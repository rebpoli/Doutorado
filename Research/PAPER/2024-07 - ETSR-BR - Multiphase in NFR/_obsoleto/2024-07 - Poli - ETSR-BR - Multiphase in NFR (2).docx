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E5D8A" w14:textId="480C7A2B" w:rsidR="004F4878" w:rsidRPr="00D109FE" w:rsidRDefault="000078AC" w:rsidP="00EB416F">
      <w:pPr>
        <w:pStyle w:val="Title"/>
        <w:ind w:firstLine="0"/>
        <w:rPr>
          <w:lang w:val="pt-BR"/>
        </w:rPr>
      </w:pPr>
      <w:r>
        <w:rPr>
          <w:lang w:val="pt-BR"/>
        </w:rPr>
        <w:t>O impacto d</w:t>
      </w:r>
      <w:r w:rsidR="00483ADA">
        <w:rPr>
          <w:lang w:val="pt-BR"/>
        </w:rPr>
        <w:t xml:space="preserve">a continuidade capilar e da </w:t>
      </w:r>
      <w:proofErr w:type="spellStart"/>
      <w:r w:rsidR="00483ADA">
        <w:rPr>
          <w:lang w:val="pt-BR"/>
        </w:rPr>
        <w:t>molhabilidade</w:t>
      </w:r>
      <w:proofErr w:type="spellEnd"/>
      <w:r w:rsidR="00483ADA">
        <w:rPr>
          <w:lang w:val="pt-BR"/>
        </w:rPr>
        <w:t xml:space="preserve"> </w:t>
      </w:r>
      <w:r w:rsidR="00776589">
        <w:rPr>
          <w:lang w:val="pt-BR"/>
        </w:rPr>
        <w:t xml:space="preserve">no fator de </w:t>
      </w:r>
      <w:r w:rsidR="00483ADA">
        <w:rPr>
          <w:lang w:val="pt-BR"/>
        </w:rPr>
        <w:t xml:space="preserve">recuperação </w:t>
      </w:r>
      <w:r w:rsidR="00776589">
        <w:rPr>
          <w:lang w:val="pt-BR"/>
        </w:rPr>
        <w:t>de</w:t>
      </w:r>
      <w:r w:rsidR="00483ADA">
        <w:rPr>
          <w:lang w:val="pt-BR"/>
        </w:rPr>
        <w:t xml:space="preserve"> reservatórios </w:t>
      </w:r>
      <w:r w:rsidR="005F01B7">
        <w:rPr>
          <w:lang w:val="pt-BR"/>
        </w:rPr>
        <w:t xml:space="preserve">naturalmente fraturados de </w:t>
      </w:r>
      <w:proofErr w:type="spellStart"/>
      <w:r w:rsidR="005F01B7">
        <w:rPr>
          <w:lang w:val="pt-BR"/>
        </w:rPr>
        <w:t>molhabilidade</w:t>
      </w:r>
      <w:proofErr w:type="spellEnd"/>
      <w:r w:rsidR="005F01B7">
        <w:rPr>
          <w:lang w:val="pt-BR"/>
        </w:rPr>
        <w:t xml:space="preserve"> mista</w:t>
      </w:r>
    </w:p>
    <w:p w14:paraId="00B50BAB" w14:textId="1089AFC2" w:rsidR="00780BD7" w:rsidRDefault="004F4878" w:rsidP="00EB416F">
      <w:pPr>
        <w:spacing w:before="0" w:line="276" w:lineRule="auto"/>
        <w:ind w:firstLine="0"/>
        <w:jc w:val="right"/>
        <w:rPr>
          <w:lang w:val="pt-BR"/>
        </w:rPr>
      </w:pPr>
      <w:r w:rsidRPr="004C5564">
        <w:rPr>
          <w:lang w:val="pt-BR"/>
        </w:rPr>
        <w:t xml:space="preserve">Renato Poli, </w:t>
      </w:r>
      <w:r w:rsidR="004379BE">
        <w:rPr>
          <w:lang w:val="pt-BR"/>
        </w:rPr>
        <w:t>AGUP/</w:t>
      </w:r>
      <w:r w:rsidR="00EB0EFC">
        <w:rPr>
          <w:lang w:val="pt-BR"/>
        </w:rPr>
        <w:t>RES-EE/CTNP/CT-GGER</w:t>
      </w:r>
    </w:p>
    <w:p w14:paraId="374758EA" w14:textId="707C7F23" w:rsidR="004F4878" w:rsidRPr="004C5564" w:rsidRDefault="00327306" w:rsidP="00EB416F">
      <w:pPr>
        <w:spacing w:before="0" w:line="276" w:lineRule="auto"/>
        <w:ind w:firstLine="0"/>
        <w:jc w:val="right"/>
        <w:rPr>
          <w:vertAlign w:val="superscript"/>
          <w:lang w:val="pt-BR"/>
        </w:rPr>
      </w:pPr>
      <w:r>
        <w:rPr>
          <w:lang w:val="pt-BR"/>
        </w:rPr>
        <w:t>Marcos Vitor Barbosa Machado</w:t>
      </w:r>
      <w:r w:rsidR="00780BD7">
        <w:rPr>
          <w:lang w:val="pt-BR"/>
        </w:rPr>
        <w:t>, RES</w:t>
      </w:r>
      <w:r w:rsidR="004379BE">
        <w:rPr>
          <w:lang w:val="pt-BR"/>
        </w:rPr>
        <w:t>/TR/ER</w:t>
      </w:r>
    </w:p>
    <w:p w14:paraId="46DDEBB6" w14:textId="5FC4A85C" w:rsidR="002124C2" w:rsidRDefault="008C05E7" w:rsidP="00B2760A">
      <w:pPr>
        <w:spacing w:line="240" w:lineRule="auto"/>
        <w:rPr>
          <w:lang w:val="pt-BR"/>
        </w:rPr>
      </w:pPr>
      <w:r>
        <w:rPr>
          <w:lang w:val="pt-BR"/>
        </w:rPr>
        <w:t>O</w:t>
      </w:r>
      <w:r w:rsidR="00150299">
        <w:rPr>
          <w:lang w:val="pt-BR"/>
        </w:rPr>
        <w:t xml:space="preserve"> trabalho destaca aspectos teóricos </w:t>
      </w:r>
      <w:r w:rsidR="00A0528F">
        <w:rPr>
          <w:lang w:val="pt-BR"/>
        </w:rPr>
        <w:t>d</w:t>
      </w:r>
      <w:r w:rsidR="00150299">
        <w:rPr>
          <w:lang w:val="pt-BR"/>
        </w:rPr>
        <w:t>a caracterização dinâ</w:t>
      </w:r>
      <w:r w:rsidR="00B96788">
        <w:rPr>
          <w:lang w:val="pt-BR"/>
        </w:rPr>
        <w:t>mica de sistemas fraturados</w:t>
      </w:r>
      <w:r w:rsidR="00A0528F">
        <w:rPr>
          <w:lang w:val="pt-BR"/>
        </w:rPr>
        <w:t>, destacando</w:t>
      </w:r>
      <w:r w:rsidR="00473422">
        <w:rPr>
          <w:lang w:val="pt-BR"/>
        </w:rPr>
        <w:t xml:space="preserve"> </w:t>
      </w:r>
      <w:r w:rsidR="00A0528F">
        <w:rPr>
          <w:lang w:val="pt-BR"/>
        </w:rPr>
        <w:t xml:space="preserve">o impacto da </w:t>
      </w:r>
      <w:proofErr w:type="spellStart"/>
      <w:r w:rsidR="00A0528F">
        <w:rPr>
          <w:lang w:val="pt-BR"/>
        </w:rPr>
        <w:t>molhabilidade</w:t>
      </w:r>
      <w:proofErr w:type="spellEnd"/>
      <w:r w:rsidR="00A0528F">
        <w:rPr>
          <w:lang w:val="pt-BR"/>
        </w:rPr>
        <w:t xml:space="preserve"> e continuidade capilar </w:t>
      </w:r>
      <w:r w:rsidR="00473422">
        <w:rPr>
          <w:lang w:val="pt-BR"/>
        </w:rPr>
        <w:t>n</w:t>
      </w:r>
      <w:r w:rsidR="00EB0EFC">
        <w:rPr>
          <w:lang w:val="pt-BR"/>
        </w:rPr>
        <w:t>o fator de recuperação</w:t>
      </w:r>
      <w:r w:rsidR="00473422">
        <w:rPr>
          <w:lang w:val="pt-BR"/>
        </w:rPr>
        <w:t>.</w:t>
      </w:r>
      <w:r w:rsidR="002124C2">
        <w:rPr>
          <w:lang w:val="pt-BR"/>
        </w:rPr>
        <w:t xml:space="preserve"> </w:t>
      </w:r>
      <w:r w:rsidR="00604E32">
        <w:rPr>
          <w:lang w:val="pt-BR"/>
        </w:rPr>
        <w:t xml:space="preserve">Esses </w:t>
      </w:r>
      <w:r w:rsidR="00A0528F">
        <w:rPr>
          <w:lang w:val="pt-BR"/>
        </w:rPr>
        <w:t>a</w:t>
      </w:r>
      <w:r w:rsidR="00EB0EFC">
        <w:rPr>
          <w:lang w:val="pt-BR"/>
        </w:rPr>
        <w:t>spectos</w:t>
      </w:r>
      <w:r w:rsidR="000E3614">
        <w:rPr>
          <w:lang w:val="pt-BR"/>
        </w:rPr>
        <w:t>, que</w:t>
      </w:r>
      <w:r w:rsidR="00604E32">
        <w:rPr>
          <w:lang w:val="pt-BR"/>
        </w:rPr>
        <w:t xml:space="preserve"> </w:t>
      </w:r>
      <w:r w:rsidR="00604E32">
        <w:rPr>
          <w:lang w:val="pt-BR"/>
        </w:rPr>
        <w:t>muitas vezes recebem pouca atenção das equipes</w:t>
      </w:r>
      <w:r w:rsidR="000E3614">
        <w:rPr>
          <w:lang w:val="pt-BR"/>
        </w:rPr>
        <w:t>,</w:t>
      </w:r>
      <w:r w:rsidR="00604E32">
        <w:rPr>
          <w:lang w:val="pt-BR"/>
        </w:rPr>
        <w:t xml:space="preserve"> </w:t>
      </w:r>
      <w:r w:rsidR="00A0528F">
        <w:rPr>
          <w:lang w:val="pt-BR"/>
        </w:rPr>
        <w:t xml:space="preserve">são </w:t>
      </w:r>
      <w:r w:rsidR="000E3614">
        <w:rPr>
          <w:lang w:val="pt-BR"/>
        </w:rPr>
        <w:t xml:space="preserve">apresentados </w:t>
      </w:r>
      <w:r w:rsidR="002124C2">
        <w:rPr>
          <w:lang w:val="pt-BR"/>
        </w:rPr>
        <w:t xml:space="preserve">no contexto de </w:t>
      </w:r>
      <w:r w:rsidR="000E3614">
        <w:rPr>
          <w:lang w:val="pt-BR"/>
        </w:rPr>
        <w:t>modelagem</w:t>
      </w:r>
      <w:r w:rsidR="002124C2">
        <w:rPr>
          <w:lang w:val="pt-BR"/>
        </w:rPr>
        <w:t xml:space="preserve"> numérica</w:t>
      </w:r>
      <w:r w:rsidR="000E3614">
        <w:rPr>
          <w:lang w:val="pt-BR"/>
        </w:rPr>
        <w:t xml:space="preserve"> e troca de escala</w:t>
      </w:r>
      <w:r w:rsidR="00EB0EFC">
        <w:rPr>
          <w:lang w:val="pt-BR"/>
        </w:rPr>
        <w:t>.</w:t>
      </w:r>
      <w:r w:rsidR="002124C2">
        <w:rPr>
          <w:lang w:val="pt-BR"/>
        </w:rPr>
        <w:t xml:space="preserve"> O objetivo é </w:t>
      </w:r>
      <w:r w:rsidR="00EB0EFC">
        <w:rPr>
          <w:lang w:val="pt-BR"/>
        </w:rPr>
        <w:t>resgata</w:t>
      </w:r>
      <w:r w:rsidR="002124C2">
        <w:rPr>
          <w:lang w:val="pt-BR"/>
        </w:rPr>
        <w:t>r</w:t>
      </w:r>
      <w:r w:rsidR="007974CE">
        <w:rPr>
          <w:lang w:val="pt-BR"/>
        </w:rPr>
        <w:t xml:space="preserve"> </w:t>
      </w:r>
      <w:r w:rsidR="00BF5B46">
        <w:rPr>
          <w:lang w:val="pt-BR"/>
        </w:rPr>
        <w:t>conceitos</w:t>
      </w:r>
      <w:r w:rsidR="007974CE">
        <w:rPr>
          <w:lang w:val="pt-BR"/>
        </w:rPr>
        <w:t xml:space="preserve"> </w:t>
      </w:r>
      <w:r w:rsidR="000E3614">
        <w:rPr>
          <w:lang w:val="pt-BR"/>
        </w:rPr>
        <w:t>fundamentais</w:t>
      </w:r>
      <w:r w:rsidR="00EB0EFC">
        <w:rPr>
          <w:lang w:val="pt-BR"/>
        </w:rPr>
        <w:t xml:space="preserve"> </w:t>
      </w:r>
      <w:r w:rsidR="007517C6">
        <w:rPr>
          <w:lang w:val="pt-BR"/>
        </w:rPr>
        <w:t>da engenharia de reservatórios</w:t>
      </w:r>
      <w:r w:rsidR="002124C2">
        <w:rPr>
          <w:lang w:val="pt-BR"/>
        </w:rPr>
        <w:t xml:space="preserve">, </w:t>
      </w:r>
      <w:r w:rsidR="000E3614">
        <w:rPr>
          <w:lang w:val="pt-BR"/>
        </w:rPr>
        <w:t xml:space="preserve">com foco </w:t>
      </w:r>
      <w:r w:rsidR="002124C2">
        <w:rPr>
          <w:lang w:val="pt-BR"/>
        </w:rPr>
        <w:t>nos</w:t>
      </w:r>
      <w:r w:rsidR="007517C6">
        <w:rPr>
          <w:lang w:val="pt-BR"/>
        </w:rPr>
        <w:t xml:space="preserve"> reservatórios carbonáticos naturalmente fraturados de </w:t>
      </w:r>
      <w:proofErr w:type="spellStart"/>
      <w:r w:rsidR="007517C6">
        <w:rPr>
          <w:lang w:val="pt-BR"/>
        </w:rPr>
        <w:t>molhabilidade</w:t>
      </w:r>
      <w:proofErr w:type="spellEnd"/>
      <w:r w:rsidR="007517C6">
        <w:rPr>
          <w:lang w:val="pt-BR"/>
        </w:rPr>
        <w:t xml:space="preserve"> mista, típicos do Polo </w:t>
      </w:r>
      <w:proofErr w:type="spellStart"/>
      <w:r w:rsidR="007517C6">
        <w:rPr>
          <w:lang w:val="pt-BR"/>
        </w:rPr>
        <w:t>Pré</w:t>
      </w:r>
      <w:proofErr w:type="spellEnd"/>
      <w:r w:rsidR="007517C6">
        <w:rPr>
          <w:lang w:val="pt-BR"/>
        </w:rPr>
        <w:t xml:space="preserve"> Sal da Bacia de Santos</w:t>
      </w:r>
      <w:r w:rsidR="004727E4">
        <w:rPr>
          <w:lang w:val="pt-BR"/>
        </w:rPr>
        <w:t xml:space="preserve"> (PPSBS)</w:t>
      </w:r>
      <w:r w:rsidR="007517C6">
        <w:rPr>
          <w:lang w:val="pt-BR"/>
        </w:rPr>
        <w:t>.</w:t>
      </w:r>
    </w:p>
    <w:p w14:paraId="3EF0CD97" w14:textId="3A055557" w:rsidR="007517C6" w:rsidRDefault="002124C2" w:rsidP="00B2760A">
      <w:pPr>
        <w:spacing w:line="240" w:lineRule="auto"/>
        <w:rPr>
          <w:lang w:val="pt-BR"/>
        </w:rPr>
      </w:pPr>
      <w:r>
        <w:rPr>
          <w:lang w:val="pt-BR"/>
        </w:rPr>
        <w:t>O processo de drenagem de hidrocarbonetos em um meio naturalmente fraturado pode ser resumido como</w:t>
      </w:r>
      <w:r w:rsidR="00733097">
        <w:rPr>
          <w:lang w:val="pt-BR"/>
        </w:rPr>
        <w:t>:</w:t>
      </w:r>
      <w:r>
        <w:rPr>
          <w:lang w:val="pt-BR"/>
        </w:rPr>
        <w:t xml:space="preserve"> (i) a </w:t>
      </w:r>
      <w:r w:rsidR="007517C6">
        <w:rPr>
          <w:lang w:val="pt-BR"/>
        </w:rPr>
        <w:t>rede de fratura</w:t>
      </w:r>
      <w:r>
        <w:rPr>
          <w:lang w:val="pt-BR"/>
        </w:rPr>
        <w:t>s</w:t>
      </w:r>
      <w:r w:rsidR="007517C6">
        <w:rPr>
          <w:lang w:val="pt-BR"/>
        </w:rPr>
        <w:t xml:space="preserve"> </w:t>
      </w:r>
      <w:r>
        <w:rPr>
          <w:lang w:val="pt-BR"/>
        </w:rPr>
        <w:t>é saturada com fluido injetado ou com água do aquífero; (</w:t>
      </w:r>
      <w:proofErr w:type="spellStart"/>
      <w:r>
        <w:rPr>
          <w:lang w:val="pt-BR"/>
        </w:rPr>
        <w:t>ii</w:t>
      </w:r>
      <w:proofErr w:type="spellEnd"/>
      <w:r>
        <w:rPr>
          <w:lang w:val="pt-BR"/>
        </w:rPr>
        <w:t xml:space="preserve">) o hidrocarboneto presente na </w:t>
      </w:r>
      <w:r w:rsidR="007517C6">
        <w:rPr>
          <w:lang w:val="pt-BR"/>
        </w:rPr>
        <w:t xml:space="preserve">matriz </w:t>
      </w:r>
      <w:r>
        <w:rPr>
          <w:lang w:val="pt-BR"/>
        </w:rPr>
        <w:t xml:space="preserve">da rocha é drenado para as fraturas por </w:t>
      </w:r>
      <w:proofErr w:type="spellStart"/>
      <w:r w:rsidR="007517C6">
        <w:rPr>
          <w:lang w:val="pt-BR"/>
        </w:rPr>
        <w:t>embebição</w:t>
      </w:r>
      <w:proofErr w:type="spellEnd"/>
      <w:r w:rsidR="007517C6">
        <w:rPr>
          <w:lang w:val="pt-BR"/>
        </w:rPr>
        <w:t xml:space="preserve"> espontânea</w:t>
      </w:r>
      <w:r>
        <w:rPr>
          <w:lang w:val="pt-BR"/>
        </w:rPr>
        <w:t xml:space="preserve">, </w:t>
      </w:r>
      <w:r w:rsidR="00733097">
        <w:rPr>
          <w:lang w:val="pt-BR"/>
        </w:rPr>
        <w:t>através de</w:t>
      </w:r>
      <w:r>
        <w:rPr>
          <w:lang w:val="pt-BR"/>
        </w:rPr>
        <w:t xml:space="preserve"> </w:t>
      </w:r>
      <w:r w:rsidR="007517C6">
        <w:rPr>
          <w:lang w:val="pt-BR"/>
        </w:rPr>
        <w:t>fluxo</w:t>
      </w:r>
      <w:r>
        <w:rPr>
          <w:lang w:val="pt-BR"/>
        </w:rPr>
        <w:t>s</w:t>
      </w:r>
      <w:r w:rsidR="007517C6">
        <w:rPr>
          <w:lang w:val="pt-BR"/>
        </w:rPr>
        <w:t xml:space="preserve"> em contracorrente</w:t>
      </w:r>
      <w:r>
        <w:rPr>
          <w:lang w:val="pt-BR"/>
        </w:rPr>
        <w:t>; e (</w:t>
      </w:r>
      <w:proofErr w:type="spellStart"/>
      <w:r>
        <w:rPr>
          <w:lang w:val="pt-BR"/>
        </w:rPr>
        <w:t>iii</w:t>
      </w:r>
      <w:proofErr w:type="spellEnd"/>
      <w:r>
        <w:rPr>
          <w:lang w:val="pt-BR"/>
        </w:rPr>
        <w:t xml:space="preserve">) efeitos gravitacionais promovem a drenagem forçada dos hidrocarbonetos da matriz, </w:t>
      </w:r>
      <w:r w:rsidR="004A1C4E">
        <w:rPr>
          <w:lang w:val="pt-BR"/>
        </w:rPr>
        <w:t xml:space="preserve">através </w:t>
      </w:r>
      <w:r w:rsidR="007517C6">
        <w:rPr>
          <w:lang w:val="pt-BR"/>
        </w:rPr>
        <w:t xml:space="preserve">fluxo em </w:t>
      </w:r>
      <w:proofErr w:type="spellStart"/>
      <w:r w:rsidR="007517C6">
        <w:rPr>
          <w:lang w:val="pt-BR"/>
        </w:rPr>
        <w:t>co</w:t>
      </w:r>
      <w:r>
        <w:rPr>
          <w:lang w:val="pt-BR"/>
        </w:rPr>
        <w:t>-</w:t>
      </w:r>
      <w:r w:rsidR="007517C6">
        <w:rPr>
          <w:lang w:val="pt-BR"/>
        </w:rPr>
        <w:t>corrente</w:t>
      </w:r>
      <w:proofErr w:type="spellEnd"/>
      <w:r w:rsidR="007517C6">
        <w:rPr>
          <w:lang w:val="pt-BR"/>
        </w:rPr>
        <w:t>.</w:t>
      </w:r>
    </w:p>
    <w:p w14:paraId="48F4FD7D" w14:textId="60E3D449" w:rsidR="007517C6" w:rsidRDefault="002124C2" w:rsidP="007517C6">
      <w:pPr>
        <w:spacing w:line="240" w:lineRule="auto"/>
        <w:rPr>
          <w:lang w:val="pt-BR"/>
        </w:rPr>
      </w:pPr>
      <w:r>
        <w:rPr>
          <w:lang w:val="pt-BR"/>
        </w:rPr>
        <w:t xml:space="preserve">Os </w:t>
      </w:r>
      <w:r w:rsidR="00074D7D">
        <w:rPr>
          <w:lang w:val="pt-BR"/>
        </w:rPr>
        <w:t xml:space="preserve">principais </w:t>
      </w:r>
      <w:r>
        <w:rPr>
          <w:lang w:val="pt-BR"/>
        </w:rPr>
        <w:t xml:space="preserve">parâmetros que controlam esse processo são a </w:t>
      </w:r>
      <w:proofErr w:type="spellStart"/>
      <w:r>
        <w:rPr>
          <w:lang w:val="pt-BR"/>
        </w:rPr>
        <w:t>molhabilidade</w:t>
      </w:r>
      <w:proofErr w:type="spellEnd"/>
      <w:r w:rsidR="00074D7D">
        <w:rPr>
          <w:lang w:val="pt-BR"/>
        </w:rPr>
        <w:t xml:space="preserve"> da rocha aos fluidos presentes</w:t>
      </w:r>
      <w:r>
        <w:rPr>
          <w:lang w:val="pt-BR"/>
        </w:rPr>
        <w:t>, a continuidade capilar da matriz da rocha</w:t>
      </w:r>
      <w:r w:rsidR="00074D7D">
        <w:rPr>
          <w:lang w:val="pt-BR"/>
        </w:rPr>
        <w:t xml:space="preserve"> e </w:t>
      </w:r>
      <w:r w:rsidR="00074D7D">
        <w:rPr>
          <w:lang w:val="pt-BR"/>
        </w:rPr>
        <w:t>a densidade dos fluidos</w:t>
      </w:r>
      <w:r>
        <w:rPr>
          <w:lang w:val="pt-BR"/>
        </w:rPr>
        <w:t xml:space="preserve">. No caso da injeção de </w:t>
      </w:r>
      <w:r w:rsidR="007517C6">
        <w:rPr>
          <w:lang w:val="pt-BR"/>
        </w:rPr>
        <w:t>gás</w:t>
      </w:r>
      <w:r w:rsidR="007517C6" w:rsidRPr="007517C6">
        <w:rPr>
          <w:lang w:val="pt-BR"/>
        </w:rPr>
        <w:t>,</w:t>
      </w:r>
      <w:r w:rsidR="007517C6">
        <w:rPr>
          <w:lang w:val="pt-BR"/>
        </w:rPr>
        <w:t xml:space="preserve"> por exemplo, a rocha provavelmente terá maior afinidade com os fluidos conatos</w:t>
      </w:r>
      <w:r w:rsidR="00074D7D">
        <w:rPr>
          <w:lang w:val="pt-BR"/>
        </w:rPr>
        <w:t xml:space="preserve"> do que com os fluidos injetados</w:t>
      </w:r>
      <w:r w:rsidR="007517C6">
        <w:rPr>
          <w:lang w:val="pt-BR"/>
        </w:rPr>
        <w:t xml:space="preserve">. A </w:t>
      </w:r>
      <w:proofErr w:type="spellStart"/>
      <w:r w:rsidR="007517C6">
        <w:rPr>
          <w:lang w:val="pt-BR"/>
        </w:rPr>
        <w:t>embebição</w:t>
      </w:r>
      <w:proofErr w:type="spellEnd"/>
      <w:r w:rsidR="007517C6">
        <w:rPr>
          <w:lang w:val="pt-BR"/>
        </w:rPr>
        <w:t xml:space="preserve"> espontânea será mínima, e os efeitos gravitacionais favorecerão a </w:t>
      </w:r>
      <w:proofErr w:type="spellStart"/>
      <w:r w:rsidR="007517C6">
        <w:rPr>
          <w:lang w:val="pt-BR"/>
        </w:rPr>
        <w:t>embebição</w:t>
      </w:r>
      <w:proofErr w:type="spellEnd"/>
      <w:r w:rsidR="007517C6">
        <w:rPr>
          <w:lang w:val="pt-BR"/>
        </w:rPr>
        <w:t xml:space="preserve"> nas áreas mais altas da formação. Já no caso da injeção de água, a </w:t>
      </w:r>
      <w:proofErr w:type="spellStart"/>
      <w:r w:rsidR="007517C6">
        <w:rPr>
          <w:lang w:val="pt-BR"/>
        </w:rPr>
        <w:t>embebição</w:t>
      </w:r>
      <w:proofErr w:type="spellEnd"/>
      <w:r w:rsidR="007517C6">
        <w:rPr>
          <w:lang w:val="pt-BR"/>
        </w:rPr>
        <w:t xml:space="preserve"> espontânea da matriz </w:t>
      </w:r>
      <w:r w:rsidR="00B20D6B">
        <w:rPr>
          <w:lang w:val="pt-BR"/>
        </w:rPr>
        <w:t>tende a ser</w:t>
      </w:r>
      <w:r w:rsidR="007517C6">
        <w:rPr>
          <w:lang w:val="pt-BR"/>
        </w:rPr>
        <w:t xml:space="preserve"> mais pronunciada e </w:t>
      </w:r>
      <w:r>
        <w:rPr>
          <w:lang w:val="pt-BR"/>
        </w:rPr>
        <w:t>os aspectos gravitacionais</w:t>
      </w:r>
      <w:r w:rsidR="007517C6">
        <w:rPr>
          <w:lang w:val="pt-BR"/>
        </w:rPr>
        <w:t xml:space="preserve"> favorecer</w:t>
      </w:r>
      <w:r>
        <w:rPr>
          <w:lang w:val="pt-BR"/>
        </w:rPr>
        <w:t>ão</w:t>
      </w:r>
      <w:r w:rsidR="007517C6">
        <w:rPr>
          <w:lang w:val="pt-BR"/>
        </w:rPr>
        <w:t xml:space="preserve"> a recuperação de óleo nas camadas inferiores.</w:t>
      </w:r>
    </w:p>
    <w:p w14:paraId="6124385D" w14:textId="20674B37" w:rsidR="00AE537C" w:rsidRDefault="002124C2" w:rsidP="00AE537C">
      <w:pPr>
        <w:spacing w:line="240" w:lineRule="auto"/>
        <w:rPr>
          <w:lang w:val="pt-BR"/>
        </w:rPr>
      </w:pPr>
      <w:r>
        <w:rPr>
          <w:lang w:val="pt-BR"/>
        </w:rPr>
        <w:t xml:space="preserve">São </w:t>
      </w:r>
      <w:r w:rsidR="007517C6">
        <w:rPr>
          <w:lang w:val="pt-BR"/>
        </w:rPr>
        <w:t xml:space="preserve">também </w:t>
      </w:r>
      <w:r>
        <w:rPr>
          <w:lang w:val="pt-BR"/>
        </w:rPr>
        <w:t xml:space="preserve">investigados </w:t>
      </w:r>
      <w:r w:rsidR="007517C6">
        <w:rPr>
          <w:lang w:val="pt-BR"/>
        </w:rPr>
        <w:t>a</w:t>
      </w:r>
      <w:r w:rsidR="001D08DC" w:rsidRPr="007517C6">
        <w:rPr>
          <w:lang w:val="pt-BR"/>
        </w:rPr>
        <w:t>spectos de escala</w:t>
      </w:r>
      <w:r w:rsidR="007517C6">
        <w:rPr>
          <w:lang w:val="pt-BR"/>
        </w:rPr>
        <w:t xml:space="preserve"> na modelagem</w:t>
      </w:r>
      <w:r>
        <w:rPr>
          <w:lang w:val="pt-BR"/>
        </w:rPr>
        <w:t xml:space="preserve"> e a interação dos parâmetros multifásicos </w:t>
      </w:r>
      <w:r w:rsidR="006F2EF6">
        <w:rPr>
          <w:lang w:val="pt-BR"/>
        </w:rPr>
        <w:t>permeabilidade relativa (</w:t>
      </w:r>
      <m:oMath>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R</m:t>
            </m:r>
          </m:sub>
        </m:sSub>
      </m:oMath>
      <w:r w:rsidR="006F2EF6">
        <w:rPr>
          <w:lang w:val="pt-BR"/>
        </w:rPr>
        <w:t>)</w:t>
      </w:r>
      <w:r>
        <w:rPr>
          <w:lang w:val="pt-BR"/>
        </w:rPr>
        <w:t xml:space="preserve"> e </w:t>
      </w:r>
      <w:r w:rsidR="006F2EF6">
        <w:rPr>
          <w:lang w:val="pt-BR"/>
        </w:rPr>
        <w:t>pressão capilar (</w:t>
      </w:r>
      <m:oMath>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C</m:t>
            </m:r>
          </m:sub>
        </m:sSub>
      </m:oMath>
      <w:r w:rsidR="006F2EF6">
        <w:rPr>
          <w:lang w:val="pt-BR"/>
        </w:rPr>
        <w:t>)</w:t>
      </w:r>
      <w:r>
        <w:rPr>
          <w:lang w:val="pt-BR"/>
        </w:rPr>
        <w:t xml:space="preserve"> em diferen</w:t>
      </w:r>
      <w:r w:rsidR="006F2EF6">
        <w:rPr>
          <w:lang w:val="pt-BR"/>
        </w:rPr>
        <w:t>tes</w:t>
      </w:r>
      <w:r>
        <w:rPr>
          <w:lang w:val="pt-BR"/>
        </w:rPr>
        <w:t xml:space="preserve"> escalas.</w:t>
      </w:r>
      <w:r w:rsidR="007517C6">
        <w:rPr>
          <w:lang w:val="pt-BR"/>
        </w:rPr>
        <w:t xml:space="preserve"> </w:t>
      </w:r>
      <w:r w:rsidR="006F2EF6">
        <w:rPr>
          <w:lang w:val="pt-BR"/>
        </w:rPr>
        <w:t xml:space="preserve">Destaca-se a importância </w:t>
      </w:r>
      <w:r>
        <w:rPr>
          <w:lang w:val="pt-BR"/>
        </w:rPr>
        <w:t xml:space="preserve">que os parâmetros utilizados </w:t>
      </w:r>
      <w:r w:rsidR="006F2EF6">
        <w:rPr>
          <w:lang w:val="pt-BR"/>
        </w:rPr>
        <w:t xml:space="preserve">nos modelos </w:t>
      </w:r>
      <w:r>
        <w:rPr>
          <w:lang w:val="pt-BR"/>
        </w:rPr>
        <w:t xml:space="preserve">sejam </w:t>
      </w:r>
      <w:r w:rsidR="00AE537C">
        <w:rPr>
          <w:lang w:val="pt-BR"/>
        </w:rPr>
        <w:t xml:space="preserve">coerentes com </w:t>
      </w:r>
      <w:r>
        <w:rPr>
          <w:lang w:val="pt-BR"/>
        </w:rPr>
        <w:t xml:space="preserve">a </w:t>
      </w:r>
      <w:proofErr w:type="spellStart"/>
      <w:r>
        <w:rPr>
          <w:lang w:val="pt-BR"/>
        </w:rPr>
        <w:t>molhabilidade</w:t>
      </w:r>
      <w:proofErr w:type="spellEnd"/>
      <w:r>
        <w:rPr>
          <w:lang w:val="pt-BR"/>
        </w:rPr>
        <w:t xml:space="preserve"> esperada</w:t>
      </w:r>
      <w:r w:rsidR="000C7E93">
        <w:rPr>
          <w:lang w:val="pt-BR"/>
        </w:rPr>
        <w:t xml:space="preserve">, estimados por ensaios específicos para esse fim. Além disso, devem ser projetados de forma a </w:t>
      </w:r>
      <w:r>
        <w:rPr>
          <w:lang w:val="pt-BR"/>
        </w:rPr>
        <w:t>fisicamente a</w:t>
      </w:r>
      <w:r w:rsidR="00AE537C">
        <w:rPr>
          <w:lang w:val="pt-BR"/>
        </w:rPr>
        <w:t xml:space="preserve"> </w:t>
      </w:r>
      <w:r>
        <w:rPr>
          <w:lang w:val="pt-BR"/>
        </w:rPr>
        <w:t xml:space="preserve">dinâmica de </w:t>
      </w:r>
      <w:proofErr w:type="spellStart"/>
      <w:r w:rsidR="00AE537C">
        <w:rPr>
          <w:lang w:val="pt-BR"/>
        </w:rPr>
        <w:t>embebição</w:t>
      </w:r>
      <w:proofErr w:type="spellEnd"/>
      <w:r>
        <w:rPr>
          <w:lang w:val="pt-BR"/>
        </w:rPr>
        <w:t xml:space="preserve"> esperada</w:t>
      </w:r>
      <w:r w:rsidR="00AE537C">
        <w:rPr>
          <w:lang w:val="pt-BR"/>
        </w:rPr>
        <w:t>.</w:t>
      </w:r>
    </w:p>
    <w:p w14:paraId="1006DC43" w14:textId="200CB486" w:rsidR="00AE537C" w:rsidRDefault="002124C2" w:rsidP="00AE537C">
      <w:pPr>
        <w:spacing w:line="240" w:lineRule="auto"/>
        <w:rPr>
          <w:lang w:val="pt-BR"/>
        </w:rPr>
      </w:pPr>
      <w:r>
        <w:rPr>
          <w:lang w:val="pt-BR"/>
        </w:rPr>
        <w:t xml:space="preserve">Por fim, apresenta-se </w:t>
      </w:r>
      <w:r w:rsidR="00AE537C">
        <w:rPr>
          <w:lang w:val="pt-BR"/>
        </w:rPr>
        <w:t xml:space="preserve">uma breve avaliação da validade de modelos numéricos tradicionalmente utilizados para a </w:t>
      </w:r>
      <w:r w:rsidR="000F15E2">
        <w:rPr>
          <w:lang w:val="pt-BR"/>
        </w:rPr>
        <w:t xml:space="preserve">caracterização </w:t>
      </w:r>
      <w:r>
        <w:rPr>
          <w:lang w:val="pt-BR"/>
        </w:rPr>
        <w:t>de meios fraturados</w:t>
      </w:r>
      <w:r w:rsidR="00AE537C">
        <w:rPr>
          <w:lang w:val="pt-BR"/>
        </w:rPr>
        <w:t xml:space="preserve">. São eles: </w:t>
      </w:r>
      <w:r w:rsidR="00B1538B">
        <w:rPr>
          <w:lang w:val="pt-BR"/>
        </w:rPr>
        <w:t xml:space="preserve">(i) representação explícita de fraturas por </w:t>
      </w:r>
      <w:r w:rsidR="00AE537C" w:rsidRPr="00AE537C">
        <w:rPr>
          <w:i/>
          <w:iCs/>
          <w:lang w:val="pt-BR"/>
        </w:rPr>
        <w:t>L</w:t>
      </w:r>
      <w:r w:rsidR="00AE537C">
        <w:rPr>
          <w:i/>
          <w:iCs/>
          <w:lang w:val="pt-BR"/>
        </w:rPr>
        <w:t xml:space="preserve">ocal Grid </w:t>
      </w:r>
      <w:proofErr w:type="spellStart"/>
      <w:r w:rsidR="00AE537C">
        <w:rPr>
          <w:i/>
          <w:iCs/>
          <w:lang w:val="pt-BR"/>
        </w:rPr>
        <w:t>Refinement</w:t>
      </w:r>
      <w:proofErr w:type="spellEnd"/>
      <w:r w:rsidR="00AE537C">
        <w:rPr>
          <w:i/>
          <w:iCs/>
          <w:lang w:val="pt-BR"/>
        </w:rPr>
        <w:t xml:space="preserve"> </w:t>
      </w:r>
      <w:r w:rsidR="00AE537C">
        <w:rPr>
          <w:lang w:val="pt-BR"/>
        </w:rPr>
        <w:t>(</w:t>
      </w:r>
      <w:r w:rsidR="001D08DC" w:rsidRPr="00B1538B">
        <w:rPr>
          <w:lang w:val="pt-BR"/>
        </w:rPr>
        <w:t>LGR</w:t>
      </w:r>
      <w:r w:rsidR="00AE537C">
        <w:rPr>
          <w:lang w:val="pt-BR"/>
        </w:rPr>
        <w:t>)</w:t>
      </w:r>
      <w:r w:rsidR="00B1538B">
        <w:rPr>
          <w:lang w:val="pt-BR"/>
        </w:rPr>
        <w:t>; (</w:t>
      </w:r>
      <w:proofErr w:type="spellStart"/>
      <w:r w:rsidR="00B1538B">
        <w:rPr>
          <w:lang w:val="pt-BR"/>
        </w:rPr>
        <w:t>ii</w:t>
      </w:r>
      <w:proofErr w:type="spellEnd"/>
      <w:r w:rsidR="00B1538B">
        <w:rPr>
          <w:lang w:val="pt-BR"/>
        </w:rPr>
        <w:t>) modelo</w:t>
      </w:r>
      <w:r w:rsidR="00773348">
        <w:rPr>
          <w:lang w:val="pt-BR"/>
        </w:rPr>
        <w:t>s de duplo contínuo</w:t>
      </w:r>
      <w:r w:rsidR="00AE537C">
        <w:rPr>
          <w:lang w:val="pt-BR"/>
        </w:rPr>
        <w:t xml:space="preserve"> </w:t>
      </w:r>
      <m:oMath>
        <m:r>
          <w:rPr>
            <w:rFonts w:ascii="Cambria Math" w:hAnsi="Cambria Math"/>
            <w:lang w:val="pt-BR"/>
          </w:rPr>
          <m:t>2ϕ</m:t>
        </m:r>
      </m:oMath>
      <w:r w:rsidR="00AE537C">
        <w:rPr>
          <w:lang w:val="pt-BR"/>
        </w:rPr>
        <w:t xml:space="preserve"> e </w:t>
      </w:r>
      <m:oMath>
        <m:r>
          <w:rPr>
            <w:rFonts w:ascii="Cambria Math" w:hAnsi="Cambria Math"/>
            <w:lang w:val="pt-BR"/>
          </w:rPr>
          <m:t>2ϕ2κ</m:t>
        </m:r>
      </m:oMath>
      <w:r w:rsidR="00773348">
        <w:rPr>
          <w:lang w:val="pt-BR"/>
        </w:rPr>
        <w:t xml:space="preserve">; </w:t>
      </w:r>
      <w:r w:rsidR="00AE537C">
        <w:rPr>
          <w:lang w:val="pt-BR"/>
        </w:rPr>
        <w:t xml:space="preserve">e </w:t>
      </w:r>
      <w:r w:rsidR="00773348">
        <w:rPr>
          <w:lang w:val="pt-BR"/>
        </w:rPr>
        <w:t>(</w:t>
      </w:r>
      <w:proofErr w:type="spellStart"/>
      <w:r w:rsidR="00773348">
        <w:rPr>
          <w:lang w:val="pt-BR"/>
        </w:rPr>
        <w:t>i</w:t>
      </w:r>
      <w:r w:rsidR="00AE537C">
        <w:rPr>
          <w:lang w:val="pt-BR"/>
        </w:rPr>
        <w:t>ii</w:t>
      </w:r>
      <w:proofErr w:type="spellEnd"/>
      <w:r w:rsidR="00773348">
        <w:rPr>
          <w:lang w:val="pt-BR"/>
        </w:rPr>
        <w:t>)</w:t>
      </w:r>
      <w:r w:rsidR="003117DA" w:rsidRPr="00B1538B">
        <w:rPr>
          <w:lang w:val="pt-BR"/>
        </w:rPr>
        <w:t xml:space="preserve"> </w:t>
      </w:r>
      <w:proofErr w:type="spellStart"/>
      <w:r>
        <w:rPr>
          <w:i/>
          <w:iCs/>
          <w:lang w:val="pt-BR"/>
        </w:rPr>
        <w:t>Embedded</w:t>
      </w:r>
      <w:proofErr w:type="spellEnd"/>
      <w:r>
        <w:rPr>
          <w:i/>
          <w:iCs/>
          <w:lang w:val="pt-BR"/>
        </w:rPr>
        <w:t xml:space="preserve"> </w:t>
      </w:r>
      <w:proofErr w:type="spellStart"/>
      <w:r>
        <w:rPr>
          <w:i/>
          <w:iCs/>
          <w:lang w:val="pt-BR"/>
        </w:rPr>
        <w:t>Discrete</w:t>
      </w:r>
      <w:proofErr w:type="spellEnd"/>
      <w:r>
        <w:rPr>
          <w:i/>
          <w:iCs/>
          <w:lang w:val="pt-BR"/>
        </w:rPr>
        <w:t xml:space="preserve"> </w:t>
      </w:r>
      <w:proofErr w:type="spellStart"/>
      <w:r>
        <w:rPr>
          <w:i/>
          <w:iCs/>
          <w:lang w:val="pt-BR"/>
        </w:rPr>
        <w:t>Fracture</w:t>
      </w:r>
      <w:proofErr w:type="spellEnd"/>
      <w:r>
        <w:rPr>
          <w:i/>
          <w:iCs/>
          <w:lang w:val="pt-BR"/>
        </w:rPr>
        <w:t xml:space="preserve"> Model</w:t>
      </w:r>
      <w:r w:rsidRPr="002124C2">
        <w:rPr>
          <w:i/>
          <w:iCs/>
          <w:lang w:val="pt-BR"/>
        </w:rPr>
        <w:t xml:space="preserve"> </w:t>
      </w:r>
      <w:r w:rsidRPr="002124C2">
        <w:rPr>
          <w:lang w:val="pt-BR"/>
        </w:rPr>
        <w:t>(</w:t>
      </w:r>
      <w:r w:rsidR="00982B34" w:rsidRPr="00B1538B">
        <w:rPr>
          <w:lang w:val="pt-BR"/>
        </w:rPr>
        <w:t>EDFM</w:t>
      </w:r>
      <w:r>
        <w:rPr>
          <w:lang w:val="pt-BR"/>
        </w:rPr>
        <w:t>)</w:t>
      </w:r>
      <w:r w:rsidR="0036280F">
        <w:rPr>
          <w:lang w:val="pt-BR"/>
        </w:rPr>
        <w:t>.</w:t>
      </w:r>
    </w:p>
    <w:p w14:paraId="2E77C5D6" w14:textId="74167A2F" w:rsidR="00AE537C" w:rsidRDefault="00AE537C" w:rsidP="00AE537C">
      <w:pPr>
        <w:spacing w:line="240" w:lineRule="auto"/>
        <w:rPr>
          <w:lang w:val="pt-BR"/>
        </w:rPr>
      </w:pPr>
      <w:r>
        <w:rPr>
          <w:lang w:val="pt-BR"/>
        </w:rPr>
        <w:t xml:space="preserve">Os </w:t>
      </w:r>
      <w:r w:rsidR="0036280F">
        <w:rPr>
          <w:lang w:val="pt-BR"/>
        </w:rPr>
        <w:t xml:space="preserve">resultados </w:t>
      </w:r>
      <w:r w:rsidR="004727E4">
        <w:rPr>
          <w:lang w:val="pt-BR"/>
        </w:rPr>
        <w:t xml:space="preserve">se baseiam em modelos </w:t>
      </w:r>
      <w:r w:rsidR="002E6D43" w:rsidRPr="00AE537C">
        <w:rPr>
          <w:i/>
          <w:iCs/>
          <w:lang w:val="pt-BR"/>
        </w:rPr>
        <w:t>benchmark</w:t>
      </w:r>
      <w:r w:rsidRPr="00AE537C">
        <w:rPr>
          <w:i/>
          <w:iCs/>
          <w:lang w:val="pt-BR"/>
        </w:rPr>
        <w:t>ings</w:t>
      </w:r>
      <w:r w:rsidR="00F23165">
        <w:rPr>
          <w:lang w:val="pt-BR"/>
        </w:rPr>
        <w:t xml:space="preserve"> </w:t>
      </w:r>
      <w:r w:rsidR="002124C2">
        <w:rPr>
          <w:lang w:val="pt-BR"/>
        </w:rPr>
        <w:t>representativos</w:t>
      </w:r>
      <w:r w:rsidR="002E6D43" w:rsidRPr="00F23165">
        <w:rPr>
          <w:lang w:val="pt-BR"/>
        </w:rPr>
        <w:t xml:space="preserve"> </w:t>
      </w:r>
      <w:r w:rsidR="002124C2">
        <w:rPr>
          <w:lang w:val="pt-BR"/>
        </w:rPr>
        <w:t>para</w:t>
      </w:r>
      <w:r w:rsidR="004727E4">
        <w:rPr>
          <w:lang w:val="pt-BR"/>
        </w:rPr>
        <w:t xml:space="preserve"> diferentes </w:t>
      </w:r>
      <w:proofErr w:type="spellStart"/>
      <w:r w:rsidR="004727E4">
        <w:rPr>
          <w:lang w:val="pt-BR"/>
        </w:rPr>
        <w:t>molhabilidades</w:t>
      </w:r>
      <w:proofErr w:type="spellEnd"/>
      <w:r w:rsidR="00E111E3">
        <w:rPr>
          <w:lang w:val="pt-BR"/>
        </w:rPr>
        <w:t xml:space="preserve"> – à </w:t>
      </w:r>
      <w:r w:rsidR="004727E4">
        <w:rPr>
          <w:lang w:val="pt-BR"/>
        </w:rPr>
        <w:t xml:space="preserve">água (WW), mista (MW) e ao óleo (OW). Trata-se </w:t>
      </w:r>
      <w:r w:rsidR="0054382E">
        <w:rPr>
          <w:lang w:val="pt-BR"/>
        </w:rPr>
        <w:t>de aspec</w:t>
      </w:r>
      <w:r w:rsidR="004B7C7D">
        <w:rPr>
          <w:lang w:val="pt-BR"/>
        </w:rPr>
        <w:t>t</w:t>
      </w:r>
      <w:r w:rsidR="00B2760A">
        <w:rPr>
          <w:lang w:val="pt-BR"/>
        </w:rPr>
        <w:t>os com abrangência direta para os modelos</w:t>
      </w:r>
      <w:r w:rsidR="00011DDC">
        <w:rPr>
          <w:lang w:val="pt-BR"/>
        </w:rPr>
        <w:t xml:space="preserve"> dos principais campo em operação na PETROBRAS</w:t>
      </w:r>
      <w:r w:rsidR="004727E4">
        <w:rPr>
          <w:lang w:val="pt-BR"/>
        </w:rPr>
        <w:t>, do PPSBS</w:t>
      </w:r>
      <w:r w:rsidR="00011DDC">
        <w:rPr>
          <w:lang w:val="pt-BR"/>
        </w:rPr>
        <w:t>.</w:t>
      </w:r>
    </w:p>
    <w:p w14:paraId="2146A395" w14:textId="638937E5" w:rsidR="00E80AA6" w:rsidRPr="003D4DEE" w:rsidRDefault="00002A68" w:rsidP="00AB6A9D">
      <w:pPr>
        <w:spacing w:line="240" w:lineRule="auto"/>
        <w:rPr>
          <w:lang w:val="pt-BR"/>
        </w:rPr>
      </w:pPr>
      <w:r>
        <w:rPr>
          <w:lang w:val="pt-BR"/>
        </w:rPr>
        <w:t xml:space="preserve">De forma geral, </w:t>
      </w:r>
      <w:r w:rsidR="002124C2">
        <w:rPr>
          <w:lang w:val="pt-BR"/>
        </w:rPr>
        <w:t xml:space="preserve">esse trabalho </w:t>
      </w:r>
      <w:r w:rsidR="00AE537C">
        <w:rPr>
          <w:lang w:val="pt-BR"/>
        </w:rPr>
        <w:t>permite concluir que</w:t>
      </w:r>
    </w:p>
    <w:p w14:paraId="64A9A2D1" w14:textId="214AE298" w:rsidR="00B6066A" w:rsidRDefault="00AE537C" w:rsidP="00AB6A9D">
      <w:pPr>
        <w:pStyle w:val="ListParagraph"/>
        <w:numPr>
          <w:ilvl w:val="0"/>
          <w:numId w:val="15"/>
        </w:numPr>
        <w:spacing w:line="240" w:lineRule="auto"/>
        <w:ind w:left="714" w:hanging="357"/>
        <w:rPr>
          <w:lang w:val="pt-BR"/>
        </w:rPr>
      </w:pPr>
      <w:r>
        <w:rPr>
          <w:lang w:val="pt-BR"/>
        </w:rPr>
        <w:t xml:space="preserve">É necessário avaliar e discutir ativamente </w:t>
      </w:r>
      <w:r w:rsidR="00B6066A">
        <w:rPr>
          <w:lang w:val="pt-BR"/>
        </w:rPr>
        <w:t xml:space="preserve">o impacto da </w:t>
      </w:r>
      <w:proofErr w:type="spellStart"/>
      <w:r w:rsidR="00B6066A">
        <w:rPr>
          <w:lang w:val="pt-BR"/>
        </w:rPr>
        <w:t>molhabilidade</w:t>
      </w:r>
      <w:proofErr w:type="spellEnd"/>
      <w:r w:rsidR="00AB6A9D">
        <w:rPr>
          <w:lang w:val="pt-BR"/>
        </w:rPr>
        <w:t xml:space="preserve"> e d</w:t>
      </w:r>
      <w:r w:rsidR="002E6956">
        <w:rPr>
          <w:lang w:val="pt-BR"/>
        </w:rPr>
        <w:t xml:space="preserve">o fluxo multifásico </w:t>
      </w:r>
      <w:r w:rsidR="00AB6A9D">
        <w:rPr>
          <w:lang w:val="pt-BR"/>
        </w:rPr>
        <w:t xml:space="preserve">dos fluidos no meio poroso </w:t>
      </w:r>
      <w:r w:rsidR="002E6956">
        <w:rPr>
          <w:lang w:val="pt-BR"/>
        </w:rPr>
        <w:t>durante a modelagem</w:t>
      </w:r>
      <w:r w:rsidR="00AB6A9D">
        <w:rPr>
          <w:lang w:val="pt-BR"/>
        </w:rPr>
        <w:t>.</w:t>
      </w:r>
    </w:p>
    <w:p w14:paraId="55C07349" w14:textId="293CF29F" w:rsidR="00E23281" w:rsidRDefault="00AE537C" w:rsidP="00AB6A9D">
      <w:pPr>
        <w:pStyle w:val="ListParagraph"/>
        <w:numPr>
          <w:ilvl w:val="0"/>
          <w:numId w:val="15"/>
        </w:numPr>
        <w:spacing w:line="240" w:lineRule="auto"/>
        <w:ind w:left="714" w:hanging="357"/>
        <w:rPr>
          <w:lang w:val="pt-BR"/>
        </w:rPr>
      </w:pPr>
      <w:r>
        <w:rPr>
          <w:lang w:val="pt-BR"/>
        </w:rPr>
        <w:t>A i</w:t>
      </w:r>
      <w:r w:rsidR="00E23281">
        <w:rPr>
          <w:lang w:val="pt-BR"/>
        </w:rPr>
        <w:t>njeção de gás ou de água t</w:t>
      </w:r>
      <w:r>
        <w:rPr>
          <w:lang w:val="pt-BR"/>
        </w:rPr>
        <w:t>ê</w:t>
      </w:r>
      <w:r w:rsidR="00E23281">
        <w:rPr>
          <w:lang w:val="pt-BR"/>
        </w:rPr>
        <w:t xml:space="preserve">m dinâmicas diferentes devido à </w:t>
      </w:r>
      <w:proofErr w:type="spellStart"/>
      <w:r w:rsidR="00E23281">
        <w:rPr>
          <w:lang w:val="pt-BR"/>
        </w:rPr>
        <w:t>molhabilidade</w:t>
      </w:r>
      <w:proofErr w:type="spellEnd"/>
      <w:r w:rsidR="00E23281">
        <w:rPr>
          <w:lang w:val="pt-BR"/>
        </w:rPr>
        <w:t xml:space="preserve"> e à </w:t>
      </w:r>
      <w:r w:rsidR="00E23281">
        <w:rPr>
          <w:lang w:val="pt-BR"/>
        </w:rPr>
        <w:lastRenderedPageBreak/>
        <w:t>dinâmica de preenchimento dos poros</w:t>
      </w:r>
      <w:r w:rsidR="002E6956">
        <w:rPr>
          <w:lang w:val="pt-BR"/>
        </w:rPr>
        <w:t xml:space="preserve"> pelo fluido injetado</w:t>
      </w:r>
      <w:r w:rsidR="00AB6A9D">
        <w:rPr>
          <w:lang w:val="pt-BR"/>
        </w:rPr>
        <w:t xml:space="preserve">, com impacto na recuperação e no tempo de </w:t>
      </w:r>
      <w:r w:rsidR="00AB6A9D" w:rsidRPr="00AB6A9D">
        <w:rPr>
          <w:i/>
          <w:iCs/>
          <w:lang w:val="pt-BR"/>
        </w:rPr>
        <w:t>breakthrough</w:t>
      </w:r>
      <w:r w:rsidR="00AB6A9D">
        <w:rPr>
          <w:lang w:val="pt-BR"/>
        </w:rPr>
        <w:t xml:space="preserve"> dos fluidos. </w:t>
      </w:r>
      <w:r w:rsidR="00E23281" w:rsidRPr="00AB6A9D">
        <w:rPr>
          <w:lang w:val="pt-BR"/>
        </w:rPr>
        <w:t>Muitas</w:t>
      </w:r>
      <w:r w:rsidR="00E23281">
        <w:rPr>
          <w:lang w:val="pt-BR"/>
        </w:rPr>
        <w:t xml:space="preserve"> vezes se atribui </w:t>
      </w:r>
      <w:r w:rsidR="00AB6A9D">
        <w:rPr>
          <w:lang w:val="pt-BR"/>
        </w:rPr>
        <w:t>a</w:t>
      </w:r>
      <w:r w:rsidR="00E23281">
        <w:rPr>
          <w:lang w:val="pt-BR"/>
        </w:rPr>
        <w:t xml:space="preserve"> maior velocidade </w:t>
      </w:r>
      <w:r w:rsidR="00AB6A9D">
        <w:rPr>
          <w:lang w:val="pt-BR"/>
        </w:rPr>
        <w:t xml:space="preserve">de migração </w:t>
      </w:r>
      <w:r w:rsidR="00E23281">
        <w:rPr>
          <w:lang w:val="pt-BR"/>
        </w:rPr>
        <w:t xml:space="preserve">do gás </w:t>
      </w:r>
      <w:r w:rsidR="002E6956">
        <w:rPr>
          <w:lang w:val="pt-BR"/>
        </w:rPr>
        <w:t xml:space="preserve">apenas </w:t>
      </w:r>
      <w:r w:rsidR="00E23281">
        <w:rPr>
          <w:lang w:val="pt-BR"/>
        </w:rPr>
        <w:t xml:space="preserve">à </w:t>
      </w:r>
      <w:r w:rsidR="00AB6A9D">
        <w:rPr>
          <w:lang w:val="pt-BR"/>
        </w:rPr>
        <w:t xml:space="preserve">sua menor </w:t>
      </w:r>
      <w:r w:rsidR="00E23281">
        <w:rPr>
          <w:lang w:val="pt-BR"/>
        </w:rPr>
        <w:t xml:space="preserve">viscosidade, o que não é suficiente para explicar </w:t>
      </w:r>
      <w:r>
        <w:rPr>
          <w:lang w:val="pt-BR"/>
        </w:rPr>
        <w:t>os dados de campo.</w:t>
      </w:r>
    </w:p>
    <w:p w14:paraId="7E05E1B1" w14:textId="3B06D167" w:rsidR="00803DA3" w:rsidRDefault="00A679D9" w:rsidP="00AB6A9D">
      <w:pPr>
        <w:pStyle w:val="ListParagraph"/>
        <w:numPr>
          <w:ilvl w:val="0"/>
          <w:numId w:val="15"/>
        </w:numPr>
        <w:spacing w:line="240" w:lineRule="auto"/>
        <w:ind w:left="714" w:hanging="357"/>
        <w:rPr>
          <w:lang w:val="pt-BR"/>
        </w:rPr>
      </w:pPr>
      <w:r w:rsidRPr="007F50CD">
        <w:rPr>
          <w:lang w:val="pt-BR"/>
        </w:rPr>
        <w:t xml:space="preserve">Curvas </w:t>
      </w:r>
      <m:oMath>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R</m:t>
            </m:r>
          </m:sub>
        </m:sSub>
      </m:oMath>
      <w:r w:rsidR="00AE537C">
        <w:rPr>
          <w:lang w:val="pt-BR"/>
        </w:rPr>
        <w:t xml:space="preserve"> </w:t>
      </w:r>
      <w:r w:rsidRPr="007F50CD">
        <w:rPr>
          <w:lang w:val="pt-BR"/>
        </w:rPr>
        <w:t xml:space="preserve">e </w:t>
      </w:r>
      <m:oMath>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C</m:t>
            </m:r>
          </m:sub>
        </m:sSub>
      </m:oMath>
      <w:r w:rsidRPr="007F50CD">
        <w:rPr>
          <w:lang w:val="pt-BR"/>
        </w:rPr>
        <w:t xml:space="preserve"> dos modelos</w:t>
      </w:r>
      <w:r w:rsidR="00AB6A9D">
        <w:rPr>
          <w:lang w:val="pt-BR"/>
        </w:rPr>
        <w:t xml:space="preserve"> numéricos</w:t>
      </w:r>
      <w:r w:rsidRPr="007F50CD">
        <w:rPr>
          <w:lang w:val="pt-BR"/>
        </w:rPr>
        <w:t xml:space="preserve"> devem ser compatíveis com</w:t>
      </w:r>
      <w:r w:rsidR="00AE537C">
        <w:rPr>
          <w:lang w:val="pt-BR"/>
        </w:rPr>
        <w:t xml:space="preserve"> a</w:t>
      </w:r>
      <w:r w:rsidRPr="007F50CD">
        <w:rPr>
          <w:lang w:val="pt-BR"/>
        </w:rPr>
        <w:t xml:space="preserve"> </w:t>
      </w:r>
      <w:proofErr w:type="spellStart"/>
      <w:r w:rsidRPr="007F50CD">
        <w:rPr>
          <w:lang w:val="pt-BR"/>
        </w:rPr>
        <w:t>molhabilidade</w:t>
      </w:r>
      <w:proofErr w:type="spellEnd"/>
      <w:r w:rsidRPr="007F50CD">
        <w:rPr>
          <w:lang w:val="pt-BR"/>
        </w:rPr>
        <w:t xml:space="preserve"> do meio</w:t>
      </w:r>
      <w:r w:rsidR="007F50CD" w:rsidRPr="007F50CD">
        <w:rPr>
          <w:lang w:val="pt-BR"/>
        </w:rPr>
        <w:t>.</w:t>
      </w:r>
      <w:r w:rsidR="007F50CD">
        <w:rPr>
          <w:lang w:val="pt-BR"/>
        </w:rPr>
        <w:t xml:space="preserve"> </w:t>
      </w:r>
      <w:proofErr w:type="spellStart"/>
      <w:r w:rsidR="002E6956">
        <w:rPr>
          <w:lang w:val="pt-BR"/>
        </w:rPr>
        <w:t>E</w:t>
      </w:r>
      <w:r w:rsidR="00AE537C">
        <w:rPr>
          <w:lang w:val="pt-BR"/>
        </w:rPr>
        <w:t>e</w:t>
      </w:r>
      <w:r w:rsidR="00803DA3" w:rsidRPr="007F50CD">
        <w:rPr>
          <w:lang w:val="pt-BR"/>
        </w:rPr>
        <w:t>nsaios</w:t>
      </w:r>
      <w:proofErr w:type="spellEnd"/>
      <w:r w:rsidR="00803DA3" w:rsidRPr="007F50CD">
        <w:rPr>
          <w:lang w:val="pt-BR"/>
        </w:rPr>
        <w:t xml:space="preserve"> </w:t>
      </w:r>
      <w:r w:rsidR="002E6956">
        <w:rPr>
          <w:lang w:val="pt-BR"/>
        </w:rPr>
        <w:t xml:space="preserve">laboratoriais de </w:t>
      </w:r>
      <m:oMath>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R</m:t>
            </m:r>
          </m:sub>
        </m:sSub>
      </m:oMath>
      <w:r w:rsidR="002E6956">
        <w:rPr>
          <w:lang w:val="pt-BR"/>
        </w:rPr>
        <w:t xml:space="preserve"> </w:t>
      </w:r>
      <w:r w:rsidR="00803DA3" w:rsidRPr="007F50CD">
        <w:rPr>
          <w:lang w:val="pt-BR"/>
        </w:rPr>
        <w:t xml:space="preserve">em regime transiente </w:t>
      </w:r>
      <w:r w:rsidR="00851F9A" w:rsidRPr="007F50CD">
        <w:rPr>
          <w:lang w:val="pt-BR"/>
        </w:rPr>
        <w:t>são inconsistentes</w:t>
      </w:r>
      <w:r w:rsidR="00EC1416">
        <w:rPr>
          <w:lang w:val="pt-BR"/>
        </w:rPr>
        <w:t xml:space="preserve"> para meios de </w:t>
      </w:r>
      <w:proofErr w:type="spellStart"/>
      <w:r w:rsidR="00EC1416">
        <w:rPr>
          <w:lang w:val="pt-BR"/>
        </w:rPr>
        <w:t>molhabilidade</w:t>
      </w:r>
      <w:proofErr w:type="spellEnd"/>
      <w:r w:rsidR="00EC1416">
        <w:rPr>
          <w:lang w:val="pt-BR"/>
        </w:rPr>
        <w:t xml:space="preserve"> mista</w:t>
      </w:r>
      <w:r w:rsidR="00AB6A9D">
        <w:rPr>
          <w:lang w:val="pt-BR"/>
        </w:rPr>
        <w:t xml:space="preserve">, e devem ser </w:t>
      </w:r>
      <w:r w:rsidR="002E6956">
        <w:rPr>
          <w:lang w:val="pt-BR"/>
        </w:rPr>
        <w:t xml:space="preserve">utilizados </w:t>
      </w:r>
      <w:r w:rsidR="00AB6A9D">
        <w:rPr>
          <w:lang w:val="pt-BR"/>
        </w:rPr>
        <w:t>com cautela</w:t>
      </w:r>
      <w:r w:rsidR="002E6956">
        <w:rPr>
          <w:lang w:val="pt-BR"/>
        </w:rPr>
        <w:t>.</w:t>
      </w:r>
    </w:p>
    <w:p w14:paraId="0560B63F" w14:textId="443845ED" w:rsidR="00AB6A9D" w:rsidRPr="00AE537C" w:rsidRDefault="00AB6A9D" w:rsidP="00AB6A9D">
      <w:pPr>
        <w:pStyle w:val="ListParagraph"/>
        <w:numPr>
          <w:ilvl w:val="0"/>
          <w:numId w:val="15"/>
        </w:numPr>
        <w:spacing w:line="240" w:lineRule="auto"/>
        <w:ind w:left="714" w:hanging="357"/>
        <w:rPr>
          <w:lang w:val="pt-BR"/>
        </w:rPr>
      </w:pPr>
      <w:r w:rsidRPr="00AE537C">
        <w:rPr>
          <w:lang w:val="pt-BR"/>
        </w:rPr>
        <w:t xml:space="preserve">O uso da </w:t>
      </w:r>
      <m:oMath>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C</m:t>
            </m:r>
          </m:sub>
        </m:sSub>
      </m:oMath>
      <w:r w:rsidRPr="00AE537C">
        <w:rPr>
          <w:lang w:val="pt-BR"/>
        </w:rPr>
        <w:t xml:space="preserve"> no modelo numérico é função da escala, podendo ser negligenciado em modelos de porosidade simples</w:t>
      </w:r>
      <w:r>
        <w:rPr>
          <w:lang w:val="pt-BR"/>
        </w:rPr>
        <w:t xml:space="preserve"> em escala de campo</w:t>
      </w:r>
      <w:r w:rsidRPr="00AE537C">
        <w:rPr>
          <w:lang w:val="pt-BR"/>
        </w:rPr>
        <w:t xml:space="preserve">. </w:t>
      </w:r>
      <w:r w:rsidR="002E6956">
        <w:rPr>
          <w:lang w:val="pt-BR"/>
        </w:rPr>
        <w:t>Entretanto, f</w:t>
      </w:r>
      <w:r>
        <w:rPr>
          <w:lang w:val="pt-BR"/>
        </w:rPr>
        <w:t xml:space="preserve">luxos de </w:t>
      </w:r>
      <w:proofErr w:type="spellStart"/>
      <w:r w:rsidRPr="00AE537C">
        <w:rPr>
          <w:lang w:val="pt-BR"/>
        </w:rPr>
        <w:t>upscaling</w:t>
      </w:r>
      <w:proofErr w:type="spellEnd"/>
      <w:r w:rsidRPr="00AE537C">
        <w:rPr>
          <w:lang w:val="pt-BR"/>
        </w:rPr>
        <w:t xml:space="preserve"> de </w:t>
      </w:r>
      <m:oMath>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R</m:t>
            </m:r>
          </m:sub>
        </m:sSub>
      </m:oMath>
      <w:r>
        <w:rPr>
          <w:lang w:val="pt-BR"/>
        </w:rPr>
        <w:t xml:space="preserve"> precisam </w:t>
      </w:r>
      <w:r w:rsidRPr="00AE537C">
        <w:rPr>
          <w:lang w:val="pt-BR"/>
        </w:rPr>
        <w:t xml:space="preserve">considerar a capilaridade, que tem papel </w:t>
      </w:r>
      <w:proofErr w:type="spellStart"/>
      <w:r w:rsidRPr="00AE537C">
        <w:rPr>
          <w:lang w:val="pt-BR"/>
        </w:rPr>
        <w:t>homogenizante</w:t>
      </w:r>
      <w:proofErr w:type="spellEnd"/>
      <w:r w:rsidRPr="00AE537C">
        <w:rPr>
          <w:lang w:val="pt-BR"/>
        </w:rPr>
        <w:t xml:space="preserve"> </w:t>
      </w:r>
      <w:r>
        <w:rPr>
          <w:lang w:val="pt-BR"/>
        </w:rPr>
        <w:t>em escalas menores</w:t>
      </w:r>
      <w:r w:rsidR="002E6956">
        <w:rPr>
          <w:lang w:val="pt-BR"/>
        </w:rPr>
        <w:t>.</w:t>
      </w:r>
    </w:p>
    <w:p w14:paraId="705D59C8" w14:textId="581991F0" w:rsidR="00AB6A9D" w:rsidRDefault="00AB6A9D" w:rsidP="00AB6A9D">
      <w:pPr>
        <w:pStyle w:val="ListParagraph"/>
        <w:numPr>
          <w:ilvl w:val="0"/>
          <w:numId w:val="15"/>
        </w:numPr>
        <w:spacing w:line="240" w:lineRule="auto"/>
        <w:ind w:left="714" w:hanging="357"/>
        <w:rPr>
          <w:lang w:val="pt-BR"/>
        </w:rPr>
      </w:pPr>
      <w:r>
        <w:rPr>
          <w:lang w:val="pt-BR"/>
        </w:rPr>
        <w:t>O</w:t>
      </w:r>
      <w:r w:rsidRPr="001E61C2">
        <w:rPr>
          <w:lang w:val="pt-BR"/>
        </w:rPr>
        <w:t xml:space="preserve"> fator de forma no </w:t>
      </w:r>
      <m:oMath>
        <m:r>
          <w:rPr>
            <w:rFonts w:ascii="Cambria Math" w:hAnsi="Cambria Math"/>
            <w:lang w:val="pt-BR"/>
          </w:rPr>
          <m:t>2ϕ2k</m:t>
        </m:r>
      </m:oMath>
      <w:r>
        <w:rPr>
          <w:lang w:val="pt-BR"/>
        </w:rPr>
        <w:t xml:space="preserve"> </w:t>
      </w:r>
      <w:r w:rsidR="002E6956">
        <w:rPr>
          <w:lang w:val="pt-BR"/>
        </w:rPr>
        <w:t>de Gilman-Kazemi</w:t>
      </w:r>
      <w:r>
        <w:rPr>
          <w:lang w:val="pt-BR"/>
        </w:rPr>
        <w:t xml:space="preserve"> se mostrou </w:t>
      </w:r>
      <w:r w:rsidR="002E6956">
        <w:rPr>
          <w:lang w:val="pt-BR"/>
        </w:rPr>
        <w:t xml:space="preserve">válido </w:t>
      </w:r>
      <w:r w:rsidRPr="00021F00">
        <w:rPr>
          <w:lang w:val="pt-BR"/>
        </w:rPr>
        <w:t xml:space="preserve">para </w:t>
      </w:r>
      <w:r>
        <w:rPr>
          <w:lang w:val="pt-BR"/>
        </w:rPr>
        <w:t xml:space="preserve">rochas </w:t>
      </w:r>
      <w:r w:rsidRPr="00021F00">
        <w:rPr>
          <w:lang w:val="pt-BR"/>
        </w:rPr>
        <w:t>WW</w:t>
      </w:r>
      <w:r>
        <w:rPr>
          <w:lang w:val="pt-BR"/>
        </w:rPr>
        <w:t>. Entretanto,</w:t>
      </w:r>
      <w:r w:rsidRPr="00021F00">
        <w:rPr>
          <w:lang w:val="pt-BR"/>
        </w:rPr>
        <w:t xml:space="preserve"> </w:t>
      </w:r>
      <w:r w:rsidR="002E6956">
        <w:rPr>
          <w:lang w:val="pt-BR"/>
        </w:rPr>
        <w:t xml:space="preserve">para </w:t>
      </w:r>
      <w:r>
        <w:rPr>
          <w:lang w:val="pt-BR"/>
        </w:rPr>
        <w:t xml:space="preserve">rochas </w:t>
      </w:r>
      <w:r w:rsidRPr="00021F00">
        <w:rPr>
          <w:lang w:val="pt-BR"/>
        </w:rPr>
        <w:t>MW</w:t>
      </w:r>
      <w:r w:rsidR="002E6956">
        <w:rPr>
          <w:lang w:val="pt-BR"/>
        </w:rPr>
        <w:t>, o fator de forma</w:t>
      </w:r>
      <w:r w:rsidRPr="00021F00">
        <w:rPr>
          <w:lang w:val="pt-BR"/>
        </w:rPr>
        <w:t xml:space="preserve"> </w:t>
      </w:r>
      <w:r>
        <w:rPr>
          <w:lang w:val="pt-BR"/>
        </w:rPr>
        <w:t xml:space="preserve">demanda um </w:t>
      </w:r>
      <w:r w:rsidRPr="00021F00">
        <w:rPr>
          <w:lang w:val="pt-BR"/>
        </w:rPr>
        <w:t>ajuste</w:t>
      </w:r>
      <w:r>
        <w:rPr>
          <w:lang w:val="pt-BR"/>
        </w:rPr>
        <w:t xml:space="preserve"> significativo</w:t>
      </w:r>
      <w:r w:rsidRPr="00021F00">
        <w:rPr>
          <w:lang w:val="pt-BR"/>
        </w:rPr>
        <w:t xml:space="preserve">. </w:t>
      </w:r>
      <w:r w:rsidR="002E6956">
        <w:rPr>
          <w:lang w:val="pt-BR"/>
        </w:rPr>
        <w:t xml:space="preserve">Mostrou-se </w:t>
      </w:r>
      <w:r>
        <w:rPr>
          <w:lang w:val="pt-BR"/>
        </w:rPr>
        <w:t xml:space="preserve">um </w:t>
      </w:r>
      <w:r w:rsidRPr="00021F00">
        <w:rPr>
          <w:lang w:val="pt-BR"/>
        </w:rPr>
        <w:t xml:space="preserve">parâmetro </w:t>
      </w:r>
      <w:r>
        <w:rPr>
          <w:lang w:val="pt-BR"/>
        </w:rPr>
        <w:t>essencial e deve ser utilizado no ajuste de histórico.</w:t>
      </w:r>
    </w:p>
    <w:p w14:paraId="6F805971" w14:textId="5C34F6D8" w:rsidR="00AB6A9D" w:rsidRPr="007F50CD" w:rsidRDefault="00AB6A9D" w:rsidP="00AB6A9D">
      <w:pPr>
        <w:pStyle w:val="ListParagraph"/>
        <w:numPr>
          <w:ilvl w:val="0"/>
          <w:numId w:val="15"/>
        </w:numPr>
        <w:spacing w:line="240" w:lineRule="auto"/>
        <w:ind w:left="714" w:hanging="357"/>
        <w:rPr>
          <w:lang w:val="pt-BR"/>
        </w:rPr>
      </w:pPr>
      <w:r>
        <w:rPr>
          <w:lang w:val="pt-BR"/>
        </w:rPr>
        <w:t xml:space="preserve">A continuidade capilar e a diferença de </w:t>
      </w:r>
      <m:oMath>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C</m:t>
            </m:r>
          </m:sub>
        </m:sSub>
      </m:oMath>
      <w:r>
        <w:rPr>
          <w:lang w:val="pt-BR"/>
        </w:rPr>
        <w:t xml:space="preserve"> entre a matriz e as fraturas impactam negativamente à recuperação e devem ser </w:t>
      </w:r>
      <w:r w:rsidR="002E6956">
        <w:rPr>
          <w:lang w:val="pt-BR"/>
        </w:rPr>
        <w:t>plenamente investigados</w:t>
      </w:r>
      <w:r>
        <w:rPr>
          <w:lang w:val="pt-BR"/>
        </w:rPr>
        <w:t xml:space="preserve">. Em geral, modelos </w:t>
      </w:r>
      <m:oMath>
        <m:r>
          <w:rPr>
            <w:rFonts w:ascii="Cambria Math" w:hAnsi="Cambria Math"/>
            <w:lang w:val="pt-BR"/>
          </w:rPr>
          <m:t>2ϕ</m:t>
        </m:r>
      </m:oMath>
      <w:r>
        <w:rPr>
          <w:lang w:val="pt-BR"/>
        </w:rPr>
        <w:t xml:space="preserve"> devem ser evitados, utilizando-se </w:t>
      </w:r>
      <m:oMath>
        <m:r>
          <w:rPr>
            <w:rFonts w:ascii="Cambria Math" w:hAnsi="Cambria Math"/>
            <w:lang w:val="pt-BR"/>
          </w:rPr>
          <m:t>2ϕ2κ</m:t>
        </m:r>
      </m:oMath>
      <w:r w:rsidR="002E6956">
        <w:rPr>
          <w:lang w:val="pt-BR"/>
        </w:rPr>
        <w:t>,</w:t>
      </w:r>
      <w:r>
        <w:rPr>
          <w:lang w:val="pt-BR"/>
        </w:rPr>
        <w:t xml:space="preserve"> </w:t>
      </w:r>
      <w:r w:rsidR="002E6956">
        <w:rPr>
          <w:lang w:val="pt-BR"/>
        </w:rPr>
        <w:t xml:space="preserve">que garantem </w:t>
      </w:r>
      <w:r>
        <w:rPr>
          <w:lang w:val="pt-BR"/>
        </w:rPr>
        <w:t>a continuidade capilar</w:t>
      </w:r>
      <w:r w:rsidR="002E6956">
        <w:rPr>
          <w:lang w:val="pt-BR"/>
        </w:rPr>
        <w:t xml:space="preserve"> que é</w:t>
      </w:r>
      <w:r>
        <w:rPr>
          <w:lang w:val="pt-BR"/>
        </w:rPr>
        <w:t xml:space="preserve"> esperada na maioria dos casos de interesse.</w:t>
      </w:r>
    </w:p>
    <w:p w14:paraId="6D61A152" w14:textId="016CDDC7" w:rsidR="00FB7090" w:rsidRPr="002E6956" w:rsidRDefault="00AB6A9D" w:rsidP="002E6956">
      <w:pPr>
        <w:pStyle w:val="ListParagraph"/>
        <w:numPr>
          <w:ilvl w:val="0"/>
          <w:numId w:val="15"/>
        </w:numPr>
        <w:spacing w:line="240" w:lineRule="auto"/>
        <w:ind w:left="714" w:hanging="357"/>
        <w:rPr>
          <w:lang w:val="pt-BR"/>
        </w:rPr>
      </w:pPr>
      <w:r>
        <w:rPr>
          <w:lang w:val="pt-BR"/>
        </w:rPr>
        <w:t xml:space="preserve">Modelos </w:t>
      </w:r>
      <w:r w:rsidR="00C1671B" w:rsidRPr="00613D21">
        <w:rPr>
          <w:lang w:val="pt-BR"/>
        </w:rPr>
        <w:t>EDFM</w:t>
      </w:r>
      <w:r w:rsidR="002124C2">
        <w:rPr>
          <w:lang w:val="pt-BR"/>
        </w:rPr>
        <w:t xml:space="preserve"> </w:t>
      </w:r>
      <w:r w:rsidR="002E6956">
        <w:rPr>
          <w:lang w:val="pt-BR"/>
        </w:rPr>
        <w:t xml:space="preserve">devem ser utilizados com cautela, porque utilizam a geometria da fratura discreta no cálculo das transmissibilidades. Entretanto, trata-se de parâmetro altamente incerto </w:t>
      </w:r>
      <w:r w:rsidR="002E6956" w:rsidRPr="002E6956">
        <w:rPr>
          <w:lang w:val="pt-BR"/>
        </w:rPr>
        <w:t>em reservatórios naturalmente fraturados. Além disso, v</w:t>
      </w:r>
      <w:r w:rsidR="00E23281" w:rsidRPr="002E6956">
        <w:rPr>
          <w:lang w:val="pt-BR"/>
        </w:rPr>
        <w:t xml:space="preserve">alidação multifásica do EDFM não foi exaurida, porque foi desenvolvido para </w:t>
      </w:r>
      <w:r w:rsidR="00917331" w:rsidRPr="002E6956">
        <w:rPr>
          <w:lang w:val="pt-BR"/>
        </w:rPr>
        <w:t>fraturas hidráulicas</w:t>
      </w:r>
      <w:r w:rsidR="002E6956">
        <w:rPr>
          <w:lang w:val="pt-BR"/>
        </w:rPr>
        <w:t xml:space="preserve"> submetidas essencialmente a fluxo viscoso, em que efeitos capilares são secundários.</w:t>
      </w:r>
    </w:p>
    <w:sectPr w:rsidR="00FB7090" w:rsidRPr="002E6956" w:rsidSect="008526FF">
      <w:footerReference w:type="even" r:id="rId8"/>
      <w:footerReference w:type="first" r:id="rId9"/>
      <w:pgSz w:w="12240" w:h="15840"/>
      <w:pgMar w:top="1440" w:right="1080" w:bottom="1440" w:left="1080" w:header="0" w:footer="648"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0931B" w14:textId="77777777" w:rsidR="00695AA5" w:rsidRDefault="00695AA5">
      <w:pPr>
        <w:spacing w:before="0" w:line="240" w:lineRule="auto"/>
      </w:pPr>
      <w:r>
        <w:separator/>
      </w:r>
    </w:p>
  </w:endnote>
  <w:endnote w:type="continuationSeparator" w:id="0">
    <w:p w14:paraId="1C427CA6" w14:textId="77777777" w:rsidR="00695AA5" w:rsidRDefault="00695AA5">
      <w:pPr>
        <w:spacing w:before="0" w:line="240" w:lineRule="auto"/>
      </w:pPr>
      <w:r>
        <w:continuationSeparator/>
      </w:r>
    </w:p>
  </w:endnote>
  <w:endnote w:type="continuationNotice" w:id="1">
    <w:p w14:paraId="58CC6603" w14:textId="77777777" w:rsidR="00695AA5" w:rsidRDefault="00695AA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AD1B" w14:textId="6E496F8B" w:rsidR="00706D59" w:rsidRDefault="00085FDE">
    <w:pPr>
      <w:pStyle w:val="Footer"/>
    </w:pPr>
    <w:ins w:id="0" w:author="Renato Espirito Basso Poli" w:date="2024-04-09T15:19:00Z">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ins w:id="1" w:author="Renato Espirito Basso Poli" w:date="2024-04-09T15:19:00Z"/>
                                <w:rFonts w:ascii="Trebuchet MS" w:eastAsia="Trebuchet MS" w:hAnsi="Trebuchet MS" w:cs="Trebuchet MS"/>
                                <w:noProof/>
                                <w:color w:val="737373"/>
                                <w:sz w:val="18"/>
                                <w:szCs w:val="18"/>
                              </w:rPr>
                            </w:pPr>
                            <w:ins w:id="2"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ins w:id="3" w:author="Renato Espirito Basso Poli" w:date="2024-04-09T15:19:00Z"/>
                          <w:rFonts w:ascii="Trebuchet MS" w:eastAsia="Trebuchet MS" w:hAnsi="Trebuchet MS" w:cs="Trebuchet MS"/>
                          <w:noProof/>
                          <w:color w:val="737373"/>
                          <w:sz w:val="18"/>
                          <w:szCs w:val="18"/>
                        </w:rPr>
                      </w:pPr>
                      <w:ins w:id="4"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376" w14:textId="6C64FED2" w:rsidR="00706D59" w:rsidRDefault="00085FDE">
    <w:pPr>
      <w:pStyle w:val="Footer"/>
    </w:pPr>
    <w:ins w:id="5" w:author="Renato Espirito Basso Poli" w:date="2024-04-09T15:19:00Z">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ins w:id="6" w:author="Renato Espirito Basso Poli" w:date="2024-04-09T15:19:00Z"/>
                                <w:rFonts w:ascii="Trebuchet MS" w:eastAsia="Trebuchet MS" w:hAnsi="Trebuchet MS" w:cs="Trebuchet MS"/>
                                <w:noProof/>
                                <w:color w:val="737373"/>
                                <w:sz w:val="18"/>
                                <w:szCs w:val="18"/>
                              </w:rPr>
                            </w:pPr>
                            <w:ins w:id="7"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ins w:id="8" w:author="Renato Espirito Basso Poli" w:date="2024-04-09T15:19:00Z"/>
                          <w:rFonts w:ascii="Trebuchet MS" w:eastAsia="Trebuchet MS" w:hAnsi="Trebuchet MS" w:cs="Trebuchet MS"/>
                          <w:noProof/>
                          <w:color w:val="737373"/>
                          <w:sz w:val="18"/>
                          <w:szCs w:val="18"/>
                        </w:rPr>
                      </w:pPr>
                      <w:ins w:id="9"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C4C09" w14:textId="77777777" w:rsidR="00695AA5" w:rsidRDefault="00695AA5">
      <w:pPr>
        <w:spacing w:before="0" w:line="240" w:lineRule="auto"/>
      </w:pPr>
      <w:r>
        <w:separator/>
      </w:r>
    </w:p>
  </w:footnote>
  <w:footnote w:type="continuationSeparator" w:id="0">
    <w:p w14:paraId="5CB07611" w14:textId="77777777" w:rsidR="00695AA5" w:rsidRDefault="00695AA5">
      <w:pPr>
        <w:spacing w:before="0" w:line="240" w:lineRule="auto"/>
      </w:pPr>
      <w:r>
        <w:continuationSeparator/>
      </w:r>
    </w:p>
  </w:footnote>
  <w:footnote w:type="continuationNotice" w:id="1">
    <w:p w14:paraId="526E085D" w14:textId="77777777" w:rsidR="00695AA5" w:rsidRDefault="00695AA5">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03A49"/>
    <w:multiLevelType w:val="hybridMultilevel"/>
    <w:tmpl w:val="96248564"/>
    <w:lvl w:ilvl="0" w:tplc="B6123D4C">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179C0FAC">
      <w:start w:val="1"/>
      <w:numFmt w:val="bullet"/>
      <w:lvlText w:val="–"/>
      <w:lvlJc w:val="left"/>
      <w:pPr>
        <w:ind w:left="100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B67AF36A">
      <w:start w:val="1"/>
      <w:numFmt w:val="bullet"/>
      <w:lvlText w:val="▪"/>
      <w:lvlJc w:val="left"/>
      <w:pPr>
        <w:ind w:left="188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B3F2CE52">
      <w:start w:val="1"/>
      <w:numFmt w:val="bullet"/>
      <w:lvlText w:val="•"/>
      <w:lvlJc w:val="left"/>
      <w:pPr>
        <w:ind w:left="260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2E2B0DA">
      <w:start w:val="1"/>
      <w:numFmt w:val="bullet"/>
      <w:lvlText w:val="o"/>
      <w:lvlJc w:val="left"/>
      <w:pPr>
        <w:ind w:left="332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2BC81C3A">
      <w:start w:val="1"/>
      <w:numFmt w:val="bullet"/>
      <w:lvlText w:val="▪"/>
      <w:lvlJc w:val="left"/>
      <w:pPr>
        <w:ind w:left="404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4C50168C">
      <w:start w:val="1"/>
      <w:numFmt w:val="bullet"/>
      <w:lvlText w:val="•"/>
      <w:lvlJc w:val="left"/>
      <w:pPr>
        <w:ind w:left="476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3E7A5864">
      <w:start w:val="1"/>
      <w:numFmt w:val="bullet"/>
      <w:lvlText w:val="o"/>
      <w:lvlJc w:val="left"/>
      <w:pPr>
        <w:ind w:left="548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65AAC340">
      <w:start w:val="1"/>
      <w:numFmt w:val="bullet"/>
      <w:lvlText w:val="▪"/>
      <w:lvlJc w:val="left"/>
      <w:pPr>
        <w:ind w:left="620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3626113A"/>
    <w:multiLevelType w:val="hybridMultilevel"/>
    <w:tmpl w:val="25F20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55025"/>
    <w:multiLevelType w:val="hybridMultilevel"/>
    <w:tmpl w:val="8C6A6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6678F"/>
    <w:multiLevelType w:val="hybridMultilevel"/>
    <w:tmpl w:val="4B905D20"/>
    <w:lvl w:ilvl="0" w:tplc="FC3C1314">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E4AB2DE">
      <w:start w:val="1"/>
      <w:numFmt w:val="bullet"/>
      <w:lvlText w:val="o"/>
      <w:lvlJc w:val="left"/>
      <w:pPr>
        <w:ind w:left="14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5C8A9E6A">
      <w:start w:val="1"/>
      <w:numFmt w:val="bullet"/>
      <w:lvlText w:val="▪"/>
      <w:lvlJc w:val="left"/>
      <w:pPr>
        <w:ind w:left="21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B9CC533A">
      <w:start w:val="1"/>
      <w:numFmt w:val="bullet"/>
      <w:lvlText w:val="•"/>
      <w:lvlJc w:val="left"/>
      <w:pPr>
        <w:ind w:left="28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376481FA">
      <w:start w:val="1"/>
      <w:numFmt w:val="bullet"/>
      <w:lvlText w:val="o"/>
      <w:lvlJc w:val="left"/>
      <w:pPr>
        <w:ind w:left="357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DF0A206E">
      <w:start w:val="1"/>
      <w:numFmt w:val="bullet"/>
      <w:lvlText w:val="▪"/>
      <w:lvlJc w:val="left"/>
      <w:pPr>
        <w:ind w:left="429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A378A3DC">
      <w:start w:val="1"/>
      <w:numFmt w:val="bullet"/>
      <w:lvlText w:val="•"/>
      <w:lvlJc w:val="left"/>
      <w:pPr>
        <w:ind w:left="50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D13EAE20">
      <w:start w:val="1"/>
      <w:numFmt w:val="bullet"/>
      <w:lvlText w:val="o"/>
      <w:lvlJc w:val="left"/>
      <w:pPr>
        <w:ind w:left="57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A50643E2">
      <w:start w:val="1"/>
      <w:numFmt w:val="bullet"/>
      <w:lvlText w:val="▪"/>
      <w:lvlJc w:val="left"/>
      <w:pPr>
        <w:ind w:left="64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3E7431B8"/>
    <w:multiLevelType w:val="hybridMultilevel"/>
    <w:tmpl w:val="5B76405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5D55B5"/>
    <w:multiLevelType w:val="hybridMultilevel"/>
    <w:tmpl w:val="8FBE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C25EC"/>
    <w:multiLevelType w:val="hybridMultilevel"/>
    <w:tmpl w:val="11A42E0E"/>
    <w:lvl w:ilvl="0" w:tplc="15408CC8">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0542CDE">
      <w:start w:val="1"/>
      <w:numFmt w:val="bullet"/>
      <w:lvlText w:val="o"/>
      <w:lvlJc w:val="left"/>
      <w:pPr>
        <w:ind w:left="14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85A6CF42">
      <w:start w:val="1"/>
      <w:numFmt w:val="bullet"/>
      <w:lvlText w:val="▪"/>
      <w:lvlJc w:val="left"/>
      <w:pPr>
        <w:ind w:left="21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9450258C">
      <w:start w:val="1"/>
      <w:numFmt w:val="bullet"/>
      <w:lvlText w:val="•"/>
      <w:lvlJc w:val="left"/>
      <w:pPr>
        <w:ind w:left="28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E0CC723E">
      <w:start w:val="1"/>
      <w:numFmt w:val="bullet"/>
      <w:lvlText w:val="o"/>
      <w:lvlJc w:val="left"/>
      <w:pPr>
        <w:ind w:left="357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556C6740">
      <w:start w:val="1"/>
      <w:numFmt w:val="bullet"/>
      <w:lvlText w:val="▪"/>
      <w:lvlJc w:val="left"/>
      <w:pPr>
        <w:ind w:left="429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326D8DA">
      <w:start w:val="1"/>
      <w:numFmt w:val="bullet"/>
      <w:lvlText w:val="•"/>
      <w:lvlJc w:val="left"/>
      <w:pPr>
        <w:ind w:left="50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E5905884">
      <w:start w:val="1"/>
      <w:numFmt w:val="bullet"/>
      <w:lvlText w:val="o"/>
      <w:lvlJc w:val="left"/>
      <w:pPr>
        <w:ind w:left="57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2F80BB76">
      <w:start w:val="1"/>
      <w:numFmt w:val="bullet"/>
      <w:lvlText w:val="▪"/>
      <w:lvlJc w:val="left"/>
      <w:pPr>
        <w:ind w:left="64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65AF2AE5"/>
    <w:multiLevelType w:val="hybridMultilevel"/>
    <w:tmpl w:val="8CD2D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53BD7"/>
    <w:multiLevelType w:val="hybridMultilevel"/>
    <w:tmpl w:val="F40E5072"/>
    <w:lvl w:ilvl="0" w:tplc="04090001">
      <w:start w:val="1"/>
      <w:numFmt w:val="bullet"/>
      <w:lvlText w:val=""/>
      <w:lvlJc w:val="left"/>
      <w:pPr>
        <w:ind w:left="872" w:hanging="360"/>
      </w:pPr>
      <w:rPr>
        <w:rFonts w:ascii="Symbol" w:hAnsi="Symbol" w:hint="default"/>
      </w:rPr>
    </w:lvl>
    <w:lvl w:ilvl="1" w:tplc="04090003">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0" w15:restartNumberingAfterBreak="0">
    <w:nsid w:val="6A075137"/>
    <w:multiLevelType w:val="hybridMultilevel"/>
    <w:tmpl w:val="EE200870"/>
    <w:lvl w:ilvl="0" w:tplc="102A56D0">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F580B714">
      <w:start w:val="1"/>
      <w:numFmt w:val="bullet"/>
      <w:lvlText w:val="–"/>
      <w:lvlJc w:val="left"/>
      <w:pPr>
        <w:ind w:left="100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24EE17E4">
      <w:start w:val="1"/>
      <w:numFmt w:val="bullet"/>
      <w:lvlText w:val="▪"/>
      <w:lvlJc w:val="left"/>
      <w:pPr>
        <w:ind w:left="187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0630C4D4">
      <w:start w:val="1"/>
      <w:numFmt w:val="bullet"/>
      <w:lvlText w:val="•"/>
      <w:lvlJc w:val="left"/>
      <w:pPr>
        <w:ind w:left="259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B290EDB6">
      <w:start w:val="1"/>
      <w:numFmt w:val="bullet"/>
      <w:lvlText w:val="o"/>
      <w:lvlJc w:val="left"/>
      <w:pPr>
        <w:ind w:left="331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102E27B0">
      <w:start w:val="1"/>
      <w:numFmt w:val="bullet"/>
      <w:lvlText w:val="▪"/>
      <w:lvlJc w:val="left"/>
      <w:pPr>
        <w:ind w:left="403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CEB446B2">
      <w:start w:val="1"/>
      <w:numFmt w:val="bullet"/>
      <w:lvlText w:val="•"/>
      <w:lvlJc w:val="left"/>
      <w:pPr>
        <w:ind w:left="475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7786C5C2">
      <w:start w:val="1"/>
      <w:numFmt w:val="bullet"/>
      <w:lvlText w:val="o"/>
      <w:lvlJc w:val="left"/>
      <w:pPr>
        <w:ind w:left="547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43E40826">
      <w:start w:val="1"/>
      <w:numFmt w:val="bullet"/>
      <w:lvlText w:val="▪"/>
      <w:lvlJc w:val="left"/>
      <w:pPr>
        <w:ind w:left="619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6ABD1758"/>
    <w:multiLevelType w:val="hybridMultilevel"/>
    <w:tmpl w:val="90E63672"/>
    <w:lvl w:ilvl="0" w:tplc="42B460D8">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BA003B1C">
      <w:start w:val="1"/>
      <w:numFmt w:val="bullet"/>
      <w:lvlText w:val="o"/>
      <w:lvlJc w:val="left"/>
      <w:pPr>
        <w:ind w:left="14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286A7AE">
      <w:start w:val="1"/>
      <w:numFmt w:val="bullet"/>
      <w:lvlText w:val="▪"/>
      <w:lvlJc w:val="left"/>
      <w:pPr>
        <w:ind w:left="21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E58534A">
      <w:start w:val="1"/>
      <w:numFmt w:val="bullet"/>
      <w:lvlText w:val="•"/>
      <w:lvlJc w:val="left"/>
      <w:pPr>
        <w:ind w:left="28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E4E25A0">
      <w:start w:val="1"/>
      <w:numFmt w:val="bullet"/>
      <w:lvlText w:val="o"/>
      <w:lvlJc w:val="left"/>
      <w:pPr>
        <w:ind w:left="357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B588B6DE">
      <w:start w:val="1"/>
      <w:numFmt w:val="bullet"/>
      <w:lvlText w:val="▪"/>
      <w:lvlJc w:val="left"/>
      <w:pPr>
        <w:ind w:left="429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15AA928E">
      <w:start w:val="1"/>
      <w:numFmt w:val="bullet"/>
      <w:lvlText w:val="•"/>
      <w:lvlJc w:val="left"/>
      <w:pPr>
        <w:ind w:left="50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D03E80B4">
      <w:start w:val="1"/>
      <w:numFmt w:val="bullet"/>
      <w:lvlText w:val="o"/>
      <w:lvlJc w:val="left"/>
      <w:pPr>
        <w:ind w:left="57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1128813C">
      <w:start w:val="1"/>
      <w:numFmt w:val="bullet"/>
      <w:lvlText w:val="▪"/>
      <w:lvlJc w:val="left"/>
      <w:pPr>
        <w:ind w:left="64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73C22074"/>
    <w:multiLevelType w:val="hybridMultilevel"/>
    <w:tmpl w:val="663096F6"/>
    <w:lvl w:ilvl="0" w:tplc="C79098D2">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3BF201B8">
      <w:start w:val="1"/>
      <w:numFmt w:val="bullet"/>
      <w:lvlText w:val="o"/>
      <w:lvlJc w:val="left"/>
      <w:pPr>
        <w:ind w:left="140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5A4C6F3A">
      <w:start w:val="1"/>
      <w:numFmt w:val="bullet"/>
      <w:lvlText w:val="▪"/>
      <w:lvlJc w:val="left"/>
      <w:pPr>
        <w:ind w:left="212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6D84BDA4">
      <w:start w:val="1"/>
      <w:numFmt w:val="bullet"/>
      <w:lvlText w:val="•"/>
      <w:lvlJc w:val="left"/>
      <w:pPr>
        <w:ind w:left="284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7A69342">
      <w:start w:val="1"/>
      <w:numFmt w:val="bullet"/>
      <w:lvlText w:val="o"/>
      <w:lvlJc w:val="left"/>
      <w:pPr>
        <w:ind w:left="356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EC54FA72">
      <w:start w:val="1"/>
      <w:numFmt w:val="bullet"/>
      <w:lvlText w:val="▪"/>
      <w:lvlJc w:val="left"/>
      <w:pPr>
        <w:ind w:left="428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1043194">
      <w:start w:val="1"/>
      <w:numFmt w:val="bullet"/>
      <w:lvlText w:val="•"/>
      <w:lvlJc w:val="left"/>
      <w:pPr>
        <w:ind w:left="500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4502C5E6">
      <w:start w:val="1"/>
      <w:numFmt w:val="bullet"/>
      <w:lvlText w:val="o"/>
      <w:lvlJc w:val="left"/>
      <w:pPr>
        <w:ind w:left="572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8B06FA78">
      <w:start w:val="1"/>
      <w:numFmt w:val="bullet"/>
      <w:lvlText w:val="▪"/>
      <w:lvlJc w:val="left"/>
      <w:pPr>
        <w:ind w:left="644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D0899"/>
    <w:multiLevelType w:val="hybridMultilevel"/>
    <w:tmpl w:val="20CEE5E2"/>
    <w:lvl w:ilvl="0" w:tplc="B7A6CEFA">
      <w:start w:val="1"/>
      <w:numFmt w:val="bullet"/>
      <w:lvlText w:val="–"/>
      <w:lvlJc w:val="left"/>
      <w:pPr>
        <w:ind w:left="100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EC38C3C2">
      <w:start w:val="2"/>
      <w:numFmt w:val="upperLetter"/>
      <w:lvlText w:val="%2"/>
      <w:lvlJc w:val="left"/>
      <w:pPr>
        <w:ind w:left="169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2" w:tplc="978C6EC2">
      <w:start w:val="1"/>
      <w:numFmt w:val="lowerRoman"/>
      <w:lvlText w:val="%3"/>
      <w:lvlJc w:val="left"/>
      <w:pPr>
        <w:ind w:left="257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3" w:tplc="8BC68C56">
      <w:start w:val="1"/>
      <w:numFmt w:val="decimal"/>
      <w:lvlText w:val="%4"/>
      <w:lvlJc w:val="left"/>
      <w:pPr>
        <w:ind w:left="329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4" w:tplc="34F02D4E">
      <w:start w:val="1"/>
      <w:numFmt w:val="lowerLetter"/>
      <w:lvlText w:val="%5"/>
      <w:lvlJc w:val="left"/>
      <w:pPr>
        <w:ind w:left="401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5" w:tplc="83000A62">
      <w:start w:val="1"/>
      <w:numFmt w:val="lowerRoman"/>
      <w:lvlText w:val="%6"/>
      <w:lvlJc w:val="left"/>
      <w:pPr>
        <w:ind w:left="473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6" w:tplc="8D986808">
      <w:start w:val="1"/>
      <w:numFmt w:val="decimal"/>
      <w:lvlText w:val="%7"/>
      <w:lvlJc w:val="left"/>
      <w:pPr>
        <w:ind w:left="545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7" w:tplc="84F061DA">
      <w:start w:val="1"/>
      <w:numFmt w:val="lowerLetter"/>
      <w:lvlText w:val="%8"/>
      <w:lvlJc w:val="left"/>
      <w:pPr>
        <w:ind w:left="617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8" w:tplc="47F018F4">
      <w:start w:val="1"/>
      <w:numFmt w:val="lowerRoman"/>
      <w:lvlText w:val="%9"/>
      <w:lvlJc w:val="left"/>
      <w:pPr>
        <w:ind w:left="689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abstractNum>
  <w:num w:numId="1" w16cid:durableId="868104058">
    <w:abstractNumId w:val="0"/>
  </w:num>
  <w:num w:numId="2" w16cid:durableId="1193496630">
    <w:abstractNumId w:val="13"/>
  </w:num>
  <w:num w:numId="3" w16cid:durableId="1166478385">
    <w:abstractNumId w:val="10"/>
  </w:num>
  <w:num w:numId="4" w16cid:durableId="864055130">
    <w:abstractNumId w:val="14"/>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9470566">
    <w:abstractNumId w:val="12"/>
  </w:num>
  <w:num w:numId="6" w16cid:durableId="1956793610">
    <w:abstractNumId w:val="1"/>
  </w:num>
  <w:num w:numId="7" w16cid:durableId="804008637">
    <w:abstractNumId w:val="7"/>
  </w:num>
  <w:num w:numId="8" w16cid:durableId="1366711401">
    <w:abstractNumId w:val="4"/>
  </w:num>
  <w:num w:numId="9" w16cid:durableId="1628657653">
    <w:abstractNumId w:val="11"/>
  </w:num>
  <w:num w:numId="10" w16cid:durableId="274992560">
    <w:abstractNumId w:val="3"/>
  </w:num>
  <w:num w:numId="11" w16cid:durableId="799225104">
    <w:abstractNumId w:val="9"/>
  </w:num>
  <w:num w:numId="12" w16cid:durableId="44262198">
    <w:abstractNumId w:val="6"/>
  </w:num>
  <w:num w:numId="13" w16cid:durableId="1029186566">
    <w:abstractNumId w:val="2"/>
  </w:num>
  <w:num w:numId="14" w16cid:durableId="1256474614">
    <w:abstractNumId w:val="8"/>
  </w:num>
  <w:num w:numId="15" w16cid:durableId="5216329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to Espirito Basso Poli">
    <w15:presenceInfo w15:providerId="AD" w15:userId="S::rpoli@petrobras.com.br::dc570be7-1e84-40aa-a0eb-c0f6f2f77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00059"/>
    <w:rsid w:val="00002A68"/>
    <w:rsid w:val="000033B5"/>
    <w:rsid w:val="0000784A"/>
    <w:rsid w:val="000078AC"/>
    <w:rsid w:val="00007A69"/>
    <w:rsid w:val="00011930"/>
    <w:rsid w:val="00011DDC"/>
    <w:rsid w:val="00017164"/>
    <w:rsid w:val="000172F7"/>
    <w:rsid w:val="000178DE"/>
    <w:rsid w:val="0002014C"/>
    <w:rsid w:val="00021544"/>
    <w:rsid w:val="00021F00"/>
    <w:rsid w:val="00023D90"/>
    <w:rsid w:val="00026BD7"/>
    <w:rsid w:val="00026F56"/>
    <w:rsid w:val="00030C2A"/>
    <w:rsid w:val="00030C2C"/>
    <w:rsid w:val="000323ED"/>
    <w:rsid w:val="00032F72"/>
    <w:rsid w:val="00033A47"/>
    <w:rsid w:val="000373A6"/>
    <w:rsid w:val="00042B7E"/>
    <w:rsid w:val="00042D57"/>
    <w:rsid w:val="00043263"/>
    <w:rsid w:val="00043A37"/>
    <w:rsid w:val="00043D6B"/>
    <w:rsid w:val="000446EA"/>
    <w:rsid w:val="0004522F"/>
    <w:rsid w:val="000460A2"/>
    <w:rsid w:val="00046508"/>
    <w:rsid w:val="000465D4"/>
    <w:rsid w:val="00046B86"/>
    <w:rsid w:val="000479F3"/>
    <w:rsid w:val="000500EA"/>
    <w:rsid w:val="00051A26"/>
    <w:rsid w:val="000531EC"/>
    <w:rsid w:val="000540B6"/>
    <w:rsid w:val="000544CB"/>
    <w:rsid w:val="000546B1"/>
    <w:rsid w:val="00062BA8"/>
    <w:rsid w:val="00063701"/>
    <w:rsid w:val="00063FE9"/>
    <w:rsid w:val="00065B34"/>
    <w:rsid w:val="00066906"/>
    <w:rsid w:val="00066AD3"/>
    <w:rsid w:val="00066E5C"/>
    <w:rsid w:val="00067743"/>
    <w:rsid w:val="00072614"/>
    <w:rsid w:val="0007418A"/>
    <w:rsid w:val="00074D7D"/>
    <w:rsid w:val="00082297"/>
    <w:rsid w:val="00082C9F"/>
    <w:rsid w:val="00083560"/>
    <w:rsid w:val="000838F6"/>
    <w:rsid w:val="00085FDE"/>
    <w:rsid w:val="00086574"/>
    <w:rsid w:val="000879CE"/>
    <w:rsid w:val="00091BF5"/>
    <w:rsid w:val="00095604"/>
    <w:rsid w:val="00095C31"/>
    <w:rsid w:val="000976E4"/>
    <w:rsid w:val="000A043E"/>
    <w:rsid w:val="000A17BA"/>
    <w:rsid w:val="000A48D8"/>
    <w:rsid w:val="000A4A04"/>
    <w:rsid w:val="000A4C32"/>
    <w:rsid w:val="000A58DF"/>
    <w:rsid w:val="000A6C9D"/>
    <w:rsid w:val="000A7493"/>
    <w:rsid w:val="000A7E4A"/>
    <w:rsid w:val="000B1ED5"/>
    <w:rsid w:val="000B3D08"/>
    <w:rsid w:val="000B3E1C"/>
    <w:rsid w:val="000B562B"/>
    <w:rsid w:val="000C432E"/>
    <w:rsid w:val="000C49CC"/>
    <w:rsid w:val="000C4A09"/>
    <w:rsid w:val="000C65C8"/>
    <w:rsid w:val="000C713E"/>
    <w:rsid w:val="000C7317"/>
    <w:rsid w:val="000C7E93"/>
    <w:rsid w:val="000D09BC"/>
    <w:rsid w:val="000D1A46"/>
    <w:rsid w:val="000D3B64"/>
    <w:rsid w:val="000D3D71"/>
    <w:rsid w:val="000D4124"/>
    <w:rsid w:val="000D41DD"/>
    <w:rsid w:val="000D4BFE"/>
    <w:rsid w:val="000D6783"/>
    <w:rsid w:val="000E1F03"/>
    <w:rsid w:val="000E2E56"/>
    <w:rsid w:val="000E34D7"/>
    <w:rsid w:val="000E3614"/>
    <w:rsid w:val="000E3D86"/>
    <w:rsid w:val="000E5592"/>
    <w:rsid w:val="000E5D0F"/>
    <w:rsid w:val="000E74B9"/>
    <w:rsid w:val="000F0FDF"/>
    <w:rsid w:val="000F15E2"/>
    <w:rsid w:val="000F45C6"/>
    <w:rsid w:val="000F5607"/>
    <w:rsid w:val="000F7D12"/>
    <w:rsid w:val="001012A2"/>
    <w:rsid w:val="00103984"/>
    <w:rsid w:val="001039E8"/>
    <w:rsid w:val="00106BE7"/>
    <w:rsid w:val="001109FA"/>
    <w:rsid w:val="00111734"/>
    <w:rsid w:val="00111B7C"/>
    <w:rsid w:val="00113003"/>
    <w:rsid w:val="00113248"/>
    <w:rsid w:val="00113A8E"/>
    <w:rsid w:val="00115501"/>
    <w:rsid w:val="0011646E"/>
    <w:rsid w:val="0012033A"/>
    <w:rsid w:val="00121AF3"/>
    <w:rsid w:val="00121F5C"/>
    <w:rsid w:val="001237A2"/>
    <w:rsid w:val="001253D3"/>
    <w:rsid w:val="00125707"/>
    <w:rsid w:val="00126D9B"/>
    <w:rsid w:val="00127264"/>
    <w:rsid w:val="00127278"/>
    <w:rsid w:val="00127ACF"/>
    <w:rsid w:val="001338B2"/>
    <w:rsid w:val="00133D91"/>
    <w:rsid w:val="0013429E"/>
    <w:rsid w:val="00135003"/>
    <w:rsid w:val="00135279"/>
    <w:rsid w:val="0013559A"/>
    <w:rsid w:val="001369CD"/>
    <w:rsid w:val="0013715D"/>
    <w:rsid w:val="0013791C"/>
    <w:rsid w:val="00140C44"/>
    <w:rsid w:val="001421CF"/>
    <w:rsid w:val="001429BA"/>
    <w:rsid w:val="00142CEE"/>
    <w:rsid w:val="001431DF"/>
    <w:rsid w:val="00143671"/>
    <w:rsid w:val="00143B9F"/>
    <w:rsid w:val="00144271"/>
    <w:rsid w:val="00147031"/>
    <w:rsid w:val="00150299"/>
    <w:rsid w:val="00152241"/>
    <w:rsid w:val="00154D43"/>
    <w:rsid w:val="00155B10"/>
    <w:rsid w:val="001560D5"/>
    <w:rsid w:val="00156384"/>
    <w:rsid w:val="00156852"/>
    <w:rsid w:val="001631BB"/>
    <w:rsid w:val="00165433"/>
    <w:rsid w:val="00165B3A"/>
    <w:rsid w:val="0016654A"/>
    <w:rsid w:val="0016761A"/>
    <w:rsid w:val="00167AD2"/>
    <w:rsid w:val="0017055F"/>
    <w:rsid w:val="00170ACD"/>
    <w:rsid w:val="00170BBB"/>
    <w:rsid w:val="00171065"/>
    <w:rsid w:val="00171EE4"/>
    <w:rsid w:val="00173940"/>
    <w:rsid w:val="00175976"/>
    <w:rsid w:val="001763AC"/>
    <w:rsid w:val="0018149E"/>
    <w:rsid w:val="001857C3"/>
    <w:rsid w:val="00187549"/>
    <w:rsid w:val="001918FB"/>
    <w:rsid w:val="00192F1F"/>
    <w:rsid w:val="00195A0C"/>
    <w:rsid w:val="00195EEF"/>
    <w:rsid w:val="00195F87"/>
    <w:rsid w:val="0019716C"/>
    <w:rsid w:val="001A14B1"/>
    <w:rsid w:val="001A20D2"/>
    <w:rsid w:val="001A2651"/>
    <w:rsid w:val="001A3180"/>
    <w:rsid w:val="001A34EA"/>
    <w:rsid w:val="001A44AD"/>
    <w:rsid w:val="001A4654"/>
    <w:rsid w:val="001A7EC0"/>
    <w:rsid w:val="001B114D"/>
    <w:rsid w:val="001B38A4"/>
    <w:rsid w:val="001B5F99"/>
    <w:rsid w:val="001B6973"/>
    <w:rsid w:val="001B7BE6"/>
    <w:rsid w:val="001C08AA"/>
    <w:rsid w:val="001C0A30"/>
    <w:rsid w:val="001C0BC3"/>
    <w:rsid w:val="001C18C4"/>
    <w:rsid w:val="001C28D1"/>
    <w:rsid w:val="001C2902"/>
    <w:rsid w:val="001C4ACC"/>
    <w:rsid w:val="001C57EA"/>
    <w:rsid w:val="001C7806"/>
    <w:rsid w:val="001D0869"/>
    <w:rsid w:val="001D08DC"/>
    <w:rsid w:val="001D11F9"/>
    <w:rsid w:val="001D12A4"/>
    <w:rsid w:val="001D1C61"/>
    <w:rsid w:val="001D25FE"/>
    <w:rsid w:val="001D326D"/>
    <w:rsid w:val="001D67D5"/>
    <w:rsid w:val="001E0200"/>
    <w:rsid w:val="001E2A33"/>
    <w:rsid w:val="001E2B9F"/>
    <w:rsid w:val="001E3479"/>
    <w:rsid w:val="001E38E8"/>
    <w:rsid w:val="001E4AFE"/>
    <w:rsid w:val="001E5467"/>
    <w:rsid w:val="001E61C2"/>
    <w:rsid w:val="001E6A5A"/>
    <w:rsid w:val="001E6D0B"/>
    <w:rsid w:val="001E74EB"/>
    <w:rsid w:val="001E7ED2"/>
    <w:rsid w:val="001F20EA"/>
    <w:rsid w:val="001F2B85"/>
    <w:rsid w:val="001F3396"/>
    <w:rsid w:val="001F36C1"/>
    <w:rsid w:val="001F3DF7"/>
    <w:rsid w:val="001F5196"/>
    <w:rsid w:val="001F5CB0"/>
    <w:rsid w:val="001F5EE5"/>
    <w:rsid w:val="00202F65"/>
    <w:rsid w:val="00204F5B"/>
    <w:rsid w:val="00204FE8"/>
    <w:rsid w:val="00205F09"/>
    <w:rsid w:val="00206997"/>
    <w:rsid w:val="00206E08"/>
    <w:rsid w:val="00207A8F"/>
    <w:rsid w:val="00207AB3"/>
    <w:rsid w:val="00210446"/>
    <w:rsid w:val="002124C2"/>
    <w:rsid w:val="002130EB"/>
    <w:rsid w:val="002133F9"/>
    <w:rsid w:val="00214A41"/>
    <w:rsid w:val="00214F1D"/>
    <w:rsid w:val="0022027C"/>
    <w:rsid w:val="002219F7"/>
    <w:rsid w:val="00222D78"/>
    <w:rsid w:val="0022314A"/>
    <w:rsid w:val="0022371B"/>
    <w:rsid w:val="00223B69"/>
    <w:rsid w:val="002256BA"/>
    <w:rsid w:val="0023142E"/>
    <w:rsid w:val="00234E8B"/>
    <w:rsid w:val="00235447"/>
    <w:rsid w:val="002356AD"/>
    <w:rsid w:val="002360C8"/>
    <w:rsid w:val="002365F5"/>
    <w:rsid w:val="00236D38"/>
    <w:rsid w:val="00236D90"/>
    <w:rsid w:val="00237A1E"/>
    <w:rsid w:val="002432EB"/>
    <w:rsid w:val="00244502"/>
    <w:rsid w:val="002445B7"/>
    <w:rsid w:val="00247D3E"/>
    <w:rsid w:val="00251621"/>
    <w:rsid w:val="00251D6A"/>
    <w:rsid w:val="002534A8"/>
    <w:rsid w:val="00254CDB"/>
    <w:rsid w:val="002601B2"/>
    <w:rsid w:val="00263C96"/>
    <w:rsid w:val="00263DB1"/>
    <w:rsid w:val="002651AB"/>
    <w:rsid w:val="00265529"/>
    <w:rsid w:val="00265A8D"/>
    <w:rsid w:val="002676B3"/>
    <w:rsid w:val="00267AA7"/>
    <w:rsid w:val="0027043C"/>
    <w:rsid w:val="002704DD"/>
    <w:rsid w:val="00273B3F"/>
    <w:rsid w:val="00275DBC"/>
    <w:rsid w:val="00277941"/>
    <w:rsid w:val="00281CBD"/>
    <w:rsid w:val="002823B2"/>
    <w:rsid w:val="002839E4"/>
    <w:rsid w:val="0028624F"/>
    <w:rsid w:val="00286C29"/>
    <w:rsid w:val="00287A8A"/>
    <w:rsid w:val="00287B12"/>
    <w:rsid w:val="002903CA"/>
    <w:rsid w:val="00290AFC"/>
    <w:rsid w:val="00291F3A"/>
    <w:rsid w:val="00292B2A"/>
    <w:rsid w:val="002930C6"/>
    <w:rsid w:val="00294F2E"/>
    <w:rsid w:val="002976A4"/>
    <w:rsid w:val="002A125F"/>
    <w:rsid w:val="002A17A5"/>
    <w:rsid w:val="002A7192"/>
    <w:rsid w:val="002B417F"/>
    <w:rsid w:val="002B4942"/>
    <w:rsid w:val="002B54B0"/>
    <w:rsid w:val="002B6466"/>
    <w:rsid w:val="002B7F3D"/>
    <w:rsid w:val="002C09DA"/>
    <w:rsid w:val="002C0ED6"/>
    <w:rsid w:val="002C11EF"/>
    <w:rsid w:val="002C17F2"/>
    <w:rsid w:val="002C2443"/>
    <w:rsid w:val="002C294F"/>
    <w:rsid w:val="002C2CF5"/>
    <w:rsid w:val="002C2E33"/>
    <w:rsid w:val="002C67E8"/>
    <w:rsid w:val="002C6ABD"/>
    <w:rsid w:val="002D4DC4"/>
    <w:rsid w:val="002D562A"/>
    <w:rsid w:val="002D5708"/>
    <w:rsid w:val="002D784C"/>
    <w:rsid w:val="002E0B23"/>
    <w:rsid w:val="002E36AF"/>
    <w:rsid w:val="002E3B07"/>
    <w:rsid w:val="002E496D"/>
    <w:rsid w:val="002E5AA2"/>
    <w:rsid w:val="002E5C4C"/>
    <w:rsid w:val="002E6956"/>
    <w:rsid w:val="002E6D43"/>
    <w:rsid w:val="002F0761"/>
    <w:rsid w:val="002F0C66"/>
    <w:rsid w:val="002F0E82"/>
    <w:rsid w:val="002F283F"/>
    <w:rsid w:val="002F2E0E"/>
    <w:rsid w:val="002F3F73"/>
    <w:rsid w:val="002F5058"/>
    <w:rsid w:val="002F5A9D"/>
    <w:rsid w:val="002F63DD"/>
    <w:rsid w:val="002F7027"/>
    <w:rsid w:val="003011D4"/>
    <w:rsid w:val="003025F9"/>
    <w:rsid w:val="00304132"/>
    <w:rsid w:val="00304FD5"/>
    <w:rsid w:val="003117DA"/>
    <w:rsid w:val="003130AA"/>
    <w:rsid w:val="0031477C"/>
    <w:rsid w:val="00317233"/>
    <w:rsid w:val="00320ACE"/>
    <w:rsid w:val="00320DE8"/>
    <w:rsid w:val="00323CFC"/>
    <w:rsid w:val="003258EA"/>
    <w:rsid w:val="00326139"/>
    <w:rsid w:val="00326638"/>
    <w:rsid w:val="00326B1C"/>
    <w:rsid w:val="00327306"/>
    <w:rsid w:val="00327B02"/>
    <w:rsid w:val="00331A16"/>
    <w:rsid w:val="00332669"/>
    <w:rsid w:val="00333917"/>
    <w:rsid w:val="00334575"/>
    <w:rsid w:val="00335579"/>
    <w:rsid w:val="0034040D"/>
    <w:rsid w:val="00340B97"/>
    <w:rsid w:val="0034103B"/>
    <w:rsid w:val="00341721"/>
    <w:rsid w:val="00342A6C"/>
    <w:rsid w:val="00344B7A"/>
    <w:rsid w:val="00344E94"/>
    <w:rsid w:val="003466C5"/>
    <w:rsid w:val="00347D61"/>
    <w:rsid w:val="00350674"/>
    <w:rsid w:val="00352033"/>
    <w:rsid w:val="00352C2B"/>
    <w:rsid w:val="00353627"/>
    <w:rsid w:val="0035363D"/>
    <w:rsid w:val="00353ACC"/>
    <w:rsid w:val="00355647"/>
    <w:rsid w:val="003607AE"/>
    <w:rsid w:val="0036173D"/>
    <w:rsid w:val="00362701"/>
    <w:rsid w:val="0036280F"/>
    <w:rsid w:val="00364F0C"/>
    <w:rsid w:val="0036517E"/>
    <w:rsid w:val="0036555B"/>
    <w:rsid w:val="00366543"/>
    <w:rsid w:val="00366919"/>
    <w:rsid w:val="00367179"/>
    <w:rsid w:val="00370D11"/>
    <w:rsid w:val="0037359E"/>
    <w:rsid w:val="00374EED"/>
    <w:rsid w:val="003758FD"/>
    <w:rsid w:val="00376142"/>
    <w:rsid w:val="003769C1"/>
    <w:rsid w:val="00377513"/>
    <w:rsid w:val="00377B1E"/>
    <w:rsid w:val="00377EE4"/>
    <w:rsid w:val="003812EE"/>
    <w:rsid w:val="003818C3"/>
    <w:rsid w:val="003836D7"/>
    <w:rsid w:val="00383B40"/>
    <w:rsid w:val="003840EB"/>
    <w:rsid w:val="00384EF9"/>
    <w:rsid w:val="0038544F"/>
    <w:rsid w:val="00385B07"/>
    <w:rsid w:val="003872C5"/>
    <w:rsid w:val="00387A11"/>
    <w:rsid w:val="00387D56"/>
    <w:rsid w:val="00387F06"/>
    <w:rsid w:val="0039026A"/>
    <w:rsid w:val="00391322"/>
    <w:rsid w:val="003933DE"/>
    <w:rsid w:val="00394CCE"/>
    <w:rsid w:val="00395A40"/>
    <w:rsid w:val="00396E0C"/>
    <w:rsid w:val="003A5C31"/>
    <w:rsid w:val="003A62E3"/>
    <w:rsid w:val="003B2BAD"/>
    <w:rsid w:val="003B2D61"/>
    <w:rsid w:val="003B63FC"/>
    <w:rsid w:val="003B7576"/>
    <w:rsid w:val="003C0192"/>
    <w:rsid w:val="003C040F"/>
    <w:rsid w:val="003C1280"/>
    <w:rsid w:val="003C2645"/>
    <w:rsid w:val="003C33CE"/>
    <w:rsid w:val="003C49AF"/>
    <w:rsid w:val="003C5EA8"/>
    <w:rsid w:val="003C65D5"/>
    <w:rsid w:val="003C6D70"/>
    <w:rsid w:val="003D0DC6"/>
    <w:rsid w:val="003D1086"/>
    <w:rsid w:val="003D2358"/>
    <w:rsid w:val="003D2A4E"/>
    <w:rsid w:val="003D4DEE"/>
    <w:rsid w:val="003D514A"/>
    <w:rsid w:val="003D6935"/>
    <w:rsid w:val="003D732E"/>
    <w:rsid w:val="003D7804"/>
    <w:rsid w:val="003E1AEA"/>
    <w:rsid w:val="003E1F83"/>
    <w:rsid w:val="003E3419"/>
    <w:rsid w:val="003E668E"/>
    <w:rsid w:val="003E7AB3"/>
    <w:rsid w:val="003F08C3"/>
    <w:rsid w:val="003F219D"/>
    <w:rsid w:val="003F382D"/>
    <w:rsid w:val="003F473C"/>
    <w:rsid w:val="003F4770"/>
    <w:rsid w:val="003F4D6F"/>
    <w:rsid w:val="003F5F78"/>
    <w:rsid w:val="003F73F8"/>
    <w:rsid w:val="003F7911"/>
    <w:rsid w:val="003F7D74"/>
    <w:rsid w:val="0040021B"/>
    <w:rsid w:val="00401C62"/>
    <w:rsid w:val="004021D0"/>
    <w:rsid w:val="004024D5"/>
    <w:rsid w:val="00403CA0"/>
    <w:rsid w:val="00404409"/>
    <w:rsid w:val="004061BA"/>
    <w:rsid w:val="00406E52"/>
    <w:rsid w:val="00407265"/>
    <w:rsid w:val="0040748B"/>
    <w:rsid w:val="0040751E"/>
    <w:rsid w:val="00407EE0"/>
    <w:rsid w:val="004101EB"/>
    <w:rsid w:val="004113EB"/>
    <w:rsid w:val="00413CA7"/>
    <w:rsid w:val="00414CE9"/>
    <w:rsid w:val="00415EFE"/>
    <w:rsid w:val="00415F18"/>
    <w:rsid w:val="00417349"/>
    <w:rsid w:val="0041746C"/>
    <w:rsid w:val="00421243"/>
    <w:rsid w:val="004219D6"/>
    <w:rsid w:val="004229E6"/>
    <w:rsid w:val="00424F81"/>
    <w:rsid w:val="004317D4"/>
    <w:rsid w:val="00434723"/>
    <w:rsid w:val="004347C1"/>
    <w:rsid w:val="004358CE"/>
    <w:rsid w:val="00435AA0"/>
    <w:rsid w:val="00436709"/>
    <w:rsid w:val="004379BE"/>
    <w:rsid w:val="00440572"/>
    <w:rsid w:val="0044370E"/>
    <w:rsid w:val="00443EFE"/>
    <w:rsid w:val="0044410D"/>
    <w:rsid w:val="00444EE2"/>
    <w:rsid w:val="00446F9E"/>
    <w:rsid w:val="00447688"/>
    <w:rsid w:val="00447DCE"/>
    <w:rsid w:val="004501FF"/>
    <w:rsid w:val="004503F9"/>
    <w:rsid w:val="0045134C"/>
    <w:rsid w:val="00451D04"/>
    <w:rsid w:val="0045667E"/>
    <w:rsid w:val="00457243"/>
    <w:rsid w:val="004620DA"/>
    <w:rsid w:val="00462D65"/>
    <w:rsid w:val="00464187"/>
    <w:rsid w:val="00464314"/>
    <w:rsid w:val="004659E4"/>
    <w:rsid w:val="00465BFB"/>
    <w:rsid w:val="00466988"/>
    <w:rsid w:val="004727E4"/>
    <w:rsid w:val="004730EF"/>
    <w:rsid w:val="00473166"/>
    <w:rsid w:val="00473422"/>
    <w:rsid w:val="00476016"/>
    <w:rsid w:val="00476D1D"/>
    <w:rsid w:val="00477CB9"/>
    <w:rsid w:val="00480911"/>
    <w:rsid w:val="004818C6"/>
    <w:rsid w:val="0048378A"/>
    <w:rsid w:val="00483ADA"/>
    <w:rsid w:val="00484D57"/>
    <w:rsid w:val="00485101"/>
    <w:rsid w:val="0048514A"/>
    <w:rsid w:val="00485CF6"/>
    <w:rsid w:val="00486067"/>
    <w:rsid w:val="004871B5"/>
    <w:rsid w:val="00487EE9"/>
    <w:rsid w:val="004919B5"/>
    <w:rsid w:val="00491E32"/>
    <w:rsid w:val="00492D2F"/>
    <w:rsid w:val="0049354A"/>
    <w:rsid w:val="004943B7"/>
    <w:rsid w:val="004953D5"/>
    <w:rsid w:val="0049748D"/>
    <w:rsid w:val="004A0442"/>
    <w:rsid w:val="004A05BE"/>
    <w:rsid w:val="004A12AA"/>
    <w:rsid w:val="004A1C4E"/>
    <w:rsid w:val="004A3339"/>
    <w:rsid w:val="004A47F7"/>
    <w:rsid w:val="004A689C"/>
    <w:rsid w:val="004B0621"/>
    <w:rsid w:val="004B1E33"/>
    <w:rsid w:val="004B2A71"/>
    <w:rsid w:val="004B3775"/>
    <w:rsid w:val="004B4BDC"/>
    <w:rsid w:val="004B4CD1"/>
    <w:rsid w:val="004B7A5F"/>
    <w:rsid w:val="004B7C7D"/>
    <w:rsid w:val="004C21F3"/>
    <w:rsid w:val="004C424E"/>
    <w:rsid w:val="004C53CD"/>
    <w:rsid w:val="004C5564"/>
    <w:rsid w:val="004C637D"/>
    <w:rsid w:val="004C6CAA"/>
    <w:rsid w:val="004D0604"/>
    <w:rsid w:val="004D0F57"/>
    <w:rsid w:val="004D1DFB"/>
    <w:rsid w:val="004D3B70"/>
    <w:rsid w:val="004D64EB"/>
    <w:rsid w:val="004E277C"/>
    <w:rsid w:val="004E374A"/>
    <w:rsid w:val="004E41A9"/>
    <w:rsid w:val="004E49C3"/>
    <w:rsid w:val="004E5F24"/>
    <w:rsid w:val="004E7D9C"/>
    <w:rsid w:val="004E7DB5"/>
    <w:rsid w:val="004F0BB9"/>
    <w:rsid w:val="004F0D3E"/>
    <w:rsid w:val="004F0DCF"/>
    <w:rsid w:val="004F14E7"/>
    <w:rsid w:val="004F19EF"/>
    <w:rsid w:val="004F23E0"/>
    <w:rsid w:val="004F3724"/>
    <w:rsid w:val="004F4878"/>
    <w:rsid w:val="004F4D41"/>
    <w:rsid w:val="004F502E"/>
    <w:rsid w:val="004F5593"/>
    <w:rsid w:val="004F7602"/>
    <w:rsid w:val="00500314"/>
    <w:rsid w:val="00500AE9"/>
    <w:rsid w:val="00501DB2"/>
    <w:rsid w:val="005032FB"/>
    <w:rsid w:val="005036F5"/>
    <w:rsid w:val="00503D49"/>
    <w:rsid w:val="00504168"/>
    <w:rsid w:val="00505483"/>
    <w:rsid w:val="00505EDD"/>
    <w:rsid w:val="0050771C"/>
    <w:rsid w:val="00507C39"/>
    <w:rsid w:val="005116FF"/>
    <w:rsid w:val="0051253A"/>
    <w:rsid w:val="005125D7"/>
    <w:rsid w:val="0051360F"/>
    <w:rsid w:val="0051536D"/>
    <w:rsid w:val="005169F3"/>
    <w:rsid w:val="0051713F"/>
    <w:rsid w:val="00517C6F"/>
    <w:rsid w:val="005220C1"/>
    <w:rsid w:val="00522A75"/>
    <w:rsid w:val="00524427"/>
    <w:rsid w:val="00524619"/>
    <w:rsid w:val="00525B4A"/>
    <w:rsid w:val="005271B7"/>
    <w:rsid w:val="005318BF"/>
    <w:rsid w:val="00532F01"/>
    <w:rsid w:val="00536559"/>
    <w:rsid w:val="00537BA8"/>
    <w:rsid w:val="00543435"/>
    <w:rsid w:val="005437B0"/>
    <w:rsid w:val="0054382E"/>
    <w:rsid w:val="005516C2"/>
    <w:rsid w:val="00552BE5"/>
    <w:rsid w:val="00552ED8"/>
    <w:rsid w:val="00553CFE"/>
    <w:rsid w:val="005558D5"/>
    <w:rsid w:val="005606F1"/>
    <w:rsid w:val="00562AE3"/>
    <w:rsid w:val="005635F2"/>
    <w:rsid w:val="005644AA"/>
    <w:rsid w:val="00564B10"/>
    <w:rsid w:val="0056512A"/>
    <w:rsid w:val="0056585E"/>
    <w:rsid w:val="005701FC"/>
    <w:rsid w:val="00571660"/>
    <w:rsid w:val="00571C52"/>
    <w:rsid w:val="00572B95"/>
    <w:rsid w:val="00572C39"/>
    <w:rsid w:val="005772B2"/>
    <w:rsid w:val="00580E0D"/>
    <w:rsid w:val="005824A9"/>
    <w:rsid w:val="00582E06"/>
    <w:rsid w:val="00583824"/>
    <w:rsid w:val="005843AF"/>
    <w:rsid w:val="00585606"/>
    <w:rsid w:val="00585FA9"/>
    <w:rsid w:val="005870F7"/>
    <w:rsid w:val="0058724D"/>
    <w:rsid w:val="005872B3"/>
    <w:rsid w:val="00587649"/>
    <w:rsid w:val="005906CA"/>
    <w:rsid w:val="005917E9"/>
    <w:rsid w:val="00591A23"/>
    <w:rsid w:val="0059201D"/>
    <w:rsid w:val="00592081"/>
    <w:rsid w:val="0059701C"/>
    <w:rsid w:val="005974B6"/>
    <w:rsid w:val="005A05D9"/>
    <w:rsid w:val="005A07C0"/>
    <w:rsid w:val="005A13B0"/>
    <w:rsid w:val="005A1748"/>
    <w:rsid w:val="005A1AA4"/>
    <w:rsid w:val="005A2D4F"/>
    <w:rsid w:val="005A48CF"/>
    <w:rsid w:val="005A4C6E"/>
    <w:rsid w:val="005A50A3"/>
    <w:rsid w:val="005A562C"/>
    <w:rsid w:val="005A595F"/>
    <w:rsid w:val="005A59A9"/>
    <w:rsid w:val="005A656F"/>
    <w:rsid w:val="005B2790"/>
    <w:rsid w:val="005B48CA"/>
    <w:rsid w:val="005B5A07"/>
    <w:rsid w:val="005B5FAF"/>
    <w:rsid w:val="005C2C73"/>
    <w:rsid w:val="005C3474"/>
    <w:rsid w:val="005C3A1A"/>
    <w:rsid w:val="005C7EDB"/>
    <w:rsid w:val="005D06CC"/>
    <w:rsid w:val="005D2F4B"/>
    <w:rsid w:val="005D34A5"/>
    <w:rsid w:val="005D38D2"/>
    <w:rsid w:val="005D4280"/>
    <w:rsid w:val="005D4D1F"/>
    <w:rsid w:val="005D5479"/>
    <w:rsid w:val="005D6C5B"/>
    <w:rsid w:val="005D7513"/>
    <w:rsid w:val="005D775E"/>
    <w:rsid w:val="005E04CD"/>
    <w:rsid w:val="005E086B"/>
    <w:rsid w:val="005E0C9D"/>
    <w:rsid w:val="005E10EC"/>
    <w:rsid w:val="005E334D"/>
    <w:rsid w:val="005E37F4"/>
    <w:rsid w:val="005E4046"/>
    <w:rsid w:val="005E465C"/>
    <w:rsid w:val="005E5510"/>
    <w:rsid w:val="005E7159"/>
    <w:rsid w:val="005F01B7"/>
    <w:rsid w:val="005F0794"/>
    <w:rsid w:val="005F0DAC"/>
    <w:rsid w:val="005F16E5"/>
    <w:rsid w:val="005F1DE1"/>
    <w:rsid w:val="005F36FB"/>
    <w:rsid w:val="005F4F1B"/>
    <w:rsid w:val="005F6083"/>
    <w:rsid w:val="005F6FB8"/>
    <w:rsid w:val="0060095F"/>
    <w:rsid w:val="006009C1"/>
    <w:rsid w:val="00600CC0"/>
    <w:rsid w:val="00601A25"/>
    <w:rsid w:val="00601C85"/>
    <w:rsid w:val="00601EE7"/>
    <w:rsid w:val="006032F7"/>
    <w:rsid w:val="00604AF7"/>
    <w:rsid w:val="00604E32"/>
    <w:rsid w:val="00604E50"/>
    <w:rsid w:val="00605152"/>
    <w:rsid w:val="006058C4"/>
    <w:rsid w:val="006062C4"/>
    <w:rsid w:val="00611475"/>
    <w:rsid w:val="006116A3"/>
    <w:rsid w:val="006122B7"/>
    <w:rsid w:val="0061309D"/>
    <w:rsid w:val="00613D21"/>
    <w:rsid w:val="0062056B"/>
    <w:rsid w:val="00620BE1"/>
    <w:rsid w:val="00620DC0"/>
    <w:rsid w:val="00621B8D"/>
    <w:rsid w:val="0062292A"/>
    <w:rsid w:val="006229C5"/>
    <w:rsid w:val="00622AA0"/>
    <w:rsid w:val="00630DD1"/>
    <w:rsid w:val="006311B9"/>
    <w:rsid w:val="00631234"/>
    <w:rsid w:val="0063168A"/>
    <w:rsid w:val="0063248D"/>
    <w:rsid w:val="00632AED"/>
    <w:rsid w:val="006340EF"/>
    <w:rsid w:val="00634824"/>
    <w:rsid w:val="0063600A"/>
    <w:rsid w:val="00636019"/>
    <w:rsid w:val="00636993"/>
    <w:rsid w:val="00637402"/>
    <w:rsid w:val="00637861"/>
    <w:rsid w:val="006407E8"/>
    <w:rsid w:val="006414AA"/>
    <w:rsid w:val="00641722"/>
    <w:rsid w:val="00642A1C"/>
    <w:rsid w:val="00643622"/>
    <w:rsid w:val="00646112"/>
    <w:rsid w:val="00647B5F"/>
    <w:rsid w:val="00652834"/>
    <w:rsid w:val="006528E7"/>
    <w:rsid w:val="00654399"/>
    <w:rsid w:val="00654B36"/>
    <w:rsid w:val="00655785"/>
    <w:rsid w:val="00656BC4"/>
    <w:rsid w:val="00656FDC"/>
    <w:rsid w:val="006570A8"/>
    <w:rsid w:val="006602A7"/>
    <w:rsid w:val="006602F7"/>
    <w:rsid w:val="0066141F"/>
    <w:rsid w:val="00664A16"/>
    <w:rsid w:val="00665107"/>
    <w:rsid w:val="00665A24"/>
    <w:rsid w:val="00665A50"/>
    <w:rsid w:val="00665F13"/>
    <w:rsid w:val="006666AF"/>
    <w:rsid w:val="00667AF2"/>
    <w:rsid w:val="00672A97"/>
    <w:rsid w:val="00673B6E"/>
    <w:rsid w:val="00675516"/>
    <w:rsid w:val="006756F8"/>
    <w:rsid w:val="00675967"/>
    <w:rsid w:val="00676BCD"/>
    <w:rsid w:val="006773AC"/>
    <w:rsid w:val="00681D84"/>
    <w:rsid w:val="00682B16"/>
    <w:rsid w:val="00683672"/>
    <w:rsid w:val="00683784"/>
    <w:rsid w:val="00683862"/>
    <w:rsid w:val="00685BCD"/>
    <w:rsid w:val="00685BF9"/>
    <w:rsid w:val="006866BC"/>
    <w:rsid w:val="00686B0D"/>
    <w:rsid w:val="00686F77"/>
    <w:rsid w:val="006875AE"/>
    <w:rsid w:val="006904A8"/>
    <w:rsid w:val="006909B0"/>
    <w:rsid w:val="006914FF"/>
    <w:rsid w:val="006924E3"/>
    <w:rsid w:val="00692798"/>
    <w:rsid w:val="006931D0"/>
    <w:rsid w:val="0069397A"/>
    <w:rsid w:val="00694B3B"/>
    <w:rsid w:val="00695AA5"/>
    <w:rsid w:val="00696989"/>
    <w:rsid w:val="00697561"/>
    <w:rsid w:val="006A17CC"/>
    <w:rsid w:val="006A3051"/>
    <w:rsid w:val="006A3B07"/>
    <w:rsid w:val="006A6D24"/>
    <w:rsid w:val="006A7B4B"/>
    <w:rsid w:val="006A7EFF"/>
    <w:rsid w:val="006B0430"/>
    <w:rsid w:val="006B1701"/>
    <w:rsid w:val="006B235D"/>
    <w:rsid w:val="006B23B7"/>
    <w:rsid w:val="006B2DF9"/>
    <w:rsid w:val="006B3FB6"/>
    <w:rsid w:val="006B5313"/>
    <w:rsid w:val="006B74E6"/>
    <w:rsid w:val="006B7747"/>
    <w:rsid w:val="006B7D91"/>
    <w:rsid w:val="006C072B"/>
    <w:rsid w:val="006C1EE9"/>
    <w:rsid w:val="006C33DA"/>
    <w:rsid w:val="006C4642"/>
    <w:rsid w:val="006C4700"/>
    <w:rsid w:val="006C4CAD"/>
    <w:rsid w:val="006C75FE"/>
    <w:rsid w:val="006D1E6F"/>
    <w:rsid w:val="006D25BD"/>
    <w:rsid w:val="006D2785"/>
    <w:rsid w:val="006D5977"/>
    <w:rsid w:val="006D75FB"/>
    <w:rsid w:val="006E0988"/>
    <w:rsid w:val="006E3DA9"/>
    <w:rsid w:val="006E535A"/>
    <w:rsid w:val="006E547F"/>
    <w:rsid w:val="006E5AF6"/>
    <w:rsid w:val="006E77A8"/>
    <w:rsid w:val="006E7C2B"/>
    <w:rsid w:val="006F08F6"/>
    <w:rsid w:val="006F154F"/>
    <w:rsid w:val="006F1C41"/>
    <w:rsid w:val="006F2EF6"/>
    <w:rsid w:val="006F3A50"/>
    <w:rsid w:val="006F3E77"/>
    <w:rsid w:val="006F45E3"/>
    <w:rsid w:val="006F4A40"/>
    <w:rsid w:val="006F5D2C"/>
    <w:rsid w:val="006F7D3A"/>
    <w:rsid w:val="007000AA"/>
    <w:rsid w:val="00700EDC"/>
    <w:rsid w:val="00703A8C"/>
    <w:rsid w:val="00703C92"/>
    <w:rsid w:val="0070442C"/>
    <w:rsid w:val="00704B5F"/>
    <w:rsid w:val="00706B20"/>
    <w:rsid w:val="00706D59"/>
    <w:rsid w:val="0071171A"/>
    <w:rsid w:val="0071345D"/>
    <w:rsid w:val="00713A40"/>
    <w:rsid w:val="0071485C"/>
    <w:rsid w:val="00714AAC"/>
    <w:rsid w:val="00714EC8"/>
    <w:rsid w:val="007152B4"/>
    <w:rsid w:val="00715704"/>
    <w:rsid w:val="00715CEE"/>
    <w:rsid w:val="0071635C"/>
    <w:rsid w:val="007203D2"/>
    <w:rsid w:val="0072149B"/>
    <w:rsid w:val="007228C7"/>
    <w:rsid w:val="00723187"/>
    <w:rsid w:val="007231D1"/>
    <w:rsid w:val="00725B4C"/>
    <w:rsid w:val="00725DEB"/>
    <w:rsid w:val="0072651B"/>
    <w:rsid w:val="00727957"/>
    <w:rsid w:val="00727EC1"/>
    <w:rsid w:val="007306D8"/>
    <w:rsid w:val="00730D4A"/>
    <w:rsid w:val="007328FF"/>
    <w:rsid w:val="00733097"/>
    <w:rsid w:val="0073432B"/>
    <w:rsid w:val="00734A1E"/>
    <w:rsid w:val="00736DED"/>
    <w:rsid w:val="007373F5"/>
    <w:rsid w:val="00737FBF"/>
    <w:rsid w:val="0074032C"/>
    <w:rsid w:val="007418BE"/>
    <w:rsid w:val="00743688"/>
    <w:rsid w:val="00744843"/>
    <w:rsid w:val="00744A2E"/>
    <w:rsid w:val="007456D8"/>
    <w:rsid w:val="00745DAC"/>
    <w:rsid w:val="00746816"/>
    <w:rsid w:val="00747B70"/>
    <w:rsid w:val="00747BFE"/>
    <w:rsid w:val="007509A4"/>
    <w:rsid w:val="00751717"/>
    <w:rsid w:val="007517C6"/>
    <w:rsid w:val="00752EC4"/>
    <w:rsid w:val="0075322B"/>
    <w:rsid w:val="0075382E"/>
    <w:rsid w:val="00754D7D"/>
    <w:rsid w:val="007553FC"/>
    <w:rsid w:val="007574EF"/>
    <w:rsid w:val="00760C61"/>
    <w:rsid w:val="00761619"/>
    <w:rsid w:val="007630D4"/>
    <w:rsid w:val="00763D44"/>
    <w:rsid w:val="00767BC7"/>
    <w:rsid w:val="00770BCF"/>
    <w:rsid w:val="00773348"/>
    <w:rsid w:val="0077336E"/>
    <w:rsid w:val="00773E41"/>
    <w:rsid w:val="007742EF"/>
    <w:rsid w:val="00775CCD"/>
    <w:rsid w:val="00776589"/>
    <w:rsid w:val="00776D81"/>
    <w:rsid w:val="00776DD2"/>
    <w:rsid w:val="00780BD7"/>
    <w:rsid w:val="007828F1"/>
    <w:rsid w:val="00783240"/>
    <w:rsid w:val="007849F6"/>
    <w:rsid w:val="00784E95"/>
    <w:rsid w:val="007852BA"/>
    <w:rsid w:val="00786583"/>
    <w:rsid w:val="00787088"/>
    <w:rsid w:val="00791404"/>
    <w:rsid w:val="00792D4D"/>
    <w:rsid w:val="00792E01"/>
    <w:rsid w:val="00793B4F"/>
    <w:rsid w:val="00793CF5"/>
    <w:rsid w:val="00794D7C"/>
    <w:rsid w:val="00794DF4"/>
    <w:rsid w:val="00794E5D"/>
    <w:rsid w:val="00795EEF"/>
    <w:rsid w:val="00796CBC"/>
    <w:rsid w:val="007974CE"/>
    <w:rsid w:val="007A1337"/>
    <w:rsid w:val="007A1CD2"/>
    <w:rsid w:val="007A5480"/>
    <w:rsid w:val="007A54D8"/>
    <w:rsid w:val="007A76FE"/>
    <w:rsid w:val="007A77B1"/>
    <w:rsid w:val="007B042A"/>
    <w:rsid w:val="007B13D0"/>
    <w:rsid w:val="007B2BFD"/>
    <w:rsid w:val="007B642C"/>
    <w:rsid w:val="007B7004"/>
    <w:rsid w:val="007B7CF2"/>
    <w:rsid w:val="007C4B9D"/>
    <w:rsid w:val="007C4CB9"/>
    <w:rsid w:val="007C6E46"/>
    <w:rsid w:val="007C6FA6"/>
    <w:rsid w:val="007D03D5"/>
    <w:rsid w:val="007D0B4A"/>
    <w:rsid w:val="007D1069"/>
    <w:rsid w:val="007D144D"/>
    <w:rsid w:val="007D2BDF"/>
    <w:rsid w:val="007D388B"/>
    <w:rsid w:val="007D5A29"/>
    <w:rsid w:val="007E0A71"/>
    <w:rsid w:val="007E52C7"/>
    <w:rsid w:val="007E7BB6"/>
    <w:rsid w:val="007F1A63"/>
    <w:rsid w:val="007F28F0"/>
    <w:rsid w:val="007F2BAD"/>
    <w:rsid w:val="007F47F0"/>
    <w:rsid w:val="007F50CD"/>
    <w:rsid w:val="007F5E6E"/>
    <w:rsid w:val="00802487"/>
    <w:rsid w:val="008035E9"/>
    <w:rsid w:val="00803DA3"/>
    <w:rsid w:val="0080458C"/>
    <w:rsid w:val="00805092"/>
    <w:rsid w:val="00805FE4"/>
    <w:rsid w:val="00810B02"/>
    <w:rsid w:val="00811375"/>
    <w:rsid w:val="00812C44"/>
    <w:rsid w:val="00814BF0"/>
    <w:rsid w:val="008167D1"/>
    <w:rsid w:val="00816D98"/>
    <w:rsid w:val="008174D2"/>
    <w:rsid w:val="00820C92"/>
    <w:rsid w:val="00821779"/>
    <w:rsid w:val="00822DAC"/>
    <w:rsid w:val="008237D3"/>
    <w:rsid w:val="00823E08"/>
    <w:rsid w:val="00825B1C"/>
    <w:rsid w:val="00826C2E"/>
    <w:rsid w:val="00827608"/>
    <w:rsid w:val="00827655"/>
    <w:rsid w:val="00830FF6"/>
    <w:rsid w:val="008321D4"/>
    <w:rsid w:val="00833BA0"/>
    <w:rsid w:val="00835050"/>
    <w:rsid w:val="0083596A"/>
    <w:rsid w:val="008375F9"/>
    <w:rsid w:val="0084086B"/>
    <w:rsid w:val="008412CD"/>
    <w:rsid w:val="00841DE0"/>
    <w:rsid w:val="0084504D"/>
    <w:rsid w:val="00845F7A"/>
    <w:rsid w:val="00847177"/>
    <w:rsid w:val="00847B23"/>
    <w:rsid w:val="00847D69"/>
    <w:rsid w:val="008501B5"/>
    <w:rsid w:val="008512FA"/>
    <w:rsid w:val="00851F9A"/>
    <w:rsid w:val="008526FF"/>
    <w:rsid w:val="008544CC"/>
    <w:rsid w:val="00855AFC"/>
    <w:rsid w:val="0085663A"/>
    <w:rsid w:val="00857176"/>
    <w:rsid w:val="00857335"/>
    <w:rsid w:val="00857DB5"/>
    <w:rsid w:val="008610B4"/>
    <w:rsid w:val="008616CC"/>
    <w:rsid w:val="008633BE"/>
    <w:rsid w:val="008653B6"/>
    <w:rsid w:val="00865BBE"/>
    <w:rsid w:val="008671C7"/>
    <w:rsid w:val="00870132"/>
    <w:rsid w:val="00871746"/>
    <w:rsid w:val="00871C38"/>
    <w:rsid w:val="008763AB"/>
    <w:rsid w:val="008765F4"/>
    <w:rsid w:val="0088035C"/>
    <w:rsid w:val="0088539A"/>
    <w:rsid w:val="00885559"/>
    <w:rsid w:val="0088569D"/>
    <w:rsid w:val="00887881"/>
    <w:rsid w:val="00887ADB"/>
    <w:rsid w:val="00887D8C"/>
    <w:rsid w:val="008909E1"/>
    <w:rsid w:val="00893B2E"/>
    <w:rsid w:val="00893EF3"/>
    <w:rsid w:val="00894727"/>
    <w:rsid w:val="0089506E"/>
    <w:rsid w:val="008963EB"/>
    <w:rsid w:val="008976B0"/>
    <w:rsid w:val="00897932"/>
    <w:rsid w:val="008A07CE"/>
    <w:rsid w:val="008A096A"/>
    <w:rsid w:val="008A0CB8"/>
    <w:rsid w:val="008A1A00"/>
    <w:rsid w:val="008A24A6"/>
    <w:rsid w:val="008A2D60"/>
    <w:rsid w:val="008A2E41"/>
    <w:rsid w:val="008A4D4F"/>
    <w:rsid w:val="008A4F34"/>
    <w:rsid w:val="008A6D8C"/>
    <w:rsid w:val="008A7F33"/>
    <w:rsid w:val="008B057B"/>
    <w:rsid w:val="008B1EEF"/>
    <w:rsid w:val="008B438A"/>
    <w:rsid w:val="008B4D3A"/>
    <w:rsid w:val="008B5C22"/>
    <w:rsid w:val="008B5F9D"/>
    <w:rsid w:val="008B62FE"/>
    <w:rsid w:val="008B682B"/>
    <w:rsid w:val="008C05E7"/>
    <w:rsid w:val="008C3222"/>
    <w:rsid w:val="008C4728"/>
    <w:rsid w:val="008C5A29"/>
    <w:rsid w:val="008C61FE"/>
    <w:rsid w:val="008D17C2"/>
    <w:rsid w:val="008D245E"/>
    <w:rsid w:val="008D33A5"/>
    <w:rsid w:val="008D4556"/>
    <w:rsid w:val="008D577C"/>
    <w:rsid w:val="008E1243"/>
    <w:rsid w:val="008E28D8"/>
    <w:rsid w:val="008E342E"/>
    <w:rsid w:val="008E5409"/>
    <w:rsid w:val="008E55F0"/>
    <w:rsid w:val="008E79E7"/>
    <w:rsid w:val="008F02FB"/>
    <w:rsid w:val="008F10E0"/>
    <w:rsid w:val="008F23B6"/>
    <w:rsid w:val="008F4B50"/>
    <w:rsid w:val="008F4C74"/>
    <w:rsid w:val="008F5486"/>
    <w:rsid w:val="008F6000"/>
    <w:rsid w:val="008F60C8"/>
    <w:rsid w:val="008F6427"/>
    <w:rsid w:val="008F7BA6"/>
    <w:rsid w:val="00900093"/>
    <w:rsid w:val="00900274"/>
    <w:rsid w:val="009021F7"/>
    <w:rsid w:val="0090427A"/>
    <w:rsid w:val="009049F9"/>
    <w:rsid w:val="00904A70"/>
    <w:rsid w:val="0090503E"/>
    <w:rsid w:val="00907658"/>
    <w:rsid w:val="009077E0"/>
    <w:rsid w:val="00907C78"/>
    <w:rsid w:val="009119F0"/>
    <w:rsid w:val="00911BA9"/>
    <w:rsid w:val="00917331"/>
    <w:rsid w:val="00921885"/>
    <w:rsid w:val="009224A5"/>
    <w:rsid w:val="00922BC9"/>
    <w:rsid w:val="00925102"/>
    <w:rsid w:val="0092515F"/>
    <w:rsid w:val="00927440"/>
    <w:rsid w:val="0092748C"/>
    <w:rsid w:val="009274EA"/>
    <w:rsid w:val="00927BAC"/>
    <w:rsid w:val="00927BC2"/>
    <w:rsid w:val="009308CC"/>
    <w:rsid w:val="009337FE"/>
    <w:rsid w:val="00934EE2"/>
    <w:rsid w:val="00935B87"/>
    <w:rsid w:val="00936C49"/>
    <w:rsid w:val="009373BF"/>
    <w:rsid w:val="00940DE5"/>
    <w:rsid w:val="009438CB"/>
    <w:rsid w:val="00943F72"/>
    <w:rsid w:val="00945852"/>
    <w:rsid w:val="00945A7A"/>
    <w:rsid w:val="009465F9"/>
    <w:rsid w:val="00947AAB"/>
    <w:rsid w:val="00950114"/>
    <w:rsid w:val="0095283A"/>
    <w:rsid w:val="00952997"/>
    <w:rsid w:val="00952BD3"/>
    <w:rsid w:val="00953151"/>
    <w:rsid w:val="0095508A"/>
    <w:rsid w:val="00956807"/>
    <w:rsid w:val="00956A6E"/>
    <w:rsid w:val="009618EE"/>
    <w:rsid w:val="00961C0B"/>
    <w:rsid w:val="00961D7F"/>
    <w:rsid w:val="0096316C"/>
    <w:rsid w:val="00965301"/>
    <w:rsid w:val="00967F41"/>
    <w:rsid w:val="0097045D"/>
    <w:rsid w:val="00970BCD"/>
    <w:rsid w:val="00970E8D"/>
    <w:rsid w:val="00972293"/>
    <w:rsid w:val="00975448"/>
    <w:rsid w:val="0098011E"/>
    <w:rsid w:val="0098041C"/>
    <w:rsid w:val="0098070E"/>
    <w:rsid w:val="00981182"/>
    <w:rsid w:val="009817E0"/>
    <w:rsid w:val="0098286C"/>
    <w:rsid w:val="00982B34"/>
    <w:rsid w:val="00983CCF"/>
    <w:rsid w:val="00983F89"/>
    <w:rsid w:val="009846FC"/>
    <w:rsid w:val="009856AE"/>
    <w:rsid w:val="0099040C"/>
    <w:rsid w:val="00990834"/>
    <w:rsid w:val="00992ECB"/>
    <w:rsid w:val="00993262"/>
    <w:rsid w:val="0099335F"/>
    <w:rsid w:val="0099439C"/>
    <w:rsid w:val="00995368"/>
    <w:rsid w:val="00996FC9"/>
    <w:rsid w:val="00997EE9"/>
    <w:rsid w:val="009A04F6"/>
    <w:rsid w:val="009A2667"/>
    <w:rsid w:val="009A27D9"/>
    <w:rsid w:val="009A3C7A"/>
    <w:rsid w:val="009A3D75"/>
    <w:rsid w:val="009A4DD6"/>
    <w:rsid w:val="009A52D3"/>
    <w:rsid w:val="009B2CE0"/>
    <w:rsid w:val="009B2F5E"/>
    <w:rsid w:val="009B39D9"/>
    <w:rsid w:val="009B3EA9"/>
    <w:rsid w:val="009B51C1"/>
    <w:rsid w:val="009B6659"/>
    <w:rsid w:val="009B7D0F"/>
    <w:rsid w:val="009C0C79"/>
    <w:rsid w:val="009C106B"/>
    <w:rsid w:val="009C170D"/>
    <w:rsid w:val="009C1FED"/>
    <w:rsid w:val="009C2DAA"/>
    <w:rsid w:val="009C2E25"/>
    <w:rsid w:val="009C2E29"/>
    <w:rsid w:val="009C3840"/>
    <w:rsid w:val="009C3AC0"/>
    <w:rsid w:val="009C6706"/>
    <w:rsid w:val="009C6AAD"/>
    <w:rsid w:val="009D00FD"/>
    <w:rsid w:val="009D0968"/>
    <w:rsid w:val="009D0E0D"/>
    <w:rsid w:val="009D207E"/>
    <w:rsid w:val="009D2DF1"/>
    <w:rsid w:val="009D3E16"/>
    <w:rsid w:val="009D4451"/>
    <w:rsid w:val="009D4A09"/>
    <w:rsid w:val="009D51E1"/>
    <w:rsid w:val="009D6737"/>
    <w:rsid w:val="009D6F92"/>
    <w:rsid w:val="009D77FF"/>
    <w:rsid w:val="009D7AC1"/>
    <w:rsid w:val="009D7B67"/>
    <w:rsid w:val="009E01E5"/>
    <w:rsid w:val="009E0AB5"/>
    <w:rsid w:val="009E0C61"/>
    <w:rsid w:val="009E1141"/>
    <w:rsid w:val="009E399E"/>
    <w:rsid w:val="009E512C"/>
    <w:rsid w:val="009E5C3D"/>
    <w:rsid w:val="009E6321"/>
    <w:rsid w:val="009F22EB"/>
    <w:rsid w:val="009F4C58"/>
    <w:rsid w:val="009F514F"/>
    <w:rsid w:val="009F5C92"/>
    <w:rsid w:val="00A03312"/>
    <w:rsid w:val="00A03765"/>
    <w:rsid w:val="00A0528F"/>
    <w:rsid w:val="00A05AA0"/>
    <w:rsid w:val="00A103C8"/>
    <w:rsid w:val="00A105CB"/>
    <w:rsid w:val="00A114C4"/>
    <w:rsid w:val="00A127B6"/>
    <w:rsid w:val="00A13BDC"/>
    <w:rsid w:val="00A13E37"/>
    <w:rsid w:val="00A147A2"/>
    <w:rsid w:val="00A156CE"/>
    <w:rsid w:val="00A15F68"/>
    <w:rsid w:val="00A16570"/>
    <w:rsid w:val="00A16643"/>
    <w:rsid w:val="00A16C5E"/>
    <w:rsid w:val="00A178F1"/>
    <w:rsid w:val="00A2047D"/>
    <w:rsid w:val="00A21A4B"/>
    <w:rsid w:val="00A22539"/>
    <w:rsid w:val="00A22B0D"/>
    <w:rsid w:val="00A24B22"/>
    <w:rsid w:val="00A27116"/>
    <w:rsid w:val="00A32AE0"/>
    <w:rsid w:val="00A33724"/>
    <w:rsid w:val="00A34D39"/>
    <w:rsid w:val="00A3524A"/>
    <w:rsid w:val="00A3608B"/>
    <w:rsid w:val="00A36D2C"/>
    <w:rsid w:val="00A3785B"/>
    <w:rsid w:val="00A40810"/>
    <w:rsid w:val="00A41107"/>
    <w:rsid w:val="00A458A2"/>
    <w:rsid w:val="00A45981"/>
    <w:rsid w:val="00A462EB"/>
    <w:rsid w:val="00A47AA1"/>
    <w:rsid w:val="00A47B60"/>
    <w:rsid w:val="00A51B05"/>
    <w:rsid w:val="00A51EAB"/>
    <w:rsid w:val="00A52B22"/>
    <w:rsid w:val="00A55121"/>
    <w:rsid w:val="00A55B45"/>
    <w:rsid w:val="00A611B6"/>
    <w:rsid w:val="00A6234F"/>
    <w:rsid w:val="00A62CF2"/>
    <w:rsid w:val="00A646E4"/>
    <w:rsid w:val="00A64A3B"/>
    <w:rsid w:val="00A659ED"/>
    <w:rsid w:val="00A679D9"/>
    <w:rsid w:val="00A71F37"/>
    <w:rsid w:val="00A73658"/>
    <w:rsid w:val="00A73CF8"/>
    <w:rsid w:val="00A740CD"/>
    <w:rsid w:val="00A762B4"/>
    <w:rsid w:val="00A804EB"/>
    <w:rsid w:val="00A81345"/>
    <w:rsid w:val="00A81866"/>
    <w:rsid w:val="00A81A4F"/>
    <w:rsid w:val="00A81C2F"/>
    <w:rsid w:val="00A823AB"/>
    <w:rsid w:val="00A84749"/>
    <w:rsid w:val="00A87592"/>
    <w:rsid w:val="00A87A7B"/>
    <w:rsid w:val="00A906A3"/>
    <w:rsid w:val="00A91833"/>
    <w:rsid w:val="00A91F50"/>
    <w:rsid w:val="00A946C6"/>
    <w:rsid w:val="00A94E7D"/>
    <w:rsid w:val="00A957B4"/>
    <w:rsid w:val="00A95C7B"/>
    <w:rsid w:val="00A96840"/>
    <w:rsid w:val="00A96FB9"/>
    <w:rsid w:val="00A97646"/>
    <w:rsid w:val="00AA1084"/>
    <w:rsid w:val="00AA10BE"/>
    <w:rsid w:val="00AA2A41"/>
    <w:rsid w:val="00AA2E32"/>
    <w:rsid w:val="00AA5F0F"/>
    <w:rsid w:val="00AA6037"/>
    <w:rsid w:val="00AA7951"/>
    <w:rsid w:val="00AB0031"/>
    <w:rsid w:val="00AB08B9"/>
    <w:rsid w:val="00AB0FBE"/>
    <w:rsid w:val="00AB2AB4"/>
    <w:rsid w:val="00AB3CAD"/>
    <w:rsid w:val="00AB4328"/>
    <w:rsid w:val="00AB47CE"/>
    <w:rsid w:val="00AB587D"/>
    <w:rsid w:val="00AB5EF4"/>
    <w:rsid w:val="00AB6894"/>
    <w:rsid w:val="00AB6A9D"/>
    <w:rsid w:val="00AB6BE2"/>
    <w:rsid w:val="00AC0B63"/>
    <w:rsid w:val="00AC110A"/>
    <w:rsid w:val="00AC17E6"/>
    <w:rsid w:val="00AC225C"/>
    <w:rsid w:val="00AC2731"/>
    <w:rsid w:val="00AC2E41"/>
    <w:rsid w:val="00AC34F9"/>
    <w:rsid w:val="00AC4F95"/>
    <w:rsid w:val="00AC57DB"/>
    <w:rsid w:val="00AC64B2"/>
    <w:rsid w:val="00AD0FED"/>
    <w:rsid w:val="00AD1029"/>
    <w:rsid w:val="00AD2206"/>
    <w:rsid w:val="00AD24C4"/>
    <w:rsid w:val="00AD4A85"/>
    <w:rsid w:val="00AD708D"/>
    <w:rsid w:val="00AE290E"/>
    <w:rsid w:val="00AE2A0F"/>
    <w:rsid w:val="00AE38DA"/>
    <w:rsid w:val="00AE3AD4"/>
    <w:rsid w:val="00AE4FD4"/>
    <w:rsid w:val="00AE513D"/>
    <w:rsid w:val="00AE537C"/>
    <w:rsid w:val="00AF1D72"/>
    <w:rsid w:val="00AF242B"/>
    <w:rsid w:val="00AF2852"/>
    <w:rsid w:val="00AF3008"/>
    <w:rsid w:val="00AF3B96"/>
    <w:rsid w:val="00AF4DD7"/>
    <w:rsid w:val="00AF5223"/>
    <w:rsid w:val="00AF5D96"/>
    <w:rsid w:val="00AF6CF6"/>
    <w:rsid w:val="00B0156D"/>
    <w:rsid w:val="00B0291E"/>
    <w:rsid w:val="00B03203"/>
    <w:rsid w:val="00B042AE"/>
    <w:rsid w:val="00B10167"/>
    <w:rsid w:val="00B12F97"/>
    <w:rsid w:val="00B140AF"/>
    <w:rsid w:val="00B1538B"/>
    <w:rsid w:val="00B20D6B"/>
    <w:rsid w:val="00B21906"/>
    <w:rsid w:val="00B224B9"/>
    <w:rsid w:val="00B22B07"/>
    <w:rsid w:val="00B2382E"/>
    <w:rsid w:val="00B255B5"/>
    <w:rsid w:val="00B261F3"/>
    <w:rsid w:val="00B27398"/>
    <w:rsid w:val="00B2760A"/>
    <w:rsid w:val="00B27D82"/>
    <w:rsid w:val="00B30392"/>
    <w:rsid w:val="00B30716"/>
    <w:rsid w:val="00B30D1C"/>
    <w:rsid w:val="00B324E0"/>
    <w:rsid w:val="00B3251A"/>
    <w:rsid w:val="00B3251B"/>
    <w:rsid w:val="00B32906"/>
    <w:rsid w:val="00B32C50"/>
    <w:rsid w:val="00B3337C"/>
    <w:rsid w:val="00B342CE"/>
    <w:rsid w:val="00B343FE"/>
    <w:rsid w:val="00B34A77"/>
    <w:rsid w:val="00B35029"/>
    <w:rsid w:val="00B36080"/>
    <w:rsid w:val="00B3658D"/>
    <w:rsid w:val="00B414B2"/>
    <w:rsid w:val="00B41653"/>
    <w:rsid w:val="00B442A6"/>
    <w:rsid w:val="00B44C0B"/>
    <w:rsid w:val="00B466C8"/>
    <w:rsid w:val="00B47EDE"/>
    <w:rsid w:val="00B5084B"/>
    <w:rsid w:val="00B52DE1"/>
    <w:rsid w:val="00B53883"/>
    <w:rsid w:val="00B55B91"/>
    <w:rsid w:val="00B56013"/>
    <w:rsid w:val="00B56C5B"/>
    <w:rsid w:val="00B5780E"/>
    <w:rsid w:val="00B6066A"/>
    <w:rsid w:val="00B6128F"/>
    <w:rsid w:val="00B626F3"/>
    <w:rsid w:val="00B63143"/>
    <w:rsid w:val="00B6374E"/>
    <w:rsid w:val="00B65091"/>
    <w:rsid w:val="00B662F0"/>
    <w:rsid w:val="00B70732"/>
    <w:rsid w:val="00B71E27"/>
    <w:rsid w:val="00B73A94"/>
    <w:rsid w:val="00B73C78"/>
    <w:rsid w:val="00B75473"/>
    <w:rsid w:val="00B75848"/>
    <w:rsid w:val="00B75B58"/>
    <w:rsid w:val="00B76E83"/>
    <w:rsid w:val="00B77317"/>
    <w:rsid w:val="00B774BB"/>
    <w:rsid w:val="00B80C98"/>
    <w:rsid w:val="00B81C75"/>
    <w:rsid w:val="00B82106"/>
    <w:rsid w:val="00B83135"/>
    <w:rsid w:val="00B844D3"/>
    <w:rsid w:val="00B85322"/>
    <w:rsid w:val="00B920F6"/>
    <w:rsid w:val="00B9316D"/>
    <w:rsid w:val="00B938FE"/>
    <w:rsid w:val="00B946BE"/>
    <w:rsid w:val="00B95C32"/>
    <w:rsid w:val="00B96493"/>
    <w:rsid w:val="00B96786"/>
    <w:rsid w:val="00B96788"/>
    <w:rsid w:val="00B9687C"/>
    <w:rsid w:val="00BA00A9"/>
    <w:rsid w:val="00BA1764"/>
    <w:rsid w:val="00BA1F43"/>
    <w:rsid w:val="00BA2EC5"/>
    <w:rsid w:val="00BA420D"/>
    <w:rsid w:val="00BA5617"/>
    <w:rsid w:val="00BA56A7"/>
    <w:rsid w:val="00BA5931"/>
    <w:rsid w:val="00BA66CC"/>
    <w:rsid w:val="00BA746E"/>
    <w:rsid w:val="00BA7537"/>
    <w:rsid w:val="00BB1437"/>
    <w:rsid w:val="00BB32CC"/>
    <w:rsid w:val="00BB449A"/>
    <w:rsid w:val="00BB4945"/>
    <w:rsid w:val="00BB674A"/>
    <w:rsid w:val="00BC03EA"/>
    <w:rsid w:val="00BC0F75"/>
    <w:rsid w:val="00BC26D6"/>
    <w:rsid w:val="00BC30C8"/>
    <w:rsid w:val="00BC33A6"/>
    <w:rsid w:val="00BC72BE"/>
    <w:rsid w:val="00BC7861"/>
    <w:rsid w:val="00BD05AB"/>
    <w:rsid w:val="00BD1EAF"/>
    <w:rsid w:val="00BD33BD"/>
    <w:rsid w:val="00BD45B3"/>
    <w:rsid w:val="00BD7051"/>
    <w:rsid w:val="00BE0043"/>
    <w:rsid w:val="00BE04C7"/>
    <w:rsid w:val="00BE0FAC"/>
    <w:rsid w:val="00BE1212"/>
    <w:rsid w:val="00BE1B18"/>
    <w:rsid w:val="00BE249C"/>
    <w:rsid w:val="00BE46E6"/>
    <w:rsid w:val="00BE5FCD"/>
    <w:rsid w:val="00BF063B"/>
    <w:rsid w:val="00BF372A"/>
    <w:rsid w:val="00BF40F8"/>
    <w:rsid w:val="00BF598B"/>
    <w:rsid w:val="00BF5B46"/>
    <w:rsid w:val="00BF67B2"/>
    <w:rsid w:val="00BF739C"/>
    <w:rsid w:val="00BF76B7"/>
    <w:rsid w:val="00BF7FD6"/>
    <w:rsid w:val="00C028E7"/>
    <w:rsid w:val="00C03F10"/>
    <w:rsid w:val="00C04939"/>
    <w:rsid w:val="00C04FB4"/>
    <w:rsid w:val="00C058E4"/>
    <w:rsid w:val="00C109F0"/>
    <w:rsid w:val="00C11EFF"/>
    <w:rsid w:val="00C121F5"/>
    <w:rsid w:val="00C12E71"/>
    <w:rsid w:val="00C1373F"/>
    <w:rsid w:val="00C1513C"/>
    <w:rsid w:val="00C154D6"/>
    <w:rsid w:val="00C155E4"/>
    <w:rsid w:val="00C1671B"/>
    <w:rsid w:val="00C17AC9"/>
    <w:rsid w:val="00C2007B"/>
    <w:rsid w:val="00C20DF6"/>
    <w:rsid w:val="00C2246D"/>
    <w:rsid w:val="00C22471"/>
    <w:rsid w:val="00C22CB4"/>
    <w:rsid w:val="00C23790"/>
    <w:rsid w:val="00C23AEC"/>
    <w:rsid w:val="00C244DC"/>
    <w:rsid w:val="00C24643"/>
    <w:rsid w:val="00C2476C"/>
    <w:rsid w:val="00C25ACD"/>
    <w:rsid w:val="00C275E5"/>
    <w:rsid w:val="00C27F07"/>
    <w:rsid w:val="00C32728"/>
    <w:rsid w:val="00C32A02"/>
    <w:rsid w:val="00C3324D"/>
    <w:rsid w:val="00C338A4"/>
    <w:rsid w:val="00C4227C"/>
    <w:rsid w:val="00C423A5"/>
    <w:rsid w:val="00C437E0"/>
    <w:rsid w:val="00C45E4C"/>
    <w:rsid w:val="00C5065D"/>
    <w:rsid w:val="00C513CF"/>
    <w:rsid w:val="00C51AAA"/>
    <w:rsid w:val="00C51B7D"/>
    <w:rsid w:val="00C526FB"/>
    <w:rsid w:val="00C53437"/>
    <w:rsid w:val="00C546CF"/>
    <w:rsid w:val="00C560A5"/>
    <w:rsid w:val="00C5618A"/>
    <w:rsid w:val="00C5767D"/>
    <w:rsid w:val="00C601B2"/>
    <w:rsid w:val="00C61046"/>
    <w:rsid w:val="00C614D1"/>
    <w:rsid w:val="00C61B44"/>
    <w:rsid w:val="00C64612"/>
    <w:rsid w:val="00C647B3"/>
    <w:rsid w:val="00C66254"/>
    <w:rsid w:val="00C679DA"/>
    <w:rsid w:val="00C73359"/>
    <w:rsid w:val="00C74EAA"/>
    <w:rsid w:val="00C7534F"/>
    <w:rsid w:val="00C770CD"/>
    <w:rsid w:val="00C779E5"/>
    <w:rsid w:val="00C77FB7"/>
    <w:rsid w:val="00C814E1"/>
    <w:rsid w:val="00C8244C"/>
    <w:rsid w:val="00C82777"/>
    <w:rsid w:val="00C828EA"/>
    <w:rsid w:val="00C92D30"/>
    <w:rsid w:val="00C92E23"/>
    <w:rsid w:val="00C92EF2"/>
    <w:rsid w:val="00C951C0"/>
    <w:rsid w:val="00C953E5"/>
    <w:rsid w:val="00C976A6"/>
    <w:rsid w:val="00CA0433"/>
    <w:rsid w:val="00CA19DE"/>
    <w:rsid w:val="00CA1D68"/>
    <w:rsid w:val="00CA3549"/>
    <w:rsid w:val="00CA3BDC"/>
    <w:rsid w:val="00CA70FA"/>
    <w:rsid w:val="00CA7E5E"/>
    <w:rsid w:val="00CB0337"/>
    <w:rsid w:val="00CB0557"/>
    <w:rsid w:val="00CB579E"/>
    <w:rsid w:val="00CB61A3"/>
    <w:rsid w:val="00CB65B3"/>
    <w:rsid w:val="00CC2E93"/>
    <w:rsid w:val="00CC4314"/>
    <w:rsid w:val="00CC47A6"/>
    <w:rsid w:val="00CC6CB7"/>
    <w:rsid w:val="00CC71D3"/>
    <w:rsid w:val="00CC791F"/>
    <w:rsid w:val="00CD2A56"/>
    <w:rsid w:val="00CD5741"/>
    <w:rsid w:val="00CD6793"/>
    <w:rsid w:val="00CD75A6"/>
    <w:rsid w:val="00CE0367"/>
    <w:rsid w:val="00CE194E"/>
    <w:rsid w:val="00CE2737"/>
    <w:rsid w:val="00CE32FF"/>
    <w:rsid w:val="00CE3745"/>
    <w:rsid w:val="00CE47DE"/>
    <w:rsid w:val="00CE6755"/>
    <w:rsid w:val="00CE6C7B"/>
    <w:rsid w:val="00CF05FC"/>
    <w:rsid w:val="00CF177B"/>
    <w:rsid w:val="00CF18B7"/>
    <w:rsid w:val="00CF1FD4"/>
    <w:rsid w:val="00CF23E3"/>
    <w:rsid w:val="00CF2AB4"/>
    <w:rsid w:val="00CF2C1C"/>
    <w:rsid w:val="00CF4076"/>
    <w:rsid w:val="00CF4B30"/>
    <w:rsid w:val="00CF78FA"/>
    <w:rsid w:val="00CF7F42"/>
    <w:rsid w:val="00D006F4"/>
    <w:rsid w:val="00D0554F"/>
    <w:rsid w:val="00D06B3B"/>
    <w:rsid w:val="00D07913"/>
    <w:rsid w:val="00D1010E"/>
    <w:rsid w:val="00D101F8"/>
    <w:rsid w:val="00D109FE"/>
    <w:rsid w:val="00D132B7"/>
    <w:rsid w:val="00D14D7C"/>
    <w:rsid w:val="00D15195"/>
    <w:rsid w:val="00D158D3"/>
    <w:rsid w:val="00D17007"/>
    <w:rsid w:val="00D228DC"/>
    <w:rsid w:val="00D23C8A"/>
    <w:rsid w:val="00D27145"/>
    <w:rsid w:val="00D27804"/>
    <w:rsid w:val="00D3262C"/>
    <w:rsid w:val="00D337EF"/>
    <w:rsid w:val="00D3380F"/>
    <w:rsid w:val="00D35927"/>
    <w:rsid w:val="00D35ED1"/>
    <w:rsid w:val="00D35F8E"/>
    <w:rsid w:val="00D40156"/>
    <w:rsid w:val="00D4099D"/>
    <w:rsid w:val="00D40D94"/>
    <w:rsid w:val="00D428A8"/>
    <w:rsid w:val="00D42B49"/>
    <w:rsid w:val="00D433E9"/>
    <w:rsid w:val="00D43688"/>
    <w:rsid w:val="00D468AE"/>
    <w:rsid w:val="00D468BC"/>
    <w:rsid w:val="00D4777D"/>
    <w:rsid w:val="00D47E7E"/>
    <w:rsid w:val="00D5074E"/>
    <w:rsid w:val="00D51CAE"/>
    <w:rsid w:val="00D53029"/>
    <w:rsid w:val="00D550C2"/>
    <w:rsid w:val="00D5557A"/>
    <w:rsid w:val="00D55C9C"/>
    <w:rsid w:val="00D56BA9"/>
    <w:rsid w:val="00D571B1"/>
    <w:rsid w:val="00D57300"/>
    <w:rsid w:val="00D62B93"/>
    <w:rsid w:val="00D6307C"/>
    <w:rsid w:val="00D63428"/>
    <w:rsid w:val="00D640A2"/>
    <w:rsid w:val="00D64425"/>
    <w:rsid w:val="00D6477A"/>
    <w:rsid w:val="00D65F99"/>
    <w:rsid w:val="00D665CE"/>
    <w:rsid w:val="00D66CB0"/>
    <w:rsid w:val="00D715FC"/>
    <w:rsid w:val="00D72B79"/>
    <w:rsid w:val="00D74E2B"/>
    <w:rsid w:val="00D7583B"/>
    <w:rsid w:val="00D7653D"/>
    <w:rsid w:val="00D76BAE"/>
    <w:rsid w:val="00D76FE0"/>
    <w:rsid w:val="00D7729E"/>
    <w:rsid w:val="00D77658"/>
    <w:rsid w:val="00D82325"/>
    <w:rsid w:val="00D83E76"/>
    <w:rsid w:val="00D84FAF"/>
    <w:rsid w:val="00D85499"/>
    <w:rsid w:val="00D85ABF"/>
    <w:rsid w:val="00D86B9C"/>
    <w:rsid w:val="00D86C32"/>
    <w:rsid w:val="00D87EAF"/>
    <w:rsid w:val="00D9025D"/>
    <w:rsid w:val="00D90997"/>
    <w:rsid w:val="00D91CC9"/>
    <w:rsid w:val="00D92288"/>
    <w:rsid w:val="00D9314B"/>
    <w:rsid w:val="00D9350F"/>
    <w:rsid w:val="00D93820"/>
    <w:rsid w:val="00D946D7"/>
    <w:rsid w:val="00D95721"/>
    <w:rsid w:val="00D96E26"/>
    <w:rsid w:val="00D96F3F"/>
    <w:rsid w:val="00DA17D0"/>
    <w:rsid w:val="00DA1A28"/>
    <w:rsid w:val="00DA506D"/>
    <w:rsid w:val="00DA6D5D"/>
    <w:rsid w:val="00DA7550"/>
    <w:rsid w:val="00DB0B61"/>
    <w:rsid w:val="00DB2E6A"/>
    <w:rsid w:val="00DB353C"/>
    <w:rsid w:val="00DB3717"/>
    <w:rsid w:val="00DB4591"/>
    <w:rsid w:val="00DB50BE"/>
    <w:rsid w:val="00DB529F"/>
    <w:rsid w:val="00DB5589"/>
    <w:rsid w:val="00DC1601"/>
    <w:rsid w:val="00DC17E8"/>
    <w:rsid w:val="00DC1AB1"/>
    <w:rsid w:val="00DC1B54"/>
    <w:rsid w:val="00DC440A"/>
    <w:rsid w:val="00DC6581"/>
    <w:rsid w:val="00DD0125"/>
    <w:rsid w:val="00DD25E6"/>
    <w:rsid w:val="00DD658A"/>
    <w:rsid w:val="00DD6A26"/>
    <w:rsid w:val="00DD747F"/>
    <w:rsid w:val="00DD7BD2"/>
    <w:rsid w:val="00DD7E14"/>
    <w:rsid w:val="00DE0E4E"/>
    <w:rsid w:val="00DE0EA2"/>
    <w:rsid w:val="00DE0F9A"/>
    <w:rsid w:val="00DE1968"/>
    <w:rsid w:val="00DE1C74"/>
    <w:rsid w:val="00DE22FF"/>
    <w:rsid w:val="00DE45AE"/>
    <w:rsid w:val="00DE5D5D"/>
    <w:rsid w:val="00DE6B77"/>
    <w:rsid w:val="00DF04BA"/>
    <w:rsid w:val="00DF0FC3"/>
    <w:rsid w:val="00DF178C"/>
    <w:rsid w:val="00DF240D"/>
    <w:rsid w:val="00DF613C"/>
    <w:rsid w:val="00DF6CC7"/>
    <w:rsid w:val="00E0148A"/>
    <w:rsid w:val="00E01B34"/>
    <w:rsid w:val="00E01FE1"/>
    <w:rsid w:val="00E037CF"/>
    <w:rsid w:val="00E04E1C"/>
    <w:rsid w:val="00E06B1F"/>
    <w:rsid w:val="00E077AE"/>
    <w:rsid w:val="00E1110E"/>
    <w:rsid w:val="00E111E3"/>
    <w:rsid w:val="00E131FD"/>
    <w:rsid w:val="00E1391C"/>
    <w:rsid w:val="00E1777C"/>
    <w:rsid w:val="00E20F77"/>
    <w:rsid w:val="00E23281"/>
    <w:rsid w:val="00E270EA"/>
    <w:rsid w:val="00E31385"/>
    <w:rsid w:val="00E31812"/>
    <w:rsid w:val="00E3284E"/>
    <w:rsid w:val="00E32FA8"/>
    <w:rsid w:val="00E332C6"/>
    <w:rsid w:val="00E33737"/>
    <w:rsid w:val="00E33CE2"/>
    <w:rsid w:val="00E346B1"/>
    <w:rsid w:val="00E36928"/>
    <w:rsid w:val="00E37697"/>
    <w:rsid w:val="00E418AE"/>
    <w:rsid w:val="00E42008"/>
    <w:rsid w:val="00E4250F"/>
    <w:rsid w:val="00E431E7"/>
    <w:rsid w:val="00E44782"/>
    <w:rsid w:val="00E451C3"/>
    <w:rsid w:val="00E45FAA"/>
    <w:rsid w:val="00E467AD"/>
    <w:rsid w:val="00E506FC"/>
    <w:rsid w:val="00E50F33"/>
    <w:rsid w:val="00E51612"/>
    <w:rsid w:val="00E51E58"/>
    <w:rsid w:val="00E56777"/>
    <w:rsid w:val="00E571D4"/>
    <w:rsid w:val="00E6511E"/>
    <w:rsid w:val="00E65A5B"/>
    <w:rsid w:val="00E70013"/>
    <w:rsid w:val="00E714E1"/>
    <w:rsid w:val="00E71BFA"/>
    <w:rsid w:val="00E753FE"/>
    <w:rsid w:val="00E7586E"/>
    <w:rsid w:val="00E75C06"/>
    <w:rsid w:val="00E7653F"/>
    <w:rsid w:val="00E768A2"/>
    <w:rsid w:val="00E80011"/>
    <w:rsid w:val="00E8051F"/>
    <w:rsid w:val="00E8072B"/>
    <w:rsid w:val="00E80787"/>
    <w:rsid w:val="00E80992"/>
    <w:rsid w:val="00E80AA6"/>
    <w:rsid w:val="00E819A3"/>
    <w:rsid w:val="00E83A1C"/>
    <w:rsid w:val="00E83DAE"/>
    <w:rsid w:val="00E85513"/>
    <w:rsid w:val="00E8571F"/>
    <w:rsid w:val="00E85EEC"/>
    <w:rsid w:val="00E85FCD"/>
    <w:rsid w:val="00E86A33"/>
    <w:rsid w:val="00E86B07"/>
    <w:rsid w:val="00E8777A"/>
    <w:rsid w:val="00E9064A"/>
    <w:rsid w:val="00E9248C"/>
    <w:rsid w:val="00E93A1C"/>
    <w:rsid w:val="00E93DDF"/>
    <w:rsid w:val="00E93E47"/>
    <w:rsid w:val="00E93F33"/>
    <w:rsid w:val="00E95B97"/>
    <w:rsid w:val="00E960A1"/>
    <w:rsid w:val="00E9626D"/>
    <w:rsid w:val="00E972C4"/>
    <w:rsid w:val="00E9785D"/>
    <w:rsid w:val="00EA1DEB"/>
    <w:rsid w:val="00EA26A9"/>
    <w:rsid w:val="00EA2E58"/>
    <w:rsid w:val="00EA3033"/>
    <w:rsid w:val="00EA49A4"/>
    <w:rsid w:val="00EA5C00"/>
    <w:rsid w:val="00EA6E78"/>
    <w:rsid w:val="00EA6F7B"/>
    <w:rsid w:val="00EB0447"/>
    <w:rsid w:val="00EB0EFC"/>
    <w:rsid w:val="00EB13A9"/>
    <w:rsid w:val="00EB24EE"/>
    <w:rsid w:val="00EB397A"/>
    <w:rsid w:val="00EB3CDC"/>
    <w:rsid w:val="00EB416F"/>
    <w:rsid w:val="00EB50ED"/>
    <w:rsid w:val="00EB5990"/>
    <w:rsid w:val="00EB5B46"/>
    <w:rsid w:val="00EB6354"/>
    <w:rsid w:val="00EB666D"/>
    <w:rsid w:val="00EB68A9"/>
    <w:rsid w:val="00EC00C8"/>
    <w:rsid w:val="00EC0B4B"/>
    <w:rsid w:val="00EC1416"/>
    <w:rsid w:val="00EC2E91"/>
    <w:rsid w:val="00EC3C31"/>
    <w:rsid w:val="00EC3DA2"/>
    <w:rsid w:val="00EC4375"/>
    <w:rsid w:val="00EC4F5A"/>
    <w:rsid w:val="00EC527D"/>
    <w:rsid w:val="00EC57EB"/>
    <w:rsid w:val="00EC789E"/>
    <w:rsid w:val="00ED0E44"/>
    <w:rsid w:val="00ED5736"/>
    <w:rsid w:val="00ED5B3B"/>
    <w:rsid w:val="00ED5CEB"/>
    <w:rsid w:val="00ED5F83"/>
    <w:rsid w:val="00ED6212"/>
    <w:rsid w:val="00ED67FA"/>
    <w:rsid w:val="00ED6848"/>
    <w:rsid w:val="00ED6E60"/>
    <w:rsid w:val="00ED7511"/>
    <w:rsid w:val="00ED7AA3"/>
    <w:rsid w:val="00EE0354"/>
    <w:rsid w:val="00EE0D8A"/>
    <w:rsid w:val="00EE0FC9"/>
    <w:rsid w:val="00EE1608"/>
    <w:rsid w:val="00EE1714"/>
    <w:rsid w:val="00EE72A8"/>
    <w:rsid w:val="00EF0F68"/>
    <w:rsid w:val="00EF2402"/>
    <w:rsid w:val="00EF28C9"/>
    <w:rsid w:val="00EF479C"/>
    <w:rsid w:val="00F00B86"/>
    <w:rsid w:val="00F01A4E"/>
    <w:rsid w:val="00F01EA8"/>
    <w:rsid w:val="00F038AB"/>
    <w:rsid w:val="00F067E1"/>
    <w:rsid w:val="00F072D9"/>
    <w:rsid w:val="00F10DCB"/>
    <w:rsid w:val="00F1170E"/>
    <w:rsid w:val="00F12CD3"/>
    <w:rsid w:val="00F12FBC"/>
    <w:rsid w:val="00F23165"/>
    <w:rsid w:val="00F2344F"/>
    <w:rsid w:val="00F27C84"/>
    <w:rsid w:val="00F306C0"/>
    <w:rsid w:val="00F31039"/>
    <w:rsid w:val="00F33747"/>
    <w:rsid w:val="00F34D55"/>
    <w:rsid w:val="00F36261"/>
    <w:rsid w:val="00F37241"/>
    <w:rsid w:val="00F372C0"/>
    <w:rsid w:val="00F4167A"/>
    <w:rsid w:val="00F41FE4"/>
    <w:rsid w:val="00F42E20"/>
    <w:rsid w:val="00F4338C"/>
    <w:rsid w:val="00F45062"/>
    <w:rsid w:val="00F4726D"/>
    <w:rsid w:val="00F5066C"/>
    <w:rsid w:val="00F519F3"/>
    <w:rsid w:val="00F522F2"/>
    <w:rsid w:val="00F52405"/>
    <w:rsid w:val="00F5261C"/>
    <w:rsid w:val="00F55E45"/>
    <w:rsid w:val="00F55F1A"/>
    <w:rsid w:val="00F57F63"/>
    <w:rsid w:val="00F608E7"/>
    <w:rsid w:val="00F62301"/>
    <w:rsid w:val="00F6378B"/>
    <w:rsid w:val="00F646C4"/>
    <w:rsid w:val="00F65886"/>
    <w:rsid w:val="00F6640F"/>
    <w:rsid w:val="00F679B4"/>
    <w:rsid w:val="00F728D8"/>
    <w:rsid w:val="00F72D84"/>
    <w:rsid w:val="00F75434"/>
    <w:rsid w:val="00F7666B"/>
    <w:rsid w:val="00F77FE4"/>
    <w:rsid w:val="00F825B8"/>
    <w:rsid w:val="00F82F18"/>
    <w:rsid w:val="00F83E9C"/>
    <w:rsid w:val="00F841C0"/>
    <w:rsid w:val="00F8489B"/>
    <w:rsid w:val="00F84926"/>
    <w:rsid w:val="00F85098"/>
    <w:rsid w:val="00F92DC9"/>
    <w:rsid w:val="00F95233"/>
    <w:rsid w:val="00F97016"/>
    <w:rsid w:val="00F97397"/>
    <w:rsid w:val="00FA0398"/>
    <w:rsid w:val="00FA2218"/>
    <w:rsid w:val="00FA3223"/>
    <w:rsid w:val="00FA36D8"/>
    <w:rsid w:val="00FA4404"/>
    <w:rsid w:val="00FA6119"/>
    <w:rsid w:val="00FA6CD9"/>
    <w:rsid w:val="00FA74D0"/>
    <w:rsid w:val="00FA7821"/>
    <w:rsid w:val="00FB12F5"/>
    <w:rsid w:val="00FB145C"/>
    <w:rsid w:val="00FB39AC"/>
    <w:rsid w:val="00FB3F2C"/>
    <w:rsid w:val="00FB4390"/>
    <w:rsid w:val="00FB4B6D"/>
    <w:rsid w:val="00FB6483"/>
    <w:rsid w:val="00FB6F41"/>
    <w:rsid w:val="00FB7090"/>
    <w:rsid w:val="00FB7207"/>
    <w:rsid w:val="00FC543D"/>
    <w:rsid w:val="00FC5F7A"/>
    <w:rsid w:val="00FC63C7"/>
    <w:rsid w:val="00FC648D"/>
    <w:rsid w:val="00FC6FBC"/>
    <w:rsid w:val="00FC7405"/>
    <w:rsid w:val="00FC751D"/>
    <w:rsid w:val="00FC7F3E"/>
    <w:rsid w:val="00FC7FAB"/>
    <w:rsid w:val="00FD0D2B"/>
    <w:rsid w:val="00FD13A9"/>
    <w:rsid w:val="00FD275D"/>
    <w:rsid w:val="00FD3693"/>
    <w:rsid w:val="00FD4529"/>
    <w:rsid w:val="00FD5A04"/>
    <w:rsid w:val="00FD611D"/>
    <w:rsid w:val="00FD7108"/>
    <w:rsid w:val="00FE2147"/>
    <w:rsid w:val="00FE4CBD"/>
    <w:rsid w:val="00FE5E81"/>
    <w:rsid w:val="00FE6C25"/>
    <w:rsid w:val="00FE78CC"/>
    <w:rsid w:val="00FE7CC6"/>
    <w:rsid w:val="00FF02A4"/>
    <w:rsid w:val="00FF085F"/>
    <w:rsid w:val="00FF1C77"/>
    <w:rsid w:val="00FF370C"/>
    <w:rsid w:val="00FF4392"/>
    <w:rsid w:val="00FF4DA9"/>
    <w:rsid w:val="00FF601E"/>
    <w:rsid w:val="00FF6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6F"/>
    <w:pPr>
      <w:spacing w:before="120" w:line="360" w:lineRule="auto"/>
      <w:ind w:firstLine="567"/>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link w:val="Heading2Char"/>
    <w:uiPriority w:val="9"/>
    <w:unhideWhenUsed/>
    <w:qFormat/>
    <w:rsid w:val="004D64EB"/>
    <w:pPr>
      <w:keepNext/>
      <w:spacing w:before="240"/>
      <w:outlineLvl w:val="1"/>
    </w:pPr>
    <w:rPr>
      <w:rFonts w:eastAsia="Arial" w:cs="Arial"/>
      <w:bCs/>
      <w:szCs w:val="20"/>
      <w:u w:val="single"/>
    </w:rPr>
  </w:style>
  <w:style w:type="paragraph" w:styleId="Heading3">
    <w:name w:val="heading 3"/>
    <w:basedOn w:val="Normal"/>
    <w:next w:val="Normal"/>
    <w:link w:val="Heading3Char"/>
    <w:uiPriority w:val="9"/>
    <w:unhideWhenUsed/>
    <w:qFormat/>
    <w:rsid w:val="00E33CE2"/>
    <w:pPr>
      <w:keepNext/>
      <w:keepLines/>
      <w:spacing w:before="40"/>
      <w:outlineLvl w:val="2"/>
    </w:pPr>
    <w:rPr>
      <w:rFonts w:eastAsiaTheme="majorEastAsia" w:cstheme="majorBidi"/>
      <w:b/>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3818C3"/>
    <w:pPr>
      <w:keepLines/>
      <w:widowControl/>
      <w:spacing w:before="0" w:after="360" w:line="240" w:lineRule="auto"/>
      <w:jc w:val="center"/>
    </w:pPr>
    <w:rPr>
      <w:b/>
      <w:bCs/>
      <w:sz w:val="22"/>
      <w:szCs w:val="20"/>
    </w:rPr>
  </w:style>
  <w:style w:type="paragraph" w:customStyle="1" w:styleId="Figure">
    <w:name w:val="Figure"/>
    <w:basedOn w:val="Normal"/>
    <w:qFormat/>
    <w:rsid w:val="003818C3"/>
    <w:pPr>
      <w:keepNext/>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 w:type="character" w:customStyle="1" w:styleId="Heading3Char">
    <w:name w:val="Heading 3 Char"/>
    <w:basedOn w:val="DefaultParagraphFont"/>
    <w:link w:val="Heading3"/>
    <w:uiPriority w:val="9"/>
    <w:rsid w:val="00E33CE2"/>
    <w:rPr>
      <w:rFonts w:ascii="Arial" w:eastAsiaTheme="majorEastAsia" w:hAnsi="Arial" w:cstheme="majorBidi"/>
      <w:b/>
      <w:sz w:val="20"/>
      <w:szCs w:val="24"/>
      <w:u w:val="single"/>
    </w:rPr>
  </w:style>
  <w:style w:type="table" w:styleId="TableGrid">
    <w:name w:val="Table Grid"/>
    <w:basedOn w:val="TableNormal"/>
    <w:uiPriority w:val="39"/>
    <w:rsid w:val="00377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6F41"/>
    <w:pPr>
      <w:jc w:val="both"/>
    </w:pPr>
    <w:rPr>
      <w:rFonts w:ascii="Arial" w:eastAsia="Times New Roman" w:hAnsi="Arial" w:cs="Times New Roman"/>
      <w:sz w:val="24"/>
    </w:rPr>
  </w:style>
  <w:style w:type="character" w:styleId="Strong">
    <w:name w:val="Strong"/>
    <w:basedOn w:val="DefaultParagraphFont"/>
    <w:uiPriority w:val="22"/>
    <w:qFormat/>
    <w:rsid w:val="00237A1E"/>
    <w:rPr>
      <w:b/>
      <w:bCs/>
    </w:rPr>
  </w:style>
  <w:style w:type="paragraph" w:customStyle="1" w:styleId="Algorithm">
    <w:name w:val="Algorithm"/>
    <w:basedOn w:val="Heading2"/>
    <w:link w:val="AlgorithmChar"/>
    <w:qFormat/>
    <w:rsid w:val="00237A1E"/>
    <w:pPr>
      <w:spacing w:before="0" w:line="240" w:lineRule="auto"/>
      <w:ind w:left="1134"/>
    </w:pPr>
    <w:rPr>
      <w:rFonts w:ascii="Courier New" w:hAnsi="Courier New"/>
      <w:u w:val="none"/>
    </w:rPr>
  </w:style>
  <w:style w:type="character" w:customStyle="1" w:styleId="Heading2Char">
    <w:name w:val="Heading 2 Char"/>
    <w:basedOn w:val="DefaultParagraphFont"/>
    <w:link w:val="Heading2"/>
    <w:uiPriority w:val="9"/>
    <w:rsid w:val="004D64EB"/>
    <w:rPr>
      <w:rFonts w:ascii="Arial" w:eastAsia="Arial" w:hAnsi="Arial" w:cs="Arial"/>
      <w:bCs/>
      <w:sz w:val="24"/>
      <w:szCs w:val="20"/>
      <w:u w:val="single"/>
    </w:rPr>
  </w:style>
  <w:style w:type="character" w:customStyle="1" w:styleId="AlgorithmChar">
    <w:name w:val="Algorithm Char"/>
    <w:basedOn w:val="Heading2Char"/>
    <w:link w:val="Algorithm"/>
    <w:rsid w:val="00237A1E"/>
    <w:rPr>
      <w:rFonts w:ascii="Courier New" w:eastAsia="Arial" w:hAnsi="Courier New" w:cs="Arial"/>
      <w:bCs/>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829">
      <w:bodyDiv w:val="1"/>
      <w:marLeft w:val="0"/>
      <w:marRight w:val="0"/>
      <w:marTop w:val="0"/>
      <w:marBottom w:val="0"/>
      <w:divBdr>
        <w:top w:val="none" w:sz="0" w:space="0" w:color="auto"/>
        <w:left w:val="none" w:sz="0" w:space="0" w:color="auto"/>
        <w:bottom w:val="none" w:sz="0" w:space="0" w:color="auto"/>
        <w:right w:val="none" w:sz="0" w:space="0" w:color="auto"/>
      </w:divBdr>
    </w:div>
    <w:div w:id="4063835">
      <w:bodyDiv w:val="1"/>
      <w:marLeft w:val="0"/>
      <w:marRight w:val="0"/>
      <w:marTop w:val="0"/>
      <w:marBottom w:val="0"/>
      <w:divBdr>
        <w:top w:val="none" w:sz="0" w:space="0" w:color="auto"/>
        <w:left w:val="none" w:sz="0" w:space="0" w:color="auto"/>
        <w:bottom w:val="none" w:sz="0" w:space="0" w:color="auto"/>
        <w:right w:val="none" w:sz="0" w:space="0" w:color="auto"/>
      </w:divBdr>
      <w:divsChild>
        <w:div w:id="1007976434">
          <w:marLeft w:val="480"/>
          <w:marRight w:val="0"/>
          <w:marTop w:val="0"/>
          <w:marBottom w:val="0"/>
          <w:divBdr>
            <w:top w:val="none" w:sz="0" w:space="0" w:color="auto"/>
            <w:left w:val="none" w:sz="0" w:space="0" w:color="auto"/>
            <w:bottom w:val="none" w:sz="0" w:space="0" w:color="auto"/>
            <w:right w:val="none" w:sz="0" w:space="0" w:color="auto"/>
          </w:divBdr>
        </w:div>
        <w:div w:id="2110201899">
          <w:marLeft w:val="480"/>
          <w:marRight w:val="0"/>
          <w:marTop w:val="0"/>
          <w:marBottom w:val="0"/>
          <w:divBdr>
            <w:top w:val="none" w:sz="0" w:space="0" w:color="auto"/>
            <w:left w:val="none" w:sz="0" w:space="0" w:color="auto"/>
            <w:bottom w:val="none" w:sz="0" w:space="0" w:color="auto"/>
            <w:right w:val="none" w:sz="0" w:space="0" w:color="auto"/>
          </w:divBdr>
        </w:div>
        <w:div w:id="222059278">
          <w:marLeft w:val="480"/>
          <w:marRight w:val="0"/>
          <w:marTop w:val="0"/>
          <w:marBottom w:val="0"/>
          <w:divBdr>
            <w:top w:val="none" w:sz="0" w:space="0" w:color="auto"/>
            <w:left w:val="none" w:sz="0" w:space="0" w:color="auto"/>
            <w:bottom w:val="none" w:sz="0" w:space="0" w:color="auto"/>
            <w:right w:val="none" w:sz="0" w:space="0" w:color="auto"/>
          </w:divBdr>
        </w:div>
        <w:div w:id="685987923">
          <w:marLeft w:val="480"/>
          <w:marRight w:val="0"/>
          <w:marTop w:val="0"/>
          <w:marBottom w:val="0"/>
          <w:divBdr>
            <w:top w:val="none" w:sz="0" w:space="0" w:color="auto"/>
            <w:left w:val="none" w:sz="0" w:space="0" w:color="auto"/>
            <w:bottom w:val="none" w:sz="0" w:space="0" w:color="auto"/>
            <w:right w:val="none" w:sz="0" w:space="0" w:color="auto"/>
          </w:divBdr>
        </w:div>
        <w:div w:id="1953169732">
          <w:marLeft w:val="480"/>
          <w:marRight w:val="0"/>
          <w:marTop w:val="0"/>
          <w:marBottom w:val="0"/>
          <w:divBdr>
            <w:top w:val="none" w:sz="0" w:space="0" w:color="auto"/>
            <w:left w:val="none" w:sz="0" w:space="0" w:color="auto"/>
            <w:bottom w:val="none" w:sz="0" w:space="0" w:color="auto"/>
            <w:right w:val="none" w:sz="0" w:space="0" w:color="auto"/>
          </w:divBdr>
        </w:div>
        <w:div w:id="1490709102">
          <w:marLeft w:val="480"/>
          <w:marRight w:val="0"/>
          <w:marTop w:val="0"/>
          <w:marBottom w:val="0"/>
          <w:divBdr>
            <w:top w:val="none" w:sz="0" w:space="0" w:color="auto"/>
            <w:left w:val="none" w:sz="0" w:space="0" w:color="auto"/>
            <w:bottom w:val="none" w:sz="0" w:space="0" w:color="auto"/>
            <w:right w:val="none" w:sz="0" w:space="0" w:color="auto"/>
          </w:divBdr>
        </w:div>
        <w:div w:id="290400701">
          <w:marLeft w:val="480"/>
          <w:marRight w:val="0"/>
          <w:marTop w:val="0"/>
          <w:marBottom w:val="0"/>
          <w:divBdr>
            <w:top w:val="none" w:sz="0" w:space="0" w:color="auto"/>
            <w:left w:val="none" w:sz="0" w:space="0" w:color="auto"/>
            <w:bottom w:val="none" w:sz="0" w:space="0" w:color="auto"/>
            <w:right w:val="none" w:sz="0" w:space="0" w:color="auto"/>
          </w:divBdr>
        </w:div>
        <w:div w:id="1934052421">
          <w:marLeft w:val="480"/>
          <w:marRight w:val="0"/>
          <w:marTop w:val="0"/>
          <w:marBottom w:val="0"/>
          <w:divBdr>
            <w:top w:val="none" w:sz="0" w:space="0" w:color="auto"/>
            <w:left w:val="none" w:sz="0" w:space="0" w:color="auto"/>
            <w:bottom w:val="none" w:sz="0" w:space="0" w:color="auto"/>
            <w:right w:val="none" w:sz="0" w:space="0" w:color="auto"/>
          </w:divBdr>
        </w:div>
        <w:div w:id="1425494187">
          <w:marLeft w:val="480"/>
          <w:marRight w:val="0"/>
          <w:marTop w:val="0"/>
          <w:marBottom w:val="0"/>
          <w:divBdr>
            <w:top w:val="none" w:sz="0" w:space="0" w:color="auto"/>
            <w:left w:val="none" w:sz="0" w:space="0" w:color="auto"/>
            <w:bottom w:val="none" w:sz="0" w:space="0" w:color="auto"/>
            <w:right w:val="none" w:sz="0" w:space="0" w:color="auto"/>
          </w:divBdr>
        </w:div>
        <w:div w:id="1760788272">
          <w:marLeft w:val="480"/>
          <w:marRight w:val="0"/>
          <w:marTop w:val="0"/>
          <w:marBottom w:val="0"/>
          <w:divBdr>
            <w:top w:val="none" w:sz="0" w:space="0" w:color="auto"/>
            <w:left w:val="none" w:sz="0" w:space="0" w:color="auto"/>
            <w:bottom w:val="none" w:sz="0" w:space="0" w:color="auto"/>
            <w:right w:val="none" w:sz="0" w:space="0" w:color="auto"/>
          </w:divBdr>
        </w:div>
        <w:div w:id="1186478524">
          <w:marLeft w:val="480"/>
          <w:marRight w:val="0"/>
          <w:marTop w:val="0"/>
          <w:marBottom w:val="0"/>
          <w:divBdr>
            <w:top w:val="none" w:sz="0" w:space="0" w:color="auto"/>
            <w:left w:val="none" w:sz="0" w:space="0" w:color="auto"/>
            <w:bottom w:val="none" w:sz="0" w:space="0" w:color="auto"/>
            <w:right w:val="none" w:sz="0" w:space="0" w:color="auto"/>
          </w:divBdr>
        </w:div>
        <w:div w:id="17582187">
          <w:marLeft w:val="480"/>
          <w:marRight w:val="0"/>
          <w:marTop w:val="0"/>
          <w:marBottom w:val="0"/>
          <w:divBdr>
            <w:top w:val="none" w:sz="0" w:space="0" w:color="auto"/>
            <w:left w:val="none" w:sz="0" w:space="0" w:color="auto"/>
            <w:bottom w:val="none" w:sz="0" w:space="0" w:color="auto"/>
            <w:right w:val="none" w:sz="0" w:space="0" w:color="auto"/>
          </w:divBdr>
        </w:div>
        <w:div w:id="1736246887">
          <w:marLeft w:val="480"/>
          <w:marRight w:val="0"/>
          <w:marTop w:val="0"/>
          <w:marBottom w:val="0"/>
          <w:divBdr>
            <w:top w:val="none" w:sz="0" w:space="0" w:color="auto"/>
            <w:left w:val="none" w:sz="0" w:space="0" w:color="auto"/>
            <w:bottom w:val="none" w:sz="0" w:space="0" w:color="auto"/>
            <w:right w:val="none" w:sz="0" w:space="0" w:color="auto"/>
          </w:divBdr>
        </w:div>
        <w:div w:id="1687557234">
          <w:marLeft w:val="480"/>
          <w:marRight w:val="0"/>
          <w:marTop w:val="0"/>
          <w:marBottom w:val="0"/>
          <w:divBdr>
            <w:top w:val="none" w:sz="0" w:space="0" w:color="auto"/>
            <w:left w:val="none" w:sz="0" w:space="0" w:color="auto"/>
            <w:bottom w:val="none" w:sz="0" w:space="0" w:color="auto"/>
            <w:right w:val="none" w:sz="0" w:space="0" w:color="auto"/>
          </w:divBdr>
        </w:div>
        <w:div w:id="328141288">
          <w:marLeft w:val="480"/>
          <w:marRight w:val="0"/>
          <w:marTop w:val="0"/>
          <w:marBottom w:val="0"/>
          <w:divBdr>
            <w:top w:val="none" w:sz="0" w:space="0" w:color="auto"/>
            <w:left w:val="none" w:sz="0" w:space="0" w:color="auto"/>
            <w:bottom w:val="none" w:sz="0" w:space="0" w:color="auto"/>
            <w:right w:val="none" w:sz="0" w:space="0" w:color="auto"/>
          </w:divBdr>
        </w:div>
        <w:div w:id="1270044910">
          <w:marLeft w:val="480"/>
          <w:marRight w:val="0"/>
          <w:marTop w:val="0"/>
          <w:marBottom w:val="0"/>
          <w:divBdr>
            <w:top w:val="none" w:sz="0" w:space="0" w:color="auto"/>
            <w:left w:val="none" w:sz="0" w:space="0" w:color="auto"/>
            <w:bottom w:val="none" w:sz="0" w:space="0" w:color="auto"/>
            <w:right w:val="none" w:sz="0" w:space="0" w:color="auto"/>
          </w:divBdr>
        </w:div>
        <w:div w:id="1016544177">
          <w:marLeft w:val="480"/>
          <w:marRight w:val="0"/>
          <w:marTop w:val="0"/>
          <w:marBottom w:val="0"/>
          <w:divBdr>
            <w:top w:val="none" w:sz="0" w:space="0" w:color="auto"/>
            <w:left w:val="none" w:sz="0" w:space="0" w:color="auto"/>
            <w:bottom w:val="none" w:sz="0" w:space="0" w:color="auto"/>
            <w:right w:val="none" w:sz="0" w:space="0" w:color="auto"/>
          </w:divBdr>
        </w:div>
        <w:div w:id="611670946">
          <w:marLeft w:val="480"/>
          <w:marRight w:val="0"/>
          <w:marTop w:val="0"/>
          <w:marBottom w:val="0"/>
          <w:divBdr>
            <w:top w:val="none" w:sz="0" w:space="0" w:color="auto"/>
            <w:left w:val="none" w:sz="0" w:space="0" w:color="auto"/>
            <w:bottom w:val="none" w:sz="0" w:space="0" w:color="auto"/>
            <w:right w:val="none" w:sz="0" w:space="0" w:color="auto"/>
          </w:divBdr>
        </w:div>
        <w:div w:id="571046673">
          <w:marLeft w:val="480"/>
          <w:marRight w:val="0"/>
          <w:marTop w:val="0"/>
          <w:marBottom w:val="0"/>
          <w:divBdr>
            <w:top w:val="none" w:sz="0" w:space="0" w:color="auto"/>
            <w:left w:val="none" w:sz="0" w:space="0" w:color="auto"/>
            <w:bottom w:val="none" w:sz="0" w:space="0" w:color="auto"/>
            <w:right w:val="none" w:sz="0" w:space="0" w:color="auto"/>
          </w:divBdr>
        </w:div>
        <w:div w:id="338848458">
          <w:marLeft w:val="480"/>
          <w:marRight w:val="0"/>
          <w:marTop w:val="0"/>
          <w:marBottom w:val="0"/>
          <w:divBdr>
            <w:top w:val="none" w:sz="0" w:space="0" w:color="auto"/>
            <w:left w:val="none" w:sz="0" w:space="0" w:color="auto"/>
            <w:bottom w:val="none" w:sz="0" w:space="0" w:color="auto"/>
            <w:right w:val="none" w:sz="0" w:space="0" w:color="auto"/>
          </w:divBdr>
        </w:div>
        <w:div w:id="698746252">
          <w:marLeft w:val="480"/>
          <w:marRight w:val="0"/>
          <w:marTop w:val="0"/>
          <w:marBottom w:val="0"/>
          <w:divBdr>
            <w:top w:val="none" w:sz="0" w:space="0" w:color="auto"/>
            <w:left w:val="none" w:sz="0" w:space="0" w:color="auto"/>
            <w:bottom w:val="none" w:sz="0" w:space="0" w:color="auto"/>
            <w:right w:val="none" w:sz="0" w:space="0" w:color="auto"/>
          </w:divBdr>
        </w:div>
        <w:div w:id="1410229569">
          <w:marLeft w:val="480"/>
          <w:marRight w:val="0"/>
          <w:marTop w:val="0"/>
          <w:marBottom w:val="0"/>
          <w:divBdr>
            <w:top w:val="none" w:sz="0" w:space="0" w:color="auto"/>
            <w:left w:val="none" w:sz="0" w:space="0" w:color="auto"/>
            <w:bottom w:val="none" w:sz="0" w:space="0" w:color="auto"/>
            <w:right w:val="none" w:sz="0" w:space="0" w:color="auto"/>
          </w:divBdr>
        </w:div>
        <w:div w:id="1841265229">
          <w:marLeft w:val="480"/>
          <w:marRight w:val="0"/>
          <w:marTop w:val="0"/>
          <w:marBottom w:val="0"/>
          <w:divBdr>
            <w:top w:val="none" w:sz="0" w:space="0" w:color="auto"/>
            <w:left w:val="none" w:sz="0" w:space="0" w:color="auto"/>
            <w:bottom w:val="none" w:sz="0" w:space="0" w:color="auto"/>
            <w:right w:val="none" w:sz="0" w:space="0" w:color="auto"/>
          </w:divBdr>
        </w:div>
        <w:div w:id="1615598950">
          <w:marLeft w:val="480"/>
          <w:marRight w:val="0"/>
          <w:marTop w:val="0"/>
          <w:marBottom w:val="0"/>
          <w:divBdr>
            <w:top w:val="none" w:sz="0" w:space="0" w:color="auto"/>
            <w:left w:val="none" w:sz="0" w:space="0" w:color="auto"/>
            <w:bottom w:val="none" w:sz="0" w:space="0" w:color="auto"/>
            <w:right w:val="none" w:sz="0" w:space="0" w:color="auto"/>
          </w:divBdr>
        </w:div>
      </w:divsChild>
    </w:div>
    <w:div w:id="4862731">
      <w:bodyDiv w:val="1"/>
      <w:marLeft w:val="0"/>
      <w:marRight w:val="0"/>
      <w:marTop w:val="0"/>
      <w:marBottom w:val="0"/>
      <w:divBdr>
        <w:top w:val="none" w:sz="0" w:space="0" w:color="auto"/>
        <w:left w:val="none" w:sz="0" w:space="0" w:color="auto"/>
        <w:bottom w:val="none" w:sz="0" w:space="0" w:color="auto"/>
        <w:right w:val="none" w:sz="0" w:space="0" w:color="auto"/>
      </w:divBdr>
    </w:div>
    <w:div w:id="9068078">
      <w:bodyDiv w:val="1"/>
      <w:marLeft w:val="0"/>
      <w:marRight w:val="0"/>
      <w:marTop w:val="0"/>
      <w:marBottom w:val="0"/>
      <w:divBdr>
        <w:top w:val="none" w:sz="0" w:space="0" w:color="auto"/>
        <w:left w:val="none" w:sz="0" w:space="0" w:color="auto"/>
        <w:bottom w:val="none" w:sz="0" w:space="0" w:color="auto"/>
        <w:right w:val="none" w:sz="0" w:space="0" w:color="auto"/>
      </w:divBdr>
      <w:divsChild>
        <w:div w:id="1179463588">
          <w:marLeft w:val="480"/>
          <w:marRight w:val="0"/>
          <w:marTop w:val="0"/>
          <w:marBottom w:val="0"/>
          <w:divBdr>
            <w:top w:val="none" w:sz="0" w:space="0" w:color="auto"/>
            <w:left w:val="none" w:sz="0" w:space="0" w:color="auto"/>
            <w:bottom w:val="none" w:sz="0" w:space="0" w:color="auto"/>
            <w:right w:val="none" w:sz="0" w:space="0" w:color="auto"/>
          </w:divBdr>
        </w:div>
        <w:div w:id="319626731">
          <w:marLeft w:val="480"/>
          <w:marRight w:val="0"/>
          <w:marTop w:val="0"/>
          <w:marBottom w:val="0"/>
          <w:divBdr>
            <w:top w:val="none" w:sz="0" w:space="0" w:color="auto"/>
            <w:left w:val="none" w:sz="0" w:space="0" w:color="auto"/>
            <w:bottom w:val="none" w:sz="0" w:space="0" w:color="auto"/>
            <w:right w:val="none" w:sz="0" w:space="0" w:color="auto"/>
          </w:divBdr>
        </w:div>
        <w:div w:id="398208541">
          <w:marLeft w:val="480"/>
          <w:marRight w:val="0"/>
          <w:marTop w:val="0"/>
          <w:marBottom w:val="0"/>
          <w:divBdr>
            <w:top w:val="none" w:sz="0" w:space="0" w:color="auto"/>
            <w:left w:val="none" w:sz="0" w:space="0" w:color="auto"/>
            <w:bottom w:val="none" w:sz="0" w:space="0" w:color="auto"/>
            <w:right w:val="none" w:sz="0" w:space="0" w:color="auto"/>
          </w:divBdr>
        </w:div>
        <w:div w:id="453984165">
          <w:marLeft w:val="480"/>
          <w:marRight w:val="0"/>
          <w:marTop w:val="0"/>
          <w:marBottom w:val="0"/>
          <w:divBdr>
            <w:top w:val="none" w:sz="0" w:space="0" w:color="auto"/>
            <w:left w:val="none" w:sz="0" w:space="0" w:color="auto"/>
            <w:bottom w:val="none" w:sz="0" w:space="0" w:color="auto"/>
            <w:right w:val="none" w:sz="0" w:space="0" w:color="auto"/>
          </w:divBdr>
        </w:div>
        <w:div w:id="2098355864">
          <w:marLeft w:val="480"/>
          <w:marRight w:val="0"/>
          <w:marTop w:val="0"/>
          <w:marBottom w:val="0"/>
          <w:divBdr>
            <w:top w:val="none" w:sz="0" w:space="0" w:color="auto"/>
            <w:left w:val="none" w:sz="0" w:space="0" w:color="auto"/>
            <w:bottom w:val="none" w:sz="0" w:space="0" w:color="auto"/>
            <w:right w:val="none" w:sz="0" w:space="0" w:color="auto"/>
          </w:divBdr>
        </w:div>
        <w:div w:id="1502507110">
          <w:marLeft w:val="480"/>
          <w:marRight w:val="0"/>
          <w:marTop w:val="0"/>
          <w:marBottom w:val="0"/>
          <w:divBdr>
            <w:top w:val="none" w:sz="0" w:space="0" w:color="auto"/>
            <w:left w:val="none" w:sz="0" w:space="0" w:color="auto"/>
            <w:bottom w:val="none" w:sz="0" w:space="0" w:color="auto"/>
            <w:right w:val="none" w:sz="0" w:space="0" w:color="auto"/>
          </w:divBdr>
        </w:div>
        <w:div w:id="840434545">
          <w:marLeft w:val="480"/>
          <w:marRight w:val="0"/>
          <w:marTop w:val="0"/>
          <w:marBottom w:val="0"/>
          <w:divBdr>
            <w:top w:val="none" w:sz="0" w:space="0" w:color="auto"/>
            <w:left w:val="none" w:sz="0" w:space="0" w:color="auto"/>
            <w:bottom w:val="none" w:sz="0" w:space="0" w:color="auto"/>
            <w:right w:val="none" w:sz="0" w:space="0" w:color="auto"/>
          </w:divBdr>
        </w:div>
        <w:div w:id="418455054">
          <w:marLeft w:val="480"/>
          <w:marRight w:val="0"/>
          <w:marTop w:val="0"/>
          <w:marBottom w:val="0"/>
          <w:divBdr>
            <w:top w:val="none" w:sz="0" w:space="0" w:color="auto"/>
            <w:left w:val="none" w:sz="0" w:space="0" w:color="auto"/>
            <w:bottom w:val="none" w:sz="0" w:space="0" w:color="auto"/>
            <w:right w:val="none" w:sz="0" w:space="0" w:color="auto"/>
          </w:divBdr>
        </w:div>
        <w:div w:id="528685828">
          <w:marLeft w:val="480"/>
          <w:marRight w:val="0"/>
          <w:marTop w:val="0"/>
          <w:marBottom w:val="0"/>
          <w:divBdr>
            <w:top w:val="none" w:sz="0" w:space="0" w:color="auto"/>
            <w:left w:val="none" w:sz="0" w:space="0" w:color="auto"/>
            <w:bottom w:val="none" w:sz="0" w:space="0" w:color="auto"/>
            <w:right w:val="none" w:sz="0" w:space="0" w:color="auto"/>
          </w:divBdr>
        </w:div>
        <w:div w:id="1091315628">
          <w:marLeft w:val="480"/>
          <w:marRight w:val="0"/>
          <w:marTop w:val="0"/>
          <w:marBottom w:val="0"/>
          <w:divBdr>
            <w:top w:val="none" w:sz="0" w:space="0" w:color="auto"/>
            <w:left w:val="none" w:sz="0" w:space="0" w:color="auto"/>
            <w:bottom w:val="none" w:sz="0" w:space="0" w:color="auto"/>
            <w:right w:val="none" w:sz="0" w:space="0" w:color="auto"/>
          </w:divBdr>
        </w:div>
        <w:div w:id="1384523919">
          <w:marLeft w:val="480"/>
          <w:marRight w:val="0"/>
          <w:marTop w:val="0"/>
          <w:marBottom w:val="0"/>
          <w:divBdr>
            <w:top w:val="none" w:sz="0" w:space="0" w:color="auto"/>
            <w:left w:val="none" w:sz="0" w:space="0" w:color="auto"/>
            <w:bottom w:val="none" w:sz="0" w:space="0" w:color="auto"/>
            <w:right w:val="none" w:sz="0" w:space="0" w:color="auto"/>
          </w:divBdr>
        </w:div>
        <w:div w:id="1133791656">
          <w:marLeft w:val="480"/>
          <w:marRight w:val="0"/>
          <w:marTop w:val="0"/>
          <w:marBottom w:val="0"/>
          <w:divBdr>
            <w:top w:val="none" w:sz="0" w:space="0" w:color="auto"/>
            <w:left w:val="none" w:sz="0" w:space="0" w:color="auto"/>
            <w:bottom w:val="none" w:sz="0" w:space="0" w:color="auto"/>
            <w:right w:val="none" w:sz="0" w:space="0" w:color="auto"/>
          </w:divBdr>
        </w:div>
        <w:div w:id="1314917821">
          <w:marLeft w:val="480"/>
          <w:marRight w:val="0"/>
          <w:marTop w:val="0"/>
          <w:marBottom w:val="0"/>
          <w:divBdr>
            <w:top w:val="none" w:sz="0" w:space="0" w:color="auto"/>
            <w:left w:val="none" w:sz="0" w:space="0" w:color="auto"/>
            <w:bottom w:val="none" w:sz="0" w:space="0" w:color="auto"/>
            <w:right w:val="none" w:sz="0" w:space="0" w:color="auto"/>
          </w:divBdr>
        </w:div>
        <w:div w:id="2019111878">
          <w:marLeft w:val="480"/>
          <w:marRight w:val="0"/>
          <w:marTop w:val="0"/>
          <w:marBottom w:val="0"/>
          <w:divBdr>
            <w:top w:val="none" w:sz="0" w:space="0" w:color="auto"/>
            <w:left w:val="none" w:sz="0" w:space="0" w:color="auto"/>
            <w:bottom w:val="none" w:sz="0" w:space="0" w:color="auto"/>
            <w:right w:val="none" w:sz="0" w:space="0" w:color="auto"/>
          </w:divBdr>
        </w:div>
        <w:div w:id="157506599">
          <w:marLeft w:val="480"/>
          <w:marRight w:val="0"/>
          <w:marTop w:val="0"/>
          <w:marBottom w:val="0"/>
          <w:divBdr>
            <w:top w:val="none" w:sz="0" w:space="0" w:color="auto"/>
            <w:left w:val="none" w:sz="0" w:space="0" w:color="auto"/>
            <w:bottom w:val="none" w:sz="0" w:space="0" w:color="auto"/>
            <w:right w:val="none" w:sz="0" w:space="0" w:color="auto"/>
          </w:divBdr>
        </w:div>
        <w:div w:id="687826812">
          <w:marLeft w:val="480"/>
          <w:marRight w:val="0"/>
          <w:marTop w:val="0"/>
          <w:marBottom w:val="0"/>
          <w:divBdr>
            <w:top w:val="none" w:sz="0" w:space="0" w:color="auto"/>
            <w:left w:val="none" w:sz="0" w:space="0" w:color="auto"/>
            <w:bottom w:val="none" w:sz="0" w:space="0" w:color="auto"/>
            <w:right w:val="none" w:sz="0" w:space="0" w:color="auto"/>
          </w:divBdr>
        </w:div>
        <w:div w:id="619804909">
          <w:marLeft w:val="480"/>
          <w:marRight w:val="0"/>
          <w:marTop w:val="0"/>
          <w:marBottom w:val="0"/>
          <w:divBdr>
            <w:top w:val="none" w:sz="0" w:space="0" w:color="auto"/>
            <w:left w:val="none" w:sz="0" w:space="0" w:color="auto"/>
            <w:bottom w:val="none" w:sz="0" w:space="0" w:color="auto"/>
            <w:right w:val="none" w:sz="0" w:space="0" w:color="auto"/>
          </w:divBdr>
        </w:div>
        <w:div w:id="2037538315">
          <w:marLeft w:val="480"/>
          <w:marRight w:val="0"/>
          <w:marTop w:val="0"/>
          <w:marBottom w:val="0"/>
          <w:divBdr>
            <w:top w:val="none" w:sz="0" w:space="0" w:color="auto"/>
            <w:left w:val="none" w:sz="0" w:space="0" w:color="auto"/>
            <w:bottom w:val="none" w:sz="0" w:space="0" w:color="auto"/>
            <w:right w:val="none" w:sz="0" w:space="0" w:color="auto"/>
          </w:divBdr>
        </w:div>
        <w:div w:id="1211921678">
          <w:marLeft w:val="480"/>
          <w:marRight w:val="0"/>
          <w:marTop w:val="0"/>
          <w:marBottom w:val="0"/>
          <w:divBdr>
            <w:top w:val="none" w:sz="0" w:space="0" w:color="auto"/>
            <w:left w:val="none" w:sz="0" w:space="0" w:color="auto"/>
            <w:bottom w:val="none" w:sz="0" w:space="0" w:color="auto"/>
            <w:right w:val="none" w:sz="0" w:space="0" w:color="auto"/>
          </w:divBdr>
        </w:div>
        <w:div w:id="1627198462">
          <w:marLeft w:val="480"/>
          <w:marRight w:val="0"/>
          <w:marTop w:val="0"/>
          <w:marBottom w:val="0"/>
          <w:divBdr>
            <w:top w:val="none" w:sz="0" w:space="0" w:color="auto"/>
            <w:left w:val="none" w:sz="0" w:space="0" w:color="auto"/>
            <w:bottom w:val="none" w:sz="0" w:space="0" w:color="auto"/>
            <w:right w:val="none" w:sz="0" w:space="0" w:color="auto"/>
          </w:divBdr>
        </w:div>
      </w:divsChild>
    </w:div>
    <w:div w:id="13656479">
      <w:bodyDiv w:val="1"/>
      <w:marLeft w:val="0"/>
      <w:marRight w:val="0"/>
      <w:marTop w:val="0"/>
      <w:marBottom w:val="0"/>
      <w:divBdr>
        <w:top w:val="none" w:sz="0" w:space="0" w:color="auto"/>
        <w:left w:val="none" w:sz="0" w:space="0" w:color="auto"/>
        <w:bottom w:val="none" w:sz="0" w:space="0" w:color="auto"/>
        <w:right w:val="none" w:sz="0" w:space="0" w:color="auto"/>
      </w:divBdr>
      <w:divsChild>
        <w:div w:id="2108765824">
          <w:marLeft w:val="480"/>
          <w:marRight w:val="0"/>
          <w:marTop w:val="0"/>
          <w:marBottom w:val="0"/>
          <w:divBdr>
            <w:top w:val="none" w:sz="0" w:space="0" w:color="auto"/>
            <w:left w:val="none" w:sz="0" w:space="0" w:color="auto"/>
            <w:bottom w:val="none" w:sz="0" w:space="0" w:color="auto"/>
            <w:right w:val="none" w:sz="0" w:space="0" w:color="auto"/>
          </w:divBdr>
        </w:div>
        <w:div w:id="1495997222">
          <w:marLeft w:val="480"/>
          <w:marRight w:val="0"/>
          <w:marTop w:val="0"/>
          <w:marBottom w:val="0"/>
          <w:divBdr>
            <w:top w:val="none" w:sz="0" w:space="0" w:color="auto"/>
            <w:left w:val="none" w:sz="0" w:space="0" w:color="auto"/>
            <w:bottom w:val="none" w:sz="0" w:space="0" w:color="auto"/>
            <w:right w:val="none" w:sz="0" w:space="0" w:color="auto"/>
          </w:divBdr>
        </w:div>
        <w:div w:id="1820920618">
          <w:marLeft w:val="480"/>
          <w:marRight w:val="0"/>
          <w:marTop w:val="0"/>
          <w:marBottom w:val="0"/>
          <w:divBdr>
            <w:top w:val="none" w:sz="0" w:space="0" w:color="auto"/>
            <w:left w:val="none" w:sz="0" w:space="0" w:color="auto"/>
            <w:bottom w:val="none" w:sz="0" w:space="0" w:color="auto"/>
            <w:right w:val="none" w:sz="0" w:space="0" w:color="auto"/>
          </w:divBdr>
        </w:div>
        <w:div w:id="1125582629">
          <w:marLeft w:val="480"/>
          <w:marRight w:val="0"/>
          <w:marTop w:val="0"/>
          <w:marBottom w:val="0"/>
          <w:divBdr>
            <w:top w:val="none" w:sz="0" w:space="0" w:color="auto"/>
            <w:left w:val="none" w:sz="0" w:space="0" w:color="auto"/>
            <w:bottom w:val="none" w:sz="0" w:space="0" w:color="auto"/>
            <w:right w:val="none" w:sz="0" w:space="0" w:color="auto"/>
          </w:divBdr>
        </w:div>
        <w:div w:id="368455001">
          <w:marLeft w:val="480"/>
          <w:marRight w:val="0"/>
          <w:marTop w:val="0"/>
          <w:marBottom w:val="0"/>
          <w:divBdr>
            <w:top w:val="none" w:sz="0" w:space="0" w:color="auto"/>
            <w:left w:val="none" w:sz="0" w:space="0" w:color="auto"/>
            <w:bottom w:val="none" w:sz="0" w:space="0" w:color="auto"/>
            <w:right w:val="none" w:sz="0" w:space="0" w:color="auto"/>
          </w:divBdr>
        </w:div>
        <w:div w:id="642924506">
          <w:marLeft w:val="480"/>
          <w:marRight w:val="0"/>
          <w:marTop w:val="0"/>
          <w:marBottom w:val="0"/>
          <w:divBdr>
            <w:top w:val="none" w:sz="0" w:space="0" w:color="auto"/>
            <w:left w:val="none" w:sz="0" w:space="0" w:color="auto"/>
            <w:bottom w:val="none" w:sz="0" w:space="0" w:color="auto"/>
            <w:right w:val="none" w:sz="0" w:space="0" w:color="auto"/>
          </w:divBdr>
        </w:div>
        <w:div w:id="845562429">
          <w:marLeft w:val="480"/>
          <w:marRight w:val="0"/>
          <w:marTop w:val="0"/>
          <w:marBottom w:val="0"/>
          <w:divBdr>
            <w:top w:val="none" w:sz="0" w:space="0" w:color="auto"/>
            <w:left w:val="none" w:sz="0" w:space="0" w:color="auto"/>
            <w:bottom w:val="none" w:sz="0" w:space="0" w:color="auto"/>
            <w:right w:val="none" w:sz="0" w:space="0" w:color="auto"/>
          </w:divBdr>
        </w:div>
        <w:div w:id="1021249459">
          <w:marLeft w:val="480"/>
          <w:marRight w:val="0"/>
          <w:marTop w:val="0"/>
          <w:marBottom w:val="0"/>
          <w:divBdr>
            <w:top w:val="none" w:sz="0" w:space="0" w:color="auto"/>
            <w:left w:val="none" w:sz="0" w:space="0" w:color="auto"/>
            <w:bottom w:val="none" w:sz="0" w:space="0" w:color="auto"/>
            <w:right w:val="none" w:sz="0" w:space="0" w:color="auto"/>
          </w:divBdr>
        </w:div>
        <w:div w:id="835993813">
          <w:marLeft w:val="480"/>
          <w:marRight w:val="0"/>
          <w:marTop w:val="0"/>
          <w:marBottom w:val="0"/>
          <w:divBdr>
            <w:top w:val="none" w:sz="0" w:space="0" w:color="auto"/>
            <w:left w:val="none" w:sz="0" w:space="0" w:color="auto"/>
            <w:bottom w:val="none" w:sz="0" w:space="0" w:color="auto"/>
            <w:right w:val="none" w:sz="0" w:space="0" w:color="auto"/>
          </w:divBdr>
        </w:div>
        <w:div w:id="1553035468">
          <w:marLeft w:val="480"/>
          <w:marRight w:val="0"/>
          <w:marTop w:val="0"/>
          <w:marBottom w:val="0"/>
          <w:divBdr>
            <w:top w:val="none" w:sz="0" w:space="0" w:color="auto"/>
            <w:left w:val="none" w:sz="0" w:space="0" w:color="auto"/>
            <w:bottom w:val="none" w:sz="0" w:space="0" w:color="auto"/>
            <w:right w:val="none" w:sz="0" w:space="0" w:color="auto"/>
          </w:divBdr>
        </w:div>
        <w:div w:id="1155687479">
          <w:marLeft w:val="480"/>
          <w:marRight w:val="0"/>
          <w:marTop w:val="0"/>
          <w:marBottom w:val="0"/>
          <w:divBdr>
            <w:top w:val="none" w:sz="0" w:space="0" w:color="auto"/>
            <w:left w:val="none" w:sz="0" w:space="0" w:color="auto"/>
            <w:bottom w:val="none" w:sz="0" w:space="0" w:color="auto"/>
            <w:right w:val="none" w:sz="0" w:space="0" w:color="auto"/>
          </w:divBdr>
        </w:div>
        <w:div w:id="335884644">
          <w:marLeft w:val="480"/>
          <w:marRight w:val="0"/>
          <w:marTop w:val="0"/>
          <w:marBottom w:val="0"/>
          <w:divBdr>
            <w:top w:val="none" w:sz="0" w:space="0" w:color="auto"/>
            <w:left w:val="none" w:sz="0" w:space="0" w:color="auto"/>
            <w:bottom w:val="none" w:sz="0" w:space="0" w:color="auto"/>
            <w:right w:val="none" w:sz="0" w:space="0" w:color="auto"/>
          </w:divBdr>
        </w:div>
        <w:div w:id="1393234798">
          <w:marLeft w:val="480"/>
          <w:marRight w:val="0"/>
          <w:marTop w:val="0"/>
          <w:marBottom w:val="0"/>
          <w:divBdr>
            <w:top w:val="none" w:sz="0" w:space="0" w:color="auto"/>
            <w:left w:val="none" w:sz="0" w:space="0" w:color="auto"/>
            <w:bottom w:val="none" w:sz="0" w:space="0" w:color="auto"/>
            <w:right w:val="none" w:sz="0" w:space="0" w:color="auto"/>
          </w:divBdr>
        </w:div>
        <w:div w:id="1283918392">
          <w:marLeft w:val="480"/>
          <w:marRight w:val="0"/>
          <w:marTop w:val="0"/>
          <w:marBottom w:val="0"/>
          <w:divBdr>
            <w:top w:val="none" w:sz="0" w:space="0" w:color="auto"/>
            <w:left w:val="none" w:sz="0" w:space="0" w:color="auto"/>
            <w:bottom w:val="none" w:sz="0" w:space="0" w:color="auto"/>
            <w:right w:val="none" w:sz="0" w:space="0" w:color="auto"/>
          </w:divBdr>
        </w:div>
        <w:div w:id="749887343">
          <w:marLeft w:val="480"/>
          <w:marRight w:val="0"/>
          <w:marTop w:val="0"/>
          <w:marBottom w:val="0"/>
          <w:divBdr>
            <w:top w:val="none" w:sz="0" w:space="0" w:color="auto"/>
            <w:left w:val="none" w:sz="0" w:space="0" w:color="auto"/>
            <w:bottom w:val="none" w:sz="0" w:space="0" w:color="auto"/>
            <w:right w:val="none" w:sz="0" w:space="0" w:color="auto"/>
          </w:divBdr>
        </w:div>
        <w:div w:id="539786064">
          <w:marLeft w:val="480"/>
          <w:marRight w:val="0"/>
          <w:marTop w:val="0"/>
          <w:marBottom w:val="0"/>
          <w:divBdr>
            <w:top w:val="none" w:sz="0" w:space="0" w:color="auto"/>
            <w:left w:val="none" w:sz="0" w:space="0" w:color="auto"/>
            <w:bottom w:val="none" w:sz="0" w:space="0" w:color="auto"/>
            <w:right w:val="none" w:sz="0" w:space="0" w:color="auto"/>
          </w:divBdr>
        </w:div>
        <w:div w:id="597520456">
          <w:marLeft w:val="480"/>
          <w:marRight w:val="0"/>
          <w:marTop w:val="0"/>
          <w:marBottom w:val="0"/>
          <w:divBdr>
            <w:top w:val="none" w:sz="0" w:space="0" w:color="auto"/>
            <w:left w:val="none" w:sz="0" w:space="0" w:color="auto"/>
            <w:bottom w:val="none" w:sz="0" w:space="0" w:color="auto"/>
            <w:right w:val="none" w:sz="0" w:space="0" w:color="auto"/>
          </w:divBdr>
        </w:div>
        <w:div w:id="1340932432">
          <w:marLeft w:val="480"/>
          <w:marRight w:val="0"/>
          <w:marTop w:val="0"/>
          <w:marBottom w:val="0"/>
          <w:divBdr>
            <w:top w:val="none" w:sz="0" w:space="0" w:color="auto"/>
            <w:left w:val="none" w:sz="0" w:space="0" w:color="auto"/>
            <w:bottom w:val="none" w:sz="0" w:space="0" w:color="auto"/>
            <w:right w:val="none" w:sz="0" w:space="0" w:color="auto"/>
          </w:divBdr>
        </w:div>
        <w:div w:id="830558491">
          <w:marLeft w:val="480"/>
          <w:marRight w:val="0"/>
          <w:marTop w:val="0"/>
          <w:marBottom w:val="0"/>
          <w:divBdr>
            <w:top w:val="none" w:sz="0" w:space="0" w:color="auto"/>
            <w:left w:val="none" w:sz="0" w:space="0" w:color="auto"/>
            <w:bottom w:val="none" w:sz="0" w:space="0" w:color="auto"/>
            <w:right w:val="none" w:sz="0" w:space="0" w:color="auto"/>
          </w:divBdr>
        </w:div>
      </w:divsChild>
    </w:div>
    <w:div w:id="16121912">
      <w:bodyDiv w:val="1"/>
      <w:marLeft w:val="0"/>
      <w:marRight w:val="0"/>
      <w:marTop w:val="0"/>
      <w:marBottom w:val="0"/>
      <w:divBdr>
        <w:top w:val="none" w:sz="0" w:space="0" w:color="auto"/>
        <w:left w:val="none" w:sz="0" w:space="0" w:color="auto"/>
        <w:bottom w:val="none" w:sz="0" w:space="0" w:color="auto"/>
        <w:right w:val="none" w:sz="0" w:space="0" w:color="auto"/>
      </w:divBdr>
      <w:divsChild>
        <w:div w:id="13969078">
          <w:marLeft w:val="480"/>
          <w:marRight w:val="0"/>
          <w:marTop w:val="0"/>
          <w:marBottom w:val="0"/>
          <w:divBdr>
            <w:top w:val="none" w:sz="0" w:space="0" w:color="auto"/>
            <w:left w:val="none" w:sz="0" w:space="0" w:color="auto"/>
            <w:bottom w:val="none" w:sz="0" w:space="0" w:color="auto"/>
            <w:right w:val="none" w:sz="0" w:space="0" w:color="auto"/>
          </w:divBdr>
        </w:div>
        <w:div w:id="1838499261">
          <w:marLeft w:val="480"/>
          <w:marRight w:val="0"/>
          <w:marTop w:val="0"/>
          <w:marBottom w:val="0"/>
          <w:divBdr>
            <w:top w:val="none" w:sz="0" w:space="0" w:color="auto"/>
            <w:left w:val="none" w:sz="0" w:space="0" w:color="auto"/>
            <w:bottom w:val="none" w:sz="0" w:space="0" w:color="auto"/>
            <w:right w:val="none" w:sz="0" w:space="0" w:color="auto"/>
          </w:divBdr>
        </w:div>
        <w:div w:id="713820189">
          <w:marLeft w:val="480"/>
          <w:marRight w:val="0"/>
          <w:marTop w:val="0"/>
          <w:marBottom w:val="0"/>
          <w:divBdr>
            <w:top w:val="none" w:sz="0" w:space="0" w:color="auto"/>
            <w:left w:val="none" w:sz="0" w:space="0" w:color="auto"/>
            <w:bottom w:val="none" w:sz="0" w:space="0" w:color="auto"/>
            <w:right w:val="none" w:sz="0" w:space="0" w:color="auto"/>
          </w:divBdr>
        </w:div>
        <w:div w:id="642849332">
          <w:marLeft w:val="480"/>
          <w:marRight w:val="0"/>
          <w:marTop w:val="0"/>
          <w:marBottom w:val="0"/>
          <w:divBdr>
            <w:top w:val="none" w:sz="0" w:space="0" w:color="auto"/>
            <w:left w:val="none" w:sz="0" w:space="0" w:color="auto"/>
            <w:bottom w:val="none" w:sz="0" w:space="0" w:color="auto"/>
            <w:right w:val="none" w:sz="0" w:space="0" w:color="auto"/>
          </w:divBdr>
        </w:div>
        <w:div w:id="1813402332">
          <w:marLeft w:val="480"/>
          <w:marRight w:val="0"/>
          <w:marTop w:val="0"/>
          <w:marBottom w:val="0"/>
          <w:divBdr>
            <w:top w:val="none" w:sz="0" w:space="0" w:color="auto"/>
            <w:left w:val="none" w:sz="0" w:space="0" w:color="auto"/>
            <w:bottom w:val="none" w:sz="0" w:space="0" w:color="auto"/>
            <w:right w:val="none" w:sz="0" w:space="0" w:color="auto"/>
          </w:divBdr>
        </w:div>
        <w:div w:id="1405033125">
          <w:marLeft w:val="480"/>
          <w:marRight w:val="0"/>
          <w:marTop w:val="0"/>
          <w:marBottom w:val="0"/>
          <w:divBdr>
            <w:top w:val="none" w:sz="0" w:space="0" w:color="auto"/>
            <w:left w:val="none" w:sz="0" w:space="0" w:color="auto"/>
            <w:bottom w:val="none" w:sz="0" w:space="0" w:color="auto"/>
            <w:right w:val="none" w:sz="0" w:space="0" w:color="auto"/>
          </w:divBdr>
        </w:div>
        <w:div w:id="1313408252">
          <w:marLeft w:val="480"/>
          <w:marRight w:val="0"/>
          <w:marTop w:val="0"/>
          <w:marBottom w:val="0"/>
          <w:divBdr>
            <w:top w:val="none" w:sz="0" w:space="0" w:color="auto"/>
            <w:left w:val="none" w:sz="0" w:space="0" w:color="auto"/>
            <w:bottom w:val="none" w:sz="0" w:space="0" w:color="auto"/>
            <w:right w:val="none" w:sz="0" w:space="0" w:color="auto"/>
          </w:divBdr>
        </w:div>
        <w:div w:id="938682518">
          <w:marLeft w:val="480"/>
          <w:marRight w:val="0"/>
          <w:marTop w:val="0"/>
          <w:marBottom w:val="0"/>
          <w:divBdr>
            <w:top w:val="none" w:sz="0" w:space="0" w:color="auto"/>
            <w:left w:val="none" w:sz="0" w:space="0" w:color="auto"/>
            <w:bottom w:val="none" w:sz="0" w:space="0" w:color="auto"/>
            <w:right w:val="none" w:sz="0" w:space="0" w:color="auto"/>
          </w:divBdr>
        </w:div>
        <w:div w:id="1843816627">
          <w:marLeft w:val="480"/>
          <w:marRight w:val="0"/>
          <w:marTop w:val="0"/>
          <w:marBottom w:val="0"/>
          <w:divBdr>
            <w:top w:val="none" w:sz="0" w:space="0" w:color="auto"/>
            <w:left w:val="none" w:sz="0" w:space="0" w:color="auto"/>
            <w:bottom w:val="none" w:sz="0" w:space="0" w:color="auto"/>
            <w:right w:val="none" w:sz="0" w:space="0" w:color="auto"/>
          </w:divBdr>
        </w:div>
        <w:div w:id="1829707723">
          <w:marLeft w:val="480"/>
          <w:marRight w:val="0"/>
          <w:marTop w:val="0"/>
          <w:marBottom w:val="0"/>
          <w:divBdr>
            <w:top w:val="none" w:sz="0" w:space="0" w:color="auto"/>
            <w:left w:val="none" w:sz="0" w:space="0" w:color="auto"/>
            <w:bottom w:val="none" w:sz="0" w:space="0" w:color="auto"/>
            <w:right w:val="none" w:sz="0" w:space="0" w:color="auto"/>
          </w:divBdr>
        </w:div>
        <w:div w:id="1023824081">
          <w:marLeft w:val="480"/>
          <w:marRight w:val="0"/>
          <w:marTop w:val="0"/>
          <w:marBottom w:val="0"/>
          <w:divBdr>
            <w:top w:val="none" w:sz="0" w:space="0" w:color="auto"/>
            <w:left w:val="none" w:sz="0" w:space="0" w:color="auto"/>
            <w:bottom w:val="none" w:sz="0" w:space="0" w:color="auto"/>
            <w:right w:val="none" w:sz="0" w:space="0" w:color="auto"/>
          </w:divBdr>
        </w:div>
        <w:div w:id="1896307444">
          <w:marLeft w:val="480"/>
          <w:marRight w:val="0"/>
          <w:marTop w:val="0"/>
          <w:marBottom w:val="0"/>
          <w:divBdr>
            <w:top w:val="none" w:sz="0" w:space="0" w:color="auto"/>
            <w:left w:val="none" w:sz="0" w:space="0" w:color="auto"/>
            <w:bottom w:val="none" w:sz="0" w:space="0" w:color="auto"/>
            <w:right w:val="none" w:sz="0" w:space="0" w:color="auto"/>
          </w:divBdr>
        </w:div>
        <w:div w:id="601381750">
          <w:marLeft w:val="480"/>
          <w:marRight w:val="0"/>
          <w:marTop w:val="0"/>
          <w:marBottom w:val="0"/>
          <w:divBdr>
            <w:top w:val="none" w:sz="0" w:space="0" w:color="auto"/>
            <w:left w:val="none" w:sz="0" w:space="0" w:color="auto"/>
            <w:bottom w:val="none" w:sz="0" w:space="0" w:color="auto"/>
            <w:right w:val="none" w:sz="0" w:space="0" w:color="auto"/>
          </w:divBdr>
        </w:div>
        <w:div w:id="656148309">
          <w:marLeft w:val="480"/>
          <w:marRight w:val="0"/>
          <w:marTop w:val="0"/>
          <w:marBottom w:val="0"/>
          <w:divBdr>
            <w:top w:val="none" w:sz="0" w:space="0" w:color="auto"/>
            <w:left w:val="none" w:sz="0" w:space="0" w:color="auto"/>
            <w:bottom w:val="none" w:sz="0" w:space="0" w:color="auto"/>
            <w:right w:val="none" w:sz="0" w:space="0" w:color="auto"/>
          </w:divBdr>
        </w:div>
        <w:div w:id="2061904965">
          <w:marLeft w:val="480"/>
          <w:marRight w:val="0"/>
          <w:marTop w:val="0"/>
          <w:marBottom w:val="0"/>
          <w:divBdr>
            <w:top w:val="none" w:sz="0" w:space="0" w:color="auto"/>
            <w:left w:val="none" w:sz="0" w:space="0" w:color="auto"/>
            <w:bottom w:val="none" w:sz="0" w:space="0" w:color="auto"/>
            <w:right w:val="none" w:sz="0" w:space="0" w:color="auto"/>
          </w:divBdr>
        </w:div>
        <w:div w:id="327296248">
          <w:marLeft w:val="480"/>
          <w:marRight w:val="0"/>
          <w:marTop w:val="0"/>
          <w:marBottom w:val="0"/>
          <w:divBdr>
            <w:top w:val="none" w:sz="0" w:space="0" w:color="auto"/>
            <w:left w:val="none" w:sz="0" w:space="0" w:color="auto"/>
            <w:bottom w:val="none" w:sz="0" w:space="0" w:color="auto"/>
            <w:right w:val="none" w:sz="0" w:space="0" w:color="auto"/>
          </w:divBdr>
        </w:div>
        <w:div w:id="1470051292">
          <w:marLeft w:val="480"/>
          <w:marRight w:val="0"/>
          <w:marTop w:val="0"/>
          <w:marBottom w:val="0"/>
          <w:divBdr>
            <w:top w:val="none" w:sz="0" w:space="0" w:color="auto"/>
            <w:left w:val="none" w:sz="0" w:space="0" w:color="auto"/>
            <w:bottom w:val="none" w:sz="0" w:space="0" w:color="auto"/>
            <w:right w:val="none" w:sz="0" w:space="0" w:color="auto"/>
          </w:divBdr>
        </w:div>
        <w:div w:id="1191719339">
          <w:marLeft w:val="480"/>
          <w:marRight w:val="0"/>
          <w:marTop w:val="0"/>
          <w:marBottom w:val="0"/>
          <w:divBdr>
            <w:top w:val="none" w:sz="0" w:space="0" w:color="auto"/>
            <w:left w:val="none" w:sz="0" w:space="0" w:color="auto"/>
            <w:bottom w:val="none" w:sz="0" w:space="0" w:color="auto"/>
            <w:right w:val="none" w:sz="0" w:space="0" w:color="auto"/>
          </w:divBdr>
        </w:div>
        <w:div w:id="253250293">
          <w:marLeft w:val="480"/>
          <w:marRight w:val="0"/>
          <w:marTop w:val="0"/>
          <w:marBottom w:val="0"/>
          <w:divBdr>
            <w:top w:val="none" w:sz="0" w:space="0" w:color="auto"/>
            <w:left w:val="none" w:sz="0" w:space="0" w:color="auto"/>
            <w:bottom w:val="none" w:sz="0" w:space="0" w:color="auto"/>
            <w:right w:val="none" w:sz="0" w:space="0" w:color="auto"/>
          </w:divBdr>
        </w:div>
        <w:div w:id="1285118442">
          <w:marLeft w:val="480"/>
          <w:marRight w:val="0"/>
          <w:marTop w:val="0"/>
          <w:marBottom w:val="0"/>
          <w:divBdr>
            <w:top w:val="none" w:sz="0" w:space="0" w:color="auto"/>
            <w:left w:val="none" w:sz="0" w:space="0" w:color="auto"/>
            <w:bottom w:val="none" w:sz="0" w:space="0" w:color="auto"/>
            <w:right w:val="none" w:sz="0" w:space="0" w:color="auto"/>
          </w:divBdr>
        </w:div>
      </w:divsChild>
    </w:div>
    <w:div w:id="16783773">
      <w:bodyDiv w:val="1"/>
      <w:marLeft w:val="0"/>
      <w:marRight w:val="0"/>
      <w:marTop w:val="0"/>
      <w:marBottom w:val="0"/>
      <w:divBdr>
        <w:top w:val="none" w:sz="0" w:space="0" w:color="auto"/>
        <w:left w:val="none" w:sz="0" w:space="0" w:color="auto"/>
        <w:bottom w:val="none" w:sz="0" w:space="0" w:color="auto"/>
        <w:right w:val="none" w:sz="0" w:space="0" w:color="auto"/>
      </w:divBdr>
    </w:div>
    <w:div w:id="22559784">
      <w:bodyDiv w:val="1"/>
      <w:marLeft w:val="0"/>
      <w:marRight w:val="0"/>
      <w:marTop w:val="0"/>
      <w:marBottom w:val="0"/>
      <w:divBdr>
        <w:top w:val="none" w:sz="0" w:space="0" w:color="auto"/>
        <w:left w:val="none" w:sz="0" w:space="0" w:color="auto"/>
        <w:bottom w:val="none" w:sz="0" w:space="0" w:color="auto"/>
        <w:right w:val="none" w:sz="0" w:space="0" w:color="auto"/>
      </w:divBdr>
      <w:divsChild>
        <w:div w:id="520434676">
          <w:marLeft w:val="640"/>
          <w:marRight w:val="0"/>
          <w:marTop w:val="0"/>
          <w:marBottom w:val="0"/>
          <w:divBdr>
            <w:top w:val="none" w:sz="0" w:space="0" w:color="auto"/>
            <w:left w:val="none" w:sz="0" w:space="0" w:color="auto"/>
            <w:bottom w:val="none" w:sz="0" w:space="0" w:color="auto"/>
            <w:right w:val="none" w:sz="0" w:space="0" w:color="auto"/>
          </w:divBdr>
        </w:div>
        <w:div w:id="1251507553">
          <w:marLeft w:val="640"/>
          <w:marRight w:val="0"/>
          <w:marTop w:val="0"/>
          <w:marBottom w:val="0"/>
          <w:divBdr>
            <w:top w:val="none" w:sz="0" w:space="0" w:color="auto"/>
            <w:left w:val="none" w:sz="0" w:space="0" w:color="auto"/>
            <w:bottom w:val="none" w:sz="0" w:space="0" w:color="auto"/>
            <w:right w:val="none" w:sz="0" w:space="0" w:color="auto"/>
          </w:divBdr>
        </w:div>
        <w:div w:id="793865672">
          <w:marLeft w:val="640"/>
          <w:marRight w:val="0"/>
          <w:marTop w:val="0"/>
          <w:marBottom w:val="0"/>
          <w:divBdr>
            <w:top w:val="none" w:sz="0" w:space="0" w:color="auto"/>
            <w:left w:val="none" w:sz="0" w:space="0" w:color="auto"/>
            <w:bottom w:val="none" w:sz="0" w:space="0" w:color="auto"/>
            <w:right w:val="none" w:sz="0" w:space="0" w:color="auto"/>
          </w:divBdr>
        </w:div>
        <w:div w:id="88429919">
          <w:marLeft w:val="640"/>
          <w:marRight w:val="0"/>
          <w:marTop w:val="0"/>
          <w:marBottom w:val="0"/>
          <w:divBdr>
            <w:top w:val="none" w:sz="0" w:space="0" w:color="auto"/>
            <w:left w:val="none" w:sz="0" w:space="0" w:color="auto"/>
            <w:bottom w:val="none" w:sz="0" w:space="0" w:color="auto"/>
            <w:right w:val="none" w:sz="0" w:space="0" w:color="auto"/>
          </w:divBdr>
        </w:div>
        <w:div w:id="1782723707">
          <w:marLeft w:val="640"/>
          <w:marRight w:val="0"/>
          <w:marTop w:val="0"/>
          <w:marBottom w:val="0"/>
          <w:divBdr>
            <w:top w:val="none" w:sz="0" w:space="0" w:color="auto"/>
            <w:left w:val="none" w:sz="0" w:space="0" w:color="auto"/>
            <w:bottom w:val="none" w:sz="0" w:space="0" w:color="auto"/>
            <w:right w:val="none" w:sz="0" w:space="0" w:color="auto"/>
          </w:divBdr>
        </w:div>
        <w:div w:id="487290521">
          <w:marLeft w:val="640"/>
          <w:marRight w:val="0"/>
          <w:marTop w:val="0"/>
          <w:marBottom w:val="0"/>
          <w:divBdr>
            <w:top w:val="none" w:sz="0" w:space="0" w:color="auto"/>
            <w:left w:val="none" w:sz="0" w:space="0" w:color="auto"/>
            <w:bottom w:val="none" w:sz="0" w:space="0" w:color="auto"/>
            <w:right w:val="none" w:sz="0" w:space="0" w:color="auto"/>
          </w:divBdr>
        </w:div>
        <w:div w:id="1654218070">
          <w:marLeft w:val="640"/>
          <w:marRight w:val="0"/>
          <w:marTop w:val="0"/>
          <w:marBottom w:val="0"/>
          <w:divBdr>
            <w:top w:val="none" w:sz="0" w:space="0" w:color="auto"/>
            <w:left w:val="none" w:sz="0" w:space="0" w:color="auto"/>
            <w:bottom w:val="none" w:sz="0" w:space="0" w:color="auto"/>
            <w:right w:val="none" w:sz="0" w:space="0" w:color="auto"/>
          </w:divBdr>
        </w:div>
        <w:div w:id="1694262999">
          <w:marLeft w:val="640"/>
          <w:marRight w:val="0"/>
          <w:marTop w:val="0"/>
          <w:marBottom w:val="0"/>
          <w:divBdr>
            <w:top w:val="none" w:sz="0" w:space="0" w:color="auto"/>
            <w:left w:val="none" w:sz="0" w:space="0" w:color="auto"/>
            <w:bottom w:val="none" w:sz="0" w:space="0" w:color="auto"/>
            <w:right w:val="none" w:sz="0" w:space="0" w:color="auto"/>
          </w:divBdr>
        </w:div>
        <w:div w:id="70540385">
          <w:marLeft w:val="640"/>
          <w:marRight w:val="0"/>
          <w:marTop w:val="0"/>
          <w:marBottom w:val="0"/>
          <w:divBdr>
            <w:top w:val="none" w:sz="0" w:space="0" w:color="auto"/>
            <w:left w:val="none" w:sz="0" w:space="0" w:color="auto"/>
            <w:bottom w:val="none" w:sz="0" w:space="0" w:color="auto"/>
            <w:right w:val="none" w:sz="0" w:space="0" w:color="auto"/>
          </w:divBdr>
        </w:div>
        <w:div w:id="1047728824">
          <w:marLeft w:val="640"/>
          <w:marRight w:val="0"/>
          <w:marTop w:val="0"/>
          <w:marBottom w:val="0"/>
          <w:divBdr>
            <w:top w:val="none" w:sz="0" w:space="0" w:color="auto"/>
            <w:left w:val="none" w:sz="0" w:space="0" w:color="auto"/>
            <w:bottom w:val="none" w:sz="0" w:space="0" w:color="auto"/>
            <w:right w:val="none" w:sz="0" w:space="0" w:color="auto"/>
          </w:divBdr>
        </w:div>
        <w:div w:id="1138451493">
          <w:marLeft w:val="640"/>
          <w:marRight w:val="0"/>
          <w:marTop w:val="0"/>
          <w:marBottom w:val="0"/>
          <w:divBdr>
            <w:top w:val="none" w:sz="0" w:space="0" w:color="auto"/>
            <w:left w:val="none" w:sz="0" w:space="0" w:color="auto"/>
            <w:bottom w:val="none" w:sz="0" w:space="0" w:color="auto"/>
            <w:right w:val="none" w:sz="0" w:space="0" w:color="auto"/>
          </w:divBdr>
        </w:div>
        <w:div w:id="1168442833">
          <w:marLeft w:val="640"/>
          <w:marRight w:val="0"/>
          <w:marTop w:val="0"/>
          <w:marBottom w:val="0"/>
          <w:divBdr>
            <w:top w:val="none" w:sz="0" w:space="0" w:color="auto"/>
            <w:left w:val="none" w:sz="0" w:space="0" w:color="auto"/>
            <w:bottom w:val="none" w:sz="0" w:space="0" w:color="auto"/>
            <w:right w:val="none" w:sz="0" w:space="0" w:color="auto"/>
          </w:divBdr>
        </w:div>
        <w:div w:id="2120946538">
          <w:marLeft w:val="640"/>
          <w:marRight w:val="0"/>
          <w:marTop w:val="0"/>
          <w:marBottom w:val="0"/>
          <w:divBdr>
            <w:top w:val="none" w:sz="0" w:space="0" w:color="auto"/>
            <w:left w:val="none" w:sz="0" w:space="0" w:color="auto"/>
            <w:bottom w:val="none" w:sz="0" w:space="0" w:color="auto"/>
            <w:right w:val="none" w:sz="0" w:space="0" w:color="auto"/>
          </w:divBdr>
        </w:div>
        <w:div w:id="1232733679">
          <w:marLeft w:val="640"/>
          <w:marRight w:val="0"/>
          <w:marTop w:val="0"/>
          <w:marBottom w:val="0"/>
          <w:divBdr>
            <w:top w:val="none" w:sz="0" w:space="0" w:color="auto"/>
            <w:left w:val="none" w:sz="0" w:space="0" w:color="auto"/>
            <w:bottom w:val="none" w:sz="0" w:space="0" w:color="auto"/>
            <w:right w:val="none" w:sz="0" w:space="0" w:color="auto"/>
          </w:divBdr>
        </w:div>
        <w:div w:id="2120221627">
          <w:marLeft w:val="640"/>
          <w:marRight w:val="0"/>
          <w:marTop w:val="0"/>
          <w:marBottom w:val="0"/>
          <w:divBdr>
            <w:top w:val="none" w:sz="0" w:space="0" w:color="auto"/>
            <w:left w:val="none" w:sz="0" w:space="0" w:color="auto"/>
            <w:bottom w:val="none" w:sz="0" w:space="0" w:color="auto"/>
            <w:right w:val="none" w:sz="0" w:space="0" w:color="auto"/>
          </w:divBdr>
        </w:div>
        <w:div w:id="409930717">
          <w:marLeft w:val="640"/>
          <w:marRight w:val="0"/>
          <w:marTop w:val="0"/>
          <w:marBottom w:val="0"/>
          <w:divBdr>
            <w:top w:val="none" w:sz="0" w:space="0" w:color="auto"/>
            <w:left w:val="none" w:sz="0" w:space="0" w:color="auto"/>
            <w:bottom w:val="none" w:sz="0" w:space="0" w:color="auto"/>
            <w:right w:val="none" w:sz="0" w:space="0" w:color="auto"/>
          </w:divBdr>
        </w:div>
        <w:div w:id="2062945655">
          <w:marLeft w:val="640"/>
          <w:marRight w:val="0"/>
          <w:marTop w:val="0"/>
          <w:marBottom w:val="0"/>
          <w:divBdr>
            <w:top w:val="none" w:sz="0" w:space="0" w:color="auto"/>
            <w:left w:val="none" w:sz="0" w:space="0" w:color="auto"/>
            <w:bottom w:val="none" w:sz="0" w:space="0" w:color="auto"/>
            <w:right w:val="none" w:sz="0" w:space="0" w:color="auto"/>
          </w:divBdr>
        </w:div>
        <w:div w:id="1863396056">
          <w:marLeft w:val="640"/>
          <w:marRight w:val="0"/>
          <w:marTop w:val="0"/>
          <w:marBottom w:val="0"/>
          <w:divBdr>
            <w:top w:val="none" w:sz="0" w:space="0" w:color="auto"/>
            <w:left w:val="none" w:sz="0" w:space="0" w:color="auto"/>
            <w:bottom w:val="none" w:sz="0" w:space="0" w:color="auto"/>
            <w:right w:val="none" w:sz="0" w:space="0" w:color="auto"/>
          </w:divBdr>
        </w:div>
        <w:div w:id="688604459">
          <w:marLeft w:val="640"/>
          <w:marRight w:val="0"/>
          <w:marTop w:val="0"/>
          <w:marBottom w:val="0"/>
          <w:divBdr>
            <w:top w:val="none" w:sz="0" w:space="0" w:color="auto"/>
            <w:left w:val="none" w:sz="0" w:space="0" w:color="auto"/>
            <w:bottom w:val="none" w:sz="0" w:space="0" w:color="auto"/>
            <w:right w:val="none" w:sz="0" w:space="0" w:color="auto"/>
          </w:divBdr>
        </w:div>
        <w:div w:id="1421680393">
          <w:marLeft w:val="640"/>
          <w:marRight w:val="0"/>
          <w:marTop w:val="0"/>
          <w:marBottom w:val="0"/>
          <w:divBdr>
            <w:top w:val="none" w:sz="0" w:space="0" w:color="auto"/>
            <w:left w:val="none" w:sz="0" w:space="0" w:color="auto"/>
            <w:bottom w:val="none" w:sz="0" w:space="0" w:color="auto"/>
            <w:right w:val="none" w:sz="0" w:space="0" w:color="auto"/>
          </w:divBdr>
        </w:div>
        <w:div w:id="1847859303">
          <w:marLeft w:val="640"/>
          <w:marRight w:val="0"/>
          <w:marTop w:val="0"/>
          <w:marBottom w:val="0"/>
          <w:divBdr>
            <w:top w:val="none" w:sz="0" w:space="0" w:color="auto"/>
            <w:left w:val="none" w:sz="0" w:space="0" w:color="auto"/>
            <w:bottom w:val="none" w:sz="0" w:space="0" w:color="auto"/>
            <w:right w:val="none" w:sz="0" w:space="0" w:color="auto"/>
          </w:divBdr>
        </w:div>
        <w:div w:id="763499733">
          <w:marLeft w:val="640"/>
          <w:marRight w:val="0"/>
          <w:marTop w:val="0"/>
          <w:marBottom w:val="0"/>
          <w:divBdr>
            <w:top w:val="none" w:sz="0" w:space="0" w:color="auto"/>
            <w:left w:val="none" w:sz="0" w:space="0" w:color="auto"/>
            <w:bottom w:val="none" w:sz="0" w:space="0" w:color="auto"/>
            <w:right w:val="none" w:sz="0" w:space="0" w:color="auto"/>
          </w:divBdr>
        </w:div>
        <w:div w:id="471290866">
          <w:marLeft w:val="640"/>
          <w:marRight w:val="0"/>
          <w:marTop w:val="0"/>
          <w:marBottom w:val="0"/>
          <w:divBdr>
            <w:top w:val="none" w:sz="0" w:space="0" w:color="auto"/>
            <w:left w:val="none" w:sz="0" w:space="0" w:color="auto"/>
            <w:bottom w:val="none" w:sz="0" w:space="0" w:color="auto"/>
            <w:right w:val="none" w:sz="0" w:space="0" w:color="auto"/>
          </w:divBdr>
        </w:div>
        <w:div w:id="1046953077">
          <w:marLeft w:val="640"/>
          <w:marRight w:val="0"/>
          <w:marTop w:val="0"/>
          <w:marBottom w:val="0"/>
          <w:divBdr>
            <w:top w:val="none" w:sz="0" w:space="0" w:color="auto"/>
            <w:left w:val="none" w:sz="0" w:space="0" w:color="auto"/>
            <w:bottom w:val="none" w:sz="0" w:space="0" w:color="auto"/>
            <w:right w:val="none" w:sz="0" w:space="0" w:color="auto"/>
          </w:divBdr>
        </w:div>
        <w:div w:id="996616869">
          <w:marLeft w:val="640"/>
          <w:marRight w:val="0"/>
          <w:marTop w:val="0"/>
          <w:marBottom w:val="0"/>
          <w:divBdr>
            <w:top w:val="none" w:sz="0" w:space="0" w:color="auto"/>
            <w:left w:val="none" w:sz="0" w:space="0" w:color="auto"/>
            <w:bottom w:val="none" w:sz="0" w:space="0" w:color="auto"/>
            <w:right w:val="none" w:sz="0" w:space="0" w:color="auto"/>
          </w:divBdr>
        </w:div>
        <w:div w:id="1239748555">
          <w:marLeft w:val="640"/>
          <w:marRight w:val="0"/>
          <w:marTop w:val="0"/>
          <w:marBottom w:val="0"/>
          <w:divBdr>
            <w:top w:val="none" w:sz="0" w:space="0" w:color="auto"/>
            <w:left w:val="none" w:sz="0" w:space="0" w:color="auto"/>
            <w:bottom w:val="none" w:sz="0" w:space="0" w:color="auto"/>
            <w:right w:val="none" w:sz="0" w:space="0" w:color="auto"/>
          </w:divBdr>
        </w:div>
        <w:div w:id="1363092369">
          <w:marLeft w:val="640"/>
          <w:marRight w:val="0"/>
          <w:marTop w:val="0"/>
          <w:marBottom w:val="0"/>
          <w:divBdr>
            <w:top w:val="none" w:sz="0" w:space="0" w:color="auto"/>
            <w:left w:val="none" w:sz="0" w:space="0" w:color="auto"/>
            <w:bottom w:val="none" w:sz="0" w:space="0" w:color="auto"/>
            <w:right w:val="none" w:sz="0" w:space="0" w:color="auto"/>
          </w:divBdr>
        </w:div>
        <w:div w:id="640113961">
          <w:marLeft w:val="640"/>
          <w:marRight w:val="0"/>
          <w:marTop w:val="0"/>
          <w:marBottom w:val="0"/>
          <w:divBdr>
            <w:top w:val="none" w:sz="0" w:space="0" w:color="auto"/>
            <w:left w:val="none" w:sz="0" w:space="0" w:color="auto"/>
            <w:bottom w:val="none" w:sz="0" w:space="0" w:color="auto"/>
            <w:right w:val="none" w:sz="0" w:space="0" w:color="auto"/>
          </w:divBdr>
        </w:div>
        <w:div w:id="231039313">
          <w:marLeft w:val="640"/>
          <w:marRight w:val="0"/>
          <w:marTop w:val="0"/>
          <w:marBottom w:val="0"/>
          <w:divBdr>
            <w:top w:val="none" w:sz="0" w:space="0" w:color="auto"/>
            <w:left w:val="none" w:sz="0" w:space="0" w:color="auto"/>
            <w:bottom w:val="none" w:sz="0" w:space="0" w:color="auto"/>
            <w:right w:val="none" w:sz="0" w:space="0" w:color="auto"/>
          </w:divBdr>
        </w:div>
        <w:div w:id="1934625538">
          <w:marLeft w:val="640"/>
          <w:marRight w:val="0"/>
          <w:marTop w:val="0"/>
          <w:marBottom w:val="0"/>
          <w:divBdr>
            <w:top w:val="none" w:sz="0" w:space="0" w:color="auto"/>
            <w:left w:val="none" w:sz="0" w:space="0" w:color="auto"/>
            <w:bottom w:val="none" w:sz="0" w:space="0" w:color="auto"/>
            <w:right w:val="none" w:sz="0" w:space="0" w:color="auto"/>
          </w:divBdr>
        </w:div>
        <w:div w:id="245267505">
          <w:marLeft w:val="640"/>
          <w:marRight w:val="0"/>
          <w:marTop w:val="0"/>
          <w:marBottom w:val="0"/>
          <w:divBdr>
            <w:top w:val="none" w:sz="0" w:space="0" w:color="auto"/>
            <w:left w:val="none" w:sz="0" w:space="0" w:color="auto"/>
            <w:bottom w:val="none" w:sz="0" w:space="0" w:color="auto"/>
            <w:right w:val="none" w:sz="0" w:space="0" w:color="auto"/>
          </w:divBdr>
        </w:div>
        <w:div w:id="1257205787">
          <w:marLeft w:val="640"/>
          <w:marRight w:val="0"/>
          <w:marTop w:val="0"/>
          <w:marBottom w:val="0"/>
          <w:divBdr>
            <w:top w:val="none" w:sz="0" w:space="0" w:color="auto"/>
            <w:left w:val="none" w:sz="0" w:space="0" w:color="auto"/>
            <w:bottom w:val="none" w:sz="0" w:space="0" w:color="auto"/>
            <w:right w:val="none" w:sz="0" w:space="0" w:color="auto"/>
          </w:divBdr>
        </w:div>
        <w:div w:id="415634661">
          <w:marLeft w:val="640"/>
          <w:marRight w:val="0"/>
          <w:marTop w:val="0"/>
          <w:marBottom w:val="0"/>
          <w:divBdr>
            <w:top w:val="none" w:sz="0" w:space="0" w:color="auto"/>
            <w:left w:val="none" w:sz="0" w:space="0" w:color="auto"/>
            <w:bottom w:val="none" w:sz="0" w:space="0" w:color="auto"/>
            <w:right w:val="none" w:sz="0" w:space="0" w:color="auto"/>
          </w:divBdr>
        </w:div>
        <w:div w:id="517156104">
          <w:marLeft w:val="640"/>
          <w:marRight w:val="0"/>
          <w:marTop w:val="0"/>
          <w:marBottom w:val="0"/>
          <w:divBdr>
            <w:top w:val="none" w:sz="0" w:space="0" w:color="auto"/>
            <w:left w:val="none" w:sz="0" w:space="0" w:color="auto"/>
            <w:bottom w:val="none" w:sz="0" w:space="0" w:color="auto"/>
            <w:right w:val="none" w:sz="0" w:space="0" w:color="auto"/>
          </w:divBdr>
        </w:div>
        <w:div w:id="515274043">
          <w:marLeft w:val="640"/>
          <w:marRight w:val="0"/>
          <w:marTop w:val="0"/>
          <w:marBottom w:val="0"/>
          <w:divBdr>
            <w:top w:val="none" w:sz="0" w:space="0" w:color="auto"/>
            <w:left w:val="none" w:sz="0" w:space="0" w:color="auto"/>
            <w:bottom w:val="none" w:sz="0" w:space="0" w:color="auto"/>
            <w:right w:val="none" w:sz="0" w:space="0" w:color="auto"/>
          </w:divBdr>
        </w:div>
        <w:div w:id="1158033549">
          <w:marLeft w:val="640"/>
          <w:marRight w:val="0"/>
          <w:marTop w:val="0"/>
          <w:marBottom w:val="0"/>
          <w:divBdr>
            <w:top w:val="none" w:sz="0" w:space="0" w:color="auto"/>
            <w:left w:val="none" w:sz="0" w:space="0" w:color="auto"/>
            <w:bottom w:val="none" w:sz="0" w:space="0" w:color="auto"/>
            <w:right w:val="none" w:sz="0" w:space="0" w:color="auto"/>
          </w:divBdr>
        </w:div>
        <w:div w:id="2103795979">
          <w:marLeft w:val="640"/>
          <w:marRight w:val="0"/>
          <w:marTop w:val="0"/>
          <w:marBottom w:val="0"/>
          <w:divBdr>
            <w:top w:val="none" w:sz="0" w:space="0" w:color="auto"/>
            <w:left w:val="none" w:sz="0" w:space="0" w:color="auto"/>
            <w:bottom w:val="none" w:sz="0" w:space="0" w:color="auto"/>
            <w:right w:val="none" w:sz="0" w:space="0" w:color="auto"/>
          </w:divBdr>
        </w:div>
        <w:div w:id="804273285">
          <w:marLeft w:val="640"/>
          <w:marRight w:val="0"/>
          <w:marTop w:val="0"/>
          <w:marBottom w:val="0"/>
          <w:divBdr>
            <w:top w:val="none" w:sz="0" w:space="0" w:color="auto"/>
            <w:left w:val="none" w:sz="0" w:space="0" w:color="auto"/>
            <w:bottom w:val="none" w:sz="0" w:space="0" w:color="auto"/>
            <w:right w:val="none" w:sz="0" w:space="0" w:color="auto"/>
          </w:divBdr>
        </w:div>
        <w:div w:id="2121606749">
          <w:marLeft w:val="640"/>
          <w:marRight w:val="0"/>
          <w:marTop w:val="0"/>
          <w:marBottom w:val="0"/>
          <w:divBdr>
            <w:top w:val="none" w:sz="0" w:space="0" w:color="auto"/>
            <w:left w:val="none" w:sz="0" w:space="0" w:color="auto"/>
            <w:bottom w:val="none" w:sz="0" w:space="0" w:color="auto"/>
            <w:right w:val="none" w:sz="0" w:space="0" w:color="auto"/>
          </w:divBdr>
        </w:div>
        <w:div w:id="1909537150">
          <w:marLeft w:val="640"/>
          <w:marRight w:val="0"/>
          <w:marTop w:val="0"/>
          <w:marBottom w:val="0"/>
          <w:divBdr>
            <w:top w:val="none" w:sz="0" w:space="0" w:color="auto"/>
            <w:left w:val="none" w:sz="0" w:space="0" w:color="auto"/>
            <w:bottom w:val="none" w:sz="0" w:space="0" w:color="auto"/>
            <w:right w:val="none" w:sz="0" w:space="0" w:color="auto"/>
          </w:divBdr>
        </w:div>
        <w:div w:id="30764290">
          <w:marLeft w:val="640"/>
          <w:marRight w:val="0"/>
          <w:marTop w:val="0"/>
          <w:marBottom w:val="0"/>
          <w:divBdr>
            <w:top w:val="none" w:sz="0" w:space="0" w:color="auto"/>
            <w:left w:val="none" w:sz="0" w:space="0" w:color="auto"/>
            <w:bottom w:val="none" w:sz="0" w:space="0" w:color="auto"/>
            <w:right w:val="none" w:sz="0" w:space="0" w:color="auto"/>
          </w:divBdr>
        </w:div>
        <w:div w:id="569081186">
          <w:marLeft w:val="640"/>
          <w:marRight w:val="0"/>
          <w:marTop w:val="0"/>
          <w:marBottom w:val="0"/>
          <w:divBdr>
            <w:top w:val="none" w:sz="0" w:space="0" w:color="auto"/>
            <w:left w:val="none" w:sz="0" w:space="0" w:color="auto"/>
            <w:bottom w:val="none" w:sz="0" w:space="0" w:color="auto"/>
            <w:right w:val="none" w:sz="0" w:space="0" w:color="auto"/>
          </w:divBdr>
        </w:div>
        <w:div w:id="1126313896">
          <w:marLeft w:val="640"/>
          <w:marRight w:val="0"/>
          <w:marTop w:val="0"/>
          <w:marBottom w:val="0"/>
          <w:divBdr>
            <w:top w:val="none" w:sz="0" w:space="0" w:color="auto"/>
            <w:left w:val="none" w:sz="0" w:space="0" w:color="auto"/>
            <w:bottom w:val="none" w:sz="0" w:space="0" w:color="auto"/>
            <w:right w:val="none" w:sz="0" w:space="0" w:color="auto"/>
          </w:divBdr>
        </w:div>
        <w:div w:id="1104574457">
          <w:marLeft w:val="640"/>
          <w:marRight w:val="0"/>
          <w:marTop w:val="0"/>
          <w:marBottom w:val="0"/>
          <w:divBdr>
            <w:top w:val="none" w:sz="0" w:space="0" w:color="auto"/>
            <w:left w:val="none" w:sz="0" w:space="0" w:color="auto"/>
            <w:bottom w:val="none" w:sz="0" w:space="0" w:color="auto"/>
            <w:right w:val="none" w:sz="0" w:space="0" w:color="auto"/>
          </w:divBdr>
        </w:div>
        <w:div w:id="153306507">
          <w:marLeft w:val="640"/>
          <w:marRight w:val="0"/>
          <w:marTop w:val="0"/>
          <w:marBottom w:val="0"/>
          <w:divBdr>
            <w:top w:val="none" w:sz="0" w:space="0" w:color="auto"/>
            <w:left w:val="none" w:sz="0" w:space="0" w:color="auto"/>
            <w:bottom w:val="none" w:sz="0" w:space="0" w:color="auto"/>
            <w:right w:val="none" w:sz="0" w:space="0" w:color="auto"/>
          </w:divBdr>
        </w:div>
        <w:div w:id="1814787569">
          <w:marLeft w:val="640"/>
          <w:marRight w:val="0"/>
          <w:marTop w:val="0"/>
          <w:marBottom w:val="0"/>
          <w:divBdr>
            <w:top w:val="none" w:sz="0" w:space="0" w:color="auto"/>
            <w:left w:val="none" w:sz="0" w:space="0" w:color="auto"/>
            <w:bottom w:val="none" w:sz="0" w:space="0" w:color="auto"/>
            <w:right w:val="none" w:sz="0" w:space="0" w:color="auto"/>
          </w:divBdr>
        </w:div>
        <w:div w:id="1841190154">
          <w:marLeft w:val="640"/>
          <w:marRight w:val="0"/>
          <w:marTop w:val="0"/>
          <w:marBottom w:val="0"/>
          <w:divBdr>
            <w:top w:val="none" w:sz="0" w:space="0" w:color="auto"/>
            <w:left w:val="none" w:sz="0" w:space="0" w:color="auto"/>
            <w:bottom w:val="none" w:sz="0" w:space="0" w:color="auto"/>
            <w:right w:val="none" w:sz="0" w:space="0" w:color="auto"/>
          </w:divBdr>
        </w:div>
        <w:div w:id="69041975">
          <w:marLeft w:val="640"/>
          <w:marRight w:val="0"/>
          <w:marTop w:val="0"/>
          <w:marBottom w:val="0"/>
          <w:divBdr>
            <w:top w:val="none" w:sz="0" w:space="0" w:color="auto"/>
            <w:left w:val="none" w:sz="0" w:space="0" w:color="auto"/>
            <w:bottom w:val="none" w:sz="0" w:space="0" w:color="auto"/>
            <w:right w:val="none" w:sz="0" w:space="0" w:color="auto"/>
          </w:divBdr>
        </w:div>
        <w:div w:id="1461192651">
          <w:marLeft w:val="640"/>
          <w:marRight w:val="0"/>
          <w:marTop w:val="0"/>
          <w:marBottom w:val="0"/>
          <w:divBdr>
            <w:top w:val="none" w:sz="0" w:space="0" w:color="auto"/>
            <w:left w:val="none" w:sz="0" w:space="0" w:color="auto"/>
            <w:bottom w:val="none" w:sz="0" w:space="0" w:color="auto"/>
            <w:right w:val="none" w:sz="0" w:space="0" w:color="auto"/>
          </w:divBdr>
        </w:div>
        <w:div w:id="1800610045">
          <w:marLeft w:val="640"/>
          <w:marRight w:val="0"/>
          <w:marTop w:val="0"/>
          <w:marBottom w:val="0"/>
          <w:divBdr>
            <w:top w:val="none" w:sz="0" w:space="0" w:color="auto"/>
            <w:left w:val="none" w:sz="0" w:space="0" w:color="auto"/>
            <w:bottom w:val="none" w:sz="0" w:space="0" w:color="auto"/>
            <w:right w:val="none" w:sz="0" w:space="0" w:color="auto"/>
          </w:divBdr>
        </w:div>
        <w:div w:id="1092045840">
          <w:marLeft w:val="640"/>
          <w:marRight w:val="0"/>
          <w:marTop w:val="0"/>
          <w:marBottom w:val="0"/>
          <w:divBdr>
            <w:top w:val="none" w:sz="0" w:space="0" w:color="auto"/>
            <w:left w:val="none" w:sz="0" w:space="0" w:color="auto"/>
            <w:bottom w:val="none" w:sz="0" w:space="0" w:color="auto"/>
            <w:right w:val="none" w:sz="0" w:space="0" w:color="auto"/>
          </w:divBdr>
        </w:div>
        <w:div w:id="422652667">
          <w:marLeft w:val="640"/>
          <w:marRight w:val="0"/>
          <w:marTop w:val="0"/>
          <w:marBottom w:val="0"/>
          <w:divBdr>
            <w:top w:val="none" w:sz="0" w:space="0" w:color="auto"/>
            <w:left w:val="none" w:sz="0" w:space="0" w:color="auto"/>
            <w:bottom w:val="none" w:sz="0" w:space="0" w:color="auto"/>
            <w:right w:val="none" w:sz="0" w:space="0" w:color="auto"/>
          </w:divBdr>
        </w:div>
        <w:div w:id="1773628130">
          <w:marLeft w:val="640"/>
          <w:marRight w:val="0"/>
          <w:marTop w:val="0"/>
          <w:marBottom w:val="0"/>
          <w:divBdr>
            <w:top w:val="none" w:sz="0" w:space="0" w:color="auto"/>
            <w:left w:val="none" w:sz="0" w:space="0" w:color="auto"/>
            <w:bottom w:val="none" w:sz="0" w:space="0" w:color="auto"/>
            <w:right w:val="none" w:sz="0" w:space="0" w:color="auto"/>
          </w:divBdr>
        </w:div>
        <w:div w:id="1272084699">
          <w:marLeft w:val="640"/>
          <w:marRight w:val="0"/>
          <w:marTop w:val="0"/>
          <w:marBottom w:val="0"/>
          <w:divBdr>
            <w:top w:val="none" w:sz="0" w:space="0" w:color="auto"/>
            <w:left w:val="none" w:sz="0" w:space="0" w:color="auto"/>
            <w:bottom w:val="none" w:sz="0" w:space="0" w:color="auto"/>
            <w:right w:val="none" w:sz="0" w:space="0" w:color="auto"/>
          </w:divBdr>
        </w:div>
        <w:div w:id="875969063">
          <w:marLeft w:val="640"/>
          <w:marRight w:val="0"/>
          <w:marTop w:val="0"/>
          <w:marBottom w:val="0"/>
          <w:divBdr>
            <w:top w:val="none" w:sz="0" w:space="0" w:color="auto"/>
            <w:left w:val="none" w:sz="0" w:space="0" w:color="auto"/>
            <w:bottom w:val="none" w:sz="0" w:space="0" w:color="auto"/>
            <w:right w:val="none" w:sz="0" w:space="0" w:color="auto"/>
          </w:divBdr>
        </w:div>
        <w:div w:id="1844201880">
          <w:marLeft w:val="640"/>
          <w:marRight w:val="0"/>
          <w:marTop w:val="0"/>
          <w:marBottom w:val="0"/>
          <w:divBdr>
            <w:top w:val="none" w:sz="0" w:space="0" w:color="auto"/>
            <w:left w:val="none" w:sz="0" w:space="0" w:color="auto"/>
            <w:bottom w:val="none" w:sz="0" w:space="0" w:color="auto"/>
            <w:right w:val="none" w:sz="0" w:space="0" w:color="auto"/>
          </w:divBdr>
        </w:div>
        <w:div w:id="1504857321">
          <w:marLeft w:val="640"/>
          <w:marRight w:val="0"/>
          <w:marTop w:val="0"/>
          <w:marBottom w:val="0"/>
          <w:divBdr>
            <w:top w:val="none" w:sz="0" w:space="0" w:color="auto"/>
            <w:left w:val="none" w:sz="0" w:space="0" w:color="auto"/>
            <w:bottom w:val="none" w:sz="0" w:space="0" w:color="auto"/>
            <w:right w:val="none" w:sz="0" w:space="0" w:color="auto"/>
          </w:divBdr>
        </w:div>
        <w:div w:id="140732988">
          <w:marLeft w:val="640"/>
          <w:marRight w:val="0"/>
          <w:marTop w:val="0"/>
          <w:marBottom w:val="0"/>
          <w:divBdr>
            <w:top w:val="none" w:sz="0" w:space="0" w:color="auto"/>
            <w:left w:val="none" w:sz="0" w:space="0" w:color="auto"/>
            <w:bottom w:val="none" w:sz="0" w:space="0" w:color="auto"/>
            <w:right w:val="none" w:sz="0" w:space="0" w:color="auto"/>
          </w:divBdr>
        </w:div>
        <w:div w:id="228148687">
          <w:marLeft w:val="640"/>
          <w:marRight w:val="0"/>
          <w:marTop w:val="0"/>
          <w:marBottom w:val="0"/>
          <w:divBdr>
            <w:top w:val="none" w:sz="0" w:space="0" w:color="auto"/>
            <w:left w:val="none" w:sz="0" w:space="0" w:color="auto"/>
            <w:bottom w:val="none" w:sz="0" w:space="0" w:color="auto"/>
            <w:right w:val="none" w:sz="0" w:space="0" w:color="auto"/>
          </w:divBdr>
        </w:div>
        <w:div w:id="1451388890">
          <w:marLeft w:val="640"/>
          <w:marRight w:val="0"/>
          <w:marTop w:val="0"/>
          <w:marBottom w:val="0"/>
          <w:divBdr>
            <w:top w:val="none" w:sz="0" w:space="0" w:color="auto"/>
            <w:left w:val="none" w:sz="0" w:space="0" w:color="auto"/>
            <w:bottom w:val="none" w:sz="0" w:space="0" w:color="auto"/>
            <w:right w:val="none" w:sz="0" w:space="0" w:color="auto"/>
          </w:divBdr>
        </w:div>
        <w:div w:id="1524661234">
          <w:marLeft w:val="640"/>
          <w:marRight w:val="0"/>
          <w:marTop w:val="0"/>
          <w:marBottom w:val="0"/>
          <w:divBdr>
            <w:top w:val="none" w:sz="0" w:space="0" w:color="auto"/>
            <w:left w:val="none" w:sz="0" w:space="0" w:color="auto"/>
            <w:bottom w:val="none" w:sz="0" w:space="0" w:color="auto"/>
            <w:right w:val="none" w:sz="0" w:space="0" w:color="auto"/>
          </w:divBdr>
        </w:div>
        <w:div w:id="1244141192">
          <w:marLeft w:val="640"/>
          <w:marRight w:val="0"/>
          <w:marTop w:val="0"/>
          <w:marBottom w:val="0"/>
          <w:divBdr>
            <w:top w:val="none" w:sz="0" w:space="0" w:color="auto"/>
            <w:left w:val="none" w:sz="0" w:space="0" w:color="auto"/>
            <w:bottom w:val="none" w:sz="0" w:space="0" w:color="auto"/>
            <w:right w:val="none" w:sz="0" w:space="0" w:color="auto"/>
          </w:divBdr>
        </w:div>
        <w:div w:id="144006964">
          <w:marLeft w:val="640"/>
          <w:marRight w:val="0"/>
          <w:marTop w:val="0"/>
          <w:marBottom w:val="0"/>
          <w:divBdr>
            <w:top w:val="none" w:sz="0" w:space="0" w:color="auto"/>
            <w:left w:val="none" w:sz="0" w:space="0" w:color="auto"/>
            <w:bottom w:val="none" w:sz="0" w:space="0" w:color="auto"/>
            <w:right w:val="none" w:sz="0" w:space="0" w:color="auto"/>
          </w:divBdr>
        </w:div>
        <w:div w:id="739402284">
          <w:marLeft w:val="640"/>
          <w:marRight w:val="0"/>
          <w:marTop w:val="0"/>
          <w:marBottom w:val="0"/>
          <w:divBdr>
            <w:top w:val="none" w:sz="0" w:space="0" w:color="auto"/>
            <w:left w:val="none" w:sz="0" w:space="0" w:color="auto"/>
            <w:bottom w:val="none" w:sz="0" w:space="0" w:color="auto"/>
            <w:right w:val="none" w:sz="0" w:space="0" w:color="auto"/>
          </w:divBdr>
        </w:div>
        <w:div w:id="33507172">
          <w:marLeft w:val="640"/>
          <w:marRight w:val="0"/>
          <w:marTop w:val="0"/>
          <w:marBottom w:val="0"/>
          <w:divBdr>
            <w:top w:val="none" w:sz="0" w:space="0" w:color="auto"/>
            <w:left w:val="none" w:sz="0" w:space="0" w:color="auto"/>
            <w:bottom w:val="none" w:sz="0" w:space="0" w:color="auto"/>
            <w:right w:val="none" w:sz="0" w:space="0" w:color="auto"/>
          </w:divBdr>
        </w:div>
        <w:div w:id="1576894063">
          <w:marLeft w:val="640"/>
          <w:marRight w:val="0"/>
          <w:marTop w:val="0"/>
          <w:marBottom w:val="0"/>
          <w:divBdr>
            <w:top w:val="none" w:sz="0" w:space="0" w:color="auto"/>
            <w:left w:val="none" w:sz="0" w:space="0" w:color="auto"/>
            <w:bottom w:val="none" w:sz="0" w:space="0" w:color="auto"/>
            <w:right w:val="none" w:sz="0" w:space="0" w:color="auto"/>
          </w:divBdr>
        </w:div>
        <w:div w:id="412776336">
          <w:marLeft w:val="640"/>
          <w:marRight w:val="0"/>
          <w:marTop w:val="0"/>
          <w:marBottom w:val="0"/>
          <w:divBdr>
            <w:top w:val="none" w:sz="0" w:space="0" w:color="auto"/>
            <w:left w:val="none" w:sz="0" w:space="0" w:color="auto"/>
            <w:bottom w:val="none" w:sz="0" w:space="0" w:color="auto"/>
            <w:right w:val="none" w:sz="0" w:space="0" w:color="auto"/>
          </w:divBdr>
        </w:div>
        <w:div w:id="1491022314">
          <w:marLeft w:val="640"/>
          <w:marRight w:val="0"/>
          <w:marTop w:val="0"/>
          <w:marBottom w:val="0"/>
          <w:divBdr>
            <w:top w:val="none" w:sz="0" w:space="0" w:color="auto"/>
            <w:left w:val="none" w:sz="0" w:space="0" w:color="auto"/>
            <w:bottom w:val="none" w:sz="0" w:space="0" w:color="auto"/>
            <w:right w:val="none" w:sz="0" w:space="0" w:color="auto"/>
          </w:divBdr>
        </w:div>
        <w:div w:id="1799495210">
          <w:marLeft w:val="640"/>
          <w:marRight w:val="0"/>
          <w:marTop w:val="0"/>
          <w:marBottom w:val="0"/>
          <w:divBdr>
            <w:top w:val="none" w:sz="0" w:space="0" w:color="auto"/>
            <w:left w:val="none" w:sz="0" w:space="0" w:color="auto"/>
            <w:bottom w:val="none" w:sz="0" w:space="0" w:color="auto"/>
            <w:right w:val="none" w:sz="0" w:space="0" w:color="auto"/>
          </w:divBdr>
        </w:div>
        <w:div w:id="36056290">
          <w:marLeft w:val="640"/>
          <w:marRight w:val="0"/>
          <w:marTop w:val="0"/>
          <w:marBottom w:val="0"/>
          <w:divBdr>
            <w:top w:val="none" w:sz="0" w:space="0" w:color="auto"/>
            <w:left w:val="none" w:sz="0" w:space="0" w:color="auto"/>
            <w:bottom w:val="none" w:sz="0" w:space="0" w:color="auto"/>
            <w:right w:val="none" w:sz="0" w:space="0" w:color="auto"/>
          </w:divBdr>
        </w:div>
        <w:div w:id="505828626">
          <w:marLeft w:val="640"/>
          <w:marRight w:val="0"/>
          <w:marTop w:val="0"/>
          <w:marBottom w:val="0"/>
          <w:divBdr>
            <w:top w:val="none" w:sz="0" w:space="0" w:color="auto"/>
            <w:left w:val="none" w:sz="0" w:space="0" w:color="auto"/>
            <w:bottom w:val="none" w:sz="0" w:space="0" w:color="auto"/>
            <w:right w:val="none" w:sz="0" w:space="0" w:color="auto"/>
          </w:divBdr>
        </w:div>
        <w:div w:id="2042512429">
          <w:marLeft w:val="640"/>
          <w:marRight w:val="0"/>
          <w:marTop w:val="0"/>
          <w:marBottom w:val="0"/>
          <w:divBdr>
            <w:top w:val="none" w:sz="0" w:space="0" w:color="auto"/>
            <w:left w:val="none" w:sz="0" w:space="0" w:color="auto"/>
            <w:bottom w:val="none" w:sz="0" w:space="0" w:color="auto"/>
            <w:right w:val="none" w:sz="0" w:space="0" w:color="auto"/>
          </w:divBdr>
        </w:div>
        <w:div w:id="655694684">
          <w:marLeft w:val="640"/>
          <w:marRight w:val="0"/>
          <w:marTop w:val="0"/>
          <w:marBottom w:val="0"/>
          <w:divBdr>
            <w:top w:val="none" w:sz="0" w:space="0" w:color="auto"/>
            <w:left w:val="none" w:sz="0" w:space="0" w:color="auto"/>
            <w:bottom w:val="none" w:sz="0" w:space="0" w:color="auto"/>
            <w:right w:val="none" w:sz="0" w:space="0" w:color="auto"/>
          </w:divBdr>
        </w:div>
        <w:div w:id="1909416359">
          <w:marLeft w:val="640"/>
          <w:marRight w:val="0"/>
          <w:marTop w:val="0"/>
          <w:marBottom w:val="0"/>
          <w:divBdr>
            <w:top w:val="none" w:sz="0" w:space="0" w:color="auto"/>
            <w:left w:val="none" w:sz="0" w:space="0" w:color="auto"/>
            <w:bottom w:val="none" w:sz="0" w:space="0" w:color="auto"/>
            <w:right w:val="none" w:sz="0" w:space="0" w:color="auto"/>
          </w:divBdr>
        </w:div>
        <w:div w:id="1809124009">
          <w:marLeft w:val="640"/>
          <w:marRight w:val="0"/>
          <w:marTop w:val="0"/>
          <w:marBottom w:val="0"/>
          <w:divBdr>
            <w:top w:val="none" w:sz="0" w:space="0" w:color="auto"/>
            <w:left w:val="none" w:sz="0" w:space="0" w:color="auto"/>
            <w:bottom w:val="none" w:sz="0" w:space="0" w:color="auto"/>
            <w:right w:val="none" w:sz="0" w:space="0" w:color="auto"/>
          </w:divBdr>
        </w:div>
        <w:div w:id="1325550913">
          <w:marLeft w:val="640"/>
          <w:marRight w:val="0"/>
          <w:marTop w:val="0"/>
          <w:marBottom w:val="0"/>
          <w:divBdr>
            <w:top w:val="none" w:sz="0" w:space="0" w:color="auto"/>
            <w:left w:val="none" w:sz="0" w:space="0" w:color="auto"/>
            <w:bottom w:val="none" w:sz="0" w:space="0" w:color="auto"/>
            <w:right w:val="none" w:sz="0" w:space="0" w:color="auto"/>
          </w:divBdr>
        </w:div>
        <w:div w:id="8262822">
          <w:marLeft w:val="640"/>
          <w:marRight w:val="0"/>
          <w:marTop w:val="0"/>
          <w:marBottom w:val="0"/>
          <w:divBdr>
            <w:top w:val="none" w:sz="0" w:space="0" w:color="auto"/>
            <w:left w:val="none" w:sz="0" w:space="0" w:color="auto"/>
            <w:bottom w:val="none" w:sz="0" w:space="0" w:color="auto"/>
            <w:right w:val="none" w:sz="0" w:space="0" w:color="auto"/>
          </w:divBdr>
        </w:div>
        <w:div w:id="35084026">
          <w:marLeft w:val="640"/>
          <w:marRight w:val="0"/>
          <w:marTop w:val="0"/>
          <w:marBottom w:val="0"/>
          <w:divBdr>
            <w:top w:val="none" w:sz="0" w:space="0" w:color="auto"/>
            <w:left w:val="none" w:sz="0" w:space="0" w:color="auto"/>
            <w:bottom w:val="none" w:sz="0" w:space="0" w:color="auto"/>
            <w:right w:val="none" w:sz="0" w:space="0" w:color="auto"/>
          </w:divBdr>
        </w:div>
        <w:div w:id="381170723">
          <w:marLeft w:val="640"/>
          <w:marRight w:val="0"/>
          <w:marTop w:val="0"/>
          <w:marBottom w:val="0"/>
          <w:divBdr>
            <w:top w:val="none" w:sz="0" w:space="0" w:color="auto"/>
            <w:left w:val="none" w:sz="0" w:space="0" w:color="auto"/>
            <w:bottom w:val="none" w:sz="0" w:space="0" w:color="auto"/>
            <w:right w:val="none" w:sz="0" w:space="0" w:color="auto"/>
          </w:divBdr>
        </w:div>
        <w:div w:id="651524510">
          <w:marLeft w:val="640"/>
          <w:marRight w:val="0"/>
          <w:marTop w:val="0"/>
          <w:marBottom w:val="0"/>
          <w:divBdr>
            <w:top w:val="none" w:sz="0" w:space="0" w:color="auto"/>
            <w:left w:val="none" w:sz="0" w:space="0" w:color="auto"/>
            <w:bottom w:val="none" w:sz="0" w:space="0" w:color="auto"/>
            <w:right w:val="none" w:sz="0" w:space="0" w:color="auto"/>
          </w:divBdr>
        </w:div>
        <w:div w:id="1370493418">
          <w:marLeft w:val="640"/>
          <w:marRight w:val="0"/>
          <w:marTop w:val="0"/>
          <w:marBottom w:val="0"/>
          <w:divBdr>
            <w:top w:val="none" w:sz="0" w:space="0" w:color="auto"/>
            <w:left w:val="none" w:sz="0" w:space="0" w:color="auto"/>
            <w:bottom w:val="none" w:sz="0" w:space="0" w:color="auto"/>
            <w:right w:val="none" w:sz="0" w:space="0" w:color="auto"/>
          </w:divBdr>
        </w:div>
        <w:div w:id="886259529">
          <w:marLeft w:val="640"/>
          <w:marRight w:val="0"/>
          <w:marTop w:val="0"/>
          <w:marBottom w:val="0"/>
          <w:divBdr>
            <w:top w:val="none" w:sz="0" w:space="0" w:color="auto"/>
            <w:left w:val="none" w:sz="0" w:space="0" w:color="auto"/>
            <w:bottom w:val="none" w:sz="0" w:space="0" w:color="auto"/>
            <w:right w:val="none" w:sz="0" w:space="0" w:color="auto"/>
          </w:divBdr>
        </w:div>
        <w:div w:id="1697466428">
          <w:marLeft w:val="640"/>
          <w:marRight w:val="0"/>
          <w:marTop w:val="0"/>
          <w:marBottom w:val="0"/>
          <w:divBdr>
            <w:top w:val="none" w:sz="0" w:space="0" w:color="auto"/>
            <w:left w:val="none" w:sz="0" w:space="0" w:color="auto"/>
            <w:bottom w:val="none" w:sz="0" w:space="0" w:color="auto"/>
            <w:right w:val="none" w:sz="0" w:space="0" w:color="auto"/>
          </w:divBdr>
        </w:div>
        <w:div w:id="936526271">
          <w:marLeft w:val="640"/>
          <w:marRight w:val="0"/>
          <w:marTop w:val="0"/>
          <w:marBottom w:val="0"/>
          <w:divBdr>
            <w:top w:val="none" w:sz="0" w:space="0" w:color="auto"/>
            <w:left w:val="none" w:sz="0" w:space="0" w:color="auto"/>
            <w:bottom w:val="none" w:sz="0" w:space="0" w:color="auto"/>
            <w:right w:val="none" w:sz="0" w:space="0" w:color="auto"/>
          </w:divBdr>
        </w:div>
        <w:div w:id="314528003">
          <w:marLeft w:val="640"/>
          <w:marRight w:val="0"/>
          <w:marTop w:val="0"/>
          <w:marBottom w:val="0"/>
          <w:divBdr>
            <w:top w:val="none" w:sz="0" w:space="0" w:color="auto"/>
            <w:left w:val="none" w:sz="0" w:space="0" w:color="auto"/>
            <w:bottom w:val="none" w:sz="0" w:space="0" w:color="auto"/>
            <w:right w:val="none" w:sz="0" w:space="0" w:color="auto"/>
          </w:divBdr>
        </w:div>
      </w:divsChild>
    </w:div>
    <w:div w:id="33623968">
      <w:bodyDiv w:val="1"/>
      <w:marLeft w:val="0"/>
      <w:marRight w:val="0"/>
      <w:marTop w:val="0"/>
      <w:marBottom w:val="0"/>
      <w:divBdr>
        <w:top w:val="none" w:sz="0" w:space="0" w:color="auto"/>
        <w:left w:val="none" w:sz="0" w:space="0" w:color="auto"/>
        <w:bottom w:val="none" w:sz="0" w:space="0" w:color="auto"/>
        <w:right w:val="none" w:sz="0" w:space="0" w:color="auto"/>
      </w:divBdr>
    </w:div>
    <w:div w:id="35005482">
      <w:bodyDiv w:val="1"/>
      <w:marLeft w:val="0"/>
      <w:marRight w:val="0"/>
      <w:marTop w:val="0"/>
      <w:marBottom w:val="0"/>
      <w:divBdr>
        <w:top w:val="none" w:sz="0" w:space="0" w:color="auto"/>
        <w:left w:val="none" w:sz="0" w:space="0" w:color="auto"/>
        <w:bottom w:val="none" w:sz="0" w:space="0" w:color="auto"/>
        <w:right w:val="none" w:sz="0" w:space="0" w:color="auto"/>
      </w:divBdr>
    </w:div>
    <w:div w:id="40642662">
      <w:bodyDiv w:val="1"/>
      <w:marLeft w:val="0"/>
      <w:marRight w:val="0"/>
      <w:marTop w:val="0"/>
      <w:marBottom w:val="0"/>
      <w:divBdr>
        <w:top w:val="none" w:sz="0" w:space="0" w:color="auto"/>
        <w:left w:val="none" w:sz="0" w:space="0" w:color="auto"/>
        <w:bottom w:val="none" w:sz="0" w:space="0" w:color="auto"/>
        <w:right w:val="none" w:sz="0" w:space="0" w:color="auto"/>
      </w:divBdr>
    </w:div>
    <w:div w:id="41223244">
      <w:bodyDiv w:val="1"/>
      <w:marLeft w:val="0"/>
      <w:marRight w:val="0"/>
      <w:marTop w:val="0"/>
      <w:marBottom w:val="0"/>
      <w:divBdr>
        <w:top w:val="none" w:sz="0" w:space="0" w:color="auto"/>
        <w:left w:val="none" w:sz="0" w:space="0" w:color="auto"/>
        <w:bottom w:val="none" w:sz="0" w:space="0" w:color="auto"/>
        <w:right w:val="none" w:sz="0" w:space="0" w:color="auto"/>
      </w:divBdr>
      <w:divsChild>
        <w:div w:id="588663909">
          <w:marLeft w:val="480"/>
          <w:marRight w:val="0"/>
          <w:marTop w:val="0"/>
          <w:marBottom w:val="0"/>
          <w:divBdr>
            <w:top w:val="none" w:sz="0" w:space="0" w:color="auto"/>
            <w:left w:val="none" w:sz="0" w:space="0" w:color="auto"/>
            <w:bottom w:val="none" w:sz="0" w:space="0" w:color="auto"/>
            <w:right w:val="none" w:sz="0" w:space="0" w:color="auto"/>
          </w:divBdr>
        </w:div>
        <w:div w:id="1183592887">
          <w:marLeft w:val="480"/>
          <w:marRight w:val="0"/>
          <w:marTop w:val="0"/>
          <w:marBottom w:val="0"/>
          <w:divBdr>
            <w:top w:val="none" w:sz="0" w:space="0" w:color="auto"/>
            <w:left w:val="none" w:sz="0" w:space="0" w:color="auto"/>
            <w:bottom w:val="none" w:sz="0" w:space="0" w:color="auto"/>
            <w:right w:val="none" w:sz="0" w:space="0" w:color="auto"/>
          </w:divBdr>
        </w:div>
        <w:div w:id="1435859848">
          <w:marLeft w:val="480"/>
          <w:marRight w:val="0"/>
          <w:marTop w:val="0"/>
          <w:marBottom w:val="0"/>
          <w:divBdr>
            <w:top w:val="none" w:sz="0" w:space="0" w:color="auto"/>
            <w:left w:val="none" w:sz="0" w:space="0" w:color="auto"/>
            <w:bottom w:val="none" w:sz="0" w:space="0" w:color="auto"/>
            <w:right w:val="none" w:sz="0" w:space="0" w:color="auto"/>
          </w:divBdr>
        </w:div>
        <w:div w:id="2122257095">
          <w:marLeft w:val="480"/>
          <w:marRight w:val="0"/>
          <w:marTop w:val="0"/>
          <w:marBottom w:val="0"/>
          <w:divBdr>
            <w:top w:val="none" w:sz="0" w:space="0" w:color="auto"/>
            <w:left w:val="none" w:sz="0" w:space="0" w:color="auto"/>
            <w:bottom w:val="none" w:sz="0" w:space="0" w:color="auto"/>
            <w:right w:val="none" w:sz="0" w:space="0" w:color="auto"/>
          </w:divBdr>
        </w:div>
        <w:div w:id="882329011">
          <w:marLeft w:val="480"/>
          <w:marRight w:val="0"/>
          <w:marTop w:val="0"/>
          <w:marBottom w:val="0"/>
          <w:divBdr>
            <w:top w:val="none" w:sz="0" w:space="0" w:color="auto"/>
            <w:left w:val="none" w:sz="0" w:space="0" w:color="auto"/>
            <w:bottom w:val="none" w:sz="0" w:space="0" w:color="auto"/>
            <w:right w:val="none" w:sz="0" w:space="0" w:color="auto"/>
          </w:divBdr>
        </w:div>
        <w:div w:id="1135022665">
          <w:marLeft w:val="480"/>
          <w:marRight w:val="0"/>
          <w:marTop w:val="0"/>
          <w:marBottom w:val="0"/>
          <w:divBdr>
            <w:top w:val="none" w:sz="0" w:space="0" w:color="auto"/>
            <w:left w:val="none" w:sz="0" w:space="0" w:color="auto"/>
            <w:bottom w:val="none" w:sz="0" w:space="0" w:color="auto"/>
            <w:right w:val="none" w:sz="0" w:space="0" w:color="auto"/>
          </w:divBdr>
        </w:div>
        <w:div w:id="680472850">
          <w:marLeft w:val="480"/>
          <w:marRight w:val="0"/>
          <w:marTop w:val="0"/>
          <w:marBottom w:val="0"/>
          <w:divBdr>
            <w:top w:val="none" w:sz="0" w:space="0" w:color="auto"/>
            <w:left w:val="none" w:sz="0" w:space="0" w:color="auto"/>
            <w:bottom w:val="none" w:sz="0" w:space="0" w:color="auto"/>
            <w:right w:val="none" w:sz="0" w:space="0" w:color="auto"/>
          </w:divBdr>
        </w:div>
        <w:div w:id="20518335">
          <w:marLeft w:val="480"/>
          <w:marRight w:val="0"/>
          <w:marTop w:val="0"/>
          <w:marBottom w:val="0"/>
          <w:divBdr>
            <w:top w:val="none" w:sz="0" w:space="0" w:color="auto"/>
            <w:left w:val="none" w:sz="0" w:space="0" w:color="auto"/>
            <w:bottom w:val="none" w:sz="0" w:space="0" w:color="auto"/>
            <w:right w:val="none" w:sz="0" w:space="0" w:color="auto"/>
          </w:divBdr>
        </w:div>
        <w:div w:id="1271662989">
          <w:marLeft w:val="480"/>
          <w:marRight w:val="0"/>
          <w:marTop w:val="0"/>
          <w:marBottom w:val="0"/>
          <w:divBdr>
            <w:top w:val="none" w:sz="0" w:space="0" w:color="auto"/>
            <w:left w:val="none" w:sz="0" w:space="0" w:color="auto"/>
            <w:bottom w:val="none" w:sz="0" w:space="0" w:color="auto"/>
            <w:right w:val="none" w:sz="0" w:space="0" w:color="auto"/>
          </w:divBdr>
        </w:div>
        <w:div w:id="1159692273">
          <w:marLeft w:val="480"/>
          <w:marRight w:val="0"/>
          <w:marTop w:val="0"/>
          <w:marBottom w:val="0"/>
          <w:divBdr>
            <w:top w:val="none" w:sz="0" w:space="0" w:color="auto"/>
            <w:left w:val="none" w:sz="0" w:space="0" w:color="auto"/>
            <w:bottom w:val="none" w:sz="0" w:space="0" w:color="auto"/>
            <w:right w:val="none" w:sz="0" w:space="0" w:color="auto"/>
          </w:divBdr>
        </w:div>
        <w:div w:id="1485580886">
          <w:marLeft w:val="480"/>
          <w:marRight w:val="0"/>
          <w:marTop w:val="0"/>
          <w:marBottom w:val="0"/>
          <w:divBdr>
            <w:top w:val="none" w:sz="0" w:space="0" w:color="auto"/>
            <w:left w:val="none" w:sz="0" w:space="0" w:color="auto"/>
            <w:bottom w:val="none" w:sz="0" w:space="0" w:color="auto"/>
            <w:right w:val="none" w:sz="0" w:space="0" w:color="auto"/>
          </w:divBdr>
        </w:div>
        <w:div w:id="490948340">
          <w:marLeft w:val="480"/>
          <w:marRight w:val="0"/>
          <w:marTop w:val="0"/>
          <w:marBottom w:val="0"/>
          <w:divBdr>
            <w:top w:val="none" w:sz="0" w:space="0" w:color="auto"/>
            <w:left w:val="none" w:sz="0" w:space="0" w:color="auto"/>
            <w:bottom w:val="none" w:sz="0" w:space="0" w:color="auto"/>
            <w:right w:val="none" w:sz="0" w:space="0" w:color="auto"/>
          </w:divBdr>
        </w:div>
        <w:div w:id="1638141461">
          <w:marLeft w:val="480"/>
          <w:marRight w:val="0"/>
          <w:marTop w:val="0"/>
          <w:marBottom w:val="0"/>
          <w:divBdr>
            <w:top w:val="none" w:sz="0" w:space="0" w:color="auto"/>
            <w:left w:val="none" w:sz="0" w:space="0" w:color="auto"/>
            <w:bottom w:val="none" w:sz="0" w:space="0" w:color="auto"/>
            <w:right w:val="none" w:sz="0" w:space="0" w:color="auto"/>
          </w:divBdr>
        </w:div>
        <w:div w:id="134496575">
          <w:marLeft w:val="480"/>
          <w:marRight w:val="0"/>
          <w:marTop w:val="0"/>
          <w:marBottom w:val="0"/>
          <w:divBdr>
            <w:top w:val="none" w:sz="0" w:space="0" w:color="auto"/>
            <w:left w:val="none" w:sz="0" w:space="0" w:color="auto"/>
            <w:bottom w:val="none" w:sz="0" w:space="0" w:color="auto"/>
            <w:right w:val="none" w:sz="0" w:space="0" w:color="auto"/>
          </w:divBdr>
        </w:div>
        <w:div w:id="475341704">
          <w:marLeft w:val="480"/>
          <w:marRight w:val="0"/>
          <w:marTop w:val="0"/>
          <w:marBottom w:val="0"/>
          <w:divBdr>
            <w:top w:val="none" w:sz="0" w:space="0" w:color="auto"/>
            <w:left w:val="none" w:sz="0" w:space="0" w:color="auto"/>
            <w:bottom w:val="none" w:sz="0" w:space="0" w:color="auto"/>
            <w:right w:val="none" w:sz="0" w:space="0" w:color="auto"/>
          </w:divBdr>
        </w:div>
        <w:div w:id="1080716077">
          <w:marLeft w:val="480"/>
          <w:marRight w:val="0"/>
          <w:marTop w:val="0"/>
          <w:marBottom w:val="0"/>
          <w:divBdr>
            <w:top w:val="none" w:sz="0" w:space="0" w:color="auto"/>
            <w:left w:val="none" w:sz="0" w:space="0" w:color="auto"/>
            <w:bottom w:val="none" w:sz="0" w:space="0" w:color="auto"/>
            <w:right w:val="none" w:sz="0" w:space="0" w:color="auto"/>
          </w:divBdr>
        </w:div>
        <w:div w:id="1407922265">
          <w:marLeft w:val="480"/>
          <w:marRight w:val="0"/>
          <w:marTop w:val="0"/>
          <w:marBottom w:val="0"/>
          <w:divBdr>
            <w:top w:val="none" w:sz="0" w:space="0" w:color="auto"/>
            <w:left w:val="none" w:sz="0" w:space="0" w:color="auto"/>
            <w:bottom w:val="none" w:sz="0" w:space="0" w:color="auto"/>
            <w:right w:val="none" w:sz="0" w:space="0" w:color="auto"/>
          </w:divBdr>
        </w:div>
        <w:div w:id="1230771776">
          <w:marLeft w:val="480"/>
          <w:marRight w:val="0"/>
          <w:marTop w:val="0"/>
          <w:marBottom w:val="0"/>
          <w:divBdr>
            <w:top w:val="none" w:sz="0" w:space="0" w:color="auto"/>
            <w:left w:val="none" w:sz="0" w:space="0" w:color="auto"/>
            <w:bottom w:val="none" w:sz="0" w:space="0" w:color="auto"/>
            <w:right w:val="none" w:sz="0" w:space="0" w:color="auto"/>
          </w:divBdr>
        </w:div>
        <w:div w:id="807435032">
          <w:marLeft w:val="480"/>
          <w:marRight w:val="0"/>
          <w:marTop w:val="0"/>
          <w:marBottom w:val="0"/>
          <w:divBdr>
            <w:top w:val="none" w:sz="0" w:space="0" w:color="auto"/>
            <w:left w:val="none" w:sz="0" w:space="0" w:color="auto"/>
            <w:bottom w:val="none" w:sz="0" w:space="0" w:color="auto"/>
            <w:right w:val="none" w:sz="0" w:space="0" w:color="auto"/>
          </w:divBdr>
        </w:div>
        <w:div w:id="1434980400">
          <w:marLeft w:val="480"/>
          <w:marRight w:val="0"/>
          <w:marTop w:val="0"/>
          <w:marBottom w:val="0"/>
          <w:divBdr>
            <w:top w:val="none" w:sz="0" w:space="0" w:color="auto"/>
            <w:left w:val="none" w:sz="0" w:space="0" w:color="auto"/>
            <w:bottom w:val="none" w:sz="0" w:space="0" w:color="auto"/>
            <w:right w:val="none" w:sz="0" w:space="0" w:color="auto"/>
          </w:divBdr>
        </w:div>
        <w:div w:id="2061705992">
          <w:marLeft w:val="480"/>
          <w:marRight w:val="0"/>
          <w:marTop w:val="0"/>
          <w:marBottom w:val="0"/>
          <w:divBdr>
            <w:top w:val="none" w:sz="0" w:space="0" w:color="auto"/>
            <w:left w:val="none" w:sz="0" w:space="0" w:color="auto"/>
            <w:bottom w:val="none" w:sz="0" w:space="0" w:color="auto"/>
            <w:right w:val="none" w:sz="0" w:space="0" w:color="auto"/>
          </w:divBdr>
        </w:div>
        <w:div w:id="1014841940">
          <w:marLeft w:val="480"/>
          <w:marRight w:val="0"/>
          <w:marTop w:val="0"/>
          <w:marBottom w:val="0"/>
          <w:divBdr>
            <w:top w:val="none" w:sz="0" w:space="0" w:color="auto"/>
            <w:left w:val="none" w:sz="0" w:space="0" w:color="auto"/>
            <w:bottom w:val="none" w:sz="0" w:space="0" w:color="auto"/>
            <w:right w:val="none" w:sz="0" w:space="0" w:color="auto"/>
          </w:divBdr>
        </w:div>
        <w:div w:id="1892881049">
          <w:marLeft w:val="480"/>
          <w:marRight w:val="0"/>
          <w:marTop w:val="0"/>
          <w:marBottom w:val="0"/>
          <w:divBdr>
            <w:top w:val="none" w:sz="0" w:space="0" w:color="auto"/>
            <w:left w:val="none" w:sz="0" w:space="0" w:color="auto"/>
            <w:bottom w:val="none" w:sz="0" w:space="0" w:color="auto"/>
            <w:right w:val="none" w:sz="0" w:space="0" w:color="auto"/>
          </w:divBdr>
        </w:div>
        <w:div w:id="2103719167">
          <w:marLeft w:val="480"/>
          <w:marRight w:val="0"/>
          <w:marTop w:val="0"/>
          <w:marBottom w:val="0"/>
          <w:divBdr>
            <w:top w:val="none" w:sz="0" w:space="0" w:color="auto"/>
            <w:left w:val="none" w:sz="0" w:space="0" w:color="auto"/>
            <w:bottom w:val="none" w:sz="0" w:space="0" w:color="auto"/>
            <w:right w:val="none" w:sz="0" w:space="0" w:color="auto"/>
          </w:divBdr>
        </w:div>
        <w:div w:id="860436257">
          <w:marLeft w:val="480"/>
          <w:marRight w:val="0"/>
          <w:marTop w:val="0"/>
          <w:marBottom w:val="0"/>
          <w:divBdr>
            <w:top w:val="none" w:sz="0" w:space="0" w:color="auto"/>
            <w:left w:val="none" w:sz="0" w:space="0" w:color="auto"/>
            <w:bottom w:val="none" w:sz="0" w:space="0" w:color="auto"/>
            <w:right w:val="none" w:sz="0" w:space="0" w:color="auto"/>
          </w:divBdr>
        </w:div>
        <w:div w:id="1754544615">
          <w:marLeft w:val="480"/>
          <w:marRight w:val="0"/>
          <w:marTop w:val="0"/>
          <w:marBottom w:val="0"/>
          <w:divBdr>
            <w:top w:val="none" w:sz="0" w:space="0" w:color="auto"/>
            <w:left w:val="none" w:sz="0" w:space="0" w:color="auto"/>
            <w:bottom w:val="none" w:sz="0" w:space="0" w:color="auto"/>
            <w:right w:val="none" w:sz="0" w:space="0" w:color="auto"/>
          </w:divBdr>
        </w:div>
        <w:div w:id="91241025">
          <w:marLeft w:val="480"/>
          <w:marRight w:val="0"/>
          <w:marTop w:val="0"/>
          <w:marBottom w:val="0"/>
          <w:divBdr>
            <w:top w:val="none" w:sz="0" w:space="0" w:color="auto"/>
            <w:left w:val="none" w:sz="0" w:space="0" w:color="auto"/>
            <w:bottom w:val="none" w:sz="0" w:space="0" w:color="auto"/>
            <w:right w:val="none" w:sz="0" w:space="0" w:color="auto"/>
          </w:divBdr>
        </w:div>
        <w:div w:id="1125809389">
          <w:marLeft w:val="480"/>
          <w:marRight w:val="0"/>
          <w:marTop w:val="0"/>
          <w:marBottom w:val="0"/>
          <w:divBdr>
            <w:top w:val="none" w:sz="0" w:space="0" w:color="auto"/>
            <w:left w:val="none" w:sz="0" w:space="0" w:color="auto"/>
            <w:bottom w:val="none" w:sz="0" w:space="0" w:color="auto"/>
            <w:right w:val="none" w:sz="0" w:space="0" w:color="auto"/>
          </w:divBdr>
        </w:div>
        <w:div w:id="2106949505">
          <w:marLeft w:val="480"/>
          <w:marRight w:val="0"/>
          <w:marTop w:val="0"/>
          <w:marBottom w:val="0"/>
          <w:divBdr>
            <w:top w:val="none" w:sz="0" w:space="0" w:color="auto"/>
            <w:left w:val="none" w:sz="0" w:space="0" w:color="auto"/>
            <w:bottom w:val="none" w:sz="0" w:space="0" w:color="auto"/>
            <w:right w:val="none" w:sz="0" w:space="0" w:color="auto"/>
          </w:divBdr>
        </w:div>
        <w:div w:id="1239511646">
          <w:marLeft w:val="480"/>
          <w:marRight w:val="0"/>
          <w:marTop w:val="0"/>
          <w:marBottom w:val="0"/>
          <w:divBdr>
            <w:top w:val="none" w:sz="0" w:space="0" w:color="auto"/>
            <w:left w:val="none" w:sz="0" w:space="0" w:color="auto"/>
            <w:bottom w:val="none" w:sz="0" w:space="0" w:color="auto"/>
            <w:right w:val="none" w:sz="0" w:space="0" w:color="auto"/>
          </w:divBdr>
        </w:div>
      </w:divsChild>
    </w:div>
    <w:div w:id="48312312">
      <w:bodyDiv w:val="1"/>
      <w:marLeft w:val="0"/>
      <w:marRight w:val="0"/>
      <w:marTop w:val="0"/>
      <w:marBottom w:val="0"/>
      <w:divBdr>
        <w:top w:val="none" w:sz="0" w:space="0" w:color="auto"/>
        <w:left w:val="none" w:sz="0" w:space="0" w:color="auto"/>
        <w:bottom w:val="none" w:sz="0" w:space="0" w:color="auto"/>
        <w:right w:val="none" w:sz="0" w:space="0" w:color="auto"/>
      </w:divBdr>
      <w:divsChild>
        <w:div w:id="1788043826">
          <w:marLeft w:val="480"/>
          <w:marRight w:val="0"/>
          <w:marTop w:val="0"/>
          <w:marBottom w:val="0"/>
          <w:divBdr>
            <w:top w:val="none" w:sz="0" w:space="0" w:color="auto"/>
            <w:left w:val="none" w:sz="0" w:space="0" w:color="auto"/>
            <w:bottom w:val="none" w:sz="0" w:space="0" w:color="auto"/>
            <w:right w:val="none" w:sz="0" w:space="0" w:color="auto"/>
          </w:divBdr>
        </w:div>
        <w:div w:id="618532167">
          <w:marLeft w:val="480"/>
          <w:marRight w:val="0"/>
          <w:marTop w:val="0"/>
          <w:marBottom w:val="0"/>
          <w:divBdr>
            <w:top w:val="none" w:sz="0" w:space="0" w:color="auto"/>
            <w:left w:val="none" w:sz="0" w:space="0" w:color="auto"/>
            <w:bottom w:val="none" w:sz="0" w:space="0" w:color="auto"/>
            <w:right w:val="none" w:sz="0" w:space="0" w:color="auto"/>
          </w:divBdr>
        </w:div>
        <w:div w:id="1335835613">
          <w:marLeft w:val="480"/>
          <w:marRight w:val="0"/>
          <w:marTop w:val="0"/>
          <w:marBottom w:val="0"/>
          <w:divBdr>
            <w:top w:val="none" w:sz="0" w:space="0" w:color="auto"/>
            <w:left w:val="none" w:sz="0" w:space="0" w:color="auto"/>
            <w:bottom w:val="none" w:sz="0" w:space="0" w:color="auto"/>
            <w:right w:val="none" w:sz="0" w:space="0" w:color="auto"/>
          </w:divBdr>
        </w:div>
        <w:div w:id="1890801035">
          <w:marLeft w:val="480"/>
          <w:marRight w:val="0"/>
          <w:marTop w:val="0"/>
          <w:marBottom w:val="0"/>
          <w:divBdr>
            <w:top w:val="none" w:sz="0" w:space="0" w:color="auto"/>
            <w:left w:val="none" w:sz="0" w:space="0" w:color="auto"/>
            <w:bottom w:val="none" w:sz="0" w:space="0" w:color="auto"/>
            <w:right w:val="none" w:sz="0" w:space="0" w:color="auto"/>
          </w:divBdr>
        </w:div>
        <w:div w:id="1046026891">
          <w:marLeft w:val="480"/>
          <w:marRight w:val="0"/>
          <w:marTop w:val="0"/>
          <w:marBottom w:val="0"/>
          <w:divBdr>
            <w:top w:val="none" w:sz="0" w:space="0" w:color="auto"/>
            <w:left w:val="none" w:sz="0" w:space="0" w:color="auto"/>
            <w:bottom w:val="none" w:sz="0" w:space="0" w:color="auto"/>
            <w:right w:val="none" w:sz="0" w:space="0" w:color="auto"/>
          </w:divBdr>
        </w:div>
        <w:div w:id="1564097254">
          <w:marLeft w:val="480"/>
          <w:marRight w:val="0"/>
          <w:marTop w:val="0"/>
          <w:marBottom w:val="0"/>
          <w:divBdr>
            <w:top w:val="none" w:sz="0" w:space="0" w:color="auto"/>
            <w:left w:val="none" w:sz="0" w:space="0" w:color="auto"/>
            <w:bottom w:val="none" w:sz="0" w:space="0" w:color="auto"/>
            <w:right w:val="none" w:sz="0" w:space="0" w:color="auto"/>
          </w:divBdr>
        </w:div>
        <w:div w:id="1287587923">
          <w:marLeft w:val="480"/>
          <w:marRight w:val="0"/>
          <w:marTop w:val="0"/>
          <w:marBottom w:val="0"/>
          <w:divBdr>
            <w:top w:val="none" w:sz="0" w:space="0" w:color="auto"/>
            <w:left w:val="none" w:sz="0" w:space="0" w:color="auto"/>
            <w:bottom w:val="none" w:sz="0" w:space="0" w:color="auto"/>
            <w:right w:val="none" w:sz="0" w:space="0" w:color="auto"/>
          </w:divBdr>
        </w:div>
        <w:div w:id="1042948160">
          <w:marLeft w:val="480"/>
          <w:marRight w:val="0"/>
          <w:marTop w:val="0"/>
          <w:marBottom w:val="0"/>
          <w:divBdr>
            <w:top w:val="none" w:sz="0" w:space="0" w:color="auto"/>
            <w:left w:val="none" w:sz="0" w:space="0" w:color="auto"/>
            <w:bottom w:val="none" w:sz="0" w:space="0" w:color="auto"/>
            <w:right w:val="none" w:sz="0" w:space="0" w:color="auto"/>
          </w:divBdr>
        </w:div>
        <w:div w:id="834415928">
          <w:marLeft w:val="480"/>
          <w:marRight w:val="0"/>
          <w:marTop w:val="0"/>
          <w:marBottom w:val="0"/>
          <w:divBdr>
            <w:top w:val="none" w:sz="0" w:space="0" w:color="auto"/>
            <w:left w:val="none" w:sz="0" w:space="0" w:color="auto"/>
            <w:bottom w:val="none" w:sz="0" w:space="0" w:color="auto"/>
            <w:right w:val="none" w:sz="0" w:space="0" w:color="auto"/>
          </w:divBdr>
        </w:div>
        <w:div w:id="930285705">
          <w:marLeft w:val="480"/>
          <w:marRight w:val="0"/>
          <w:marTop w:val="0"/>
          <w:marBottom w:val="0"/>
          <w:divBdr>
            <w:top w:val="none" w:sz="0" w:space="0" w:color="auto"/>
            <w:left w:val="none" w:sz="0" w:space="0" w:color="auto"/>
            <w:bottom w:val="none" w:sz="0" w:space="0" w:color="auto"/>
            <w:right w:val="none" w:sz="0" w:space="0" w:color="auto"/>
          </w:divBdr>
        </w:div>
        <w:div w:id="1817452566">
          <w:marLeft w:val="480"/>
          <w:marRight w:val="0"/>
          <w:marTop w:val="0"/>
          <w:marBottom w:val="0"/>
          <w:divBdr>
            <w:top w:val="none" w:sz="0" w:space="0" w:color="auto"/>
            <w:left w:val="none" w:sz="0" w:space="0" w:color="auto"/>
            <w:bottom w:val="none" w:sz="0" w:space="0" w:color="auto"/>
            <w:right w:val="none" w:sz="0" w:space="0" w:color="auto"/>
          </w:divBdr>
        </w:div>
        <w:div w:id="685445371">
          <w:marLeft w:val="480"/>
          <w:marRight w:val="0"/>
          <w:marTop w:val="0"/>
          <w:marBottom w:val="0"/>
          <w:divBdr>
            <w:top w:val="none" w:sz="0" w:space="0" w:color="auto"/>
            <w:left w:val="none" w:sz="0" w:space="0" w:color="auto"/>
            <w:bottom w:val="none" w:sz="0" w:space="0" w:color="auto"/>
            <w:right w:val="none" w:sz="0" w:space="0" w:color="auto"/>
          </w:divBdr>
        </w:div>
        <w:div w:id="119617066">
          <w:marLeft w:val="480"/>
          <w:marRight w:val="0"/>
          <w:marTop w:val="0"/>
          <w:marBottom w:val="0"/>
          <w:divBdr>
            <w:top w:val="none" w:sz="0" w:space="0" w:color="auto"/>
            <w:left w:val="none" w:sz="0" w:space="0" w:color="auto"/>
            <w:bottom w:val="none" w:sz="0" w:space="0" w:color="auto"/>
            <w:right w:val="none" w:sz="0" w:space="0" w:color="auto"/>
          </w:divBdr>
        </w:div>
        <w:div w:id="1390883755">
          <w:marLeft w:val="480"/>
          <w:marRight w:val="0"/>
          <w:marTop w:val="0"/>
          <w:marBottom w:val="0"/>
          <w:divBdr>
            <w:top w:val="none" w:sz="0" w:space="0" w:color="auto"/>
            <w:left w:val="none" w:sz="0" w:space="0" w:color="auto"/>
            <w:bottom w:val="none" w:sz="0" w:space="0" w:color="auto"/>
            <w:right w:val="none" w:sz="0" w:space="0" w:color="auto"/>
          </w:divBdr>
        </w:div>
        <w:div w:id="832917199">
          <w:marLeft w:val="480"/>
          <w:marRight w:val="0"/>
          <w:marTop w:val="0"/>
          <w:marBottom w:val="0"/>
          <w:divBdr>
            <w:top w:val="none" w:sz="0" w:space="0" w:color="auto"/>
            <w:left w:val="none" w:sz="0" w:space="0" w:color="auto"/>
            <w:bottom w:val="none" w:sz="0" w:space="0" w:color="auto"/>
            <w:right w:val="none" w:sz="0" w:space="0" w:color="auto"/>
          </w:divBdr>
        </w:div>
        <w:div w:id="977952079">
          <w:marLeft w:val="480"/>
          <w:marRight w:val="0"/>
          <w:marTop w:val="0"/>
          <w:marBottom w:val="0"/>
          <w:divBdr>
            <w:top w:val="none" w:sz="0" w:space="0" w:color="auto"/>
            <w:left w:val="none" w:sz="0" w:space="0" w:color="auto"/>
            <w:bottom w:val="none" w:sz="0" w:space="0" w:color="auto"/>
            <w:right w:val="none" w:sz="0" w:space="0" w:color="auto"/>
          </w:divBdr>
        </w:div>
        <w:div w:id="400561461">
          <w:marLeft w:val="480"/>
          <w:marRight w:val="0"/>
          <w:marTop w:val="0"/>
          <w:marBottom w:val="0"/>
          <w:divBdr>
            <w:top w:val="none" w:sz="0" w:space="0" w:color="auto"/>
            <w:left w:val="none" w:sz="0" w:space="0" w:color="auto"/>
            <w:bottom w:val="none" w:sz="0" w:space="0" w:color="auto"/>
            <w:right w:val="none" w:sz="0" w:space="0" w:color="auto"/>
          </w:divBdr>
        </w:div>
        <w:div w:id="1081175854">
          <w:marLeft w:val="480"/>
          <w:marRight w:val="0"/>
          <w:marTop w:val="0"/>
          <w:marBottom w:val="0"/>
          <w:divBdr>
            <w:top w:val="none" w:sz="0" w:space="0" w:color="auto"/>
            <w:left w:val="none" w:sz="0" w:space="0" w:color="auto"/>
            <w:bottom w:val="none" w:sz="0" w:space="0" w:color="auto"/>
            <w:right w:val="none" w:sz="0" w:space="0" w:color="auto"/>
          </w:divBdr>
        </w:div>
        <w:div w:id="1530416247">
          <w:marLeft w:val="480"/>
          <w:marRight w:val="0"/>
          <w:marTop w:val="0"/>
          <w:marBottom w:val="0"/>
          <w:divBdr>
            <w:top w:val="none" w:sz="0" w:space="0" w:color="auto"/>
            <w:left w:val="none" w:sz="0" w:space="0" w:color="auto"/>
            <w:bottom w:val="none" w:sz="0" w:space="0" w:color="auto"/>
            <w:right w:val="none" w:sz="0" w:space="0" w:color="auto"/>
          </w:divBdr>
        </w:div>
        <w:div w:id="547031968">
          <w:marLeft w:val="480"/>
          <w:marRight w:val="0"/>
          <w:marTop w:val="0"/>
          <w:marBottom w:val="0"/>
          <w:divBdr>
            <w:top w:val="none" w:sz="0" w:space="0" w:color="auto"/>
            <w:left w:val="none" w:sz="0" w:space="0" w:color="auto"/>
            <w:bottom w:val="none" w:sz="0" w:space="0" w:color="auto"/>
            <w:right w:val="none" w:sz="0" w:space="0" w:color="auto"/>
          </w:divBdr>
        </w:div>
        <w:div w:id="1255943736">
          <w:marLeft w:val="480"/>
          <w:marRight w:val="0"/>
          <w:marTop w:val="0"/>
          <w:marBottom w:val="0"/>
          <w:divBdr>
            <w:top w:val="none" w:sz="0" w:space="0" w:color="auto"/>
            <w:left w:val="none" w:sz="0" w:space="0" w:color="auto"/>
            <w:bottom w:val="none" w:sz="0" w:space="0" w:color="auto"/>
            <w:right w:val="none" w:sz="0" w:space="0" w:color="auto"/>
          </w:divBdr>
        </w:div>
        <w:div w:id="2017993153">
          <w:marLeft w:val="480"/>
          <w:marRight w:val="0"/>
          <w:marTop w:val="0"/>
          <w:marBottom w:val="0"/>
          <w:divBdr>
            <w:top w:val="none" w:sz="0" w:space="0" w:color="auto"/>
            <w:left w:val="none" w:sz="0" w:space="0" w:color="auto"/>
            <w:bottom w:val="none" w:sz="0" w:space="0" w:color="auto"/>
            <w:right w:val="none" w:sz="0" w:space="0" w:color="auto"/>
          </w:divBdr>
        </w:div>
        <w:div w:id="1188330019">
          <w:marLeft w:val="480"/>
          <w:marRight w:val="0"/>
          <w:marTop w:val="0"/>
          <w:marBottom w:val="0"/>
          <w:divBdr>
            <w:top w:val="none" w:sz="0" w:space="0" w:color="auto"/>
            <w:left w:val="none" w:sz="0" w:space="0" w:color="auto"/>
            <w:bottom w:val="none" w:sz="0" w:space="0" w:color="auto"/>
            <w:right w:val="none" w:sz="0" w:space="0" w:color="auto"/>
          </w:divBdr>
        </w:div>
        <w:div w:id="880243638">
          <w:marLeft w:val="480"/>
          <w:marRight w:val="0"/>
          <w:marTop w:val="0"/>
          <w:marBottom w:val="0"/>
          <w:divBdr>
            <w:top w:val="none" w:sz="0" w:space="0" w:color="auto"/>
            <w:left w:val="none" w:sz="0" w:space="0" w:color="auto"/>
            <w:bottom w:val="none" w:sz="0" w:space="0" w:color="auto"/>
            <w:right w:val="none" w:sz="0" w:space="0" w:color="auto"/>
          </w:divBdr>
        </w:div>
        <w:div w:id="1320498243">
          <w:marLeft w:val="480"/>
          <w:marRight w:val="0"/>
          <w:marTop w:val="0"/>
          <w:marBottom w:val="0"/>
          <w:divBdr>
            <w:top w:val="none" w:sz="0" w:space="0" w:color="auto"/>
            <w:left w:val="none" w:sz="0" w:space="0" w:color="auto"/>
            <w:bottom w:val="none" w:sz="0" w:space="0" w:color="auto"/>
            <w:right w:val="none" w:sz="0" w:space="0" w:color="auto"/>
          </w:divBdr>
        </w:div>
      </w:divsChild>
    </w:div>
    <w:div w:id="48382918">
      <w:bodyDiv w:val="1"/>
      <w:marLeft w:val="0"/>
      <w:marRight w:val="0"/>
      <w:marTop w:val="0"/>
      <w:marBottom w:val="0"/>
      <w:divBdr>
        <w:top w:val="none" w:sz="0" w:space="0" w:color="auto"/>
        <w:left w:val="none" w:sz="0" w:space="0" w:color="auto"/>
        <w:bottom w:val="none" w:sz="0" w:space="0" w:color="auto"/>
        <w:right w:val="none" w:sz="0" w:space="0" w:color="auto"/>
      </w:divBdr>
    </w:div>
    <w:div w:id="49962518">
      <w:bodyDiv w:val="1"/>
      <w:marLeft w:val="0"/>
      <w:marRight w:val="0"/>
      <w:marTop w:val="0"/>
      <w:marBottom w:val="0"/>
      <w:divBdr>
        <w:top w:val="none" w:sz="0" w:space="0" w:color="auto"/>
        <w:left w:val="none" w:sz="0" w:space="0" w:color="auto"/>
        <w:bottom w:val="none" w:sz="0" w:space="0" w:color="auto"/>
        <w:right w:val="none" w:sz="0" w:space="0" w:color="auto"/>
      </w:divBdr>
      <w:divsChild>
        <w:div w:id="844978244">
          <w:marLeft w:val="640"/>
          <w:marRight w:val="0"/>
          <w:marTop w:val="0"/>
          <w:marBottom w:val="0"/>
          <w:divBdr>
            <w:top w:val="none" w:sz="0" w:space="0" w:color="auto"/>
            <w:left w:val="none" w:sz="0" w:space="0" w:color="auto"/>
            <w:bottom w:val="none" w:sz="0" w:space="0" w:color="auto"/>
            <w:right w:val="none" w:sz="0" w:space="0" w:color="auto"/>
          </w:divBdr>
        </w:div>
        <w:div w:id="1938519915">
          <w:marLeft w:val="640"/>
          <w:marRight w:val="0"/>
          <w:marTop w:val="0"/>
          <w:marBottom w:val="0"/>
          <w:divBdr>
            <w:top w:val="none" w:sz="0" w:space="0" w:color="auto"/>
            <w:left w:val="none" w:sz="0" w:space="0" w:color="auto"/>
            <w:bottom w:val="none" w:sz="0" w:space="0" w:color="auto"/>
            <w:right w:val="none" w:sz="0" w:space="0" w:color="auto"/>
          </w:divBdr>
        </w:div>
        <w:div w:id="1004866158">
          <w:marLeft w:val="640"/>
          <w:marRight w:val="0"/>
          <w:marTop w:val="0"/>
          <w:marBottom w:val="0"/>
          <w:divBdr>
            <w:top w:val="none" w:sz="0" w:space="0" w:color="auto"/>
            <w:left w:val="none" w:sz="0" w:space="0" w:color="auto"/>
            <w:bottom w:val="none" w:sz="0" w:space="0" w:color="auto"/>
            <w:right w:val="none" w:sz="0" w:space="0" w:color="auto"/>
          </w:divBdr>
        </w:div>
        <w:div w:id="1617642372">
          <w:marLeft w:val="640"/>
          <w:marRight w:val="0"/>
          <w:marTop w:val="0"/>
          <w:marBottom w:val="0"/>
          <w:divBdr>
            <w:top w:val="none" w:sz="0" w:space="0" w:color="auto"/>
            <w:left w:val="none" w:sz="0" w:space="0" w:color="auto"/>
            <w:bottom w:val="none" w:sz="0" w:space="0" w:color="auto"/>
            <w:right w:val="none" w:sz="0" w:space="0" w:color="auto"/>
          </w:divBdr>
        </w:div>
        <w:div w:id="309751916">
          <w:marLeft w:val="640"/>
          <w:marRight w:val="0"/>
          <w:marTop w:val="0"/>
          <w:marBottom w:val="0"/>
          <w:divBdr>
            <w:top w:val="none" w:sz="0" w:space="0" w:color="auto"/>
            <w:left w:val="none" w:sz="0" w:space="0" w:color="auto"/>
            <w:bottom w:val="none" w:sz="0" w:space="0" w:color="auto"/>
            <w:right w:val="none" w:sz="0" w:space="0" w:color="auto"/>
          </w:divBdr>
        </w:div>
        <w:div w:id="850681875">
          <w:marLeft w:val="640"/>
          <w:marRight w:val="0"/>
          <w:marTop w:val="0"/>
          <w:marBottom w:val="0"/>
          <w:divBdr>
            <w:top w:val="none" w:sz="0" w:space="0" w:color="auto"/>
            <w:left w:val="none" w:sz="0" w:space="0" w:color="auto"/>
            <w:bottom w:val="none" w:sz="0" w:space="0" w:color="auto"/>
            <w:right w:val="none" w:sz="0" w:space="0" w:color="auto"/>
          </w:divBdr>
        </w:div>
        <w:div w:id="1004211531">
          <w:marLeft w:val="640"/>
          <w:marRight w:val="0"/>
          <w:marTop w:val="0"/>
          <w:marBottom w:val="0"/>
          <w:divBdr>
            <w:top w:val="none" w:sz="0" w:space="0" w:color="auto"/>
            <w:left w:val="none" w:sz="0" w:space="0" w:color="auto"/>
            <w:bottom w:val="none" w:sz="0" w:space="0" w:color="auto"/>
            <w:right w:val="none" w:sz="0" w:space="0" w:color="auto"/>
          </w:divBdr>
        </w:div>
        <w:div w:id="139351998">
          <w:marLeft w:val="640"/>
          <w:marRight w:val="0"/>
          <w:marTop w:val="0"/>
          <w:marBottom w:val="0"/>
          <w:divBdr>
            <w:top w:val="none" w:sz="0" w:space="0" w:color="auto"/>
            <w:left w:val="none" w:sz="0" w:space="0" w:color="auto"/>
            <w:bottom w:val="none" w:sz="0" w:space="0" w:color="auto"/>
            <w:right w:val="none" w:sz="0" w:space="0" w:color="auto"/>
          </w:divBdr>
        </w:div>
        <w:div w:id="990906547">
          <w:marLeft w:val="640"/>
          <w:marRight w:val="0"/>
          <w:marTop w:val="0"/>
          <w:marBottom w:val="0"/>
          <w:divBdr>
            <w:top w:val="none" w:sz="0" w:space="0" w:color="auto"/>
            <w:left w:val="none" w:sz="0" w:space="0" w:color="auto"/>
            <w:bottom w:val="none" w:sz="0" w:space="0" w:color="auto"/>
            <w:right w:val="none" w:sz="0" w:space="0" w:color="auto"/>
          </w:divBdr>
        </w:div>
        <w:div w:id="1914658466">
          <w:marLeft w:val="640"/>
          <w:marRight w:val="0"/>
          <w:marTop w:val="0"/>
          <w:marBottom w:val="0"/>
          <w:divBdr>
            <w:top w:val="none" w:sz="0" w:space="0" w:color="auto"/>
            <w:left w:val="none" w:sz="0" w:space="0" w:color="auto"/>
            <w:bottom w:val="none" w:sz="0" w:space="0" w:color="auto"/>
            <w:right w:val="none" w:sz="0" w:space="0" w:color="auto"/>
          </w:divBdr>
        </w:div>
        <w:div w:id="1111976187">
          <w:marLeft w:val="640"/>
          <w:marRight w:val="0"/>
          <w:marTop w:val="0"/>
          <w:marBottom w:val="0"/>
          <w:divBdr>
            <w:top w:val="none" w:sz="0" w:space="0" w:color="auto"/>
            <w:left w:val="none" w:sz="0" w:space="0" w:color="auto"/>
            <w:bottom w:val="none" w:sz="0" w:space="0" w:color="auto"/>
            <w:right w:val="none" w:sz="0" w:space="0" w:color="auto"/>
          </w:divBdr>
        </w:div>
        <w:div w:id="1449471525">
          <w:marLeft w:val="640"/>
          <w:marRight w:val="0"/>
          <w:marTop w:val="0"/>
          <w:marBottom w:val="0"/>
          <w:divBdr>
            <w:top w:val="none" w:sz="0" w:space="0" w:color="auto"/>
            <w:left w:val="none" w:sz="0" w:space="0" w:color="auto"/>
            <w:bottom w:val="none" w:sz="0" w:space="0" w:color="auto"/>
            <w:right w:val="none" w:sz="0" w:space="0" w:color="auto"/>
          </w:divBdr>
        </w:div>
        <w:div w:id="474878585">
          <w:marLeft w:val="640"/>
          <w:marRight w:val="0"/>
          <w:marTop w:val="0"/>
          <w:marBottom w:val="0"/>
          <w:divBdr>
            <w:top w:val="none" w:sz="0" w:space="0" w:color="auto"/>
            <w:left w:val="none" w:sz="0" w:space="0" w:color="auto"/>
            <w:bottom w:val="none" w:sz="0" w:space="0" w:color="auto"/>
            <w:right w:val="none" w:sz="0" w:space="0" w:color="auto"/>
          </w:divBdr>
        </w:div>
        <w:div w:id="340401540">
          <w:marLeft w:val="640"/>
          <w:marRight w:val="0"/>
          <w:marTop w:val="0"/>
          <w:marBottom w:val="0"/>
          <w:divBdr>
            <w:top w:val="none" w:sz="0" w:space="0" w:color="auto"/>
            <w:left w:val="none" w:sz="0" w:space="0" w:color="auto"/>
            <w:bottom w:val="none" w:sz="0" w:space="0" w:color="auto"/>
            <w:right w:val="none" w:sz="0" w:space="0" w:color="auto"/>
          </w:divBdr>
        </w:div>
        <w:div w:id="1432122060">
          <w:marLeft w:val="640"/>
          <w:marRight w:val="0"/>
          <w:marTop w:val="0"/>
          <w:marBottom w:val="0"/>
          <w:divBdr>
            <w:top w:val="none" w:sz="0" w:space="0" w:color="auto"/>
            <w:left w:val="none" w:sz="0" w:space="0" w:color="auto"/>
            <w:bottom w:val="none" w:sz="0" w:space="0" w:color="auto"/>
            <w:right w:val="none" w:sz="0" w:space="0" w:color="auto"/>
          </w:divBdr>
        </w:div>
        <w:div w:id="498009973">
          <w:marLeft w:val="640"/>
          <w:marRight w:val="0"/>
          <w:marTop w:val="0"/>
          <w:marBottom w:val="0"/>
          <w:divBdr>
            <w:top w:val="none" w:sz="0" w:space="0" w:color="auto"/>
            <w:left w:val="none" w:sz="0" w:space="0" w:color="auto"/>
            <w:bottom w:val="none" w:sz="0" w:space="0" w:color="auto"/>
            <w:right w:val="none" w:sz="0" w:space="0" w:color="auto"/>
          </w:divBdr>
        </w:div>
        <w:div w:id="1036542082">
          <w:marLeft w:val="640"/>
          <w:marRight w:val="0"/>
          <w:marTop w:val="0"/>
          <w:marBottom w:val="0"/>
          <w:divBdr>
            <w:top w:val="none" w:sz="0" w:space="0" w:color="auto"/>
            <w:left w:val="none" w:sz="0" w:space="0" w:color="auto"/>
            <w:bottom w:val="none" w:sz="0" w:space="0" w:color="auto"/>
            <w:right w:val="none" w:sz="0" w:space="0" w:color="auto"/>
          </w:divBdr>
        </w:div>
        <w:div w:id="1040982280">
          <w:marLeft w:val="640"/>
          <w:marRight w:val="0"/>
          <w:marTop w:val="0"/>
          <w:marBottom w:val="0"/>
          <w:divBdr>
            <w:top w:val="none" w:sz="0" w:space="0" w:color="auto"/>
            <w:left w:val="none" w:sz="0" w:space="0" w:color="auto"/>
            <w:bottom w:val="none" w:sz="0" w:space="0" w:color="auto"/>
            <w:right w:val="none" w:sz="0" w:space="0" w:color="auto"/>
          </w:divBdr>
        </w:div>
        <w:div w:id="1182277797">
          <w:marLeft w:val="640"/>
          <w:marRight w:val="0"/>
          <w:marTop w:val="0"/>
          <w:marBottom w:val="0"/>
          <w:divBdr>
            <w:top w:val="none" w:sz="0" w:space="0" w:color="auto"/>
            <w:left w:val="none" w:sz="0" w:space="0" w:color="auto"/>
            <w:bottom w:val="none" w:sz="0" w:space="0" w:color="auto"/>
            <w:right w:val="none" w:sz="0" w:space="0" w:color="auto"/>
          </w:divBdr>
        </w:div>
        <w:div w:id="1054431704">
          <w:marLeft w:val="640"/>
          <w:marRight w:val="0"/>
          <w:marTop w:val="0"/>
          <w:marBottom w:val="0"/>
          <w:divBdr>
            <w:top w:val="none" w:sz="0" w:space="0" w:color="auto"/>
            <w:left w:val="none" w:sz="0" w:space="0" w:color="auto"/>
            <w:bottom w:val="none" w:sz="0" w:space="0" w:color="auto"/>
            <w:right w:val="none" w:sz="0" w:space="0" w:color="auto"/>
          </w:divBdr>
        </w:div>
        <w:div w:id="1608846389">
          <w:marLeft w:val="640"/>
          <w:marRight w:val="0"/>
          <w:marTop w:val="0"/>
          <w:marBottom w:val="0"/>
          <w:divBdr>
            <w:top w:val="none" w:sz="0" w:space="0" w:color="auto"/>
            <w:left w:val="none" w:sz="0" w:space="0" w:color="auto"/>
            <w:bottom w:val="none" w:sz="0" w:space="0" w:color="auto"/>
            <w:right w:val="none" w:sz="0" w:space="0" w:color="auto"/>
          </w:divBdr>
        </w:div>
        <w:div w:id="757093553">
          <w:marLeft w:val="640"/>
          <w:marRight w:val="0"/>
          <w:marTop w:val="0"/>
          <w:marBottom w:val="0"/>
          <w:divBdr>
            <w:top w:val="none" w:sz="0" w:space="0" w:color="auto"/>
            <w:left w:val="none" w:sz="0" w:space="0" w:color="auto"/>
            <w:bottom w:val="none" w:sz="0" w:space="0" w:color="auto"/>
            <w:right w:val="none" w:sz="0" w:space="0" w:color="auto"/>
          </w:divBdr>
        </w:div>
        <w:div w:id="136531663">
          <w:marLeft w:val="640"/>
          <w:marRight w:val="0"/>
          <w:marTop w:val="0"/>
          <w:marBottom w:val="0"/>
          <w:divBdr>
            <w:top w:val="none" w:sz="0" w:space="0" w:color="auto"/>
            <w:left w:val="none" w:sz="0" w:space="0" w:color="auto"/>
            <w:bottom w:val="none" w:sz="0" w:space="0" w:color="auto"/>
            <w:right w:val="none" w:sz="0" w:space="0" w:color="auto"/>
          </w:divBdr>
        </w:div>
        <w:div w:id="693389231">
          <w:marLeft w:val="640"/>
          <w:marRight w:val="0"/>
          <w:marTop w:val="0"/>
          <w:marBottom w:val="0"/>
          <w:divBdr>
            <w:top w:val="none" w:sz="0" w:space="0" w:color="auto"/>
            <w:left w:val="none" w:sz="0" w:space="0" w:color="auto"/>
            <w:bottom w:val="none" w:sz="0" w:space="0" w:color="auto"/>
            <w:right w:val="none" w:sz="0" w:space="0" w:color="auto"/>
          </w:divBdr>
        </w:div>
        <w:div w:id="928808785">
          <w:marLeft w:val="640"/>
          <w:marRight w:val="0"/>
          <w:marTop w:val="0"/>
          <w:marBottom w:val="0"/>
          <w:divBdr>
            <w:top w:val="none" w:sz="0" w:space="0" w:color="auto"/>
            <w:left w:val="none" w:sz="0" w:space="0" w:color="auto"/>
            <w:bottom w:val="none" w:sz="0" w:space="0" w:color="auto"/>
            <w:right w:val="none" w:sz="0" w:space="0" w:color="auto"/>
          </w:divBdr>
        </w:div>
        <w:div w:id="446433168">
          <w:marLeft w:val="640"/>
          <w:marRight w:val="0"/>
          <w:marTop w:val="0"/>
          <w:marBottom w:val="0"/>
          <w:divBdr>
            <w:top w:val="none" w:sz="0" w:space="0" w:color="auto"/>
            <w:left w:val="none" w:sz="0" w:space="0" w:color="auto"/>
            <w:bottom w:val="none" w:sz="0" w:space="0" w:color="auto"/>
            <w:right w:val="none" w:sz="0" w:space="0" w:color="auto"/>
          </w:divBdr>
        </w:div>
        <w:div w:id="15810445">
          <w:marLeft w:val="640"/>
          <w:marRight w:val="0"/>
          <w:marTop w:val="0"/>
          <w:marBottom w:val="0"/>
          <w:divBdr>
            <w:top w:val="none" w:sz="0" w:space="0" w:color="auto"/>
            <w:left w:val="none" w:sz="0" w:space="0" w:color="auto"/>
            <w:bottom w:val="none" w:sz="0" w:space="0" w:color="auto"/>
            <w:right w:val="none" w:sz="0" w:space="0" w:color="auto"/>
          </w:divBdr>
        </w:div>
        <w:div w:id="1539512182">
          <w:marLeft w:val="640"/>
          <w:marRight w:val="0"/>
          <w:marTop w:val="0"/>
          <w:marBottom w:val="0"/>
          <w:divBdr>
            <w:top w:val="none" w:sz="0" w:space="0" w:color="auto"/>
            <w:left w:val="none" w:sz="0" w:space="0" w:color="auto"/>
            <w:bottom w:val="none" w:sz="0" w:space="0" w:color="auto"/>
            <w:right w:val="none" w:sz="0" w:space="0" w:color="auto"/>
          </w:divBdr>
        </w:div>
        <w:div w:id="242371977">
          <w:marLeft w:val="640"/>
          <w:marRight w:val="0"/>
          <w:marTop w:val="0"/>
          <w:marBottom w:val="0"/>
          <w:divBdr>
            <w:top w:val="none" w:sz="0" w:space="0" w:color="auto"/>
            <w:left w:val="none" w:sz="0" w:space="0" w:color="auto"/>
            <w:bottom w:val="none" w:sz="0" w:space="0" w:color="auto"/>
            <w:right w:val="none" w:sz="0" w:space="0" w:color="auto"/>
          </w:divBdr>
        </w:div>
        <w:div w:id="1432507030">
          <w:marLeft w:val="640"/>
          <w:marRight w:val="0"/>
          <w:marTop w:val="0"/>
          <w:marBottom w:val="0"/>
          <w:divBdr>
            <w:top w:val="none" w:sz="0" w:space="0" w:color="auto"/>
            <w:left w:val="none" w:sz="0" w:space="0" w:color="auto"/>
            <w:bottom w:val="none" w:sz="0" w:space="0" w:color="auto"/>
            <w:right w:val="none" w:sz="0" w:space="0" w:color="auto"/>
          </w:divBdr>
        </w:div>
        <w:div w:id="1283221837">
          <w:marLeft w:val="640"/>
          <w:marRight w:val="0"/>
          <w:marTop w:val="0"/>
          <w:marBottom w:val="0"/>
          <w:divBdr>
            <w:top w:val="none" w:sz="0" w:space="0" w:color="auto"/>
            <w:left w:val="none" w:sz="0" w:space="0" w:color="auto"/>
            <w:bottom w:val="none" w:sz="0" w:space="0" w:color="auto"/>
            <w:right w:val="none" w:sz="0" w:space="0" w:color="auto"/>
          </w:divBdr>
        </w:div>
        <w:div w:id="1558055156">
          <w:marLeft w:val="640"/>
          <w:marRight w:val="0"/>
          <w:marTop w:val="0"/>
          <w:marBottom w:val="0"/>
          <w:divBdr>
            <w:top w:val="none" w:sz="0" w:space="0" w:color="auto"/>
            <w:left w:val="none" w:sz="0" w:space="0" w:color="auto"/>
            <w:bottom w:val="none" w:sz="0" w:space="0" w:color="auto"/>
            <w:right w:val="none" w:sz="0" w:space="0" w:color="auto"/>
          </w:divBdr>
        </w:div>
        <w:div w:id="74128534">
          <w:marLeft w:val="640"/>
          <w:marRight w:val="0"/>
          <w:marTop w:val="0"/>
          <w:marBottom w:val="0"/>
          <w:divBdr>
            <w:top w:val="none" w:sz="0" w:space="0" w:color="auto"/>
            <w:left w:val="none" w:sz="0" w:space="0" w:color="auto"/>
            <w:bottom w:val="none" w:sz="0" w:space="0" w:color="auto"/>
            <w:right w:val="none" w:sz="0" w:space="0" w:color="auto"/>
          </w:divBdr>
        </w:div>
        <w:div w:id="1250116885">
          <w:marLeft w:val="640"/>
          <w:marRight w:val="0"/>
          <w:marTop w:val="0"/>
          <w:marBottom w:val="0"/>
          <w:divBdr>
            <w:top w:val="none" w:sz="0" w:space="0" w:color="auto"/>
            <w:left w:val="none" w:sz="0" w:space="0" w:color="auto"/>
            <w:bottom w:val="none" w:sz="0" w:space="0" w:color="auto"/>
            <w:right w:val="none" w:sz="0" w:space="0" w:color="auto"/>
          </w:divBdr>
        </w:div>
        <w:div w:id="51775045">
          <w:marLeft w:val="640"/>
          <w:marRight w:val="0"/>
          <w:marTop w:val="0"/>
          <w:marBottom w:val="0"/>
          <w:divBdr>
            <w:top w:val="none" w:sz="0" w:space="0" w:color="auto"/>
            <w:left w:val="none" w:sz="0" w:space="0" w:color="auto"/>
            <w:bottom w:val="none" w:sz="0" w:space="0" w:color="auto"/>
            <w:right w:val="none" w:sz="0" w:space="0" w:color="auto"/>
          </w:divBdr>
        </w:div>
        <w:div w:id="135073353">
          <w:marLeft w:val="640"/>
          <w:marRight w:val="0"/>
          <w:marTop w:val="0"/>
          <w:marBottom w:val="0"/>
          <w:divBdr>
            <w:top w:val="none" w:sz="0" w:space="0" w:color="auto"/>
            <w:left w:val="none" w:sz="0" w:space="0" w:color="auto"/>
            <w:bottom w:val="none" w:sz="0" w:space="0" w:color="auto"/>
            <w:right w:val="none" w:sz="0" w:space="0" w:color="auto"/>
          </w:divBdr>
        </w:div>
        <w:div w:id="389038762">
          <w:marLeft w:val="640"/>
          <w:marRight w:val="0"/>
          <w:marTop w:val="0"/>
          <w:marBottom w:val="0"/>
          <w:divBdr>
            <w:top w:val="none" w:sz="0" w:space="0" w:color="auto"/>
            <w:left w:val="none" w:sz="0" w:space="0" w:color="auto"/>
            <w:bottom w:val="none" w:sz="0" w:space="0" w:color="auto"/>
            <w:right w:val="none" w:sz="0" w:space="0" w:color="auto"/>
          </w:divBdr>
        </w:div>
        <w:div w:id="1275139139">
          <w:marLeft w:val="640"/>
          <w:marRight w:val="0"/>
          <w:marTop w:val="0"/>
          <w:marBottom w:val="0"/>
          <w:divBdr>
            <w:top w:val="none" w:sz="0" w:space="0" w:color="auto"/>
            <w:left w:val="none" w:sz="0" w:space="0" w:color="auto"/>
            <w:bottom w:val="none" w:sz="0" w:space="0" w:color="auto"/>
            <w:right w:val="none" w:sz="0" w:space="0" w:color="auto"/>
          </w:divBdr>
        </w:div>
        <w:div w:id="2050106447">
          <w:marLeft w:val="640"/>
          <w:marRight w:val="0"/>
          <w:marTop w:val="0"/>
          <w:marBottom w:val="0"/>
          <w:divBdr>
            <w:top w:val="none" w:sz="0" w:space="0" w:color="auto"/>
            <w:left w:val="none" w:sz="0" w:space="0" w:color="auto"/>
            <w:bottom w:val="none" w:sz="0" w:space="0" w:color="auto"/>
            <w:right w:val="none" w:sz="0" w:space="0" w:color="auto"/>
          </w:divBdr>
        </w:div>
        <w:div w:id="1175732125">
          <w:marLeft w:val="640"/>
          <w:marRight w:val="0"/>
          <w:marTop w:val="0"/>
          <w:marBottom w:val="0"/>
          <w:divBdr>
            <w:top w:val="none" w:sz="0" w:space="0" w:color="auto"/>
            <w:left w:val="none" w:sz="0" w:space="0" w:color="auto"/>
            <w:bottom w:val="none" w:sz="0" w:space="0" w:color="auto"/>
            <w:right w:val="none" w:sz="0" w:space="0" w:color="auto"/>
          </w:divBdr>
        </w:div>
        <w:div w:id="595139967">
          <w:marLeft w:val="640"/>
          <w:marRight w:val="0"/>
          <w:marTop w:val="0"/>
          <w:marBottom w:val="0"/>
          <w:divBdr>
            <w:top w:val="none" w:sz="0" w:space="0" w:color="auto"/>
            <w:left w:val="none" w:sz="0" w:space="0" w:color="auto"/>
            <w:bottom w:val="none" w:sz="0" w:space="0" w:color="auto"/>
            <w:right w:val="none" w:sz="0" w:space="0" w:color="auto"/>
          </w:divBdr>
        </w:div>
        <w:div w:id="1857159720">
          <w:marLeft w:val="640"/>
          <w:marRight w:val="0"/>
          <w:marTop w:val="0"/>
          <w:marBottom w:val="0"/>
          <w:divBdr>
            <w:top w:val="none" w:sz="0" w:space="0" w:color="auto"/>
            <w:left w:val="none" w:sz="0" w:space="0" w:color="auto"/>
            <w:bottom w:val="none" w:sz="0" w:space="0" w:color="auto"/>
            <w:right w:val="none" w:sz="0" w:space="0" w:color="auto"/>
          </w:divBdr>
        </w:div>
        <w:div w:id="1540783323">
          <w:marLeft w:val="640"/>
          <w:marRight w:val="0"/>
          <w:marTop w:val="0"/>
          <w:marBottom w:val="0"/>
          <w:divBdr>
            <w:top w:val="none" w:sz="0" w:space="0" w:color="auto"/>
            <w:left w:val="none" w:sz="0" w:space="0" w:color="auto"/>
            <w:bottom w:val="none" w:sz="0" w:space="0" w:color="auto"/>
            <w:right w:val="none" w:sz="0" w:space="0" w:color="auto"/>
          </w:divBdr>
        </w:div>
        <w:div w:id="1391423085">
          <w:marLeft w:val="640"/>
          <w:marRight w:val="0"/>
          <w:marTop w:val="0"/>
          <w:marBottom w:val="0"/>
          <w:divBdr>
            <w:top w:val="none" w:sz="0" w:space="0" w:color="auto"/>
            <w:left w:val="none" w:sz="0" w:space="0" w:color="auto"/>
            <w:bottom w:val="none" w:sz="0" w:space="0" w:color="auto"/>
            <w:right w:val="none" w:sz="0" w:space="0" w:color="auto"/>
          </w:divBdr>
        </w:div>
        <w:div w:id="1634480331">
          <w:marLeft w:val="640"/>
          <w:marRight w:val="0"/>
          <w:marTop w:val="0"/>
          <w:marBottom w:val="0"/>
          <w:divBdr>
            <w:top w:val="none" w:sz="0" w:space="0" w:color="auto"/>
            <w:left w:val="none" w:sz="0" w:space="0" w:color="auto"/>
            <w:bottom w:val="none" w:sz="0" w:space="0" w:color="auto"/>
            <w:right w:val="none" w:sz="0" w:space="0" w:color="auto"/>
          </w:divBdr>
        </w:div>
        <w:div w:id="290094945">
          <w:marLeft w:val="640"/>
          <w:marRight w:val="0"/>
          <w:marTop w:val="0"/>
          <w:marBottom w:val="0"/>
          <w:divBdr>
            <w:top w:val="none" w:sz="0" w:space="0" w:color="auto"/>
            <w:left w:val="none" w:sz="0" w:space="0" w:color="auto"/>
            <w:bottom w:val="none" w:sz="0" w:space="0" w:color="auto"/>
            <w:right w:val="none" w:sz="0" w:space="0" w:color="auto"/>
          </w:divBdr>
        </w:div>
        <w:div w:id="570698806">
          <w:marLeft w:val="640"/>
          <w:marRight w:val="0"/>
          <w:marTop w:val="0"/>
          <w:marBottom w:val="0"/>
          <w:divBdr>
            <w:top w:val="none" w:sz="0" w:space="0" w:color="auto"/>
            <w:left w:val="none" w:sz="0" w:space="0" w:color="auto"/>
            <w:bottom w:val="none" w:sz="0" w:space="0" w:color="auto"/>
            <w:right w:val="none" w:sz="0" w:space="0" w:color="auto"/>
          </w:divBdr>
        </w:div>
        <w:div w:id="918059639">
          <w:marLeft w:val="640"/>
          <w:marRight w:val="0"/>
          <w:marTop w:val="0"/>
          <w:marBottom w:val="0"/>
          <w:divBdr>
            <w:top w:val="none" w:sz="0" w:space="0" w:color="auto"/>
            <w:left w:val="none" w:sz="0" w:space="0" w:color="auto"/>
            <w:bottom w:val="none" w:sz="0" w:space="0" w:color="auto"/>
            <w:right w:val="none" w:sz="0" w:space="0" w:color="auto"/>
          </w:divBdr>
        </w:div>
        <w:div w:id="799347221">
          <w:marLeft w:val="640"/>
          <w:marRight w:val="0"/>
          <w:marTop w:val="0"/>
          <w:marBottom w:val="0"/>
          <w:divBdr>
            <w:top w:val="none" w:sz="0" w:space="0" w:color="auto"/>
            <w:left w:val="none" w:sz="0" w:space="0" w:color="auto"/>
            <w:bottom w:val="none" w:sz="0" w:space="0" w:color="auto"/>
            <w:right w:val="none" w:sz="0" w:space="0" w:color="auto"/>
          </w:divBdr>
        </w:div>
        <w:div w:id="1915125245">
          <w:marLeft w:val="640"/>
          <w:marRight w:val="0"/>
          <w:marTop w:val="0"/>
          <w:marBottom w:val="0"/>
          <w:divBdr>
            <w:top w:val="none" w:sz="0" w:space="0" w:color="auto"/>
            <w:left w:val="none" w:sz="0" w:space="0" w:color="auto"/>
            <w:bottom w:val="none" w:sz="0" w:space="0" w:color="auto"/>
            <w:right w:val="none" w:sz="0" w:space="0" w:color="auto"/>
          </w:divBdr>
        </w:div>
        <w:div w:id="1546719408">
          <w:marLeft w:val="640"/>
          <w:marRight w:val="0"/>
          <w:marTop w:val="0"/>
          <w:marBottom w:val="0"/>
          <w:divBdr>
            <w:top w:val="none" w:sz="0" w:space="0" w:color="auto"/>
            <w:left w:val="none" w:sz="0" w:space="0" w:color="auto"/>
            <w:bottom w:val="none" w:sz="0" w:space="0" w:color="auto"/>
            <w:right w:val="none" w:sz="0" w:space="0" w:color="auto"/>
          </w:divBdr>
        </w:div>
        <w:div w:id="2001156096">
          <w:marLeft w:val="640"/>
          <w:marRight w:val="0"/>
          <w:marTop w:val="0"/>
          <w:marBottom w:val="0"/>
          <w:divBdr>
            <w:top w:val="none" w:sz="0" w:space="0" w:color="auto"/>
            <w:left w:val="none" w:sz="0" w:space="0" w:color="auto"/>
            <w:bottom w:val="none" w:sz="0" w:space="0" w:color="auto"/>
            <w:right w:val="none" w:sz="0" w:space="0" w:color="auto"/>
          </w:divBdr>
        </w:div>
        <w:div w:id="1145974303">
          <w:marLeft w:val="640"/>
          <w:marRight w:val="0"/>
          <w:marTop w:val="0"/>
          <w:marBottom w:val="0"/>
          <w:divBdr>
            <w:top w:val="none" w:sz="0" w:space="0" w:color="auto"/>
            <w:left w:val="none" w:sz="0" w:space="0" w:color="auto"/>
            <w:bottom w:val="none" w:sz="0" w:space="0" w:color="auto"/>
            <w:right w:val="none" w:sz="0" w:space="0" w:color="auto"/>
          </w:divBdr>
        </w:div>
        <w:div w:id="1409302708">
          <w:marLeft w:val="640"/>
          <w:marRight w:val="0"/>
          <w:marTop w:val="0"/>
          <w:marBottom w:val="0"/>
          <w:divBdr>
            <w:top w:val="none" w:sz="0" w:space="0" w:color="auto"/>
            <w:left w:val="none" w:sz="0" w:space="0" w:color="auto"/>
            <w:bottom w:val="none" w:sz="0" w:space="0" w:color="auto"/>
            <w:right w:val="none" w:sz="0" w:space="0" w:color="auto"/>
          </w:divBdr>
        </w:div>
        <w:div w:id="1811053118">
          <w:marLeft w:val="640"/>
          <w:marRight w:val="0"/>
          <w:marTop w:val="0"/>
          <w:marBottom w:val="0"/>
          <w:divBdr>
            <w:top w:val="none" w:sz="0" w:space="0" w:color="auto"/>
            <w:left w:val="none" w:sz="0" w:space="0" w:color="auto"/>
            <w:bottom w:val="none" w:sz="0" w:space="0" w:color="auto"/>
            <w:right w:val="none" w:sz="0" w:space="0" w:color="auto"/>
          </w:divBdr>
        </w:div>
        <w:div w:id="2095973114">
          <w:marLeft w:val="640"/>
          <w:marRight w:val="0"/>
          <w:marTop w:val="0"/>
          <w:marBottom w:val="0"/>
          <w:divBdr>
            <w:top w:val="none" w:sz="0" w:space="0" w:color="auto"/>
            <w:left w:val="none" w:sz="0" w:space="0" w:color="auto"/>
            <w:bottom w:val="none" w:sz="0" w:space="0" w:color="auto"/>
            <w:right w:val="none" w:sz="0" w:space="0" w:color="auto"/>
          </w:divBdr>
        </w:div>
        <w:div w:id="1869830470">
          <w:marLeft w:val="640"/>
          <w:marRight w:val="0"/>
          <w:marTop w:val="0"/>
          <w:marBottom w:val="0"/>
          <w:divBdr>
            <w:top w:val="none" w:sz="0" w:space="0" w:color="auto"/>
            <w:left w:val="none" w:sz="0" w:space="0" w:color="auto"/>
            <w:bottom w:val="none" w:sz="0" w:space="0" w:color="auto"/>
            <w:right w:val="none" w:sz="0" w:space="0" w:color="auto"/>
          </w:divBdr>
        </w:div>
        <w:div w:id="1740980578">
          <w:marLeft w:val="640"/>
          <w:marRight w:val="0"/>
          <w:marTop w:val="0"/>
          <w:marBottom w:val="0"/>
          <w:divBdr>
            <w:top w:val="none" w:sz="0" w:space="0" w:color="auto"/>
            <w:left w:val="none" w:sz="0" w:space="0" w:color="auto"/>
            <w:bottom w:val="none" w:sz="0" w:space="0" w:color="auto"/>
            <w:right w:val="none" w:sz="0" w:space="0" w:color="auto"/>
          </w:divBdr>
        </w:div>
        <w:div w:id="841772519">
          <w:marLeft w:val="640"/>
          <w:marRight w:val="0"/>
          <w:marTop w:val="0"/>
          <w:marBottom w:val="0"/>
          <w:divBdr>
            <w:top w:val="none" w:sz="0" w:space="0" w:color="auto"/>
            <w:left w:val="none" w:sz="0" w:space="0" w:color="auto"/>
            <w:bottom w:val="none" w:sz="0" w:space="0" w:color="auto"/>
            <w:right w:val="none" w:sz="0" w:space="0" w:color="auto"/>
          </w:divBdr>
        </w:div>
        <w:div w:id="1878349368">
          <w:marLeft w:val="640"/>
          <w:marRight w:val="0"/>
          <w:marTop w:val="0"/>
          <w:marBottom w:val="0"/>
          <w:divBdr>
            <w:top w:val="none" w:sz="0" w:space="0" w:color="auto"/>
            <w:left w:val="none" w:sz="0" w:space="0" w:color="auto"/>
            <w:bottom w:val="none" w:sz="0" w:space="0" w:color="auto"/>
            <w:right w:val="none" w:sz="0" w:space="0" w:color="auto"/>
          </w:divBdr>
        </w:div>
        <w:div w:id="1459839125">
          <w:marLeft w:val="640"/>
          <w:marRight w:val="0"/>
          <w:marTop w:val="0"/>
          <w:marBottom w:val="0"/>
          <w:divBdr>
            <w:top w:val="none" w:sz="0" w:space="0" w:color="auto"/>
            <w:left w:val="none" w:sz="0" w:space="0" w:color="auto"/>
            <w:bottom w:val="none" w:sz="0" w:space="0" w:color="auto"/>
            <w:right w:val="none" w:sz="0" w:space="0" w:color="auto"/>
          </w:divBdr>
        </w:div>
        <w:div w:id="1821264329">
          <w:marLeft w:val="640"/>
          <w:marRight w:val="0"/>
          <w:marTop w:val="0"/>
          <w:marBottom w:val="0"/>
          <w:divBdr>
            <w:top w:val="none" w:sz="0" w:space="0" w:color="auto"/>
            <w:left w:val="none" w:sz="0" w:space="0" w:color="auto"/>
            <w:bottom w:val="none" w:sz="0" w:space="0" w:color="auto"/>
            <w:right w:val="none" w:sz="0" w:space="0" w:color="auto"/>
          </w:divBdr>
        </w:div>
        <w:div w:id="1488008933">
          <w:marLeft w:val="640"/>
          <w:marRight w:val="0"/>
          <w:marTop w:val="0"/>
          <w:marBottom w:val="0"/>
          <w:divBdr>
            <w:top w:val="none" w:sz="0" w:space="0" w:color="auto"/>
            <w:left w:val="none" w:sz="0" w:space="0" w:color="auto"/>
            <w:bottom w:val="none" w:sz="0" w:space="0" w:color="auto"/>
            <w:right w:val="none" w:sz="0" w:space="0" w:color="auto"/>
          </w:divBdr>
        </w:div>
        <w:div w:id="146896505">
          <w:marLeft w:val="640"/>
          <w:marRight w:val="0"/>
          <w:marTop w:val="0"/>
          <w:marBottom w:val="0"/>
          <w:divBdr>
            <w:top w:val="none" w:sz="0" w:space="0" w:color="auto"/>
            <w:left w:val="none" w:sz="0" w:space="0" w:color="auto"/>
            <w:bottom w:val="none" w:sz="0" w:space="0" w:color="auto"/>
            <w:right w:val="none" w:sz="0" w:space="0" w:color="auto"/>
          </w:divBdr>
        </w:div>
        <w:div w:id="1578712573">
          <w:marLeft w:val="640"/>
          <w:marRight w:val="0"/>
          <w:marTop w:val="0"/>
          <w:marBottom w:val="0"/>
          <w:divBdr>
            <w:top w:val="none" w:sz="0" w:space="0" w:color="auto"/>
            <w:left w:val="none" w:sz="0" w:space="0" w:color="auto"/>
            <w:bottom w:val="none" w:sz="0" w:space="0" w:color="auto"/>
            <w:right w:val="none" w:sz="0" w:space="0" w:color="auto"/>
          </w:divBdr>
        </w:div>
        <w:div w:id="165444918">
          <w:marLeft w:val="640"/>
          <w:marRight w:val="0"/>
          <w:marTop w:val="0"/>
          <w:marBottom w:val="0"/>
          <w:divBdr>
            <w:top w:val="none" w:sz="0" w:space="0" w:color="auto"/>
            <w:left w:val="none" w:sz="0" w:space="0" w:color="auto"/>
            <w:bottom w:val="none" w:sz="0" w:space="0" w:color="auto"/>
            <w:right w:val="none" w:sz="0" w:space="0" w:color="auto"/>
          </w:divBdr>
        </w:div>
        <w:div w:id="797796117">
          <w:marLeft w:val="640"/>
          <w:marRight w:val="0"/>
          <w:marTop w:val="0"/>
          <w:marBottom w:val="0"/>
          <w:divBdr>
            <w:top w:val="none" w:sz="0" w:space="0" w:color="auto"/>
            <w:left w:val="none" w:sz="0" w:space="0" w:color="auto"/>
            <w:bottom w:val="none" w:sz="0" w:space="0" w:color="auto"/>
            <w:right w:val="none" w:sz="0" w:space="0" w:color="auto"/>
          </w:divBdr>
        </w:div>
        <w:div w:id="1523664548">
          <w:marLeft w:val="640"/>
          <w:marRight w:val="0"/>
          <w:marTop w:val="0"/>
          <w:marBottom w:val="0"/>
          <w:divBdr>
            <w:top w:val="none" w:sz="0" w:space="0" w:color="auto"/>
            <w:left w:val="none" w:sz="0" w:space="0" w:color="auto"/>
            <w:bottom w:val="none" w:sz="0" w:space="0" w:color="auto"/>
            <w:right w:val="none" w:sz="0" w:space="0" w:color="auto"/>
          </w:divBdr>
        </w:div>
        <w:div w:id="1429307371">
          <w:marLeft w:val="640"/>
          <w:marRight w:val="0"/>
          <w:marTop w:val="0"/>
          <w:marBottom w:val="0"/>
          <w:divBdr>
            <w:top w:val="none" w:sz="0" w:space="0" w:color="auto"/>
            <w:left w:val="none" w:sz="0" w:space="0" w:color="auto"/>
            <w:bottom w:val="none" w:sz="0" w:space="0" w:color="auto"/>
            <w:right w:val="none" w:sz="0" w:space="0" w:color="auto"/>
          </w:divBdr>
        </w:div>
        <w:div w:id="531575123">
          <w:marLeft w:val="640"/>
          <w:marRight w:val="0"/>
          <w:marTop w:val="0"/>
          <w:marBottom w:val="0"/>
          <w:divBdr>
            <w:top w:val="none" w:sz="0" w:space="0" w:color="auto"/>
            <w:left w:val="none" w:sz="0" w:space="0" w:color="auto"/>
            <w:bottom w:val="none" w:sz="0" w:space="0" w:color="auto"/>
            <w:right w:val="none" w:sz="0" w:space="0" w:color="auto"/>
          </w:divBdr>
        </w:div>
        <w:div w:id="1035615448">
          <w:marLeft w:val="640"/>
          <w:marRight w:val="0"/>
          <w:marTop w:val="0"/>
          <w:marBottom w:val="0"/>
          <w:divBdr>
            <w:top w:val="none" w:sz="0" w:space="0" w:color="auto"/>
            <w:left w:val="none" w:sz="0" w:space="0" w:color="auto"/>
            <w:bottom w:val="none" w:sz="0" w:space="0" w:color="auto"/>
            <w:right w:val="none" w:sz="0" w:space="0" w:color="auto"/>
          </w:divBdr>
        </w:div>
        <w:div w:id="2036610907">
          <w:marLeft w:val="640"/>
          <w:marRight w:val="0"/>
          <w:marTop w:val="0"/>
          <w:marBottom w:val="0"/>
          <w:divBdr>
            <w:top w:val="none" w:sz="0" w:space="0" w:color="auto"/>
            <w:left w:val="none" w:sz="0" w:space="0" w:color="auto"/>
            <w:bottom w:val="none" w:sz="0" w:space="0" w:color="auto"/>
            <w:right w:val="none" w:sz="0" w:space="0" w:color="auto"/>
          </w:divBdr>
        </w:div>
        <w:div w:id="1322347583">
          <w:marLeft w:val="640"/>
          <w:marRight w:val="0"/>
          <w:marTop w:val="0"/>
          <w:marBottom w:val="0"/>
          <w:divBdr>
            <w:top w:val="none" w:sz="0" w:space="0" w:color="auto"/>
            <w:left w:val="none" w:sz="0" w:space="0" w:color="auto"/>
            <w:bottom w:val="none" w:sz="0" w:space="0" w:color="auto"/>
            <w:right w:val="none" w:sz="0" w:space="0" w:color="auto"/>
          </w:divBdr>
        </w:div>
        <w:div w:id="1361319268">
          <w:marLeft w:val="640"/>
          <w:marRight w:val="0"/>
          <w:marTop w:val="0"/>
          <w:marBottom w:val="0"/>
          <w:divBdr>
            <w:top w:val="none" w:sz="0" w:space="0" w:color="auto"/>
            <w:left w:val="none" w:sz="0" w:space="0" w:color="auto"/>
            <w:bottom w:val="none" w:sz="0" w:space="0" w:color="auto"/>
            <w:right w:val="none" w:sz="0" w:space="0" w:color="auto"/>
          </w:divBdr>
        </w:div>
        <w:div w:id="1922523547">
          <w:marLeft w:val="640"/>
          <w:marRight w:val="0"/>
          <w:marTop w:val="0"/>
          <w:marBottom w:val="0"/>
          <w:divBdr>
            <w:top w:val="none" w:sz="0" w:space="0" w:color="auto"/>
            <w:left w:val="none" w:sz="0" w:space="0" w:color="auto"/>
            <w:bottom w:val="none" w:sz="0" w:space="0" w:color="auto"/>
            <w:right w:val="none" w:sz="0" w:space="0" w:color="auto"/>
          </w:divBdr>
        </w:div>
        <w:div w:id="2143691408">
          <w:marLeft w:val="640"/>
          <w:marRight w:val="0"/>
          <w:marTop w:val="0"/>
          <w:marBottom w:val="0"/>
          <w:divBdr>
            <w:top w:val="none" w:sz="0" w:space="0" w:color="auto"/>
            <w:left w:val="none" w:sz="0" w:space="0" w:color="auto"/>
            <w:bottom w:val="none" w:sz="0" w:space="0" w:color="auto"/>
            <w:right w:val="none" w:sz="0" w:space="0" w:color="auto"/>
          </w:divBdr>
        </w:div>
        <w:div w:id="360909084">
          <w:marLeft w:val="640"/>
          <w:marRight w:val="0"/>
          <w:marTop w:val="0"/>
          <w:marBottom w:val="0"/>
          <w:divBdr>
            <w:top w:val="none" w:sz="0" w:space="0" w:color="auto"/>
            <w:left w:val="none" w:sz="0" w:space="0" w:color="auto"/>
            <w:bottom w:val="none" w:sz="0" w:space="0" w:color="auto"/>
            <w:right w:val="none" w:sz="0" w:space="0" w:color="auto"/>
          </w:divBdr>
        </w:div>
        <w:div w:id="1868174969">
          <w:marLeft w:val="640"/>
          <w:marRight w:val="0"/>
          <w:marTop w:val="0"/>
          <w:marBottom w:val="0"/>
          <w:divBdr>
            <w:top w:val="none" w:sz="0" w:space="0" w:color="auto"/>
            <w:left w:val="none" w:sz="0" w:space="0" w:color="auto"/>
            <w:bottom w:val="none" w:sz="0" w:space="0" w:color="auto"/>
            <w:right w:val="none" w:sz="0" w:space="0" w:color="auto"/>
          </w:divBdr>
        </w:div>
        <w:div w:id="1674065903">
          <w:marLeft w:val="640"/>
          <w:marRight w:val="0"/>
          <w:marTop w:val="0"/>
          <w:marBottom w:val="0"/>
          <w:divBdr>
            <w:top w:val="none" w:sz="0" w:space="0" w:color="auto"/>
            <w:left w:val="none" w:sz="0" w:space="0" w:color="auto"/>
            <w:bottom w:val="none" w:sz="0" w:space="0" w:color="auto"/>
            <w:right w:val="none" w:sz="0" w:space="0" w:color="auto"/>
          </w:divBdr>
        </w:div>
        <w:div w:id="551238173">
          <w:marLeft w:val="640"/>
          <w:marRight w:val="0"/>
          <w:marTop w:val="0"/>
          <w:marBottom w:val="0"/>
          <w:divBdr>
            <w:top w:val="none" w:sz="0" w:space="0" w:color="auto"/>
            <w:left w:val="none" w:sz="0" w:space="0" w:color="auto"/>
            <w:bottom w:val="none" w:sz="0" w:space="0" w:color="auto"/>
            <w:right w:val="none" w:sz="0" w:space="0" w:color="auto"/>
          </w:divBdr>
        </w:div>
        <w:div w:id="1286428350">
          <w:marLeft w:val="640"/>
          <w:marRight w:val="0"/>
          <w:marTop w:val="0"/>
          <w:marBottom w:val="0"/>
          <w:divBdr>
            <w:top w:val="none" w:sz="0" w:space="0" w:color="auto"/>
            <w:left w:val="none" w:sz="0" w:space="0" w:color="auto"/>
            <w:bottom w:val="none" w:sz="0" w:space="0" w:color="auto"/>
            <w:right w:val="none" w:sz="0" w:space="0" w:color="auto"/>
          </w:divBdr>
        </w:div>
        <w:div w:id="158890066">
          <w:marLeft w:val="640"/>
          <w:marRight w:val="0"/>
          <w:marTop w:val="0"/>
          <w:marBottom w:val="0"/>
          <w:divBdr>
            <w:top w:val="none" w:sz="0" w:space="0" w:color="auto"/>
            <w:left w:val="none" w:sz="0" w:space="0" w:color="auto"/>
            <w:bottom w:val="none" w:sz="0" w:space="0" w:color="auto"/>
            <w:right w:val="none" w:sz="0" w:space="0" w:color="auto"/>
          </w:divBdr>
        </w:div>
        <w:div w:id="1103572256">
          <w:marLeft w:val="640"/>
          <w:marRight w:val="0"/>
          <w:marTop w:val="0"/>
          <w:marBottom w:val="0"/>
          <w:divBdr>
            <w:top w:val="none" w:sz="0" w:space="0" w:color="auto"/>
            <w:left w:val="none" w:sz="0" w:space="0" w:color="auto"/>
            <w:bottom w:val="none" w:sz="0" w:space="0" w:color="auto"/>
            <w:right w:val="none" w:sz="0" w:space="0" w:color="auto"/>
          </w:divBdr>
        </w:div>
        <w:div w:id="1329747490">
          <w:marLeft w:val="640"/>
          <w:marRight w:val="0"/>
          <w:marTop w:val="0"/>
          <w:marBottom w:val="0"/>
          <w:divBdr>
            <w:top w:val="none" w:sz="0" w:space="0" w:color="auto"/>
            <w:left w:val="none" w:sz="0" w:space="0" w:color="auto"/>
            <w:bottom w:val="none" w:sz="0" w:space="0" w:color="auto"/>
            <w:right w:val="none" w:sz="0" w:space="0" w:color="auto"/>
          </w:divBdr>
        </w:div>
        <w:div w:id="2052728466">
          <w:marLeft w:val="640"/>
          <w:marRight w:val="0"/>
          <w:marTop w:val="0"/>
          <w:marBottom w:val="0"/>
          <w:divBdr>
            <w:top w:val="none" w:sz="0" w:space="0" w:color="auto"/>
            <w:left w:val="none" w:sz="0" w:space="0" w:color="auto"/>
            <w:bottom w:val="none" w:sz="0" w:space="0" w:color="auto"/>
            <w:right w:val="none" w:sz="0" w:space="0" w:color="auto"/>
          </w:divBdr>
        </w:div>
      </w:divsChild>
    </w:div>
    <w:div w:id="53242857">
      <w:bodyDiv w:val="1"/>
      <w:marLeft w:val="0"/>
      <w:marRight w:val="0"/>
      <w:marTop w:val="0"/>
      <w:marBottom w:val="0"/>
      <w:divBdr>
        <w:top w:val="none" w:sz="0" w:space="0" w:color="auto"/>
        <w:left w:val="none" w:sz="0" w:space="0" w:color="auto"/>
        <w:bottom w:val="none" w:sz="0" w:space="0" w:color="auto"/>
        <w:right w:val="none" w:sz="0" w:space="0" w:color="auto"/>
      </w:divBdr>
      <w:divsChild>
        <w:div w:id="1804956474">
          <w:marLeft w:val="480"/>
          <w:marRight w:val="0"/>
          <w:marTop w:val="0"/>
          <w:marBottom w:val="0"/>
          <w:divBdr>
            <w:top w:val="none" w:sz="0" w:space="0" w:color="auto"/>
            <w:left w:val="none" w:sz="0" w:space="0" w:color="auto"/>
            <w:bottom w:val="none" w:sz="0" w:space="0" w:color="auto"/>
            <w:right w:val="none" w:sz="0" w:space="0" w:color="auto"/>
          </w:divBdr>
        </w:div>
        <w:div w:id="2034570573">
          <w:marLeft w:val="480"/>
          <w:marRight w:val="0"/>
          <w:marTop w:val="0"/>
          <w:marBottom w:val="0"/>
          <w:divBdr>
            <w:top w:val="none" w:sz="0" w:space="0" w:color="auto"/>
            <w:left w:val="none" w:sz="0" w:space="0" w:color="auto"/>
            <w:bottom w:val="none" w:sz="0" w:space="0" w:color="auto"/>
            <w:right w:val="none" w:sz="0" w:space="0" w:color="auto"/>
          </w:divBdr>
        </w:div>
        <w:div w:id="1521502420">
          <w:marLeft w:val="480"/>
          <w:marRight w:val="0"/>
          <w:marTop w:val="0"/>
          <w:marBottom w:val="0"/>
          <w:divBdr>
            <w:top w:val="none" w:sz="0" w:space="0" w:color="auto"/>
            <w:left w:val="none" w:sz="0" w:space="0" w:color="auto"/>
            <w:bottom w:val="none" w:sz="0" w:space="0" w:color="auto"/>
            <w:right w:val="none" w:sz="0" w:space="0" w:color="auto"/>
          </w:divBdr>
        </w:div>
        <w:div w:id="543953542">
          <w:marLeft w:val="480"/>
          <w:marRight w:val="0"/>
          <w:marTop w:val="0"/>
          <w:marBottom w:val="0"/>
          <w:divBdr>
            <w:top w:val="none" w:sz="0" w:space="0" w:color="auto"/>
            <w:left w:val="none" w:sz="0" w:space="0" w:color="auto"/>
            <w:bottom w:val="none" w:sz="0" w:space="0" w:color="auto"/>
            <w:right w:val="none" w:sz="0" w:space="0" w:color="auto"/>
          </w:divBdr>
        </w:div>
        <w:div w:id="975526492">
          <w:marLeft w:val="480"/>
          <w:marRight w:val="0"/>
          <w:marTop w:val="0"/>
          <w:marBottom w:val="0"/>
          <w:divBdr>
            <w:top w:val="none" w:sz="0" w:space="0" w:color="auto"/>
            <w:left w:val="none" w:sz="0" w:space="0" w:color="auto"/>
            <w:bottom w:val="none" w:sz="0" w:space="0" w:color="auto"/>
            <w:right w:val="none" w:sz="0" w:space="0" w:color="auto"/>
          </w:divBdr>
        </w:div>
        <w:div w:id="354623175">
          <w:marLeft w:val="480"/>
          <w:marRight w:val="0"/>
          <w:marTop w:val="0"/>
          <w:marBottom w:val="0"/>
          <w:divBdr>
            <w:top w:val="none" w:sz="0" w:space="0" w:color="auto"/>
            <w:left w:val="none" w:sz="0" w:space="0" w:color="auto"/>
            <w:bottom w:val="none" w:sz="0" w:space="0" w:color="auto"/>
            <w:right w:val="none" w:sz="0" w:space="0" w:color="auto"/>
          </w:divBdr>
        </w:div>
        <w:div w:id="1521815363">
          <w:marLeft w:val="480"/>
          <w:marRight w:val="0"/>
          <w:marTop w:val="0"/>
          <w:marBottom w:val="0"/>
          <w:divBdr>
            <w:top w:val="none" w:sz="0" w:space="0" w:color="auto"/>
            <w:left w:val="none" w:sz="0" w:space="0" w:color="auto"/>
            <w:bottom w:val="none" w:sz="0" w:space="0" w:color="auto"/>
            <w:right w:val="none" w:sz="0" w:space="0" w:color="auto"/>
          </w:divBdr>
        </w:div>
        <w:div w:id="1447963215">
          <w:marLeft w:val="480"/>
          <w:marRight w:val="0"/>
          <w:marTop w:val="0"/>
          <w:marBottom w:val="0"/>
          <w:divBdr>
            <w:top w:val="none" w:sz="0" w:space="0" w:color="auto"/>
            <w:left w:val="none" w:sz="0" w:space="0" w:color="auto"/>
            <w:bottom w:val="none" w:sz="0" w:space="0" w:color="auto"/>
            <w:right w:val="none" w:sz="0" w:space="0" w:color="auto"/>
          </w:divBdr>
        </w:div>
        <w:div w:id="1377510920">
          <w:marLeft w:val="480"/>
          <w:marRight w:val="0"/>
          <w:marTop w:val="0"/>
          <w:marBottom w:val="0"/>
          <w:divBdr>
            <w:top w:val="none" w:sz="0" w:space="0" w:color="auto"/>
            <w:left w:val="none" w:sz="0" w:space="0" w:color="auto"/>
            <w:bottom w:val="none" w:sz="0" w:space="0" w:color="auto"/>
            <w:right w:val="none" w:sz="0" w:space="0" w:color="auto"/>
          </w:divBdr>
        </w:div>
        <w:div w:id="1783762164">
          <w:marLeft w:val="480"/>
          <w:marRight w:val="0"/>
          <w:marTop w:val="0"/>
          <w:marBottom w:val="0"/>
          <w:divBdr>
            <w:top w:val="none" w:sz="0" w:space="0" w:color="auto"/>
            <w:left w:val="none" w:sz="0" w:space="0" w:color="auto"/>
            <w:bottom w:val="none" w:sz="0" w:space="0" w:color="auto"/>
            <w:right w:val="none" w:sz="0" w:space="0" w:color="auto"/>
          </w:divBdr>
        </w:div>
        <w:div w:id="1348290334">
          <w:marLeft w:val="480"/>
          <w:marRight w:val="0"/>
          <w:marTop w:val="0"/>
          <w:marBottom w:val="0"/>
          <w:divBdr>
            <w:top w:val="none" w:sz="0" w:space="0" w:color="auto"/>
            <w:left w:val="none" w:sz="0" w:space="0" w:color="auto"/>
            <w:bottom w:val="none" w:sz="0" w:space="0" w:color="auto"/>
            <w:right w:val="none" w:sz="0" w:space="0" w:color="auto"/>
          </w:divBdr>
        </w:div>
        <w:div w:id="1133399934">
          <w:marLeft w:val="480"/>
          <w:marRight w:val="0"/>
          <w:marTop w:val="0"/>
          <w:marBottom w:val="0"/>
          <w:divBdr>
            <w:top w:val="none" w:sz="0" w:space="0" w:color="auto"/>
            <w:left w:val="none" w:sz="0" w:space="0" w:color="auto"/>
            <w:bottom w:val="none" w:sz="0" w:space="0" w:color="auto"/>
            <w:right w:val="none" w:sz="0" w:space="0" w:color="auto"/>
          </w:divBdr>
        </w:div>
        <w:div w:id="772439551">
          <w:marLeft w:val="480"/>
          <w:marRight w:val="0"/>
          <w:marTop w:val="0"/>
          <w:marBottom w:val="0"/>
          <w:divBdr>
            <w:top w:val="none" w:sz="0" w:space="0" w:color="auto"/>
            <w:left w:val="none" w:sz="0" w:space="0" w:color="auto"/>
            <w:bottom w:val="none" w:sz="0" w:space="0" w:color="auto"/>
            <w:right w:val="none" w:sz="0" w:space="0" w:color="auto"/>
          </w:divBdr>
        </w:div>
        <w:div w:id="661395998">
          <w:marLeft w:val="480"/>
          <w:marRight w:val="0"/>
          <w:marTop w:val="0"/>
          <w:marBottom w:val="0"/>
          <w:divBdr>
            <w:top w:val="none" w:sz="0" w:space="0" w:color="auto"/>
            <w:left w:val="none" w:sz="0" w:space="0" w:color="auto"/>
            <w:bottom w:val="none" w:sz="0" w:space="0" w:color="auto"/>
            <w:right w:val="none" w:sz="0" w:space="0" w:color="auto"/>
          </w:divBdr>
        </w:div>
        <w:div w:id="915287007">
          <w:marLeft w:val="480"/>
          <w:marRight w:val="0"/>
          <w:marTop w:val="0"/>
          <w:marBottom w:val="0"/>
          <w:divBdr>
            <w:top w:val="none" w:sz="0" w:space="0" w:color="auto"/>
            <w:left w:val="none" w:sz="0" w:space="0" w:color="auto"/>
            <w:bottom w:val="none" w:sz="0" w:space="0" w:color="auto"/>
            <w:right w:val="none" w:sz="0" w:space="0" w:color="auto"/>
          </w:divBdr>
        </w:div>
        <w:div w:id="1542280293">
          <w:marLeft w:val="480"/>
          <w:marRight w:val="0"/>
          <w:marTop w:val="0"/>
          <w:marBottom w:val="0"/>
          <w:divBdr>
            <w:top w:val="none" w:sz="0" w:space="0" w:color="auto"/>
            <w:left w:val="none" w:sz="0" w:space="0" w:color="auto"/>
            <w:bottom w:val="none" w:sz="0" w:space="0" w:color="auto"/>
            <w:right w:val="none" w:sz="0" w:space="0" w:color="auto"/>
          </w:divBdr>
        </w:div>
        <w:div w:id="965312496">
          <w:marLeft w:val="480"/>
          <w:marRight w:val="0"/>
          <w:marTop w:val="0"/>
          <w:marBottom w:val="0"/>
          <w:divBdr>
            <w:top w:val="none" w:sz="0" w:space="0" w:color="auto"/>
            <w:left w:val="none" w:sz="0" w:space="0" w:color="auto"/>
            <w:bottom w:val="none" w:sz="0" w:space="0" w:color="auto"/>
            <w:right w:val="none" w:sz="0" w:space="0" w:color="auto"/>
          </w:divBdr>
        </w:div>
        <w:div w:id="370113970">
          <w:marLeft w:val="480"/>
          <w:marRight w:val="0"/>
          <w:marTop w:val="0"/>
          <w:marBottom w:val="0"/>
          <w:divBdr>
            <w:top w:val="none" w:sz="0" w:space="0" w:color="auto"/>
            <w:left w:val="none" w:sz="0" w:space="0" w:color="auto"/>
            <w:bottom w:val="none" w:sz="0" w:space="0" w:color="auto"/>
            <w:right w:val="none" w:sz="0" w:space="0" w:color="auto"/>
          </w:divBdr>
        </w:div>
        <w:div w:id="324168772">
          <w:marLeft w:val="480"/>
          <w:marRight w:val="0"/>
          <w:marTop w:val="0"/>
          <w:marBottom w:val="0"/>
          <w:divBdr>
            <w:top w:val="none" w:sz="0" w:space="0" w:color="auto"/>
            <w:left w:val="none" w:sz="0" w:space="0" w:color="auto"/>
            <w:bottom w:val="none" w:sz="0" w:space="0" w:color="auto"/>
            <w:right w:val="none" w:sz="0" w:space="0" w:color="auto"/>
          </w:divBdr>
        </w:div>
        <w:div w:id="702942995">
          <w:marLeft w:val="480"/>
          <w:marRight w:val="0"/>
          <w:marTop w:val="0"/>
          <w:marBottom w:val="0"/>
          <w:divBdr>
            <w:top w:val="none" w:sz="0" w:space="0" w:color="auto"/>
            <w:left w:val="none" w:sz="0" w:space="0" w:color="auto"/>
            <w:bottom w:val="none" w:sz="0" w:space="0" w:color="auto"/>
            <w:right w:val="none" w:sz="0" w:space="0" w:color="auto"/>
          </w:divBdr>
        </w:div>
      </w:divsChild>
    </w:div>
    <w:div w:id="56124535">
      <w:bodyDiv w:val="1"/>
      <w:marLeft w:val="0"/>
      <w:marRight w:val="0"/>
      <w:marTop w:val="0"/>
      <w:marBottom w:val="0"/>
      <w:divBdr>
        <w:top w:val="none" w:sz="0" w:space="0" w:color="auto"/>
        <w:left w:val="none" w:sz="0" w:space="0" w:color="auto"/>
        <w:bottom w:val="none" w:sz="0" w:space="0" w:color="auto"/>
        <w:right w:val="none" w:sz="0" w:space="0" w:color="auto"/>
      </w:divBdr>
      <w:divsChild>
        <w:div w:id="571738397">
          <w:marLeft w:val="480"/>
          <w:marRight w:val="0"/>
          <w:marTop w:val="0"/>
          <w:marBottom w:val="0"/>
          <w:divBdr>
            <w:top w:val="none" w:sz="0" w:space="0" w:color="auto"/>
            <w:left w:val="none" w:sz="0" w:space="0" w:color="auto"/>
            <w:bottom w:val="none" w:sz="0" w:space="0" w:color="auto"/>
            <w:right w:val="none" w:sz="0" w:space="0" w:color="auto"/>
          </w:divBdr>
        </w:div>
        <w:div w:id="1228688425">
          <w:marLeft w:val="480"/>
          <w:marRight w:val="0"/>
          <w:marTop w:val="0"/>
          <w:marBottom w:val="0"/>
          <w:divBdr>
            <w:top w:val="none" w:sz="0" w:space="0" w:color="auto"/>
            <w:left w:val="none" w:sz="0" w:space="0" w:color="auto"/>
            <w:bottom w:val="none" w:sz="0" w:space="0" w:color="auto"/>
            <w:right w:val="none" w:sz="0" w:space="0" w:color="auto"/>
          </w:divBdr>
        </w:div>
        <w:div w:id="2037538108">
          <w:marLeft w:val="480"/>
          <w:marRight w:val="0"/>
          <w:marTop w:val="0"/>
          <w:marBottom w:val="0"/>
          <w:divBdr>
            <w:top w:val="none" w:sz="0" w:space="0" w:color="auto"/>
            <w:left w:val="none" w:sz="0" w:space="0" w:color="auto"/>
            <w:bottom w:val="none" w:sz="0" w:space="0" w:color="auto"/>
            <w:right w:val="none" w:sz="0" w:space="0" w:color="auto"/>
          </w:divBdr>
        </w:div>
        <w:div w:id="390807928">
          <w:marLeft w:val="480"/>
          <w:marRight w:val="0"/>
          <w:marTop w:val="0"/>
          <w:marBottom w:val="0"/>
          <w:divBdr>
            <w:top w:val="none" w:sz="0" w:space="0" w:color="auto"/>
            <w:left w:val="none" w:sz="0" w:space="0" w:color="auto"/>
            <w:bottom w:val="none" w:sz="0" w:space="0" w:color="auto"/>
            <w:right w:val="none" w:sz="0" w:space="0" w:color="auto"/>
          </w:divBdr>
        </w:div>
        <w:div w:id="875430904">
          <w:marLeft w:val="480"/>
          <w:marRight w:val="0"/>
          <w:marTop w:val="0"/>
          <w:marBottom w:val="0"/>
          <w:divBdr>
            <w:top w:val="none" w:sz="0" w:space="0" w:color="auto"/>
            <w:left w:val="none" w:sz="0" w:space="0" w:color="auto"/>
            <w:bottom w:val="none" w:sz="0" w:space="0" w:color="auto"/>
            <w:right w:val="none" w:sz="0" w:space="0" w:color="auto"/>
          </w:divBdr>
        </w:div>
        <w:div w:id="8025806">
          <w:marLeft w:val="480"/>
          <w:marRight w:val="0"/>
          <w:marTop w:val="0"/>
          <w:marBottom w:val="0"/>
          <w:divBdr>
            <w:top w:val="none" w:sz="0" w:space="0" w:color="auto"/>
            <w:left w:val="none" w:sz="0" w:space="0" w:color="auto"/>
            <w:bottom w:val="none" w:sz="0" w:space="0" w:color="auto"/>
            <w:right w:val="none" w:sz="0" w:space="0" w:color="auto"/>
          </w:divBdr>
        </w:div>
        <w:div w:id="1360158613">
          <w:marLeft w:val="480"/>
          <w:marRight w:val="0"/>
          <w:marTop w:val="0"/>
          <w:marBottom w:val="0"/>
          <w:divBdr>
            <w:top w:val="none" w:sz="0" w:space="0" w:color="auto"/>
            <w:left w:val="none" w:sz="0" w:space="0" w:color="auto"/>
            <w:bottom w:val="none" w:sz="0" w:space="0" w:color="auto"/>
            <w:right w:val="none" w:sz="0" w:space="0" w:color="auto"/>
          </w:divBdr>
        </w:div>
        <w:div w:id="941035775">
          <w:marLeft w:val="480"/>
          <w:marRight w:val="0"/>
          <w:marTop w:val="0"/>
          <w:marBottom w:val="0"/>
          <w:divBdr>
            <w:top w:val="none" w:sz="0" w:space="0" w:color="auto"/>
            <w:left w:val="none" w:sz="0" w:space="0" w:color="auto"/>
            <w:bottom w:val="none" w:sz="0" w:space="0" w:color="auto"/>
            <w:right w:val="none" w:sz="0" w:space="0" w:color="auto"/>
          </w:divBdr>
        </w:div>
        <w:div w:id="174464045">
          <w:marLeft w:val="480"/>
          <w:marRight w:val="0"/>
          <w:marTop w:val="0"/>
          <w:marBottom w:val="0"/>
          <w:divBdr>
            <w:top w:val="none" w:sz="0" w:space="0" w:color="auto"/>
            <w:left w:val="none" w:sz="0" w:space="0" w:color="auto"/>
            <w:bottom w:val="none" w:sz="0" w:space="0" w:color="auto"/>
            <w:right w:val="none" w:sz="0" w:space="0" w:color="auto"/>
          </w:divBdr>
        </w:div>
        <w:div w:id="669523962">
          <w:marLeft w:val="480"/>
          <w:marRight w:val="0"/>
          <w:marTop w:val="0"/>
          <w:marBottom w:val="0"/>
          <w:divBdr>
            <w:top w:val="none" w:sz="0" w:space="0" w:color="auto"/>
            <w:left w:val="none" w:sz="0" w:space="0" w:color="auto"/>
            <w:bottom w:val="none" w:sz="0" w:space="0" w:color="auto"/>
            <w:right w:val="none" w:sz="0" w:space="0" w:color="auto"/>
          </w:divBdr>
        </w:div>
        <w:div w:id="747385599">
          <w:marLeft w:val="480"/>
          <w:marRight w:val="0"/>
          <w:marTop w:val="0"/>
          <w:marBottom w:val="0"/>
          <w:divBdr>
            <w:top w:val="none" w:sz="0" w:space="0" w:color="auto"/>
            <w:left w:val="none" w:sz="0" w:space="0" w:color="auto"/>
            <w:bottom w:val="none" w:sz="0" w:space="0" w:color="auto"/>
            <w:right w:val="none" w:sz="0" w:space="0" w:color="auto"/>
          </w:divBdr>
        </w:div>
        <w:div w:id="1139882917">
          <w:marLeft w:val="480"/>
          <w:marRight w:val="0"/>
          <w:marTop w:val="0"/>
          <w:marBottom w:val="0"/>
          <w:divBdr>
            <w:top w:val="none" w:sz="0" w:space="0" w:color="auto"/>
            <w:left w:val="none" w:sz="0" w:space="0" w:color="auto"/>
            <w:bottom w:val="none" w:sz="0" w:space="0" w:color="auto"/>
            <w:right w:val="none" w:sz="0" w:space="0" w:color="auto"/>
          </w:divBdr>
        </w:div>
        <w:div w:id="1130324680">
          <w:marLeft w:val="480"/>
          <w:marRight w:val="0"/>
          <w:marTop w:val="0"/>
          <w:marBottom w:val="0"/>
          <w:divBdr>
            <w:top w:val="none" w:sz="0" w:space="0" w:color="auto"/>
            <w:left w:val="none" w:sz="0" w:space="0" w:color="auto"/>
            <w:bottom w:val="none" w:sz="0" w:space="0" w:color="auto"/>
            <w:right w:val="none" w:sz="0" w:space="0" w:color="auto"/>
          </w:divBdr>
        </w:div>
        <w:div w:id="1003632773">
          <w:marLeft w:val="480"/>
          <w:marRight w:val="0"/>
          <w:marTop w:val="0"/>
          <w:marBottom w:val="0"/>
          <w:divBdr>
            <w:top w:val="none" w:sz="0" w:space="0" w:color="auto"/>
            <w:left w:val="none" w:sz="0" w:space="0" w:color="auto"/>
            <w:bottom w:val="none" w:sz="0" w:space="0" w:color="auto"/>
            <w:right w:val="none" w:sz="0" w:space="0" w:color="auto"/>
          </w:divBdr>
        </w:div>
        <w:div w:id="477840947">
          <w:marLeft w:val="480"/>
          <w:marRight w:val="0"/>
          <w:marTop w:val="0"/>
          <w:marBottom w:val="0"/>
          <w:divBdr>
            <w:top w:val="none" w:sz="0" w:space="0" w:color="auto"/>
            <w:left w:val="none" w:sz="0" w:space="0" w:color="auto"/>
            <w:bottom w:val="none" w:sz="0" w:space="0" w:color="auto"/>
            <w:right w:val="none" w:sz="0" w:space="0" w:color="auto"/>
          </w:divBdr>
        </w:div>
        <w:div w:id="88738506">
          <w:marLeft w:val="480"/>
          <w:marRight w:val="0"/>
          <w:marTop w:val="0"/>
          <w:marBottom w:val="0"/>
          <w:divBdr>
            <w:top w:val="none" w:sz="0" w:space="0" w:color="auto"/>
            <w:left w:val="none" w:sz="0" w:space="0" w:color="auto"/>
            <w:bottom w:val="none" w:sz="0" w:space="0" w:color="auto"/>
            <w:right w:val="none" w:sz="0" w:space="0" w:color="auto"/>
          </w:divBdr>
        </w:div>
        <w:div w:id="1483544666">
          <w:marLeft w:val="480"/>
          <w:marRight w:val="0"/>
          <w:marTop w:val="0"/>
          <w:marBottom w:val="0"/>
          <w:divBdr>
            <w:top w:val="none" w:sz="0" w:space="0" w:color="auto"/>
            <w:left w:val="none" w:sz="0" w:space="0" w:color="auto"/>
            <w:bottom w:val="none" w:sz="0" w:space="0" w:color="auto"/>
            <w:right w:val="none" w:sz="0" w:space="0" w:color="auto"/>
          </w:divBdr>
        </w:div>
        <w:div w:id="1939218207">
          <w:marLeft w:val="480"/>
          <w:marRight w:val="0"/>
          <w:marTop w:val="0"/>
          <w:marBottom w:val="0"/>
          <w:divBdr>
            <w:top w:val="none" w:sz="0" w:space="0" w:color="auto"/>
            <w:left w:val="none" w:sz="0" w:space="0" w:color="auto"/>
            <w:bottom w:val="none" w:sz="0" w:space="0" w:color="auto"/>
            <w:right w:val="none" w:sz="0" w:space="0" w:color="auto"/>
          </w:divBdr>
        </w:div>
        <w:div w:id="414980479">
          <w:marLeft w:val="480"/>
          <w:marRight w:val="0"/>
          <w:marTop w:val="0"/>
          <w:marBottom w:val="0"/>
          <w:divBdr>
            <w:top w:val="none" w:sz="0" w:space="0" w:color="auto"/>
            <w:left w:val="none" w:sz="0" w:space="0" w:color="auto"/>
            <w:bottom w:val="none" w:sz="0" w:space="0" w:color="auto"/>
            <w:right w:val="none" w:sz="0" w:space="0" w:color="auto"/>
          </w:divBdr>
        </w:div>
        <w:div w:id="3896128">
          <w:marLeft w:val="480"/>
          <w:marRight w:val="0"/>
          <w:marTop w:val="0"/>
          <w:marBottom w:val="0"/>
          <w:divBdr>
            <w:top w:val="none" w:sz="0" w:space="0" w:color="auto"/>
            <w:left w:val="none" w:sz="0" w:space="0" w:color="auto"/>
            <w:bottom w:val="none" w:sz="0" w:space="0" w:color="auto"/>
            <w:right w:val="none" w:sz="0" w:space="0" w:color="auto"/>
          </w:divBdr>
        </w:div>
        <w:div w:id="617642215">
          <w:marLeft w:val="480"/>
          <w:marRight w:val="0"/>
          <w:marTop w:val="0"/>
          <w:marBottom w:val="0"/>
          <w:divBdr>
            <w:top w:val="none" w:sz="0" w:space="0" w:color="auto"/>
            <w:left w:val="none" w:sz="0" w:space="0" w:color="auto"/>
            <w:bottom w:val="none" w:sz="0" w:space="0" w:color="auto"/>
            <w:right w:val="none" w:sz="0" w:space="0" w:color="auto"/>
          </w:divBdr>
        </w:div>
        <w:div w:id="1221287350">
          <w:marLeft w:val="480"/>
          <w:marRight w:val="0"/>
          <w:marTop w:val="0"/>
          <w:marBottom w:val="0"/>
          <w:divBdr>
            <w:top w:val="none" w:sz="0" w:space="0" w:color="auto"/>
            <w:left w:val="none" w:sz="0" w:space="0" w:color="auto"/>
            <w:bottom w:val="none" w:sz="0" w:space="0" w:color="auto"/>
            <w:right w:val="none" w:sz="0" w:space="0" w:color="auto"/>
          </w:divBdr>
        </w:div>
        <w:div w:id="1746030540">
          <w:marLeft w:val="480"/>
          <w:marRight w:val="0"/>
          <w:marTop w:val="0"/>
          <w:marBottom w:val="0"/>
          <w:divBdr>
            <w:top w:val="none" w:sz="0" w:space="0" w:color="auto"/>
            <w:left w:val="none" w:sz="0" w:space="0" w:color="auto"/>
            <w:bottom w:val="none" w:sz="0" w:space="0" w:color="auto"/>
            <w:right w:val="none" w:sz="0" w:space="0" w:color="auto"/>
          </w:divBdr>
        </w:div>
        <w:div w:id="297415362">
          <w:marLeft w:val="480"/>
          <w:marRight w:val="0"/>
          <w:marTop w:val="0"/>
          <w:marBottom w:val="0"/>
          <w:divBdr>
            <w:top w:val="none" w:sz="0" w:space="0" w:color="auto"/>
            <w:left w:val="none" w:sz="0" w:space="0" w:color="auto"/>
            <w:bottom w:val="none" w:sz="0" w:space="0" w:color="auto"/>
            <w:right w:val="none" w:sz="0" w:space="0" w:color="auto"/>
          </w:divBdr>
        </w:div>
        <w:div w:id="356153028">
          <w:marLeft w:val="480"/>
          <w:marRight w:val="0"/>
          <w:marTop w:val="0"/>
          <w:marBottom w:val="0"/>
          <w:divBdr>
            <w:top w:val="none" w:sz="0" w:space="0" w:color="auto"/>
            <w:left w:val="none" w:sz="0" w:space="0" w:color="auto"/>
            <w:bottom w:val="none" w:sz="0" w:space="0" w:color="auto"/>
            <w:right w:val="none" w:sz="0" w:space="0" w:color="auto"/>
          </w:divBdr>
        </w:div>
        <w:div w:id="2130201982">
          <w:marLeft w:val="480"/>
          <w:marRight w:val="0"/>
          <w:marTop w:val="0"/>
          <w:marBottom w:val="0"/>
          <w:divBdr>
            <w:top w:val="none" w:sz="0" w:space="0" w:color="auto"/>
            <w:left w:val="none" w:sz="0" w:space="0" w:color="auto"/>
            <w:bottom w:val="none" w:sz="0" w:space="0" w:color="auto"/>
            <w:right w:val="none" w:sz="0" w:space="0" w:color="auto"/>
          </w:divBdr>
        </w:div>
        <w:div w:id="698554818">
          <w:marLeft w:val="480"/>
          <w:marRight w:val="0"/>
          <w:marTop w:val="0"/>
          <w:marBottom w:val="0"/>
          <w:divBdr>
            <w:top w:val="none" w:sz="0" w:space="0" w:color="auto"/>
            <w:left w:val="none" w:sz="0" w:space="0" w:color="auto"/>
            <w:bottom w:val="none" w:sz="0" w:space="0" w:color="auto"/>
            <w:right w:val="none" w:sz="0" w:space="0" w:color="auto"/>
          </w:divBdr>
        </w:div>
        <w:div w:id="437137385">
          <w:marLeft w:val="480"/>
          <w:marRight w:val="0"/>
          <w:marTop w:val="0"/>
          <w:marBottom w:val="0"/>
          <w:divBdr>
            <w:top w:val="none" w:sz="0" w:space="0" w:color="auto"/>
            <w:left w:val="none" w:sz="0" w:space="0" w:color="auto"/>
            <w:bottom w:val="none" w:sz="0" w:space="0" w:color="auto"/>
            <w:right w:val="none" w:sz="0" w:space="0" w:color="auto"/>
          </w:divBdr>
        </w:div>
        <w:div w:id="1385763237">
          <w:marLeft w:val="480"/>
          <w:marRight w:val="0"/>
          <w:marTop w:val="0"/>
          <w:marBottom w:val="0"/>
          <w:divBdr>
            <w:top w:val="none" w:sz="0" w:space="0" w:color="auto"/>
            <w:left w:val="none" w:sz="0" w:space="0" w:color="auto"/>
            <w:bottom w:val="none" w:sz="0" w:space="0" w:color="auto"/>
            <w:right w:val="none" w:sz="0" w:space="0" w:color="auto"/>
          </w:divBdr>
        </w:div>
        <w:div w:id="977761904">
          <w:marLeft w:val="480"/>
          <w:marRight w:val="0"/>
          <w:marTop w:val="0"/>
          <w:marBottom w:val="0"/>
          <w:divBdr>
            <w:top w:val="none" w:sz="0" w:space="0" w:color="auto"/>
            <w:left w:val="none" w:sz="0" w:space="0" w:color="auto"/>
            <w:bottom w:val="none" w:sz="0" w:space="0" w:color="auto"/>
            <w:right w:val="none" w:sz="0" w:space="0" w:color="auto"/>
          </w:divBdr>
        </w:div>
        <w:div w:id="1407608611">
          <w:marLeft w:val="480"/>
          <w:marRight w:val="0"/>
          <w:marTop w:val="0"/>
          <w:marBottom w:val="0"/>
          <w:divBdr>
            <w:top w:val="none" w:sz="0" w:space="0" w:color="auto"/>
            <w:left w:val="none" w:sz="0" w:space="0" w:color="auto"/>
            <w:bottom w:val="none" w:sz="0" w:space="0" w:color="auto"/>
            <w:right w:val="none" w:sz="0" w:space="0" w:color="auto"/>
          </w:divBdr>
        </w:div>
        <w:div w:id="1787657289">
          <w:marLeft w:val="480"/>
          <w:marRight w:val="0"/>
          <w:marTop w:val="0"/>
          <w:marBottom w:val="0"/>
          <w:divBdr>
            <w:top w:val="none" w:sz="0" w:space="0" w:color="auto"/>
            <w:left w:val="none" w:sz="0" w:space="0" w:color="auto"/>
            <w:bottom w:val="none" w:sz="0" w:space="0" w:color="auto"/>
            <w:right w:val="none" w:sz="0" w:space="0" w:color="auto"/>
          </w:divBdr>
        </w:div>
        <w:div w:id="189488310">
          <w:marLeft w:val="480"/>
          <w:marRight w:val="0"/>
          <w:marTop w:val="0"/>
          <w:marBottom w:val="0"/>
          <w:divBdr>
            <w:top w:val="none" w:sz="0" w:space="0" w:color="auto"/>
            <w:left w:val="none" w:sz="0" w:space="0" w:color="auto"/>
            <w:bottom w:val="none" w:sz="0" w:space="0" w:color="auto"/>
            <w:right w:val="none" w:sz="0" w:space="0" w:color="auto"/>
          </w:divBdr>
        </w:div>
        <w:div w:id="1096172711">
          <w:marLeft w:val="480"/>
          <w:marRight w:val="0"/>
          <w:marTop w:val="0"/>
          <w:marBottom w:val="0"/>
          <w:divBdr>
            <w:top w:val="none" w:sz="0" w:space="0" w:color="auto"/>
            <w:left w:val="none" w:sz="0" w:space="0" w:color="auto"/>
            <w:bottom w:val="none" w:sz="0" w:space="0" w:color="auto"/>
            <w:right w:val="none" w:sz="0" w:space="0" w:color="auto"/>
          </w:divBdr>
        </w:div>
        <w:div w:id="1865165741">
          <w:marLeft w:val="480"/>
          <w:marRight w:val="0"/>
          <w:marTop w:val="0"/>
          <w:marBottom w:val="0"/>
          <w:divBdr>
            <w:top w:val="none" w:sz="0" w:space="0" w:color="auto"/>
            <w:left w:val="none" w:sz="0" w:space="0" w:color="auto"/>
            <w:bottom w:val="none" w:sz="0" w:space="0" w:color="auto"/>
            <w:right w:val="none" w:sz="0" w:space="0" w:color="auto"/>
          </w:divBdr>
        </w:div>
        <w:div w:id="1862813789">
          <w:marLeft w:val="480"/>
          <w:marRight w:val="0"/>
          <w:marTop w:val="0"/>
          <w:marBottom w:val="0"/>
          <w:divBdr>
            <w:top w:val="none" w:sz="0" w:space="0" w:color="auto"/>
            <w:left w:val="none" w:sz="0" w:space="0" w:color="auto"/>
            <w:bottom w:val="none" w:sz="0" w:space="0" w:color="auto"/>
            <w:right w:val="none" w:sz="0" w:space="0" w:color="auto"/>
          </w:divBdr>
        </w:div>
        <w:div w:id="353193883">
          <w:marLeft w:val="480"/>
          <w:marRight w:val="0"/>
          <w:marTop w:val="0"/>
          <w:marBottom w:val="0"/>
          <w:divBdr>
            <w:top w:val="none" w:sz="0" w:space="0" w:color="auto"/>
            <w:left w:val="none" w:sz="0" w:space="0" w:color="auto"/>
            <w:bottom w:val="none" w:sz="0" w:space="0" w:color="auto"/>
            <w:right w:val="none" w:sz="0" w:space="0" w:color="auto"/>
          </w:divBdr>
        </w:div>
        <w:div w:id="1344044847">
          <w:marLeft w:val="480"/>
          <w:marRight w:val="0"/>
          <w:marTop w:val="0"/>
          <w:marBottom w:val="0"/>
          <w:divBdr>
            <w:top w:val="none" w:sz="0" w:space="0" w:color="auto"/>
            <w:left w:val="none" w:sz="0" w:space="0" w:color="auto"/>
            <w:bottom w:val="none" w:sz="0" w:space="0" w:color="auto"/>
            <w:right w:val="none" w:sz="0" w:space="0" w:color="auto"/>
          </w:divBdr>
        </w:div>
        <w:div w:id="55319580">
          <w:marLeft w:val="480"/>
          <w:marRight w:val="0"/>
          <w:marTop w:val="0"/>
          <w:marBottom w:val="0"/>
          <w:divBdr>
            <w:top w:val="none" w:sz="0" w:space="0" w:color="auto"/>
            <w:left w:val="none" w:sz="0" w:space="0" w:color="auto"/>
            <w:bottom w:val="none" w:sz="0" w:space="0" w:color="auto"/>
            <w:right w:val="none" w:sz="0" w:space="0" w:color="auto"/>
          </w:divBdr>
        </w:div>
        <w:div w:id="657612610">
          <w:marLeft w:val="480"/>
          <w:marRight w:val="0"/>
          <w:marTop w:val="0"/>
          <w:marBottom w:val="0"/>
          <w:divBdr>
            <w:top w:val="none" w:sz="0" w:space="0" w:color="auto"/>
            <w:left w:val="none" w:sz="0" w:space="0" w:color="auto"/>
            <w:bottom w:val="none" w:sz="0" w:space="0" w:color="auto"/>
            <w:right w:val="none" w:sz="0" w:space="0" w:color="auto"/>
          </w:divBdr>
        </w:div>
        <w:div w:id="922178911">
          <w:marLeft w:val="480"/>
          <w:marRight w:val="0"/>
          <w:marTop w:val="0"/>
          <w:marBottom w:val="0"/>
          <w:divBdr>
            <w:top w:val="none" w:sz="0" w:space="0" w:color="auto"/>
            <w:left w:val="none" w:sz="0" w:space="0" w:color="auto"/>
            <w:bottom w:val="none" w:sz="0" w:space="0" w:color="auto"/>
            <w:right w:val="none" w:sz="0" w:space="0" w:color="auto"/>
          </w:divBdr>
        </w:div>
        <w:div w:id="1258752508">
          <w:marLeft w:val="480"/>
          <w:marRight w:val="0"/>
          <w:marTop w:val="0"/>
          <w:marBottom w:val="0"/>
          <w:divBdr>
            <w:top w:val="none" w:sz="0" w:space="0" w:color="auto"/>
            <w:left w:val="none" w:sz="0" w:space="0" w:color="auto"/>
            <w:bottom w:val="none" w:sz="0" w:space="0" w:color="auto"/>
            <w:right w:val="none" w:sz="0" w:space="0" w:color="auto"/>
          </w:divBdr>
        </w:div>
        <w:div w:id="1485387811">
          <w:marLeft w:val="480"/>
          <w:marRight w:val="0"/>
          <w:marTop w:val="0"/>
          <w:marBottom w:val="0"/>
          <w:divBdr>
            <w:top w:val="none" w:sz="0" w:space="0" w:color="auto"/>
            <w:left w:val="none" w:sz="0" w:space="0" w:color="auto"/>
            <w:bottom w:val="none" w:sz="0" w:space="0" w:color="auto"/>
            <w:right w:val="none" w:sz="0" w:space="0" w:color="auto"/>
          </w:divBdr>
        </w:div>
        <w:div w:id="1633828192">
          <w:marLeft w:val="480"/>
          <w:marRight w:val="0"/>
          <w:marTop w:val="0"/>
          <w:marBottom w:val="0"/>
          <w:divBdr>
            <w:top w:val="none" w:sz="0" w:space="0" w:color="auto"/>
            <w:left w:val="none" w:sz="0" w:space="0" w:color="auto"/>
            <w:bottom w:val="none" w:sz="0" w:space="0" w:color="auto"/>
            <w:right w:val="none" w:sz="0" w:space="0" w:color="auto"/>
          </w:divBdr>
        </w:div>
        <w:div w:id="421487392">
          <w:marLeft w:val="480"/>
          <w:marRight w:val="0"/>
          <w:marTop w:val="0"/>
          <w:marBottom w:val="0"/>
          <w:divBdr>
            <w:top w:val="none" w:sz="0" w:space="0" w:color="auto"/>
            <w:left w:val="none" w:sz="0" w:space="0" w:color="auto"/>
            <w:bottom w:val="none" w:sz="0" w:space="0" w:color="auto"/>
            <w:right w:val="none" w:sz="0" w:space="0" w:color="auto"/>
          </w:divBdr>
        </w:div>
        <w:div w:id="704216661">
          <w:marLeft w:val="480"/>
          <w:marRight w:val="0"/>
          <w:marTop w:val="0"/>
          <w:marBottom w:val="0"/>
          <w:divBdr>
            <w:top w:val="none" w:sz="0" w:space="0" w:color="auto"/>
            <w:left w:val="none" w:sz="0" w:space="0" w:color="auto"/>
            <w:bottom w:val="none" w:sz="0" w:space="0" w:color="auto"/>
            <w:right w:val="none" w:sz="0" w:space="0" w:color="auto"/>
          </w:divBdr>
        </w:div>
        <w:div w:id="874393563">
          <w:marLeft w:val="480"/>
          <w:marRight w:val="0"/>
          <w:marTop w:val="0"/>
          <w:marBottom w:val="0"/>
          <w:divBdr>
            <w:top w:val="none" w:sz="0" w:space="0" w:color="auto"/>
            <w:left w:val="none" w:sz="0" w:space="0" w:color="auto"/>
            <w:bottom w:val="none" w:sz="0" w:space="0" w:color="auto"/>
            <w:right w:val="none" w:sz="0" w:space="0" w:color="auto"/>
          </w:divBdr>
        </w:div>
        <w:div w:id="895631488">
          <w:marLeft w:val="480"/>
          <w:marRight w:val="0"/>
          <w:marTop w:val="0"/>
          <w:marBottom w:val="0"/>
          <w:divBdr>
            <w:top w:val="none" w:sz="0" w:space="0" w:color="auto"/>
            <w:left w:val="none" w:sz="0" w:space="0" w:color="auto"/>
            <w:bottom w:val="none" w:sz="0" w:space="0" w:color="auto"/>
            <w:right w:val="none" w:sz="0" w:space="0" w:color="auto"/>
          </w:divBdr>
        </w:div>
        <w:div w:id="1884439231">
          <w:marLeft w:val="480"/>
          <w:marRight w:val="0"/>
          <w:marTop w:val="0"/>
          <w:marBottom w:val="0"/>
          <w:divBdr>
            <w:top w:val="none" w:sz="0" w:space="0" w:color="auto"/>
            <w:left w:val="none" w:sz="0" w:space="0" w:color="auto"/>
            <w:bottom w:val="none" w:sz="0" w:space="0" w:color="auto"/>
            <w:right w:val="none" w:sz="0" w:space="0" w:color="auto"/>
          </w:divBdr>
        </w:div>
        <w:div w:id="788087239">
          <w:marLeft w:val="480"/>
          <w:marRight w:val="0"/>
          <w:marTop w:val="0"/>
          <w:marBottom w:val="0"/>
          <w:divBdr>
            <w:top w:val="none" w:sz="0" w:space="0" w:color="auto"/>
            <w:left w:val="none" w:sz="0" w:space="0" w:color="auto"/>
            <w:bottom w:val="none" w:sz="0" w:space="0" w:color="auto"/>
            <w:right w:val="none" w:sz="0" w:space="0" w:color="auto"/>
          </w:divBdr>
        </w:div>
        <w:div w:id="811554385">
          <w:marLeft w:val="480"/>
          <w:marRight w:val="0"/>
          <w:marTop w:val="0"/>
          <w:marBottom w:val="0"/>
          <w:divBdr>
            <w:top w:val="none" w:sz="0" w:space="0" w:color="auto"/>
            <w:left w:val="none" w:sz="0" w:space="0" w:color="auto"/>
            <w:bottom w:val="none" w:sz="0" w:space="0" w:color="auto"/>
            <w:right w:val="none" w:sz="0" w:space="0" w:color="auto"/>
          </w:divBdr>
        </w:div>
        <w:div w:id="1336881861">
          <w:marLeft w:val="480"/>
          <w:marRight w:val="0"/>
          <w:marTop w:val="0"/>
          <w:marBottom w:val="0"/>
          <w:divBdr>
            <w:top w:val="none" w:sz="0" w:space="0" w:color="auto"/>
            <w:left w:val="none" w:sz="0" w:space="0" w:color="auto"/>
            <w:bottom w:val="none" w:sz="0" w:space="0" w:color="auto"/>
            <w:right w:val="none" w:sz="0" w:space="0" w:color="auto"/>
          </w:divBdr>
        </w:div>
        <w:div w:id="513616195">
          <w:marLeft w:val="480"/>
          <w:marRight w:val="0"/>
          <w:marTop w:val="0"/>
          <w:marBottom w:val="0"/>
          <w:divBdr>
            <w:top w:val="none" w:sz="0" w:space="0" w:color="auto"/>
            <w:left w:val="none" w:sz="0" w:space="0" w:color="auto"/>
            <w:bottom w:val="none" w:sz="0" w:space="0" w:color="auto"/>
            <w:right w:val="none" w:sz="0" w:space="0" w:color="auto"/>
          </w:divBdr>
        </w:div>
        <w:div w:id="696082175">
          <w:marLeft w:val="480"/>
          <w:marRight w:val="0"/>
          <w:marTop w:val="0"/>
          <w:marBottom w:val="0"/>
          <w:divBdr>
            <w:top w:val="none" w:sz="0" w:space="0" w:color="auto"/>
            <w:left w:val="none" w:sz="0" w:space="0" w:color="auto"/>
            <w:bottom w:val="none" w:sz="0" w:space="0" w:color="auto"/>
            <w:right w:val="none" w:sz="0" w:space="0" w:color="auto"/>
          </w:divBdr>
        </w:div>
        <w:div w:id="1610620331">
          <w:marLeft w:val="480"/>
          <w:marRight w:val="0"/>
          <w:marTop w:val="0"/>
          <w:marBottom w:val="0"/>
          <w:divBdr>
            <w:top w:val="none" w:sz="0" w:space="0" w:color="auto"/>
            <w:left w:val="none" w:sz="0" w:space="0" w:color="auto"/>
            <w:bottom w:val="none" w:sz="0" w:space="0" w:color="auto"/>
            <w:right w:val="none" w:sz="0" w:space="0" w:color="auto"/>
          </w:divBdr>
        </w:div>
        <w:div w:id="1481654305">
          <w:marLeft w:val="480"/>
          <w:marRight w:val="0"/>
          <w:marTop w:val="0"/>
          <w:marBottom w:val="0"/>
          <w:divBdr>
            <w:top w:val="none" w:sz="0" w:space="0" w:color="auto"/>
            <w:left w:val="none" w:sz="0" w:space="0" w:color="auto"/>
            <w:bottom w:val="none" w:sz="0" w:space="0" w:color="auto"/>
            <w:right w:val="none" w:sz="0" w:space="0" w:color="auto"/>
          </w:divBdr>
        </w:div>
        <w:div w:id="773211435">
          <w:marLeft w:val="480"/>
          <w:marRight w:val="0"/>
          <w:marTop w:val="0"/>
          <w:marBottom w:val="0"/>
          <w:divBdr>
            <w:top w:val="none" w:sz="0" w:space="0" w:color="auto"/>
            <w:left w:val="none" w:sz="0" w:space="0" w:color="auto"/>
            <w:bottom w:val="none" w:sz="0" w:space="0" w:color="auto"/>
            <w:right w:val="none" w:sz="0" w:space="0" w:color="auto"/>
          </w:divBdr>
        </w:div>
        <w:div w:id="453597272">
          <w:marLeft w:val="480"/>
          <w:marRight w:val="0"/>
          <w:marTop w:val="0"/>
          <w:marBottom w:val="0"/>
          <w:divBdr>
            <w:top w:val="none" w:sz="0" w:space="0" w:color="auto"/>
            <w:left w:val="none" w:sz="0" w:space="0" w:color="auto"/>
            <w:bottom w:val="none" w:sz="0" w:space="0" w:color="auto"/>
            <w:right w:val="none" w:sz="0" w:space="0" w:color="auto"/>
          </w:divBdr>
        </w:div>
        <w:div w:id="533082302">
          <w:marLeft w:val="480"/>
          <w:marRight w:val="0"/>
          <w:marTop w:val="0"/>
          <w:marBottom w:val="0"/>
          <w:divBdr>
            <w:top w:val="none" w:sz="0" w:space="0" w:color="auto"/>
            <w:left w:val="none" w:sz="0" w:space="0" w:color="auto"/>
            <w:bottom w:val="none" w:sz="0" w:space="0" w:color="auto"/>
            <w:right w:val="none" w:sz="0" w:space="0" w:color="auto"/>
          </w:divBdr>
        </w:div>
        <w:div w:id="243146864">
          <w:marLeft w:val="480"/>
          <w:marRight w:val="0"/>
          <w:marTop w:val="0"/>
          <w:marBottom w:val="0"/>
          <w:divBdr>
            <w:top w:val="none" w:sz="0" w:space="0" w:color="auto"/>
            <w:left w:val="none" w:sz="0" w:space="0" w:color="auto"/>
            <w:bottom w:val="none" w:sz="0" w:space="0" w:color="auto"/>
            <w:right w:val="none" w:sz="0" w:space="0" w:color="auto"/>
          </w:divBdr>
        </w:div>
        <w:div w:id="133984661">
          <w:marLeft w:val="480"/>
          <w:marRight w:val="0"/>
          <w:marTop w:val="0"/>
          <w:marBottom w:val="0"/>
          <w:divBdr>
            <w:top w:val="none" w:sz="0" w:space="0" w:color="auto"/>
            <w:left w:val="none" w:sz="0" w:space="0" w:color="auto"/>
            <w:bottom w:val="none" w:sz="0" w:space="0" w:color="auto"/>
            <w:right w:val="none" w:sz="0" w:space="0" w:color="auto"/>
          </w:divBdr>
        </w:div>
        <w:div w:id="1733625628">
          <w:marLeft w:val="480"/>
          <w:marRight w:val="0"/>
          <w:marTop w:val="0"/>
          <w:marBottom w:val="0"/>
          <w:divBdr>
            <w:top w:val="none" w:sz="0" w:space="0" w:color="auto"/>
            <w:left w:val="none" w:sz="0" w:space="0" w:color="auto"/>
            <w:bottom w:val="none" w:sz="0" w:space="0" w:color="auto"/>
            <w:right w:val="none" w:sz="0" w:space="0" w:color="auto"/>
          </w:divBdr>
        </w:div>
        <w:div w:id="379550283">
          <w:marLeft w:val="480"/>
          <w:marRight w:val="0"/>
          <w:marTop w:val="0"/>
          <w:marBottom w:val="0"/>
          <w:divBdr>
            <w:top w:val="none" w:sz="0" w:space="0" w:color="auto"/>
            <w:left w:val="none" w:sz="0" w:space="0" w:color="auto"/>
            <w:bottom w:val="none" w:sz="0" w:space="0" w:color="auto"/>
            <w:right w:val="none" w:sz="0" w:space="0" w:color="auto"/>
          </w:divBdr>
        </w:div>
        <w:div w:id="1011420732">
          <w:marLeft w:val="480"/>
          <w:marRight w:val="0"/>
          <w:marTop w:val="0"/>
          <w:marBottom w:val="0"/>
          <w:divBdr>
            <w:top w:val="none" w:sz="0" w:space="0" w:color="auto"/>
            <w:left w:val="none" w:sz="0" w:space="0" w:color="auto"/>
            <w:bottom w:val="none" w:sz="0" w:space="0" w:color="auto"/>
            <w:right w:val="none" w:sz="0" w:space="0" w:color="auto"/>
          </w:divBdr>
        </w:div>
        <w:div w:id="584152155">
          <w:marLeft w:val="480"/>
          <w:marRight w:val="0"/>
          <w:marTop w:val="0"/>
          <w:marBottom w:val="0"/>
          <w:divBdr>
            <w:top w:val="none" w:sz="0" w:space="0" w:color="auto"/>
            <w:left w:val="none" w:sz="0" w:space="0" w:color="auto"/>
            <w:bottom w:val="none" w:sz="0" w:space="0" w:color="auto"/>
            <w:right w:val="none" w:sz="0" w:space="0" w:color="auto"/>
          </w:divBdr>
        </w:div>
        <w:div w:id="405104645">
          <w:marLeft w:val="480"/>
          <w:marRight w:val="0"/>
          <w:marTop w:val="0"/>
          <w:marBottom w:val="0"/>
          <w:divBdr>
            <w:top w:val="none" w:sz="0" w:space="0" w:color="auto"/>
            <w:left w:val="none" w:sz="0" w:space="0" w:color="auto"/>
            <w:bottom w:val="none" w:sz="0" w:space="0" w:color="auto"/>
            <w:right w:val="none" w:sz="0" w:space="0" w:color="auto"/>
          </w:divBdr>
        </w:div>
        <w:div w:id="1495805267">
          <w:marLeft w:val="480"/>
          <w:marRight w:val="0"/>
          <w:marTop w:val="0"/>
          <w:marBottom w:val="0"/>
          <w:divBdr>
            <w:top w:val="none" w:sz="0" w:space="0" w:color="auto"/>
            <w:left w:val="none" w:sz="0" w:space="0" w:color="auto"/>
            <w:bottom w:val="none" w:sz="0" w:space="0" w:color="auto"/>
            <w:right w:val="none" w:sz="0" w:space="0" w:color="auto"/>
          </w:divBdr>
        </w:div>
        <w:div w:id="1736277852">
          <w:marLeft w:val="480"/>
          <w:marRight w:val="0"/>
          <w:marTop w:val="0"/>
          <w:marBottom w:val="0"/>
          <w:divBdr>
            <w:top w:val="none" w:sz="0" w:space="0" w:color="auto"/>
            <w:left w:val="none" w:sz="0" w:space="0" w:color="auto"/>
            <w:bottom w:val="none" w:sz="0" w:space="0" w:color="auto"/>
            <w:right w:val="none" w:sz="0" w:space="0" w:color="auto"/>
          </w:divBdr>
        </w:div>
        <w:div w:id="1048260586">
          <w:marLeft w:val="480"/>
          <w:marRight w:val="0"/>
          <w:marTop w:val="0"/>
          <w:marBottom w:val="0"/>
          <w:divBdr>
            <w:top w:val="none" w:sz="0" w:space="0" w:color="auto"/>
            <w:left w:val="none" w:sz="0" w:space="0" w:color="auto"/>
            <w:bottom w:val="none" w:sz="0" w:space="0" w:color="auto"/>
            <w:right w:val="none" w:sz="0" w:space="0" w:color="auto"/>
          </w:divBdr>
        </w:div>
        <w:div w:id="501118393">
          <w:marLeft w:val="480"/>
          <w:marRight w:val="0"/>
          <w:marTop w:val="0"/>
          <w:marBottom w:val="0"/>
          <w:divBdr>
            <w:top w:val="none" w:sz="0" w:space="0" w:color="auto"/>
            <w:left w:val="none" w:sz="0" w:space="0" w:color="auto"/>
            <w:bottom w:val="none" w:sz="0" w:space="0" w:color="auto"/>
            <w:right w:val="none" w:sz="0" w:space="0" w:color="auto"/>
          </w:divBdr>
        </w:div>
        <w:div w:id="1291352453">
          <w:marLeft w:val="480"/>
          <w:marRight w:val="0"/>
          <w:marTop w:val="0"/>
          <w:marBottom w:val="0"/>
          <w:divBdr>
            <w:top w:val="none" w:sz="0" w:space="0" w:color="auto"/>
            <w:left w:val="none" w:sz="0" w:space="0" w:color="auto"/>
            <w:bottom w:val="none" w:sz="0" w:space="0" w:color="auto"/>
            <w:right w:val="none" w:sz="0" w:space="0" w:color="auto"/>
          </w:divBdr>
        </w:div>
      </w:divsChild>
    </w:div>
    <w:div w:id="57440147">
      <w:bodyDiv w:val="1"/>
      <w:marLeft w:val="0"/>
      <w:marRight w:val="0"/>
      <w:marTop w:val="0"/>
      <w:marBottom w:val="0"/>
      <w:divBdr>
        <w:top w:val="none" w:sz="0" w:space="0" w:color="auto"/>
        <w:left w:val="none" w:sz="0" w:space="0" w:color="auto"/>
        <w:bottom w:val="none" w:sz="0" w:space="0" w:color="auto"/>
        <w:right w:val="none" w:sz="0" w:space="0" w:color="auto"/>
      </w:divBdr>
      <w:divsChild>
        <w:div w:id="1901673586">
          <w:marLeft w:val="480"/>
          <w:marRight w:val="0"/>
          <w:marTop w:val="0"/>
          <w:marBottom w:val="0"/>
          <w:divBdr>
            <w:top w:val="none" w:sz="0" w:space="0" w:color="auto"/>
            <w:left w:val="none" w:sz="0" w:space="0" w:color="auto"/>
            <w:bottom w:val="none" w:sz="0" w:space="0" w:color="auto"/>
            <w:right w:val="none" w:sz="0" w:space="0" w:color="auto"/>
          </w:divBdr>
        </w:div>
        <w:div w:id="1231388109">
          <w:marLeft w:val="480"/>
          <w:marRight w:val="0"/>
          <w:marTop w:val="0"/>
          <w:marBottom w:val="0"/>
          <w:divBdr>
            <w:top w:val="none" w:sz="0" w:space="0" w:color="auto"/>
            <w:left w:val="none" w:sz="0" w:space="0" w:color="auto"/>
            <w:bottom w:val="none" w:sz="0" w:space="0" w:color="auto"/>
            <w:right w:val="none" w:sz="0" w:space="0" w:color="auto"/>
          </w:divBdr>
        </w:div>
        <w:div w:id="1284340242">
          <w:marLeft w:val="480"/>
          <w:marRight w:val="0"/>
          <w:marTop w:val="0"/>
          <w:marBottom w:val="0"/>
          <w:divBdr>
            <w:top w:val="none" w:sz="0" w:space="0" w:color="auto"/>
            <w:left w:val="none" w:sz="0" w:space="0" w:color="auto"/>
            <w:bottom w:val="none" w:sz="0" w:space="0" w:color="auto"/>
            <w:right w:val="none" w:sz="0" w:space="0" w:color="auto"/>
          </w:divBdr>
        </w:div>
        <w:div w:id="2128620269">
          <w:marLeft w:val="480"/>
          <w:marRight w:val="0"/>
          <w:marTop w:val="0"/>
          <w:marBottom w:val="0"/>
          <w:divBdr>
            <w:top w:val="none" w:sz="0" w:space="0" w:color="auto"/>
            <w:left w:val="none" w:sz="0" w:space="0" w:color="auto"/>
            <w:bottom w:val="none" w:sz="0" w:space="0" w:color="auto"/>
            <w:right w:val="none" w:sz="0" w:space="0" w:color="auto"/>
          </w:divBdr>
        </w:div>
        <w:div w:id="2070955026">
          <w:marLeft w:val="480"/>
          <w:marRight w:val="0"/>
          <w:marTop w:val="0"/>
          <w:marBottom w:val="0"/>
          <w:divBdr>
            <w:top w:val="none" w:sz="0" w:space="0" w:color="auto"/>
            <w:left w:val="none" w:sz="0" w:space="0" w:color="auto"/>
            <w:bottom w:val="none" w:sz="0" w:space="0" w:color="auto"/>
            <w:right w:val="none" w:sz="0" w:space="0" w:color="auto"/>
          </w:divBdr>
        </w:div>
        <w:div w:id="983199501">
          <w:marLeft w:val="480"/>
          <w:marRight w:val="0"/>
          <w:marTop w:val="0"/>
          <w:marBottom w:val="0"/>
          <w:divBdr>
            <w:top w:val="none" w:sz="0" w:space="0" w:color="auto"/>
            <w:left w:val="none" w:sz="0" w:space="0" w:color="auto"/>
            <w:bottom w:val="none" w:sz="0" w:space="0" w:color="auto"/>
            <w:right w:val="none" w:sz="0" w:space="0" w:color="auto"/>
          </w:divBdr>
        </w:div>
        <w:div w:id="1074470243">
          <w:marLeft w:val="480"/>
          <w:marRight w:val="0"/>
          <w:marTop w:val="0"/>
          <w:marBottom w:val="0"/>
          <w:divBdr>
            <w:top w:val="none" w:sz="0" w:space="0" w:color="auto"/>
            <w:left w:val="none" w:sz="0" w:space="0" w:color="auto"/>
            <w:bottom w:val="none" w:sz="0" w:space="0" w:color="auto"/>
            <w:right w:val="none" w:sz="0" w:space="0" w:color="auto"/>
          </w:divBdr>
        </w:div>
        <w:div w:id="1610814373">
          <w:marLeft w:val="480"/>
          <w:marRight w:val="0"/>
          <w:marTop w:val="0"/>
          <w:marBottom w:val="0"/>
          <w:divBdr>
            <w:top w:val="none" w:sz="0" w:space="0" w:color="auto"/>
            <w:left w:val="none" w:sz="0" w:space="0" w:color="auto"/>
            <w:bottom w:val="none" w:sz="0" w:space="0" w:color="auto"/>
            <w:right w:val="none" w:sz="0" w:space="0" w:color="auto"/>
          </w:divBdr>
        </w:div>
        <w:div w:id="144783659">
          <w:marLeft w:val="480"/>
          <w:marRight w:val="0"/>
          <w:marTop w:val="0"/>
          <w:marBottom w:val="0"/>
          <w:divBdr>
            <w:top w:val="none" w:sz="0" w:space="0" w:color="auto"/>
            <w:left w:val="none" w:sz="0" w:space="0" w:color="auto"/>
            <w:bottom w:val="none" w:sz="0" w:space="0" w:color="auto"/>
            <w:right w:val="none" w:sz="0" w:space="0" w:color="auto"/>
          </w:divBdr>
        </w:div>
        <w:div w:id="1122918107">
          <w:marLeft w:val="480"/>
          <w:marRight w:val="0"/>
          <w:marTop w:val="0"/>
          <w:marBottom w:val="0"/>
          <w:divBdr>
            <w:top w:val="none" w:sz="0" w:space="0" w:color="auto"/>
            <w:left w:val="none" w:sz="0" w:space="0" w:color="auto"/>
            <w:bottom w:val="none" w:sz="0" w:space="0" w:color="auto"/>
            <w:right w:val="none" w:sz="0" w:space="0" w:color="auto"/>
          </w:divBdr>
        </w:div>
        <w:div w:id="1348488260">
          <w:marLeft w:val="480"/>
          <w:marRight w:val="0"/>
          <w:marTop w:val="0"/>
          <w:marBottom w:val="0"/>
          <w:divBdr>
            <w:top w:val="none" w:sz="0" w:space="0" w:color="auto"/>
            <w:left w:val="none" w:sz="0" w:space="0" w:color="auto"/>
            <w:bottom w:val="none" w:sz="0" w:space="0" w:color="auto"/>
            <w:right w:val="none" w:sz="0" w:space="0" w:color="auto"/>
          </w:divBdr>
        </w:div>
        <w:div w:id="1071729760">
          <w:marLeft w:val="480"/>
          <w:marRight w:val="0"/>
          <w:marTop w:val="0"/>
          <w:marBottom w:val="0"/>
          <w:divBdr>
            <w:top w:val="none" w:sz="0" w:space="0" w:color="auto"/>
            <w:left w:val="none" w:sz="0" w:space="0" w:color="auto"/>
            <w:bottom w:val="none" w:sz="0" w:space="0" w:color="auto"/>
            <w:right w:val="none" w:sz="0" w:space="0" w:color="auto"/>
          </w:divBdr>
        </w:div>
        <w:div w:id="1162307495">
          <w:marLeft w:val="480"/>
          <w:marRight w:val="0"/>
          <w:marTop w:val="0"/>
          <w:marBottom w:val="0"/>
          <w:divBdr>
            <w:top w:val="none" w:sz="0" w:space="0" w:color="auto"/>
            <w:left w:val="none" w:sz="0" w:space="0" w:color="auto"/>
            <w:bottom w:val="none" w:sz="0" w:space="0" w:color="auto"/>
            <w:right w:val="none" w:sz="0" w:space="0" w:color="auto"/>
          </w:divBdr>
        </w:div>
        <w:div w:id="377515710">
          <w:marLeft w:val="480"/>
          <w:marRight w:val="0"/>
          <w:marTop w:val="0"/>
          <w:marBottom w:val="0"/>
          <w:divBdr>
            <w:top w:val="none" w:sz="0" w:space="0" w:color="auto"/>
            <w:left w:val="none" w:sz="0" w:space="0" w:color="auto"/>
            <w:bottom w:val="none" w:sz="0" w:space="0" w:color="auto"/>
            <w:right w:val="none" w:sz="0" w:space="0" w:color="auto"/>
          </w:divBdr>
        </w:div>
        <w:div w:id="367075125">
          <w:marLeft w:val="480"/>
          <w:marRight w:val="0"/>
          <w:marTop w:val="0"/>
          <w:marBottom w:val="0"/>
          <w:divBdr>
            <w:top w:val="none" w:sz="0" w:space="0" w:color="auto"/>
            <w:left w:val="none" w:sz="0" w:space="0" w:color="auto"/>
            <w:bottom w:val="none" w:sz="0" w:space="0" w:color="auto"/>
            <w:right w:val="none" w:sz="0" w:space="0" w:color="auto"/>
          </w:divBdr>
        </w:div>
        <w:div w:id="193152434">
          <w:marLeft w:val="480"/>
          <w:marRight w:val="0"/>
          <w:marTop w:val="0"/>
          <w:marBottom w:val="0"/>
          <w:divBdr>
            <w:top w:val="none" w:sz="0" w:space="0" w:color="auto"/>
            <w:left w:val="none" w:sz="0" w:space="0" w:color="auto"/>
            <w:bottom w:val="none" w:sz="0" w:space="0" w:color="auto"/>
            <w:right w:val="none" w:sz="0" w:space="0" w:color="auto"/>
          </w:divBdr>
        </w:div>
        <w:div w:id="1293170831">
          <w:marLeft w:val="480"/>
          <w:marRight w:val="0"/>
          <w:marTop w:val="0"/>
          <w:marBottom w:val="0"/>
          <w:divBdr>
            <w:top w:val="none" w:sz="0" w:space="0" w:color="auto"/>
            <w:left w:val="none" w:sz="0" w:space="0" w:color="auto"/>
            <w:bottom w:val="none" w:sz="0" w:space="0" w:color="auto"/>
            <w:right w:val="none" w:sz="0" w:space="0" w:color="auto"/>
          </w:divBdr>
        </w:div>
        <w:div w:id="1866602422">
          <w:marLeft w:val="480"/>
          <w:marRight w:val="0"/>
          <w:marTop w:val="0"/>
          <w:marBottom w:val="0"/>
          <w:divBdr>
            <w:top w:val="none" w:sz="0" w:space="0" w:color="auto"/>
            <w:left w:val="none" w:sz="0" w:space="0" w:color="auto"/>
            <w:bottom w:val="none" w:sz="0" w:space="0" w:color="auto"/>
            <w:right w:val="none" w:sz="0" w:space="0" w:color="auto"/>
          </w:divBdr>
        </w:div>
        <w:div w:id="1073772691">
          <w:marLeft w:val="480"/>
          <w:marRight w:val="0"/>
          <w:marTop w:val="0"/>
          <w:marBottom w:val="0"/>
          <w:divBdr>
            <w:top w:val="none" w:sz="0" w:space="0" w:color="auto"/>
            <w:left w:val="none" w:sz="0" w:space="0" w:color="auto"/>
            <w:bottom w:val="none" w:sz="0" w:space="0" w:color="auto"/>
            <w:right w:val="none" w:sz="0" w:space="0" w:color="auto"/>
          </w:divBdr>
        </w:div>
        <w:div w:id="2121298012">
          <w:marLeft w:val="480"/>
          <w:marRight w:val="0"/>
          <w:marTop w:val="0"/>
          <w:marBottom w:val="0"/>
          <w:divBdr>
            <w:top w:val="none" w:sz="0" w:space="0" w:color="auto"/>
            <w:left w:val="none" w:sz="0" w:space="0" w:color="auto"/>
            <w:bottom w:val="none" w:sz="0" w:space="0" w:color="auto"/>
            <w:right w:val="none" w:sz="0" w:space="0" w:color="auto"/>
          </w:divBdr>
        </w:div>
        <w:div w:id="687099364">
          <w:marLeft w:val="480"/>
          <w:marRight w:val="0"/>
          <w:marTop w:val="0"/>
          <w:marBottom w:val="0"/>
          <w:divBdr>
            <w:top w:val="none" w:sz="0" w:space="0" w:color="auto"/>
            <w:left w:val="none" w:sz="0" w:space="0" w:color="auto"/>
            <w:bottom w:val="none" w:sz="0" w:space="0" w:color="auto"/>
            <w:right w:val="none" w:sz="0" w:space="0" w:color="auto"/>
          </w:divBdr>
        </w:div>
        <w:div w:id="687415805">
          <w:marLeft w:val="480"/>
          <w:marRight w:val="0"/>
          <w:marTop w:val="0"/>
          <w:marBottom w:val="0"/>
          <w:divBdr>
            <w:top w:val="none" w:sz="0" w:space="0" w:color="auto"/>
            <w:left w:val="none" w:sz="0" w:space="0" w:color="auto"/>
            <w:bottom w:val="none" w:sz="0" w:space="0" w:color="auto"/>
            <w:right w:val="none" w:sz="0" w:space="0" w:color="auto"/>
          </w:divBdr>
        </w:div>
      </w:divsChild>
    </w:div>
    <w:div w:id="61879234">
      <w:bodyDiv w:val="1"/>
      <w:marLeft w:val="0"/>
      <w:marRight w:val="0"/>
      <w:marTop w:val="0"/>
      <w:marBottom w:val="0"/>
      <w:divBdr>
        <w:top w:val="none" w:sz="0" w:space="0" w:color="auto"/>
        <w:left w:val="none" w:sz="0" w:space="0" w:color="auto"/>
        <w:bottom w:val="none" w:sz="0" w:space="0" w:color="auto"/>
        <w:right w:val="none" w:sz="0" w:space="0" w:color="auto"/>
      </w:divBdr>
    </w:div>
    <w:div w:id="63339195">
      <w:bodyDiv w:val="1"/>
      <w:marLeft w:val="0"/>
      <w:marRight w:val="0"/>
      <w:marTop w:val="0"/>
      <w:marBottom w:val="0"/>
      <w:divBdr>
        <w:top w:val="none" w:sz="0" w:space="0" w:color="auto"/>
        <w:left w:val="none" w:sz="0" w:space="0" w:color="auto"/>
        <w:bottom w:val="none" w:sz="0" w:space="0" w:color="auto"/>
        <w:right w:val="none" w:sz="0" w:space="0" w:color="auto"/>
      </w:divBdr>
    </w:div>
    <w:div w:id="68767648">
      <w:bodyDiv w:val="1"/>
      <w:marLeft w:val="0"/>
      <w:marRight w:val="0"/>
      <w:marTop w:val="0"/>
      <w:marBottom w:val="0"/>
      <w:divBdr>
        <w:top w:val="none" w:sz="0" w:space="0" w:color="auto"/>
        <w:left w:val="none" w:sz="0" w:space="0" w:color="auto"/>
        <w:bottom w:val="none" w:sz="0" w:space="0" w:color="auto"/>
        <w:right w:val="none" w:sz="0" w:space="0" w:color="auto"/>
      </w:divBdr>
    </w:div>
    <w:div w:id="81806473">
      <w:bodyDiv w:val="1"/>
      <w:marLeft w:val="0"/>
      <w:marRight w:val="0"/>
      <w:marTop w:val="0"/>
      <w:marBottom w:val="0"/>
      <w:divBdr>
        <w:top w:val="none" w:sz="0" w:space="0" w:color="auto"/>
        <w:left w:val="none" w:sz="0" w:space="0" w:color="auto"/>
        <w:bottom w:val="none" w:sz="0" w:space="0" w:color="auto"/>
        <w:right w:val="none" w:sz="0" w:space="0" w:color="auto"/>
      </w:divBdr>
      <w:divsChild>
        <w:div w:id="851838080">
          <w:marLeft w:val="480"/>
          <w:marRight w:val="0"/>
          <w:marTop w:val="0"/>
          <w:marBottom w:val="0"/>
          <w:divBdr>
            <w:top w:val="none" w:sz="0" w:space="0" w:color="auto"/>
            <w:left w:val="none" w:sz="0" w:space="0" w:color="auto"/>
            <w:bottom w:val="none" w:sz="0" w:space="0" w:color="auto"/>
            <w:right w:val="none" w:sz="0" w:space="0" w:color="auto"/>
          </w:divBdr>
        </w:div>
        <w:div w:id="951786618">
          <w:marLeft w:val="480"/>
          <w:marRight w:val="0"/>
          <w:marTop w:val="0"/>
          <w:marBottom w:val="0"/>
          <w:divBdr>
            <w:top w:val="none" w:sz="0" w:space="0" w:color="auto"/>
            <w:left w:val="none" w:sz="0" w:space="0" w:color="auto"/>
            <w:bottom w:val="none" w:sz="0" w:space="0" w:color="auto"/>
            <w:right w:val="none" w:sz="0" w:space="0" w:color="auto"/>
          </w:divBdr>
        </w:div>
        <w:div w:id="626622003">
          <w:marLeft w:val="480"/>
          <w:marRight w:val="0"/>
          <w:marTop w:val="0"/>
          <w:marBottom w:val="0"/>
          <w:divBdr>
            <w:top w:val="none" w:sz="0" w:space="0" w:color="auto"/>
            <w:left w:val="none" w:sz="0" w:space="0" w:color="auto"/>
            <w:bottom w:val="none" w:sz="0" w:space="0" w:color="auto"/>
            <w:right w:val="none" w:sz="0" w:space="0" w:color="auto"/>
          </w:divBdr>
        </w:div>
        <w:div w:id="200479600">
          <w:marLeft w:val="480"/>
          <w:marRight w:val="0"/>
          <w:marTop w:val="0"/>
          <w:marBottom w:val="0"/>
          <w:divBdr>
            <w:top w:val="none" w:sz="0" w:space="0" w:color="auto"/>
            <w:left w:val="none" w:sz="0" w:space="0" w:color="auto"/>
            <w:bottom w:val="none" w:sz="0" w:space="0" w:color="auto"/>
            <w:right w:val="none" w:sz="0" w:space="0" w:color="auto"/>
          </w:divBdr>
        </w:div>
        <w:div w:id="1560627856">
          <w:marLeft w:val="480"/>
          <w:marRight w:val="0"/>
          <w:marTop w:val="0"/>
          <w:marBottom w:val="0"/>
          <w:divBdr>
            <w:top w:val="none" w:sz="0" w:space="0" w:color="auto"/>
            <w:left w:val="none" w:sz="0" w:space="0" w:color="auto"/>
            <w:bottom w:val="none" w:sz="0" w:space="0" w:color="auto"/>
            <w:right w:val="none" w:sz="0" w:space="0" w:color="auto"/>
          </w:divBdr>
        </w:div>
        <w:div w:id="1826773989">
          <w:marLeft w:val="480"/>
          <w:marRight w:val="0"/>
          <w:marTop w:val="0"/>
          <w:marBottom w:val="0"/>
          <w:divBdr>
            <w:top w:val="none" w:sz="0" w:space="0" w:color="auto"/>
            <w:left w:val="none" w:sz="0" w:space="0" w:color="auto"/>
            <w:bottom w:val="none" w:sz="0" w:space="0" w:color="auto"/>
            <w:right w:val="none" w:sz="0" w:space="0" w:color="auto"/>
          </w:divBdr>
        </w:div>
        <w:div w:id="1575314402">
          <w:marLeft w:val="480"/>
          <w:marRight w:val="0"/>
          <w:marTop w:val="0"/>
          <w:marBottom w:val="0"/>
          <w:divBdr>
            <w:top w:val="none" w:sz="0" w:space="0" w:color="auto"/>
            <w:left w:val="none" w:sz="0" w:space="0" w:color="auto"/>
            <w:bottom w:val="none" w:sz="0" w:space="0" w:color="auto"/>
            <w:right w:val="none" w:sz="0" w:space="0" w:color="auto"/>
          </w:divBdr>
        </w:div>
        <w:div w:id="1117524349">
          <w:marLeft w:val="480"/>
          <w:marRight w:val="0"/>
          <w:marTop w:val="0"/>
          <w:marBottom w:val="0"/>
          <w:divBdr>
            <w:top w:val="none" w:sz="0" w:space="0" w:color="auto"/>
            <w:left w:val="none" w:sz="0" w:space="0" w:color="auto"/>
            <w:bottom w:val="none" w:sz="0" w:space="0" w:color="auto"/>
            <w:right w:val="none" w:sz="0" w:space="0" w:color="auto"/>
          </w:divBdr>
        </w:div>
        <w:div w:id="947781916">
          <w:marLeft w:val="480"/>
          <w:marRight w:val="0"/>
          <w:marTop w:val="0"/>
          <w:marBottom w:val="0"/>
          <w:divBdr>
            <w:top w:val="none" w:sz="0" w:space="0" w:color="auto"/>
            <w:left w:val="none" w:sz="0" w:space="0" w:color="auto"/>
            <w:bottom w:val="none" w:sz="0" w:space="0" w:color="auto"/>
            <w:right w:val="none" w:sz="0" w:space="0" w:color="auto"/>
          </w:divBdr>
        </w:div>
        <w:div w:id="468714383">
          <w:marLeft w:val="480"/>
          <w:marRight w:val="0"/>
          <w:marTop w:val="0"/>
          <w:marBottom w:val="0"/>
          <w:divBdr>
            <w:top w:val="none" w:sz="0" w:space="0" w:color="auto"/>
            <w:left w:val="none" w:sz="0" w:space="0" w:color="auto"/>
            <w:bottom w:val="none" w:sz="0" w:space="0" w:color="auto"/>
            <w:right w:val="none" w:sz="0" w:space="0" w:color="auto"/>
          </w:divBdr>
        </w:div>
        <w:div w:id="1324433536">
          <w:marLeft w:val="480"/>
          <w:marRight w:val="0"/>
          <w:marTop w:val="0"/>
          <w:marBottom w:val="0"/>
          <w:divBdr>
            <w:top w:val="none" w:sz="0" w:space="0" w:color="auto"/>
            <w:left w:val="none" w:sz="0" w:space="0" w:color="auto"/>
            <w:bottom w:val="none" w:sz="0" w:space="0" w:color="auto"/>
            <w:right w:val="none" w:sz="0" w:space="0" w:color="auto"/>
          </w:divBdr>
        </w:div>
        <w:div w:id="1569462063">
          <w:marLeft w:val="480"/>
          <w:marRight w:val="0"/>
          <w:marTop w:val="0"/>
          <w:marBottom w:val="0"/>
          <w:divBdr>
            <w:top w:val="none" w:sz="0" w:space="0" w:color="auto"/>
            <w:left w:val="none" w:sz="0" w:space="0" w:color="auto"/>
            <w:bottom w:val="none" w:sz="0" w:space="0" w:color="auto"/>
            <w:right w:val="none" w:sz="0" w:space="0" w:color="auto"/>
          </w:divBdr>
        </w:div>
        <w:div w:id="1715541182">
          <w:marLeft w:val="480"/>
          <w:marRight w:val="0"/>
          <w:marTop w:val="0"/>
          <w:marBottom w:val="0"/>
          <w:divBdr>
            <w:top w:val="none" w:sz="0" w:space="0" w:color="auto"/>
            <w:left w:val="none" w:sz="0" w:space="0" w:color="auto"/>
            <w:bottom w:val="none" w:sz="0" w:space="0" w:color="auto"/>
            <w:right w:val="none" w:sz="0" w:space="0" w:color="auto"/>
          </w:divBdr>
        </w:div>
        <w:div w:id="1345786238">
          <w:marLeft w:val="480"/>
          <w:marRight w:val="0"/>
          <w:marTop w:val="0"/>
          <w:marBottom w:val="0"/>
          <w:divBdr>
            <w:top w:val="none" w:sz="0" w:space="0" w:color="auto"/>
            <w:left w:val="none" w:sz="0" w:space="0" w:color="auto"/>
            <w:bottom w:val="none" w:sz="0" w:space="0" w:color="auto"/>
            <w:right w:val="none" w:sz="0" w:space="0" w:color="auto"/>
          </w:divBdr>
        </w:div>
        <w:div w:id="416246865">
          <w:marLeft w:val="480"/>
          <w:marRight w:val="0"/>
          <w:marTop w:val="0"/>
          <w:marBottom w:val="0"/>
          <w:divBdr>
            <w:top w:val="none" w:sz="0" w:space="0" w:color="auto"/>
            <w:left w:val="none" w:sz="0" w:space="0" w:color="auto"/>
            <w:bottom w:val="none" w:sz="0" w:space="0" w:color="auto"/>
            <w:right w:val="none" w:sz="0" w:space="0" w:color="auto"/>
          </w:divBdr>
        </w:div>
        <w:div w:id="1468476583">
          <w:marLeft w:val="480"/>
          <w:marRight w:val="0"/>
          <w:marTop w:val="0"/>
          <w:marBottom w:val="0"/>
          <w:divBdr>
            <w:top w:val="none" w:sz="0" w:space="0" w:color="auto"/>
            <w:left w:val="none" w:sz="0" w:space="0" w:color="auto"/>
            <w:bottom w:val="none" w:sz="0" w:space="0" w:color="auto"/>
            <w:right w:val="none" w:sz="0" w:space="0" w:color="auto"/>
          </w:divBdr>
        </w:div>
        <w:div w:id="752118808">
          <w:marLeft w:val="480"/>
          <w:marRight w:val="0"/>
          <w:marTop w:val="0"/>
          <w:marBottom w:val="0"/>
          <w:divBdr>
            <w:top w:val="none" w:sz="0" w:space="0" w:color="auto"/>
            <w:left w:val="none" w:sz="0" w:space="0" w:color="auto"/>
            <w:bottom w:val="none" w:sz="0" w:space="0" w:color="auto"/>
            <w:right w:val="none" w:sz="0" w:space="0" w:color="auto"/>
          </w:divBdr>
        </w:div>
        <w:div w:id="1191341309">
          <w:marLeft w:val="480"/>
          <w:marRight w:val="0"/>
          <w:marTop w:val="0"/>
          <w:marBottom w:val="0"/>
          <w:divBdr>
            <w:top w:val="none" w:sz="0" w:space="0" w:color="auto"/>
            <w:left w:val="none" w:sz="0" w:space="0" w:color="auto"/>
            <w:bottom w:val="none" w:sz="0" w:space="0" w:color="auto"/>
            <w:right w:val="none" w:sz="0" w:space="0" w:color="auto"/>
          </w:divBdr>
        </w:div>
        <w:div w:id="1120997731">
          <w:marLeft w:val="480"/>
          <w:marRight w:val="0"/>
          <w:marTop w:val="0"/>
          <w:marBottom w:val="0"/>
          <w:divBdr>
            <w:top w:val="none" w:sz="0" w:space="0" w:color="auto"/>
            <w:left w:val="none" w:sz="0" w:space="0" w:color="auto"/>
            <w:bottom w:val="none" w:sz="0" w:space="0" w:color="auto"/>
            <w:right w:val="none" w:sz="0" w:space="0" w:color="auto"/>
          </w:divBdr>
        </w:div>
        <w:div w:id="219024896">
          <w:marLeft w:val="480"/>
          <w:marRight w:val="0"/>
          <w:marTop w:val="0"/>
          <w:marBottom w:val="0"/>
          <w:divBdr>
            <w:top w:val="none" w:sz="0" w:space="0" w:color="auto"/>
            <w:left w:val="none" w:sz="0" w:space="0" w:color="auto"/>
            <w:bottom w:val="none" w:sz="0" w:space="0" w:color="auto"/>
            <w:right w:val="none" w:sz="0" w:space="0" w:color="auto"/>
          </w:divBdr>
        </w:div>
        <w:div w:id="41878528">
          <w:marLeft w:val="480"/>
          <w:marRight w:val="0"/>
          <w:marTop w:val="0"/>
          <w:marBottom w:val="0"/>
          <w:divBdr>
            <w:top w:val="none" w:sz="0" w:space="0" w:color="auto"/>
            <w:left w:val="none" w:sz="0" w:space="0" w:color="auto"/>
            <w:bottom w:val="none" w:sz="0" w:space="0" w:color="auto"/>
            <w:right w:val="none" w:sz="0" w:space="0" w:color="auto"/>
          </w:divBdr>
        </w:div>
        <w:div w:id="102892688">
          <w:marLeft w:val="480"/>
          <w:marRight w:val="0"/>
          <w:marTop w:val="0"/>
          <w:marBottom w:val="0"/>
          <w:divBdr>
            <w:top w:val="none" w:sz="0" w:space="0" w:color="auto"/>
            <w:left w:val="none" w:sz="0" w:space="0" w:color="auto"/>
            <w:bottom w:val="none" w:sz="0" w:space="0" w:color="auto"/>
            <w:right w:val="none" w:sz="0" w:space="0" w:color="auto"/>
          </w:divBdr>
        </w:div>
        <w:div w:id="1782842360">
          <w:marLeft w:val="480"/>
          <w:marRight w:val="0"/>
          <w:marTop w:val="0"/>
          <w:marBottom w:val="0"/>
          <w:divBdr>
            <w:top w:val="none" w:sz="0" w:space="0" w:color="auto"/>
            <w:left w:val="none" w:sz="0" w:space="0" w:color="auto"/>
            <w:bottom w:val="none" w:sz="0" w:space="0" w:color="auto"/>
            <w:right w:val="none" w:sz="0" w:space="0" w:color="auto"/>
          </w:divBdr>
        </w:div>
      </w:divsChild>
    </w:div>
    <w:div w:id="82074803">
      <w:bodyDiv w:val="1"/>
      <w:marLeft w:val="0"/>
      <w:marRight w:val="0"/>
      <w:marTop w:val="0"/>
      <w:marBottom w:val="0"/>
      <w:divBdr>
        <w:top w:val="none" w:sz="0" w:space="0" w:color="auto"/>
        <w:left w:val="none" w:sz="0" w:space="0" w:color="auto"/>
        <w:bottom w:val="none" w:sz="0" w:space="0" w:color="auto"/>
        <w:right w:val="none" w:sz="0" w:space="0" w:color="auto"/>
      </w:divBdr>
      <w:divsChild>
        <w:div w:id="2120374757">
          <w:marLeft w:val="480"/>
          <w:marRight w:val="0"/>
          <w:marTop w:val="0"/>
          <w:marBottom w:val="0"/>
          <w:divBdr>
            <w:top w:val="none" w:sz="0" w:space="0" w:color="auto"/>
            <w:left w:val="none" w:sz="0" w:space="0" w:color="auto"/>
            <w:bottom w:val="none" w:sz="0" w:space="0" w:color="auto"/>
            <w:right w:val="none" w:sz="0" w:space="0" w:color="auto"/>
          </w:divBdr>
        </w:div>
        <w:div w:id="653073193">
          <w:marLeft w:val="480"/>
          <w:marRight w:val="0"/>
          <w:marTop w:val="0"/>
          <w:marBottom w:val="0"/>
          <w:divBdr>
            <w:top w:val="none" w:sz="0" w:space="0" w:color="auto"/>
            <w:left w:val="none" w:sz="0" w:space="0" w:color="auto"/>
            <w:bottom w:val="none" w:sz="0" w:space="0" w:color="auto"/>
            <w:right w:val="none" w:sz="0" w:space="0" w:color="auto"/>
          </w:divBdr>
        </w:div>
        <w:div w:id="381638977">
          <w:marLeft w:val="480"/>
          <w:marRight w:val="0"/>
          <w:marTop w:val="0"/>
          <w:marBottom w:val="0"/>
          <w:divBdr>
            <w:top w:val="none" w:sz="0" w:space="0" w:color="auto"/>
            <w:left w:val="none" w:sz="0" w:space="0" w:color="auto"/>
            <w:bottom w:val="none" w:sz="0" w:space="0" w:color="auto"/>
            <w:right w:val="none" w:sz="0" w:space="0" w:color="auto"/>
          </w:divBdr>
        </w:div>
        <w:div w:id="1366712279">
          <w:marLeft w:val="480"/>
          <w:marRight w:val="0"/>
          <w:marTop w:val="0"/>
          <w:marBottom w:val="0"/>
          <w:divBdr>
            <w:top w:val="none" w:sz="0" w:space="0" w:color="auto"/>
            <w:left w:val="none" w:sz="0" w:space="0" w:color="auto"/>
            <w:bottom w:val="none" w:sz="0" w:space="0" w:color="auto"/>
            <w:right w:val="none" w:sz="0" w:space="0" w:color="auto"/>
          </w:divBdr>
        </w:div>
        <w:div w:id="440299690">
          <w:marLeft w:val="480"/>
          <w:marRight w:val="0"/>
          <w:marTop w:val="0"/>
          <w:marBottom w:val="0"/>
          <w:divBdr>
            <w:top w:val="none" w:sz="0" w:space="0" w:color="auto"/>
            <w:left w:val="none" w:sz="0" w:space="0" w:color="auto"/>
            <w:bottom w:val="none" w:sz="0" w:space="0" w:color="auto"/>
            <w:right w:val="none" w:sz="0" w:space="0" w:color="auto"/>
          </w:divBdr>
        </w:div>
        <w:div w:id="452133242">
          <w:marLeft w:val="480"/>
          <w:marRight w:val="0"/>
          <w:marTop w:val="0"/>
          <w:marBottom w:val="0"/>
          <w:divBdr>
            <w:top w:val="none" w:sz="0" w:space="0" w:color="auto"/>
            <w:left w:val="none" w:sz="0" w:space="0" w:color="auto"/>
            <w:bottom w:val="none" w:sz="0" w:space="0" w:color="auto"/>
            <w:right w:val="none" w:sz="0" w:space="0" w:color="auto"/>
          </w:divBdr>
        </w:div>
        <w:div w:id="1333490131">
          <w:marLeft w:val="480"/>
          <w:marRight w:val="0"/>
          <w:marTop w:val="0"/>
          <w:marBottom w:val="0"/>
          <w:divBdr>
            <w:top w:val="none" w:sz="0" w:space="0" w:color="auto"/>
            <w:left w:val="none" w:sz="0" w:space="0" w:color="auto"/>
            <w:bottom w:val="none" w:sz="0" w:space="0" w:color="auto"/>
            <w:right w:val="none" w:sz="0" w:space="0" w:color="auto"/>
          </w:divBdr>
        </w:div>
        <w:div w:id="86966569">
          <w:marLeft w:val="480"/>
          <w:marRight w:val="0"/>
          <w:marTop w:val="0"/>
          <w:marBottom w:val="0"/>
          <w:divBdr>
            <w:top w:val="none" w:sz="0" w:space="0" w:color="auto"/>
            <w:left w:val="none" w:sz="0" w:space="0" w:color="auto"/>
            <w:bottom w:val="none" w:sz="0" w:space="0" w:color="auto"/>
            <w:right w:val="none" w:sz="0" w:space="0" w:color="auto"/>
          </w:divBdr>
        </w:div>
        <w:div w:id="208883200">
          <w:marLeft w:val="480"/>
          <w:marRight w:val="0"/>
          <w:marTop w:val="0"/>
          <w:marBottom w:val="0"/>
          <w:divBdr>
            <w:top w:val="none" w:sz="0" w:space="0" w:color="auto"/>
            <w:left w:val="none" w:sz="0" w:space="0" w:color="auto"/>
            <w:bottom w:val="none" w:sz="0" w:space="0" w:color="auto"/>
            <w:right w:val="none" w:sz="0" w:space="0" w:color="auto"/>
          </w:divBdr>
        </w:div>
        <w:div w:id="2086216642">
          <w:marLeft w:val="480"/>
          <w:marRight w:val="0"/>
          <w:marTop w:val="0"/>
          <w:marBottom w:val="0"/>
          <w:divBdr>
            <w:top w:val="none" w:sz="0" w:space="0" w:color="auto"/>
            <w:left w:val="none" w:sz="0" w:space="0" w:color="auto"/>
            <w:bottom w:val="none" w:sz="0" w:space="0" w:color="auto"/>
            <w:right w:val="none" w:sz="0" w:space="0" w:color="auto"/>
          </w:divBdr>
        </w:div>
        <w:div w:id="371269999">
          <w:marLeft w:val="480"/>
          <w:marRight w:val="0"/>
          <w:marTop w:val="0"/>
          <w:marBottom w:val="0"/>
          <w:divBdr>
            <w:top w:val="none" w:sz="0" w:space="0" w:color="auto"/>
            <w:left w:val="none" w:sz="0" w:space="0" w:color="auto"/>
            <w:bottom w:val="none" w:sz="0" w:space="0" w:color="auto"/>
            <w:right w:val="none" w:sz="0" w:space="0" w:color="auto"/>
          </w:divBdr>
        </w:div>
        <w:div w:id="185488510">
          <w:marLeft w:val="480"/>
          <w:marRight w:val="0"/>
          <w:marTop w:val="0"/>
          <w:marBottom w:val="0"/>
          <w:divBdr>
            <w:top w:val="none" w:sz="0" w:space="0" w:color="auto"/>
            <w:left w:val="none" w:sz="0" w:space="0" w:color="auto"/>
            <w:bottom w:val="none" w:sz="0" w:space="0" w:color="auto"/>
            <w:right w:val="none" w:sz="0" w:space="0" w:color="auto"/>
          </w:divBdr>
        </w:div>
        <w:div w:id="1788503837">
          <w:marLeft w:val="480"/>
          <w:marRight w:val="0"/>
          <w:marTop w:val="0"/>
          <w:marBottom w:val="0"/>
          <w:divBdr>
            <w:top w:val="none" w:sz="0" w:space="0" w:color="auto"/>
            <w:left w:val="none" w:sz="0" w:space="0" w:color="auto"/>
            <w:bottom w:val="none" w:sz="0" w:space="0" w:color="auto"/>
            <w:right w:val="none" w:sz="0" w:space="0" w:color="auto"/>
          </w:divBdr>
        </w:div>
        <w:div w:id="829830053">
          <w:marLeft w:val="480"/>
          <w:marRight w:val="0"/>
          <w:marTop w:val="0"/>
          <w:marBottom w:val="0"/>
          <w:divBdr>
            <w:top w:val="none" w:sz="0" w:space="0" w:color="auto"/>
            <w:left w:val="none" w:sz="0" w:space="0" w:color="auto"/>
            <w:bottom w:val="none" w:sz="0" w:space="0" w:color="auto"/>
            <w:right w:val="none" w:sz="0" w:space="0" w:color="auto"/>
          </w:divBdr>
        </w:div>
        <w:div w:id="1841040031">
          <w:marLeft w:val="480"/>
          <w:marRight w:val="0"/>
          <w:marTop w:val="0"/>
          <w:marBottom w:val="0"/>
          <w:divBdr>
            <w:top w:val="none" w:sz="0" w:space="0" w:color="auto"/>
            <w:left w:val="none" w:sz="0" w:space="0" w:color="auto"/>
            <w:bottom w:val="none" w:sz="0" w:space="0" w:color="auto"/>
            <w:right w:val="none" w:sz="0" w:space="0" w:color="auto"/>
          </w:divBdr>
        </w:div>
        <w:div w:id="505941928">
          <w:marLeft w:val="480"/>
          <w:marRight w:val="0"/>
          <w:marTop w:val="0"/>
          <w:marBottom w:val="0"/>
          <w:divBdr>
            <w:top w:val="none" w:sz="0" w:space="0" w:color="auto"/>
            <w:left w:val="none" w:sz="0" w:space="0" w:color="auto"/>
            <w:bottom w:val="none" w:sz="0" w:space="0" w:color="auto"/>
            <w:right w:val="none" w:sz="0" w:space="0" w:color="auto"/>
          </w:divBdr>
        </w:div>
        <w:div w:id="165755639">
          <w:marLeft w:val="480"/>
          <w:marRight w:val="0"/>
          <w:marTop w:val="0"/>
          <w:marBottom w:val="0"/>
          <w:divBdr>
            <w:top w:val="none" w:sz="0" w:space="0" w:color="auto"/>
            <w:left w:val="none" w:sz="0" w:space="0" w:color="auto"/>
            <w:bottom w:val="none" w:sz="0" w:space="0" w:color="auto"/>
            <w:right w:val="none" w:sz="0" w:space="0" w:color="auto"/>
          </w:divBdr>
        </w:div>
        <w:div w:id="667558394">
          <w:marLeft w:val="480"/>
          <w:marRight w:val="0"/>
          <w:marTop w:val="0"/>
          <w:marBottom w:val="0"/>
          <w:divBdr>
            <w:top w:val="none" w:sz="0" w:space="0" w:color="auto"/>
            <w:left w:val="none" w:sz="0" w:space="0" w:color="auto"/>
            <w:bottom w:val="none" w:sz="0" w:space="0" w:color="auto"/>
            <w:right w:val="none" w:sz="0" w:space="0" w:color="auto"/>
          </w:divBdr>
        </w:div>
        <w:div w:id="1931084246">
          <w:marLeft w:val="480"/>
          <w:marRight w:val="0"/>
          <w:marTop w:val="0"/>
          <w:marBottom w:val="0"/>
          <w:divBdr>
            <w:top w:val="none" w:sz="0" w:space="0" w:color="auto"/>
            <w:left w:val="none" w:sz="0" w:space="0" w:color="auto"/>
            <w:bottom w:val="none" w:sz="0" w:space="0" w:color="auto"/>
            <w:right w:val="none" w:sz="0" w:space="0" w:color="auto"/>
          </w:divBdr>
        </w:div>
        <w:div w:id="646978013">
          <w:marLeft w:val="480"/>
          <w:marRight w:val="0"/>
          <w:marTop w:val="0"/>
          <w:marBottom w:val="0"/>
          <w:divBdr>
            <w:top w:val="none" w:sz="0" w:space="0" w:color="auto"/>
            <w:left w:val="none" w:sz="0" w:space="0" w:color="auto"/>
            <w:bottom w:val="none" w:sz="0" w:space="0" w:color="auto"/>
            <w:right w:val="none" w:sz="0" w:space="0" w:color="auto"/>
          </w:divBdr>
        </w:div>
        <w:div w:id="1230534384">
          <w:marLeft w:val="480"/>
          <w:marRight w:val="0"/>
          <w:marTop w:val="0"/>
          <w:marBottom w:val="0"/>
          <w:divBdr>
            <w:top w:val="none" w:sz="0" w:space="0" w:color="auto"/>
            <w:left w:val="none" w:sz="0" w:space="0" w:color="auto"/>
            <w:bottom w:val="none" w:sz="0" w:space="0" w:color="auto"/>
            <w:right w:val="none" w:sz="0" w:space="0" w:color="auto"/>
          </w:divBdr>
        </w:div>
        <w:div w:id="1774856557">
          <w:marLeft w:val="480"/>
          <w:marRight w:val="0"/>
          <w:marTop w:val="0"/>
          <w:marBottom w:val="0"/>
          <w:divBdr>
            <w:top w:val="none" w:sz="0" w:space="0" w:color="auto"/>
            <w:left w:val="none" w:sz="0" w:space="0" w:color="auto"/>
            <w:bottom w:val="none" w:sz="0" w:space="0" w:color="auto"/>
            <w:right w:val="none" w:sz="0" w:space="0" w:color="auto"/>
          </w:divBdr>
        </w:div>
        <w:div w:id="117769490">
          <w:marLeft w:val="480"/>
          <w:marRight w:val="0"/>
          <w:marTop w:val="0"/>
          <w:marBottom w:val="0"/>
          <w:divBdr>
            <w:top w:val="none" w:sz="0" w:space="0" w:color="auto"/>
            <w:left w:val="none" w:sz="0" w:space="0" w:color="auto"/>
            <w:bottom w:val="none" w:sz="0" w:space="0" w:color="auto"/>
            <w:right w:val="none" w:sz="0" w:space="0" w:color="auto"/>
          </w:divBdr>
        </w:div>
        <w:div w:id="326787776">
          <w:marLeft w:val="480"/>
          <w:marRight w:val="0"/>
          <w:marTop w:val="0"/>
          <w:marBottom w:val="0"/>
          <w:divBdr>
            <w:top w:val="none" w:sz="0" w:space="0" w:color="auto"/>
            <w:left w:val="none" w:sz="0" w:space="0" w:color="auto"/>
            <w:bottom w:val="none" w:sz="0" w:space="0" w:color="auto"/>
            <w:right w:val="none" w:sz="0" w:space="0" w:color="auto"/>
          </w:divBdr>
        </w:div>
        <w:div w:id="1824270563">
          <w:marLeft w:val="480"/>
          <w:marRight w:val="0"/>
          <w:marTop w:val="0"/>
          <w:marBottom w:val="0"/>
          <w:divBdr>
            <w:top w:val="none" w:sz="0" w:space="0" w:color="auto"/>
            <w:left w:val="none" w:sz="0" w:space="0" w:color="auto"/>
            <w:bottom w:val="none" w:sz="0" w:space="0" w:color="auto"/>
            <w:right w:val="none" w:sz="0" w:space="0" w:color="auto"/>
          </w:divBdr>
        </w:div>
        <w:div w:id="318850795">
          <w:marLeft w:val="480"/>
          <w:marRight w:val="0"/>
          <w:marTop w:val="0"/>
          <w:marBottom w:val="0"/>
          <w:divBdr>
            <w:top w:val="none" w:sz="0" w:space="0" w:color="auto"/>
            <w:left w:val="none" w:sz="0" w:space="0" w:color="auto"/>
            <w:bottom w:val="none" w:sz="0" w:space="0" w:color="auto"/>
            <w:right w:val="none" w:sz="0" w:space="0" w:color="auto"/>
          </w:divBdr>
        </w:div>
        <w:div w:id="462774529">
          <w:marLeft w:val="480"/>
          <w:marRight w:val="0"/>
          <w:marTop w:val="0"/>
          <w:marBottom w:val="0"/>
          <w:divBdr>
            <w:top w:val="none" w:sz="0" w:space="0" w:color="auto"/>
            <w:left w:val="none" w:sz="0" w:space="0" w:color="auto"/>
            <w:bottom w:val="none" w:sz="0" w:space="0" w:color="auto"/>
            <w:right w:val="none" w:sz="0" w:space="0" w:color="auto"/>
          </w:divBdr>
        </w:div>
        <w:div w:id="1253513179">
          <w:marLeft w:val="480"/>
          <w:marRight w:val="0"/>
          <w:marTop w:val="0"/>
          <w:marBottom w:val="0"/>
          <w:divBdr>
            <w:top w:val="none" w:sz="0" w:space="0" w:color="auto"/>
            <w:left w:val="none" w:sz="0" w:space="0" w:color="auto"/>
            <w:bottom w:val="none" w:sz="0" w:space="0" w:color="auto"/>
            <w:right w:val="none" w:sz="0" w:space="0" w:color="auto"/>
          </w:divBdr>
        </w:div>
        <w:div w:id="2064981848">
          <w:marLeft w:val="480"/>
          <w:marRight w:val="0"/>
          <w:marTop w:val="0"/>
          <w:marBottom w:val="0"/>
          <w:divBdr>
            <w:top w:val="none" w:sz="0" w:space="0" w:color="auto"/>
            <w:left w:val="none" w:sz="0" w:space="0" w:color="auto"/>
            <w:bottom w:val="none" w:sz="0" w:space="0" w:color="auto"/>
            <w:right w:val="none" w:sz="0" w:space="0" w:color="auto"/>
          </w:divBdr>
        </w:div>
        <w:div w:id="684675237">
          <w:marLeft w:val="480"/>
          <w:marRight w:val="0"/>
          <w:marTop w:val="0"/>
          <w:marBottom w:val="0"/>
          <w:divBdr>
            <w:top w:val="none" w:sz="0" w:space="0" w:color="auto"/>
            <w:left w:val="none" w:sz="0" w:space="0" w:color="auto"/>
            <w:bottom w:val="none" w:sz="0" w:space="0" w:color="auto"/>
            <w:right w:val="none" w:sz="0" w:space="0" w:color="auto"/>
          </w:divBdr>
        </w:div>
        <w:div w:id="741829827">
          <w:marLeft w:val="480"/>
          <w:marRight w:val="0"/>
          <w:marTop w:val="0"/>
          <w:marBottom w:val="0"/>
          <w:divBdr>
            <w:top w:val="none" w:sz="0" w:space="0" w:color="auto"/>
            <w:left w:val="none" w:sz="0" w:space="0" w:color="auto"/>
            <w:bottom w:val="none" w:sz="0" w:space="0" w:color="auto"/>
            <w:right w:val="none" w:sz="0" w:space="0" w:color="auto"/>
          </w:divBdr>
        </w:div>
        <w:div w:id="197086106">
          <w:marLeft w:val="480"/>
          <w:marRight w:val="0"/>
          <w:marTop w:val="0"/>
          <w:marBottom w:val="0"/>
          <w:divBdr>
            <w:top w:val="none" w:sz="0" w:space="0" w:color="auto"/>
            <w:left w:val="none" w:sz="0" w:space="0" w:color="auto"/>
            <w:bottom w:val="none" w:sz="0" w:space="0" w:color="auto"/>
            <w:right w:val="none" w:sz="0" w:space="0" w:color="auto"/>
          </w:divBdr>
        </w:div>
        <w:div w:id="379944240">
          <w:marLeft w:val="480"/>
          <w:marRight w:val="0"/>
          <w:marTop w:val="0"/>
          <w:marBottom w:val="0"/>
          <w:divBdr>
            <w:top w:val="none" w:sz="0" w:space="0" w:color="auto"/>
            <w:left w:val="none" w:sz="0" w:space="0" w:color="auto"/>
            <w:bottom w:val="none" w:sz="0" w:space="0" w:color="auto"/>
            <w:right w:val="none" w:sz="0" w:space="0" w:color="auto"/>
          </w:divBdr>
        </w:div>
        <w:div w:id="1601647775">
          <w:marLeft w:val="480"/>
          <w:marRight w:val="0"/>
          <w:marTop w:val="0"/>
          <w:marBottom w:val="0"/>
          <w:divBdr>
            <w:top w:val="none" w:sz="0" w:space="0" w:color="auto"/>
            <w:left w:val="none" w:sz="0" w:space="0" w:color="auto"/>
            <w:bottom w:val="none" w:sz="0" w:space="0" w:color="auto"/>
            <w:right w:val="none" w:sz="0" w:space="0" w:color="auto"/>
          </w:divBdr>
        </w:div>
        <w:div w:id="569579819">
          <w:marLeft w:val="480"/>
          <w:marRight w:val="0"/>
          <w:marTop w:val="0"/>
          <w:marBottom w:val="0"/>
          <w:divBdr>
            <w:top w:val="none" w:sz="0" w:space="0" w:color="auto"/>
            <w:left w:val="none" w:sz="0" w:space="0" w:color="auto"/>
            <w:bottom w:val="none" w:sz="0" w:space="0" w:color="auto"/>
            <w:right w:val="none" w:sz="0" w:space="0" w:color="auto"/>
          </w:divBdr>
        </w:div>
        <w:div w:id="890188149">
          <w:marLeft w:val="480"/>
          <w:marRight w:val="0"/>
          <w:marTop w:val="0"/>
          <w:marBottom w:val="0"/>
          <w:divBdr>
            <w:top w:val="none" w:sz="0" w:space="0" w:color="auto"/>
            <w:left w:val="none" w:sz="0" w:space="0" w:color="auto"/>
            <w:bottom w:val="none" w:sz="0" w:space="0" w:color="auto"/>
            <w:right w:val="none" w:sz="0" w:space="0" w:color="auto"/>
          </w:divBdr>
        </w:div>
        <w:div w:id="1085229998">
          <w:marLeft w:val="480"/>
          <w:marRight w:val="0"/>
          <w:marTop w:val="0"/>
          <w:marBottom w:val="0"/>
          <w:divBdr>
            <w:top w:val="none" w:sz="0" w:space="0" w:color="auto"/>
            <w:left w:val="none" w:sz="0" w:space="0" w:color="auto"/>
            <w:bottom w:val="none" w:sz="0" w:space="0" w:color="auto"/>
            <w:right w:val="none" w:sz="0" w:space="0" w:color="auto"/>
          </w:divBdr>
        </w:div>
        <w:div w:id="740568038">
          <w:marLeft w:val="480"/>
          <w:marRight w:val="0"/>
          <w:marTop w:val="0"/>
          <w:marBottom w:val="0"/>
          <w:divBdr>
            <w:top w:val="none" w:sz="0" w:space="0" w:color="auto"/>
            <w:left w:val="none" w:sz="0" w:space="0" w:color="auto"/>
            <w:bottom w:val="none" w:sz="0" w:space="0" w:color="auto"/>
            <w:right w:val="none" w:sz="0" w:space="0" w:color="auto"/>
          </w:divBdr>
        </w:div>
        <w:div w:id="742409472">
          <w:marLeft w:val="480"/>
          <w:marRight w:val="0"/>
          <w:marTop w:val="0"/>
          <w:marBottom w:val="0"/>
          <w:divBdr>
            <w:top w:val="none" w:sz="0" w:space="0" w:color="auto"/>
            <w:left w:val="none" w:sz="0" w:space="0" w:color="auto"/>
            <w:bottom w:val="none" w:sz="0" w:space="0" w:color="auto"/>
            <w:right w:val="none" w:sz="0" w:space="0" w:color="auto"/>
          </w:divBdr>
        </w:div>
        <w:div w:id="1056511144">
          <w:marLeft w:val="480"/>
          <w:marRight w:val="0"/>
          <w:marTop w:val="0"/>
          <w:marBottom w:val="0"/>
          <w:divBdr>
            <w:top w:val="none" w:sz="0" w:space="0" w:color="auto"/>
            <w:left w:val="none" w:sz="0" w:space="0" w:color="auto"/>
            <w:bottom w:val="none" w:sz="0" w:space="0" w:color="auto"/>
            <w:right w:val="none" w:sz="0" w:space="0" w:color="auto"/>
          </w:divBdr>
        </w:div>
      </w:divsChild>
    </w:div>
    <w:div w:id="86268725">
      <w:bodyDiv w:val="1"/>
      <w:marLeft w:val="0"/>
      <w:marRight w:val="0"/>
      <w:marTop w:val="0"/>
      <w:marBottom w:val="0"/>
      <w:divBdr>
        <w:top w:val="none" w:sz="0" w:space="0" w:color="auto"/>
        <w:left w:val="none" w:sz="0" w:space="0" w:color="auto"/>
        <w:bottom w:val="none" w:sz="0" w:space="0" w:color="auto"/>
        <w:right w:val="none" w:sz="0" w:space="0" w:color="auto"/>
      </w:divBdr>
    </w:div>
    <w:div w:id="87117523">
      <w:bodyDiv w:val="1"/>
      <w:marLeft w:val="0"/>
      <w:marRight w:val="0"/>
      <w:marTop w:val="0"/>
      <w:marBottom w:val="0"/>
      <w:divBdr>
        <w:top w:val="none" w:sz="0" w:space="0" w:color="auto"/>
        <w:left w:val="none" w:sz="0" w:space="0" w:color="auto"/>
        <w:bottom w:val="none" w:sz="0" w:space="0" w:color="auto"/>
        <w:right w:val="none" w:sz="0" w:space="0" w:color="auto"/>
      </w:divBdr>
      <w:divsChild>
        <w:div w:id="633751736">
          <w:marLeft w:val="480"/>
          <w:marRight w:val="0"/>
          <w:marTop w:val="0"/>
          <w:marBottom w:val="0"/>
          <w:divBdr>
            <w:top w:val="none" w:sz="0" w:space="0" w:color="auto"/>
            <w:left w:val="none" w:sz="0" w:space="0" w:color="auto"/>
            <w:bottom w:val="none" w:sz="0" w:space="0" w:color="auto"/>
            <w:right w:val="none" w:sz="0" w:space="0" w:color="auto"/>
          </w:divBdr>
        </w:div>
        <w:div w:id="1085296400">
          <w:marLeft w:val="480"/>
          <w:marRight w:val="0"/>
          <w:marTop w:val="0"/>
          <w:marBottom w:val="0"/>
          <w:divBdr>
            <w:top w:val="none" w:sz="0" w:space="0" w:color="auto"/>
            <w:left w:val="none" w:sz="0" w:space="0" w:color="auto"/>
            <w:bottom w:val="none" w:sz="0" w:space="0" w:color="auto"/>
            <w:right w:val="none" w:sz="0" w:space="0" w:color="auto"/>
          </w:divBdr>
        </w:div>
        <w:div w:id="501899596">
          <w:marLeft w:val="480"/>
          <w:marRight w:val="0"/>
          <w:marTop w:val="0"/>
          <w:marBottom w:val="0"/>
          <w:divBdr>
            <w:top w:val="none" w:sz="0" w:space="0" w:color="auto"/>
            <w:left w:val="none" w:sz="0" w:space="0" w:color="auto"/>
            <w:bottom w:val="none" w:sz="0" w:space="0" w:color="auto"/>
            <w:right w:val="none" w:sz="0" w:space="0" w:color="auto"/>
          </w:divBdr>
        </w:div>
        <w:div w:id="1116487419">
          <w:marLeft w:val="480"/>
          <w:marRight w:val="0"/>
          <w:marTop w:val="0"/>
          <w:marBottom w:val="0"/>
          <w:divBdr>
            <w:top w:val="none" w:sz="0" w:space="0" w:color="auto"/>
            <w:left w:val="none" w:sz="0" w:space="0" w:color="auto"/>
            <w:bottom w:val="none" w:sz="0" w:space="0" w:color="auto"/>
            <w:right w:val="none" w:sz="0" w:space="0" w:color="auto"/>
          </w:divBdr>
        </w:div>
        <w:div w:id="2129547550">
          <w:marLeft w:val="480"/>
          <w:marRight w:val="0"/>
          <w:marTop w:val="0"/>
          <w:marBottom w:val="0"/>
          <w:divBdr>
            <w:top w:val="none" w:sz="0" w:space="0" w:color="auto"/>
            <w:left w:val="none" w:sz="0" w:space="0" w:color="auto"/>
            <w:bottom w:val="none" w:sz="0" w:space="0" w:color="auto"/>
            <w:right w:val="none" w:sz="0" w:space="0" w:color="auto"/>
          </w:divBdr>
        </w:div>
        <w:div w:id="1045324877">
          <w:marLeft w:val="480"/>
          <w:marRight w:val="0"/>
          <w:marTop w:val="0"/>
          <w:marBottom w:val="0"/>
          <w:divBdr>
            <w:top w:val="none" w:sz="0" w:space="0" w:color="auto"/>
            <w:left w:val="none" w:sz="0" w:space="0" w:color="auto"/>
            <w:bottom w:val="none" w:sz="0" w:space="0" w:color="auto"/>
            <w:right w:val="none" w:sz="0" w:space="0" w:color="auto"/>
          </w:divBdr>
        </w:div>
        <w:div w:id="1245184738">
          <w:marLeft w:val="480"/>
          <w:marRight w:val="0"/>
          <w:marTop w:val="0"/>
          <w:marBottom w:val="0"/>
          <w:divBdr>
            <w:top w:val="none" w:sz="0" w:space="0" w:color="auto"/>
            <w:left w:val="none" w:sz="0" w:space="0" w:color="auto"/>
            <w:bottom w:val="none" w:sz="0" w:space="0" w:color="auto"/>
            <w:right w:val="none" w:sz="0" w:space="0" w:color="auto"/>
          </w:divBdr>
        </w:div>
        <w:div w:id="1841892382">
          <w:marLeft w:val="480"/>
          <w:marRight w:val="0"/>
          <w:marTop w:val="0"/>
          <w:marBottom w:val="0"/>
          <w:divBdr>
            <w:top w:val="none" w:sz="0" w:space="0" w:color="auto"/>
            <w:left w:val="none" w:sz="0" w:space="0" w:color="auto"/>
            <w:bottom w:val="none" w:sz="0" w:space="0" w:color="auto"/>
            <w:right w:val="none" w:sz="0" w:space="0" w:color="auto"/>
          </w:divBdr>
        </w:div>
        <w:div w:id="390924383">
          <w:marLeft w:val="480"/>
          <w:marRight w:val="0"/>
          <w:marTop w:val="0"/>
          <w:marBottom w:val="0"/>
          <w:divBdr>
            <w:top w:val="none" w:sz="0" w:space="0" w:color="auto"/>
            <w:left w:val="none" w:sz="0" w:space="0" w:color="auto"/>
            <w:bottom w:val="none" w:sz="0" w:space="0" w:color="auto"/>
            <w:right w:val="none" w:sz="0" w:space="0" w:color="auto"/>
          </w:divBdr>
        </w:div>
        <w:div w:id="521361535">
          <w:marLeft w:val="480"/>
          <w:marRight w:val="0"/>
          <w:marTop w:val="0"/>
          <w:marBottom w:val="0"/>
          <w:divBdr>
            <w:top w:val="none" w:sz="0" w:space="0" w:color="auto"/>
            <w:left w:val="none" w:sz="0" w:space="0" w:color="auto"/>
            <w:bottom w:val="none" w:sz="0" w:space="0" w:color="auto"/>
            <w:right w:val="none" w:sz="0" w:space="0" w:color="auto"/>
          </w:divBdr>
        </w:div>
        <w:div w:id="10231974">
          <w:marLeft w:val="480"/>
          <w:marRight w:val="0"/>
          <w:marTop w:val="0"/>
          <w:marBottom w:val="0"/>
          <w:divBdr>
            <w:top w:val="none" w:sz="0" w:space="0" w:color="auto"/>
            <w:left w:val="none" w:sz="0" w:space="0" w:color="auto"/>
            <w:bottom w:val="none" w:sz="0" w:space="0" w:color="auto"/>
            <w:right w:val="none" w:sz="0" w:space="0" w:color="auto"/>
          </w:divBdr>
        </w:div>
        <w:div w:id="2130197654">
          <w:marLeft w:val="480"/>
          <w:marRight w:val="0"/>
          <w:marTop w:val="0"/>
          <w:marBottom w:val="0"/>
          <w:divBdr>
            <w:top w:val="none" w:sz="0" w:space="0" w:color="auto"/>
            <w:left w:val="none" w:sz="0" w:space="0" w:color="auto"/>
            <w:bottom w:val="none" w:sz="0" w:space="0" w:color="auto"/>
            <w:right w:val="none" w:sz="0" w:space="0" w:color="auto"/>
          </w:divBdr>
        </w:div>
        <w:div w:id="1008212193">
          <w:marLeft w:val="480"/>
          <w:marRight w:val="0"/>
          <w:marTop w:val="0"/>
          <w:marBottom w:val="0"/>
          <w:divBdr>
            <w:top w:val="none" w:sz="0" w:space="0" w:color="auto"/>
            <w:left w:val="none" w:sz="0" w:space="0" w:color="auto"/>
            <w:bottom w:val="none" w:sz="0" w:space="0" w:color="auto"/>
            <w:right w:val="none" w:sz="0" w:space="0" w:color="auto"/>
          </w:divBdr>
        </w:div>
        <w:div w:id="303393020">
          <w:marLeft w:val="480"/>
          <w:marRight w:val="0"/>
          <w:marTop w:val="0"/>
          <w:marBottom w:val="0"/>
          <w:divBdr>
            <w:top w:val="none" w:sz="0" w:space="0" w:color="auto"/>
            <w:left w:val="none" w:sz="0" w:space="0" w:color="auto"/>
            <w:bottom w:val="none" w:sz="0" w:space="0" w:color="auto"/>
            <w:right w:val="none" w:sz="0" w:space="0" w:color="auto"/>
          </w:divBdr>
        </w:div>
        <w:div w:id="1201019130">
          <w:marLeft w:val="480"/>
          <w:marRight w:val="0"/>
          <w:marTop w:val="0"/>
          <w:marBottom w:val="0"/>
          <w:divBdr>
            <w:top w:val="none" w:sz="0" w:space="0" w:color="auto"/>
            <w:left w:val="none" w:sz="0" w:space="0" w:color="auto"/>
            <w:bottom w:val="none" w:sz="0" w:space="0" w:color="auto"/>
            <w:right w:val="none" w:sz="0" w:space="0" w:color="auto"/>
          </w:divBdr>
        </w:div>
        <w:div w:id="1579241754">
          <w:marLeft w:val="480"/>
          <w:marRight w:val="0"/>
          <w:marTop w:val="0"/>
          <w:marBottom w:val="0"/>
          <w:divBdr>
            <w:top w:val="none" w:sz="0" w:space="0" w:color="auto"/>
            <w:left w:val="none" w:sz="0" w:space="0" w:color="auto"/>
            <w:bottom w:val="none" w:sz="0" w:space="0" w:color="auto"/>
            <w:right w:val="none" w:sz="0" w:space="0" w:color="auto"/>
          </w:divBdr>
        </w:div>
        <w:div w:id="1502966340">
          <w:marLeft w:val="480"/>
          <w:marRight w:val="0"/>
          <w:marTop w:val="0"/>
          <w:marBottom w:val="0"/>
          <w:divBdr>
            <w:top w:val="none" w:sz="0" w:space="0" w:color="auto"/>
            <w:left w:val="none" w:sz="0" w:space="0" w:color="auto"/>
            <w:bottom w:val="none" w:sz="0" w:space="0" w:color="auto"/>
            <w:right w:val="none" w:sz="0" w:space="0" w:color="auto"/>
          </w:divBdr>
        </w:div>
        <w:div w:id="1398043412">
          <w:marLeft w:val="480"/>
          <w:marRight w:val="0"/>
          <w:marTop w:val="0"/>
          <w:marBottom w:val="0"/>
          <w:divBdr>
            <w:top w:val="none" w:sz="0" w:space="0" w:color="auto"/>
            <w:left w:val="none" w:sz="0" w:space="0" w:color="auto"/>
            <w:bottom w:val="none" w:sz="0" w:space="0" w:color="auto"/>
            <w:right w:val="none" w:sz="0" w:space="0" w:color="auto"/>
          </w:divBdr>
        </w:div>
        <w:div w:id="1212498507">
          <w:marLeft w:val="480"/>
          <w:marRight w:val="0"/>
          <w:marTop w:val="0"/>
          <w:marBottom w:val="0"/>
          <w:divBdr>
            <w:top w:val="none" w:sz="0" w:space="0" w:color="auto"/>
            <w:left w:val="none" w:sz="0" w:space="0" w:color="auto"/>
            <w:bottom w:val="none" w:sz="0" w:space="0" w:color="auto"/>
            <w:right w:val="none" w:sz="0" w:space="0" w:color="auto"/>
          </w:divBdr>
        </w:div>
        <w:div w:id="1591083509">
          <w:marLeft w:val="480"/>
          <w:marRight w:val="0"/>
          <w:marTop w:val="0"/>
          <w:marBottom w:val="0"/>
          <w:divBdr>
            <w:top w:val="none" w:sz="0" w:space="0" w:color="auto"/>
            <w:left w:val="none" w:sz="0" w:space="0" w:color="auto"/>
            <w:bottom w:val="none" w:sz="0" w:space="0" w:color="auto"/>
            <w:right w:val="none" w:sz="0" w:space="0" w:color="auto"/>
          </w:divBdr>
        </w:div>
        <w:div w:id="1000085314">
          <w:marLeft w:val="480"/>
          <w:marRight w:val="0"/>
          <w:marTop w:val="0"/>
          <w:marBottom w:val="0"/>
          <w:divBdr>
            <w:top w:val="none" w:sz="0" w:space="0" w:color="auto"/>
            <w:left w:val="none" w:sz="0" w:space="0" w:color="auto"/>
            <w:bottom w:val="none" w:sz="0" w:space="0" w:color="auto"/>
            <w:right w:val="none" w:sz="0" w:space="0" w:color="auto"/>
          </w:divBdr>
        </w:div>
        <w:div w:id="1812553625">
          <w:marLeft w:val="480"/>
          <w:marRight w:val="0"/>
          <w:marTop w:val="0"/>
          <w:marBottom w:val="0"/>
          <w:divBdr>
            <w:top w:val="none" w:sz="0" w:space="0" w:color="auto"/>
            <w:left w:val="none" w:sz="0" w:space="0" w:color="auto"/>
            <w:bottom w:val="none" w:sz="0" w:space="0" w:color="auto"/>
            <w:right w:val="none" w:sz="0" w:space="0" w:color="auto"/>
          </w:divBdr>
        </w:div>
      </w:divsChild>
    </w:div>
    <w:div w:id="90782745">
      <w:bodyDiv w:val="1"/>
      <w:marLeft w:val="0"/>
      <w:marRight w:val="0"/>
      <w:marTop w:val="0"/>
      <w:marBottom w:val="0"/>
      <w:divBdr>
        <w:top w:val="none" w:sz="0" w:space="0" w:color="auto"/>
        <w:left w:val="none" w:sz="0" w:space="0" w:color="auto"/>
        <w:bottom w:val="none" w:sz="0" w:space="0" w:color="auto"/>
        <w:right w:val="none" w:sz="0" w:space="0" w:color="auto"/>
      </w:divBdr>
      <w:divsChild>
        <w:div w:id="484201891">
          <w:marLeft w:val="480"/>
          <w:marRight w:val="0"/>
          <w:marTop w:val="0"/>
          <w:marBottom w:val="0"/>
          <w:divBdr>
            <w:top w:val="none" w:sz="0" w:space="0" w:color="auto"/>
            <w:left w:val="none" w:sz="0" w:space="0" w:color="auto"/>
            <w:bottom w:val="none" w:sz="0" w:space="0" w:color="auto"/>
            <w:right w:val="none" w:sz="0" w:space="0" w:color="auto"/>
          </w:divBdr>
        </w:div>
        <w:div w:id="701832494">
          <w:marLeft w:val="480"/>
          <w:marRight w:val="0"/>
          <w:marTop w:val="0"/>
          <w:marBottom w:val="0"/>
          <w:divBdr>
            <w:top w:val="none" w:sz="0" w:space="0" w:color="auto"/>
            <w:left w:val="none" w:sz="0" w:space="0" w:color="auto"/>
            <w:bottom w:val="none" w:sz="0" w:space="0" w:color="auto"/>
            <w:right w:val="none" w:sz="0" w:space="0" w:color="auto"/>
          </w:divBdr>
        </w:div>
        <w:div w:id="535125351">
          <w:marLeft w:val="480"/>
          <w:marRight w:val="0"/>
          <w:marTop w:val="0"/>
          <w:marBottom w:val="0"/>
          <w:divBdr>
            <w:top w:val="none" w:sz="0" w:space="0" w:color="auto"/>
            <w:left w:val="none" w:sz="0" w:space="0" w:color="auto"/>
            <w:bottom w:val="none" w:sz="0" w:space="0" w:color="auto"/>
            <w:right w:val="none" w:sz="0" w:space="0" w:color="auto"/>
          </w:divBdr>
        </w:div>
        <w:div w:id="156187872">
          <w:marLeft w:val="480"/>
          <w:marRight w:val="0"/>
          <w:marTop w:val="0"/>
          <w:marBottom w:val="0"/>
          <w:divBdr>
            <w:top w:val="none" w:sz="0" w:space="0" w:color="auto"/>
            <w:left w:val="none" w:sz="0" w:space="0" w:color="auto"/>
            <w:bottom w:val="none" w:sz="0" w:space="0" w:color="auto"/>
            <w:right w:val="none" w:sz="0" w:space="0" w:color="auto"/>
          </w:divBdr>
        </w:div>
        <w:div w:id="374045052">
          <w:marLeft w:val="480"/>
          <w:marRight w:val="0"/>
          <w:marTop w:val="0"/>
          <w:marBottom w:val="0"/>
          <w:divBdr>
            <w:top w:val="none" w:sz="0" w:space="0" w:color="auto"/>
            <w:left w:val="none" w:sz="0" w:space="0" w:color="auto"/>
            <w:bottom w:val="none" w:sz="0" w:space="0" w:color="auto"/>
            <w:right w:val="none" w:sz="0" w:space="0" w:color="auto"/>
          </w:divBdr>
        </w:div>
        <w:div w:id="1568297058">
          <w:marLeft w:val="480"/>
          <w:marRight w:val="0"/>
          <w:marTop w:val="0"/>
          <w:marBottom w:val="0"/>
          <w:divBdr>
            <w:top w:val="none" w:sz="0" w:space="0" w:color="auto"/>
            <w:left w:val="none" w:sz="0" w:space="0" w:color="auto"/>
            <w:bottom w:val="none" w:sz="0" w:space="0" w:color="auto"/>
            <w:right w:val="none" w:sz="0" w:space="0" w:color="auto"/>
          </w:divBdr>
        </w:div>
        <w:div w:id="609506006">
          <w:marLeft w:val="480"/>
          <w:marRight w:val="0"/>
          <w:marTop w:val="0"/>
          <w:marBottom w:val="0"/>
          <w:divBdr>
            <w:top w:val="none" w:sz="0" w:space="0" w:color="auto"/>
            <w:left w:val="none" w:sz="0" w:space="0" w:color="auto"/>
            <w:bottom w:val="none" w:sz="0" w:space="0" w:color="auto"/>
            <w:right w:val="none" w:sz="0" w:space="0" w:color="auto"/>
          </w:divBdr>
        </w:div>
        <w:div w:id="8801242">
          <w:marLeft w:val="480"/>
          <w:marRight w:val="0"/>
          <w:marTop w:val="0"/>
          <w:marBottom w:val="0"/>
          <w:divBdr>
            <w:top w:val="none" w:sz="0" w:space="0" w:color="auto"/>
            <w:left w:val="none" w:sz="0" w:space="0" w:color="auto"/>
            <w:bottom w:val="none" w:sz="0" w:space="0" w:color="auto"/>
            <w:right w:val="none" w:sz="0" w:space="0" w:color="auto"/>
          </w:divBdr>
        </w:div>
        <w:div w:id="2098361160">
          <w:marLeft w:val="480"/>
          <w:marRight w:val="0"/>
          <w:marTop w:val="0"/>
          <w:marBottom w:val="0"/>
          <w:divBdr>
            <w:top w:val="none" w:sz="0" w:space="0" w:color="auto"/>
            <w:left w:val="none" w:sz="0" w:space="0" w:color="auto"/>
            <w:bottom w:val="none" w:sz="0" w:space="0" w:color="auto"/>
            <w:right w:val="none" w:sz="0" w:space="0" w:color="auto"/>
          </w:divBdr>
        </w:div>
        <w:div w:id="2128154382">
          <w:marLeft w:val="480"/>
          <w:marRight w:val="0"/>
          <w:marTop w:val="0"/>
          <w:marBottom w:val="0"/>
          <w:divBdr>
            <w:top w:val="none" w:sz="0" w:space="0" w:color="auto"/>
            <w:left w:val="none" w:sz="0" w:space="0" w:color="auto"/>
            <w:bottom w:val="none" w:sz="0" w:space="0" w:color="auto"/>
            <w:right w:val="none" w:sz="0" w:space="0" w:color="auto"/>
          </w:divBdr>
        </w:div>
        <w:div w:id="565845600">
          <w:marLeft w:val="480"/>
          <w:marRight w:val="0"/>
          <w:marTop w:val="0"/>
          <w:marBottom w:val="0"/>
          <w:divBdr>
            <w:top w:val="none" w:sz="0" w:space="0" w:color="auto"/>
            <w:left w:val="none" w:sz="0" w:space="0" w:color="auto"/>
            <w:bottom w:val="none" w:sz="0" w:space="0" w:color="auto"/>
            <w:right w:val="none" w:sz="0" w:space="0" w:color="auto"/>
          </w:divBdr>
        </w:div>
        <w:div w:id="1653177720">
          <w:marLeft w:val="480"/>
          <w:marRight w:val="0"/>
          <w:marTop w:val="0"/>
          <w:marBottom w:val="0"/>
          <w:divBdr>
            <w:top w:val="none" w:sz="0" w:space="0" w:color="auto"/>
            <w:left w:val="none" w:sz="0" w:space="0" w:color="auto"/>
            <w:bottom w:val="none" w:sz="0" w:space="0" w:color="auto"/>
            <w:right w:val="none" w:sz="0" w:space="0" w:color="auto"/>
          </w:divBdr>
        </w:div>
        <w:div w:id="2110001192">
          <w:marLeft w:val="480"/>
          <w:marRight w:val="0"/>
          <w:marTop w:val="0"/>
          <w:marBottom w:val="0"/>
          <w:divBdr>
            <w:top w:val="none" w:sz="0" w:space="0" w:color="auto"/>
            <w:left w:val="none" w:sz="0" w:space="0" w:color="auto"/>
            <w:bottom w:val="none" w:sz="0" w:space="0" w:color="auto"/>
            <w:right w:val="none" w:sz="0" w:space="0" w:color="auto"/>
          </w:divBdr>
        </w:div>
        <w:div w:id="497619631">
          <w:marLeft w:val="480"/>
          <w:marRight w:val="0"/>
          <w:marTop w:val="0"/>
          <w:marBottom w:val="0"/>
          <w:divBdr>
            <w:top w:val="none" w:sz="0" w:space="0" w:color="auto"/>
            <w:left w:val="none" w:sz="0" w:space="0" w:color="auto"/>
            <w:bottom w:val="none" w:sz="0" w:space="0" w:color="auto"/>
            <w:right w:val="none" w:sz="0" w:space="0" w:color="auto"/>
          </w:divBdr>
        </w:div>
        <w:div w:id="369452404">
          <w:marLeft w:val="480"/>
          <w:marRight w:val="0"/>
          <w:marTop w:val="0"/>
          <w:marBottom w:val="0"/>
          <w:divBdr>
            <w:top w:val="none" w:sz="0" w:space="0" w:color="auto"/>
            <w:left w:val="none" w:sz="0" w:space="0" w:color="auto"/>
            <w:bottom w:val="none" w:sz="0" w:space="0" w:color="auto"/>
            <w:right w:val="none" w:sz="0" w:space="0" w:color="auto"/>
          </w:divBdr>
        </w:div>
        <w:div w:id="519204814">
          <w:marLeft w:val="480"/>
          <w:marRight w:val="0"/>
          <w:marTop w:val="0"/>
          <w:marBottom w:val="0"/>
          <w:divBdr>
            <w:top w:val="none" w:sz="0" w:space="0" w:color="auto"/>
            <w:left w:val="none" w:sz="0" w:space="0" w:color="auto"/>
            <w:bottom w:val="none" w:sz="0" w:space="0" w:color="auto"/>
            <w:right w:val="none" w:sz="0" w:space="0" w:color="auto"/>
          </w:divBdr>
        </w:div>
        <w:div w:id="296617058">
          <w:marLeft w:val="480"/>
          <w:marRight w:val="0"/>
          <w:marTop w:val="0"/>
          <w:marBottom w:val="0"/>
          <w:divBdr>
            <w:top w:val="none" w:sz="0" w:space="0" w:color="auto"/>
            <w:left w:val="none" w:sz="0" w:space="0" w:color="auto"/>
            <w:bottom w:val="none" w:sz="0" w:space="0" w:color="auto"/>
            <w:right w:val="none" w:sz="0" w:space="0" w:color="auto"/>
          </w:divBdr>
        </w:div>
        <w:div w:id="1041826438">
          <w:marLeft w:val="480"/>
          <w:marRight w:val="0"/>
          <w:marTop w:val="0"/>
          <w:marBottom w:val="0"/>
          <w:divBdr>
            <w:top w:val="none" w:sz="0" w:space="0" w:color="auto"/>
            <w:left w:val="none" w:sz="0" w:space="0" w:color="auto"/>
            <w:bottom w:val="none" w:sz="0" w:space="0" w:color="auto"/>
            <w:right w:val="none" w:sz="0" w:space="0" w:color="auto"/>
          </w:divBdr>
        </w:div>
        <w:div w:id="146750984">
          <w:marLeft w:val="480"/>
          <w:marRight w:val="0"/>
          <w:marTop w:val="0"/>
          <w:marBottom w:val="0"/>
          <w:divBdr>
            <w:top w:val="none" w:sz="0" w:space="0" w:color="auto"/>
            <w:left w:val="none" w:sz="0" w:space="0" w:color="auto"/>
            <w:bottom w:val="none" w:sz="0" w:space="0" w:color="auto"/>
            <w:right w:val="none" w:sz="0" w:space="0" w:color="auto"/>
          </w:divBdr>
        </w:div>
        <w:div w:id="1159929884">
          <w:marLeft w:val="480"/>
          <w:marRight w:val="0"/>
          <w:marTop w:val="0"/>
          <w:marBottom w:val="0"/>
          <w:divBdr>
            <w:top w:val="none" w:sz="0" w:space="0" w:color="auto"/>
            <w:left w:val="none" w:sz="0" w:space="0" w:color="auto"/>
            <w:bottom w:val="none" w:sz="0" w:space="0" w:color="auto"/>
            <w:right w:val="none" w:sz="0" w:space="0" w:color="auto"/>
          </w:divBdr>
        </w:div>
        <w:div w:id="32508132">
          <w:marLeft w:val="480"/>
          <w:marRight w:val="0"/>
          <w:marTop w:val="0"/>
          <w:marBottom w:val="0"/>
          <w:divBdr>
            <w:top w:val="none" w:sz="0" w:space="0" w:color="auto"/>
            <w:left w:val="none" w:sz="0" w:space="0" w:color="auto"/>
            <w:bottom w:val="none" w:sz="0" w:space="0" w:color="auto"/>
            <w:right w:val="none" w:sz="0" w:space="0" w:color="auto"/>
          </w:divBdr>
        </w:div>
        <w:div w:id="1629820139">
          <w:marLeft w:val="480"/>
          <w:marRight w:val="0"/>
          <w:marTop w:val="0"/>
          <w:marBottom w:val="0"/>
          <w:divBdr>
            <w:top w:val="none" w:sz="0" w:space="0" w:color="auto"/>
            <w:left w:val="none" w:sz="0" w:space="0" w:color="auto"/>
            <w:bottom w:val="none" w:sz="0" w:space="0" w:color="auto"/>
            <w:right w:val="none" w:sz="0" w:space="0" w:color="auto"/>
          </w:divBdr>
        </w:div>
        <w:div w:id="1588222722">
          <w:marLeft w:val="480"/>
          <w:marRight w:val="0"/>
          <w:marTop w:val="0"/>
          <w:marBottom w:val="0"/>
          <w:divBdr>
            <w:top w:val="none" w:sz="0" w:space="0" w:color="auto"/>
            <w:left w:val="none" w:sz="0" w:space="0" w:color="auto"/>
            <w:bottom w:val="none" w:sz="0" w:space="0" w:color="auto"/>
            <w:right w:val="none" w:sz="0" w:space="0" w:color="auto"/>
          </w:divBdr>
        </w:div>
        <w:div w:id="1788965589">
          <w:marLeft w:val="480"/>
          <w:marRight w:val="0"/>
          <w:marTop w:val="0"/>
          <w:marBottom w:val="0"/>
          <w:divBdr>
            <w:top w:val="none" w:sz="0" w:space="0" w:color="auto"/>
            <w:left w:val="none" w:sz="0" w:space="0" w:color="auto"/>
            <w:bottom w:val="none" w:sz="0" w:space="0" w:color="auto"/>
            <w:right w:val="none" w:sz="0" w:space="0" w:color="auto"/>
          </w:divBdr>
        </w:div>
        <w:div w:id="212931704">
          <w:marLeft w:val="480"/>
          <w:marRight w:val="0"/>
          <w:marTop w:val="0"/>
          <w:marBottom w:val="0"/>
          <w:divBdr>
            <w:top w:val="none" w:sz="0" w:space="0" w:color="auto"/>
            <w:left w:val="none" w:sz="0" w:space="0" w:color="auto"/>
            <w:bottom w:val="none" w:sz="0" w:space="0" w:color="auto"/>
            <w:right w:val="none" w:sz="0" w:space="0" w:color="auto"/>
          </w:divBdr>
        </w:div>
        <w:div w:id="1134828410">
          <w:marLeft w:val="480"/>
          <w:marRight w:val="0"/>
          <w:marTop w:val="0"/>
          <w:marBottom w:val="0"/>
          <w:divBdr>
            <w:top w:val="none" w:sz="0" w:space="0" w:color="auto"/>
            <w:left w:val="none" w:sz="0" w:space="0" w:color="auto"/>
            <w:bottom w:val="none" w:sz="0" w:space="0" w:color="auto"/>
            <w:right w:val="none" w:sz="0" w:space="0" w:color="auto"/>
          </w:divBdr>
        </w:div>
        <w:div w:id="1617642940">
          <w:marLeft w:val="480"/>
          <w:marRight w:val="0"/>
          <w:marTop w:val="0"/>
          <w:marBottom w:val="0"/>
          <w:divBdr>
            <w:top w:val="none" w:sz="0" w:space="0" w:color="auto"/>
            <w:left w:val="none" w:sz="0" w:space="0" w:color="auto"/>
            <w:bottom w:val="none" w:sz="0" w:space="0" w:color="auto"/>
            <w:right w:val="none" w:sz="0" w:space="0" w:color="auto"/>
          </w:divBdr>
        </w:div>
        <w:div w:id="2066638963">
          <w:marLeft w:val="480"/>
          <w:marRight w:val="0"/>
          <w:marTop w:val="0"/>
          <w:marBottom w:val="0"/>
          <w:divBdr>
            <w:top w:val="none" w:sz="0" w:space="0" w:color="auto"/>
            <w:left w:val="none" w:sz="0" w:space="0" w:color="auto"/>
            <w:bottom w:val="none" w:sz="0" w:space="0" w:color="auto"/>
            <w:right w:val="none" w:sz="0" w:space="0" w:color="auto"/>
          </w:divBdr>
        </w:div>
        <w:div w:id="981272323">
          <w:marLeft w:val="480"/>
          <w:marRight w:val="0"/>
          <w:marTop w:val="0"/>
          <w:marBottom w:val="0"/>
          <w:divBdr>
            <w:top w:val="none" w:sz="0" w:space="0" w:color="auto"/>
            <w:left w:val="none" w:sz="0" w:space="0" w:color="auto"/>
            <w:bottom w:val="none" w:sz="0" w:space="0" w:color="auto"/>
            <w:right w:val="none" w:sz="0" w:space="0" w:color="auto"/>
          </w:divBdr>
        </w:div>
        <w:div w:id="255869701">
          <w:marLeft w:val="480"/>
          <w:marRight w:val="0"/>
          <w:marTop w:val="0"/>
          <w:marBottom w:val="0"/>
          <w:divBdr>
            <w:top w:val="none" w:sz="0" w:space="0" w:color="auto"/>
            <w:left w:val="none" w:sz="0" w:space="0" w:color="auto"/>
            <w:bottom w:val="none" w:sz="0" w:space="0" w:color="auto"/>
            <w:right w:val="none" w:sz="0" w:space="0" w:color="auto"/>
          </w:divBdr>
        </w:div>
        <w:div w:id="1926725276">
          <w:marLeft w:val="480"/>
          <w:marRight w:val="0"/>
          <w:marTop w:val="0"/>
          <w:marBottom w:val="0"/>
          <w:divBdr>
            <w:top w:val="none" w:sz="0" w:space="0" w:color="auto"/>
            <w:left w:val="none" w:sz="0" w:space="0" w:color="auto"/>
            <w:bottom w:val="none" w:sz="0" w:space="0" w:color="auto"/>
            <w:right w:val="none" w:sz="0" w:space="0" w:color="auto"/>
          </w:divBdr>
        </w:div>
        <w:div w:id="660542361">
          <w:marLeft w:val="480"/>
          <w:marRight w:val="0"/>
          <w:marTop w:val="0"/>
          <w:marBottom w:val="0"/>
          <w:divBdr>
            <w:top w:val="none" w:sz="0" w:space="0" w:color="auto"/>
            <w:left w:val="none" w:sz="0" w:space="0" w:color="auto"/>
            <w:bottom w:val="none" w:sz="0" w:space="0" w:color="auto"/>
            <w:right w:val="none" w:sz="0" w:space="0" w:color="auto"/>
          </w:divBdr>
        </w:div>
        <w:div w:id="788471804">
          <w:marLeft w:val="480"/>
          <w:marRight w:val="0"/>
          <w:marTop w:val="0"/>
          <w:marBottom w:val="0"/>
          <w:divBdr>
            <w:top w:val="none" w:sz="0" w:space="0" w:color="auto"/>
            <w:left w:val="none" w:sz="0" w:space="0" w:color="auto"/>
            <w:bottom w:val="none" w:sz="0" w:space="0" w:color="auto"/>
            <w:right w:val="none" w:sz="0" w:space="0" w:color="auto"/>
          </w:divBdr>
        </w:div>
        <w:div w:id="1318878469">
          <w:marLeft w:val="480"/>
          <w:marRight w:val="0"/>
          <w:marTop w:val="0"/>
          <w:marBottom w:val="0"/>
          <w:divBdr>
            <w:top w:val="none" w:sz="0" w:space="0" w:color="auto"/>
            <w:left w:val="none" w:sz="0" w:space="0" w:color="auto"/>
            <w:bottom w:val="none" w:sz="0" w:space="0" w:color="auto"/>
            <w:right w:val="none" w:sz="0" w:space="0" w:color="auto"/>
          </w:divBdr>
        </w:div>
        <w:div w:id="159078034">
          <w:marLeft w:val="480"/>
          <w:marRight w:val="0"/>
          <w:marTop w:val="0"/>
          <w:marBottom w:val="0"/>
          <w:divBdr>
            <w:top w:val="none" w:sz="0" w:space="0" w:color="auto"/>
            <w:left w:val="none" w:sz="0" w:space="0" w:color="auto"/>
            <w:bottom w:val="none" w:sz="0" w:space="0" w:color="auto"/>
            <w:right w:val="none" w:sz="0" w:space="0" w:color="auto"/>
          </w:divBdr>
        </w:div>
        <w:div w:id="1781796954">
          <w:marLeft w:val="480"/>
          <w:marRight w:val="0"/>
          <w:marTop w:val="0"/>
          <w:marBottom w:val="0"/>
          <w:divBdr>
            <w:top w:val="none" w:sz="0" w:space="0" w:color="auto"/>
            <w:left w:val="none" w:sz="0" w:space="0" w:color="auto"/>
            <w:bottom w:val="none" w:sz="0" w:space="0" w:color="auto"/>
            <w:right w:val="none" w:sz="0" w:space="0" w:color="auto"/>
          </w:divBdr>
        </w:div>
      </w:divsChild>
    </w:div>
    <w:div w:id="98990378">
      <w:bodyDiv w:val="1"/>
      <w:marLeft w:val="0"/>
      <w:marRight w:val="0"/>
      <w:marTop w:val="0"/>
      <w:marBottom w:val="0"/>
      <w:divBdr>
        <w:top w:val="none" w:sz="0" w:space="0" w:color="auto"/>
        <w:left w:val="none" w:sz="0" w:space="0" w:color="auto"/>
        <w:bottom w:val="none" w:sz="0" w:space="0" w:color="auto"/>
        <w:right w:val="none" w:sz="0" w:space="0" w:color="auto"/>
      </w:divBdr>
      <w:divsChild>
        <w:div w:id="1582521791">
          <w:marLeft w:val="480"/>
          <w:marRight w:val="0"/>
          <w:marTop w:val="0"/>
          <w:marBottom w:val="0"/>
          <w:divBdr>
            <w:top w:val="none" w:sz="0" w:space="0" w:color="auto"/>
            <w:left w:val="none" w:sz="0" w:space="0" w:color="auto"/>
            <w:bottom w:val="none" w:sz="0" w:space="0" w:color="auto"/>
            <w:right w:val="none" w:sz="0" w:space="0" w:color="auto"/>
          </w:divBdr>
        </w:div>
        <w:div w:id="636641415">
          <w:marLeft w:val="480"/>
          <w:marRight w:val="0"/>
          <w:marTop w:val="0"/>
          <w:marBottom w:val="0"/>
          <w:divBdr>
            <w:top w:val="none" w:sz="0" w:space="0" w:color="auto"/>
            <w:left w:val="none" w:sz="0" w:space="0" w:color="auto"/>
            <w:bottom w:val="none" w:sz="0" w:space="0" w:color="auto"/>
            <w:right w:val="none" w:sz="0" w:space="0" w:color="auto"/>
          </w:divBdr>
        </w:div>
        <w:div w:id="847256213">
          <w:marLeft w:val="480"/>
          <w:marRight w:val="0"/>
          <w:marTop w:val="0"/>
          <w:marBottom w:val="0"/>
          <w:divBdr>
            <w:top w:val="none" w:sz="0" w:space="0" w:color="auto"/>
            <w:left w:val="none" w:sz="0" w:space="0" w:color="auto"/>
            <w:bottom w:val="none" w:sz="0" w:space="0" w:color="auto"/>
            <w:right w:val="none" w:sz="0" w:space="0" w:color="auto"/>
          </w:divBdr>
        </w:div>
        <w:div w:id="1686521736">
          <w:marLeft w:val="480"/>
          <w:marRight w:val="0"/>
          <w:marTop w:val="0"/>
          <w:marBottom w:val="0"/>
          <w:divBdr>
            <w:top w:val="none" w:sz="0" w:space="0" w:color="auto"/>
            <w:left w:val="none" w:sz="0" w:space="0" w:color="auto"/>
            <w:bottom w:val="none" w:sz="0" w:space="0" w:color="auto"/>
            <w:right w:val="none" w:sz="0" w:space="0" w:color="auto"/>
          </w:divBdr>
        </w:div>
        <w:div w:id="418723031">
          <w:marLeft w:val="480"/>
          <w:marRight w:val="0"/>
          <w:marTop w:val="0"/>
          <w:marBottom w:val="0"/>
          <w:divBdr>
            <w:top w:val="none" w:sz="0" w:space="0" w:color="auto"/>
            <w:left w:val="none" w:sz="0" w:space="0" w:color="auto"/>
            <w:bottom w:val="none" w:sz="0" w:space="0" w:color="auto"/>
            <w:right w:val="none" w:sz="0" w:space="0" w:color="auto"/>
          </w:divBdr>
        </w:div>
        <w:div w:id="769277841">
          <w:marLeft w:val="480"/>
          <w:marRight w:val="0"/>
          <w:marTop w:val="0"/>
          <w:marBottom w:val="0"/>
          <w:divBdr>
            <w:top w:val="none" w:sz="0" w:space="0" w:color="auto"/>
            <w:left w:val="none" w:sz="0" w:space="0" w:color="auto"/>
            <w:bottom w:val="none" w:sz="0" w:space="0" w:color="auto"/>
            <w:right w:val="none" w:sz="0" w:space="0" w:color="auto"/>
          </w:divBdr>
        </w:div>
        <w:div w:id="61219443">
          <w:marLeft w:val="480"/>
          <w:marRight w:val="0"/>
          <w:marTop w:val="0"/>
          <w:marBottom w:val="0"/>
          <w:divBdr>
            <w:top w:val="none" w:sz="0" w:space="0" w:color="auto"/>
            <w:left w:val="none" w:sz="0" w:space="0" w:color="auto"/>
            <w:bottom w:val="none" w:sz="0" w:space="0" w:color="auto"/>
            <w:right w:val="none" w:sz="0" w:space="0" w:color="auto"/>
          </w:divBdr>
        </w:div>
        <w:div w:id="547424897">
          <w:marLeft w:val="480"/>
          <w:marRight w:val="0"/>
          <w:marTop w:val="0"/>
          <w:marBottom w:val="0"/>
          <w:divBdr>
            <w:top w:val="none" w:sz="0" w:space="0" w:color="auto"/>
            <w:left w:val="none" w:sz="0" w:space="0" w:color="auto"/>
            <w:bottom w:val="none" w:sz="0" w:space="0" w:color="auto"/>
            <w:right w:val="none" w:sz="0" w:space="0" w:color="auto"/>
          </w:divBdr>
        </w:div>
        <w:div w:id="568423757">
          <w:marLeft w:val="480"/>
          <w:marRight w:val="0"/>
          <w:marTop w:val="0"/>
          <w:marBottom w:val="0"/>
          <w:divBdr>
            <w:top w:val="none" w:sz="0" w:space="0" w:color="auto"/>
            <w:left w:val="none" w:sz="0" w:space="0" w:color="auto"/>
            <w:bottom w:val="none" w:sz="0" w:space="0" w:color="auto"/>
            <w:right w:val="none" w:sz="0" w:space="0" w:color="auto"/>
          </w:divBdr>
        </w:div>
        <w:div w:id="1879974774">
          <w:marLeft w:val="480"/>
          <w:marRight w:val="0"/>
          <w:marTop w:val="0"/>
          <w:marBottom w:val="0"/>
          <w:divBdr>
            <w:top w:val="none" w:sz="0" w:space="0" w:color="auto"/>
            <w:left w:val="none" w:sz="0" w:space="0" w:color="auto"/>
            <w:bottom w:val="none" w:sz="0" w:space="0" w:color="auto"/>
            <w:right w:val="none" w:sz="0" w:space="0" w:color="auto"/>
          </w:divBdr>
        </w:div>
        <w:div w:id="1080447414">
          <w:marLeft w:val="480"/>
          <w:marRight w:val="0"/>
          <w:marTop w:val="0"/>
          <w:marBottom w:val="0"/>
          <w:divBdr>
            <w:top w:val="none" w:sz="0" w:space="0" w:color="auto"/>
            <w:left w:val="none" w:sz="0" w:space="0" w:color="auto"/>
            <w:bottom w:val="none" w:sz="0" w:space="0" w:color="auto"/>
            <w:right w:val="none" w:sz="0" w:space="0" w:color="auto"/>
          </w:divBdr>
        </w:div>
        <w:div w:id="907223895">
          <w:marLeft w:val="480"/>
          <w:marRight w:val="0"/>
          <w:marTop w:val="0"/>
          <w:marBottom w:val="0"/>
          <w:divBdr>
            <w:top w:val="none" w:sz="0" w:space="0" w:color="auto"/>
            <w:left w:val="none" w:sz="0" w:space="0" w:color="auto"/>
            <w:bottom w:val="none" w:sz="0" w:space="0" w:color="auto"/>
            <w:right w:val="none" w:sz="0" w:space="0" w:color="auto"/>
          </w:divBdr>
        </w:div>
        <w:div w:id="1974406368">
          <w:marLeft w:val="480"/>
          <w:marRight w:val="0"/>
          <w:marTop w:val="0"/>
          <w:marBottom w:val="0"/>
          <w:divBdr>
            <w:top w:val="none" w:sz="0" w:space="0" w:color="auto"/>
            <w:left w:val="none" w:sz="0" w:space="0" w:color="auto"/>
            <w:bottom w:val="none" w:sz="0" w:space="0" w:color="auto"/>
            <w:right w:val="none" w:sz="0" w:space="0" w:color="auto"/>
          </w:divBdr>
        </w:div>
        <w:div w:id="455174347">
          <w:marLeft w:val="480"/>
          <w:marRight w:val="0"/>
          <w:marTop w:val="0"/>
          <w:marBottom w:val="0"/>
          <w:divBdr>
            <w:top w:val="none" w:sz="0" w:space="0" w:color="auto"/>
            <w:left w:val="none" w:sz="0" w:space="0" w:color="auto"/>
            <w:bottom w:val="none" w:sz="0" w:space="0" w:color="auto"/>
            <w:right w:val="none" w:sz="0" w:space="0" w:color="auto"/>
          </w:divBdr>
        </w:div>
        <w:div w:id="1887331017">
          <w:marLeft w:val="480"/>
          <w:marRight w:val="0"/>
          <w:marTop w:val="0"/>
          <w:marBottom w:val="0"/>
          <w:divBdr>
            <w:top w:val="none" w:sz="0" w:space="0" w:color="auto"/>
            <w:left w:val="none" w:sz="0" w:space="0" w:color="auto"/>
            <w:bottom w:val="none" w:sz="0" w:space="0" w:color="auto"/>
            <w:right w:val="none" w:sz="0" w:space="0" w:color="auto"/>
          </w:divBdr>
        </w:div>
        <w:div w:id="108016604">
          <w:marLeft w:val="480"/>
          <w:marRight w:val="0"/>
          <w:marTop w:val="0"/>
          <w:marBottom w:val="0"/>
          <w:divBdr>
            <w:top w:val="none" w:sz="0" w:space="0" w:color="auto"/>
            <w:left w:val="none" w:sz="0" w:space="0" w:color="auto"/>
            <w:bottom w:val="none" w:sz="0" w:space="0" w:color="auto"/>
            <w:right w:val="none" w:sz="0" w:space="0" w:color="auto"/>
          </w:divBdr>
        </w:div>
        <w:div w:id="1448964234">
          <w:marLeft w:val="480"/>
          <w:marRight w:val="0"/>
          <w:marTop w:val="0"/>
          <w:marBottom w:val="0"/>
          <w:divBdr>
            <w:top w:val="none" w:sz="0" w:space="0" w:color="auto"/>
            <w:left w:val="none" w:sz="0" w:space="0" w:color="auto"/>
            <w:bottom w:val="none" w:sz="0" w:space="0" w:color="auto"/>
            <w:right w:val="none" w:sz="0" w:space="0" w:color="auto"/>
          </w:divBdr>
        </w:div>
        <w:div w:id="606934404">
          <w:marLeft w:val="480"/>
          <w:marRight w:val="0"/>
          <w:marTop w:val="0"/>
          <w:marBottom w:val="0"/>
          <w:divBdr>
            <w:top w:val="none" w:sz="0" w:space="0" w:color="auto"/>
            <w:left w:val="none" w:sz="0" w:space="0" w:color="auto"/>
            <w:bottom w:val="none" w:sz="0" w:space="0" w:color="auto"/>
            <w:right w:val="none" w:sz="0" w:space="0" w:color="auto"/>
          </w:divBdr>
        </w:div>
        <w:div w:id="1843741531">
          <w:marLeft w:val="480"/>
          <w:marRight w:val="0"/>
          <w:marTop w:val="0"/>
          <w:marBottom w:val="0"/>
          <w:divBdr>
            <w:top w:val="none" w:sz="0" w:space="0" w:color="auto"/>
            <w:left w:val="none" w:sz="0" w:space="0" w:color="auto"/>
            <w:bottom w:val="none" w:sz="0" w:space="0" w:color="auto"/>
            <w:right w:val="none" w:sz="0" w:space="0" w:color="auto"/>
          </w:divBdr>
        </w:div>
        <w:div w:id="1477141933">
          <w:marLeft w:val="480"/>
          <w:marRight w:val="0"/>
          <w:marTop w:val="0"/>
          <w:marBottom w:val="0"/>
          <w:divBdr>
            <w:top w:val="none" w:sz="0" w:space="0" w:color="auto"/>
            <w:left w:val="none" w:sz="0" w:space="0" w:color="auto"/>
            <w:bottom w:val="none" w:sz="0" w:space="0" w:color="auto"/>
            <w:right w:val="none" w:sz="0" w:space="0" w:color="auto"/>
          </w:divBdr>
        </w:div>
        <w:div w:id="755517892">
          <w:marLeft w:val="480"/>
          <w:marRight w:val="0"/>
          <w:marTop w:val="0"/>
          <w:marBottom w:val="0"/>
          <w:divBdr>
            <w:top w:val="none" w:sz="0" w:space="0" w:color="auto"/>
            <w:left w:val="none" w:sz="0" w:space="0" w:color="auto"/>
            <w:bottom w:val="none" w:sz="0" w:space="0" w:color="auto"/>
            <w:right w:val="none" w:sz="0" w:space="0" w:color="auto"/>
          </w:divBdr>
        </w:div>
        <w:div w:id="644046610">
          <w:marLeft w:val="480"/>
          <w:marRight w:val="0"/>
          <w:marTop w:val="0"/>
          <w:marBottom w:val="0"/>
          <w:divBdr>
            <w:top w:val="none" w:sz="0" w:space="0" w:color="auto"/>
            <w:left w:val="none" w:sz="0" w:space="0" w:color="auto"/>
            <w:bottom w:val="none" w:sz="0" w:space="0" w:color="auto"/>
            <w:right w:val="none" w:sz="0" w:space="0" w:color="auto"/>
          </w:divBdr>
        </w:div>
        <w:div w:id="1341354575">
          <w:marLeft w:val="480"/>
          <w:marRight w:val="0"/>
          <w:marTop w:val="0"/>
          <w:marBottom w:val="0"/>
          <w:divBdr>
            <w:top w:val="none" w:sz="0" w:space="0" w:color="auto"/>
            <w:left w:val="none" w:sz="0" w:space="0" w:color="auto"/>
            <w:bottom w:val="none" w:sz="0" w:space="0" w:color="auto"/>
            <w:right w:val="none" w:sz="0" w:space="0" w:color="auto"/>
          </w:divBdr>
        </w:div>
        <w:div w:id="288976640">
          <w:marLeft w:val="480"/>
          <w:marRight w:val="0"/>
          <w:marTop w:val="0"/>
          <w:marBottom w:val="0"/>
          <w:divBdr>
            <w:top w:val="none" w:sz="0" w:space="0" w:color="auto"/>
            <w:left w:val="none" w:sz="0" w:space="0" w:color="auto"/>
            <w:bottom w:val="none" w:sz="0" w:space="0" w:color="auto"/>
            <w:right w:val="none" w:sz="0" w:space="0" w:color="auto"/>
          </w:divBdr>
        </w:div>
        <w:div w:id="1962300809">
          <w:marLeft w:val="480"/>
          <w:marRight w:val="0"/>
          <w:marTop w:val="0"/>
          <w:marBottom w:val="0"/>
          <w:divBdr>
            <w:top w:val="none" w:sz="0" w:space="0" w:color="auto"/>
            <w:left w:val="none" w:sz="0" w:space="0" w:color="auto"/>
            <w:bottom w:val="none" w:sz="0" w:space="0" w:color="auto"/>
            <w:right w:val="none" w:sz="0" w:space="0" w:color="auto"/>
          </w:divBdr>
        </w:div>
        <w:div w:id="1265191675">
          <w:marLeft w:val="480"/>
          <w:marRight w:val="0"/>
          <w:marTop w:val="0"/>
          <w:marBottom w:val="0"/>
          <w:divBdr>
            <w:top w:val="none" w:sz="0" w:space="0" w:color="auto"/>
            <w:left w:val="none" w:sz="0" w:space="0" w:color="auto"/>
            <w:bottom w:val="none" w:sz="0" w:space="0" w:color="auto"/>
            <w:right w:val="none" w:sz="0" w:space="0" w:color="auto"/>
          </w:divBdr>
        </w:div>
        <w:div w:id="1143079494">
          <w:marLeft w:val="480"/>
          <w:marRight w:val="0"/>
          <w:marTop w:val="0"/>
          <w:marBottom w:val="0"/>
          <w:divBdr>
            <w:top w:val="none" w:sz="0" w:space="0" w:color="auto"/>
            <w:left w:val="none" w:sz="0" w:space="0" w:color="auto"/>
            <w:bottom w:val="none" w:sz="0" w:space="0" w:color="auto"/>
            <w:right w:val="none" w:sz="0" w:space="0" w:color="auto"/>
          </w:divBdr>
        </w:div>
        <w:div w:id="1668820789">
          <w:marLeft w:val="480"/>
          <w:marRight w:val="0"/>
          <w:marTop w:val="0"/>
          <w:marBottom w:val="0"/>
          <w:divBdr>
            <w:top w:val="none" w:sz="0" w:space="0" w:color="auto"/>
            <w:left w:val="none" w:sz="0" w:space="0" w:color="auto"/>
            <w:bottom w:val="none" w:sz="0" w:space="0" w:color="auto"/>
            <w:right w:val="none" w:sz="0" w:space="0" w:color="auto"/>
          </w:divBdr>
        </w:div>
        <w:div w:id="2132744589">
          <w:marLeft w:val="480"/>
          <w:marRight w:val="0"/>
          <w:marTop w:val="0"/>
          <w:marBottom w:val="0"/>
          <w:divBdr>
            <w:top w:val="none" w:sz="0" w:space="0" w:color="auto"/>
            <w:left w:val="none" w:sz="0" w:space="0" w:color="auto"/>
            <w:bottom w:val="none" w:sz="0" w:space="0" w:color="auto"/>
            <w:right w:val="none" w:sz="0" w:space="0" w:color="auto"/>
          </w:divBdr>
        </w:div>
        <w:div w:id="1186944164">
          <w:marLeft w:val="480"/>
          <w:marRight w:val="0"/>
          <w:marTop w:val="0"/>
          <w:marBottom w:val="0"/>
          <w:divBdr>
            <w:top w:val="none" w:sz="0" w:space="0" w:color="auto"/>
            <w:left w:val="none" w:sz="0" w:space="0" w:color="auto"/>
            <w:bottom w:val="none" w:sz="0" w:space="0" w:color="auto"/>
            <w:right w:val="none" w:sz="0" w:space="0" w:color="auto"/>
          </w:divBdr>
        </w:div>
      </w:divsChild>
    </w:div>
    <w:div w:id="100882538">
      <w:bodyDiv w:val="1"/>
      <w:marLeft w:val="0"/>
      <w:marRight w:val="0"/>
      <w:marTop w:val="0"/>
      <w:marBottom w:val="0"/>
      <w:divBdr>
        <w:top w:val="none" w:sz="0" w:space="0" w:color="auto"/>
        <w:left w:val="none" w:sz="0" w:space="0" w:color="auto"/>
        <w:bottom w:val="none" w:sz="0" w:space="0" w:color="auto"/>
        <w:right w:val="none" w:sz="0" w:space="0" w:color="auto"/>
      </w:divBdr>
      <w:divsChild>
        <w:div w:id="1663702939">
          <w:marLeft w:val="640"/>
          <w:marRight w:val="0"/>
          <w:marTop w:val="0"/>
          <w:marBottom w:val="0"/>
          <w:divBdr>
            <w:top w:val="none" w:sz="0" w:space="0" w:color="auto"/>
            <w:left w:val="none" w:sz="0" w:space="0" w:color="auto"/>
            <w:bottom w:val="none" w:sz="0" w:space="0" w:color="auto"/>
            <w:right w:val="none" w:sz="0" w:space="0" w:color="auto"/>
          </w:divBdr>
        </w:div>
        <w:div w:id="1790978095">
          <w:marLeft w:val="640"/>
          <w:marRight w:val="0"/>
          <w:marTop w:val="0"/>
          <w:marBottom w:val="0"/>
          <w:divBdr>
            <w:top w:val="none" w:sz="0" w:space="0" w:color="auto"/>
            <w:left w:val="none" w:sz="0" w:space="0" w:color="auto"/>
            <w:bottom w:val="none" w:sz="0" w:space="0" w:color="auto"/>
            <w:right w:val="none" w:sz="0" w:space="0" w:color="auto"/>
          </w:divBdr>
        </w:div>
        <w:div w:id="1511606014">
          <w:marLeft w:val="640"/>
          <w:marRight w:val="0"/>
          <w:marTop w:val="0"/>
          <w:marBottom w:val="0"/>
          <w:divBdr>
            <w:top w:val="none" w:sz="0" w:space="0" w:color="auto"/>
            <w:left w:val="none" w:sz="0" w:space="0" w:color="auto"/>
            <w:bottom w:val="none" w:sz="0" w:space="0" w:color="auto"/>
            <w:right w:val="none" w:sz="0" w:space="0" w:color="auto"/>
          </w:divBdr>
        </w:div>
        <w:div w:id="1032612580">
          <w:marLeft w:val="640"/>
          <w:marRight w:val="0"/>
          <w:marTop w:val="0"/>
          <w:marBottom w:val="0"/>
          <w:divBdr>
            <w:top w:val="none" w:sz="0" w:space="0" w:color="auto"/>
            <w:left w:val="none" w:sz="0" w:space="0" w:color="auto"/>
            <w:bottom w:val="none" w:sz="0" w:space="0" w:color="auto"/>
            <w:right w:val="none" w:sz="0" w:space="0" w:color="auto"/>
          </w:divBdr>
        </w:div>
        <w:div w:id="249509516">
          <w:marLeft w:val="640"/>
          <w:marRight w:val="0"/>
          <w:marTop w:val="0"/>
          <w:marBottom w:val="0"/>
          <w:divBdr>
            <w:top w:val="none" w:sz="0" w:space="0" w:color="auto"/>
            <w:left w:val="none" w:sz="0" w:space="0" w:color="auto"/>
            <w:bottom w:val="none" w:sz="0" w:space="0" w:color="auto"/>
            <w:right w:val="none" w:sz="0" w:space="0" w:color="auto"/>
          </w:divBdr>
        </w:div>
        <w:div w:id="411782935">
          <w:marLeft w:val="640"/>
          <w:marRight w:val="0"/>
          <w:marTop w:val="0"/>
          <w:marBottom w:val="0"/>
          <w:divBdr>
            <w:top w:val="none" w:sz="0" w:space="0" w:color="auto"/>
            <w:left w:val="none" w:sz="0" w:space="0" w:color="auto"/>
            <w:bottom w:val="none" w:sz="0" w:space="0" w:color="auto"/>
            <w:right w:val="none" w:sz="0" w:space="0" w:color="auto"/>
          </w:divBdr>
        </w:div>
        <w:div w:id="1453091998">
          <w:marLeft w:val="640"/>
          <w:marRight w:val="0"/>
          <w:marTop w:val="0"/>
          <w:marBottom w:val="0"/>
          <w:divBdr>
            <w:top w:val="none" w:sz="0" w:space="0" w:color="auto"/>
            <w:left w:val="none" w:sz="0" w:space="0" w:color="auto"/>
            <w:bottom w:val="none" w:sz="0" w:space="0" w:color="auto"/>
            <w:right w:val="none" w:sz="0" w:space="0" w:color="auto"/>
          </w:divBdr>
        </w:div>
        <w:div w:id="1025443575">
          <w:marLeft w:val="640"/>
          <w:marRight w:val="0"/>
          <w:marTop w:val="0"/>
          <w:marBottom w:val="0"/>
          <w:divBdr>
            <w:top w:val="none" w:sz="0" w:space="0" w:color="auto"/>
            <w:left w:val="none" w:sz="0" w:space="0" w:color="auto"/>
            <w:bottom w:val="none" w:sz="0" w:space="0" w:color="auto"/>
            <w:right w:val="none" w:sz="0" w:space="0" w:color="auto"/>
          </w:divBdr>
        </w:div>
        <w:div w:id="1031951485">
          <w:marLeft w:val="640"/>
          <w:marRight w:val="0"/>
          <w:marTop w:val="0"/>
          <w:marBottom w:val="0"/>
          <w:divBdr>
            <w:top w:val="none" w:sz="0" w:space="0" w:color="auto"/>
            <w:left w:val="none" w:sz="0" w:space="0" w:color="auto"/>
            <w:bottom w:val="none" w:sz="0" w:space="0" w:color="auto"/>
            <w:right w:val="none" w:sz="0" w:space="0" w:color="auto"/>
          </w:divBdr>
        </w:div>
        <w:div w:id="189759295">
          <w:marLeft w:val="640"/>
          <w:marRight w:val="0"/>
          <w:marTop w:val="0"/>
          <w:marBottom w:val="0"/>
          <w:divBdr>
            <w:top w:val="none" w:sz="0" w:space="0" w:color="auto"/>
            <w:left w:val="none" w:sz="0" w:space="0" w:color="auto"/>
            <w:bottom w:val="none" w:sz="0" w:space="0" w:color="auto"/>
            <w:right w:val="none" w:sz="0" w:space="0" w:color="auto"/>
          </w:divBdr>
        </w:div>
        <w:div w:id="1728798547">
          <w:marLeft w:val="640"/>
          <w:marRight w:val="0"/>
          <w:marTop w:val="0"/>
          <w:marBottom w:val="0"/>
          <w:divBdr>
            <w:top w:val="none" w:sz="0" w:space="0" w:color="auto"/>
            <w:left w:val="none" w:sz="0" w:space="0" w:color="auto"/>
            <w:bottom w:val="none" w:sz="0" w:space="0" w:color="auto"/>
            <w:right w:val="none" w:sz="0" w:space="0" w:color="auto"/>
          </w:divBdr>
        </w:div>
        <w:div w:id="1400321183">
          <w:marLeft w:val="640"/>
          <w:marRight w:val="0"/>
          <w:marTop w:val="0"/>
          <w:marBottom w:val="0"/>
          <w:divBdr>
            <w:top w:val="none" w:sz="0" w:space="0" w:color="auto"/>
            <w:left w:val="none" w:sz="0" w:space="0" w:color="auto"/>
            <w:bottom w:val="none" w:sz="0" w:space="0" w:color="auto"/>
            <w:right w:val="none" w:sz="0" w:space="0" w:color="auto"/>
          </w:divBdr>
        </w:div>
        <w:div w:id="451100635">
          <w:marLeft w:val="640"/>
          <w:marRight w:val="0"/>
          <w:marTop w:val="0"/>
          <w:marBottom w:val="0"/>
          <w:divBdr>
            <w:top w:val="none" w:sz="0" w:space="0" w:color="auto"/>
            <w:left w:val="none" w:sz="0" w:space="0" w:color="auto"/>
            <w:bottom w:val="none" w:sz="0" w:space="0" w:color="auto"/>
            <w:right w:val="none" w:sz="0" w:space="0" w:color="auto"/>
          </w:divBdr>
        </w:div>
        <w:div w:id="1972662013">
          <w:marLeft w:val="640"/>
          <w:marRight w:val="0"/>
          <w:marTop w:val="0"/>
          <w:marBottom w:val="0"/>
          <w:divBdr>
            <w:top w:val="none" w:sz="0" w:space="0" w:color="auto"/>
            <w:left w:val="none" w:sz="0" w:space="0" w:color="auto"/>
            <w:bottom w:val="none" w:sz="0" w:space="0" w:color="auto"/>
            <w:right w:val="none" w:sz="0" w:space="0" w:color="auto"/>
          </w:divBdr>
        </w:div>
        <w:div w:id="265161603">
          <w:marLeft w:val="640"/>
          <w:marRight w:val="0"/>
          <w:marTop w:val="0"/>
          <w:marBottom w:val="0"/>
          <w:divBdr>
            <w:top w:val="none" w:sz="0" w:space="0" w:color="auto"/>
            <w:left w:val="none" w:sz="0" w:space="0" w:color="auto"/>
            <w:bottom w:val="none" w:sz="0" w:space="0" w:color="auto"/>
            <w:right w:val="none" w:sz="0" w:space="0" w:color="auto"/>
          </w:divBdr>
        </w:div>
        <w:div w:id="584730719">
          <w:marLeft w:val="640"/>
          <w:marRight w:val="0"/>
          <w:marTop w:val="0"/>
          <w:marBottom w:val="0"/>
          <w:divBdr>
            <w:top w:val="none" w:sz="0" w:space="0" w:color="auto"/>
            <w:left w:val="none" w:sz="0" w:space="0" w:color="auto"/>
            <w:bottom w:val="none" w:sz="0" w:space="0" w:color="auto"/>
            <w:right w:val="none" w:sz="0" w:space="0" w:color="auto"/>
          </w:divBdr>
        </w:div>
        <w:div w:id="698550193">
          <w:marLeft w:val="640"/>
          <w:marRight w:val="0"/>
          <w:marTop w:val="0"/>
          <w:marBottom w:val="0"/>
          <w:divBdr>
            <w:top w:val="none" w:sz="0" w:space="0" w:color="auto"/>
            <w:left w:val="none" w:sz="0" w:space="0" w:color="auto"/>
            <w:bottom w:val="none" w:sz="0" w:space="0" w:color="auto"/>
            <w:right w:val="none" w:sz="0" w:space="0" w:color="auto"/>
          </w:divBdr>
        </w:div>
        <w:div w:id="1274289492">
          <w:marLeft w:val="640"/>
          <w:marRight w:val="0"/>
          <w:marTop w:val="0"/>
          <w:marBottom w:val="0"/>
          <w:divBdr>
            <w:top w:val="none" w:sz="0" w:space="0" w:color="auto"/>
            <w:left w:val="none" w:sz="0" w:space="0" w:color="auto"/>
            <w:bottom w:val="none" w:sz="0" w:space="0" w:color="auto"/>
            <w:right w:val="none" w:sz="0" w:space="0" w:color="auto"/>
          </w:divBdr>
        </w:div>
        <w:div w:id="1301880754">
          <w:marLeft w:val="640"/>
          <w:marRight w:val="0"/>
          <w:marTop w:val="0"/>
          <w:marBottom w:val="0"/>
          <w:divBdr>
            <w:top w:val="none" w:sz="0" w:space="0" w:color="auto"/>
            <w:left w:val="none" w:sz="0" w:space="0" w:color="auto"/>
            <w:bottom w:val="none" w:sz="0" w:space="0" w:color="auto"/>
            <w:right w:val="none" w:sz="0" w:space="0" w:color="auto"/>
          </w:divBdr>
        </w:div>
        <w:div w:id="806511373">
          <w:marLeft w:val="640"/>
          <w:marRight w:val="0"/>
          <w:marTop w:val="0"/>
          <w:marBottom w:val="0"/>
          <w:divBdr>
            <w:top w:val="none" w:sz="0" w:space="0" w:color="auto"/>
            <w:left w:val="none" w:sz="0" w:space="0" w:color="auto"/>
            <w:bottom w:val="none" w:sz="0" w:space="0" w:color="auto"/>
            <w:right w:val="none" w:sz="0" w:space="0" w:color="auto"/>
          </w:divBdr>
        </w:div>
        <w:div w:id="1533570110">
          <w:marLeft w:val="640"/>
          <w:marRight w:val="0"/>
          <w:marTop w:val="0"/>
          <w:marBottom w:val="0"/>
          <w:divBdr>
            <w:top w:val="none" w:sz="0" w:space="0" w:color="auto"/>
            <w:left w:val="none" w:sz="0" w:space="0" w:color="auto"/>
            <w:bottom w:val="none" w:sz="0" w:space="0" w:color="auto"/>
            <w:right w:val="none" w:sz="0" w:space="0" w:color="auto"/>
          </w:divBdr>
        </w:div>
        <w:div w:id="454834509">
          <w:marLeft w:val="640"/>
          <w:marRight w:val="0"/>
          <w:marTop w:val="0"/>
          <w:marBottom w:val="0"/>
          <w:divBdr>
            <w:top w:val="none" w:sz="0" w:space="0" w:color="auto"/>
            <w:left w:val="none" w:sz="0" w:space="0" w:color="auto"/>
            <w:bottom w:val="none" w:sz="0" w:space="0" w:color="auto"/>
            <w:right w:val="none" w:sz="0" w:space="0" w:color="auto"/>
          </w:divBdr>
        </w:div>
        <w:div w:id="1178539959">
          <w:marLeft w:val="640"/>
          <w:marRight w:val="0"/>
          <w:marTop w:val="0"/>
          <w:marBottom w:val="0"/>
          <w:divBdr>
            <w:top w:val="none" w:sz="0" w:space="0" w:color="auto"/>
            <w:left w:val="none" w:sz="0" w:space="0" w:color="auto"/>
            <w:bottom w:val="none" w:sz="0" w:space="0" w:color="auto"/>
            <w:right w:val="none" w:sz="0" w:space="0" w:color="auto"/>
          </w:divBdr>
        </w:div>
        <w:div w:id="1711492831">
          <w:marLeft w:val="640"/>
          <w:marRight w:val="0"/>
          <w:marTop w:val="0"/>
          <w:marBottom w:val="0"/>
          <w:divBdr>
            <w:top w:val="none" w:sz="0" w:space="0" w:color="auto"/>
            <w:left w:val="none" w:sz="0" w:space="0" w:color="auto"/>
            <w:bottom w:val="none" w:sz="0" w:space="0" w:color="auto"/>
            <w:right w:val="none" w:sz="0" w:space="0" w:color="auto"/>
          </w:divBdr>
        </w:div>
        <w:div w:id="1807620755">
          <w:marLeft w:val="640"/>
          <w:marRight w:val="0"/>
          <w:marTop w:val="0"/>
          <w:marBottom w:val="0"/>
          <w:divBdr>
            <w:top w:val="none" w:sz="0" w:space="0" w:color="auto"/>
            <w:left w:val="none" w:sz="0" w:space="0" w:color="auto"/>
            <w:bottom w:val="none" w:sz="0" w:space="0" w:color="auto"/>
            <w:right w:val="none" w:sz="0" w:space="0" w:color="auto"/>
          </w:divBdr>
        </w:div>
        <w:div w:id="561716352">
          <w:marLeft w:val="640"/>
          <w:marRight w:val="0"/>
          <w:marTop w:val="0"/>
          <w:marBottom w:val="0"/>
          <w:divBdr>
            <w:top w:val="none" w:sz="0" w:space="0" w:color="auto"/>
            <w:left w:val="none" w:sz="0" w:space="0" w:color="auto"/>
            <w:bottom w:val="none" w:sz="0" w:space="0" w:color="auto"/>
            <w:right w:val="none" w:sz="0" w:space="0" w:color="auto"/>
          </w:divBdr>
        </w:div>
        <w:div w:id="330908029">
          <w:marLeft w:val="640"/>
          <w:marRight w:val="0"/>
          <w:marTop w:val="0"/>
          <w:marBottom w:val="0"/>
          <w:divBdr>
            <w:top w:val="none" w:sz="0" w:space="0" w:color="auto"/>
            <w:left w:val="none" w:sz="0" w:space="0" w:color="auto"/>
            <w:bottom w:val="none" w:sz="0" w:space="0" w:color="auto"/>
            <w:right w:val="none" w:sz="0" w:space="0" w:color="auto"/>
          </w:divBdr>
        </w:div>
        <w:div w:id="743719743">
          <w:marLeft w:val="640"/>
          <w:marRight w:val="0"/>
          <w:marTop w:val="0"/>
          <w:marBottom w:val="0"/>
          <w:divBdr>
            <w:top w:val="none" w:sz="0" w:space="0" w:color="auto"/>
            <w:left w:val="none" w:sz="0" w:space="0" w:color="auto"/>
            <w:bottom w:val="none" w:sz="0" w:space="0" w:color="auto"/>
            <w:right w:val="none" w:sz="0" w:space="0" w:color="auto"/>
          </w:divBdr>
        </w:div>
        <w:div w:id="115418496">
          <w:marLeft w:val="640"/>
          <w:marRight w:val="0"/>
          <w:marTop w:val="0"/>
          <w:marBottom w:val="0"/>
          <w:divBdr>
            <w:top w:val="none" w:sz="0" w:space="0" w:color="auto"/>
            <w:left w:val="none" w:sz="0" w:space="0" w:color="auto"/>
            <w:bottom w:val="none" w:sz="0" w:space="0" w:color="auto"/>
            <w:right w:val="none" w:sz="0" w:space="0" w:color="auto"/>
          </w:divBdr>
        </w:div>
        <w:div w:id="344987756">
          <w:marLeft w:val="640"/>
          <w:marRight w:val="0"/>
          <w:marTop w:val="0"/>
          <w:marBottom w:val="0"/>
          <w:divBdr>
            <w:top w:val="none" w:sz="0" w:space="0" w:color="auto"/>
            <w:left w:val="none" w:sz="0" w:space="0" w:color="auto"/>
            <w:bottom w:val="none" w:sz="0" w:space="0" w:color="auto"/>
            <w:right w:val="none" w:sz="0" w:space="0" w:color="auto"/>
          </w:divBdr>
        </w:div>
        <w:div w:id="1841386231">
          <w:marLeft w:val="640"/>
          <w:marRight w:val="0"/>
          <w:marTop w:val="0"/>
          <w:marBottom w:val="0"/>
          <w:divBdr>
            <w:top w:val="none" w:sz="0" w:space="0" w:color="auto"/>
            <w:left w:val="none" w:sz="0" w:space="0" w:color="auto"/>
            <w:bottom w:val="none" w:sz="0" w:space="0" w:color="auto"/>
            <w:right w:val="none" w:sz="0" w:space="0" w:color="auto"/>
          </w:divBdr>
        </w:div>
        <w:div w:id="871918657">
          <w:marLeft w:val="640"/>
          <w:marRight w:val="0"/>
          <w:marTop w:val="0"/>
          <w:marBottom w:val="0"/>
          <w:divBdr>
            <w:top w:val="none" w:sz="0" w:space="0" w:color="auto"/>
            <w:left w:val="none" w:sz="0" w:space="0" w:color="auto"/>
            <w:bottom w:val="none" w:sz="0" w:space="0" w:color="auto"/>
            <w:right w:val="none" w:sz="0" w:space="0" w:color="auto"/>
          </w:divBdr>
        </w:div>
        <w:div w:id="110130957">
          <w:marLeft w:val="640"/>
          <w:marRight w:val="0"/>
          <w:marTop w:val="0"/>
          <w:marBottom w:val="0"/>
          <w:divBdr>
            <w:top w:val="none" w:sz="0" w:space="0" w:color="auto"/>
            <w:left w:val="none" w:sz="0" w:space="0" w:color="auto"/>
            <w:bottom w:val="none" w:sz="0" w:space="0" w:color="auto"/>
            <w:right w:val="none" w:sz="0" w:space="0" w:color="auto"/>
          </w:divBdr>
        </w:div>
        <w:div w:id="1794520489">
          <w:marLeft w:val="640"/>
          <w:marRight w:val="0"/>
          <w:marTop w:val="0"/>
          <w:marBottom w:val="0"/>
          <w:divBdr>
            <w:top w:val="none" w:sz="0" w:space="0" w:color="auto"/>
            <w:left w:val="none" w:sz="0" w:space="0" w:color="auto"/>
            <w:bottom w:val="none" w:sz="0" w:space="0" w:color="auto"/>
            <w:right w:val="none" w:sz="0" w:space="0" w:color="auto"/>
          </w:divBdr>
        </w:div>
        <w:div w:id="2082287716">
          <w:marLeft w:val="640"/>
          <w:marRight w:val="0"/>
          <w:marTop w:val="0"/>
          <w:marBottom w:val="0"/>
          <w:divBdr>
            <w:top w:val="none" w:sz="0" w:space="0" w:color="auto"/>
            <w:left w:val="none" w:sz="0" w:space="0" w:color="auto"/>
            <w:bottom w:val="none" w:sz="0" w:space="0" w:color="auto"/>
            <w:right w:val="none" w:sz="0" w:space="0" w:color="auto"/>
          </w:divBdr>
        </w:div>
        <w:div w:id="590359256">
          <w:marLeft w:val="640"/>
          <w:marRight w:val="0"/>
          <w:marTop w:val="0"/>
          <w:marBottom w:val="0"/>
          <w:divBdr>
            <w:top w:val="none" w:sz="0" w:space="0" w:color="auto"/>
            <w:left w:val="none" w:sz="0" w:space="0" w:color="auto"/>
            <w:bottom w:val="none" w:sz="0" w:space="0" w:color="auto"/>
            <w:right w:val="none" w:sz="0" w:space="0" w:color="auto"/>
          </w:divBdr>
        </w:div>
        <w:div w:id="417337391">
          <w:marLeft w:val="640"/>
          <w:marRight w:val="0"/>
          <w:marTop w:val="0"/>
          <w:marBottom w:val="0"/>
          <w:divBdr>
            <w:top w:val="none" w:sz="0" w:space="0" w:color="auto"/>
            <w:left w:val="none" w:sz="0" w:space="0" w:color="auto"/>
            <w:bottom w:val="none" w:sz="0" w:space="0" w:color="auto"/>
            <w:right w:val="none" w:sz="0" w:space="0" w:color="auto"/>
          </w:divBdr>
        </w:div>
        <w:div w:id="393158806">
          <w:marLeft w:val="640"/>
          <w:marRight w:val="0"/>
          <w:marTop w:val="0"/>
          <w:marBottom w:val="0"/>
          <w:divBdr>
            <w:top w:val="none" w:sz="0" w:space="0" w:color="auto"/>
            <w:left w:val="none" w:sz="0" w:space="0" w:color="auto"/>
            <w:bottom w:val="none" w:sz="0" w:space="0" w:color="auto"/>
            <w:right w:val="none" w:sz="0" w:space="0" w:color="auto"/>
          </w:divBdr>
        </w:div>
        <w:div w:id="352456546">
          <w:marLeft w:val="640"/>
          <w:marRight w:val="0"/>
          <w:marTop w:val="0"/>
          <w:marBottom w:val="0"/>
          <w:divBdr>
            <w:top w:val="none" w:sz="0" w:space="0" w:color="auto"/>
            <w:left w:val="none" w:sz="0" w:space="0" w:color="auto"/>
            <w:bottom w:val="none" w:sz="0" w:space="0" w:color="auto"/>
            <w:right w:val="none" w:sz="0" w:space="0" w:color="auto"/>
          </w:divBdr>
        </w:div>
        <w:div w:id="1960335185">
          <w:marLeft w:val="640"/>
          <w:marRight w:val="0"/>
          <w:marTop w:val="0"/>
          <w:marBottom w:val="0"/>
          <w:divBdr>
            <w:top w:val="none" w:sz="0" w:space="0" w:color="auto"/>
            <w:left w:val="none" w:sz="0" w:space="0" w:color="auto"/>
            <w:bottom w:val="none" w:sz="0" w:space="0" w:color="auto"/>
            <w:right w:val="none" w:sz="0" w:space="0" w:color="auto"/>
          </w:divBdr>
        </w:div>
        <w:div w:id="129178095">
          <w:marLeft w:val="640"/>
          <w:marRight w:val="0"/>
          <w:marTop w:val="0"/>
          <w:marBottom w:val="0"/>
          <w:divBdr>
            <w:top w:val="none" w:sz="0" w:space="0" w:color="auto"/>
            <w:left w:val="none" w:sz="0" w:space="0" w:color="auto"/>
            <w:bottom w:val="none" w:sz="0" w:space="0" w:color="auto"/>
            <w:right w:val="none" w:sz="0" w:space="0" w:color="auto"/>
          </w:divBdr>
        </w:div>
        <w:div w:id="1623998291">
          <w:marLeft w:val="640"/>
          <w:marRight w:val="0"/>
          <w:marTop w:val="0"/>
          <w:marBottom w:val="0"/>
          <w:divBdr>
            <w:top w:val="none" w:sz="0" w:space="0" w:color="auto"/>
            <w:left w:val="none" w:sz="0" w:space="0" w:color="auto"/>
            <w:bottom w:val="none" w:sz="0" w:space="0" w:color="auto"/>
            <w:right w:val="none" w:sz="0" w:space="0" w:color="auto"/>
          </w:divBdr>
        </w:div>
        <w:div w:id="174657947">
          <w:marLeft w:val="640"/>
          <w:marRight w:val="0"/>
          <w:marTop w:val="0"/>
          <w:marBottom w:val="0"/>
          <w:divBdr>
            <w:top w:val="none" w:sz="0" w:space="0" w:color="auto"/>
            <w:left w:val="none" w:sz="0" w:space="0" w:color="auto"/>
            <w:bottom w:val="none" w:sz="0" w:space="0" w:color="auto"/>
            <w:right w:val="none" w:sz="0" w:space="0" w:color="auto"/>
          </w:divBdr>
        </w:div>
        <w:div w:id="1755466226">
          <w:marLeft w:val="640"/>
          <w:marRight w:val="0"/>
          <w:marTop w:val="0"/>
          <w:marBottom w:val="0"/>
          <w:divBdr>
            <w:top w:val="none" w:sz="0" w:space="0" w:color="auto"/>
            <w:left w:val="none" w:sz="0" w:space="0" w:color="auto"/>
            <w:bottom w:val="none" w:sz="0" w:space="0" w:color="auto"/>
            <w:right w:val="none" w:sz="0" w:space="0" w:color="auto"/>
          </w:divBdr>
        </w:div>
        <w:div w:id="1295912810">
          <w:marLeft w:val="640"/>
          <w:marRight w:val="0"/>
          <w:marTop w:val="0"/>
          <w:marBottom w:val="0"/>
          <w:divBdr>
            <w:top w:val="none" w:sz="0" w:space="0" w:color="auto"/>
            <w:left w:val="none" w:sz="0" w:space="0" w:color="auto"/>
            <w:bottom w:val="none" w:sz="0" w:space="0" w:color="auto"/>
            <w:right w:val="none" w:sz="0" w:space="0" w:color="auto"/>
          </w:divBdr>
        </w:div>
        <w:div w:id="2139757062">
          <w:marLeft w:val="640"/>
          <w:marRight w:val="0"/>
          <w:marTop w:val="0"/>
          <w:marBottom w:val="0"/>
          <w:divBdr>
            <w:top w:val="none" w:sz="0" w:space="0" w:color="auto"/>
            <w:left w:val="none" w:sz="0" w:space="0" w:color="auto"/>
            <w:bottom w:val="none" w:sz="0" w:space="0" w:color="auto"/>
            <w:right w:val="none" w:sz="0" w:space="0" w:color="auto"/>
          </w:divBdr>
        </w:div>
        <w:div w:id="1090810152">
          <w:marLeft w:val="640"/>
          <w:marRight w:val="0"/>
          <w:marTop w:val="0"/>
          <w:marBottom w:val="0"/>
          <w:divBdr>
            <w:top w:val="none" w:sz="0" w:space="0" w:color="auto"/>
            <w:left w:val="none" w:sz="0" w:space="0" w:color="auto"/>
            <w:bottom w:val="none" w:sz="0" w:space="0" w:color="auto"/>
            <w:right w:val="none" w:sz="0" w:space="0" w:color="auto"/>
          </w:divBdr>
        </w:div>
        <w:div w:id="205223112">
          <w:marLeft w:val="640"/>
          <w:marRight w:val="0"/>
          <w:marTop w:val="0"/>
          <w:marBottom w:val="0"/>
          <w:divBdr>
            <w:top w:val="none" w:sz="0" w:space="0" w:color="auto"/>
            <w:left w:val="none" w:sz="0" w:space="0" w:color="auto"/>
            <w:bottom w:val="none" w:sz="0" w:space="0" w:color="auto"/>
            <w:right w:val="none" w:sz="0" w:space="0" w:color="auto"/>
          </w:divBdr>
        </w:div>
        <w:div w:id="982462166">
          <w:marLeft w:val="640"/>
          <w:marRight w:val="0"/>
          <w:marTop w:val="0"/>
          <w:marBottom w:val="0"/>
          <w:divBdr>
            <w:top w:val="none" w:sz="0" w:space="0" w:color="auto"/>
            <w:left w:val="none" w:sz="0" w:space="0" w:color="auto"/>
            <w:bottom w:val="none" w:sz="0" w:space="0" w:color="auto"/>
            <w:right w:val="none" w:sz="0" w:space="0" w:color="auto"/>
          </w:divBdr>
        </w:div>
        <w:div w:id="1918174999">
          <w:marLeft w:val="640"/>
          <w:marRight w:val="0"/>
          <w:marTop w:val="0"/>
          <w:marBottom w:val="0"/>
          <w:divBdr>
            <w:top w:val="none" w:sz="0" w:space="0" w:color="auto"/>
            <w:left w:val="none" w:sz="0" w:space="0" w:color="auto"/>
            <w:bottom w:val="none" w:sz="0" w:space="0" w:color="auto"/>
            <w:right w:val="none" w:sz="0" w:space="0" w:color="auto"/>
          </w:divBdr>
        </w:div>
        <w:div w:id="1869290106">
          <w:marLeft w:val="640"/>
          <w:marRight w:val="0"/>
          <w:marTop w:val="0"/>
          <w:marBottom w:val="0"/>
          <w:divBdr>
            <w:top w:val="none" w:sz="0" w:space="0" w:color="auto"/>
            <w:left w:val="none" w:sz="0" w:space="0" w:color="auto"/>
            <w:bottom w:val="none" w:sz="0" w:space="0" w:color="auto"/>
            <w:right w:val="none" w:sz="0" w:space="0" w:color="auto"/>
          </w:divBdr>
        </w:div>
        <w:div w:id="86003019">
          <w:marLeft w:val="640"/>
          <w:marRight w:val="0"/>
          <w:marTop w:val="0"/>
          <w:marBottom w:val="0"/>
          <w:divBdr>
            <w:top w:val="none" w:sz="0" w:space="0" w:color="auto"/>
            <w:left w:val="none" w:sz="0" w:space="0" w:color="auto"/>
            <w:bottom w:val="none" w:sz="0" w:space="0" w:color="auto"/>
            <w:right w:val="none" w:sz="0" w:space="0" w:color="auto"/>
          </w:divBdr>
        </w:div>
        <w:div w:id="108361046">
          <w:marLeft w:val="640"/>
          <w:marRight w:val="0"/>
          <w:marTop w:val="0"/>
          <w:marBottom w:val="0"/>
          <w:divBdr>
            <w:top w:val="none" w:sz="0" w:space="0" w:color="auto"/>
            <w:left w:val="none" w:sz="0" w:space="0" w:color="auto"/>
            <w:bottom w:val="none" w:sz="0" w:space="0" w:color="auto"/>
            <w:right w:val="none" w:sz="0" w:space="0" w:color="auto"/>
          </w:divBdr>
        </w:div>
        <w:div w:id="241960535">
          <w:marLeft w:val="640"/>
          <w:marRight w:val="0"/>
          <w:marTop w:val="0"/>
          <w:marBottom w:val="0"/>
          <w:divBdr>
            <w:top w:val="none" w:sz="0" w:space="0" w:color="auto"/>
            <w:left w:val="none" w:sz="0" w:space="0" w:color="auto"/>
            <w:bottom w:val="none" w:sz="0" w:space="0" w:color="auto"/>
            <w:right w:val="none" w:sz="0" w:space="0" w:color="auto"/>
          </w:divBdr>
        </w:div>
        <w:div w:id="791826861">
          <w:marLeft w:val="640"/>
          <w:marRight w:val="0"/>
          <w:marTop w:val="0"/>
          <w:marBottom w:val="0"/>
          <w:divBdr>
            <w:top w:val="none" w:sz="0" w:space="0" w:color="auto"/>
            <w:left w:val="none" w:sz="0" w:space="0" w:color="auto"/>
            <w:bottom w:val="none" w:sz="0" w:space="0" w:color="auto"/>
            <w:right w:val="none" w:sz="0" w:space="0" w:color="auto"/>
          </w:divBdr>
        </w:div>
        <w:div w:id="222256188">
          <w:marLeft w:val="640"/>
          <w:marRight w:val="0"/>
          <w:marTop w:val="0"/>
          <w:marBottom w:val="0"/>
          <w:divBdr>
            <w:top w:val="none" w:sz="0" w:space="0" w:color="auto"/>
            <w:left w:val="none" w:sz="0" w:space="0" w:color="auto"/>
            <w:bottom w:val="none" w:sz="0" w:space="0" w:color="auto"/>
            <w:right w:val="none" w:sz="0" w:space="0" w:color="auto"/>
          </w:divBdr>
        </w:div>
        <w:div w:id="563299090">
          <w:marLeft w:val="640"/>
          <w:marRight w:val="0"/>
          <w:marTop w:val="0"/>
          <w:marBottom w:val="0"/>
          <w:divBdr>
            <w:top w:val="none" w:sz="0" w:space="0" w:color="auto"/>
            <w:left w:val="none" w:sz="0" w:space="0" w:color="auto"/>
            <w:bottom w:val="none" w:sz="0" w:space="0" w:color="auto"/>
            <w:right w:val="none" w:sz="0" w:space="0" w:color="auto"/>
          </w:divBdr>
        </w:div>
        <w:div w:id="396826323">
          <w:marLeft w:val="640"/>
          <w:marRight w:val="0"/>
          <w:marTop w:val="0"/>
          <w:marBottom w:val="0"/>
          <w:divBdr>
            <w:top w:val="none" w:sz="0" w:space="0" w:color="auto"/>
            <w:left w:val="none" w:sz="0" w:space="0" w:color="auto"/>
            <w:bottom w:val="none" w:sz="0" w:space="0" w:color="auto"/>
            <w:right w:val="none" w:sz="0" w:space="0" w:color="auto"/>
          </w:divBdr>
        </w:div>
        <w:div w:id="2102675745">
          <w:marLeft w:val="640"/>
          <w:marRight w:val="0"/>
          <w:marTop w:val="0"/>
          <w:marBottom w:val="0"/>
          <w:divBdr>
            <w:top w:val="none" w:sz="0" w:space="0" w:color="auto"/>
            <w:left w:val="none" w:sz="0" w:space="0" w:color="auto"/>
            <w:bottom w:val="none" w:sz="0" w:space="0" w:color="auto"/>
            <w:right w:val="none" w:sz="0" w:space="0" w:color="auto"/>
          </w:divBdr>
        </w:div>
        <w:div w:id="1134248459">
          <w:marLeft w:val="640"/>
          <w:marRight w:val="0"/>
          <w:marTop w:val="0"/>
          <w:marBottom w:val="0"/>
          <w:divBdr>
            <w:top w:val="none" w:sz="0" w:space="0" w:color="auto"/>
            <w:left w:val="none" w:sz="0" w:space="0" w:color="auto"/>
            <w:bottom w:val="none" w:sz="0" w:space="0" w:color="auto"/>
            <w:right w:val="none" w:sz="0" w:space="0" w:color="auto"/>
          </w:divBdr>
        </w:div>
        <w:div w:id="594675160">
          <w:marLeft w:val="640"/>
          <w:marRight w:val="0"/>
          <w:marTop w:val="0"/>
          <w:marBottom w:val="0"/>
          <w:divBdr>
            <w:top w:val="none" w:sz="0" w:space="0" w:color="auto"/>
            <w:left w:val="none" w:sz="0" w:space="0" w:color="auto"/>
            <w:bottom w:val="none" w:sz="0" w:space="0" w:color="auto"/>
            <w:right w:val="none" w:sz="0" w:space="0" w:color="auto"/>
          </w:divBdr>
        </w:div>
        <w:div w:id="1919821968">
          <w:marLeft w:val="640"/>
          <w:marRight w:val="0"/>
          <w:marTop w:val="0"/>
          <w:marBottom w:val="0"/>
          <w:divBdr>
            <w:top w:val="none" w:sz="0" w:space="0" w:color="auto"/>
            <w:left w:val="none" w:sz="0" w:space="0" w:color="auto"/>
            <w:bottom w:val="none" w:sz="0" w:space="0" w:color="auto"/>
            <w:right w:val="none" w:sz="0" w:space="0" w:color="auto"/>
          </w:divBdr>
        </w:div>
        <w:div w:id="240336262">
          <w:marLeft w:val="640"/>
          <w:marRight w:val="0"/>
          <w:marTop w:val="0"/>
          <w:marBottom w:val="0"/>
          <w:divBdr>
            <w:top w:val="none" w:sz="0" w:space="0" w:color="auto"/>
            <w:left w:val="none" w:sz="0" w:space="0" w:color="auto"/>
            <w:bottom w:val="none" w:sz="0" w:space="0" w:color="auto"/>
            <w:right w:val="none" w:sz="0" w:space="0" w:color="auto"/>
          </w:divBdr>
        </w:div>
        <w:div w:id="1391034313">
          <w:marLeft w:val="640"/>
          <w:marRight w:val="0"/>
          <w:marTop w:val="0"/>
          <w:marBottom w:val="0"/>
          <w:divBdr>
            <w:top w:val="none" w:sz="0" w:space="0" w:color="auto"/>
            <w:left w:val="none" w:sz="0" w:space="0" w:color="auto"/>
            <w:bottom w:val="none" w:sz="0" w:space="0" w:color="auto"/>
            <w:right w:val="none" w:sz="0" w:space="0" w:color="auto"/>
          </w:divBdr>
        </w:div>
        <w:div w:id="1280451802">
          <w:marLeft w:val="640"/>
          <w:marRight w:val="0"/>
          <w:marTop w:val="0"/>
          <w:marBottom w:val="0"/>
          <w:divBdr>
            <w:top w:val="none" w:sz="0" w:space="0" w:color="auto"/>
            <w:left w:val="none" w:sz="0" w:space="0" w:color="auto"/>
            <w:bottom w:val="none" w:sz="0" w:space="0" w:color="auto"/>
            <w:right w:val="none" w:sz="0" w:space="0" w:color="auto"/>
          </w:divBdr>
        </w:div>
        <w:div w:id="1764497434">
          <w:marLeft w:val="640"/>
          <w:marRight w:val="0"/>
          <w:marTop w:val="0"/>
          <w:marBottom w:val="0"/>
          <w:divBdr>
            <w:top w:val="none" w:sz="0" w:space="0" w:color="auto"/>
            <w:left w:val="none" w:sz="0" w:space="0" w:color="auto"/>
            <w:bottom w:val="none" w:sz="0" w:space="0" w:color="auto"/>
            <w:right w:val="none" w:sz="0" w:space="0" w:color="auto"/>
          </w:divBdr>
        </w:div>
        <w:div w:id="1046442627">
          <w:marLeft w:val="640"/>
          <w:marRight w:val="0"/>
          <w:marTop w:val="0"/>
          <w:marBottom w:val="0"/>
          <w:divBdr>
            <w:top w:val="none" w:sz="0" w:space="0" w:color="auto"/>
            <w:left w:val="none" w:sz="0" w:space="0" w:color="auto"/>
            <w:bottom w:val="none" w:sz="0" w:space="0" w:color="auto"/>
            <w:right w:val="none" w:sz="0" w:space="0" w:color="auto"/>
          </w:divBdr>
        </w:div>
        <w:div w:id="1362627275">
          <w:marLeft w:val="640"/>
          <w:marRight w:val="0"/>
          <w:marTop w:val="0"/>
          <w:marBottom w:val="0"/>
          <w:divBdr>
            <w:top w:val="none" w:sz="0" w:space="0" w:color="auto"/>
            <w:left w:val="none" w:sz="0" w:space="0" w:color="auto"/>
            <w:bottom w:val="none" w:sz="0" w:space="0" w:color="auto"/>
            <w:right w:val="none" w:sz="0" w:space="0" w:color="auto"/>
          </w:divBdr>
        </w:div>
        <w:div w:id="886725855">
          <w:marLeft w:val="640"/>
          <w:marRight w:val="0"/>
          <w:marTop w:val="0"/>
          <w:marBottom w:val="0"/>
          <w:divBdr>
            <w:top w:val="none" w:sz="0" w:space="0" w:color="auto"/>
            <w:left w:val="none" w:sz="0" w:space="0" w:color="auto"/>
            <w:bottom w:val="none" w:sz="0" w:space="0" w:color="auto"/>
            <w:right w:val="none" w:sz="0" w:space="0" w:color="auto"/>
          </w:divBdr>
        </w:div>
        <w:div w:id="294994963">
          <w:marLeft w:val="640"/>
          <w:marRight w:val="0"/>
          <w:marTop w:val="0"/>
          <w:marBottom w:val="0"/>
          <w:divBdr>
            <w:top w:val="none" w:sz="0" w:space="0" w:color="auto"/>
            <w:left w:val="none" w:sz="0" w:space="0" w:color="auto"/>
            <w:bottom w:val="none" w:sz="0" w:space="0" w:color="auto"/>
            <w:right w:val="none" w:sz="0" w:space="0" w:color="auto"/>
          </w:divBdr>
        </w:div>
        <w:div w:id="1858498126">
          <w:marLeft w:val="640"/>
          <w:marRight w:val="0"/>
          <w:marTop w:val="0"/>
          <w:marBottom w:val="0"/>
          <w:divBdr>
            <w:top w:val="none" w:sz="0" w:space="0" w:color="auto"/>
            <w:left w:val="none" w:sz="0" w:space="0" w:color="auto"/>
            <w:bottom w:val="none" w:sz="0" w:space="0" w:color="auto"/>
            <w:right w:val="none" w:sz="0" w:space="0" w:color="auto"/>
          </w:divBdr>
        </w:div>
        <w:div w:id="1749419428">
          <w:marLeft w:val="640"/>
          <w:marRight w:val="0"/>
          <w:marTop w:val="0"/>
          <w:marBottom w:val="0"/>
          <w:divBdr>
            <w:top w:val="none" w:sz="0" w:space="0" w:color="auto"/>
            <w:left w:val="none" w:sz="0" w:space="0" w:color="auto"/>
            <w:bottom w:val="none" w:sz="0" w:space="0" w:color="auto"/>
            <w:right w:val="none" w:sz="0" w:space="0" w:color="auto"/>
          </w:divBdr>
        </w:div>
        <w:div w:id="1998537511">
          <w:marLeft w:val="640"/>
          <w:marRight w:val="0"/>
          <w:marTop w:val="0"/>
          <w:marBottom w:val="0"/>
          <w:divBdr>
            <w:top w:val="none" w:sz="0" w:space="0" w:color="auto"/>
            <w:left w:val="none" w:sz="0" w:space="0" w:color="auto"/>
            <w:bottom w:val="none" w:sz="0" w:space="0" w:color="auto"/>
            <w:right w:val="none" w:sz="0" w:space="0" w:color="auto"/>
          </w:divBdr>
        </w:div>
        <w:div w:id="2005738210">
          <w:marLeft w:val="640"/>
          <w:marRight w:val="0"/>
          <w:marTop w:val="0"/>
          <w:marBottom w:val="0"/>
          <w:divBdr>
            <w:top w:val="none" w:sz="0" w:space="0" w:color="auto"/>
            <w:left w:val="none" w:sz="0" w:space="0" w:color="auto"/>
            <w:bottom w:val="none" w:sz="0" w:space="0" w:color="auto"/>
            <w:right w:val="none" w:sz="0" w:space="0" w:color="auto"/>
          </w:divBdr>
        </w:div>
        <w:div w:id="1331522749">
          <w:marLeft w:val="640"/>
          <w:marRight w:val="0"/>
          <w:marTop w:val="0"/>
          <w:marBottom w:val="0"/>
          <w:divBdr>
            <w:top w:val="none" w:sz="0" w:space="0" w:color="auto"/>
            <w:left w:val="none" w:sz="0" w:space="0" w:color="auto"/>
            <w:bottom w:val="none" w:sz="0" w:space="0" w:color="auto"/>
            <w:right w:val="none" w:sz="0" w:space="0" w:color="auto"/>
          </w:divBdr>
        </w:div>
        <w:div w:id="984045771">
          <w:marLeft w:val="640"/>
          <w:marRight w:val="0"/>
          <w:marTop w:val="0"/>
          <w:marBottom w:val="0"/>
          <w:divBdr>
            <w:top w:val="none" w:sz="0" w:space="0" w:color="auto"/>
            <w:left w:val="none" w:sz="0" w:space="0" w:color="auto"/>
            <w:bottom w:val="none" w:sz="0" w:space="0" w:color="auto"/>
            <w:right w:val="none" w:sz="0" w:space="0" w:color="auto"/>
          </w:divBdr>
        </w:div>
        <w:div w:id="2111002058">
          <w:marLeft w:val="640"/>
          <w:marRight w:val="0"/>
          <w:marTop w:val="0"/>
          <w:marBottom w:val="0"/>
          <w:divBdr>
            <w:top w:val="none" w:sz="0" w:space="0" w:color="auto"/>
            <w:left w:val="none" w:sz="0" w:space="0" w:color="auto"/>
            <w:bottom w:val="none" w:sz="0" w:space="0" w:color="auto"/>
            <w:right w:val="none" w:sz="0" w:space="0" w:color="auto"/>
          </w:divBdr>
        </w:div>
        <w:div w:id="2112892431">
          <w:marLeft w:val="640"/>
          <w:marRight w:val="0"/>
          <w:marTop w:val="0"/>
          <w:marBottom w:val="0"/>
          <w:divBdr>
            <w:top w:val="none" w:sz="0" w:space="0" w:color="auto"/>
            <w:left w:val="none" w:sz="0" w:space="0" w:color="auto"/>
            <w:bottom w:val="none" w:sz="0" w:space="0" w:color="auto"/>
            <w:right w:val="none" w:sz="0" w:space="0" w:color="auto"/>
          </w:divBdr>
        </w:div>
        <w:div w:id="1528643012">
          <w:marLeft w:val="640"/>
          <w:marRight w:val="0"/>
          <w:marTop w:val="0"/>
          <w:marBottom w:val="0"/>
          <w:divBdr>
            <w:top w:val="none" w:sz="0" w:space="0" w:color="auto"/>
            <w:left w:val="none" w:sz="0" w:space="0" w:color="auto"/>
            <w:bottom w:val="none" w:sz="0" w:space="0" w:color="auto"/>
            <w:right w:val="none" w:sz="0" w:space="0" w:color="auto"/>
          </w:divBdr>
        </w:div>
        <w:div w:id="1967663843">
          <w:marLeft w:val="640"/>
          <w:marRight w:val="0"/>
          <w:marTop w:val="0"/>
          <w:marBottom w:val="0"/>
          <w:divBdr>
            <w:top w:val="none" w:sz="0" w:space="0" w:color="auto"/>
            <w:left w:val="none" w:sz="0" w:space="0" w:color="auto"/>
            <w:bottom w:val="none" w:sz="0" w:space="0" w:color="auto"/>
            <w:right w:val="none" w:sz="0" w:space="0" w:color="auto"/>
          </w:divBdr>
        </w:div>
      </w:divsChild>
    </w:div>
    <w:div w:id="109397576">
      <w:bodyDiv w:val="1"/>
      <w:marLeft w:val="0"/>
      <w:marRight w:val="0"/>
      <w:marTop w:val="0"/>
      <w:marBottom w:val="0"/>
      <w:divBdr>
        <w:top w:val="none" w:sz="0" w:space="0" w:color="auto"/>
        <w:left w:val="none" w:sz="0" w:space="0" w:color="auto"/>
        <w:bottom w:val="none" w:sz="0" w:space="0" w:color="auto"/>
        <w:right w:val="none" w:sz="0" w:space="0" w:color="auto"/>
      </w:divBdr>
    </w:div>
    <w:div w:id="112015588">
      <w:bodyDiv w:val="1"/>
      <w:marLeft w:val="0"/>
      <w:marRight w:val="0"/>
      <w:marTop w:val="0"/>
      <w:marBottom w:val="0"/>
      <w:divBdr>
        <w:top w:val="none" w:sz="0" w:space="0" w:color="auto"/>
        <w:left w:val="none" w:sz="0" w:space="0" w:color="auto"/>
        <w:bottom w:val="none" w:sz="0" w:space="0" w:color="auto"/>
        <w:right w:val="none" w:sz="0" w:space="0" w:color="auto"/>
      </w:divBdr>
    </w:div>
    <w:div w:id="112361311">
      <w:bodyDiv w:val="1"/>
      <w:marLeft w:val="0"/>
      <w:marRight w:val="0"/>
      <w:marTop w:val="0"/>
      <w:marBottom w:val="0"/>
      <w:divBdr>
        <w:top w:val="none" w:sz="0" w:space="0" w:color="auto"/>
        <w:left w:val="none" w:sz="0" w:space="0" w:color="auto"/>
        <w:bottom w:val="none" w:sz="0" w:space="0" w:color="auto"/>
        <w:right w:val="none" w:sz="0" w:space="0" w:color="auto"/>
      </w:divBdr>
    </w:div>
    <w:div w:id="116030945">
      <w:bodyDiv w:val="1"/>
      <w:marLeft w:val="0"/>
      <w:marRight w:val="0"/>
      <w:marTop w:val="0"/>
      <w:marBottom w:val="0"/>
      <w:divBdr>
        <w:top w:val="none" w:sz="0" w:space="0" w:color="auto"/>
        <w:left w:val="none" w:sz="0" w:space="0" w:color="auto"/>
        <w:bottom w:val="none" w:sz="0" w:space="0" w:color="auto"/>
        <w:right w:val="none" w:sz="0" w:space="0" w:color="auto"/>
      </w:divBdr>
    </w:div>
    <w:div w:id="120465924">
      <w:bodyDiv w:val="1"/>
      <w:marLeft w:val="0"/>
      <w:marRight w:val="0"/>
      <w:marTop w:val="0"/>
      <w:marBottom w:val="0"/>
      <w:divBdr>
        <w:top w:val="none" w:sz="0" w:space="0" w:color="auto"/>
        <w:left w:val="none" w:sz="0" w:space="0" w:color="auto"/>
        <w:bottom w:val="none" w:sz="0" w:space="0" w:color="auto"/>
        <w:right w:val="none" w:sz="0" w:space="0" w:color="auto"/>
      </w:divBdr>
      <w:divsChild>
        <w:div w:id="763957901">
          <w:marLeft w:val="480"/>
          <w:marRight w:val="0"/>
          <w:marTop w:val="0"/>
          <w:marBottom w:val="0"/>
          <w:divBdr>
            <w:top w:val="none" w:sz="0" w:space="0" w:color="auto"/>
            <w:left w:val="none" w:sz="0" w:space="0" w:color="auto"/>
            <w:bottom w:val="none" w:sz="0" w:space="0" w:color="auto"/>
            <w:right w:val="none" w:sz="0" w:space="0" w:color="auto"/>
          </w:divBdr>
        </w:div>
        <w:div w:id="1203520089">
          <w:marLeft w:val="480"/>
          <w:marRight w:val="0"/>
          <w:marTop w:val="0"/>
          <w:marBottom w:val="0"/>
          <w:divBdr>
            <w:top w:val="none" w:sz="0" w:space="0" w:color="auto"/>
            <w:left w:val="none" w:sz="0" w:space="0" w:color="auto"/>
            <w:bottom w:val="none" w:sz="0" w:space="0" w:color="auto"/>
            <w:right w:val="none" w:sz="0" w:space="0" w:color="auto"/>
          </w:divBdr>
        </w:div>
        <w:div w:id="1405026883">
          <w:marLeft w:val="480"/>
          <w:marRight w:val="0"/>
          <w:marTop w:val="0"/>
          <w:marBottom w:val="0"/>
          <w:divBdr>
            <w:top w:val="none" w:sz="0" w:space="0" w:color="auto"/>
            <w:left w:val="none" w:sz="0" w:space="0" w:color="auto"/>
            <w:bottom w:val="none" w:sz="0" w:space="0" w:color="auto"/>
            <w:right w:val="none" w:sz="0" w:space="0" w:color="auto"/>
          </w:divBdr>
        </w:div>
        <w:div w:id="1411926081">
          <w:marLeft w:val="480"/>
          <w:marRight w:val="0"/>
          <w:marTop w:val="0"/>
          <w:marBottom w:val="0"/>
          <w:divBdr>
            <w:top w:val="none" w:sz="0" w:space="0" w:color="auto"/>
            <w:left w:val="none" w:sz="0" w:space="0" w:color="auto"/>
            <w:bottom w:val="none" w:sz="0" w:space="0" w:color="auto"/>
            <w:right w:val="none" w:sz="0" w:space="0" w:color="auto"/>
          </w:divBdr>
        </w:div>
        <w:div w:id="870921246">
          <w:marLeft w:val="480"/>
          <w:marRight w:val="0"/>
          <w:marTop w:val="0"/>
          <w:marBottom w:val="0"/>
          <w:divBdr>
            <w:top w:val="none" w:sz="0" w:space="0" w:color="auto"/>
            <w:left w:val="none" w:sz="0" w:space="0" w:color="auto"/>
            <w:bottom w:val="none" w:sz="0" w:space="0" w:color="auto"/>
            <w:right w:val="none" w:sz="0" w:space="0" w:color="auto"/>
          </w:divBdr>
        </w:div>
        <w:div w:id="1625965934">
          <w:marLeft w:val="480"/>
          <w:marRight w:val="0"/>
          <w:marTop w:val="0"/>
          <w:marBottom w:val="0"/>
          <w:divBdr>
            <w:top w:val="none" w:sz="0" w:space="0" w:color="auto"/>
            <w:left w:val="none" w:sz="0" w:space="0" w:color="auto"/>
            <w:bottom w:val="none" w:sz="0" w:space="0" w:color="auto"/>
            <w:right w:val="none" w:sz="0" w:space="0" w:color="auto"/>
          </w:divBdr>
        </w:div>
        <w:div w:id="363336811">
          <w:marLeft w:val="480"/>
          <w:marRight w:val="0"/>
          <w:marTop w:val="0"/>
          <w:marBottom w:val="0"/>
          <w:divBdr>
            <w:top w:val="none" w:sz="0" w:space="0" w:color="auto"/>
            <w:left w:val="none" w:sz="0" w:space="0" w:color="auto"/>
            <w:bottom w:val="none" w:sz="0" w:space="0" w:color="auto"/>
            <w:right w:val="none" w:sz="0" w:space="0" w:color="auto"/>
          </w:divBdr>
        </w:div>
        <w:div w:id="421335849">
          <w:marLeft w:val="480"/>
          <w:marRight w:val="0"/>
          <w:marTop w:val="0"/>
          <w:marBottom w:val="0"/>
          <w:divBdr>
            <w:top w:val="none" w:sz="0" w:space="0" w:color="auto"/>
            <w:left w:val="none" w:sz="0" w:space="0" w:color="auto"/>
            <w:bottom w:val="none" w:sz="0" w:space="0" w:color="auto"/>
            <w:right w:val="none" w:sz="0" w:space="0" w:color="auto"/>
          </w:divBdr>
        </w:div>
        <w:div w:id="685719416">
          <w:marLeft w:val="480"/>
          <w:marRight w:val="0"/>
          <w:marTop w:val="0"/>
          <w:marBottom w:val="0"/>
          <w:divBdr>
            <w:top w:val="none" w:sz="0" w:space="0" w:color="auto"/>
            <w:left w:val="none" w:sz="0" w:space="0" w:color="auto"/>
            <w:bottom w:val="none" w:sz="0" w:space="0" w:color="auto"/>
            <w:right w:val="none" w:sz="0" w:space="0" w:color="auto"/>
          </w:divBdr>
        </w:div>
        <w:div w:id="2132043379">
          <w:marLeft w:val="480"/>
          <w:marRight w:val="0"/>
          <w:marTop w:val="0"/>
          <w:marBottom w:val="0"/>
          <w:divBdr>
            <w:top w:val="none" w:sz="0" w:space="0" w:color="auto"/>
            <w:left w:val="none" w:sz="0" w:space="0" w:color="auto"/>
            <w:bottom w:val="none" w:sz="0" w:space="0" w:color="auto"/>
            <w:right w:val="none" w:sz="0" w:space="0" w:color="auto"/>
          </w:divBdr>
        </w:div>
        <w:div w:id="1975676121">
          <w:marLeft w:val="480"/>
          <w:marRight w:val="0"/>
          <w:marTop w:val="0"/>
          <w:marBottom w:val="0"/>
          <w:divBdr>
            <w:top w:val="none" w:sz="0" w:space="0" w:color="auto"/>
            <w:left w:val="none" w:sz="0" w:space="0" w:color="auto"/>
            <w:bottom w:val="none" w:sz="0" w:space="0" w:color="auto"/>
            <w:right w:val="none" w:sz="0" w:space="0" w:color="auto"/>
          </w:divBdr>
        </w:div>
        <w:div w:id="290210179">
          <w:marLeft w:val="480"/>
          <w:marRight w:val="0"/>
          <w:marTop w:val="0"/>
          <w:marBottom w:val="0"/>
          <w:divBdr>
            <w:top w:val="none" w:sz="0" w:space="0" w:color="auto"/>
            <w:left w:val="none" w:sz="0" w:space="0" w:color="auto"/>
            <w:bottom w:val="none" w:sz="0" w:space="0" w:color="auto"/>
            <w:right w:val="none" w:sz="0" w:space="0" w:color="auto"/>
          </w:divBdr>
        </w:div>
        <w:div w:id="1663116349">
          <w:marLeft w:val="480"/>
          <w:marRight w:val="0"/>
          <w:marTop w:val="0"/>
          <w:marBottom w:val="0"/>
          <w:divBdr>
            <w:top w:val="none" w:sz="0" w:space="0" w:color="auto"/>
            <w:left w:val="none" w:sz="0" w:space="0" w:color="auto"/>
            <w:bottom w:val="none" w:sz="0" w:space="0" w:color="auto"/>
            <w:right w:val="none" w:sz="0" w:space="0" w:color="auto"/>
          </w:divBdr>
        </w:div>
        <w:div w:id="2114519108">
          <w:marLeft w:val="480"/>
          <w:marRight w:val="0"/>
          <w:marTop w:val="0"/>
          <w:marBottom w:val="0"/>
          <w:divBdr>
            <w:top w:val="none" w:sz="0" w:space="0" w:color="auto"/>
            <w:left w:val="none" w:sz="0" w:space="0" w:color="auto"/>
            <w:bottom w:val="none" w:sz="0" w:space="0" w:color="auto"/>
            <w:right w:val="none" w:sz="0" w:space="0" w:color="auto"/>
          </w:divBdr>
        </w:div>
        <w:div w:id="1349406436">
          <w:marLeft w:val="480"/>
          <w:marRight w:val="0"/>
          <w:marTop w:val="0"/>
          <w:marBottom w:val="0"/>
          <w:divBdr>
            <w:top w:val="none" w:sz="0" w:space="0" w:color="auto"/>
            <w:left w:val="none" w:sz="0" w:space="0" w:color="auto"/>
            <w:bottom w:val="none" w:sz="0" w:space="0" w:color="auto"/>
            <w:right w:val="none" w:sz="0" w:space="0" w:color="auto"/>
          </w:divBdr>
        </w:div>
        <w:div w:id="544412523">
          <w:marLeft w:val="480"/>
          <w:marRight w:val="0"/>
          <w:marTop w:val="0"/>
          <w:marBottom w:val="0"/>
          <w:divBdr>
            <w:top w:val="none" w:sz="0" w:space="0" w:color="auto"/>
            <w:left w:val="none" w:sz="0" w:space="0" w:color="auto"/>
            <w:bottom w:val="none" w:sz="0" w:space="0" w:color="auto"/>
            <w:right w:val="none" w:sz="0" w:space="0" w:color="auto"/>
          </w:divBdr>
        </w:div>
        <w:div w:id="1998218523">
          <w:marLeft w:val="480"/>
          <w:marRight w:val="0"/>
          <w:marTop w:val="0"/>
          <w:marBottom w:val="0"/>
          <w:divBdr>
            <w:top w:val="none" w:sz="0" w:space="0" w:color="auto"/>
            <w:left w:val="none" w:sz="0" w:space="0" w:color="auto"/>
            <w:bottom w:val="none" w:sz="0" w:space="0" w:color="auto"/>
            <w:right w:val="none" w:sz="0" w:space="0" w:color="auto"/>
          </w:divBdr>
        </w:div>
        <w:div w:id="299068869">
          <w:marLeft w:val="480"/>
          <w:marRight w:val="0"/>
          <w:marTop w:val="0"/>
          <w:marBottom w:val="0"/>
          <w:divBdr>
            <w:top w:val="none" w:sz="0" w:space="0" w:color="auto"/>
            <w:left w:val="none" w:sz="0" w:space="0" w:color="auto"/>
            <w:bottom w:val="none" w:sz="0" w:space="0" w:color="auto"/>
            <w:right w:val="none" w:sz="0" w:space="0" w:color="auto"/>
          </w:divBdr>
        </w:div>
        <w:div w:id="1312833304">
          <w:marLeft w:val="480"/>
          <w:marRight w:val="0"/>
          <w:marTop w:val="0"/>
          <w:marBottom w:val="0"/>
          <w:divBdr>
            <w:top w:val="none" w:sz="0" w:space="0" w:color="auto"/>
            <w:left w:val="none" w:sz="0" w:space="0" w:color="auto"/>
            <w:bottom w:val="none" w:sz="0" w:space="0" w:color="auto"/>
            <w:right w:val="none" w:sz="0" w:space="0" w:color="auto"/>
          </w:divBdr>
        </w:div>
        <w:div w:id="1685671185">
          <w:marLeft w:val="480"/>
          <w:marRight w:val="0"/>
          <w:marTop w:val="0"/>
          <w:marBottom w:val="0"/>
          <w:divBdr>
            <w:top w:val="none" w:sz="0" w:space="0" w:color="auto"/>
            <w:left w:val="none" w:sz="0" w:space="0" w:color="auto"/>
            <w:bottom w:val="none" w:sz="0" w:space="0" w:color="auto"/>
            <w:right w:val="none" w:sz="0" w:space="0" w:color="auto"/>
          </w:divBdr>
        </w:div>
      </w:divsChild>
    </w:div>
    <w:div w:id="121655288">
      <w:bodyDiv w:val="1"/>
      <w:marLeft w:val="0"/>
      <w:marRight w:val="0"/>
      <w:marTop w:val="0"/>
      <w:marBottom w:val="0"/>
      <w:divBdr>
        <w:top w:val="none" w:sz="0" w:space="0" w:color="auto"/>
        <w:left w:val="none" w:sz="0" w:space="0" w:color="auto"/>
        <w:bottom w:val="none" w:sz="0" w:space="0" w:color="auto"/>
        <w:right w:val="none" w:sz="0" w:space="0" w:color="auto"/>
      </w:divBdr>
      <w:divsChild>
        <w:div w:id="2008316446">
          <w:marLeft w:val="640"/>
          <w:marRight w:val="0"/>
          <w:marTop w:val="0"/>
          <w:marBottom w:val="0"/>
          <w:divBdr>
            <w:top w:val="none" w:sz="0" w:space="0" w:color="auto"/>
            <w:left w:val="none" w:sz="0" w:space="0" w:color="auto"/>
            <w:bottom w:val="none" w:sz="0" w:space="0" w:color="auto"/>
            <w:right w:val="none" w:sz="0" w:space="0" w:color="auto"/>
          </w:divBdr>
        </w:div>
        <w:div w:id="205027317">
          <w:marLeft w:val="640"/>
          <w:marRight w:val="0"/>
          <w:marTop w:val="0"/>
          <w:marBottom w:val="0"/>
          <w:divBdr>
            <w:top w:val="none" w:sz="0" w:space="0" w:color="auto"/>
            <w:left w:val="none" w:sz="0" w:space="0" w:color="auto"/>
            <w:bottom w:val="none" w:sz="0" w:space="0" w:color="auto"/>
            <w:right w:val="none" w:sz="0" w:space="0" w:color="auto"/>
          </w:divBdr>
        </w:div>
        <w:div w:id="1555703472">
          <w:marLeft w:val="640"/>
          <w:marRight w:val="0"/>
          <w:marTop w:val="0"/>
          <w:marBottom w:val="0"/>
          <w:divBdr>
            <w:top w:val="none" w:sz="0" w:space="0" w:color="auto"/>
            <w:left w:val="none" w:sz="0" w:space="0" w:color="auto"/>
            <w:bottom w:val="none" w:sz="0" w:space="0" w:color="auto"/>
            <w:right w:val="none" w:sz="0" w:space="0" w:color="auto"/>
          </w:divBdr>
        </w:div>
        <w:div w:id="926232604">
          <w:marLeft w:val="640"/>
          <w:marRight w:val="0"/>
          <w:marTop w:val="0"/>
          <w:marBottom w:val="0"/>
          <w:divBdr>
            <w:top w:val="none" w:sz="0" w:space="0" w:color="auto"/>
            <w:left w:val="none" w:sz="0" w:space="0" w:color="auto"/>
            <w:bottom w:val="none" w:sz="0" w:space="0" w:color="auto"/>
            <w:right w:val="none" w:sz="0" w:space="0" w:color="auto"/>
          </w:divBdr>
        </w:div>
        <w:div w:id="327447086">
          <w:marLeft w:val="640"/>
          <w:marRight w:val="0"/>
          <w:marTop w:val="0"/>
          <w:marBottom w:val="0"/>
          <w:divBdr>
            <w:top w:val="none" w:sz="0" w:space="0" w:color="auto"/>
            <w:left w:val="none" w:sz="0" w:space="0" w:color="auto"/>
            <w:bottom w:val="none" w:sz="0" w:space="0" w:color="auto"/>
            <w:right w:val="none" w:sz="0" w:space="0" w:color="auto"/>
          </w:divBdr>
        </w:div>
        <w:div w:id="2019308470">
          <w:marLeft w:val="640"/>
          <w:marRight w:val="0"/>
          <w:marTop w:val="0"/>
          <w:marBottom w:val="0"/>
          <w:divBdr>
            <w:top w:val="none" w:sz="0" w:space="0" w:color="auto"/>
            <w:left w:val="none" w:sz="0" w:space="0" w:color="auto"/>
            <w:bottom w:val="none" w:sz="0" w:space="0" w:color="auto"/>
            <w:right w:val="none" w:sz="0" w:space="0" w:color="auto"/>
          </w:divBdr>
        </w:div>
        <w:div w:id="854803692">
          <w:marLeft w:val="640"/>
          <w:marRight w:val="0"/>
          <w:marTop w:val="0"/>
          <w:marBottom w:val="0"/>
          <w:divBdr>
            <w:top w:val="none" w:sz="0" w:space="0" w:color="auto"/>
            <w:left w:val="none" w:sz="0" w:space="0" w:color="auto"/>
            <w:bottom w:val="none" w:sz="0" w:space="0" w:color="auto"/>
            <w:right w:val="none" w:sz="0" w:space="0" w:color="auto"/>
          </w:divBdr>
        </w:div>
        <w:div w:id="1366902584">
          <w:marLeft w:val="640"/>
          <w:marRight w:val="0"/>
          <w:marTop w:val="0"/>
          <w:marBottom w:val="0"/>
          <w:divBdr>
            <w:top w:val="none" w:sz="0" w:space="0" w:color="auto"/>
            <w:left w:val="none" w:sz="0" w:space="0" w:color="auto"/>
            <w:bottom w:val="none" w:sz="0" w:space="0" w:color="auto"/>
            <w:right w:val="none" w:sz="0" w:space="0" w:color="auto"/>
          </w:divBdr>
        </w:div>
        <w:div w:id="1716007299">
          <w:marLeft w:val="640"/>
          <w:marRight w:val="0"/>
          <w:marTop w:val="0"/>
          <w:marBottom w:val="0"/>
          <w:divBdr>
            <w:top w:val="none" w:sz="0" w:space="0" w:color="auto"/>
            <w:left w:val="none" w:sz="0" w:space="0" w:color="auto"/>
            <w:bottom w:val="none" w:sz="0" w:space="0" w:color="auto"/>
            <w:right w:val="none" w:sz="0" w:space="0" w:color="auto"/>
          </w:divBdr>
        </w:div>
        <w:div w:id="2119135282">
          <w:marLeft w:val="640"/>
          <w:marRight w:val="0"/>
          <w:marTop w:val="0"/>
          <w:marBottom w:val="0"/>
          <w:divBdr>
            <w:top w:val="none" w:sz="0" w:space="0" w:color="auto"/>
            <w:left w:val="none" w:sz="0" w:space="0" w:color="auto"/>
            <w:bottom w:val="none" w:sz="0" w:space="0" w:color="auto"/>
            <w:right w:val="none" w:sz="0" w:space="0" w:color="auto"/>
          </w:divBdr>
        </w:div>
        <w:div w:id="536237910">
          <w:marLeft w:val="640"/>
          <w:marRight w:val="0"/>
          <w:marTop w:val="0"/>
          <w:marBottom w:val="0"/>
          <w:divBdr>
            <w:top w:val="none" w:sz="0" w:space="0" w:color="auto"/>
            <w:left w:val="none" w:sz="0" w:space="0" w:color="auto"/>
            <w:bottom w:val="none" w:sz="0" w:space="0" w:color="auto"/>
            <w:right w:val="none" w:sz="0" w:space="0" w:color="auto"/>
          </w:divBdr>
        </w:div>
        <w:div w:id="1049839208">
          <w:marLeft w:val="640"/>
          <w:marRight w:val="0"/>
          <w:marTop w:val="0"/>
          <w:marBottom w:val="0"/>
          <w:divBdr>
            <w:top w:val="none" w:sz="0" w:space="0" w:color="auto"/>
            <w:left w:val="none" w:sz="0" w:space="0" w:color="auto"/>
            <w:bottom w:val="none" w:sz="0" w:space="0" w:color="auto"/>
            <w:right w:val="none" w:sz="0" w:space="0" w:color="auto"/>
          </w:divBdr>
        </w:div>
        <w:div w:id="124549665">
          <w:marLeft w:val="640"/>
          <w:marRight w:val="0"/>
          <w:marTop w:val="0"/>
          <w:marBottom w:val="0"/>
          <w:divBdr>
            <w:top w:val="none" w:sz="0" w:space="0" w:color="auto"/>
            <w:left w:val="none" w:sz="0" w:space="0" w:color="auto"/>
            <w:bottom w:val="none" w:sz="0" w:space="0" w:color="auto"/>
            <w:right w:val="none" w:sz="0" w:space="0" w:color="auto"/>
          </w:divBdr>
        </w:div>
        <w:div w:id="541786919">
          <w:marLeft w:val="640"/>
          <w:marRight w:val="0"/>
          <w:marTop w:val="0"/>
          <w:marBottom w:val="0"/>
          <w:divBdr>
            <w:top w:val="none" w:sz="0" w:space="0" w:color="auto"/>
            <w:left w:val="none" w:sz="0" w:space="0" w:color="auto"/>
            <w:bottom w:val="none" w:sz="0" w:space="0" w:color="auto"/>
            <w:right w:val="none" w:sz="0" w:space="0" w:color="auto"/>
          </w:divBdr>
        </w:div>
        <w:div w:id="675687611">
          <w:marLeft w:val="640"/>
          <w:marRight w:val="0"/>
          <w:marTop w:val="0"/>
          <w:marBottom w:val="0"/>
          <w:divBdr>
            <w:top w:val="none" w:sz="0" w:space="0" w:color="auto"/>
            <w:left w:val="none" w:sz="0" w:space="0" w:color="auto"/>
            <w:bottom w:val="none" w:sz="0" w:space="0" w:color="auto"/>
            <w:right w:val="none" w:sz="0" w:space="0" w:color="auto"/>
          </w:divBdr>
        </w:div>
        <w:div w:id="1157262237">
          <w:marLeft w:val="640"/>
          <w:marRight w:val="0"/>
          <w:marTop w:val="0"/>
          <w:marBottom w:val="0"/>
          <w:divBdr>
            <w:top w:val="none" w:sz="0" w:space="0" w:color="auto"/>
            <w:left w:val="none" w:sz="0" w:space="0" w:color="auto"/>
            <w:bottom w:val="none" w:sz="0" w:space="0" w:color="auto"/>
            <w:right w:val="none" w:sz="0" w:space="0" w:color="auto"/>
          </w:divBdr>
        </w:div>
        <w:div w:id="1102072208">
          <w:marLeft w:val="640"/>
          <w:marRight w:val="0"/>
          <w:marTop w:val="0"/>
          <w:marBottom w:val="0"/>
          <w:divBdr>
            <w:top w:val="none" w:sz="0" w:space="0" w:color="auto"/>
            <w:left w:val="none" w:sz="0" w:space="0" w:color="auto"/>
            <w:bottom w:val="none" w:sz="0" w:space="0" w:color="auto"/>
            <w:right w:val="none" w:sz="0" w:space="0" w:color="auto"/>
          </w:divBdr>
        </w:div>
        <w:div w:id="1028678687">
          <w:marLeft w:val="640"/>
          <w:marRight w:val="0"/>
          <w:marTop w:val="0"/>
          <w:marBottom w:val="0"/>
          <w:divBdr>
            <w:top w:val="none" w:sz="0" w:space="0" w:color="auto"/>
            <w:left w:val="none" w:sz="0" w:space="0" w:color="auto"/>
            <w:bottom w:val="none" w:sz="0" w:space="0" w:color="auto"/>
            <w:right w:val="none" w:sz="0" w:space="0" w:color="auto"/>
          </w:divBdr>
        </w:div>
        <w:div w:id="1521965633">
          <w:marLeft w:val="640"/>
          <w:marRight w:val="0"/>
          <w:marTop w:val="0"/>
          <w:marBottom w:val="0"/>
          <w:divBdr>
            <w:top w:val="none" w:sz="0" w:space="0" w:color="auto"/>
            <w:left w:val="none" w:sz="0" w:space="0" w:color="auto"/>
            <w:bottom w:val="none" w:sz="0" w:space="0" w:color="auto"/>
            <w:right w:val="none" w:sz="0" w:space="0" w:color="auto"/>
          </w:divBdr>
        </w:div>
        <w:div w:id="1669944298">
          <w:marLeft w:val="640"/>
          <w:marRight w:val="0"/>
          <w:marTop w:val="0"/>
          <w:marBottom w:val="0"/>
          <w:divBdr>
            <w:top w:val="none" w:sz="0" w:space="0" w:color="auto"/>
            <w:left w:val="none" w:sz="0" w:space="0" w:color="auto"/>
            <w:bottom w:val="none" w:sz="0" w:space="0" w:color="auto"/>
            <w:right w:val="none" w:sz="0" w:space="0" w:color="auto"/>
          </w:divBdr>
        </w:div>
        <w:div w:id="583682876">
          <w:marLeft w:val="640"/>
          <w:marRight w:val="0"/>
          <w:marTop w:val="0"/>
          <w:marBottom w:val="0"/>
          <w:divBdr>
            <w:top w:val="none" w:sz="0" w:space="0" w:color="auto"/>
            <w:left w:val="none" w:sz="0" w:space="0" w:color="auto"/>
            <w:bottom w:val="none" w:sz="0" w:space="0" w:color="auto"/>
            <w:right w:val="none" w:sz="0" w:space="0" w:color="auto"/>
          </w:divBdr>
        </w:div>
        <w:div w:id="2037197104">
          <w:marLeft w:val="640"/>
          <w:marRight w:val="0"/>
          <w:marTop w:val="0"/>
          <w:marBottom w:val="0"/>
          <w:divBdr>
            <w:top w:val="none" w:sz="0" w:space="0" w:color="auto"/>
            <w:left w:val="none" w:sz="0" w:space="0" w:color="auto"/>
            <w:bottom w:val="none" w:sz="0" w:space="0" w:color="auto"/>
            <w:right w:val="none" w:sz="0" w:space="0" w:color="auto"/>
          </w:divBdr>
        </w:div>
        <w:div w:id="114450780">
          <w:marLeft w:val="640"/>
          <w:marRight w:val="0"/>
          <w:marTop w:val="0"/>
          <w:marBottom w:val="0"/>
          <w:divBdr>
            <w:top w:val="none" w:sz="0" w:space="0" w:color="auto"/>
            <w:left w:val="none" w:sz="0" w:space="0" w:color="auto"/>
            <w:bottom w:val="none" w:sz="0" w:space="0" w:color="auto"/>
            <w:right w:val="none" w:sz="0" w:space="0" w:color="auto"/>
          </w:divBdr>
        </w:div>
        <w:div w:id="1287933835">
          <w:marLeft w:val="640"/>
          <w:marRight w:val="0"/>
          <w:marTop w:val="0"/>
          <w:marBottom w:val="0"/>
          <w:divBdr>
            <w:top w:val="none" w:sz="0" w:space="0" w:color="auto"/>
            <w:left w:val="none" w:sz="0" w:space="0" w:color="auto"/>
            <w:bottom w:val="none" w:sz="0" w:space="0" w:color="auto"/>
            <w:right w:val="none" w:sz="0" w:space="0" w:color="auto"/>
          </w:divBdr>
        </w:div>
        <w:div w:id="795871224">
          <w:marLeft w:val="640"/>
          <w:marRight w:val="0"/>
          <w:marTop w:val="0"/>
          <w:marBottom w:val="0"/>
          <w:divBdr>
            <w:top w:val="none" w:sz="0" w:space="0" w:color="auto"/>
            <w:left w:val="none" w:sz="0" w:space="0" w:color="auto"/>
            <w:bottom w:val="none" w:sz="0" w:space="0" w:color="auto"/>
            <w:right w:val="none" w:sz="0" w:space="0" w:color="auto"/>
          </w:divBdr>
        </w:div>
        <w:div w:id="2115855939">
          <w:marLeft w:val="640"/>
          <w:marRight w:val="0"/>
          <w:marTop w:val="0"/>
          <w:marBottom w:val="0"/>
          <w:divBdr>
            <w:top w:val="none" w:sz="0" w:space="0" w:color="auto"/>
            <w:left w:val="none" w:sz="0" w:space="0" w:color="auto"/>
            <w:bottom w:val="none" w:sz="0" w:space="0" w:color="auto"/>
            <w:right w:val="none" w:sz="0" w:space="0" w:color="auto"/>
          </w:divBdr>
        </w:div>
        <w:div w:id="937061724">
          <w:marLeft w:val="640"/>
          <w:marRight w:val="0"/>
          <w:marTop w:val="0"/>
          <w:marBottom w:val="0"/>
          <w:divBdr>
            <w:top w:val="none" w:sz="0" w:space="0" w:color="auto"/>
            <w:left w:val="none" w:sz="0" w:space="0" w:color="auto"/>
            <w:bottom w:val="none" w:sz="0" w:space="0" w:color="auto"/>
            <w:right w:val="none" w:sz="0" w:space="0" w:color="auto"/>
          </w:divBdr>
        </w:div>
        <w:div w:id="569122251">
          <w:marLeft w:val="640"/>
          <w:marRight w:val="0"/>
          <w:marTop w:val="0"/>
          <w:marBottom w:val="0"/>
          <w:divBdr>
            <w:top w:val="none" w:sz="0" w:space="0" w:color="auto"/>
            <w:left w:val="none" w:sz="0" w:space="0" w:color="auto"/>
            <w:bottom w:val="none" w:sz="0" w:space="0" w:color="auto"/>
            <w:right w:val="none" w:sz="0" w:space="0" w:color="auto"/>
          </w:divBdr>
        </w:div>
        <w:div w:id="1023702347">
          <w:marLeft w:val="640"/>
          <w:marRight w:val="0"/>
          <w:marTop w:val="0"/>
          <w:marBottom w:val="0"/>
          <w:divBdr>
            <w:top w:val="none" w:sz="0" w:space="0" w:color="auto"/>
            <w:left w:val="none" w:sz="0" w:space="0" w:color="auto"/>
            <w:bottom w:val="none" w:sz="0" w:space="0" w:color="auto"/>
            <w:right w:val="none" w:sz="0" w:space="0" w:color="auto"/>
          </w:divBdr>
        </w:div>
        <w:div w:id="2040818602">
          <w:marLeft w:val="640"/>
          <w:marRight w:val="0"/>
          <w:marTop w:val="0"/>
          <w:marBottom w:val="0"/>
          <w:divBdr>
            <w:top w:val="none" w:sz="0" w:space="0" w:color="auto"/>
            <w:left w:val="none" w:sz="0" w:space="0" w:color="auto"/>
            <w:bottom w:val="none" w:sz="0" w:space="0" w:color="auto"/>
            <w:right w:val="none" w:sz="0" w:space="0" w:color="auto"/>
          </w:divBdr>
        </w:div>
        <w:div w:id="1157458943">
          <w:marLeft w:val="640"/>
          <w:marRight w:val="0"/>
          <w:marTop w:val="0"/>
          <w:marBottom w:val="0"/>
          <w:divBdr>
            <w:top w:val="none" w:sz="0" w:space="0" w:color="auto"/>
            <w:left w:val="none" w:sz="0" w:space="0" w:color="auto"/>
            <w:bottom w:val="none" w:sz="0" w:space="0" w:color="auto"/>
            <w:right w:val="none" w:sz="0" w:space="0" w:color="auto"/>
          </w:divBdr>
        </w:div>
        <w:div w:id="982350849">
          <w:marLeft w:val="640"/>
          <w:marRight w:val="0"/>
          <w:marTop w:val="0"/>
          <w:marBottom w:val="0"/>
          <w:divBdr>
            <w:top w:val="none" w:sz="0" w:space="0" w:color="auto"/>
            <w:left w:val="none" w:sz="0" w:space="0" w:color="auto"/>
            <w:bottom w:val="none" w:sz="0" w:space="0" w:color="auto"/>
            <w:right w:val="none" w:sz="0" w:space="0" w:color="auto"/>
          </w:divBdr>
        </w:div>
        <w:div w:id="1344428946">
          <w:marLeft w:val="640"/>
          <w:marRight w:val="0"/>
          <w:marTop w:val="0"/>
          <w:marBottom w:val="0"/>
          <w:divBdr>
            <w:top w:val="none" w:sz="0" w:space="0" w:color="auto"/>
            <w:left w:val="none" w:sz="0" w:space="0" w:color="auto"/>
            <w:bottom w:val="none" w:sz="0" w:space="0" w:color="auto"/>
            <w:right w:val="none" w:sz="0" w:space="0" w:color="auto"/>
          </w:divBdr>
        </w:div>
        <w:div w:id="2116971706">
          <w:marLeft w:val="640"/>
          <w:marRight w:val="0"/>
          <w:marTop w:val="0"/>
          <w:marBottom w:val="0"/>
          <w:divBdr>
            <w:top w:val="none" w:sz="0" w:space="0" w:color="auto"/>
            <w:left w:val="none" w:sz="0" w:space="0" w:color="auto"/>
            <w:bottom w:val="none" w:sz="0" w:space="0" w:color="auto"/>
            <w:right w:val="none" w:sz="0" w:space="0" w:color="auto"/>
          </w:divBdr>
        </w:div>
        <w:div w:id="1531213842">
          <w:marLeft w:val="640"/>
          <w:marRight w:val="0"/>
          <w:marTop w:val="0"/>
          <w:marBottom w:val="0"/>
          <w:divBdr>
            <w:top w:val="none" w:sz="0" w:space="0" w:color="auto"/>
            <w:left w:val="none" w:sz="0" w:space="0" w:color="auto"/>
            <w:bottom w:val="none" w:sz="0" w:space="0" w:color="auto"/>
            <w:right w:val="none" w:sz="0" w:space="0" w:color="auto"/>
          </w:divBdr>
        </w:div>
        <w:div w:id="1637876572">
          <w:marLeft w:val="640"/>
          <w:marRight w:val="0"/>
          <w:marTop w:val="0"/>
          <w:marBottom w:val="0"/>
          <w:divBdr>
            <w:top w:val="none" w:sz="0" w:space="0" w:color="auto"/>
            <w:left w:val="none" w:sz="0" w:space="0" w:color="auto"/>
            <w:bottom w:val="none" w:sz="0" w:space="0" w:color="auto"/>
            <w:right w:val="none" w:sz="0" w:space="0" w:color="auto"/>
          </w:divBdr>
        </w:div>
        <w:div w:id="1487935871">
          <w:marLeft w:val="640"/>
          <w:marRight w:val="0"/>
          <w:marTop w:val="0"/>
          <w:marBottom w:val="0"/>
          <w:divBdr>
            <w:top w:val="none" w:sz="0" w:space="0" w:color="auto"/>
            <w:left w:val="none" w:sz="0" w:space="0" w:color="auto"/>
            <w:bottom w:val="none" w:sz="0" w:space="0" w:color="auto"/>
            <w:right w:val="none" w:sz="0" w:space="0" w:color="auto"/>
          </w:divBdr>
        </w:div>
        <w:div w:id="1927297886">
          <w:marLeft w:val="640"/>
          <w:marRight w:val="0"/>
          <w:marTop w:val="0"/>
          <w:marBottom w:val="0"/>
          <w:divBdr>
            <w:top w:val="none" w:sz="0" w:space="0" w:color="auto"/>
            <w:left w:val="none" w:sz="0" w:space="0" w:color="auto"/>
            <w:bottom w:val="none" w:sz="0" w:space="0" w:color="auto"/>
            <w:right w:val="none" w:sz="0" w:space="0" w:color="auto"/>
          </w:divBdr>
        </w:div>
        <w:div w:id="1286426720">
          <w:marLeft w:val="640"/>
          <w:marRight w:val="0"/>
          <w:marTop w:val="0"/>
          <w:marBottom w:val="0"/>
          <w:divBdr>
            <w:top w:val="none" w:sz="0" w:space="0" w:color="auto"/>
            <w:left w:val="none" w:sz="0" w:space="0" w:color="auto"/>
            <w:bottom w:val="none" w:sz="0" w:space="0" w:color="auto"/>
            <w:right w:val="none" w:sz="0" w:space="0" w:color="auto"/>
          </w:divBdr>
        </w:div>
        <w:div w:id="1743521665">
          <w:marLeft w:val="640"/>
          <w:marRight w:val="0"/>
          <w:marTop w:val="0"/>
          <w:marBottom w:val="0"/>
          <w:divBdr>
            <w:top w:val="none" w:sz="0" w:space="0" w:color="auto"/>
            <w:left w:val="none" w:sz="0" w:space="0" w:color="auto"/>
            <w:bottom w:val="none" w:sz="0" w:space="0" w:color="auto"/>
            <w:right w:val="none" w:sz="0" w:space="0" w:color="auto"/>
          </w:divBdr>
        </w:div>
        <w:div w:id="354817317">
          <w:marLeft w:val="640"/>
          <w:marRight w:val="0"/>
          <w:marTop w:val="0"/>
          <w:marBottom w:val="0"/>
          <w:divBdr>
            <w:top w:val="none" w:sz="0" w:space="0" w:color="auto"/>
            <w:left w:val="none" w:sz="0" w:space="0" w:color="auto"/>
            <w:bottom w:val="none" w:sz="0" w:space="0" w:color="auto"/>
            <w:right w:val="none" w:sz="0" w:space="0" w:color="auto"/>
          </w:divBdr>
        </w:div>
        <w:div w:id="929698047">
          <w:marLeft w:val="640"/>
          <w:marRight w:val="0"/>
          <w:marTop w:val="0"/>
          <w:marBottom w:val="0"/>
          <w:divBdr>
            <w:top w:val="none" w:sz="0" w:space="0" w:color="auto"/>
            <w:left w:val="none" w:sz="0" w:space="0" w:color="auto"/>
            <w:bottom w:val="none" w:sz="0" w:space="0" w:color="auto"/>
            <w:right w:val="none" w:sz="0" w:space="0" w:color="auto"/>
          </w:divBdr>
        </w:div>
        <w:div w:id="2005891353">
          <w:marLeft w:val="640"/>
          <w:marRight w:val="0"/>
          <w:marTop w:val="0"/>
          <w:marBottom w:val="0"/>
          <w:divBdr>
            <w:top w:val="none" w:sz="0" w:space="0" w:color="auto"/>
            <w:left w:val="none" w:sz="0" w:space="0" w:color="auto"/>
            <w:bottom w:val="none" w:sz="0" w:space="0" w:color="auto"/>
            <w:right w:val="none" w:sz="0" w:space="0" w:color="auto"/>
          </w:divBdr>
        </w:div>
        <w:div w:id="653533431">
          <w:marLeft w:val="640"/>
          <w:marRight w:val="0"/>
          <w:marTop w:val="0"/>
          <w:marBottom w:val="0"/>
          <w:divBdr>
            <w:top w:val="none" w:sz="0" w:space="0" w:color="auto"/>
            <w:left w:val="none" w:sz="0" w:space="0" w:color="auto"/>
            <w:bottom w:val="none" w:sz="0" w:space="0" w:color="auto"/>
            <w:right w:val="none" w:sz="0" w:space="0" w:color="auto"/>
          </w:divBdr>
        </w:div>
        <w:div w:id="161163523">
          <w:marLeft w:val="640"/>
          <w:marRight w:val="0"/>
          <w:marTop w:val="0"/>
          <w:marBottom w:val="0"/>
          <w:divBdr>
            <w:top w:val="none" w:sz="0" w:space="0" w:color="auto"/>
            <w:left w:val="none" w:sz="0" w:space="0" w:color="auto"/>
            <w:bottom w:val="none" w:sz="0" w:space="0" w:color="auto"/>
            <w:right w:val="none" w:sz="0" w:space="0" w:color="auto"/>
          </w:divBdr>
        </w:div>
        <w:div w:id="998312142">
          <w:marLeft w:val="640"/>
          <w:marRight w:val="0"/>
          <w:marTop w:val="0"/>
          <w:marBottom w:val="0"/>
          <w:divBdr>
            <w:top w:val="none" w:sz="0" w:space="0" w:color="auto"/>
            <w:left w:val="none" w:sz="0" w:space="0" w:color="auto"/>
            <w:bottom w:val="none" w:sz="0" w:space="0" w:color="auto"/>
            <w:right w:val="none" w:sz="0" w:space="0" w:color="auto"/>
          </w:divBdr>
        </w:div>
        <w:div w:id="1346009384">
          <w:marLeft w:val="640"/>
          <w:marRight w:val="0"/>
          <w:marTop w:val="0"/>
          <w:marBottom w:val="0"/>
          <w:divBdr>
            <w:top w:val="none" w:sz="0" w:space="0" w:color="auto"/>
            <w:left w:val="none" w:sz="0" w:space="0" w:color="auto"/>
            <w:bottom w:val="none" w:sz="0" w:space="0" w:color="auto"/>
            <w:right w:val="none" w:sz="0" w:space="0" w:color="auto"/>
          </w:divBdr>
        </w:div>
        <w:div w:id="1377847732">
          <w:marLeft w:val="640"/>
          <w:marRight w:val="0"/>
          <w:marTop w:val="0"/>
          <w:marBottom w:val="0"/>
          <w:divBdr>
            <w:top w:val="none" w:sz="0" w:space="0" w:color="auto"/>
            <w:left w:val="none" w:sz="0" w:space="0" w:color="auto"/>
            <w:bottom w:val="none" w:sz="0" w:space="0" w:color="auto"/>
            <w:right w:val="none" w:sz="0" w:space="0" w:color="auto"/>
          </w:divBdr>
        </w:div>
        <w:div w:id="479462940">
          <w:marLeft w:val="640"/>
          <w:marRight w:val="0"/>
          <w:marTop w:val="0"/>
          <w:marBottom w:val="0"/>
          <w:divBdr>
            <w:top w:val="none" w:sz="0" w:space="0" w:color="auto"/>
            <w:left w:val="none" w:sz="0" w:space="0" w:color="auto"/>
            <w:bottom w:val="none" w:sz="0" w:space="0" w:color="auto"/>
            <w:right w:val="none" w:sz="0" w:space="0" w:color="auto"/>
          </w:divBdr>
        </w:div>
        <w:div w:id="166793868">
          <w:marLeft w:val="640"/>
          <w:marRight w:val="0"/>
          <w:marTop w:val="0"/>
          <w:marBottom w:val="0"/>
          <w:divBdr>
            <w:top w:val="none" w:sz="0" w:space="0" w:color="auto"/>
            <w:left w:val="none" w:sz="0" w:space="0" w:color="auto"/>
            <w:bottom w:val="none" w:sz="0" w:space="0" w:color="auto"/>
            <w:right w:val="none" w:sz="0" w:space="0" w:color="auto"/>
          </w:divBdr>
        </w:div>
        <w:div w:id="1130709485">
          <w:marLeft w:val="640"/>
          <w:marRight w:val="0"/>
          <w:marTop w:val="0"/>
          <w:marBottom w:val="0"/>
          <w:divBdr>
            <w:top w:val="none" w:sz="0" w:space="0" w:color="auto"/>
            <w:left w:val="none" w:sz="0" w:space="0" w:color="auto"/>
            <w:bottom w:val="none" w:sz="0" w:space="0" w:color="auto"/>
            <w:right w:val="none" w:sz="0" w:space="0" w:color="auto"/>
          </w:divBdr>
        </w:div>
        <w:div w:id="1393651491">
          <w:marLeft w:val="640"/>
          <w:marRight w:val="0"/>
          <w:marTop w:val="0"/>
          <w:marBottom w:val="0"/>
          <w:divBdr>
            <w:top w:val="none" w:sz="0" w:space="0" w:color="auto"/>
            <w:left w:val="none" w:sz="0" w:space="0" w:color="auto"/>
            <w:bottom w:val="none" w:sz="0" w:space="0" w:color="auto"/>
            <w:right w:val="none" w:sz="0" w:space="0" w:color="auto"/>
          </w:divBdr>
        </w:div>
        <w:div w:id="1831096223">
          <w:marLeft w:val="640"/>
          <w:marRight w:val="0"/>
          <w:marTop w:val="0"/>
          <w:marBottom w:val="0"/>
          <w:divBdr>
            <w:top w:val="none" w:sz="0" w:space="0" w:color="auto"/>
            <w:left w:val="none" w:sz="0" w:space="0" w:color="auto"/>
            <w:bottom w:val="none" w:sz="0" w:space="0" w:color="auto"/>
            <w:right w:val="none" w:sz="0" w:space="0" w:color="auto"/>
          </w:divBdr>
        </w:div>
        <w:div w:id="500781345">
          <w:marLeft w:val="640"/>
          <w:marRight w:val="0"/>
          <w:marTop w:val="0"/>
          <w:marBottom w:val="0"/>
          <w:divBdr>
            <w:top w:val="none" w:sz="0" w:space="0" w:color="auto"/>
            <w:left w:val="none" w:sz="0" w:space="0" w:color="auto"/>
            <w:bottom w:val="none" w:sz="0" w:space="0" w:color="auto"/>
            <w:right w:val="none" w:sz="0" w:space="0" w:color="auto"/>
          </w:divBdr>
        </w:div>
        <w:div w:id="44448658">
          <w:marLeft w:val="640"/>
          <w:marRight w:val="0"/>
          <w:marTop w:val="0"/>
          <w:marBottom w:val="0"/>
          <w:divBdr>
            <w:top w:val="none" w:sz="0" w:space="0" w:color="auto"/>
            <w:left w:val="none" w:sz="0" w:space="0" w:color="auto"/>
            <w:bottom w:val="none" w:sz="0" w:space="0" w:color="auto"/>
            <w:right w:val="none" w:sz="0" w:space="0" w:color="auto"/>
          </w:divBdr>
        </w:div>
        <w:div w:id="833032845">
          <w:marLeft w:val="640"/>
          <w:marRight w:val="0"/>
          <w:marTop w:val="0"/>
          <w:marBottom w:val="0"/>
          <w:divBdr>
            <w:top w:val="none" w:sz="0" w:space="0" w:color="auto"/>
            <w:left w:val="none" w:sz="0" w:space="0" w:color="auto"/>
            <w:bottom w:val="none" w:sz="0" w:space="0" w:color="auto"/>
            <w:right w:val="none" w:sz="0" w:space="0" w:color="auto"/>
          </w:divBdr>
        </w:div>
        <w:div w:id="737048329">
          <w:marLeft w:val="640"/>
          <w:marRight w:val="0"/>
          <w:marTop w:val="0"/>
          <w:marBottom w:val="0"/>
          <w:divBdr>
            <w:top w:val="none" w:sz="0" w:space="0" w:color="auto"/>
            <w:left w:val="none" w:sz="0" w:space="0" w:color="auto"/>
            <w:bottom w:val="none" w:sz="0" w:space="0" w:color="auto"/>
            <w:right w:val="none" w:sz="0" w:space="0" w:color="auto"/>
          </w:divBdr>
        </w:div>
        <w:div w:id="1102918473">
          <w:marLeft w:val="640"/>
          <w:marRight w:val="0"/>
          <w:marTop w:val="0"/>
          <w:marBottom w:val="0"/>
          <w:divBdr>
            <w:top w:val="none" w:sz="0" w:space="0" w:color="auto"/>
            <w:left w:val="none" w:sz="0" w:space="0" w:color="auto"/>
            <w:bottom w:val="none" w:sz="0" w:space="0" w:color="auto"/>
            <w:right w:val="none" w:sz="0" w:space="0" w:color="auto"/>
          </w:divBdr>
        </w:div>
        <w:div w:id="58095117">
          <w:marLeft w:val="640"/>
          <w:marRight w:val="0"/>
          <w:marTop w:val="0"/>
          <w:marBottom w:val="0"/>
          <w:divBdr>
            <w:top w:val="none" w:sz="0" w:space="0" w:color="auto"/>
            <w:left w:val="none" w:sz="0" w:space="0" w:color="auto"/>
            <w:bottom w:val="none" w:sz="0" w:space="0" w:color="auto"/>
            <w:right w:val="none" w:sz="0" w:space="0" w:color="auto"/>
          </w:divBdr>
        </w:div>
        <w:div w:id="1438257271">
          <w:marLeft w:val="640"/>
          <w:marRight w:val="0"/>
          <w:marTop w:val="0"/>
          <w:marBottom w:val="0"/>
          <w:divBdr>
            <w:top w:val="none" w:sz="0" w:space="0" w:color="auto"/>
            <w:left w:val="none" w:sz="0" w:space="0" w:color="auto"/>
            <w:bottom w:val="none" w:sz="0" w:space="0" w:color="auto"/>
            <w:right w:val="none" w:sz="0" w:space="0" w:color="auto"/>
          </w:divBdr>
        </w:div>
        <w:div w:id="1645231428">
          <w:marLeft w:val="640"/>
          <w:marRight w:val="0"/>
          <w:marTop w:val="0"/>
          <w:marBottom w:val="0"/>
          <w:divBdr>
            <w:top w:val="none" w:sz="0" w:space="0" w:color="auto"/>
            <w:left w:val="none" w:sz="0" w:space="0" w:color="auto"/>
            <w:bottom w:val="none" w:sz="0" w:space="0" w:color="auto"/>
            <w:right w:val="none" w:sz="0" w:space="0" w:color="auto"/>
          </w:divBdr>
        </w:div>
        <w:div w:id="1708676595">
          <w:marLeft w:val="640"/>
          <w:marRight w:val="0"/>
          <w:marTop w:val="0"/>
          <w:marBottom w:val="0"/>
          <w:divBdr>
            <w:top w:val="none" w:sz="0" w:space="0" w:color="auto"/>
            <w:left w:val="none" w:sz="0" w:space="0" w:color="auto"/>
            <w:bottom w:val="none" w:sz="0" w:space="0" w:color="auto"/>
            <w:right w:val="none" w:sz="0" w:space="0" w:color="auto"/>
          </w:divBdr>
        </w:div>
        <w:div w:id="1855923000">
          <w:marLeft w:val="640"/>
          <w:marRight w:val="0"/>
          <w:marTop w:val="0"/>
          <w:marBottom w:val="0"/>
          <w:divBdr>
            <w:top w:val="none" w:sz="0" w:space="0" w:color="auto"/>
            <w:left w:val="none" w:sz="0" w:space="0" w:color="auto"/>
            <w:bottom w:val="none" w:sz="0" w:space="0" w:color="auto"/>
            <w:right w:val="none" w:sz="0" w:space="0" w:color="auto"/>
          </w:divBdr>
        </w:div>
        <w:div w:id="259337702">
          <w:marLeft w:val="640"/>
          <w:marRight w:val="0"/>
          <w:marTop w:val="0"/>
          <w:marBottom w:val="0"/>
          <w:divBdr>
            <w:top w:val="none" w:sz="0" w:space="0" w:color="auto"/>
            <w:left w:val="none" w:sz="0" w:space="0" w:color="auto"/>
            <w:bottom w:val="none" w:sz="0" w:space="0" w:color="auto"/>
            <w:right w:val="none" w:sz="0" w:space="0" w:color="auto"/>
          </w:divBdr>
        </w:div>
        <w:div w:id="710762145">
          <w:marLeft w:val="640"/>
          <w:marRight w:val="0"/>
          <w:marTop w:val="0"/>
          <w:marBottom w:val="0"/>
          <w:divBdr>
            <w:top w:val="none" w:sz="0" w:space="0" w:color="auto"/>
            <w:left w:val="none" w:sz="0" w:space="0" w:color="auto"/>
            <w:bottom w:val="none" w:sz="0" w:space="0" w:color="auto"/>
            <w:right w:val="none" w:sz="0" w:space="0" w:color="auto"/>
          </w:divBdr>
        </w:div>
        <w:div w:id="1103037412">
          <w:marLeft w:val="640"/>
          <w:marRight w:val="0"/>
          <w:marTop w:val="0"/>
          <w:marBottom w:val="0"/>
          <w:divBdr>
            <w:top w:val="none" w:sz="0" w:space="0" w:color="auto"/>
            <w:left w:val="none" w:sz="0" w:space="0" w:color="auto"/>
            <w:bottom w:val="none" w:sz="0" w:space="0" w:color="auto"/>
            <w:right w:val="none" w:sz="0" w:space="0" w:color="auto"/>
          </w:divBdr>
        </w:div>
        <w:div w:id="1920819931">
          <w:marLeft w:val="640"/>
          <w:marRight w:val="0"/>
          <w:marTop w:val="0"/>
          <w:marBottom w:val="0"/>
          <w:divBdr>
            <w:top w:val="none" w:sz="0" w:space="0" w:color="auto"/>
            <w:left w:val="none" w:sz="0" w:space="0" w:color="auto"/>
            <w:bottom w:val="none" w:sz="0" w:space="0" w:color="auto"/>
            <w:right w:val="none" w:sz="0" w:space="0" w:color="auto"/>
          </w:divBdr>
        </w:div>
        <w:div w:id="1053238933">
          <w:marLeft w:val="640"/>
          <w:marRight w:val="0"/>
          <w:marTop w:val="0"/>
          <w:marBottom w:val="0"/>
          <w:divBdr>
            <w:top w:val="none" w:sz="0" w:space="0" w:color="auto"/>
            <w:left w:val="none" w:sz="0" w:space="0" w:color="auto"/>
            <w:bottom w:val="none" w:sz="0" w:space="0" w:color="auto"/>
            <w:right w:val="none" w:sz="0" w:space="0" w:color="auto"/>
          </w:divBdr>
        </w:div>
        <w:div w:id="429741269">
          <w:marLeft w:val="640"/>
          <w:marRight w:val="0"/>
          <w:marTop w:val="0"/>
          <w:marBottom w:val="0"/>
          <w:divBdr>
            <w:top w:val="none" w:sz="0" w:space="0" w:color="auto"/>
            <w:left w:val="none" w:sz="0" w:space="0" w:color="auto"/>
            <w:bottom w:val="none" w:sz="0" w:space="0" w:color="auto"/>
            <w:right w:val="none" w:sz="0" w:space="0" w:color="auto"/>
          </w:divBdr>
        </w:div>
        <w:div w:id="955212896">
          <w:marLeft w:val="640"/>
          <w:marRight w:val="0"/>
          <w:marTop w:val="0"/>
          <w:marBottom w:val="0"/>
          <w:divBdr>
            <w:top w:val="none" w:sz="0" w:space="0" w:color="auto"/>
            <w:left w:val="none" w:sz="0" w:space="0" w:color="auto"/>
            <w:bottom w:val="none" w:sz="0" w:space="0" w:color="auto"/>
            <w:right w:val="none" w:sz="0" w:space="0" w:color="auto"/>
          </w:divBdr>
        </w:div>
        <w:div w:id="1045325585">
          <w:marLeft w:val="640"/>
          <w:marRight w:val="0"/>
          <w:marTop w:val="0"/>
          <w:marBottom w:val="0"/>
          <w:divBdr>
            <w:top w:val="none" w:sz="0" w:space="0" w:color="auto"/>
            <w:left w:val="none" w:sz="0" w:space="0" w:color="auto"/>
            <w:bottom w:val="none" w:sz="0" w:space="0" w:color="auto"/>
            <w:right w:val="none" w:sz="0" w:space="0" w:color="auto"/>
          </w:divBdr>
        </w:div>
        <w:div w:id="593166712">
          <w:marLeft w:val="640"/>
          <w:marRight w:val="0"/>
          <w:marTop w:val="0"/>
          <w:marBottom w:val="0"/>
          <w:divBdr>
            <w:top w:val="none" w:sz="0" w:space="0" w:color="auto"/>
            <w:left w:val="none" w:sz="0" w:space="0" w:color="auto"/>
            <w:bottom w:val="none" w:sz="0" w:space="0" w:color="auto"/>
            <w:right w:val="none" w:sz="0" w:space="0" w:color="auto"/>
          </w:divBdr>
        </w:div>
        <w:div w:id="770007944">
          <w:marLeft w:val="640"/>
          <w:marRight w:val="0"/>
          <w:marTop w:val="0"/>
          <w:marBottom w:val="0"/>
          <w:divBdr>
            <w:top w:val="none" w:sz="0" w:space="0" w:color="auto"/>
            <w:left w:val="none" w:sz="0" w:space="0" w:color="auto"/>
            <w:bottom w:val="none" w:sz="0" w:space="0" w:color="auto"/>
            <w:right w:val="none" w:sz="0" w:space="0" w:color="auto"/>
          </w:divBdr>
        </w:div>
        <w:div w:id="1313829174">
          <w:marLeft w:val="640"/>
          <w:marRight w:val="0"/>
          <w:marTop w:val="0"/>
          <w:marBottom w:val="0"/>
          <w:divBdr>
            <w:top w:val="none" w:sz="0" w:space="0" w:color="auto"/>
            <w:left w:val="none" w:sz="0" w:space="0" w:color="auto"/>
            <w:bottom w:val="none" w:sz="0" w:space="0" w:color="auto"/>
            <w:right w:val="none" w:sz="0" w:space="0" w:color="auto"/>
          </w:divBdr>
        </w:div>
        <w:div w:id="1070154072">
          <w:marLeft w:val="640"/>
          <w:marRight w:val="0"/>
          <w:marTop w:val="0"/>
          <w:marBottom w:val="0"/>
          <w:divBdr>
            <w:top w:val="none" w:sz="0" w:space="0" w:color="auto"/>
            <w:left w:val="none" w:sz="0" w:space="0" w:color="auto"/>
            <w:bottom w:val="none" w:sz="0" w:space="0" w:color="auto"/>
            <w:right w:val="none" w:sz="0" w:space="0" w:color="auto"/>
          </w:divBdr>
        </w:div>
        <w:div w:id="1103571583">
          <w:marLeft w:val="640"/>
          <w:marRight w:val="0"/>
          <w:marTop w:val="0"/>
          <w:marBottom w:val="0"/>
          <w:divBdr>
            <w:top w:val="none" w:sz="0" w:space="0" w:color="auto"/>
            <w:left w:val="none" w:sz="0" w:space="0" w:color="auto"/>
            <w:bottom w:val="none" w:sz="0" w:space="0" w:color="auto"/>
            <w:right w:val="none" w:sz="0" w:space="0" w:color="auto"/>
          </w:divBdr>
        </w:div>
        <w:div w:id="301812749">
          <w:marLeft w:val="640"/>
          <w:marRight w:val="0"/>
          <w:marTop w:val="0"/>
          <w:marBottom w:val="0"/>
          <w:divBdr>
            <w:top w:val="none" w:sz="0" w:space="0" w:color="auto"/>
            <w:left w:val="none" w:sz="0" w:space="0" w:color="auto"/>
            <w:bottom w:val="none" w:sz="0" w:space="0" w:color="auto"/>
            <w:right w:val="none" w:sz="0" w:space="0" w:color="auto"/>
          </w:divBdr>
        </w:div>
        <w:div w:id="102499406">
          <w:marLeft w:val="640"/>
          <w:marRight w:val="0"/>
          <w:marTop w:val="0"/>
          <w:marBottom w:val="0"/>
          <w:divBdr>
            <w:top w:val="none" w:sz="0" w:space="0" w:color="auto"/>
            <w:left w:val="none" w:sz="0" w:space="0" w:color="auto"/>
            <w:bottom w:val="none" w:sz="0" w:space="0" w:color="auto"/>
            <w:right w:val="none" w:sz="0" w:space="0" w:color="auto"/>
          </w:divBdr>
        </w:div>
        <w:div w:id="975572819">
          <w:marLeft w:val="640"/>
          <w:marRight w:val="0"/>
          <w:marTop w:val="0"/>
          <w:marBottom w:val="0"/>
          <w:divBdr>
            <w:top w:val="none" w:sz="0" w:space="0" w:color="auto"/>
            <w:left w:val="none" w:sz="0" w:space="0" w:color="auto"/>
            <w:bottom w:val="none" w:sz="0" w:space="0" w:color="auto"/>
            <w:right w:val="none" w:sz="0" w:space="0" w:color="auto"/>
          </w:divBdr>
        </w:div>
        <w:div w:id="436367289">
          <w:marLeft w:val="640"/>
          <w:marRight w:val="0"/>
          <w:marTop w:val="0"/>
          <w:marBottom w:val="0"/>
          <w:divBdr>
            <w:top w:val="none" w:sz="0" w:space="0" w:color="auto"/>
            <w:left w:val="none" w:sz="0" w:space="0" w:color="auto"/>
            <w:bottom w:val="none" w:sz="0" w:space="0" w:color="auto"/>
            <w:right w:val="none" w:sz="0" w:space="0" w:color="auto"/>
          </w:divBdr>
        </w:div>
        <w:div w:id="721634956">
          <w:marLeft w:val="640"/>
          <w:marRight w:val="0"/>
          <w:marTop w:val="0"/>
          <w:marBottom w:val="0"/>
          <w:divBdr>
            <w:top w:val="none" w:sz="0" w:space="0" w:color="auto"/>
            <w:left w:val="none" w:sz="0" w:space="0" w:color="auto"/>
            <w:bottom w:val="none" w:sz="0" w:space="0" w:color="auto"/>
            <w:right w:val="none" w:sz="0" w:space="0" w:color="auto"/>
          </w:divBdr>
        </w:div>
        <w:div w:id="558369200">
          <w:marLeft w:val="640"/>
          <w:marRight w:val="0"/>
          <w:marTop w:val="0"/>
          <w:marBottom w:val="0"/>
          <w:divBdr>
            <w:top w:val="none" w:sz="0" w:space="0" w:color="auto"/>
            <w:left w:val="none" w:sz="0" w:space="0" w:color="auto"/>
            <w:bottom w:val="none" w:sz="0" w:space="0" w:color="auto"/>
            <w:right w:val="none" w:sz="0" w:space="0" w:color="auto"/>
          </w:divBdr>
        </w:div>
        <w:div w:id="484392949">
          <w:marLeft w:val="640"/>
          <w:marRight w:val="0"/>
          <w:marTop w:val="0"/>
          <w:marBottom w:val="0"/>
          <w:divBdr>
            <w:top w:val="none" w:sz="0" w:space="0" w:color="auto"/>
            <w:left w:val="none" w:sz="0" w:space="0" w:color="auto"/>
            <w:bottom w:val="none" w:sz="0" w:space="0" w:color="auto"/>
            <w:right w:val="none" w:sz="0" w:space="0" w:color="auto"/>
          </w:divBdr>
        </w:div>
        <w:div w:id="187721908">
          <w:marLeft w:val="640"/>
          <w:marRight w:val="0"/>
          <w:marTop w:val="0"/>
          <w:marBottom w:val="0"/>
          <w:divBdr>
            <w:top w:val="none" w:sz="0" w:space="0" w:color="auto"/>
            <w:left w:val="none" w:sz="0" w:space="0" w:color="auto"/>
            <w:bottom w:val="none" w:sz="0" w:space="0" w:color="auto"/>
            <w:right w:val="none" w:sz="0" w:space="0" w:color="auto"/>
          </w:divBdr>
        </w:div>
        <w:div w:id="30889733">
          <w:marLeft w:val="640"/>
          <w:marRight w:val="0"/>
          <w:marTop w:val="0"/>
          <w:marBottom w:val="0"/>
          <w:divBdr>
            <w:top w:val="none" w:sz="0" w:space="0" w:color="auto"/>
            <w:left w:val="none" w:sz="0" w:space="0" w:color="auto"/>
            <w:bottom w:val="none" w:sz="0" w:space="0" w:color="auto"/>
            <w:right w:val="none" w:sz="0" w:space="0" w:color="auto"/>
          </w:divBdr>
        </w:div>
      </w:divsChild>
    </w:div>
    <w:div w:id="125857340">
      <w:bodyDiv w:val="1"/>
      <w:marLeft w:val="0"/>
      <w:marRight w:val="0"/>
      <w:marTop w:val="0"/>
      <w:marBottom w:val="0"/>
      <w:divBdr>
        <w:top w:val="none" w:sz="0" w:space="0" w:color="auto"/>
        <w:left w:val="none" w:sz="0" w:space="0" w:color="auto"/>
        <w:bottom w:val="none" w:sz="0" w:space="0" w:color="auto"/>
        <w:right w:val="none" w:sz="0" w:space="0" w:color="auto"/>
      </w:divBdr>
      <w:divsChild>
        <w:div w:id="2110392610">
          <w:marLeft w:val="480"/>
          <w:marRight w:val="0"/>
          <w:marTop w:val="0"/>
          <w:marBottom w:val="0"/>
          <w:divBdr>
            <w:top w:val="none" w:sz="0" w:space="0" w:color="auto"/>
            <w:left w:val="none" w:sz="0" w:space="0" w:color="auto"/>
            <w:bottom w:val="none" w:sz="0" w:space="0" w:color="auto"/>
            <w:right w:val="none" w:sz="0" w:space="0" w:color="auto"/>
          </w:divBdr>
        </w:div>
        <w:div w:id="49617988">
          <w:marLeft w:val="480"/>
          <w:marRight w:val="0"/>
          <w:marTop w:val="0"/>
          <w:marBottom w:val="0"/>
          <w:divBdr>
            <w:top w:val="none" w:sz="0" w:space="0" w:color="auto"/>
            <w:left w:val="none" w:sz="0" w:space="0" w:color="auto"/>
            <w:bottom w:val="none" w:sz="0" w:space="0" w:color="auto"/>
            <w:right w:val="none" w:sz="0" w:space="0" w:color="auto"/>
          </w:divBdr>
        </w:div>
        <w:div w:id="624577933">
          <w:marLeft w:val="480"/>
          <w:marRight w:val="0"/>
          <w:marTop w:val="0"/>
          <w:marBottom w:val="0"/>
          <w:divBdr>
            <w:top w:val="none" w:sz="0" w:space="0" w:color="auto"/>
            <w:left w:val="none" w:sz="0" w:space="0" w:color="auto"/>
            <w:bottom w:val="none" w:sz="0" w:space="0" w:color="auto"/>
            <w:right w:val="none" w:sz="0" w:space="0" w:color="auto"/>
          </w:divBdr>
        </w:div>
        <w:div w:id="536087963">
          <w:marLeft w:val="480"/>
          <w:marRight w:val="0"/>
          <w:marTop w:val="0"/>
          <w:marBottom w:val="0"/>
          <w:divBdr>
            <w:top w:val="none" w:sz="0" w:space="0" w:color="auto"/>
            <w:left w:val="none" w:sz="0" w:space="0" w:color="auto"/>
            <w:bottom w:val="none" w:sz="0" w:space="0" w:color="auto"/>
            <w:right w:val="none" w:sz="0" w:space="0" w:color="auto"/>
          </w:divBdr>
        </w:div>
        <w:div w:id="1280794839">
          <w:marLeft w:val="480"/>
          <w:marRight w:val="0"/>
          <w:marTop w:val="0"/>
          <w:marBottom w:val="0"/>
          <w:divBdr>
            <w:top w:val="none" w:sz="0" w:space="0" w:color="auto"/>
            <w:left w:val="none" w:sz="0" w:space="0" w:color="auto"/>
            <w:bottom w:val="none" w:sz="0" w:space="0" w:color="auto"/>
            <w:right w:val="none" w:sz="0" w:space="0" w:color="auto"/>
          </w:divBdr>
        </w:div>
        <w:div w:id="1085417149">
          <w:marLeft w:val="480"/>
          <w:marRight w:val="0"/>
          <w:marTop w:val="0"/>
          <w:marBottom w:val="0"/>
          <w:divBdr>
            <w:top w:val="none" w:sz="0" w:space="0" w:color="auto"/>
            <w:left w:val="none" w:sz="0" w:space="0" w:color="auto"/>
            <w:bottom w:val="none" w:sz="0" w:space="0" w:color="auto"/>
            <w:right w:val="none" w:sz="0" w:space="0" w:color="auto"/>
          </w:divBdr>
        </w:div>
        <w:div w:id="256981341">
          <w:marLeft w:val="480"/>
          <w:marRight w:val="0"/>
          <w:marTop w:val="0"/>
          <w:marBottom w:val="0"/>
          <w:divBdr>
            <w:top w:val="none" w:sz="0" w:space="0" w:color="auto"/>
            <w:left w:val="none" w:sz="0" w:space="0" w:color="auto"/>
            <w:bottom w:val="none" w:sz="0" w:space="0" w:color="auto"/>
            <w:right w:val="none" w:sz="0" w:space="0" w:color="auto"/>
          </w:divBdr>
        </w:div>
        <w:div w:id="70466372">
          <w:marLeft w:val="480"/>
          <w:marRight w:val="0"/>
          <w:marTop w:val="0"/>
          <w:marBottom w:val="0"/>
          <w:divBdr>
            <w:top w:val="none" w:sz="0" w:space="0" w:color="auto"/>
            <w:left w:val="none" w:sz="0" w:space="0" w:color="auto"/>
            <w:bottom w:val="none" w:sz="0" w:space="0" w:color="auto"/>
            <w:right w:val="none" w:sz="0" w:space="0" w:color="auto"/>
          </w:divBdr>
        </w:div>
        <w:div w:id="773675143">
          <w:marLeft w:val="480"/>
          <w:marRight w:val="0"/>
          <w:marTop w:val="0"/>
          <w:marBottom w:val="0"/>
          <w:divBdr>
            <w:top w:val="none" w:sz="0" w:space="0" w:color="auto"/>
            <w:left w:val="none" w:sz="0" w:space="0" w:color="auto"/>
            <w:bottom w:val="none" w:sz="0" w:space="0" w:color="auto"/>
            <w:right w:val="none" w:sz="0" w:space="0" w:color="auto"/>
          </w:divBdr>
        </w:div>
        <w:div w:id="1458600604">
          <w:marLeft w:val="480"/>
          <w:marRight w:val="0"/>
          <w:marTop w:val="0"/>
          <w:marBottom w:val="0"/>
          <w:divBdr>
            <w:top w:val="none" w:sz="0" w:space="0" w:color="auto"/>
            <w:left w:val="none" w:sz="0" w:space="0" w:color="auto"/>
            <w:bottom w:val="none" w:sz="0" w:space="0" w:color="auto"/>
            <w:right w:val="none" w:sz="0" w:space="0" w:color="auto"/>
          </w:divBdr>
        </w:div>
        <w:div w:id="2090423779">
          <w:marLeft w:val="480"/>
          <w:marRight w:val="0"/>
          <w:marTop w:val="0"/>
          <w:marBottom w:val="0"/>
          <w:divBdr>
            <w:top w:val="none" w:sz="0" w:space="0" w:color="auto"/>
            <w:left w:val="none" w:sz="0" w:space="0" w:color="auto"/>
            <w:bottom w:val="none" w:sz="0" w:space="0" w:color="auto"/>
            <w:right w:val="none" w:sz="0" w:space="0" w:color="auto"/>
          </w:divBdr>
        </w:div>
        <w:div w:id="707410045">
          <w:marLeft w:val="480"/>
          <w:marRight w:val="0"/>
          <w:marTop w:val="0"/>
          <w:marBottom w:val="0"/>
          <w:divBdr>
            <w:top w:val="none" w:sz="0" w:space="0" w:color="auto"/>
            <w:left w:val="none" w:sz="0" w:space="0" w:color="auto"/>
            <w:bottom w:val="none" w:sz="0" w:space="0" w:color="auto"/>
            <w:right w:val="none" w:sz="0" w:space="0" w:color="auto"/>
          </w:divBdr>
        </w:div>
        <w:div w:id="1813131705">
          <w:marLeft w:val="480"/>
          <w:marRight w:val="0"/>
          <w:marTop w:val="0"/>
          <w:marBottom w:val="0"/>
          <w:divBdr>
            <w:top w:val="none" w:sz="0" w:space="0" w:color="auto"/>
            <w:left w:val="none" w:sz="0" w:space="0" w:color="auto"/>
            <w:bottom w:val="none" w:sz="0" w:space="0" w:color="auto"/>
            <w:right w:val="none" w:sz="0" w:space="0" w:color="auto"/>
          </w:divBdr>
        </w:div>
        <w:div w:id="1181355274">
          <w:marLeft w:val="480"/>
          <w:marRight w:val="0"/>
          <w:marTop w:val="0"/>
          <w:marBottom w:val="0"/>
          <w:divBdr>
            <w:top w:val="none" w:sz="0" w:space="0" w:color="auto"/>
            <w:left w:val="none" w:sz="0" w:space="0" w:color="auto"/>
            <w:bottom w:val="none" w:sz="0" w:space="0" w:color="auto"/>
            <w:right w:val="none" w:sz="0" w:space="0" w:color="auto"/>
          </w:divBdr>
        </w:div>
        <w:div w:id="88933312">
          <w:marLeft w:val="480"/>
          <w:marRight w:val="0"/>
          <w:marTop w:val="0"/>
          <w:marBottom w:val="0"/>
          <w:divBdr>
            <w:top w:val="none" w:sz="0" w:space="0" w:color="auto"/>
            <w:left w:val="none" w:sz="0" w:space="0" w:color="auto"/>
            <w:bottom w:val="none" w:sz="0" w:space="0" w:color="auto"/>
            <w:right w:val="none" w:sz="0" w:space="0" w:color="auto"/>
          </w:divBdr>
        </w:div>
        <w:div w:id="373892756">
          <w:marLeft w:val="480"/>
          <w:marRight w:val="0"/>
          <w:marTop w:val="0"/>
          <w:marBottom w:val="0"/>
          <w:divBdr>
            <w:top w:val="none" w:sz="0" w:space="0" w:color="auto"/>
            <w:left w:val="none" w:sz="0" w:space="0" w:color="auto"/>
            <w:bottom w:val="none" w:sz="0" w:space="0" w:color="auto"/>
            <w:right w:val="none" w:sz="0" w:space="0" w:color="auto"/>
          </w:divBdr>
        </w:div>
        <w:div w:id="649215199">
          <w:marLeft w:val="480"/>
          <w:marRight w:val="0"/>
          <w:marTop w:val="0"/>
          <w:marBottom w:val="0"/>
          <w:divBdr>
            <w:top w:val="none" w:sz="0" w:space="0" w:color="auto"/>
            <w:left w:val="none" w:sz="0" w:space="0" w:color="auto"/>
            <w:bottom w:val="none" w:sz="0" w:space="0" w:color="auto"/>
            <w:right w:val="none" w:sz="0" w:space="0" w:color="auto"/>
          </w:divBdr>
        </w:div>
        <w:div w:id="1132014661">
          <w:marLeft w:val="480"/>
          <w:marRight w:val="0"/>
          <w:marTop w:val="0"/>
          <w:marBottom w:val="0"/>
          <w:divBdr>
            <w:top w:val="none" w:sz="0" w:space="0" w:color="auto"/>
            <w:left w:val="none" w:sz="0" w:space="0" w:color="auto"/>
            <w:bottom w:val="none" w:sz="0" w:space="0" w:color="auto"/>
            <w:right w:val="none" w:sz="0" w:space="0" w:color="auto"/>
          </w:divBdr>
        </w:div>
        <w:div w:id="1296639607">
          <w:marLeft w:val="480"/>
          <w:marRight w:val="0"/>
          <w:marTop w:val="0"/>
          <w:marBottom w:val="0"/>
          <w:divBdr>
            <w:top w:val="none" w:sz="0" w:space="0" w:color="auto"/>
            <w:left w:val="none" w:sz="0" w:space="0" w:color="auto"/>
            <w:bottom w:val="none" w:sz="0" w:space="0" w:color="auto"/>
            <w:right w:val="none" w:sz="0" w:space="0" w:color="auto"/>
          </w:divBdr>
        </w:div>
        <w:div w:id="244456971">
          <w:marLeft w:val="480"/>
          <w:marRight w:val="0"/>
          <w:marTop w:val="0"/>
          <w:marBottom w:val="0"/>
          <w:divBdr>
            <w:top w:val="none" w:sz="0" w:space="0" w:color="auto"/>
            <w:left w:val="none" w:sz="0" w:space="0" w:color="auto"/>
            <w:bottom w:val="none" w:sz="0" w:space="0" w:color="auto"/>
            <w:right w:val="none" w:sz="0" w:space="0" w:color="auto"/>
          </w:divBdr>
        </w:div>
        <w:div w:id="907686513">
          <w:marLeft w:val="480"/>
          <w:marRight w:val="0"/>
          <w:marTop w:val="0"/>
          <w:marBottom w:val="0"/>
          <w:divBdr>
            <w:top w:val="none" w:sz="0" w:space="0" w:color="auto"/>
            <w:left w:val="none" w:sz="0" w:space="0" w:color="auto"/>
            <w:bottom w:val="none" w:sz="0" w:space="0" w:color="auto"/>
            <w:right w:val="none" w:sz="0" w:space="0" w:color="auto"/>
          </w:divBdr>
        </w:div>
        <w:div w:id="1890145005">
          <w:marLeft w:val="480"/>
          <w:marRight w:val="0"/>
          <w:marTop w:val="0"/>
          <w:marBottom w:val="0"/>
          <w:divBdr>
            <w:top w:val="none" w:sz="0" w:space="0" w:color="auto"/>
            <w:left w:val="none" w:sz="0" w:space="0" w:color="auto"/>
            <w:bottom w:val="none" w:sz="0" w:space="0" w:color="auto"/>
            <w:right w:val="none" w:sz="0" w:space="0" w:color="auto"/>
          </w:divBdr>
        </w:div>
        <w:div w:id="1088384898">
          <w:marLeft w:val="480"/>
          <w:marRight w:val="0"/>
          <w:marTop w:val="0"/>
          <w:marBottom w:val="0"/>
          <w:divBdr>
            <w:top w:val="none" w:sz="0" w:space="0" w:color="auto"/>
            <w:left w:val="none" w:sz="0" w:space="0" w:color="auto"/>
            <w:bottom w:val="none" w:sz="0" w:space="0" w:color="auto"/>
            <w:right w:val="none" w:sz="0" w:space="0" w:color="auto"/>
          </w:divBdr>
        </w:div>
        <w:div w:id="1536770932">
          <w:marLeft w:val="480"/>
          <w:marRight w:val="0"/>
          <w:marTop w:val="0"/>
          <w:marBottom w:val="0"/>
          <w:divBdr>
            <w:top w:val="none" w:sz="0" w:space="0" w:color="auto"/>
            <w:left w:val="none" w:sz="0" w:space="0" w:color="auto"/>
            <w:bottom w:val="none" w:sz="0" w:space="0" w:color="auto"/>
            <w:right w:val="none" w:sz="0" w:space="0" w:color="auto"/>
          </w:divBdr>
        </w:div>
        <w:div w:id="1917742431">
          <w:marLeft w:val="480"/>
          <w:marRight w:val="0"/>
          <w:marTop w:val="0"/>
          <w:marBottom w:val="0"/>
          <w:divBdr>
            <w:top w:val="none" w:sz="0" w:space="0" w:color="auto"/>
            <w:left w:val="none" w:sz="0" w:space="0" w:color="auto"/>
            <w:bottom w:val="none" w:sz="0" w:space="0" w:color="auto"/>
            <w:right w:val="none" w:sz="0" w:space="0" w:color="auto"/>
          </w:divBdr>
        </w:div>
        <w:div w:id="1619021746">
          <w:marLeft w:val="480"/>
          <w:marRight w:val="0"/>
          <w:marTop w:val="0"/>
          <w:marBottom w:val="0"/>
          <w:divBdr>
            <w:top w:val="none" w:sz="0" w:space="0" w:color="auto"/>
            <w:left w:val="none" w:sz="0" w:space="0" w:color="auto"/>
            <w:bottom w:val="none" w:sz="0" w:space="0" w:color="auto"/>
            <w:right w:val="none" w:sz="0" w:space="0" w:color="auto"/>
          </w:divBdr>
        </w:div>
        <w:div w:id="660499403">
          <w:marLeft w:val="480"/>
          <w:marRight w:val="0"/>
          <w:marTop w:val="0"/>
          <w:marBottom w:val="0"/>
          <w:divBdr>
            <w:top w:val="none" w:sz="0" w:space="0" w:color="auto"/>
            <w:left w:val="none" w:sz="0" w:space="0" w:color="auto"/>
            <w:bottom w:val="none" w:sz="0" w:space="0" w:color="auto"/>
            <w:right w:val="none" w:sz="0" w:space="0" w:color="auto"/>
          </w:divBdr>
        </w:div>
        <w:div w:id="764572409">
          <w:marLeft w:val="480"/>
          <w:marRight w:val="0"/>
          <w:marTop w:val="0"/>
          <w:marBottom w:val="0"/>
          <w:divBdr>
            <w:top w:val="none" w:sz="0" w:space="0" w:color="auto"/>
            <w:left w:val="none" w:sz="0" w:space="0" w:color="auto"/>
            <w:bottom w:val="none" w:sz="0" w:space="0" w:color="auto"/>
            <w:right w:val="none" w:sz="0" w:space="0" w:color="auto"/>
          </w:divBdr>
        </w:div>
        <w:div w:id="1561138851">
          <w:marLeft w:val="480"/>
          <w:marRight w:val="0"/>
          <w:marTop w:val="0"/>
          <w:marBottom w:val="0"/>
          <w:divBdr>
            <w:top w:val="none" w:sz="0" w:space="0" w:color="auto"/>
            <w:left w:val="none" w:sz="0" w:space="0" w:color="auto"/>
            <w:bottom w:val="none" w:sz="0" w:space="0" w:color="auto"/>
            <w:right w:val="none" w:sz="0" w:space="0" w:color="auto"/>
          </w:divBdr>
        </w:div>
        <w:div w:id="777987828">
          <w:marLeft w:val="480"/>
          <w:marRight w:val="0"/>
          <w:marTop w:val="0"/>
          <w:marBottom w:val="0"/>
          <w:divBdr>
            <w:top w:val="none" w:sz="0" w:space="0" w:color="auto"/>
            <w:left w:val="none" w:sz="0" w:space="0" w:color="auto"/>
            <w:bottom w:val="none" w:sz="0" w:space="0" w:color="auto"/>
            <w:right w:val="none" w:sz="0" w:space="0" w:color="auto"/>
          </w:divBdr>
        </w:div>
        <w:div w:id="934828049">
          <w:marLeft w:val="480"/>
          <w:marRight w:val="0"/>
          <w:marTop w:val="0"/>
          <w:marBottom w:val="0"/>
          <w:divBdr>
            <w:top w:val="none" w:sz="0" w:space="0" w:color="auto"/>
            <w:left w:val="none" w:sz="0" w:space="0" w:color="auto"/>
            <w:bottom w:val="none" w:sz="0" w:space="0" w:color="auto"/>
            <w:right w:val="none" w:sz="0" w:space="0" w:color="auto"/>
          </w:divBdr>
        </w:div>
        <w:div w:id="612786084">
          <w:marLeft w:val="480"/>
          <w:marRight w:val="0"/>
          <w:marTop w:val="0"/>
          <w:marBottom w:val="0"/>
          <w:divBdr>
            <w:top w:val="none" w:sz="0" w:space="0" w:color="auto"/>
            <w:left w:val="none" w:sz="0" w:space="0" w:color="auto"/>
            <w:bottom w:val="none" w:sz="0" w:space="0" w:color="auto"/>
            <w:right w:val="none" w:sz="0" w:space="0" w:color="auto"/>
          </w:divBdr>
        </w:div>
        <w:div w:id="740522236">
          <w:marLeft w:val="480"/>
          <w:marRight w:val="0"/>
          <w:marTop w:val="0"/>
          <w:marBottom w:val="0"/>
          <w:divBdr>
            <w:top w:val="none" w:sz="0" w:space="0" w:color="auto"/>
            <w:left w:val="none" w:sz="0" w:space="0" w:color="auto"/>
            <w:bottom w:val="none" w:sz="0" w:space="0" w:color="auto"/>
            <w:right w:val="none" w:sz="0" w:space="0" w:color="auto"/>
          </w:divBdr>
        </w:div>
        <w:div w:id="1614048603">
          <w:marLeft w:val="480"/>
          <w:marRight w:val="0"/>
          <w:marTop w:val="0"/>
          <w:marBottom w:val="0"/>
          <w:divBdr>
            <w:top w:val="none" w:sz="0" w:space="0" w:color="auto"/>
            <w:left w:val="none" w:sz="0" w:space="0" w:color="auto"/>
            <w:bottom w:val="none" w:sz="0" w:space="0" w:color="auto"/>
            <w:right w:val="none" w:sz="0" w:space="0" w:color="auto"/>
          </w:divBdr>
        </w:div>
        <w:div w:id="347410309">
          <w:marLeft w:val="480"/>
          <w:marRight w:val="0"/>
          <w:marTop w:val="0"/>
          <w:marBottom w:val="0"/>
          <w:divBdr>
            <w:top w:val="none" w:sz="0" w:space="0" w:color="auto"/>
            <w:left w:val="none" w:sz="0" w:space="0" w:color="auto"/>
            <w:bottom w:val="none" w:sz="0" w:space="0" w:color="auto"/>
            <w:right w:val="none" w:sz="0" w:space="0" w:color="auto"/>
          </w:divBdr>
        </w:div>
        <w:div w:id="914314531">
          <w:marLeft w:val="480"/>
          <w:marRight w:val="0"/>
          <w:marTop w:val="0"/>
          <w:marBottom w:val="0"/>
          <w:divBdr>
            <w:top w:val="none" w:sz="0" w:space="0" w:color="auto"/>
            <w:left w:val="none" w:sz="0" w:space="0" w:color="auto"/>
            <w:bottom w:val="none" w:sz="0" w:space="0" w:color="auto"/>
            <w:right w:val="none" w:sz="0" w:space="0" w:color="auto"/>
          </w:divBdr>
        </w:div>
        <w:div w:id="1335302118">
          <w:marLeft w:val="480"/>
          <w:marRight w:val="0"/>
          <w:marTop w:val="0"/>
          <w:marBottom w:val="0"/>
          <w:divBdr>
            <w:top w:val="none" w:sz="0" w:space="0" w:color="auto"/>
            <w:left w:val="none" w:sz="0" w:space="0" w:color="auto"/>
            <w:bottom w:val="none" w:sz="0" w:space="0" w:color="auto"/>
            <w:right w:val="none" w:sz="0" w:space="0" w:color="auto"/>
          </w:divBdr>
        </w:div>
        <w:div w:id="1215659638">
          <w:marLeft w:val="480"/>
          <w:marRight w:val="0"/>
          <w:marTop w:val="0"/>
          <w:marBottom w:val="0"/>
          <w:divBdr>
            <w:top w:val="none" w:sz="0" w:space="0" w:color="auto"/>
            <w:left w:val="none" w:sz="0" w:space="0" w:color="auto"/>
            <w:bottom w:val="none" w:sz="0" w:space="0" w:color="auto"/>
            <w:right w:val="none" w:sz="0" w:space="0" w:color="auto"/>
          </w:divBdr>
        </w:div>
        <w:div w:id="512769438">
          <w:marLeft w:val="480"/>
          <w:marRight w:val="0"/>
          <w:marTop w:val="0"/>
          <w:marBottom w:val="0"/>
          <w:divBdr>
            <w:top w:val="none" w:sz="0" w:space="0" w:color="auto"/>
            <w:left w:val="none" w:sz="0" w:space="0" w:color="auto"/>
            <w:bottom w:val="none" w:sz="0" w:space="0" w:color="auto"/>
            <w:right w:val="none" w:sz="0" w:space="0" w:color="auto"/>
          </w:divBdr>
        </w:div>
        <w:div w:id="316033864">
          <w:marLeft w:val="480"/>
          <w:marRight w:val="0"/>
          <w:marTop w:val="0"/>
          <w:marBottom w:val="0"/>
          <w:divBdr>
            <w:top w:val="none" w:sz="0" w:space="0" w:color="auto"/>
            <w:left w:val="none" w:sz="0" w:space="0" w:color="auto"/>
            <w:bottom w:val="none" w:sz="0" w:space="0" w:color="auto"/>
            <w:right w:val="none" w:sz="0" w:space="0" w:color="auto"/>
          </w:divBdr>
        </w:div>
        <w:div w:id="996684486">
          <w:marLeft w:val="480"/>
          <w:marRight w:val="0"/>
          <w:marTop w:val="0"/>
          <w:marBottom w:val="0"/>
          <w:divBdr>
            <w:top w:val="none" w:sz="0" w:space="0" w:color="auto"/>
            <w:left w:val="none" w:sz="0" w:space="0" w:color="auto"/>
            <w:bottom w:val="none" w:sz="0" w:space="0" w:color="auto"/>
            <w:right w:val="none" w:sz="0" w:space="0" w:color="auto"/>
          </w:divBdr>
        </w:div>
        <w:div w:id="1937324954">
          <w:marLeft w:val="480"/>
          <w:marRight w:val="0"/>
          <w:marTop w:val="0"/>
          <w:marBottom w:val="0"/>
          <w:divBdr>
            <w:top w:val="none" w:sz="0" w:space="0" w:color="auto"/>
            <w:left w:val="none" w:sz="0" w:space="0" w:color="auto"/>
            <w:bottom w:val="none" w:sz="0" w:space="0" w:color="auto"/>
            <w:right w:val="none" w:sz="0" w:space="0" w:color="auto"/>
          </w:divBdr>
        </w:div>
        <w:div w:id="356783467">
          <w:marLeft w:val="480"/>
          <w:marRight w:val="0"/>
          <w:marTop w:val="0"/>
          <w:marBottom w:val="0"/>
          <w:divBdr>
            <w:top w:val="none" w:sz="0" w:space="0" w:color="auto"/>
            <w:left w:val="none" w:sz="0" w:space="0" w:color="auto"/>
            <w:bottom w:val="none" w:sz="0" w:space="0" w:color="auto"/>
            <w:right w:val="none" w:sz="0" w:space="0" w:color="auto"/>
          </w:divBdr>
        </w:div>
        <w:div w:id="1557004884">
          <w:marLeft w:val="480"/>
          <w:marRight w:val="0"/>
          <w:marTop w:val="0"/>
          <w:marBottom w:val="0"/>
          <w:divBdr>
            <w:top w:val="none" w:sz="0" w:space="0" w:color="auto"/>
            <w:left w:val="none" w:sz="0" w:space="0" w:color="auto"/>
            <w:bottom w:val="none" w:sz="0" w:space="0" w:color="auto"/>
            <w:right w:val="none" w:sz="0" w:space="0" w:color="auto"/>
          </w:divBdr>
        </w:div>
        <w:div w:id="981276302">
          <w:marLeft w:val="480"/>
          <w:marRight w:val="0"/>
          <w:marTop w:val="0"/>
          <w:marBottom w:val="0"/>
          <w:divBdr>
            <w:top w:val="none" w:sz="0" w:space="0" w:color="auto"/>
            <w:left w:val="none" w:sz="0" w:space="0" w:color="auto"/>
            <w:bottom w:val="none" w:sz="0" w:space="0" w:color="auto"/>
            <w:right w:val="none" w:sz="0" w:space="0" w:color="auto"/>
          </w:divBdr>
        </w:div>
        <w:div w:id="1261186077">
          <w:marLeft w:val="480"/>
          <w:marRight w:val="0"/>
          <w:marTop w:val="0"/>
          <w:marBottom w:val="0"/>
          <w:divBdr>
            <w:top w:val="none" w:sz="0" w:space="0" w:color="auto"/>
            <w:left w:val="none" w:sz="0" w:space="0" w:color="auto"/>
            <w:bottom w:val="none" w:sz="0" w:space="0" w:color="auto"/>
            <w:right w:val="none" w:sz="0" w:space="0" w:color="auto"/>
          </w:divBdr>
        </w:div>
        <w:div w:id="2138329570">
          <w:marLeft w:val="480"/>
          <w:marRight w:val="0"/>
          <w:marTop w:val="0"/>
          <w:marBottom w:val="0"/>
          <w:divBdr>
            <w:top w:val="none" w:sz="0" w:space="0" w:color="auto"/>
            <w:left w:val="none" w:sz="0" w:space="0" w:color="auto"/>
            <w:bottom w:val="none" w:sz="0" w:space="0" w:color="auto"/>
            <w:right w:val="none" w:sz="0" w:space="0" w:color="auto"/>
          </w:divBdr>
        </w:div>
        <w:div w:id="1855849925">
          <w:marLeft w:val="480"/>
          <w:marRight w:val="0"/>
          <w:marTop w:val="0"/>
          <w:marBottom w:val="0"/>
          <w:divBdr>
            <w:top w:val="none" w:sz="0" w:space="0" w:color="auto"/>
            <w:left w:val="none" w:sz="0" w:space="0" w:color="auto"/>
            <w:bottom w:val="none" w:sz="0" w:space="0" w:color="auto"/>
            <w:right w:val="none" w:sz="0" w:space="0" w:color="auto"/>
          </w:divBdr>
        </w:div>
        <w:div w:id="1543906743">
          <w:marLeft w:val="480"/>
          <w:marRight w:val="0"/>
          <w:marTop w:val="0"/>
          <w:marBottom w:val="0"/>
          <w:divBdr>
            <w:top w:val="none" w:sz="0" w:space="0" w:color="auto"/>
            <w:left w:val="none" w:sz="0" w:space="0" w:color="auto"/>
            <w:bottom w:val="none" w:sz="0" w:space="0" w:color="auto"/>
            <w:right w:val="none" w:sz="0" w:space="0" w:color="auto"/>
          </w:divBdr>
        </w:div>
        <w:div w:id="689451568">
          <w:marLeft w:val="480"/>
          <w:marRight w:val="0"/>
          <w:marTop w:val="0"/>
          <w:marBottom w:val="0"/>
          <w:divBdr>
            <w:top w:val="none" w:sz="0" w:space="0" w:color="auto"/>
            <w:left w:val="none" w:sz="0" w:space="0" w:color="auto"/>
            <w:bottom w:val="none" w:sz="0" w:space="0" w:color="auto"/>
            <w:right w:val="none" w:sz="0" w:space="0" w:color="auto"/>
          </w:divBdr>
        </w:div>
        <w:div w:id="1761825890">
          <w:marLeft w:val="480"/>
          <w:marRight w:val="0"/>
          <w:marTop w:val="0"/>
          <w:marBottom w:val="0"/>
          <w:divBdr>
            <w:top w:val="none" w:sz="0" w:space="0" w:color="auto"/>
            <w:left w:val="none" w:sz="0" w:space="0" w:color="auto"/>
            <w:bottom w:val="none" w:sz="0" w:space="0" w:color="auto"/>
            <w:right w:val="none" w:sz="0" w:space="0" w:color="auto"/>
          </w:divBdr>
        </w:div>
        <w:div w:id="2050373179">
          <w:marLeft w:val="480"/>
          <w:marRight w:val="0"/>
          <w:marTop w:val="0"/>
          <w:marBottom w:val="0"/>
          <w:divBdr>
            <w:top w:val="none" w:sz="0" w:space="0" w:color="auto"/>
            <w:left w:val="none" w:sz="0" w:space="0" w:color="auto"/>
            <w:bottom w:val="none" w:sz="0" w:space="0" w:color="auto"/>
            <w:right w:val="none" w:sz="0" w:space="0" w:color="auto"/>
          </w:divBdr>
        </w:div>
        <w:div w:id="1556695324">
          <w:marLeft w:val="480"/>
          <w:marRight w:val="0"/>
          <w:marTop w:val="0"/>
          <w:marBottom w:val="0"/>
          <w:divBdr>
            <w:top w:val="none" w:sz="0" w:space="0" w:color="auto"/>
            <w:left w:val="none" w:sz="0" w:space="0" w:color="auto"/>
            <w:bottom w:val="none" w:sz="0" w:space="0" w:color="auto"/>
            <w:right w:val="none" w:sz="0" w:space="0" w:color="auto"/>
          </w:divBdr>
        </w:div>
      </w:divsChild>
    </w:div>
    <w:div w:id="127168997">
      <w:bodyDiv w:val="1"/>
      <w:marLeft w:val="0"/>
      <w:marRight w:val="0"/>
      <w:marTop w:val="0"/>
      <w:marBottom w:val="0"/>
      <w:divBdr>
        <w:top w:val="none" w:sz="0" w:space="0" w:color="auto"/>
        <w:left w:val="none" w:sz="0" w:space="0" w:color="auto"/>
        <w:bottom w:val="none" w:sz="0" w:space="0" w:color="auto"/>
        <w:right w:val="none" w:sz="0" w:space="0" w:color="auto"/>
      </w:divBdr>
    </w:div>
    <w:div w:id="129175734">
      <w:bodyDiv w:val="1"/>
      <w:marLeft w:val="0"/>
      <w:marRight w:val="0"/>
      <w:marTop w:val="0"/>
      <w:marBottom w:val="0"/>
      <w:divBdr>
        <w:top w:val="none" w:sz="0" w:space="0" w:color="auto"/>
        <w:left w:val="none" w:sz="0" w:space="0" w:color="auto"/>
        <w:bottom w:val="none" w:sz="0" w:space="0" w:color="auto"/>
        <w:right w:val="none" w:sz="0" w:space="0" w:color="auto"/>
      </w:divBdr>
    </w:div>
    <w:div w:id="129591653">
      <w:bodyDiv w:val="1"/>
      <w:marLeft w:val="0"/>
      <w:marRight w:val="0"/>
      <w:marTop w:val="0"/>
      <w:marBottom w:val="0"/>
      <w:divBdr>
        <w:top w:val="none" w:sz="0" w:space="0" w:color="auto"/>
        <w:left w:val="none" w:sz="0" w:space="0" w:color="auto"/>
        <w:bottom w:val="none" w:sz="0" w:space="0" w:color="auto"/>
        <w:right w:val="none" w:sz="0" w:space="0" w:color="auto"/>
      </w:divBdr>
    </w:div>
    <w:div w:id="134685057">
      <w:bodyDiv w:val="1"/>
      <w:marLeft w:val="0"/>
      <w:marRight w:val="0"/>
      <w:marTop w:val="0"/>
      <w:marBottom w:val="0"/>
      <w:divBdr>
        <w:top w:val="none" w:sz="0" w:space="0" w:color="auto"/>
        <w:left w:val="none" w:sz="0" w:space="0" w:color="auto"/>
        <w:bottom w:val="none" w:sz="0" w:space="0" w:color="auto"/>
        <w:right w:val="none" w:sz="0" w:space="0" w:color="auto"/>
      </w:divBdr>
    </w:div>
    <w:div w:id="138962827">
      <w:bodyDiv w:val="1"/>
      <w:marLeft w:val="0"/>
      <w:marRight w:val="0"/>
      <w:marTop w:val="0"/>
      <w:marBottom w:val="0"/>
      <w:divBdr>
        <w:top w:val="none" w:sz="0" w:space="0" w:color="auto"/>
        <w:left w:val="none" w:sz="0" w:space="0" w:color="auto"/>
        <w:bottom w:val="none" w:sz="0" w:space="0" w:color="auto"/>
        <w:right w:val="none" w:sz="0" w:space="0" w:color="auto"/>
      </w:divBdr>
    </w:div>
    <w:div w:id="139274287">
      <w:bodyDiv w:val="1"/>
      <w:marLeft w:val="0"/>
      <w:marRight w:val="0"/>
      <w:marTop w:val="0"/>
      <w:marBottom w:val="0"/>
      <w:divBdr>
        <w:top w:val="none" w:sz="0" w:space="0" w:color="auto"/>
        <w:left w:val="none" w:sz="0" w:space="0" w:color="auto"/>
        <w:bottom w:val="none" w:sz="0" w:space="0" w:color="auto"/>
        <w:right w:val="none" w:sz="0" w:space="0" w:color="auto"/>
      </w:divBdr>
    </w:div>
    <w:div w:id="139886551">
      <w:bodyDiv w:val="1"/>
      <w:marLeft w:val="0"/>
      <w:marRight w:val="0"/>
      <w:marTop w:val="0"/>
      <w:marBottom w:val="0"/>
      <w:divBdr>
        <w:top w:val="none" w:sz="0" w:space="0" w:color="auto"/>
        <w:left w:val="none" w:sz="0" w:space="0" w:color="auto"/>
        <w:bottom w:val="none" w:sz="0" w:space="0" w:color="auto"/>
        <w:right w:val="none" w:sz="0" w:space="0" w:color="auto"/>
      </w:divBdr>
      <w:divsChild>
        <w:div w:id="1920016128">
          <w:marLeft w:val="480"/>
          <w:marRight w:val="0"/>
          <w:marTop w:val="0"/>
          <w:marBottom w:val="0"/>
          <w:divBdr>
            <w:top w:val="none" w:sz="0" w:space="0" w:color="auto"/>
            <w:left w:val="none" w:sz="0" w:space="0" w:color="auto"/>
            <w:bottom w:val="none" w:sz="0" w:space="0" w:color="auto"/>
            <w:right w:val="none" w:sz="0" w:space="0" w:color="auto"/>
          </w:divBdr>
        </w:div>
        <w:div w:id="794105263">
          <w:marLeft w:val="480"/>
          <w:marRight w:val="0"/>
          <w:marTop w:val="0"/>
          <w:marBottom w:val="0"/>
          <w:divBdr>
            <w:top w:val="none" w:sz="0" w:space="0" w:color="auto"/>
            <w:left w:val="none" w:sz="0" w:space="0" w:color="auto"/>
            <w:bottom w:val="none" w:sz="0" w:space="0" w:color="auto"/>
            <w:right w:val="none" w:sz="0" w:space="0" w:color="auto"/>
          </w:divBdr>
        </w:div>
        <w:div w:id="1074746047">
          <w:marLeft w:val="480"/>
          <w:marRight w:val="0"/>
          <w:marTop w:val="0"/>
          <w:marBottom w:val="0"/>
          <w:divBdr>
            <w:top w:val="none" w:sz="0" w:space="0" w:color="auto"/>
            <w:left w:val="none" w:sz="0" w:space="0" w:color="auto"/>
            <w:bottom w:val="none" w:sz="0" w:space="0" w:color="auto"/>
            <w:right w:val="none" w:sz="0" w:space="0" w:color="auto"/>
          </w:divBdr>
        </w:div>
        <w:div w:id="197815562">
          <w:marLeft w:val="480"/>
          <w:marRight w:val="0"/>
          <w:marTop w:val="0"/>
          <w:marBottom w:val="0"/>
          <w:divBdr>
            <w:top w:val="none" w:sz="0" w:space="0" w:color="auto"/>
            <w:left w:val="none" w:sz="0" w:space="0" w:color="auto"/>
            <w:bottom w:val="none" w:sz="0" w:space="0" w:color="auto"/>
            <w:right w:val="none" w:sz="0" w:space="0" w:color="auto"/>
          </w:divBdr>
        </w:div>
        <w:div w:id="1629701255">
          <w:marLeft w:val="480"/>
          <w:marRight w:val="0"/>
          <w:marTop w:val="0"/>
          <w:marBottom w:val="0"/>
          <w:divBdr>
            <w:top w:val="none" w:sz="0" w:space="0" w:color="auto"/>
            <w:left w:val="none" w:sz="0" w:space="0" w:color="auto"/>
            <w:bottom w:val="none" w:sz="0" w:space="0" w:color="auto"/>
            <w:right w:val="none" w:sz="0" w:space="0" w:color="auto"/>
          </w:divBdr>
        </w:div>
        <w:div w:id="1378512567">
          <w:marLeft w:val="480"/>
          <w:marRight w:val="0"/>
          <w:marTop w:val="0"/>
          <w:marBottom w:val="0"/>
          <w:divBdr>
            <w:top w:val="none" w:sz="0" w:space="0" w:color="auto"/>
            <w:left w:val="none" w:sz="0" w:space="0" w:color="auto"/>
            <w:bottom w:val="none" w:sz="0" w:space="0" w:color="auto"/>
            <w:right w:val="none" w:sz="0" w:space="0" w:color="auto"/>
          </w:divBdr>
        </w:div>
        <w:div w:id="1666936203">
          <w:marLeft w:val="480"/>
          <w:marRight w:val="0"/>
          <w:marTop w:val="0"/>
          <w:marBottom w:val="0"/>
          <w:divBdr>
            <w:top w:val="none" w:sz="0" w:space="0" w:color="auto"/>
            <w:left w:val="none" w:sz="0" w:space="0" w:color="auto"/>
            <w:bottom w:val="none" w:sz="0" w:space="0" w:color="auto"/>
            <w:right w:val="none" w:sz="0" w:space="0" w:color="auto"/>
          </w:divBdr>
        </w:div>
        <w:div w:id="1019701220">
          <w:marLeft w:val="480"/>
          <w:marRight w:val="0"/>
          <w:marTop w:val="0"/>
          <w:marBottom w:val="0"/>
          <w:divBdr>
            <w:top w:val="none" w:sz="0" w:space="0" w:color="auto"/>
            <w:left w:val="none" w:sz="0" w:space="0" w:color="auto"/>
            <w:bottom w:val="none" w:sz="0" w:space="0" w:color="auto"/>
            <w:right w:val="none" w:sz="0" w:space="0" w:color="auto"/>
          </w:divBdr>
        </w:div>
        <w:div w:id="1304389804">
          <w:marLeft w:val="480"/>
          <w:marRight w:val="0"/>
          <w:marTop w:val="0"/>
          <w:marBottom w:val="0"/>
          <w:divBdr>
            <w:top w:val="none" w:sz="0" w:space="0" w:color="auto"/>
            <w:left w:val="none" w:sz="0" w:space="0" w:color="auto"/>
            <w:bottom w:val="none" w:sz="0" w:space="0" w:color="auto"/>
            <w:right w:val="none" w:sz="0" w:space="0" w:color="auto"/>
          </w:divBdr>
        </w:div>
        <w:div w:id="1783499597">
          <w:marLeft w:val="480"/>
          <w:marRight w:val="0"/>
          <w:marTop w:val="0"/>
          <w:marBottom w:val="0"/>
          <w:divBdr>
            <w:top w:val="none" w:sz="0" w:space="0" w:color="auto"/>
            <w:left w:val="none" w:sz="0" w:space="0" w:color="auto"/>
            <w:bottom w:val="none" w:sz="0" w:space="0" w:color="auto"/>
            <w:right w:val="none" w:sz="0" w:space="0" w:color="auto"/>
          </w:divBdr>
        </w:div>
        <w:div w:id="638265719">
          <w:marLeft w:val="480"/>
          <w:marRight w:val="0"/>
          <w:marTop w:val="0"/>
          <w:marBottom w:val="0"/>
          <w:divBdr>
            <w:top w:val="none" w:sz="0" w:space="0" w:color="auto"/>
            <w:left w:val="none" w:sz="0" w:space="0" w:color="auto"/>
            <w:bottom w:val="none" w:sz="0" w:space="0" w:color="auto"/>
            <w:right w:val="none" w:sz="0" w:space="0" w:color="auto"/>
          </w:divBdr>
        </w:div>
        <w:div w:id="1787655961">
          <w:marLeft w:val="480"/>
          <w:marRight w:val="0"/>
          <w:marTop w:val="0"/>
          <w:marBottom w:val="0"/>
          <w:divBdr>
            <w:top w:val="none" w:sz="0" w:space="0" w:color="auto"/>
            <w:left w:val="none" w:sz="0" w:space="0" w:color="auto"/>
            <w:bottom w:val="none" w:sz="0" w:space="0" w:color="auto"/>
            <w:right w:val="none" w:sz="0" w:space="0" w:color="auto"/>
          </w:divBdr>
        </w:div>
        <w:div w:id="575171811">
          <w:marLeft w:val="480"/>
          <w:marRight w:val="0"/>
          <w:marTop w:val="0"/>
          <w:marBottom w:val="0"/>
          <w:divBdr>
            <w:top w:val="none" w:sz="0" w:space="0" w:color="auto"/>
            <w:left w:val="none" w:sz="0" w:space="0" w:color="auto"/>
            <w:bottom w:val="none" w:sz="0" w:space="0" w:color="auto"/>
            <w:right w:val="none" w:sz="0" w:space="0" w:color="auto"/>
          </w:divBdr>
        </w:div>
        <w:div w:id="709384038">
          <w:marLeft w:val="480"/>
          <w:marRight w:val="0"/>
          <w:marTop w:val="0"/>
          <w:marBottom w:val="0"/>
          <w:divBdr>
            <w:top w:val="none" w:sz="0" w:space="0" w:color="auto"/>
            <w:left w:val="none" w:sz="0" w:space="0" w:color="auto"/>
            <w:bottom w:val="none" w:sz="0" w:space="0" w:color="auto"/>
            <w:right w:val="none" w:sz="0" w:space="0" w:color="auto"/>
          </w:divBdr>
        </w:div>
        <w:div w:id="1226405302">
          <w:marLeft w:val="480"/>
          <w:marRight w:val="0"/>
          <w:marTop w:val="0"/>
          <w:marBottom w:val="0"/>
          <w:divBdr>
            <w:top w:val="none" w:sz="0" w:space="0" w:color="auto"/>
            <w:left w:val="none" w:sz="0" w:space="0" w:color="auto"/>
            <w:bottom w:val="none" w:sz="0" w:space="0" w:color="auto"/>
            <w:right w:val="none" w:sz="0" w:space="0" w:color="auto"/>
          </w:divBdr>
        </w:div>
        <w:div w:id="617688177">
          <w:marLeft w:val="480"/>
          <w:marRight w:val="0"/>
          <w:marTop w:val="0"/>
          <w:marBottom w:val="0"/>
          <w:divBdr>
            <w:top w:val="none" w:sz="0" w:space="0" w:color="auto"/>
            <w:left w:val="none" w:sz="0" w:space="0" w:color="auto"/>
            <w:bottom w:val="none" w:sz="0" w:space="0" w:color="auto"/>
            <w:right w:val="none" w:sz="0" w:space="0" w:color="auto"/>
          </w:divBdr>
        </w:div>
        <w:div w:id="1563518812">
          <w:marLeft w:val="480"/>
          <w:marRight w:val="0"/>
          <w:marTop w:val="0"/>
          <w:marBottom w:val="0"/>
          <w:divBdr>
            <w:top w:val="none" w:sz="0" w:space="0" w:color="auto"/>
            <w:left w:val="none" w:sz="0" w:space="0" w:color="auto"/>
            <w:bottom w:val="none" w:sz="0" w:space="0" w:color="auto"/>
            <w:right w:val="none" w:sz="0" w:space="0" w:color="auto"/>
          </w:divBdr>
        </w:div>
        <w:div w:id="1245338602">
          <w:marLeft w:val="480"/>
          <w:marRight w:val="0"/>
          <w:marTop w:val="0"/>
          <w:marBottom w:val="0"/>
          <w:divBdr>
            <w:top w:val="none" w:sz="0" w:space="0" w:color="auto"/>
            <w:left w:val="none" w:sz="0" w:space="0" w:color="auto"/>
            <w:bottom w:val="none" w:sz="0" w:space="0" w:color="auto"/>
            <w:right w:val="none" w:sz="0" w:space="0" w:color="auto"/>
          </w:divBdr>
        </w:div>
        <w:div w:id="898707230">
          <w:marLeft w:val="480"/>
          <w:marRight w:val="0"/>
          <w:marTop w:val="0"/>
          <w:marBottom w:val="0"/>
          <w:divBdr>
            <w:top w:val="none" w:sz="0" w:space="0" w:color="auto"/>
            <w:left w:val="none" w:sz="0" w:space="0" w:color="auto"/>
            <w:bottom w:val="none" w:sz="0" w:space="0" w:color="auto"/>
            <w:right w:val="none" w:sz="0" w:space="0" w:color="auto"/>
          </w:divBdr>
        </w:div>
        <w:div w:id="332414852">
          <w:marLeft w:val="480"/>
          <w:marRight w:val="0"/>
          <w:marTop w:val="0"/>
          <w:marBottom w:val="0"/>
          <w:divBdr>
            <w:top w:val="none" w:sz="0" w:space="0" w:color="auto"/>
            <w:left w:val="none" w:sz="0" w:space="0" w:color="auto"/>
            <w:bottom w:val="none" w:sz="0" w:space="0" w:color="auto"/>
            <w:right w:val="none" w:sz="0" w:space="0" w:color="auto"/>
          </w:divBdr>
        </w:div>
      </w:divsChild>
    </w:div>
    <w:div w:id="145631415">
      <w:bodyDiv w:val="1"/>
      <w:marLeft w:val="0"/>
      <w:marRight w:val="0"/>
      <w:marTop w:val="0"/>
      <w:marBottom w:val="0"/>
      <w:divBdr>
        <w:top w:val="none" w:sz="0" w:space="0" w:color="auto"/>
        <w:left w:val="none" w:sz="0" w:space="0" w:color="auto"/>
        <w:bottom w:val="none" w:sz="0" w:space="0" w:color="auto"/>
        <w:right w:val="none" w:sz="0" w:space="0" w:color="auto"/>
      </w:divBdr>
    </w:div>
    <w:div w:id="146630495">
      <w:bodyDiv w:val="1"/>
      <w:marLeft w:val="0"/>
      <w:marRight w:val="0"/>
      <w:marTop w:val="0"/>
      <w:marBottom w:val="0"/>
      <w:divBdr>
        <w:top w:val="none" w:sz="0" w:space="0" w:color="auto"/>
        <w:left w:val="none" w:sz="0" w:space="0" w:color="auto"/>
        <w:bottom w:val="none" w:sz="0" w:space="0" w:color="auto"/>
        <w:right w:val="none" w:sz="0" w:space="0" w:color="auto"/>
      </w:divBdr>
      <w:divsChild>
        <w:div w:id="570576724">
          <w:marLeft w:val="480"/>
          <w:marRight w:val="0"/>
          <w:marTop w:val="0"/>
          <w:marBottom w:val="0"/>
          <w:divBdr>
            <w:top w:val="none" w:sz="0" w:space="0" w:color="auto"/>
            <w:left w:val="none" w:sz="0" w:space="0" w:color="auto"/>
            <w:bottom w:val="none" w:sz="0" w:space="0" w:color="auto"/>
            <w:right w:val="none" w:sz="0" w:space="0" w:color="auto"/>
          </w:divBdr>
        </w:div>
        <w:div w:id="1795636836">
          <w:marLeft w:val="480"/>
          <w:marRight w:val="0"/>
          <w:marTop w:val="0"/>
          <w:marBottom w:val="0"/>
          <w:divBdr>
            <w:top w:val="none" w:sz="0" w:space="0" w:color="auto"/>
            <w:left w:val="none" w:sz="0" w:space="0" w:color="auto"/>
            <w:bottom w:val="none" w:sz="0" w:space="0" w:color="auto"/>
            <w:right w:val="none" w:sz="0" w:space="0" w:color="auto"/>
          </w:divBdr>
        </w:div>
        <w:div w:id="2110157777">
          <w:marLeft w:val="480"/>
          <w:marRight w:val="0"/>
          <w:marTop w:val="0"/>
          <w:marBottom w:val="0"/>
          <w:divBdr>
            <w:top w:val="none" w:sz="0" w:space="0" w:color="auto"/>
            <w:left w:val="none" w:sz="0" w:space="0" w:color="auto"/>
            <w:bottom w:val="none" w:sz="0" w:space="0" w:color="auto"/>
            <w:right w:val="none" w:sz="0" w:space="0" w:color="auto"/>
          </w:divBdr>
        </w:div>
        <w:div w:id="108815556">
          <w:marLeft w:val="480"/>
          <w:marRight w:val="0"/>
          <w:marTop w:val="0"/>
          <w:marBottom w:val="0"/>
          <w:divBdr>
            <w:top w:val="none" w:sz="0" w:space="0" w:color="auto"/>
            <w:left w:val="none" w:sz="0" w:space="0" w:color="auto"/>
            <w:bottom w:val="none" w:sz="0" w:space="0" w:color="auto"/>
            <w:right w:val="none" w:sz="0" w:space="0" w:color="auto"/>
          </w:divBdr>
        </w:div>
        <w:div w:id="1862157722">
          <w:marLeft w:val="480"/>
          <w:marRight w:val="0"/>
          <w:marTop w:val="0"/>
          <w:marBottom w:val="0"/>
          <w:divBdr>
            <w:top w:val="none" w:sz="0" w:space="0" w:color="auto"/>
            <w:left w:val="none" w:sz="0" w:space="0" w:color="auto"/>
            <w:bottom w:val="none" w:sz="0" w:space="0" w:color="auto"/>
            <w:right w:val="none" w:sz="0" w:space="0" w:color="auto"/>
          </w:divBdr>
        </w:div>
        <w:div w:id="740981106">
          <w:marLeft w:val="480"/>
          <w:marRight w:val="0"/>
          <w:marTop w:val="0"/>
          <w:marBottom w:val="0"/>
          <w:divBdr>
            <w:top w:val="none" w:sz="0" w:space="0" w:color="auto"/>
            <w:left w:val="none" w:sz="0" w:space="0" w:color="auto"/>
            <w:bottom w:val="none" w:sz="0" w:space="0" w:color="auto"/>
            <w:right w:val="none" w:sz="0" w:space="0" w:color="auto"/>
          </w:divBdr>
        </w:div>
        <w:div w:id="45566448">
          <w:marLeft w:val="480"/>
          <w:marRight w:val="0"/>
          <w:marTop w:val="0"/>
          <w:marBottom w:val="0"/>
          <w:divBdr>
            <w:top w:val="none" w:sz="0" w:space="0" w:color="auto"/>
            <w:left w:val="none" w:sz="0" w:space="0" w:color="auto"/>
            <w:bottom w:val="none" w:sz="0" w:space="0" w:color="auto"/>
            <w:right w:val="none" w:sz="0" w:space="0" w:color="auto"/>
          </w:divBdr>
        </w:div>
        <w:div w:id="1511607536">
          <w:marLeft w:val="480"/>
          <w:marRight w:val="0"/>
          <w:marTop w:val="0"/>
          <w:marBottom w:val="0"/>
          <w:divBdr>
            <w:top w:val="none" w:sz="0" w:space="0" w:color="auto"/>
            <w:left w:val="none" w:sz="0" w:space="0" w:color="auto"/>
            <w:bottom w:val="none" w:sz="0" w:space="0" w:color="auto"/>
            <w:right w:val="none" w:sz="0" w:space="0" w:color="auto"/>
          </w:divBdr>
        </w:div>
        <w:div w:id="148668237">
          <w:marLeft w:val="480"/>
          <w:marRight w:val="0"/>
          <w:marTop w:val="0"/>
          <w:marBottom w:val="0"/>
          <w:divBdr>
            <w:top w:val="none" w:sz="0" w:space="0" w:color="auto"/>
            <w:left w:val="none" w:sz="0" w:space="0" w:color="auto"/>
            <w:bottom w:val="none" w:sz="0" w:space="0" w:color="auto"/>
            <w:right w:val="none" w:sz="0" w:space="0" w:color="auto"/>
          </w:divBdr>
        </w:div>
        <w:div w:id="1723558300">
          <w:marLeft w:val="480"/>
          <w:marRight w:val="0"/>
          <w:marTop w:val="0"/>
          <w:marBottom w:val="0"/>
          <w:divBdr>
            <w:top w:val="none" w:sz="0" w:space="0" w:color="auto"/>
            <w:left w:val="none" w:sz="0" w:space="0" w:color="auto"/>
            <w:bottom w:val="none" w:sz="0" w:space="0" w:color="auto"/>
            <w:right w:val="none" w:sz="0" w:space="0" w:color="auto"/>
          </w:divBdr>
        </w:div>
        <w:div w:id="1965116713">
          <w:marLeft w:val="480"/>
          <w:marRight w:val="0"/>
          <w:marTop w:val="0"/>
          <w:marBottom w:val="0"/>
          <w:divBdr>
            <w:top w:val="none" w:sz="0" w:space="0" w:color="auto"/>
            <w:left w:val="none" w:sz="0" w:space="0" w:color="auto"/>
            <w:bottom w:val="none" w:sz="0" w:space="0" w:color="auto"/>
            <w:right w:val="none" w:sz="0" w:space="0" w:color="auto"/>
          </w:divBdr>
        </w:div>
        <w:div w:id="620308629">
          <w:marLeft w:val="480"/>
          <w:marRight w:val="0"/>
          <w:marTop w:val="0"/>
          <w:marBottom w:val="0"/>
          <w:divBdr>
            <w:top w:val="none" w:sz="0" w:space="0" w:color="auto"/>
            <w:left w:val="none" w:sz="0" w:space="0" w:color="auto"/>
            <w:bottom w:val="none" w:sz="0" w:space="0" w:color="auto"/>
            <w:right w:val="none" w:sz="0" w:space="0" w:color="auto"/>
          </w:divBdr>
        </w:div>
        <w:div w:id="1791434812">
          <w:marLeft w:val="480"/>
          <w:marRight w:val="0"/>
          <w:marTop w:val="0"/>
          <w:marBottom w:val="0"/>
          <w:divBdr>
            <w:top w:val="none" w:sz="0" w:space="0" w:color="auto"/>
            <w:left w:val="none" w:sz="0" w:space="0" w:color="auto"/>
            <w:bottom w:val="none" w:sz="0" w:space="0" w:color="auto"/>
            <w:right w:val="none" w:sz="0" w:space="0" w:color="auto"/>
          </w:divBdr>
        </w:div>
        <w:div w:id="357244821">
          <w:marLeft w:val="480"/>
          <w:marRight w:val="0"/>
          <w:marTop w:val="0"/>
          <w:marBottom w:val="0"/>
          <w:divBdr>
            <w:top w:val="none" w:sz="0" w:space="0" w:color="auto"/>
            <w:left w:val="none" w:sz="0" w:space="0" w:color="auto"/>
            <w:bottom w:val="none" w:sz="0" w:space="0" w:color="auto"/>
            <w:right w:val="none" w:sz="0" w:space="0" w:color="auto"/>
          </w:divBdr>
        </w:div>
        <w:div w:id="499933356">
          <w:marLeft w:val="480"/>
          <w:marRight w:val="0"/>
          <w:marTop w:val="0"/>
          <w:marBottom w:val="0"/>
          <w:divBdr>
            <w:top w:val="none" w:sz="0" w:space="0" w:color="auto"/>
            <w:left w:val="none" w:sz="0" w:space="0" w:color="auto"/>
            <w:bottom w:val="none" w:sz="0" w:space="0" w:color="auto"/>
            <w:right w:val="none" w:sz="0" w:space="0" w:color="auto"/>
          </w:divBdr>
        </w:div>
        <w:div w:id="1030032676">
          <w:marLeft w:val="480"/>
          <w:marRight w:val="0"/>
          <w:marTop w:val="0"/>
          <w:marBottom w:val="0"/>
          <w:divBdr>
            <w:top w:val="none" w:sz="0" w:space="0" w:color="auto"/>
            <w:left w:val="none" w:sz="0" w:space="0" w:color="auto"/>
            <w:bottom w:val="none" w:sz="0" w:space="0" w:color="auto"/>
            <w:right w:val="none" w:sz="0" w:space="0" w:color="auto"/>
          </w:divBdr>
        </w:div>
        <w:div w:id="1938757716">
          <w:marLeft w:val="480"/>
          <w:marRight w:val="0"/>
          <w:marTop w:val="0"/>
          <w:marBottom w:val="0"/>
          <w:divBdr>
            <w:top w:val="none" w:sz="0" w:space="0" w:color="auto"/>
            <w:left w:val="none" w:sz="0" w:space="0" w:color="auto"/>
            <w:bottom w:val="none" w:sz="0" w:space="0" w:color="auto"/>
            <w:right w:val="none" w:sz="0" w:space="0" w:color="auto"/>
          </w:divBdr>
        </w:div>
        <w:div w:id="1770807871">
          <w:marLeft w:val="480"/>
          <w:marRight w:val="0"/>
          <w:marTop w:val="0"/>
          <w:marBottom w:val="0"/>
          <w:divBdr>
            <w:top w:val="none" w:sz="0" w:space="0" w:color="auto"/>
            <w:left w:val="none" w:sz="0" w:space="0" w:color="auto"/>
            <w:bottom w:val="none" w:sz="0" w:space="0" w:color="auto"/>
            <w:right w:val="none" w:sz="0" w:space="0" w:color="auto"/>
          </w:divBdr>
        </w:div>
        <w:div w:id="1004632267">
          <w:marLeft w:val="480"/>
          <w:marRight w:val="0"/>
          <w:marTop w:val="0"/>
          <w:marBottom w:val="0"/>
          <w:divBdr>
            <w:top w:val="none" w:sz="0" w:space="0" w:color="auto"/>
            <w:left w:val="none" w:sz="0" w:space="0" w:color="auto"/>
            <w:bottom w:val="none" w:sz="0" w:space="0" w:color="auto"/>
            <w:right w:val="none" w:sz="0" w:space="0" w:color="auto"/>
          </w:divBdr>
        </w:div>
        <w:div w:id="1888570463">
          <w:marLeft w:val="480"/>
          <w:marRight w:val="0"/>
          <w:marTop w:val="0"/>
          <w:marBottom w:val="0"/>
          <w:divBdr>
            <w:top w:val="none" w:sz="0" w:space="0" w:color="auto"/>
            <w:left w:val="none" w:sz="0" w:space="0" w:color="auto"/>
            <w:bottom w:val="none" w:sz="0" w:space="0" w:color="auto"/>
            <w:right w:val="none" w:sz="0" w:space="0" w:color="auto"/>
          </w:divBdr>
        </w:div>
        <w:div w:id="2105566925">
          <w:marLeft w:val="480"/>
          <w:marRight w:val="0"/>
          <w:marTop w:val="0"/>
          <w:marBottom w:val="0"/>
          <w:divBdr>
            <w:top w:val="none" w:sz="0" w:space="0" w:color="auto"/>
            <w:left w:val="none" w:sz="0" w:space="0" w:color="auto"/>
            <w:bottom w:val="none" w:sz="0" w:space="0" w:color="auto"/>
            <w:right w:val="none" w:sz="0" w:space="0" w:color="auto"/>
          </w:divBdr>
        </w:div>
        <w:div w:id="2050179315">
          <w:marLeft w:val="480"/>
          <w:marRight w:val="0"/>
          <w:marTop w:val="0"/>
          <w:marBottom w:val="0"/>
          <w:divBdr>
            <w:top w:val="none" w:sz="0" w:space="0" w:color="auto"/>
            <w:left w:val="none" w:sz="0" w:space="0" w:color="auto"/>
            <w:bottom w:val="none" w:sz="0" w:space="0" w:color="auto"/>
            <w:right w:val="none" w:sz="0" w:space="0" w:color="auto"/>
          </w:divBdr>
        </w:div>
        <w:div w:id="419058488">
          <w:marLeft w:val="480"/>
          <w:marRight w:val="0"/>
          <w:marTop w:val="0"/>
          <w:marBottom w:val="0"/>
          <w:divBdr>
            <w:top w:val="none" w:sz="0" w:space="0" w:color="auto"/>
            <w:left w:val="none" w:sz="0" w:space="0" w:color="auto"/>
            <w:bottom w:val="none" w:sz="0" w:space="0" w:color="auto"/>
            <w:right w:val="none" w:sz="0" w:space="0" w:color="auto"/>
          </w:divBdr>
        </w:div>
        <w:div w:id="2057849097">
          <w:marLeft w:val="480"/>
          <w:marRight w:val="0"/>
          <w:marTop w:val="0"/>
          <w:marBottom w:val="0"/>
          <w:divBdr>
            <w:top w:val="none" w:sz="0" w:space="0" w:color="auto"/>
            <w:left w:val="none" w:sz="0" w:space="0" w:color="auto"/>
            <w:bottom w:val="none" w:sz="0" w:space="0" w:color="auto"/>
            <w:right w:val="none" w:sz="0" w:space="0" w:color="auto"/>
          </w:divBdr>
        </w:div>
        <w:div w:id="375814197">
          <w:marLeft w:val="480"/>
          <w:marRight w:val="0"/>
          <w:marTop w:val="0"/>
          <w:marBottom w:val="0"/>
          <w:divBdr>
            <w:top w:val="none" w:sz="0" w:space="0" w:color="auto"/>
            <w:left w:val="none" w:sz="0" w:space="0" w:color="auto"/>
            <w:bottom w:val="none" w:sz="0" w:space="0" w:color="auto"/>
            <w:right w:val="none" w:sz="0" w:space="0" w:color="auto"/>
          </w:divBdr>
        </w:div>
        <w:div w:id="830946692">
          <w:marLeft w:val="480"/>
          <w:marRight w:val="0"/>
          <w:marTop w:val="0"/>
          <w:marBottom w:val="0"/>
          <w:divBdr>
            <w:top w:val="none" w:sz="0" w:space="0" w:color="auto"/>
            <w:left w:val="none" w:sz="0" w:space="0" w:color="auto"/>
            <w:bottom w:val="none" w:sz="0" w:space="0" w:color="auto"/>
            <w:right w:val="none" w:sz="0" w:space="0" w:color="auto"/>
          </w:divBdr>
        </w:div>
        <w:div w:id="937177190">
          <w:marLeft w:val="480"/>
          <w:marRight w:val="0"/>
          <w:marTop w:val="0"/>
          <w:marBottom w:val="0"/>
          <w:divBdr>
            <w:top w:val="none" w:sz="0" w:space="0" w:color="auto"/>
            <w:left w:val="none" w:sz="0" w:space="0" w:color="auto"/>
            <w:bottom w:val="none" w:sz="0" w:space="0" w:color="auto"/>
            <w:right w:val="none" w:sz="0" w:space="0" w:color="auto"/>
          </w:divBdr>
        </w:div>
        <w:div w:id="1422221250">
          <w:marLeft w:val="480"/>
          <w:marRight w:val="0"/>
          <w:marTop w:val="0"/>
          <w:marBottom w:val="0"/>
          <w:divBdr>
            <w:top w:val="none" w:sz="0" w:space="0" w:color="auto"/>
            <w:left w:val="none" w:sz="0" w:space="0" w:color="auto"/>
            <w:bottom w:val="none" w:sz="0" w:space="0" w:color="auto"/>
            <w:right w:val="none" w:sz="0" w:space="0" w:color="auto"/>
          </w:divBdr>
        </w:div>
        <w:div w:id="651180217">
          <w:marLeft w:val="480"/>
          <w:marRight w:val="0"/>
          <w:marTop w:val="0"/>
          <w:marBottom w:val="0"/>
          <w:divBdr>
            <w:top w:val="none" w:sz="0" w:space="0" w:color="auto"/>
            <w:left w:val="none" w:sz="0" w:space="0" w:color="auto"/>
            <w:bottom w:val="none" w:sz="0" w:space="0" w:color="auto"/>
            <w:right w:val="none" w:sz="0" w:space="0" w:color="auto"/>
          </w:divBdr>
        </w:div>
        <w:div w:id="1109083363">
          <w:marLeft w:val="480"/>
          <w:marRight w:val="0"/>
          <w:marTop w:val="0"/>
          <w:marBottom w:val="0"/>
          <w:divBdr>
            <w:top w:val="none" w:sz="0" w:space="0" w:color="auto"/>
            <w:left w:val="none" w:sz="0" w:space="0" w:color="auto"/>
            <w:bottom w:val="none" w:sz="0" w:space="0" w:color="auto"/>
            <w:right w:val="none" w:sz="0" w:space="0" w:color="auto"/>
          </w:divBdr>
        </w:div>
        <w:div w:id="1286346982">
          <w:marLeft w:val="480"/>
          <w:marRight w:val="0"/>
          <w:marTop w:val="0"/>
          <w:marBottom w:val="0"/>
          <w:divBdr>
            <w:top w:val="none" w:sz="0" w:space="0" w:color="auto"/>
            <w:left w:val="none" w:sz="0" w:space="0" w:color="auto"/>
            <w:bottom w:val="none" w:sz="0" w:space="0" w:color="auto"/>
            <w:right w:val="none" w:sz="0" w:space="0" w:color="auto"/>
          </w:divBdr>
        </w:div>
        <w:div w:id="1258439919">
          <w:marLeft w:val="480"/>
          <w:marRight w:val="0"/>
          <w:marTop w:val="0"/>
          <w:marBottom w:val="0"/>
          <w:divBdr>
            <w:top w:val="none" w:sz="0" w:space="0" w:color="auto"/>
            <w:left w:val="none" w:sz="0" w:space="0" w:color="auto"/>
            <w:bottom w:val="none" w:sz="0" w:space="0" w:color="auto"/>
            <w:right w:val="none" w:sz="0" w:space="0" w:color="auto"/>
          </w:divBdr>
        </w:div>
        <w:div w:id="1041709291">
          <w:marLeft w:val="480"/>
          <w:marRight w:val="0"/>
          <w:marTop w:val="0"/>
          <w:marBottom w:val="0"/>
          <w:divBdr>
            <w:top w:val="none" w:sz="0" w:space="0" w:color="auto"/>
            <w:left w:val="none" w:sz="0" w:space="0" w:color="auto"/>
            <w:bottom w:val="none" w:sz="0" w:space="0" w:color="auto"/>
            <w:right w:val="none" w:sz="0" w:space="0" w:color="auto"/>
          </w:divBdr>
        </w:div>
        <w:div w:id="422341675">
          <w:marLeft w:val="480"/>
          <w:marRight w:val="0"/>
          <w:marTop w:val="0"/>
          <w:marBottom w:val="0"/>
          <w:divBdr>
            <w:top w:val="none" w:sz="0" w:space="0" w:color="auto"/>
            <w:left w:val="none" w:sz="0" w:space="0" w:color="auto"/>
            <w:bottom w:val="none" w:sz="0" w:space="0" w:color="auto"/>
            <w:right w:val="none" w:sz="0" w:space="0" w:color="auto"/>
          </w:divBdr>
        </w:div>
        <w:div w:id="400058942">
          <w:marLeft w:val="480"/>
          <w:marRight w:val="0"/>
          <w:marTop w:val="0"/>
          <w:marBottom w:val="0"/>
          <w:divBdr>
            <w:top w:val="none" w:sz="0" w:space="0" w:color="auto"/>
            <w:left w:val="none" w:sz="0" w:space="0" w:color="auto"/>
            <w:bottom w:val="none" w:sz="0" w:space="0" w:color="auto"/>
            <w:right w:val="none" w:sz="0" w:space="0" w:color="auto"/>
          </w:divBdr>
        </w:div>
        <w:div w:id="432171190">
          <w:marLeft w:val="480"/>
          <w:marRight w:val="0"/>
          <w:marTop w:val="0"/>
          <w:marBottom w:val="0"/>
          <w:divBdr>
            <w:top w:val="none" w:sz="0" w:space="0" w:color="auto"/>
            <w:left w:val="none" w:sz="0" w:space="0" w:color="auto"/>
            <w:bottom w:val="none" w:sz="0" w:space="0" w:color="auto"/>
            <w:right w:val="none" w:sz="0" w:space="0" w:color="auto"/>
          </w:divBdr>
        </w:div>
        <w:div w:id="1254126594">
          <w:marLeft w:val="480"/>
          <w:marRight w:val="0"/>
          <w:marTop w:val="0"/>
          <w:marBottom w:val="0"/>
          <w:divBdr>
            <w:top w:val="none" w:sz="0" w:space="0" w:color="auto"/>
            <w:left w:val="none" w:sz="0" w:space="0" w:color="auto"/>
            <w:bottom w:val="none" w:sz="0" w:space="0" w:color="auto"/>
            <w:right w:val="none" w:sz="0" w:space="0" w:color="auto"/>
          </w:divBdr>
        </w:div>
        <w:div w:id="1717463956">
          <w:marLeft w:val="480"/>
          <w:marRight w:val="0"/>
          <w:marTop w:val="0"/>
          <w:marBottom w:val="0"/>
          <w:divBdr>
            <w:top w:val="none" w:sz="0" w:space="0" w:color="auto"/>
            <w:left w:val="none" w:sz="0" w:space="0" w:color="auto"/>
            <w:bottom w:val="none" w:sz="0" w:space="0" w:color="auto"/>
            <w:right w:val="none" w:sz="0" w:space="0" w:color="auto"/>
          </w:divBdr>
        </w:div>
        <w:div w:id="1708604063">
          <w:marLeft w:val="480"/>
          <w:marRight w:val="0"/>
          <w:marTop w:val="0"/>
          <w:marBottom w:val="0"/>
          <w:divBdr>
            <w:top w:val="none" w:sz="0" w:space="0" w:color="auto"/>
            <w:left w:val="none" w:sz="0" w:space="0" w:color="auto"/>
            <w:bottom w:val="none" w:sz="0" w:space="0" w:color="auto"/>
            <w:right w:val="none" w:sz="0" w:space="0" w:color="auto"/>
          </w:divBdr>
        </w:div>
        <w:div w:id="231618783">
          <w:marLeft w:val="480"/>
          <w:marRight w:val="0"/>
          <w:marTop w:val="0"/>
          <w:marBottom w:val="0"/>
          <w:divBdr>
            <w:top w:val="none" w:sz="0" w:space="0" w:color="auto"/>
            <w:left w:val="none" w:sz="0" w:space="0" w:color="auto"/>
            <w:bottom w:val="none" w:sz="0" w:space="0" w:color="auto"/>
            <w:right w:val="none" w:sz="0" w:space="0" w:color="auto"/>
          </w:divBdr>
        </w:div>
        <w:div w:id="1677270261">
          <w:marLeft w:val="480"/>
          <w:marRight w:val="0"/>
          <w:marTop w:val="0"/>
          <w:marBottom w:val="0"/>
          <w:divBdr>
            <w:top w:val="none" w:sz="0" w:space="0" w:color="auto"/>
            <w:left w:val="none" w:sz="0" w:space="0" w:color="auto"/>
            <w:bottom w:val="none" w:sz="0" w:space="0" w:color="auto"/>
            <w:right w:val="none" w:sz="0" w:space="0" w:color="auto"/>
          </w:divBdr>
        </w:div>
        <w:div w:id="1806466814">
          <w:marLeft w:val="480"/>
          <w:marRight w:val="0"/>
          <w:marTop w:val="0"/>
          <w:marBottom w:val="0"/>
          <w:divBdr>
            <w:top w:val="none" w:sz="0" w:space="0" w:color="auto"/>
            <w:left w:val="none" w:sz="0" w:space="0" w:color="auto"/>
            <w:bottom w:val="none" w:sz="0" w:space="0" w:color="auto"/>
            <w:right w:val="none" w:sz="0" w:space="0" w:color="auto"/>
          </w:divBdr>
        </w:div>
        <w:div w:id="1755126160">
          <w:marLeft w:val="480"/>
          <w:marRight w:val="0"/>
          <w:marTop w:val="0"/>
          <w:marBottom w:val="0"/>
          <w:divBdr>
            <w:top w:val="none" w:sz="0" w:space="0" w:color="auto"/>
            <w:left w:val="none" w:sz="0" w:space="0" w:color="auto"/>
            <w:bottom w:val="none" w:sz="0" w:space="0" w:color="auto"/>
            <w:right w:val="none" w:sz="0" w:space="0" w:color="auto"/>
          </w:divBdr>
        </w:div>
        <w:div w:id="523061172">
          <w:marLeft w:val="480"/>
          <w:marRight w:val="0"/>
          <w:marTop w:val="0"/>
          <w:marBottom w:val="0"/>
          <w:divBdr>
            <w:top w:val="none" w:sz="0" w:space="0" w:color="auto"/>
            <w:left w:val="none" w:sz="0" w:space="0" w:color="auto"/>
            <w:bottom w:val="none" w:sz="0" w:space="0" w:color="auto"/>
            <w:right w:val="none" w:sz="0" w:space="0" w:color="auto"/>
          </w:divBdr>
        </w:div>
        <w:div w:id="1759060647">
          <w:marLeft w:val="480"/>
          <w:marRight w:val="0"/>
          <w:marTop w:val="0"/>
          <w:marBottom w:val="0"/>
          <w:divBdr>
            <w:top w:val="none" w:sz="0" w:space="0" w:color="auto"/>
            <w:left w:val="none" w:sz="0" w:space="0" w:color="auto"/>
            <w:bottom w:val="none" w:sz="0" w:space="0" w:color="auto"/>
            <w:right w:val="none" w:sz="0" w:space="0" w:color="auto"/>
          </w:divBdr>
        </w:div>
        <w:div w:id="799541248">
          <w:marLeft w:val="480"/>
          <w:marRight w:val="0"/>
          <w:marTop w:val="0"/>
          <w:marBottom w:val="0"/>
          <w:divBdr>
            <w:top w:val="none" w:sz="0" w:space="0" w:color="auto"/>
            <w:left w:val="none" w:sz="0" w:space="0" w:color="auto"/>
            <w:bottom w:val="none" w:sz="0" w:space="0" w:color="auto"/>
            <w:right w:val="none" w:sz="0" w:space="0" w:color="auto"/>
          </w:divBdr>
        </w:div>
        <w:div w:id="1402100415">
          <w:marLeft w:val="480"/>
          <w:marRight w:val="0"/>
          <w:marTop w:val="0"/>
          <w:marBottom w:val="0"/>
          <w:divBdr>
            <w:top w:val="none" w:sz="0" w:space="0" w:color="auto"/>
            <w:left w:val="none" w:sz="0" w:space="0" w:color="auto"/>
            <w:bottom w:val="none" w:sz="0" w:space="0" w:color="auto"/>
            <w:right w:val="none" w:sz="0" w:space="0" w:color="auto"/>
          </w:divBdr>
        </w:div>
        <w:div w:id="1281063145">
          <w:marLeft w:val="480"/>
          <w:marRight w:val="0"/>
          <w:marTop w:val="0"/>
          <w:marBottom w:val="0"/>
          <w:divBdr>
            <w:top w:val="none" w:sz="0" w:space="0" w:color="auto"/>
            <w:left w:val="none" w:sz="0" w:space="0" w:color="auto"/>
            <w:bottom w:val="none" w:sz="0" w:space="0" w:color="auto"/>
            <w:right w:val="none" w:sz="0" w:space="0" w:color="auto"/>
          </w:divBdr>
        </w:div>
        <w:div w:id="1024209854">
          <w:marLeft w:val="480"/>
          <w:marRight w:val="0"/>
          <w:marTop w:val="0"/>
          <w:marBottom w:val="0"/>
          <w:divBdr>
            <w:top w:val="none" w:sz="0" w:space="0" w:color="auto"/>
            <w:left w:val="none" w:sz="0" w:space="0" w:color="auto"/>
            <w:bottom w:val="none" w:sz="0" w:space="0" w:color="auto"/>
            <w:right w:val="none" w:sz="0" w:space="0" w:color="auto"/>
          </w:divBdr>
        </w:div>
        <w:div w:id="1543513846">
          <w:marLeft w:val="480"/>
          <w:marRight w:val="0"/>
          <w:marTop w:val="0"/>
          <w:marBottom w:val="0"/>
          <w:divBdr>
            <w:top w:val="none" w:sz="0" w:space="0" w:color="auto"/>
            <w:left w:val="none" w:sz="0" w:space="0" w:color="auto"/>
            <w:bottom w:val="none" w:sz="0" w:space="0" w:color="auto"/>
            <w:right w:val="none" w:sz="0" w:space="0" w:color="auto"/>
          </w:divBdr>
        </w:div>
        <w:div w:id="1310750086">
          <w:marLeft w:val="480"/>
          <w:marRight w:val="0"/>
          <w:marTop w:val="0"/>
          <w:marBottom w:val="0"/>
          <w:divBdr>
            <w:top w:val="none" w:sz="0" w:space="0" w:color="auto"/>
            <w:left w:val="none" w:sz="0" w:space="0" w:color="auto"/>
            <w:bottom w:val="none" w:sz="0" w:space="0" w:color="auto"/>
            <w:right w:val="none" w:sz="0" w:space="0" w:color="auto"/>
          </w:divBdr>
        </w:div>
        <w:div w:id="1855151465">
          <w:marLeft w:val="480"/>
          <w:marRight w:val="0"/>
          <w:marTop w:val="0"/>
          <w:marBottom w:val="0"/>
          <w:divBdr>
            <w:top w:val="none" w:sz="0" w:space="0" w:color="auto"/>
            <w:left w:val="none" w:sz="0" w:space="0" w:color="auto"/>
            <w:bottom w:val="none" w:sz="0" w:space="0" w:color="auto"/>
            <w:right w:val="none" w:sz="0" w:space="0" w:color="auto"/>
          </w:divBdr>
        </w:div>
        <w:div w:id="420491133">
          <w:marLeft w:val="480"/>
          <w:marRight w:val="0"/>
          <w:marTop w:val="0"/>
          <w:marBottom w:val="0"/>
          <w:divBdr>
            <w:top w:val="none" w:sz="0" w:space="0" w:color="auto"/>
            <w:left w:val="none" w:sz="0" w:space="0" w:color="auto"/>
            <w:bottom w:val="none" w:sz="0" w:space="0" w:color="auto"/>
            <w:right w:val="none" w:sz="0" w:space="0" w:color="auto"/>
          </w:divBdr>
        </w:div>
        <w:div w:id="2021931893">
          <w:marLeft w:val="480"/>
          <w:marRight w:val="0"/>
          <w:marTop w:val="0"/>
          <w:marBottom w:val="0"/>
          <w:divBdr>
            <w:top w:val="none" w:sz="0" w:space="0" w:color="auto"/>
            <w:left w:val="none" w:sz="0" w:space="0" w:color="auto"/>
            <w:bottom w:val="none" w:sz="0" w:space="0" w:color="auto"/>
            <w:right w:val="none" w:sz="0" w:space="0" w:color="auto"/>
          </w:divBdr>
        </w:div>
        <w:div w:id="1022166274">
          <w:marLeft w:val="480"/>
          <w:marRight w:val="0"/>
          <w:marTop w:val="0"/>
          <w:marBottom w:val="0"/>
          <w:divBdr>
            <w:top w:val="none" w:sz="0" w:space="0" w:color="auto"/>
            <w:left w:val="none" w:sz="0" w:space="0" w:color="auto"/>
            <w:bottom w:val="none" w:sz="0" w:space="0" w:color="auto"/>
            <w:right w:val="none" w:sz="0" w:space="0" w:color="auto"/>
          </w:divBdr>
        </w:div>
        <w:div w:id="1436554761">
          <w:marLeft w:val="480"/>
          <w:marRight w:val="0"/>
          <w:marTop w:val="0"/>
          <w:marBottom w:val="0"/>
          <w:divBdr>
            <w:top w:val="none" w:sz="0" w:space="0" w:color="auto"/>
            <w:left w:val="none" w:sz="0" w:space="0" w:color="auto"/>
            <w:bottom w:val="none" w:sz="0" w:space="0" w:color="auto"/>
            <w:right w:val="none" w:sz="0" w:space="0" w:color="auto"/>
          </w:divBdr>
        </w:div>
        <w:div w:id="489827099">
          <w:marLeft w:val="480"/>
          <w:marRight w:val="0"/>
          <w:marTop w:val="0"/>
          <w:marBottom w:val="0"/>
          <w:divBdr>
            <w:top w:val="none" w:sz="0" w:space="0" w:color="auto"/>
            <w:left w:val="none" w:sz="0" w:space="0" w:color="auto"/>
            <w:bottom w:val="none" w:sz="0" w:space="0" w:color="auto"/>
            <w:right w:val="none" w:sz="0" w:space="0" w:color="auto"/>
          </w:divBdr>
        </w:div>
        <w:div w:id="147673319">
          <w:marLeft w:val="480"/>
          <w:marRight w:val="0"/>
          <w:marTop w:val="0"/>
          <w:marBottom w:val="0"/>
          <w:divBdr>
            <w:top w:val="none" w:sz="0" w:space="0" w:color="auto"/>
            <w:left w:val="none" w:sz="0" w:space="0" w:color="auto"/>
            <w:bottom w:val="none" w:sz="0" w:space="0" w:color="auto"/>
            <w:right w:val="none" w:sz="0" w:space="0" w:color="auto"/>
          </w:divBdr>
        </w:div>
        <w:div w:id="163785813">
          <w:marLeft w:val="480"/>
          <w:marRight w:val="0"/>
          <w:marTop w:val="0"/>
          <w:marBottom w:val="0"/>
          <w:divBdr>
            <w:top w:val="none" w:sz="0" w:space="0" w:color="auto"/>
            <w:left w:val="none" w:sz="0" w:space="0" w:color="auto"/>
            <w:bottom w:val="none" w:sz="0" w:space="0" w:color="auto"/>
            <w:right w:val="none" w:sz="0" w:space="0" w:color="auto"/>
          </w:divBdr>
        </w:div>
        <w:div w:id="1248227419">
          <w:marLeft w:val="480"/>
          <w:marRight w:val="0"/>
          <w:marTop w:val="0"/>
          <w:marBottom w:val="0"/>
          <w:divBdr>
            <w:top w:val="none" w:sz="0" w:space="0" w:color="auto"/>
            <w:left w:val="none" w:sz="0" w:space="0" w:color="auto"/>
            <w:bottom w:val="none" w:sz="0" w:space="0" w:color="auto"/>
            <w:right w:val="none" w:sz="0" w:space="0" w:color="auto"/>
          </w:divBdr>
        </w:div>
        <w:div w:id="574322550">
          <w:marLeft w:val="480"/>
          <w:marRight w:val="0"/>
          <w:marTop w:val="0"/>
          <w:marBottom w:val="0"/>
          <w:divBdr>
            <w:top w:val="none" w:sz="0" w:space="0" w:color="auto"/>
            <w:left w:val="none" w:sz="0" w:space="0" w:color="auto"/>
            <w:bottom w:val="none" w:sz="0" w:space="0" w:color="auto"/>
            <w:right w:val="none" w:sz="0" w:space="0" w:color="auto"/>
          </w:divBdr>
        </w:div>
        <w:div w:id="1637638283">
          <w:marLeft w:val="480"/>
          <w:marRight w:val="0"/>
          <w:marTop w:val="0"/>
          <w:marBottom w:val="0"/>
          <w:divBdr>
            <w:top w:val="none" w:sz="0" w:space="0" w:color="auto"/>
            <w:left w:val="none" w:sz="0" w:space="0" w:color="auto"/>
            <w:bottom w:val="none" w:sz="0" w:space="0" w:color="auto"/>
            <w:right w:val="none" w:sz="0" w:space="0" w:color="auto"/>
          </w:divBdr>
        </w:div>
        <w:div w:id="1548488875">
          <w:marLeft w:val="480"/>
          <w:marRight w:val="0"/>
          <w:marTop w:val="0"/>
          <w:marBottom w:val="0"/>
          <w:divBdr>
            <w:top w:val="none" w:sz="0" w:space="0" w:color="auto"/>
            <w:left w:val="none" w:sz="0" w:space="0" w:color="auto"/>
            <w:bottom w:val="none" w:sz="0" w:space="0" w:color="auto"/>
            <w:right w:val="none" w:sz="0" w:space="0" w:color="auto"/>
          </w:divBdr>
        </w:div>
        <w:div w:id="2075854500">
          <w:marLeft w:val="480"/>
          <w:marRight w:val="0"/>
          <w:marTop w:val="0"/>
          <w:marBottom w:val="0"/>
          <w:divBdr>
            <w:top w:val="none" w:sz="0" w:space="0" w:color="auto"/>
            <w:left w:val="none" w:sz="0" w:space="0" w:color="auto"/>
            <w:bottom w:val="none" w:sz="0" w:space="0" w:color="auto"/>
            <w:right w:val="none" w:sz="0" w:space="0" w:color="auto"/>
          </w:divBdr>
        </w:div>
        <w:div w:id="1936329267">
          <w:marLeft w:val="480"/>
          <w:marRight w:val="0"/>
          <w:marTop w:val="0"/>
          <w:marBottom w:val="0"/>
          <w:divBdr>
            <w:top w:val="none" w:sz="0" w:space="0" w:color="auto"/>
            <w:left w:val="none" w:sz="0" w:space="0" w:color="auto"/>
            <w:bottom w:val="none" w:sz="0" w:space="0" w:color="auto"/>
            <w:right w:val="none" w:sz="0" w:space="0" w:color="auto"/>
          </w:divBdr>
        </w:div>
        <w:div w:id="248848641">
          <w:marLeft w:val="480"/>
          <w:marRight w:val="0"/>
          <w:marTop w:val="0"/>
          <w:marBottom w:val="0"/>
          <w:divBdr>
            <w:top w:val="none" w:sz="0" w:space="0" w:color="auto"/>
            <w:left w:val="none" w:sz="0" w:space="0" w:color="auto"/>
            <w:bottom w:val="none" w:sz="0" w:space="0" w:color="auto"/>
            <w:right w:val="none" w:sz="0" w:space="0" w:color="auto"/>
          </w:divBdr>
        </w:div>
        <w:div w:id="984043574">
          <w:marLeft w:val="480"/>
          <w:marRight w:val="0"/>
          <w:marTop w:val="0"/>
          <w:marBottom w:val="0"/>
          <w:divBdr>
            <w:top w:val="none" w:sz="0" w:space="0" w:color="auto"/>
            <w:left w:val="none" w:sz="0" w:space="0" w:color="auto"/>
            <w:bottom w:val="none" w:sz="0" w:space="0" w:color="auto"/>
            <w:right w:val="none" w:sz="0" w:space="0" w:color="auto"/>
          </w:divBdr>
        </w:div>
        <w:div w:id="1421945238">
          <w:marLeft w:val="480"/>
          <w:marRight w:val="0"/>
          <w:marTop w:val="0"/>
          <w:marBottom w:val="0"/>
          <w:divBdr>
            <w:top w:val="none" w:sz="0" w:space="0" w:color="auto"/>
            <w:left w:val="none" w:sz="0" w:space="0" w:color="auto"/>
            <w:bottom w:val="none" w:sz="0" w:space="0" w:color="auto"/>
            <w:right w:val="none" w:sz="0" w:space="0" w:color="auto"/>
          </w:divBdr>
        </w:div>
        <w:div w:id="417991848">
          <w:marLeft w:val="480"/>
          <w:marRight w:val="0"/>
          <w:marTop w:val="0"/>
          <w:marBottom w:val="0"/>
          <w:divBdr>
            <w:top w:val="none" w:sz="0" w:space="0" w:color="auto"/>
            <w:left w:val="none" w:sz="0" w:space="0" w:color="auto"/>
            <w:bottom w:val="none" w:sz="0" w:space="0" w:color="auto"/>
            <w:right w:val="none" w:sz="0" w:space="0" w:color="auto"/>
          </w:divBdr>
        </w:div>
        <w:div w:id="2245810">
          <w:marLeft w:val="480"/>
          <w:marRight w:val="0"/>
          <w:marTop w:val="0"/>
          <w:marBottom w:val="0"/>
          <w:divBdr>
            <w:top w:val="none" w:sz="0" w:space="0" w:color="auto"/>
            <w:left w:val="none" w:sz="0" w:space="0" w:color="auto"/>
            <w:bottom w:val="none" w:sz="0" w:space="0" w:color="auto"/>
            <w:right w:val="none" w:sz="0" w:space="0" w:color="auto"/>
          </w:divBdr>
        </w:div>
        <w:div w:id="1737826048">
          <w:marLeft w:val="480"/>
          <w:marRight w:val="0"/>
          <w:marTop w:val="0"/>
          <w:marBottom w:val="0"/>
          <w:divBdr>
            <w:top w:val="none" w:sz="0" w:space="0" w:color="auto"/>
            <w:left w:val="none" w:sz="0" w:space="0" w:color="auto"/>
            <w:bottom w:val="none" w:sz="0" w:space="0" w:color="auto"/>
            <w:right w:val="none" w:sz="0" w:space="0" w:color="auto"/>
          </w:divBdr>
        </w:div>
        <w:div w:id="1887333371">
          <w:marLeft w:val="480"/>
          <w:marRight w:val="0"/>
          <w:marTop w:val="0"/>
          <w:marBottom w:val="0"/>
          <w:divBdr>
            <w:top w:val="none" w:sz="0" w:space="0" w:color="auto"/>
            <w:left w:val="none" w:sz="0" w:space="0" w:color="auto"/>
            <w:bottom w:val="none" w:sz="0" w:space="0" w:color="auto"/>
            <w:right w:val="none" w:sz="0" w:space="0" w:color="auto"/>
          </w:divBdr>
        </w:div>
        <w:div w:id="2126194210">
          <w:marLeft w:val="480"/>
          <w:marRight w:val="0"/>
          <w:marTop w:val="0"/>
          <w:marBottom w:val="0"/>
          <w:divBdr>
            <w:top w:val="none" w:sz="0" w:space="0" w:color="auto"/>
            <w:left w:val="none" w:sz="0" w:space="0" w:color="auto"/>
            <w:bottom w:val="none" w:sz="0" w:space="0" w:color="auto"/>
            <w:right w:val="none" w:sz="0" w:space="0" w:color="auto"/>
          </w:divBdr>
        </w:div>
        <w:div w:id="2007513623">
          <w:marLeft w:val="480"/>
          <w:marRight w:val="0"/>
          <w:marTop w:val="0"/>
          <w:marBottom w:val="0"/>
          <w:divBdr>
            <w:top w:val="none" w:sz="0" w:space="0" w:color="auto"/>
            <w:left w:val="none" w:sz="0" w:space="0" w:color="auto"/>
            <w:bottom w:val="none" w:sz="0" w:space="0" w:color="auto"/>
            <w:right w:val="none" w:sz="0" w:space="0" w:color="auto"/>
          </w:divBdr>
        </w:div>
        <w:div w:id="1541937334">
          <w:marLeft w:val="480"/>
          <w:marRight w:val="0"/>
          <w:marTop w:val="0"/>
          <w:marBottom w:val="0"/>
          <w:divBdr>
            <w:top w:val="none" w:sz="0" w:space="0" w:color="auto"/>
            <w:left w:val="none" w:sz="0" w:space="0" w:color="auto"/>
            <w:bottom w:val="none" w:sz="0" w:space="0" w:color="auto"/>
            <w:right w:val="none" w:sz="0" w:space="0" w:color="auto"/>
          </w:divBdr>
        </w:div>
        <w:div w:id="1038360670">
          <w:marLeft w:val="480"/>
          <w:marRight w:val="0"/>
          <w:marTop w:val="0"/>
          <w:marBottom w:val="0"/>
          <w:divBdr>
            <w:top w:val="none" w:sz="0" w:space="0" w:color="auto"/>
            <w:left w:val="none" w:sz="0" w:space="0" w:color="auto"/>
            <w:bottom w:val="none" w:sz="0" w:space="0" w:color="auto"/>
            <w:right w:val="none" w:sz="0" w:space="0" w:color="auto"/>
          </w:divBdr>
        </w:div>
        <w:div w:id="1134567143">
          <w:marLeft w:val="480"/>
          <w:marRight w:val="0"/>
          <w:marTop w:val="0"/>
          <w:marBottom w:val="0"/>
          <w:divBdr>
            <w:top w:val="none" w:sz="0" w:space="0" w:color="auto"/>
            <w:left w:val="none" w:sz="0" w:space="0" w:color="auto"/>
            <w:bottom w:val="none" w:sz="0" w:space="0" w:color="auto"/>
            <w:right w:val="none" w:sz="0" w:space="0" w:color="auto"/>
          </w:divBdr>
        </w:div>
        <w:div w:id="333453681">
          <w:marLeft w:val="480"/>
          <w:marRight w:val="0"/>
          <w:marTop w:val="0"/>
          <w:marBottom w:val="0"/>
          <w:divBdr>
            <w:top w:val="none" w:sz="0" w:space="0" w:color="auto"/>
            <w:left w:val="none" w:sz="0" w:space="0" w:color="auto"/>
            <w:bottom w:val="none" w:sz="0" w:space="0" w:color="auto"/>
            <w:right w:val="none" w:sz="0" w:space="0" w:color="auto"/>
          </w:divBdr>
        </w:div>
        <w:div w:id="98910416">
          <w:marLeft w:val="480"/>
          <w:marRight w:val="0"/>
          <w:marTop w:val="0"/>
          <w:marBottom w:val="0"/>
          <w:divBdr>
            <w:top w:val="none" w:sz="0" w:space="0" w:color="auto"/>
            <w:left w:val="none" w:sz="0" w:space="0" w:color="auto"/>
            <w:bottom w:val="none" w:sz="0" w:space="0" w:color="auto"/>
            <w:right w:val="none" w:sz="0" w:space="0" w:color="auto"/>
          </w:divBdr>
        </w:div>
        <w:div w:id="372922939">
          <w:marLeft w:val="480"/>
          <w:marRight w:val="0"/>
          <w:marTop w:val="0"/>
          <w:marBottom w:val="0"/>
          <w:divBdr>
            <w:top w:val="none" w:sz="0" w:space="0" w:color="auto"/>
            <w:left w:val="none" w:sz="0" w:space="0" w:color="auto"/>
            <w:bottom w:val="none" w:sz="0" w:space="0" w:color="auto"/>
            <w:right w:val="none" w:sz="0" w:space="0" w:color="auto"/>
          </w:divBdr>
        </w:div>
        <w:div w:id="1013655634">
          <w:marLeft w:val="480"/>
          <w:marRight w:val="0"/>
          <w:marTop w:val="0"/>
          <w:marBottom w:val="0"/>
          <w:divBdr>
            <w:top w:val="none" w:sz="0" w:space="0" w:color="auto"/>
            <w:left w:val="none" w:sz="0" w:space="0" w:color="auto"/>
            <w:bottom w:val="none" w:sz="0" w:space="0" w:color="auto"/>
            <w:right w:val="none" w:sz="0" w:space="0" w:color="auto"/>
          </w:divBdr>
        </w:div>
        <w:div w:id="212159329">
          <w:marLeft w:val="480"/>
          <w:marRight w:val="0"/>
          <w:marTop w:val="0"/>
          <w:marBottom w:val="0"/>
          <w:divBdr>
            <w:top w:val="none" w:sz="0" w:space="0" w:color="auto"/>
            <w:left w:val="none" w:sz="0" w:space="0" w:color="auto"/>
            <w:bottom w:val="none" w:sz="0" w:space="0" w:color="auto"/>
            <w:right w:val="none" w:sz="0" w:space="0" w:color="auto"/>
          </w:divBdr>
        </w:div>
        <w:div w:id="334765888">
          <w:marLeft w:val="480"/>
          <w:marRight w:val="0"/>
          <w:marTop w:val="0"/>
          <w:marBottom w:val="0"/>
          <w:divBdr>
            <w:top w:val="none" w:sz="0" w:space="0" w:color="auto"/>
            <w:left w:val="none" w:sz="0" w:space="0" w:color="auto"/>
            <w:bottom w:val="none" w:sz="0" w:space="0" w:color="auto"/>
            <w:right w:val="none" w:sz="0" w:space="0" w:color="auto"/>
          </w:divBdr>
        </w:div>
        <w:div w:id="1138381379">
          <w:marLeft w:val="480"/>
          <w:marRight w:val="0"/>
          <w:marTop w:val="0"/>
          <w:marBottom w:val="0"/>
          <w:divBdr>
            <w:top w:val="none" w:sz="0" w:space="0" w:color="auto"/>
            <w:left w:val="none" w:sz="0" w:space="0" w:color="auto"/>
            <w:bottom w:val="none" w:sz="0" w:space="0" w:color="auto"/>
            <w:right w:val="none" w:sz="0" w:space="0" w:color="auto"/>
          </w:divBdr>
        </w:div>
        <w:div w:id="657924561">
          <w:marLeft w:val="480"/>
          <w:marRight w:val="0"/>
          <w:marTop w:val="0"/>
          <w:marBottom w:val="0"/>
          <w:divBdr>
            <w:top w:val="none" w:sz="0" w:space="0" w:color="auto"/>
            <w:left w:val="none" w:sz="0" w:space="0" w:color="auto"/>
            <w:bottom w:val="none" w:sz="0" w:space="0" w:color="auto"/>
            <w:right w:val="none" w:sz="0" w:space="0" w:color="auto"/>
          </w:divBdr>
        </w:div>
      </w:divsChild>
    </w:div>
    <w:div w:id="148177231">
      <w:bodyDiv w:val="1"/>
      <w:marLeft w:val="0"/>
      <w:marRight w:val="0"/>
      <w:marTop w:val="0"/>
      <w:marBottom w:val="0"/>
      <w:divBdr>
        <w:top w:val="none" w:sz="0" w:space="0" w:color="auto"/>
        <w:left w:val="none" w:sz="0" w:space="0" w:color="auto"/>
        <w:bottom w:val="none" w:sz="0" w:space="0" w:color="auto"/>
        <w:right w:val="none" w:sz="0" w:space="0" w:color="auto"/>
      </w:divBdr>
      <w:divsChild>
        <w:div w:id="1636527951">
          <w:marLeft w:val="640"/>
          <w:marRight w:val="0"/>
          <w:marTop w:val="0"/>
          <w:marBottom w:val="0"/>
          <w:divBdr>
            <w:top w:val="none" w:sz="0" w:space="0" w:color="auto"/>
            <w:left w:val="none" w:sz="0" w:space="0" w:color="auto"/>
            <w:bottom w:val="none" w:sz="0" w:space="0" w:color="auto"/>
            <w:right w:val="none" w:sz="0" w:space="0" w:color="auto"/>
          </w:divBdr>
        </w:div>
        <w:div w:id="1347630116">
          <w:marLeft w:val="640"/>
          <w:marRight w:val="0"/>
          <w:marTop w:val="0"/>
          <w:marBottom w:val="0"/>
          <w:divBdr>
            <w:top w:val="none" w:sz="0" w:space="0" w:color="auto"/>
            <w:left w:val="none" w:sz="0" w:space="0" w:color="auto"/>
            <w:bottom w:val="none" w:sz="0" w:space="0" w:color="auto"/>
            <w:right w:val="none" w:sz="0" w:space="0" w:color="auto"/>
          </w:divBdr>
        </w:div>
        <w:div w:id="1701931894">
          <w:marLeft w:val="640"/>
          <w:marRight w:val="0"/>
          <w:marTop w:val="0"/>
          <w:marBottom w:val="0"/>
          <w:divBdr>
            <w:top w:val="none" w:sz="0" w:space="0" w:color="auto"/>
            <w:left w:val="none" w:sz="0" w:space="0" w:color="auto"/>
            <w:bottom w:val="none" w:sz="0" w:space="0" w:color="auto"/>
            <w:right w:val="none" w:sz="0" w:space="0" w:color="auto"/>
          </w:divBdr>
        </w:div>
        <w:div w:id="313487836">
          <w:marLeft w:val="640"/>
          <w:marRight w:val="0"/>
          <w:marTop w:val="0"/>
          <w:marBottom w:val="0"/>
          <w:divBdr>
            <w:top w:val="none" w:sz="0" w:space="0" w:color="auto"/>
            <w:left w:val="none" w:sz="0" w:space="0" w:color="auto"/>
            <w:bottom w:val="none" w:sz="0" w:space="0" w:color="auto"/>
            <w:right w:val="none" w:sz="0" w:space="0" w:color="auto"/>
          </w:divBdr>
        </w:div>
        <w:div w:id="1756315898">
          <w:marLeft w:val="640"/>
          <w:marRight w:val="0"/>
          <w:marTop w:val="0"/>
          <w:marBottom w:val="0"/>
          <w:divBdr>
            <w:top w:val="none" w:sz="0" w:space="0" w:color="auto"/>
            <w:left w:val="none" w:sz="0" w:space="0" w:color="auto"/>
            <w:bottom w:val="none" w:sz="0" w:space="0" w:color="auto"/>
            <w:right w:val="none" w:sz="0" w:space="0" w:color="auto"/>
          </w:divBdr>
        </w:div>
        <w:div w:id="327905128">
          <w:marLeft w:val="640"/>
          <w:marRight w:val="0"/>
          <w:marTop w:val="0"/>
          <w:marBottom w:val="0"/>
          <w:divBdr>
            <w:top w:val="none" w:sz="0" w:space="0" w:color="auto"/>
            <w:left w:val="none" w:sz="0" w:space="0" w:color="auto"/>
            <w:bottom w:val="none" w:sz="0" w:space="0" w:color="auto"/>
            <w:right w:val="none" w:sz="0" w:space="0" w:color="auto"/>
          </w:divBdr>
        </w:div>
        <w:div w:id="517502403">
          <w:marLeft w:val="640"/>
          <w:marRight w:val="0"/>
          <w:marTop w:val="0"/>
          <w:marBottom w:val="0"/>
          <w:divBdr>
            <w:top w:val="none" w:sz="0" w:space="0" w:color="auto"/>
            <w:left w:val="none" w:sz="0" w:space="0" w:color="auto"/>
            <w:bottom w:val="none" w:sz="0" w:space="0" w:color="auto"/>
            <w:right w:val="none" w:sz="0" w:space="0" w:color="auto"/>
          </w:divBdr>
        </w:div>
        <w:div w:id="175508754">
          <w:marLeft w:val="640"/>
          <w:marRight w:val="0"/>
          <w:marTop w:val="0"/>
          <w:marBottom w:val="0"/>
          <w:divBdr>
            <w:top w:val="none" w:sz="0" w:space="0" w:color="auto"/>
            <w:left w:val="none" w:sz="0" w:space="0" w:color="auto"/>
            <w:bottom w:val="none" w:sz="0" w:space="0" w:color="auto"/>
            <w:right w:val="none" w:sz="0" w:space="0" w:color="auto"/>
          </w:divBdr>
        </w:div>
        <w:div w:id="2002728682">
          <w:marLeft w:val="640"/>
          <w:marRight w:val="0"/>
          <w:marTop w:val="0"/>
          <w:marBottom w:val="0"/>
          <w:divBdr>
            <w:top w:val="none" w:sz="0" w:space="0" w:color="auto"/>
            <w:left w:val="none" w:sz="0" w:space="0" w:color="auto"/>
            <w:bottom w:val="none" w:sz="0" w:space="0" w:color="auto"/>
            <w:right w:val="none" w:sz="0" w:space="0" w:color="auto"/>
          </w:divBdr>
        </w:div>
        <w:div w:id="1428040315">
          <w:marLeft w:val="640"/>
          <w:marRight w:val="0"/>
          <w:marTop w:val="0"/>
          <w:marBottom w:val="0"/>
          <w:divBdr>
            <w:top w:val="none" w:sz="0" w:space="0" w:color="auto"/>
            <w:left w:val="none" w:sz="0" w:space="0" w:color="auto"/>
            <w:bottom w:val="none" w:sz="0" w:space="0" w:color="auto"/>
            <w:right w:val="none" w:sz="0" w:space="0" w:color="auto"/>
          </w:divBdr>
        </w:div>
        <w:div w:id="1771310735">
          <w:marLeft w:val="640"/>
          <w:marRight w:val="0"/>
          <w:marTop w:val="0"/>
          <w:marBottom w:val="0"/>
          <w:divBdr>
            <w:top w:val="none" w:sz="0" w:space="0" w:color="auto"/>
            <w:left w:val="none" w:sz="0" w:space="0" w:color="auto"/>
            <w:bottom w:val="none" w:sz="0" w:space="0" w:color="auto"/>
            <w:right w:val="none" w:sz="0" w:space="0" w:color="auto"/>
          </w:divBdr>
        </w:div>
        <w:div w:id="487064466">
          <w:marLeft w:val="640"/>
          <w:marRight w:val="0"/>
          <w:marTop w:val="0"/>
          <w:marBottom w:val="0"/>
          <w:divBdr>
            <w:top w:val="none" w:sz="0" w:space="0" w:color="auto"/>
            <w:left w:val="none" w:sz="0" w:space="0" w:color="auto"/>
            <w:bottom w:val="none" w:sz="0" w:space="0" w:color="auto"/>
            <w:right w:val="none" w:sz="0" w:space="0" w:color="auto"/>
          </w:divBdr>
        </w:div>
        <w:div w:id="49504085">
          <w:marLeft w:val="640"/>
          <w:marRight w:val="0"/>
          <w:marTop w:val="0"/>
          <w:marBottom w:val="0"/>
          <w:divBdr>
            <w:top w:val="none" w:sz="0" w:space="0" w:color="auto"/>
            <w:left w:val="none" w:sz="0" w:space="0" w:color="auto"/>
            <w:bottom w:val="none" w:sz="0" w:space="0" w:color="auto"/>
            <w:right w:val="none" w:sz="0" w:space="0" w:color="auto"/>
          </w:divBdr>
        </w:div>
        <w:div w:id="1350444323">
          <w:marLeft w:val="640"/>
          <w:marRight w:val="0"/>
          <w:marTop w:val="0"/>
          <w:marBottom w:val="0"/>
          <w:divBdr>
            <w:top w:val="none" w:sz="0" w:space="0" w:color="auto"/>
            <w:left w:val="none" w:sz="0" w:space="0" w:color="auto"/>
            <w:bottom w:val="none" w:sz="0" w:space="0" w:color="auto"/>
            <w:right w:val="none" w:sz="0" w:space="0" w:color="auto"/>
          </w:divBdr>
        </w:div>
        <w:div w:id="1104036782">
          <w:marLeft w:val="640"/>
          <w:marRight w:val="0"/>
          <w:marTop w:val="0"/>
          <w:marBottom w:val="0"/>
          <w:divBdr>
            <w:top w:val="none" w:sz="0" w:space="0" w:color="auto"/>
            <w:left w:val="none" w:sz="0" w:space="0" w:color="auto"/>
            <w:bottom w:val="none" w:sz="0" w:space="0" w:color="auto"/>
            <w:right w:val="none" w:sz="0" w:space="0" w:color="auto"/>
          </w:divBdr>
        </w:div>
        <w:div w:id="654380817">
          <w:marLeft w:val="640"/>
          <w:marRight w:val="0"/>
          <w:marTop w:val="0"/>
          <w:marBottom w:val="0"/>
          <w:divBdr>
            <w:top w:val="none" w:sz="0" w:space="0" w:color="auto"/>
            <w:left w:val="none" w:sz="0" w:space="0" w:color="auto"/>
            <w:bottom w:val="none" w:sz="0" w:space="0" w:color="auto"/>
            <w:right w:val="none" w:sz="0" w:space="0" w:color="auto"/>
          </w:divBdr>
        </w:div>
        <w:div w:id="144473220">
          <w:marLeft w:val="640"/>
          <w:marRight w:val="0"/>
          <w:marTop w:val="0"/>
          <w:marBottom w:val="0"/>
          <w:divBdr>
            <w:top w:val="none" w:sz="0" w:space="0" w:color="auto"/>
            <w:left w:val="none" w:sz="0" w:space="0" w:color="auto"/>
            <w:bottom w:val="none" w:sz="0" w:space="0" w:color="auto"/>
            <w:right w:val="none" w:sz="0" w:space="0" w:color="auto"/>
          </w:divBdr>
        </w:div>
        <w:div w:id="1788350919">
          <w:marLeft w:val="640"/>
          <w:marRight w:val="0"/>
          <w:marTop w:val="0"/>
          <w:marBottom w:val="0"/>
          <w:divBdr>
            <w:top w:val="none" w:sz="0" w:space="0" w:color="auto"/>
            <w:left w:val="none" w:sz="0" w:space="0" w:color="auto"/>
            <w:bottom w:val="none" w:sz="0" w:space="0" w:color="auto"/>
            <w:right w:val="none" w:sz="0" w:space="0" w:color="auto"/>
          </w:divBdr>
        </w:div>
        <w:div w:id="1152601332">
          <w:marLeft w:val="640"/>
          <w:marRight w:val="0"/>
          <w:marTop w:val="0"/>
          <w:marBottom w:val="0"/>
          <w:divBdr>
            <w:top w:val="none" w:sz="0" w:space="0" w:color="auto"/>
            <w:left w:val="none" w:sz="0" w:space="0" w:color="auto"/>
            <w:bottom w:val="none" w:sz="0" w:space="0" w:color="auto"/>
            <w:right w:val="none" w:sz="0" w:space="0" w:color="auto"/>
          </w:divBdr>
        </w:div>
        <w:div w:id="1848865422">
          <w:marLeft w:val="640"/>
          <w:marRight w:val="0"/>
          <w:marTop w:val="0"/>
          <w:marBottom w:val="0"/>
          <w:divBdr>
            <w:top w:val="none" w:sz="0" w:space="0" w:color="auto"/>
            <w:left w:val="none" w:sz="0" w:space="0" w:color="auto"/>
            <w:bottom w:val="none" w:sz="0" w:space="0" w:color="auto"/>
            <w:right w:val="none" w:sz="0" w:space="0" w:color="auto"/>
          </w:divBdr>
        </w:div>
        <w:div w:id="767391603">
          <w:marLeft w:val="640"/>
          <w:marRight w:val="0"/>
          <w:marTop w:val="0"/>
          <w:marBottom w:val="0"/>
          <w:divBdr>
            <w:top w:val="none" w:sz="0" w:space="0" w:color="auto"/>
            <w:left w:val="none" w:sz="0" w:space="0" w:color="auto"/>
            <w:bottom w:val="none" w:sz="0" w:space="0" w:color="auto"/>
            <w:right w:val="none" w:sz="0" w:space="0" w:color="auto"/>
          </w:divBdr>
        </w:div>
        <w:div w:id="91171955">
          <w:marLeft w:val="640"/>
          <w:marRight w:val="0"/>
          <w:marTop w:val="0"/>
          <w:marBottom w:val="0"/>
          <w:divBdr>
            <w:top w:val="none" w:sz="0" w:space="0" w:color="auto"/>
            <w:left w:val="none" w:sz="0" w:space="0" w:color="auto"/>
            <w:bottom w:val="none" w:sz="0" w:space="0" w:color="auto"/>
            <w:right w:val="none" w:sz="0" w:space="0" w:color="auto"/>
          </w:divBdr>
        </w:div>
        <w:div w:id="304243649">
          <w:marLeft w:val="640"/>
          <w:marRight w:val="0"/>
          <w:marTop w:val="0"/>
          <w:marBottom w:val="0"/>
          <w:divBdr>
            <w:top w:val="none" w:sz="0" w:space="0" w:color="auto"/>
            <w:left w:val="none" w:sz="0" w:space="0" w:color="auto"/>
            <w:bottom w:val="none" w:sz="0" w:space="0" w:color="auto"/>
            <w:right w:val="none" w:sz="0" w:space="0" w:color="auto"/>
          </w:divBdr>
        </w:div>
        <w:div w:id="1731612983">
          <w:marLeft w:val="640"/>
          <w:marRight w:val="0"/>
          <w:marTop w:val="0"/>
          <w:marBottom w:val="0"/>
          <w:divBdr>
            <w:top w:val="none" w:sz="0" w:space="0" w:color="auto"/>
            <w:left w:val="none" w:sz="0" w:space="0" w:color="auto"/>
            <w:bottom w:val="none" w:sz="0" w:space="0" w:color="auto"/>
            <w:right w:val="none" w:sz="0" w:space="0" w:color="auto"/>
          </w:divBdr>
        </w:div>
        <w:div w:id="635573848">
          <w:marLeft w:val="640"/>
          <w:marRight w:val="0"/>
          <w:marTop w:val="0"/>
          <w:marBottom w:val="0"/>
          <w:divBdr>
            <w:top w:val="none" w:sz="0" w:space="0" w:color="auto"/>
            <w:left w:val="none" w:sz="0" w:space="0" w:color="auto"/>
            <w:bottom w:val="none" w:sz="0" w:space="0" w:color="auto"/>
            <w:right w:val="none" w:sz="0" w:space="0" w:color="auto"/>
          </w:divBdr>
        </w:div>
        <w:div w:id="1760056232">
          <w:marLeft w:val="640"/>
          <w:marRight w:val="0"/>
          <w:marTop w:val="0"/>
          <w:marBottom w:val="0"/>
          <w:divBdr>
            <w:top w:val="none" w:sz="0" w:space="0" w:color="auto"/>
            <w:left w:val="none" w:sz="0" w:space="0" w:color="auto"/>
            <w:bottom w:val="none" w:sz="0" w:space="0" w:color="auto"/>
            <w:right w:val="none" w:sz="0" w:space="0" w:color="auto"/>
          </w:divBdr>
        </w:div>
        <w:div w:id="490371739">
          <w:marLeft w:val="640"/>
          <w:marRight w:val="0"/>
          <w:marTop w:val="0"/>
          <w:marBottom w:val="0"/>
          <w:divBdr>
            <w:top w:val="none" w:sz="0" w:space="0" w:color="auto"/>
            <w:left w:val="none" w:sz="0" w:space="0" w:color="auto"/>
            <w:bottom w:val="none" w:sz="0" w:space="0" w:color="auto"/>
            <w:right w:val="none" w:sz="0" w:space="0" w:color="auto"/>
          </w:divBdr>
        </w:div>
        <w:div w:id="449789141">
          <w:marLeft w:val="640"/>
          <w:marRight w:val="0"/>
          <w:marTop w:val="0"/>
          <w:marBottom w:val="0"/>
          <w:divBdr>
            <w:top w:val="none" w:sz="0" w:space="0" w:color="auto"/>
            <w:left w:val="none" w:sz="0" w:space="0" w:color="auto"/>
            <w:bottom w:val="none" w:sz="0" w:space="0" w:color="auto"/>
            <w:right w:val="none" w:sz="0" w:space="0" w:color="auto"/>
          </w:divBdr>
        </w:div>
        <w:div w:id="614219413">
          <w:marLeft w:val="640"/>
          <w:marRight w:val="0"/>
          <w:marTop w:val="0"/>
          <w:marBottom w:val="0"/>
          <w:divBdr>
            <w:top w:val="none" w:sz="0" w:space="0" w:color="auto"/>
            <w:left w:val="none" w:sz="0" w:space="0" w:color="auto"/>
            <w:bottom w:val="none" w:sz="0" w:space="0" w:color="auto"/>
            <w:right w:val="none" w:sz="0" w:space="0" w:color="auto"/>
          </w:divBdr>
        </w:div>
        <w:div w:id="510800136">
          <w:marLeft w:val="640"/>
          <w:marRight w:val="0"/>
          <w:marTop w:val="0"/>
          <w:marBottom w:val="0"/>
          <w:divBdr>
            <w:top w:val="none" w:sz="0" w:space="0" w:color="auto"/>
            <w:left w:val="none" w:sz="0" w:space="0" w:color="auto"/>
            <w:bottom w:val="none" w:sz="0" w:space="0" w:color="auto"/>
            <w:right w:val="none" w:sz="0" w:space="0" w:color="auto"/>
          </w:divBdr>
        </w:div>
        <w:div w:id="1026827294">
          <w:marLeft w:val="640"/>
          <w:marRight w:val="0"/>
          <w:marTop w:val="0"/>
          <w:marBottom w:val="0"/>
          <w:divBdr>
            <w:top w:val="none" w:sz="0" w:space="0" w:color="auto"/>
            <w:left w:val="none" w:sz="0" w:space="0" w:color="auto"/>
            <w:bottom w:val="none" w:sz="0" w:space="0" w:color="auto"/>
            <w:right w:val="none" w:sz="0" w:space="0" w:color="auto"/>
          </w:divBdr>
        </w:div>
        <w:div w:id="1679965143">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700205242">
          <w:marLeft w:val="640"/>
          <w:marRight w:val="0"/>
          <w:marTop w:val="0"/>
          <w:marBottom w:val="0"/>
          <w:divBdr>
            <w:top w:val="none" w:sz="0" w:space="0" w:color="auto"/>
            <w:left w:val="none" w:sz="0" w:space="0" w:color="auto"/>
            <w:bottom w:val="none" w:sz="0" w:space="0" w:color="auto"/>
            <w:right w:val="none" w:sz="0" w:space="0" w:color="auto"/>
          </w:divBdr>
        </w:div>
        <w:div w:id="1246187246">
          <w:marLeft w:val="640"/>
          <w:marRight w:val="0"/>
          <w:marTop w:val="0"/>
          <w:marBottom w:val="0"/>
          <w:divBdr>
            <w:top w:val="none" w:sz="0" w:space="0" w:color="auto"/>
            <w:left w:val="none" w:sz="0" w:space="0" w:color="auto"/>
            <w:bottom w:val="none" w:sz="0" w:space="0" w:color="auto"/>
            <w:right w:val="none" w:sz="0" w:space="0" w:color="auto"/>
          </w:divBdr>
        </w:div>
        <w:div w:id="1021590625">
          <w:marLeft w:val="640"/>
          <w:marRight w:val="0"/>
          <w:marTop w:val="0"/>
          <w:marBottom w:val="0"/>
          <w:divBdr>
            <w:top w:val="none" w:sz="0" w:space="0" w:color="auto"/>
            <w:left w:val="none" w:sz="0" w:space="0" w:color="auto"/>
            <w:bottom w:val="none" w:sz="0" w:space="0" w:color="auto"/>
            <w:right w:val="none" w:sz="0" w:space="0" w:color="auto"/>
          </w:divBdr>
        </w:div>
        <w:div w:id="1788624580">
          <w:marLeft w:val="640"/>
          <w:marRight w:val="0"/>
          <w:marTop w:val="0"/>
          <w:marBottom w:val="0"/>
          <w:divBdr>
            <w:top w:val="none" w:sz="0" w:space="0" w:color="auto"/>
            <w:left w:val="none" w:sz="0" w:space="0" w:color="auto"/>
            <w:bottom w:val="none" w:sz="0" w:space="0" w:color="auto"/>
            <w:right w:val="none" w:sz="0" w:space="0" w:color="auto"/>
          </w:divBdr>
        </w:div>
        <w:div w:id="1783576462">
          <w:marLeft w:val="640"/>
          <w:marRight w:val="0"/>
          <w:marTop w:val="0"/>
          <w:marBottom w:val="0"/>
          <w:divBdr>
            <w:top w:val="none" w:sz="0" w:space="0" w:color="auto"/>
            <w:left w:val="none" w:sz="0" w:space="0" w:color="auto"/>
            <w:bottom w:val="none" w:sz="0" w:space="0" w:color="auto"/>
            <w:right w:val="none" w:sz="0" w:space="0" w:color="auto"/>
          </w:divBdr>
        </w:div>
        <w:div w:id="566380592">
          <w:marLeft w:val="640"/>
          <w:marRight w:val="0"/>
          <w:marTop w:val="0"/>
          <w:marBottom w:val="0"/>
          <w:divBdr>
            <w:top w:val="none" w:sz="0" w:space="0" w:color="auto"/>
            <w:left w:val="none" w:sz="0" w:space="0" w:color="auto"/>
            <w:bottom w:val="none" w:sz="0" w:space="0" w:color="auto"/>
            <w:right w:val="none" w:sz="0" w:space="0" w:color="auto"/>
          </w:divBdr>
        </w:div>
        <w:div w:id="1618216155">
          <w:marLeft w:val="640"/>
          <w:marRight w:val="0"/>
          <w:marTop w:val="0"/>
          <w:marBottom w:val="0"/>
          <w:divBdr>
            <w:top w:val="none" w:sz="0" w:space="0" w:color="auto"/>
            <w:left w:val="none" w:sz="0" w:space="0" w:color="auto"/>
            <w:bottom w:val="none" w:sz="0" w:space="0" w:color="auto"/>
            <w:right w:val="none" w:sz="0" w:space="0" w:color="auto"/>
          </w:divBdr>
        </w:div>
        <w:div w:id="1310600010">
          <w:marLeft w:val="640"/>
          <w:marRight w:val="0"/>
          <w:marTop w:val="0"/>
          <w:marBottom w:val="0"/>
          <w:divBdr>
            <w:top w:val="none" w:sz="0" w:space="0" w:color="auto"/>
            <w:left w:val="none" w:sz="0" w:space="0" w:color="auto"/>
            <w:bottom w:val="none" w:sz="0" w:space="0" w:color="auto"/>
            <w:right w:val="none" w:sz="0" w:space="0" w:color="auto"/>
          </w:divBdr>
        </w:div>
        <w:div w:id="2021543300">
          <w:marLeft w:val="640"/>
          <w:marRight w:val="0"/>
          <w:marTop w:val="0"/>
          <w:marBottom w:val="0"/>
          <w:divBdr>
            <w:top w:val="none" w:sz="0" w:space="0" w:color="auto"/>
            <w:left w:val="none" w:sz="0" w:space="0" w:color="auto"/>
            <w:bottom w:val="none" w:sz="0" w:space="0" w:color="auto"/>
            <w:right w:val="none" w:sz="0" w:space="0" w:color="auto"/>
          </w:divBdr>
        </w:div>
        <w:div w:id="1031884480">
          <w:marLeft w:val="640"/>
          <w:marRight w:val="0"/>
          <w:marTop w:val="0"/>
          <w:marBottom w:val="0"/>
          <w:divBdr>
            <w:top w:val="none" w:sz="0" w:space="0" w:color="auto"/>
            <w:left w:val="none" w:sz="0" w:space="0" w:color="auto"/>
            <w:bottom w:val="none" w:sz="0" w:space="0" w:color="auto"/>
            <w:right w:val="none" w:sz="0" w:space="0" w:color="auto"/>
          </w:divBdr>
        </w:div>
        <w:div w:id="1864398164">
          <w:marLeft w:val="640"/>
          <w:marRight w:val="0"/>
          <w:marTop w:val="0"/>
          <w:marBottom w:val="0"/>
          <w:divBdr>
            <w:top w:val="none" w:sz="0" w:space="0" w:color="auto"/>
            <w:left w:val="none" w:sz="0" w:space="0" w:color="auto"/>
            <w:bottom w:val="none" w:sz="0" w:space="0" w:color="auto"/>
            <w:right w:val="none" w:sz="0" w:space="0" w:color="auto"/>
          </w:divBdr>
        </w:div>
        <w:div w:id="24870597">
          <w:marLeft w:val="640"/>
          <w:marRight w:val="0"/>
          <w:marTop w:val="0"/>
          <w:marBottom w:val="0"/>
          <w:divBdr>
            <w:top w:val="none" w:sz="0" w:space="0" w:color="auto"/>
            <w:left w:val="none" w:sz="0" w:space="0" w:color="auto"/>
            <w:bottom w:val="none" w:sz="0" w:space="0" w:color="auto"/>
            <w:right w:val="none" w:sz="0" w:space="0" w:color="auto"/>
          </w:divBdr>
        </w:div>
        <w:div w:id="579020253">
          <w:marLeft w:val="640"/>
          <w:marRight w:val="0"/>
          <w:marTop w:val="0"/>
          <w:marBottom w:val="0"/>
          <w:divBdr>
            <w:top w:val="none" w:sz="0" w:space="0" w:color="auto"/>
            <w:left w:val="none" w:sz="0" w:space="0" w:color="auto"/>
            <w:bottom w:val="none" w:sz="0" w:space="0" w:color="auto"/>
            <w:right w:val="none" w:sz="0" w:space="0" w:color="auto"/>
          </w:divBdr>
        </w:div>
        <w:div w:id="36399900">
          <w:marLeft w:val="640"/>
          <w:marRight w:val="0"/>
          <w:marTop w:val="0"/>
          <w:marBottom w:val="0"/>
          <w:divBdr>
            <w:top w:val="none" w:sz="0" w:space="0" w:color="auto"/>
            <w:left w:val="none" w:sz="0" w:space="0" w:color="auto"/>
            <w:bottom w:val="none" w:sz="0" w:space="0" w:color="auto"/>
            <w:right w:val="none" w:sz="0" w:space="0" w:color="auto"/>
          </w:divBdr>
        </w:div>
        <w:div w:id="966855853">
          <w:marLeft w:val="640"/>
          <w:marRight w:val="0"/>
          <w:marTop w:val="0"/>
          <w:marBottom w:val="0"/>
          <w:divBdr>
            <w:top w:val="none" w:sz="0" w:space="0" w:color="auto"/>
            <w:left w:val="none" w:sz="0" w:space="0" w:color="auto"/>
            <w:bottom w:val="none" w:sz="0" w:space="0" w:color="auto"/>
            <w:right w:val="none" w:sz="0" w:space="0" w:color="auto"/>
          </w:divBdr>
        </w:div>
        <w:div w:id="899445537">
          <w:marLeft w:val="640"/>
          <w:marRight w:val="0"/>
          <w:marTop w:val="0"/>
          <w:marBottom w:val="0"/>
          <w:divBdr>
            <w:top w:val="none" w:sz="0" w:space="0" w:color="auto"/>
            <w:left w:val="none" w:sz="0" w:space="0" w:color="auto"/>
            <w:bottom w:val="none" w:sz="0" w:space="0" w:color="auto"/>
            <w:right w:val="none" w:sz="0" w:space="0" w:color="auto"/>
          </w:divBdr>
        </w:div>
        <w:div w:id="2041583200">
          <w:marLeft w:val="640"/>
          <w:marRight w:val="0"/>
          <w:marTop w:val="0"/>
          <w:marBottom w:val="0"/>
          <w:divBdr>
            <w:top w:val="none" w:sz="0" w:space="0" w:color="auto"/>
            <w:left w:val="none" w:sz="0" w:space="0" w:color="auto"/>
            <w:bottom w:val="none" w:sz="0" w:space="0" w:color="auto"/>
            <w:right w:val="none" w:sz="0" w:space="0" w:color="auto"/>
          </w:divBdr>
        </w:div>
        <w:div w:id="667904264">
          <w:marLeft w:val="640"/>
          <w:marRight w:val="0"/>
          <w:marTop w:val="0"/>
          <w:marBottom w:val="0"/>
          <w:divBdr>
            <w:top w:val="none" w:sz="0" w:space="0" w:color="auto"/>
            <w:left w:val="none" w:sz="0" w:space="0" w:color="auto"/>
            <w:bottom w:val="none" w:sz="0" w:space="0" w:color="auto"/>
            <w:right w:val="none" w:sz="0" w:space="0" w:color="auto"/>
          </w:divBdr>
        </w:div>
        <w:div w:id="1364285019">
          <w:marLeft w:val="640"/>
          <w:marRight w:val="0"/>
          <w:marTop w:val="0"/>
          <w:marBottom w:val="0"/>
          <w:divBdr>
            <w:top w:val="none" w:sz="0" w:space="0" w:color="auto"/>
            <w:left w:val="none" w:sz="0" w:space="0" w:color="auto"/>
            <w:bottom w:val="none" w:sz="0" w:space="0" w:color="auto"/>
            <w:right w:val="none" w:sz="0" w:space="0" w:color="auto"/>
          </w:divBdr>
        </w:div>
        <w:div w:id="737895885">
          <w:marLeft w:val="640"/>
          <w:marRight w:val="0"/>
          <w:marTop w:val="0"/>
          <w:marBottom w:val="0"/>
          <w:divBdr>
            <w:top w:val="none" w:sz="0" w:space="0" w:color="auto"/>
            <w:left w:val="none" w:sz="0" w:space="0" w:color="auto"/>
            <w:bottom w:val="none" w:sz="0" w:space="0" w:color="auto"/>
            <w:right w:val="none" w:sz="0" w:space="0" w:color="auto"/>
          </w:divBdr>
        </w:div>
        <w:div w:id="1611160760">
          <w:marLeft w:val="640"/>
          <w:marRight w:val="0"/>
          <w:marTop w:val="0"/>
          <w:marBottom w:val="0"/>
          <w:divBdr>
            <w:top w:val="none" w:sz="0" w:space="0" w:color="auto"/>
            <w:left w:val="none" w:sz="0" w:space="0" w:color="auto"/>
            <w:bottom w:val="none" w:sz="0" w:space="0" w:color="auto"/>
            <w:right w:val="none" w:sz="0" w:space="0" w:color="auto"/>
          </w:divBdr>
        </w:div>
        <w:div w:id="448203419">
          <w:marLeft w:val="640"/>
          <w:marRight w:val="0"/>
          <w:marTop w:val="0"/>
          <w:marBottom w:val="0"/>
          <w:divBdr>
            <w:top w:val="none" w:sz="0" w:space="0" w:color="auto"/>
            <w:left w:val="none" w:sz="0" w:space="0" w:color="auto"/>
            <w:bottom w:val="none" w:sz="0" w:space="0" w:color="auto"/>
            <w:right w:val="none" w:sz="0" w:space="0" w:color="auto"/>
          </w:divBdr>
        </w:div>
        <w:div w:id="765075516">
          <w:marLeft w:val="640"/>
          <w:marRight w:val="0"/>
          <w:marTop w:val="0"/>
          <w:marBottom w:val="0"/>
          <w:divBdr>
            <w:top w:val="none" w:sz="0" w:space="0" w:color="auto"/>
            <w:left w:val="none" w:sz="0" w:space="0" w:color="auto"/>
            <w:bottom w:val="none" w:sz="0" w:space="0" w:color="auto"/>
            <w:right w:val="none" w:sz="0" w:space="0" w:color="auto"/>
          </w:divBdr>
        </w:div>
        <w:div w:id="406535494">
          <w:marLeft w:val="640"/>
          <w:marRight w:val="0"/>
          <w:marTop w:val="0"/>
          <w:marBottom w:val="0"/>
          <w:divBdr>
            <w:top w:val="none" w:sz="0" w:space="0" w:color="auto"/>
            <w:left w:val="none" w:sz="0" w:space="0" w:color="auto"/>
            <w:bottom w:val="none" w:sz="0" w:space="0" w:color="auto"/>
            <w:right w:val="none" w:sz="0" w:space="0" w:color="auto"/>
          </w:divBdr>
        </w:div>
        <w:div w:id="751467462">
          <w:marLeft w:val="640"/>
          <w:marRight w:val="0"/>
          <w:marTop w:val="0"/>
          <w:marBottom w:val="0"/>
          <w:divBdr>
            <w:top w:val="none" w:sz="0" w:space="0" w:color="auto"/>
            <w:left w:val="none" w:sz="0" w:space="0" w:color="auto"/>
            <w:bottom w:val="none" w:sz="0" w:space="0" w:color="auto"/>
            <w:right w:val="none" w:sz="0" w:space="0" w:color="auto"/>
          </w:divBdr>
        </w:div>
        <w:div w:id="369115250">
          <w:marLeft w:val="640"/>
          <w:marRight w:val="0"/>
          <w:marTop w:val="0"/>
          <w:marBottom w:val="0"/>
          <w:divBdr>
            <w:top w:val="none" w:sz="0" w:space="0" w:color="auto"/>
            <w:left w:val="none" w:sz="0" w:space="0" w:color="auto"/>
            <w:bottom w:val="none" w:sz="0" w:space="0" w:color="auto"/>
            <w:right w:val="none" w:sz="0" w:space="0" w:color="auto"/>
          </w:divBdr>
        </w:div>
        <w:div w:id="311762753">
          <w:marLeft w:val="640"/>
          <w:marRight w:val="0"/>
          <w:marTop w:val="0"/>
          <w:marBottom w:val="0"/>
          <w:divBdr>
            <w:top w:val="none" w:sz="0" w:space="0" w:color="auto"/>
            <w:left w:val="none" w:sz="0" w:space="0" w:color="auto"/>
            <w:bottom w:val="none" w:sz="0" w:space="0" w:color="auto"/>
            <w:right w:val="none" w:sz="0" w:space="0" w:color="auto"/>
          </w:divBdr>
        </w:div>
        <w:div w:id="1983390932">
          <w:marLeft w:val="640"/>
          <w:marRight w:val="0"/>
          <w:marTop w:val="0"/>
          <w:marBottom w:val="0"/>
          <w:divBdr>
            <w:top w:val="none" w:sz="0" w:space="0" w:color="auto"/>
            <w:left w:val="none" w:sz="0" w:space="0" w:color="auto"/>
            <w:bottom w:val="none" w:sz="0" w:space="0" w:color="auto"/>
            <w:right w:val="none" w:sz="0" w:space="0" w:color="auto"/>
          </w:divBdr>
        </w:div>
        <w:div w:id="625545662">
          <w:marLeft w:val="640"/>
          <w:marRight w:val="0"/>
          <w:marTop w:val="0"/>
          <w:marBottom w:val="0"/>
          <w:divBdr>
            <w:top w:val="none" w:sz="0" w:space="0" w:color="auto"/>
            <w:left w:val="none" w:sz="0" w:space="0" w:color="auto"/>
            <w:bottom w:val="none" w:sz="0" w:space="0" w:color="auto"/>
            <w:right w:val="none" w:sz="0" w:space="0" w:color="auto"/>
          </w:divBdr>
        </w:div>
        <w:div w:id="855735744">
          <w:marLeft w:val="640"/>
          <w:marRight w:val="0"/>
          <w:marTop w:val="0"/>
          <w:marBottom w:val="0"/>
          <w:divBdr>
            <w:top w:val="none" w:sz="0" w:space="0" w:color="auto"/>
            <w:left w:val="none" w:sz="0" w:space="0" w:color="auto"/>
            <w:bottom w:val="none" w:sz="0" w:space="0" w:color="auto"/>
            <w:right w:val="none" w:sz="0" w:space="0" w:color="auto"/>
          </w:divBdr>
        </w:div>
        <w:div w:id="627245807">
          <w:marLeft w:val="640"/>
          <w:marRight w:val="0"/>
          <w:marTop w:val="0"/>
          <w:marBottom w:val="0"/>
          <w:divBdr>
            <w:top w:val="none" w:sz="0" w:space="0" w:color="auto"/>
            <w:left w:val="none" w:sz="0" w:space="0" w:color="auto"/>
            <w:bottom w:val="none" w:sz="0" w:space="0" w:color="auto"/>
            <w:right w:val="none" w:sz="0" w:space="0" w:color="auto"/>
          </w:divBdr>
        </w:div>
        <w:div w:id="472330138">
          <w:marLeft w:val="640"/>
          <w:marRight w:val="0"/>
          <w:marTop w:val="0"/>
          <w:marBottom w:val="0"/>
          <w:divBdr>
            <w:top w:val="none" w:sz="0" w:space="0" w:color="auto"/>
            <w:left w:val="none" w:sz="0" w:space="0" w:color="auto"/>
            <w:bottom w:val="none" w:sz="0" w:space="0" w:color="auto"/>
            <w:right w:val="none" w:sz="0" w:space="0" w:color="auto"/>
          </w:divBdr>
        </w:div>
        <w:div w:id="799810082">
          <w:marLeft w:val="640"/>
          <w:marRight w:val="0"/>
          <w:marTop w:val="0"/>
          <w:marBottom w:val="0"/>
          <w:divBdr>
            <w:top w:val="none" w:sz="0" w:space="0" w:color="auto"/>
            <w:left w:val="none" w:sz="0" w:space="0" w:color="auto"/>
            <w:bottom w:val="none" w:sz="0" w:space="0" w:color="auto"/>
            <w:right w:val="none" w:sz="0" w:space="0" w:color="auto"/>
          </w:divBdr>
        </w:div>
        <w:div w:id="1687823409">
          <w:marLeft w:val="640"/>
          <w:marRight w:val="0"/>
          <w:marTop w:val="0"/>
          <w:marBottom w:val="0"/>
          <w:divBdr>
            <w:top w:val="none" w:sz="0" w:space="0" w:color="auto"/>
            <w:left w:val="none" w:sz="0" w:space="0" w:color="auto"/>
            <w:bottom w:val="none" w:sz="0" w:space="0" w:color="auto"/>
            <w:right w:val="none" w:sz="0" w:space="0" w:color="auto"/>
          </w:divBdr>
        </w:div>
        <w:div w:id="1332753214">
          <w:marLeft w:val="640"/>
          <w:marRight w:val="0"/>
          <w:marTop w:val="0"/>
          <w:marBottom w:val="0"/>
          <w:divBdr>
            <w:top w:val="none" w:sz="0" w:space="0" w:color="auto"/>
            <w:left w:val="none" w:sz="0" w:space="0" w:color="auto"/>
            <w:bottom w:val="none" w:sz="0" w:space="0" w:color="auto"/>
            <w:right w:val="none" w:sz="0" w:space="0" w:color="auto"/>
          </w:divBdr>
        </w:div>
        <w:div w:id="1920215172">
          <w:marLeft w:val="640"/>
          <w:marRight w:val="0"/>
          <w:marTop w:val="0"/>
          <w:marBottom w:val="0"/>
          <w:divBdr>
            <w:top w:val="none" w:sz="0" w:space="0" w:color="auto"/>
            <w:left w:val="none" w:sz="0" w:space="0" w:color="auto"/>
            <w:bottom w:val="none" w:sz="0" w:space="0" w:color="auto"/>
            <w:right w:val="none" w:sz="0" w:space="0" w:color="auto"/>
          </w:divBdr>
        </w:div>
        <w:div w:id="283119676">
          <w:marLeft w:val="640"/>
          <w:marRight w:val="0"/>
          <w:marTop w:val="0"/>
          <w:marBottom w:val="0"/>
          <w:divBdr>
            <w:top w:val="none" w:sz="0" w:space="0" w:color="auto"/>
            <w:left w:val="none" w:sz="0" w:space="0" w:color="auto"/>
            <w:bottom w:val="none" w:sz="0" w:space="0" w:color="auto"/>
            <w:right w:val="none" w:sz="0" w:space="0" w:color="auto"/>
          </w:divBdr>
        </w:div>
        <w:div w:id="82654267">
          <w:marLeft w:val="640"/>
          <w:marRight w:val="0"/>
          <w:marTop w:val="0"/>
          <w:marBottom w:val="0"/>
          <w:divBdr>
            <w:top w:val="none" w:sz="0" w:space="0" w:color="auto"/>
            <w:left w:val="none" w:sz="0" w:space="0" w:color="auto"/>
            <w:bottom w:val="none" w:sz="0" w:space="0" w:color="auto"/>
            <w:right w:val="none" w:sz="0" w:space="0" w:color="auto"/>
          </w:divBdr>
        </w:div>
        <w:div w:id="1771507019">
          <w:marLeft w:val="640"/>
          <w:marRight w:val="0"/>
          <w:marTop w:val="0"/>
          <w:marBottom w:val="0"/>
          <w:divBdr>
            <w:top w:val="none" w:sz="0" w:space="0" w:color="auto"/>
            <w:left w:val="none" w:sz="0" w:space="0" w:color="auto"/>
            <w:bottom w:val="none" w:sz="0" w:space="0" w:color="auto"/>
            <w:right w:val="none" w:sz="0" w:space="0" w:color="auto"/>
          </w:divBdr>
        </w:div>
        <w:div w:id="668874933">
          <w:marLeft w:val="640"/>
          <w:marRight w:val="0"/>
          <w:marTop w:val="0"/>
          <w:marBottom w:val="0"/>
          <w:divBdr>
            <w:top w:val="none" w:sz="0" w:space="0" w:color="auto"/>
            <w:left w:val="none" w:sz="0" w:space="0" w:color="auto"/>
            <w:bottom w:val="none" w:sz="0" w:space="0" w:color="auto"/>
            <w:right w:val="none" w:sz="0" w:space="0" w:color="auto"/>
          </w:divBdr>
        </w:div>
        <w:div w:id="694573149">
          <w:marLeft w:val="640"/>
          <w:marRight w:val="0"/>
          <w:marTop w:val="0"/>
          <w:marBottom w:val="0"/>
          <w:divBdr>
            <w:top w:val="none" w:sz="0" w:space="0" w:color="auto"/>
            <w:left w:val="none" w:sz="0" w:space="0" w:color="auto"/>
            <w:bottom w:val="none" w:sz="0" w:space="0" w:color="auto"/>
            <w:right w:val="none" w:sz="0" w:space="0" w:color="auto"/>
          </w:divBdr>
        </w:div>
        <w:div w:id="734932022">
          <w:marLeft w:val="640"/>
          <w:marRight w:val="0"/>
          <w:marTop w:val="0"/>
          <w:marBottom w:val="0"/>
          <w:divBdr>
            <w:top w:val="none" w:sz="0" w:space="0" w:color="auto"/>
            <w:left w:val="none" w:sz="0" w:space="0" w:color="auto"/>
            <w:bottom w:val="none" w:sz="0" w:space="0" w:color="auto"/>
            <w:right w:val="none" w:sz="0" w:space="0" w:color="auto"/>
          </w:divBdr>
        </w:div>
        <w:div w:id="722942848">
          <w:marLeft w:val="640"/>
          <w:marRight w:val="0"/>
          <w:marTop w:val="0"/>
          <w:marBottom w:val="0"/>
          <w:divBdr>
            <w:top w:val="none" w:sz="0" w:space="0" w:color="auto"/>
            <w:left w:val="none" w:sz="0" w:space="0" w:color="auto"/>
            <w:bottom w:val="none" w:sz="0" w:space="0" w:color="auto"/>
            <w:right w:val="none" w:sz="0" w:space="0" w:color="auto"/>
          </w:divBdr>
        </w:div>
        <w:div w:id="1556118060">
          <w:marLeft w:val="640"/>
          <w:marRight w:val="0"/>
          <w:marTop w:val="0"/>
          <w:marBottom w:val="0"/>
          <w:divBdr>
            <w:top w:val="none" w:sz="0" w:space="0" w:color="auto"/>
            <w:left w:val="none" w:sz="0" w:space="0" w:color="auto"/>
            <w:bottom w:val="none" w:sz="0" w:space="0" w:color="auto"/>
            <w:right w:val="none" w:sz="0" w:space="0" w:color="auto"/>
          </w:divBdr>
        </w:div>
        <w:div w:id="665550550">
          <w:marLeft w:val="640"/>
          <w:marRight w:val="0"/>
          <w:marTop w:val="0"/>
          <w:marBottom w:val="0"/>
          <w:divBdr>
            <w:top w:val="none" w:sz="0" w:space="0" w:color="auto"/>
            <w:left w:val="none" w:sz="0" w:space="0" w:color="auto"/>
            <w:bottom w:val="none" w:sz="0" w:space="0" w:color="auto"/>
            <w:right w:val="none" w:sz="0" w:space="0" w:color="auto"/>
          </w:divBdr>
        </w:div>
        <w:div w:id="1631324328">
          <w:marLeft w:val="640"/>
          <w:marRight w:val="0"/>
          <w:marTop w:val="0"/>
          <w:marBottom w:val="0"/>
          <w:divBdr>
            <w:top w:val="none" w:sz="0" w:space="0" w:color="auto"/>
            <w:left w:val="none" w:sz="0" w:space="0" w:color="auto"/>
            <w:bottom w:val="none" w:sz="0" w:space="0" w:color="auto"/>
            <w:right w:val="none" w:sz="0" w:space="0" w:color="auto"/>
          </w:divBdr>
        </w:div>
        <w:div w:id="434332214">
          <w:marLeft w:val="640"/>
          <w:marRight w:val="0"/>
          <w:marTop w:val="0"/>
          <w:marBottom w:val="0"/>
          <w:divBdr>
            <w:top w:val="none" w:sz="0" w:space="0" w:color="auto"/>
            <w:left w:val="none" w:sz="0" w:space="0" w:color="auto"/>
            <w:bottom w:val="none" w:sz="0" w:space="0" w:color="auto"/>
            <w:right w:val="none" w:sz="0" w:space="0" w:color="auto"/>
          </w:divBdr>
        </w:div>
        <w:div w:id="1160121770">
          <w:marLeft w:val="640"/>
          <w:marRight w:val="0"/>
          <w:marTop w:val="0"/>
          <w:marBottom w:val="0"/>
          <w:divBdr>
            <w:top w:val="none" w:sz="0" w:space="0" w:color="auto"/>
            <w:left w:val="none" w:sz="0" w:space="0" w:color="auto"/>
            <w:bottom w:val="none" w:sz="0" w:space="0" w:color="auto"/>
            <w:right w:val="none" w:sz="0" w:space="0" w:color="auto"/>
          </w:divBdr>
        </w:div>
        <w:div w:id="588269295">
          <w:marLeft w:val="640"/>
          <w:marRight w:val="0"/>
          <w:marTop w:val="0"/>
          <w:marBottom w:val="0"/>
          <w:divBdr>
            <w:top w:val="none" w:sz="0" w:space="0" w:color="auto"/>
            <w:left w:val="none" w:sz="0" w:space="0" w:color="auto"/>
            <w:bottom w:val="none" w:sz="0" w:space="0" w:color="auto"/>
            <w:right w:val="none" w:sz="0" w:space="0" w:color="auto"/>
          </w:divBdr>
        </w:div>
        <w:div w:id="1421486350">
          <w:marLeft w:val="640"/>
          <w:marRight w:val="0"/>
          <w:marTop w:val="0"/>
          <w:marBottom w:val="0"/>
          <w:divBdr>
            <w:top w:val="none" w:sz="0" w:space="0" w:color="auto"/>
            <w:left w:val="none" w:sz="0" w:space="0" w:color="auto"/>
            <w:bottom w:val="none" w:sz="0" w:space="0" w:color="auto"/>
            <w:right w:val="none" w:sz="0" w:space="0" w:color="auto"/>
          </w:divBdr>
        </w:div>
        <w:div w:id="2043550903">
          <w:marLeft w:val="640"/>
          <w:marRight w:val="0"/>
          <w:marTop w:val="0"/>
          <w:marBottom w:val="0"/>
          <w:divBdr>
            <w:top w:val="none" w:sz="0" w:space="0" w:color="auto"/>
            <w:left w:val="none" w:sz="0" w:space="0" w:color="auto"/>
            <w:bottom w:val="none" w:sz="0" w:space="0" w:color="auto"/>
            <w:right w:val="none" w:sz="0" w:space="0" w:color="auto"/>
          </w:divBdr>
        </w:div>
      </w:divsChild>
    </w:div>
    <w:div w:id="148835657">
      <w:bodyDiv w:val="1"/>
      <w:marLeft w:val="0"/>
      <w:marRight w:val="0"/>
      <w:marTop w:val="0"/>
      <w:marBottom w:val="0"/>
      <w:divBdr>
        <w:top w:val="none" w:sz="0" w:space="0" w:color="auto"/>
        <w:left w:val="none" w:sz="0" w:space="0" w:color="auto"/>
        <w:bottom w:val="none" w:sz="0" w:space="0" w:color="auto"/>
        <w:right w:val="none" w:sz="0" w:space="0" w:color="auto"/>
      </w:divBdr>
    </w:div>
    <w:div w:id="149903921">
      <w:bodyDiv w:val="1"/>
      <w:marLeft w:val="0"/>
      <w:marRight w:val="0"/>
      <w:marTop w:val="0"/>
      <w:marBottom w:val="0"/>
      <w:divBdr>
        <w:top w:val="none" w:sz="0" w:space="0" w:color="auto"/>
        <w:left w:val="none" w:sz="0" w:space="0" w:color="auto"/>
        <w:bottom w:val="none" w:sz="0" w:space="0" w:color="auto"/>
        <w:right w:val="none" w:sz="0" w:space="0" w:color="auto"/>
      </w:divBdr>
      <w:divsChild>
        <w:div w:id="936985147">
          <w:marLeft w:val="480"/>
          <w:marRight w:val="0"/>
          <w:marTop w:val="0"/>
          <w:marBottom w:val="0"/>
          <w:divBdr>
            <w:top w:val="none" w:sz="0" w:space="0" w:color="auto"/>
            <w:left w:val="none" w:sz="0" w:space="0" w:color="auto"/>
            <w:bottom w:val="none" w:sz="0" w:space="0" w:color="auto"/>
            <w:right w:val="none" w:sz="0" w:space="0" w:color="auto"/>
          </w:divBdr>
        </w:div>
        <w:div w:id="43603877">
          <w:marLeft w:val="480"/>
          <w:marRight w:val="0"/>
          <w:marTop w:val="0"/>
          <w:marBottom w:val="0"/>
          <w:divBdr>
            <w:top w:val="none" w:sz="0" w:space="0" w:color="auto"/>
            <w:left w:val="none" w:sz="0" w:space="0" w:color="auto"/>
            <w:bottom w:val="none" w:sz="0" w:space="0" w:color="auto"/>
            <w:right w:val="none" w:sz="0" w:space="0" w:color="auto"/>
          </w:divBdr>
        </w:div>
        <w:div w:id="947346763">
          <w:marLeft w:val="480"/>
          <w:marRight w:val="0"/>
          <w:marTop w:val="0"/>
          <w:marBottom w:val="0"/>
          <w:divBdr>
            <w:top w:val="none" w:sz="0" w:space="0" w:color="auto"/>
            <w:left w:val="none" w:sz="0" w:space="0" w:color="auto"/>
            <w:bottom w:val="none" w:sz="0" w:space="0" w:color="auto"/>
            <w:right w:val="none" w:sz="0" w:space="0" w:color="auto"/>
          </w:divBdr>
        </w:div>
        <w:div w:id="1402021974">
          <w:marLeft w:val="480"/>
          <w:marRight w:val="0"/>
          <w:marTop w:val="0"/>
          <w:marBottom w:val="0"/>
          <w:divBdr>
            <w:top w:val="none" w:sz="0" w:space="0" w:color="auto"/>
            <w:left w:val="none" w:sz="0" w:space="0" w:color="auto"/>
            <w:bottom w:val="none" w:sz="0" w:space="0" w:color="auto"/>
            <w:right w:val="none" w:sz="0" w:space="0" w:color="auto"/>
          </w:divBdr>
        </w:div>
        <w:div w:id="692654814">
          <w:marLeft w:val="480"/>
          <w:marRight w:val="0"/>
          <w:marTop w:val="0"/>
          <w:marBottom w:val="0"/>
          <w:divBdr>
            <w:top w:val="none" w:sz="0" w:space="0" w:color="auto"/>
            <w:left w:val="none" w:sz="0" w:space="0" w:color="auto"/>
            <w:bottom w:val="none" w:sz="0" w:space="0" w:color="auto"/>
            <w:right w:val="none" w:sz="0" w:space="0" w:color="auto"/>
          </w:divBdr>
        </w:div>
        <w:div w:id="2132505956">
          <w:marLeft w:val="480"/>
          <w:marRight w:val="0"/>
          <w:marTop w:val="0"/>
          <w:marBottom w:val="0"/>
          <w:divBdr>
            <w:top w:val="none" w:sz="0" w:space="0" w:color="auto"/>
            <w:left w:val="none" w:sz="0" w:space="0" w:color="auto"/>
            <w:bottom w:val="none" w:sz="0" w:space="0" w:color="auto"/>
            <w:right w:val="none" w:sz="0" w:space="0" w:color="auto"/>
          </w:divBdr>
        </w:div>
        <w:div w:id="849026708">
          <w:marLeft w:val="480"/>
          <w:marRight w:val="0"/>
          <w:marTop w:val="0"/>
          <w:marBottom w:val="0"/>
          <w:divBdr>
            <w:top w:val="none" w:sz="0" w:space="0" w:color="auto"/>
            <w:left w:val="none" w:sz="0" w:space="0" w:color="auto"/>
            <w:bottom w:val="none" w:sz="0" w:space="0" w:color="auto"/>
            <w:right w:val="none" w:sz="0" w:space="0" w:color="auto"/>
          </w:divBdr>
        </w:div>
        <w:div w:id="2107729894">
          <w:marLeft w:val="480"/>
          <w:marRight w:val="0"/>
          <w:marTop w:val="0"/>
          <w:marBottom w:val="0"/>
          <w:divBdr>
            <w:top w:val="none" w:sz="0" w:space="0" w:color="auto"/>
            <w:left w:val="none" w:sz="0" w:space="0" w:color="auto"/>
            <w:bottom w:val="none" w:sz="0" w:space="0" w:color="auto"/>
            <w:right w:val="none" w:sz="0" w:space="0" w:color="auto"/>
          </w:divBdr>
        </w:div>
        <w:div w:id="2024286165">
          <w:marLeft w:val="480"/>
          <w:marRight w:val="0"/>
          <w:marTop w:val="0"/>
          <w:marBottom w:val="0"/>
          <w:divBdr>
            <w:top w:val="none" w:sz="0" w:space="0" w:color="auto"/>
            <w:left w:val="none" w:sz="0" w:space="0" w:color="auto"/>
            <w:bottom w:val="none" w:sz="0" w:space="0" w:color="auto"/>
            <w:right w:val="none" w:sz="0" w:space="0" w:color="auto"/>
          </w:divBdr>
        </w:div>
        <w:div w:id="880046799">
          <w:marLeft w:val="480"/>
          <w:marRight w:val="0"/>
          <w:marTop w:val="0"/>
          <w:marBottom w:val="0"/>
          <w:divBdr>
            <w:top w:val="none" w:sz="0" w:space="0" w:color="auto"/>
            <w:left w:val="none" w:sz="0" w:space="0" w:color="auto"/>
            <w:bottom w:val="none" w:sz="0" w:space="0" w:color="auto"/>
            <w:right w:val="none" w:sz="0" w:space="0" w:color="auto"/>
          </w:divBdr>
        </w:div>
        <w:div w:id="33384806">
          <w:marLeft w:val="480"/>
          <w:marRight w:val="0"/>
          <w:marTop w:val="0"/>
          <w:marBottom w:val="0"/>
          <w:divBdr>
            <w:top w:val="none" w:sz="0" w:space="0" w:color="auto"/>
            <w:left w:val="none" w:sz="0" w:space="0" w:color="auto"/>
            <w:bottom w:val="none" w:sz="0" w:space="0" w:color="auto"/>
            <w:right w:val="none" w:sz="0" w:space="0" w:color="auto"/>
          </w:divBdr>
        </w:div>
        <w:div w:id="565385978">
          <w:marLeft w:val="480"/>
          <w:marRight w:val="0"/>
          <w:marTop w:val="0"/>
          <w:marBottom w:val="0"/>
          <w:divBdr>
            <w:top w:val="none" w:sz="0" w:space="0" w:color="auto"/>
            <w:left w:val="none" w:sz="0" w:space="0" w:color="auto"/>
            <w:bottom w:val="none" w:sz="0" w:space="0" w:color="auto"/>
            <w:right w:val="none" w:sz="0" w:space="0" w:color="auto"/>
          </w:divBdr>
        </w:div>
        <w:div w:id="1966033484">
          <w:marLeft w:val="480"/>
          <w:marRight w:val="0"/>
          <w:marTop w:val="0"/>
          <w:marBottom w:val="0"/>
          <w:divBdr>
            <w:top w:val="none" w:sz="0" w:space="0" w:color="auto"/>
            <w:left w:val="none" w:sz="0" w:space="0" w:color="auto"/>
            <w:bottom w:val="none" w:sz="0" w:space="0" w:color="auto"/>
            <w:right w:val="none" w:sz="0" w:space="0" w:color="auto"/>
          </w:divBdr>
        </w:div>
        <w:div w:id="29233391">
          <w:marLeft w:val="480"/>
          <w:marRight w:val="0"/>
          <w:marTop w:val="0"/>
          <w:marBottom w:val="0"/>
          <w:divBdr>
            <w:top w:val="none" w:sz="0" w:space="0" w:color="auto"/>
            <w:left w:val="none" w:sz="0" w:space="0" w:color="auto"/>
            <w:bottom w:val="none" w:sz="0" w:space="0" w:color="auto"/>
            <w:right w:val="none" w:sz="0" w:space="0" w:color="auto"/>
          </w:divBdr>
        </w:div>
        <w:div w:id="184445073">
          <w:marLeft w:val="480"/>
          <w:marRight w:val="0"/>
          <w:marTop w:val="0"/>
          <w:marBottom w:val="0"/>
          <w:divBdr>
            <w:top w:val="none" w:sz="0" w:space="0" w:color="auto"/>
            <w:left w:val="none" w:sz="0" w:space="0" w:color="auto"/>
            <w:bottom w:val="none" w:sz="0" w:space="0" w:color="auto"/>
            <w:right w:val="none" w:sz="0" w:space="0" w:color="auto"/>
          </w:divBdr>
        </w:div>
        <w:div w:id="41373599">
          <w:marLeft w:val="480"/>
          <w:marRight w:val="0"/>
          <w:marTop w:val="0"/>
          <w:marBottom w:val="0"/>
          <w:divBdr>
            <w:top w:val="none" w:sz="0" w:space="0" w:color="auto"/>
            <w:left w:val="none" w:sz="0" w:space="0" w:color="auto"/>
            <w:bottom w:val="none" w:sz="0" w:space="0" w:color="auto"/>
            <w:right w:val="none" w:sz="0" w:space="0" w:color="auto"/>
          </w:divBdr>
        </w:div>
        <w:div w:id="1484077713">
          <w:marLeft w:val="480"/>
          <w:marRight w:val="0"/>
          <w:marTop w:val="0"/>
          <w:marBottom w:val="0"/>
          <w:divBdr>
            <w:top w:val="none" w:sz="0" w:space="0" w:color="auto"/>
            <w:left w:val="none" w:sz="0" w:space="0" w:color="auto"/>
            <w:bottom w:val="none" w:sz="0" w:space="0" w:color="auto"/>
            <w:right w:val="none" w:sz="0" w:space="0" w:color="auto"/>
          </w:divBdr>
        </w:div>
        <w:div w:id="429619054">
          <w:marLeft w:val="480"/>
          <w:marRight w:val="0"/>
          <w:marTop w:val="0"/>
          <w:marBottom w:val="0"/>
          <w:divBdr>
            <w:top w:val="none" w:sz="0" w:space="0" w:color="auto"/>
            <w:left w:val="none" w:sz="0" w:space="0" w:color="auto"/>
            <w:bottom w:val="none" w:sz="0" w:space="0" w:color="auto"/>
            <w:right w:val="none" w:sz="0" w:space="0" w:color="auto"/>
          </w:divBdr>
        </w:div>
        <w:div w:id="1428844727">
          <w:marLeft w:val="480"/>
          <w:marRight w:val="0"/>
          <w:marTop w:val="0"/>
          <w:marBottom w:val="0"/>
          <w:divBdr>
            <w:top w:val="none" w:sz="0" w:space="0" w:color="auto"/>
            <w:left w:val="none" w:sz="0" w:space="0" w:color="auto"/>
            <w:bottom w:val="none" w:sz="0" w:space="0" w:color="auto"/>
            <w:right w:val="none" w:sz="0" w:space="0" w:color="auto"/>
          </w:divBdr>
        </w:div>
        <w:div w:id="1630865710">
          <w:marLeft w:val="480"/>
          <w:marRight w:val="0"/>
          <w:marTop w:val="0"/>
          <w:marBottom w:val="0"/>
          <w:divBdr>
            <w:top w:val="none" w:sz="0" w:space="0" w:color="auto"/>
            <w:left w:val="none" w:sz="0" w:space="0" w:color="auto"/>
            <w:bottom w:val="none" w:sz="0" w:space="0" w:color="auto"/>
            <w:right w:val="none" w:sz="0" w:space="0" w:color="auto"/>
          </w:divBdr>
        </w:div>
      </w:divsChild>
    </w:div>
    <w:div w:id="150367814">
      <w:bodyDiv w:val="1"/>
      <w:marLeft w:val="0"/>
      <w:marRight w:val="0"/>
      <w:marTop w:val="0"/>
      <w:marBottom w:val="0"/>
      <w:divBdr>
        <w:top w:val="none" w:sz="0" w:space="0" w:color="auto"/>
        <w:left w:val="none" w:sz="0" w:space="0" w:color="auto"/>
        <w:bottom w:val="none" w:sz="0" w:space="0" w:color="auto"/>
        <w:right w:val="none" w:sz="0" w:space="0" w:color="auto"/>
      </w:divBdr>
    </w:div>
    <w:div w:id="153110907">
      <w:bodyDiv w:val="1"/>
      <w:marLeft w:val="0"/>
      <w:marRight w:val="0"/>
      <w:marTop w:val="0"/>
      <w:marBottom w:val="0"/>
      <w:divBdr>
        <w:top w:val="none" w:sz="0" w:space="0" w:color="auto"/>
        <w:left w:val="none" w:sz="0" w:space="0" w:color="auto"/>
        <w:bottom w:val="none" w:sz="0" w:space="0" w:color="auto"/>
        <w:right w:val="none" w:sz="0" w:space="0" w:color="auto"/>
      </w:divBdr>
    </w:div>
    <w:div w:id="159809340">
      <w:bodyDiv w:val="1"/>
      <w:marLeft w:val="0"/>
      <w:marRight w:val="0"/>
      <w:marTop w:val="0"/>
      <w:marBottom w:val="0"/>
      <w:divBdr>
        <w:top w:val="none" w:sz="0" w:space="0" w:color="auto"/>
        <w:left w:val="none" w:sz="0" w:space="0" w:color="auto"/>
        <w:bottom w:val="none" w:sz="0" w:space="0" w:color="auto"/>
        <w:right w:val="none" w:sz="0" w:space="0" w:color="auto"/>
      </w:divBdr>
    </w:div>
    <w:div w:id="165172937">
      <w:bodyDiv w:val="1"/>
      <w:marLeft w:val="0"/>
      <w:marRight w:val="0"/>
      <w:marTop w:val="0"/>
      <w:marBottom w:val="0"/>
      <w:divBdr>
        <w:top w:val="none" w:sz="0" w:space="0" w:color="auto"/>
        <w:left w:val="none" w:sz="0" w:space="0" w:color="auto"/>
        <w:bottom w:val="none" w:sz="0" w:space="0" w:color="auto"/>
        <w:right w:val="none" w:sz="0" w:space="0" w:color="auto"/>
      </w:divBdr>
      <w:divsChild>
        <w:div w:id="5639905">
          <w:marLeft w:val="480"/>
          <w:marRight w:val="0"/>
          <w:marTop w:val="0"/>
          <w:marBottom w:val="0"/>
          <w:divBdr>
            <w:top w:val="none" w:sz="0" w:space="0" w:color="auto"/>
            <w:left w:val="none" w:sz="0" w:space="0" w:color="auto"/>
            <w:bottom w:val="none" w:sz="0" w:space="0" w:color="auto"/>
            <w:right w:val="none" w:sz="0" w:space="0" w:color="auto"/>
          </w:divBdr>
        </w:div>
        <w:div w:id="380205283">
          <w:marLeft w:val="480"/>
          <w:marRight w:val="0"/>
          <w:marTop w:val="0"/>
          <w:marBottom w:val="0"/>
          <w:divBdr>
            <w:top w:val="none" w:sz="0" w:space="0" w:color="auto"/>
            <w:left w:val="none" w:sz="0" w:space="0" w:color="auto"/>
            <w:bottom w:val="none" w:sz="0" w:space="0" w:color="auto"/>
            <w:right w:val="none" w:sz="0" w:space="0" w:color="auto"/>
          </w:divBdr>
        </w:div>
        <w:div w:id="1037774174">
          <w:marLeft w:val="480"/>
          <w:marRight w:val="0"/>
          <w:marTop w:val="0"/>
          <w:marBottom w:val="0"/>
          <w:divBdr>
            <w:top w:val="none" w:sz="0" w:space="0" w:color="auto"/>
            <w:left w:val="none" w:sz="0" w:space="0" w:color="auto"/>
            <w:bottom w:val="none" w:sz="0" w:space="0" w:color="auto"/>
            <w:right w:val="none" w:sz="0" w:space="0" w:color="auto"/>
          </w:divBdr>
        </w:div>
        <w:div w:id="1941909841">
          <w:marLeft w:val="480"/>
          <w:marRight w:val="0"/>
          <w:marTop w:val="0"/>
          <w:marBottom w:val="0"/>
          <w:divBdr>
            <w:top w:val="none" w:sz="0" w:space="0" w:color="auto"/>
            <w:left w:val="none" w:sz="0" w:space="0" w:color="auto"/>
            <w:bottom w:val="none" w:sz="0" w:space="0" w:color="auto"/>
            <w:right w:val="none" w:sz="0" w:space="0" w:color="auto"/>
          </w:divBdr>
        </w:div>
        <w:div w:id="1412041038">
          <w:marLeft w:val="480"/>
          <w:marRight w:val="0"/>
          <w:marTop w:val="0"/>
          <w:marBottom w:val="0"/>
          <w:divBdr>
            <w:top w:val="none" w:sz="0" w:space="0" w:color="auto"/>
            <w:left w:val="none" w:sz="0" w:space="0" w:color="auto"/>
            <w:bottom w:val="none" w:sz="0" w:space="0" w:color="auto"/>
            <w:right w:val="none" w:sz="0" w:space="0" w:color="auto"/>
          </w:divBdr>
        </w:div>
        <w:div w:id="1082528783">
          <w:marLeft w:val="480"/>
          <w:marRight w:val="0"/>
          <w:marTop w:val="0"/>
          <w:marBottom w:val="0"/>
          <w:divBdr>
            <w:top w:val="none" w:sz="0" w:space="0" w:color="auto"/>
            <w:left w:val="none" w:sz="0" w:space="0" w:color="auto"/>
            <w:bottom w:val="none" w:sz="0" w:space="0" w:color="auto"/>
            <w:right w:val="none" w:sz="0" w:space="0" w:color="auto"/>
          </w:divBdr>
        </w:div>
        <w:div w:id="565916053">
          <w:marLeft w:val="480"/>
          <w:marRight w:val="0"/>
          <w:marTop w:val="0"/>
          <w:marBottom w:val="0"/>
          <w:divBdr>
            <w:top w:val="none" w:sz="0" w:space="0" w:color="auto"/>
            <w:left w:val="none" w:sz="0" w:space="0" w:color="auto"/>
            <w:bottom w:val="none" w:sz="0" w:space="0" w:color="auto"/>
            <w:right w:val="none" w:sz="0" w:space="0" w:color="auto"/>
          </w:divBdr>
        </w:div>
        <w:div w:id="1760060776">
          <w:marLeft w:val="480"/>
          <w:marRight w:val="0"/>
          <w:marTop w:val="0"/>
          <w:marBottom w:val="0"/>
          <w:divBdr>
            <w:top w:val="none" w:sz="0" w:space="0" w:color="auto"/>
            <w:left w:val="none" w:sz="0" w:space="0" w:color="auto"/>
            <w:bottom w:val="none" w:sz="0" w:space="0" w:color="auto"/>
            <w:right w:val="none" w:sz="0" w:space="0" w:color="auto"/>
          </w:divBdr>
        </w:div>
        <w:div w:id="367335501">
          <w:marLeft w:val="480"/>
          <w:marRight w:val="0"/>
          <w:marTop w:val="0"/>
          <w:marBottom w:val="0"/>
          <w:divBdr>
            <w:top w:val="none" w:sz="0" w:space="0" w:color="auto"/>
            <w:left w:val="none" w:sz="0" w:space="0" w:color="auto"/>
            <w:bottom w:val="none" w:sz="0" w:space="0" w:color="auto"/>
            <w:right w:val="none" w:sz="0" w:space="0" w:color="auto"/>
          </w:divBdr>
        </w:div>
        <w:div w:id="1065756994">
          <w:marLeft w:val="480"/>
          <w:marRight w:val="0"/>
          <w:marTop w:val="0"/>
          <w:marBottom w:val="0"/>
          <w:divBdr>
            <w:top w:val="none" w:sz="0" w:space="0" w:color="auto"/>
            <w:left w:val="none" w:sz="0" w:space="0" w:color="auto"/>
            <w:bottom w:val="none" w:sz="0" w:space="0" w:color="auto"/>
            <w:right w:val="none" w:sz="0" w:space="0" w:color="auto"/>
          </w:divBdr>
        </w:div>
        <w:div w:id="853611343">
          <w:marLeft w:val="480"/>
          <w:marRight w:val="0"/>
          <w:marTop w:val="0"/>
          <w:marBottom w:val="0"/>
          <w:divBdr>
            <w:top w:val="none" w:sz="0" w:space="0" w:color="auto"/>
            <w:left w:val="none" w:sz="0" w:space="0" w:color="auto"/>
            <w:bottom w:val="none" w:sz="0" w:space="0" w:color="auto"/>
            <w:right w:val="none" w:sz="0" w:space="0" w:color="auto"/>
          </w:divBdr>
        </w:div>
        <w:div w:id="777524437">
          <w:marLeft w:val="480"/>
          <w:marRight w:val="0"/>
          <w:marTop w:val="0"/>
          <w:marBottom w:val="0"/>
          <w:divBdr>
            <w:top w:val="none" w:sz="0" w:space="0" w:color="auto"/>
            <w:left w:val="none" w:sz="0" w:space="0" w:color="auto"/>
            <w:bottom w:val="none" w:sz="0" w:space="0" w:color="auto"/>
            <w:right w:val="none" w:sz="0" w:space="0" w:color="auto"/>
          </w:divBdr>
        </w:div>
        <w:div w:id="960300825">
          <w:marLeft w:val="480"/>
          <w:marRight w:val="0"/>
          <w:marTop w:val="0"/>
          <w:marBottom w:val="0"/>
          <w:divBdr>
            <w:top w:val="none" w:sz="0" w:space="0" w:color="auto"/>
            <w:left w:val="none" w:sz="0" w:space="0" w:color="auto"/>
            <w:bottom w:val="none" w:sz="0" w:space="0" w:color="auto"/>
            <w:right w:val="none" w:sz="0" w:space="0" w:color="auto"/>
          </w:divBdr>
        </w:div>
        <w:div w:id="930969975">
          <w:marLeft w:val="480"/>
          <w:marRight w:val="0"/>
          <w:marTop w:val="0"/>
          <w:marBottom w:val="0"/>
          <w:divBdr>
            <w:top w:val="none" w:sz="0" w:space="0" w:color="auto"/>
            <w:left w:val="none" w:sz="0" w:space="0" w:color="auto"/>
            <w:bottom w:val="none" w:sz="0" w:space="0" w:color="auto"/>
            <w:right w:val="none" w:sz="0" w:space="0" w:color="auto"/>
          </w:divBdr>
        </w:div>
        <w:div w:id="663899204">
          <w:marLeft w:val="480"/>
          <w:marRight w:val="0"/>
          <w:marTop w:val="0"/>
          <w:marBottom w:val="0"/>
          <w:divBdr>
            <w:top w:val="none" w:sz="0" w:space="0" w:color="auto"/>
            <w:left w:val="none" w:sz="0" w:space="0" w:color="auto"/>
            <w:bottom w:val="none" w:sz="0" w:space="0" w:color="auto"/>
            <w:right w:val="none" w:sz="0" w:space="0" w:color="auto"/>
          </w:divBdr>
        </w:div>
        <w:div w:id="1239636762">
          <w:marLeft w:val="480"/>
          <w:marRight w:val="0"/>
          <w:marTop w:val="0"/>
          <w:marBottom w:val="0"/>
          <w:divBdr>
            <w:top w:val="none" w:sz="0" w:space="0" w:color="auto"/>
            <w:left w:val="none" w:sz="0" w:space="0" w:color="auto"/>
            <w:bottom w:val="none" w:sz="0" w:space="0" w:color="auto"/>
            <w:right w:val="none" w:sz="0" w:space="0" w:color="auto"/>
          </w:divBdr>
        </w:div>
        <w:div w:id="183641365">
          <w:marLeft w:val="480"/>
          <w:marRight w:val="0"/>
          <w:marTop w:val="0"/>
          <w:marBottom w:val="0"/>
          <w:divBdr>
            <w:top w:val="none" w:sz="0" w:space="0" w:color="auto"/>
            <w:left w:val="none" w:sz="0" w:space="0" w:color="auto"/>
            <w:bottom w:val="none" w:sz="0" w:space="0" w:color="auto"/>
            <w:right w:val="none" w:sz="0" w:space="0" w:color="auto"/>
          </w:divBdr>
        </w:div>
        <w:div w:id="1222519962">
          <w:marLeft w:val="480"/>
          <w:marRight w:val="0"/>
          <w:marTop w:val="0"/>
          <w:marBottom w:val="0"/>
          <w:divBdr>
            <w:top w:val="none" w:sz="0" w:space="0" w:color="auto"/>
            <w:left w:val="none" w:sz="0" w:space="0" w:color="auto"/>
            <w:bottom w:val="none" w:sz="0" w:space="0" w:color="auto"/>
            <w:right w:val="none" w:sz="0" w:space="0" w:color="auto"/>
          </w:divBdr>
        </w:div>
        <w:div w:id="549926165">
          <w:marLeft w:val="480"/>
          <w:marRight w:val="0"/>
          <w:marTop w:val="0"/>
          <w:marBottom w:val="0"/>
          <w:divBdr>
            <w:top w:val="none" w:sz="0" w:space="0" w:color="auto"/>
            <w:left w:val="none" w:sz="0" w:space="0" w:color="auto"/>
            <w:bottom w:val="none" w:sz="0" w:space="0" w:color="auto"/>
            <w:right w:val="none" w:sz="0" w:space="0" w:color="auto"/>
          </w:divBdr>
        </w:div>
        <w:div w:id="897285360">
          <w:marLeft w:val="480"/>
          <w:marRight w:val="0"/>
          <w:marTop w:val="0"/>
          <w:marBottom w:val="0"/>
          <w:divBdr>
            <w:top w:val="none" w:sz="0" w:space="0" w:color="auto"/>
            <w:left w:val="none" w:sz="0" w:space="0" w:color="auto"/>
            <w:bottom w:val="none" w:sz="0" w:space="0" w:color="auto"/>
            <w:right w:val="none" w:sz="0" w:space="0" w:color="auto"/>
          </w:divBdr>
        </w:div>
        <w:div w:id="545992956">
          <w:marLeft w:val="480"/>
          <w:marRight w:val="0"/>
          <w:marTop w:val="0"/>
          <w:marBottom w:val="0"/>
          <w:divBdr>
            <w:top w:val="none" w:sz="0" w:space="0" w:color="auto"/>
            <w:left w:val="none" w:sz="0" w:space="0" w:color="auto"/>
            <w:bottom w:val="none" w:sz="0" w:space="0" w:color="auto"/>
            <w:right w:val="none" w:sz="0" w:space="0" w:color="auto"/>
          </w:divBdr>
        </w:div>
        <w:div w:id="1781101041">
          <w:marLeft w:val="480"/>
          <w:marRight w:val="0"/>
          <w:marTop w:val="0"/>
          <w:marBottom w:val="0"/>
          <w:divBdr>
            <w:top w:val="none" w:sz="0" w:space="0" w:color="auto"/>
            <w:left w:val="none" w:sz="0" w:space="0" w:color="auto"/>
            <w:bottom w:val="none" w:sz="0" w:space="0" w:color="auto"/>
            <w:right w:val="none" w:sz="0" w:space="0" w:color="auto"/>
          </w:divBdr>
        </w:div>
        <w:div w:id="796490511">
          <w:marLeft w:val="480"/>
          <w:marRight w:val="0"/>
          <w:marTop w:val="0"/>
          <w:marBottom w:val="0"/>
          <w:divBdr>
            <w:top w:val="none" w:sz="0" w:space="0" w:color="auto"/>
            <w:left w:val="none" w:sz="0" w:space="0" w:color="auto"/>
            <w:bottom w:val="none" w:sz="0" w:space="0" w:color="auto"/>
            <w:right w:val="none" w:sz="0" w:space="0" w:color="auto"/>
          </w:divBdr>
        </w:div>
        <w:div w:id="1564489186">
          <w:marLeft w:val="480"/>
          <w:marRight w:val="0"/>
          <w:marTop w:val="0"/>
          <w:marBottom w:val="0"/>
          <w:divBdr>
            <w:top w:val="none" w:sz="0" w:space="0" w:color="auto"/>
            <w:left w:val="none" w:sz="0" w:space="0" w:color="auto"/>
            <w:bottom w:val="none" w:sz="0" w:space="0" w:color="auto"/>
            <w:right w:val="none" w:sz="0" w:space="0" w:color="auto"/>
          </w:divBdr>
        </w:div>
        <w:div w:id="1484086083">
          <w:marLeft w:val="480"/>
          <w:marRight w:val="0"/>
          <w:marTop w:val="0"/>
          <w:marBottom w:val="0"/>
          <w:divBdr>
            <w:top w:val="none" w:sz="0" w:space="0" w:color="auto"/>
            <w:left w:val="none" w:sz="0" w:space="0" w:color="auto"/>
            <w:bottom w:val="none" w:sz="0" w:space="0" w:color="auto"/>
            <w:right w:val="none" w:sz="0" w:space="0" w:color="auto"/>
          </w:divBdr>
        </w:div>
        <w:div w:id="977300399">
          <w:marLeft w:val="480"/>
          <w:marRight w:val="0"/>
          <w:marTop w:val="0"/>
          <w:marBottom w:val="0"/>
          <w:divBdr>
            <w:top w:val="none" w:sz="0" w:space="0" w:color="auto"/>
            <w:left w:val="none" w:sz="0" w:space="0" w:color="auto"/>
            <w:bottom w:val="none" w:sz="0" w:space="0" w:color="auto"/>
            <w:right w:val="none" w:sz="0" w:space="0" w:color="auto"/>
          </w:divBdr>
        </w:div>
      </w:divsChild>
    </w:div>
    <w:div w:id="175965309">
      <w:bodyDiv w:val="1"/>
      <w:marLeft w:val="0"/>
      <w:marRight w:val="0"/>
      <w:marTop w:val="0"/>
      <w:marBottom w:val="0"/>
      <w:divBdr>
        <w:top w:val="none" w:sz="0" w:space="0" w:color="auto"/>
        <w:left w:val="none" w:sz="0" w:space="0" w:color="auto"/>
        <w:bottom w:val="none" w:sz="0" w:space="0" w:color="auto"/>
        <w:right w:val="none" w:sz="0" w:space="0" w:color="auto"/>
      </w:divBdr>
    </w:div>
    <w:div w:id="180121162">
      <w:bodyDiv w:val="1"/>
      <w:marLeft w:val="0"/>
      <w:marRight w:val="0"/>
      <w:marTop w:val="0"/>
      <w:marBottom w:val="0"/>
      <w:divBdr>
        <w:top w:val="none" w:sz="0" w:space="0" w:color="auto"/>
        <w:left w:val="none" w:sz="0" w:space="0" w:color="auto"/>
        <w:bottom w:val="none" w:sz="0" w:space="0" w:color="auto"/>
        <w:right w:val="none" w:sz="0" w:space="0" w:color="auto"/>
      </w:divBdr>
      <w:divsChild>
        <w:div w:id="616058264">
          <w:marLeft w:val="480"/>
          <w:marRight w:val="0"/>
          <w:marTop w:val="0"/>
          <w:marBottom w:val="0"/>
          <w:divBdr>
            <w:top w:val="none" w:sz="0" w:space="0" w:color="auto"/>
            <w:left w:val="none" w:sz="0" w:space="0" w:color="auto"/>
            <w:bottom w:val="none" w:sz="0" w:space="0" w:color="auto"/>
            <w:right w:val="none" w:sz="0" w:space="0" w:color="auto"/>
          </w:divBdr>
        </w:div>
        <w:div w:id="56786435">
          <w:marLeft w:val="480"/>
          <w:marRight w:val="0"/>
          <w:marTop w:val="0"/>
          <w:marBottom w:val="0"/>
          <w:divBdr>
            <w:top w:val="none" w:sz="0" w:space="0" w:color="auto"/>
            <w:left w:val="none" w:sz="0" w:space="0" w:color="auto"/>
            <w:bottom w:val="none" w:sz="0" w:space="0" w:color="auto"/>
            <w:right w:val="none" w:sz="0" w:space="0" w:color="auto"/>
          </w:divBdr>
        </w:div>
        <w:div w:id="1106654315">
          <w:marLeft w:val="480"/>
          <w:marRight w:val="0"/>
          <w:marTop w:val="0"/>
          <w:marBottom w:val="0"/>
          <w:divBdr>
            <w:top w:val="none" w:sz="0" w:space="0" w:color="auto"/>
            <w:left w:val="none" w:sz="0" w:space="0" w:color="auto"/>
            <w:bottom w:val="none" w:sz="0" w:space="0" w:color="auto"/>
            <w:right w:val="none" w:sz="0" w:space="0" w:color="auto"/>
          </w:divBdr>
        </w:div>
        <w:div w:id="1378625112">
          <w:marLeft w:val="480"/>
          <w:marRight w:val="0"/>
          <w:marTop w:val="0"/>
          <w:marBottom w:val="0"/>
          <w:divBdr>
            <w:top w:val="none" w:sz="0" w:space="0" w:color="auto"/>
            <w:left w:val="none" w:sz="0" w:space="0" w:color="auto"/>
            <w:bottom w:val="none" w:sz="0" w:space="0" w:color="auto"/>
            <w:right w:val="none" w:sz="0" w:space="0" w:color="auto"/>
          </w:divBdr>
        </w:div>
        <w:div w:id="1074859114">
          <w:marLeft w:val="480"/>
          <w:marRight w:val="0"/>
          <w:marTop w:val="0"/>
          <w:marBottom w:val="0"/>
          <w:divBdr>
            <w:top w:val="none" w:sz="0" w:space="0" w:color="auto"/>
            <w:left w:val="none" w:sz="0" w:space="0" w:color="auto"/>
            <w:bottom w:val="none" w:sz="0" w:space="0" w:color="auto"/>
            <w:right w:val="none" w:sz="0" w:space="0" w:color="auto"/>
          </w:divBdr>
        </w:div>
        <w:div w:id="826943692">
          <w:marLeft w:val="480"/>
          <w:marRight w:val="0"/>
          <w:marTop w:val="0"/>
          <w:marBottom w:val="0"/>
          <w:divBdr>
            <w:top w:val="none" w:sz="0" w:space="0" w:color="auto"/>
            <w:left w:val="none" w:sz="0" w:space="0" w:color="auto"/>
            <w:bottom w:val="none" w:sz="0" w:space="0" w:color="auto"/>
            <w:right w:val="none" w:sz="0" w:space="0" w:color="auto"/>
          </w:divBdr>
        </w:div>
        <w:div w:id="483594028">
          <w:marLeft w:val="480"/>
          <w:marRight w:val="0"/>
          <w:marTop w:val="0"/>
          <w:marBottom w:val="0"/>
          <w:divBdr>
            <w:top w:val="none" w:sz="0" w:space="0" w:color="auto"/>
            <w:left w:val="none" w:sz="0" w:space="0" w:color="auto"/>
            <w:bottom w:val="none" w:sz="0" w:space="0" w:color="auto"/>
            <w:right w:val="none" w:sz="0" w:space="0" w:color="auto"/>
          </w:divBdr>
        </w:div>
        <w:div w:id="1251506336">
          <w:marLeft w:val="480"/>
          <w:marRight w:val="0"/>
          <w:marTop w:val="0"/>
          <w:marBottom w:val="0"/>
          <w:divBdr>
            <w:top w:val="none" w:sz="0" w:space="0" w:color="auto"/>
            <w:left w:val="none" w:sz="0" w:space="0" w:color="auto"/>
            <w:bottom w:val="none" w:sz="0" w:space="0" w:color="auto"/>
            <w:right w:val="none" w:sz="0" w:space="0" w:color="auto"/>
          </w:divBdr>
        </w:div>
        <w:div w:id="1489009904">
          <w:marLeft w:val="480"/>
          <w:marRight w:val="0"/>
          <w:marTop w:val="0"/>
          <w:marBottom w:val="0"/>
          <w:divBdr>
            <w:top w:val="none" w:sz="0" w:space="0" w:color="auto"/>
            <w:left w:val="none" w:sz="0" w:space="0" w:color="auto"/>
            <w:bottom w:val="none" w:sz="0" w:space="0" w:color="auto"/>
            <w:right w:val="none" w:sz="0" w:space="0" w:color="auto"/>
          </w:divBdr>
        </w:div>
        <w:div w:id="1599481600">
          <w:marLeft w:val="480"/>
          <w:marRight w:val="0"/>
          <w:marTop w:val="0"/>
          <w:marBottom w:val="0"/>
          <w:divBdr>
            <w:top w:val="none" w:sz="0" w:space="0" w:color="auto"/>
            <w:left w:val="none" w:sz="0" w:space="0" w:color="auto"/>
            <w:bottom w:val="none" w:sz="0" w:space="0" w:color="auto"/>
            <w:right w:val="none" w:sz="0" w:space="0" w:color="auto"/>
          </w:divBdr>
        </w:div>
        <w:div w:id="1986274078">
          <w:marLeft w:val="480"/>
          <w:marRight w:val="0"/>
          <w:marTop w:val="0"/>
          <w:marBottom w:val="0"/>
          <w:divBdr>
            <w:top w:val="none" w:sz="0" w:space="0" w:color="auto"/>
            <w:left w:val="none" w:sz="0" w:space="0" w:color="auto"/>
            <w:bottom w:val="none" w:sz="0" w:space="0" w:color="auto"/>
            <w:right w:val="none" w:sz="0" w:space="0" w:color="auto"/>
          </w:divBdr>
        </w:div>
        <w:div w:id="2017611901">
          <w:marLeft w:val="480"/>
          <w:marRight w:val="0"/>
          <w:marTop w:val="0"/>
          <w:marBottom w:val="0"/>
          <w:divBdr>
            <w:top w:val="none" w:sz="0" w:space="0" w:color="auto"/>
            <w:left w:val="none" w:sz="0" w:space="0" w:color="auto"/>
            <w:bottom w:val="none" w:sz="0" w:space="0" w:color="auto"/>
            <w:right w:val="none" w:sz="0" w:space="0" w:color="auto"/>
          </w:divBdr>
        </w:div>
        <w:div w:id="27801729">
          <w:marLeft w:val="480"/>
          <w:marRight w:val="0"/>
          <w:marTop w:val="0"/>
          <w:marBottom w:val="0"/>
          <w:divBdr>
            <w:top w:val="none" w:sz="0" w:space="0" w:color="auto"/>
            <w:left w:val="none" w:sz="0" w:space="0" w:color="auto"/>
            <w:bottom w:val="none" w:sz="0" w:space="0" w:color="auto"/>
            <w:right w:val="none" w:sz="0" w:space="0" w:color="auto"/>
          </w:divBdr>
        </w:div>
        <w:div w:id="797795346">
          <w:marLeft w:val="480"/>
          <w:marRight w:val="0"/>
          <w:marTop w:val="0"/>
          <w:marBottom w:val="0"/>
          <w:divBdr>
            <w:top w:val="none" w:sz="0" w:space="0" w:color="auto"/>
            <w:left w:val="none" w:sz="0" w:space="0" w:color="auto"/>
            <w:bottom w:val="none" w:sz="0" w:space="0" w:color="auto"/>
            <w:right w:val="none" w:sz="0" w:space="0" w:color="auto"/>
          </w:divBdr>
        </w:div>
        <w:div w:id="190608740">
          <w:marLeft w:val="480"/>
          <w:marRight w:val="0"/>
          <w:marTop w:val="0"/>
          <w:marBottom w:val="0"/>
          <w:divBdr>
            <w:top w:val="none" w:sz="0" w:space="0" w:color="auto"/>
            <w:left w:val="none" w:sz="0" w:space="0" w:color="auto"/>
            <w:bottom w:val="none" w:sz="0" w:space="0" w:color="auto"/>
            <w:right w:val="none" w:sz="0" w:space="0" w:color="auto"/>
          </w:divBdr>
        </w:div>
        <w:div w:id="43063755">
          <w:marLeft w:val="480"/>
          <w:marRight w:val="0"/>
          <w:marTop w:val="0"/>
          <w:marBottom w:val="0"/>
          <w:divBdr>
            <w:top w:val="none" w:sz="0" w:space="0" w:color="auto"/>
            <w:left w:val="none" w:sz="0" w:space="0" w:color="auto"/>
            <w:bottom w:val="none" w:sz="0" w:space="0" w:color="auto"/>
            <w:right w:val="none" w:sz="0" w:space="0" w:color="auto"/>
          </w:divBdr>
        </w:div>
        <w:div w:id="981302619">
          <w:marLeft w:val="480"/>
          <w:marRight w:val="0"/>
          <w:marTop w:val="0"/>
          <w:marBottom w:val="0"/>
          <w:divBdr>
            <w:top w:val="none" w:sz="0" w:space="0" w:color="auto"/>
            <w:left w:val="none" w:sz="0" w:space="0" w:color="auto"/>
            <w:bottom w:val="none" w:sz="0" w:space="0" w:color="auto"/>
            <w:right w:val="none" w:sz="0" w:space="0" w:color="auto"/>
          </w:divBdr>
        </w:div>
        <w:div w:id="1074545821">
          <w:marLeft w:val="480"/>
          <w:marRight w:val="0"/>
          <w:marTop w:val="0"/>
          <w:marBottom w:val="0"/>
          <w:divBdr>
            <w:top w:val="none" w:sz="0" w:space="0" w:color="auto"/>
            <w:left w:val="none" w:sz="0" w:space="0" w:color="auto"/>
            <w:bottom w:val="none" w:sz="0" w:space="0" w:color="auto"/>
            <w:right w:val="none" w:sz="0" w:space="0" w:color="auto"/>
          </w:divBdr>
        </w:div>
        <w:div w:id="685013146">
          <w:marLeft w:val="480"/>
          <w:marRight w:val="0"/>
          <w:marTop w:val="0"/>
          <w:marBottom w:val="0"/>
          <w:divBdr>
            <w:top w:val="none" w:sz="0" w:space="0" w:color="auto"/>
            <w:left w:val="none" w:sz="0" w:space="0" w:color="auto"/>
            <w:bottom w:val="none" w:sz="0" w:space="0" w:color="auto"/>
            <w:right w:val="none" w:sz="0" w:space="0" w:color="auto"/>
          </w:divBdr>
        </w:div>
        <w:div w:id="1267810021">
          <w:marLeft w:val="480"/>
          <w:marRight w:val="0"/>
          <w:marTop w:val="0"/>
          <w:marBottom w:val="0"/>
          <w:divBdr>
            <w:top w:val="none" w:sz="0" w:space="0" w:color="auto"/>
            <w:left w:val="none" w:sz="0" w:space="0" w:color="auto"/>
            <w:bottom w:val="none" w:sz="0" w:space="0" w:color="auto"/>
            <w:right w:val="none" w:sz="0" w:space="0" w:color="auto"/>
          </w:divBdr>
        </w:div>
        <w:div w:id="295188419">
          <w:marLeft w:val="480"/>
          <w:marRight w:val="0"/>
          <w:marTop w:val="0"/>
          <w:marBottom w:val="0"/>
          <w:divBdr>
            <w:top w:val="none" w:sz="0" w:space="0" w:color="auto"/>
            <w:left w:val="none" w:sz="0" w:space="0" w:color="auto"/>
            <w:bottom w:val="none" w:sz="0" w:space="0" w:color="auto"/>
            <w:right w:val="none" w:sz="0" w:space="0" w:color="auto"/>
          </w:divBdr>
        </w:div>
        <w:div w:id="1213274381">
          <w:marLeft w:val="480"/>
          <w:marRight w:val="0"/>
          <w:marTop w:val="0"/>
          <w:marBottom w:val="0"/>
          <w:divBdr>
            <w:top w:val="none" w:sz="0" w:space="0" w:color="auto"/>
            <w:left w:val="none" w:sz="0" w:space="0" w:color="auto"/>
            <w:bottom w:val="none" w:sz="0" w:space="0" w:color="auto"/>
            <w:right w:val="none" w:sz="0" w:space="0" w:color="auto"/>
          </w:divBdr>
        </w:div>
        <w:div w:id="376007271">
          <w:marLeft w:val="480"/>
          <w:marRight w:val="0"/>
          <w:marTop w:val="0"/>
          <w:marBottom w:val="0"/>
          <w:divBdr>
            <w:top w:val="none" w:sz="0" w:space="0" w:color="auto"/>
            <w:left w:val="none" w:sz="0" w:space="0" w:color="auto"/>
            <w:bottom w:val="none" w:sz="0" w:space="0" w:color="auto"/>
            <w:right w:val="none" w:sz="0" w:space="0" w:color="auto"/>
          </w:divBdr>
        </w:div>
        <w:div w:id="1332101929">
          <w:marLeft w:val="480"/>
          <w:marRight w:val="0"/>
          <w:marTop w:val="0"/>
          <w:marBottom w:val="0"/>
          <w:divBdr>
            <w:top w:val="none" w:sz="0" w:space="0" w:color="auto"/>
            <w:left w:val="none" w:sz="0" w:space="0" w:color="auto"/>
            <w:bottom w:val="none" w:sz="0" w:space="0" w:color="auto"/>
            <w:right w:val="none" w:sz="0" w:space="0" w:color="auto"/>
          </w:divBdr>
        </w:div>
        <w:div w:id="336886266">
          <w:marLeft w:val="480"/>
          <w:marRight w:val="0"/>
          <w:marTop w:val="0"/>
          <w:marBottom w:val="0"/>
          <w:divBdr>
            <w:top w:val="none" w:sz="0" w:space="0" w:color="auto"/>
            <w:left w:val="none" w:sz="0" w:space="0" w:color="auto"/>
            <w:bottom w:val="none" w:sz="0" w:space="0" w:color="auto"/>
            <w:right w:val="none" w:sz="0" w:space="0" w:color="auto"/>
          </w:divBdr>
        </w:div>
        <w:div w:id="857891965">
          <w:marLeft w:val="480"/>
          <w:marRight w:val="0"/>
          <w:marTop w:val="0"/>
          <w:marBottom w:val="0"/>
          <w:divBdr>
            <w:top w:val="none" w:sz="0" w:space="0" w:color="auto"/>
            <w:left w:val="none" w:sz="0" w:space="0" w:color="auto"/>
            <w:bottom w:val="none" w:sz="0" w:space="0" w:color="auto"/>
            <w:right w:val="none" w:sz="0" w:space="0" w:color="auto"/>
          </w:divBdr>
        </w:div>
        <w:div w:id="851147296">
          <w:marLeft w:val="480"/>
          <w:marRight w:val="0"/>
          <w:marTop w:val="0"/>
          <w:marBottom w:val="0"/>
          <w:divBdr>
            <w:top w:val="none" w:sz="0" w:space="0" w:color="auto"/>
            <w:left w:val="none" w:sz="0" w:space="0" w:color="auto"/>
            <w:bottom w:val="none" w:sz="0" w:space="0" w:color="auto"/>
            <w:right w:val="none" w:sz="0" w:space="0" w:color="auto"/>
          </w:divBdr>
        </w:div>
        <w:div w:id="774323505">
          <w:marLeft w:val="480"/>
          <w:marRight w:val="0"/>
          <w:marTop w:val="0"/>
          <w:marBottom w:val="0"/>
          <w:divBdr>
            <w:top w:val="none" w:sz="0" w:space="0" w:color="auto"/>
            <w:left w:val="none" w:sz="0" w:space="0" w:color="auto"/>
            <w:bottom w:val="none" w:sz="0" w:space="0" w:color="auto"/>
            <w:right w:val="none" w:sz="0" w:space="0" w:color="auto"/>
          </w:divBdr>
        </w:div>
        <w:div w:id="496769916">
          <w:marLeft w:val="480"/>
          <w:marRight w:val="0"/>
          <w:marTop w:val="0"/>
          <w:marBottom w:val="0"/>
          <w:divBdr>
            <w:top w:val="none" w:sz="0" w:space="0" w:color="auto"/>
            <w:left w:val="none" w:sz="0" w:space="0" w:color="auto"/>
            <w:bottom w:val="none" w:sz="0" w:space="0" w:color="auto"/>
            <w:right w:val="none" w:sz="0" w:space="0" w:color="auto"/>
          </w:divBdr>
        </w:div>
        <w:div w:id="1723287694">
          <w:marLeft w:val="480"/>
          <w:marRight w:val="0"/>
          <w:marTop w:val="0"/>
          <w:marBottom w:val="0"/>
          <w:divBdr>
            <w:top w:val="none" w:sz="0" w:space="0" w:color="auto"/>
            <w:left w:val="none" w:sz="0" w:space="0" w:color="auto"/>
            <w:bottom w:val="none" w:sz="0" w:space="0" w:color="auto"/>
            <w:right w:val="none" w:sz="0" w:space="0" w:color="auto"/>
          </w:divBdr>
        </w:div>
        <w:div w:id="62871660">
          <w:marLeft w:val="480"/>
          <w:marRight w:val="0"/>
          <w:marTop w:val="0"/>
          <w:marBottom w:val="0"/>
          <w:divBdr>
            <w:top w:val="none" w:sz="0" w:space="0" w:color="auto"/>
            <w:left w:val="none" w:sz="0" w:space="0" w:color="auto"/>
            <w:bottom w:val="none" w:sz="0" w:space="0" w:color="auto"/>
            <w:right w:val="none" w:sz="0" w:space="0" w:color="auto"/>
          </w:divBdr>
        </w:div>
        <w:div w:id="1558395203">
          <w:marLeft w:val="480"/>
          <w:marRight w:val="0"/>
          <w:marTop w:val="0"/>
          <w:marBottom w:val="0"/>
          <w:divBdr>
            <w:top w:val="none" w:sz="0" w:space="0" w:color="auto"/>
            <w:left w:val="none" w:sz="0" w:space="0" w:color="auto"/>
            <w:bottom w:val="none" w:sz="0" w:space="0" w:color="auto"/>
            <w:right w:val="none" w:sz="0" w:space="0" w:color="auto"/>
          </w:divBdr>
        </w:div>
        <w:div w:id="1971786882">
          <w:marLeft w:val="480"/>
          <w:marRight w:val="0"/>
          <w:marTop w:val="0"/>
          <w:marBottom w:val="0"/>
          <w:divBdr>
            <w:top w:val="none" w:sz="0" w:space="0" w:color="auto"/>
            <w:left w:val="none" w:sz="0" w:space="0" w:color="auto"/>
            <w:bottom w:val="none" w:sz="0" w:space="0" w:color="auto"/>
            <w:right w:val="none" w:sz="0" w:space="0" w:color="auto"/>
          </w:divBdr>
        </w:div>
        <w:div w:id="1287927512">
          <w:marLeft w:val="480"/>
          <w:marRight w:val="0"/>
          <w:marTop w:val="0"/>
          <w:marBottom w:val="0"/>
          <w:divBdr>
            <w:top w:val="none" w:sz="0" w:space="0" w:color="auto"/>
            <w:left w:val="none" w:sz="0" w:space="0" w:color="auto"/>
            <w:bottom w:val="none" w:sz="0" w:space="0" w:color="auto"/>
            <w:right w:val="none" w:sz="0" w:space="0" w:color="auto"/>
          </w:divBdr>
        </w:div>
        <w:div w:id="332267715">
          <w:marLeft w:val="480"/>
          <w:marRight w:val="0"/>
          <w:marTop w:val="0"/>
          <w:marBottom w:val="0"/>
          <w:divBdr>
            <w:top w:val="none" w:sz="0" w:space="0" w:color="auto"/>
            <w:left w:val="none" w:sz="0" w:space="0" w:color="auto"/>
            <w:bottom w:val="none" w:sz="0" w:space="0" w:color="auto"/>
            <w:right w:val="none" w:sz="0" w:space="0" w:color="auto"/>
          </w:divBdr>
        </w:div>
        <w:div w:id="735667493">
          <w:marLeft w:val="480"/>
          <w:marRight w:val="0"/>
          <w:marTop w:val="0"/>
          <w:marBottom w:val="0"/>
          <w:divBdr>
            <w:top w:val="none" w:sz="0" w:space="0" w:color="auto"/>
            <w:left w:val="none" w:sz="0" w:space="0" w:color="auto"/>
            <w:bottom w:val="none" w:sz="0" w:space="0" w:color="auto"/>
            <w:right w:val="none" w:sz="0" w:space="0" w:color="auto"/>
          </w:divBdr>
        </w:div>
        <w:div w:id="312759464">
          <w:marLeft w:val="480"/>
          <w:marRight w:val="0"/>
          <w:marTop w:val="0"/>
          <w:marBottom w:val="0"/>
          <w:divBdr>
            <w:top w:val="none" w:sz="0" w:space="0" w:color="auto"/>
            <w:left w:val="none" w:sz="0" w:space="0" w:color="auto"/>
            <w:bottom w:val="none" w:sz="0" w:space="0" w:color="auto"/>
            <w:right w:val="none" w:sz="0" w:space="0" w:color="auto"/>
          </w:divBdr>
        </w:div>
      </w:divsChild>
    </w:div>
    <w:div w:id="182211523">
      <w:bodyDiv w:val="1"/>
      <w:marLeft w:val="0"/>
      <w:marRight w:val="0"/>
      <w:marTop w:val="0"/>
      <w:marBottom w:val="0"/>
      <w:divBdr>
        <w:top w:val="none" w:sz="0" w:space="0" w:color="auto"/>
        <w:left w:val="none" w:sz="0" w:space="0" w:color="auto"/>
        <w:bottom w:val="none" w:sz="0" w:space="0" w:color="auto"/>
        <w:right w:val="none" w:sz="0" w:space="0" w:color="auto"/>
      </w:divBdr>
    </w:div>
    <w:div w:id="185338099">
      <w:bodyDiv w:val="1"/>
      <w:marLeft w:val="0"/>
      <w:marRight w:val="0"/>
      <w:marTop w:val="0"/>
      <w:marBottom w:val="0"/>
      <w:divBdr>
        <w:top w:val="none" w:sz="0" w:space="0" w:color="auto"/>
        <w:left w:val="none" w:sz="0" w:space="0" w:color="auto"/>
        <w:bottom w:val="none" w:sz="0" w:space="0" w:color="auto"/>
        <w:right w:val="none" w:sz="0" w:space="0" w:color="auto"/>
      </w:divBdr>
    </w:div>
    <w:div w:id="186720460">
      <w:bodyDiv w:val="1"/>
      <w:marLeft w:val="0"/>
      <w:marRight w:val="0"/>
      <w:marTop w:val="0"/>
      <w:marBottom w:val="0"/>
      <w:divBdr>
        <w:top w:val="none" w:sz="0" w:space="0" w:color="auto"/>
        <w:left w:val="none" w:sz="0" w:space="0" w:color="auto"/>
        <w:bottom w:val="none" w:sz="0" w:space="0" w:color="auto"/>
        <w:right w:val="none" w:sz="0" w:space="0" w:color="auto"/>
      </w:divBdr>
    </w:div>
    <w:div w:id="187837732">
      <w:bodyDiv w:val="1"/>
      <w:marLeft w:val="0"/>
      <w:marRight w:val="0"/>
      <w:marTop w:val="0"/>
      <w:marBottom w:val="0"/>
      <w:divBdr>
        <w:top w:val="none" w:sz="0" w:space="0" w:color="auto"/>
        <w:left w:val="none" w:sz="0" w:space="0" w:color="auto"/>
        <w:bottom w:val="none" w:sz="0" w:space="0" w:color="auto"/>
        <w:right w:val="none" w:sz="0" w:space="0" w:color="auto"/>
      </w:divBdr>
      <w:divsChild>
        <w:div w:id="379792202">
          <w:marLeft w:val="480"/>
          <w:marRight w:val="0"/>
          <w:marTop w:val="0"/>
          <w:marBottom w:val="0"/>
          <w:divBdr>
            <w:top w:val="none" w:sz="0" w:space="0" w:color="auto"/>
            <w:left w:val="none" w:sz="0" w:space="0" w:color="auto"/>
            <w:bottom w:val="none" w:sz="0" w:space="0" w:color="auto"/>
            <w:right w:val="none" w:sz="0" w:space="0" w:color="auto"/>
          </w:divBdr>
        </w:div>
        <w:div w:id="492568580">
          <w:marLeft w:val="480"/>
          <w:marRight w:val="0"/>
          <w:marTop w:val="0"/>
          <w:marBottom w:val="0"/>
          <w:divBdr>
            <w:top w:val="none" w:sz="0" w:space="0" w:color="auto"/>
            <w:left w:val="none" w:sz="0" w:space="0" w:color="auto"/>
            <w:bottom w:val="none" w:sz="0" w:space="0" w:color="auto"/>
            <w:right w:val="none" w:sz="0" w:space="0" w:color="auto"/>
          </w:divBdr>
        </w:div>
        <w:div w:id="1013141658">
          <w:marLeft w:val="480"/>
          <w:marRight w:val="0"/>
          <w:marTop w:val="0"/>
          <w:marBottom w:val="0"/>
          <w:divBdr>
            <w:top w:val="none" w:sz="0" w:space="0" w:color="auto"/>
            <w:left w:val="none" w:sz="0" w:space="0" w:color="auto"/>
            <w:bottom w:val="none" w:sz="0" w:space="0" w:color="auto"/>
            <w:right w:val="none" w:sz="0" w:space="0" w:color="auto"/>
          </w:divBdr>
        </w:div>
        <w:div w:id="447629677">
          <w:marLeft w:val="480"/>
          <w:marRight w:val="0"/>
          <w:marTop w:val="0"/>
          <w:marBottom w:val="0"/>
          <w:divBdr>
            <w:top w:val="none" w:sz="0" w:space="0" w:color="auto"/>
            <w:left w:val="none" w:sz="0" w:space="0" w:color="auto"/>
            <w:bottom w:val="none" w:sz="0" w:space="0" w:color="auto"/>
            <w:right w:val="none" w:sz="0" w:space="0" w:color="auto"/>
          </w:divBdr>
        </w:div>
        <w:div w:id="1180121304">
          <w:marLeft w:val="480"/>
          <w:marRight w:val="0"/>
          <w:marTop w:val="0"/>
          <w:marBottom w:val="0"/>
          <w:divBdr>
            <w:top w:val="none" w:sz="0" w:space="0" w:color="auto"/>
            <w:left w:val="none" w:sz="0" w:space="0" w:color="auto"/>
            <w:bottom w:val="none" w:sz="0" w:space="0" w:color="auto"/>
            <w:right w:val="none" w:sz="0" w:space="0" w:color="auto"/>
          </w:divBdr>
        </w:div>
        <w:div w:id="1135829261">
          <w:marLeft w:val="480"/>
          <w:marRight w:val="0"/>
          <w:marTop w:val="0"/>
          <w:marBottom w:val="0"/>
          <w:divBdr>
            <w:top w:val="none" w:sz="0" w:space="0" w:color="auto"/>
            <w:left w:val="none" w:sz="0" w:space="0" w:color="auto"/>
            <w:bottom w:val="none" w:sz="0" w:space="0" w:color="auto"/>
            <w:right w:val="none" w:sz="0" w:space="0" w:color="auto"/>
          </w:divBdr>
        </w:div>
        <w:div w:id="224610865">
          <w:marLeft w:val="480"/>
          <w:marRight w:val="0"/>
          <w:marTop w:val="0"/>
          <w:marBottom w:val="0"/>
          <w:divBdr>
            <w:top w:val="none" w:sz="0" w:space="0" w:color="auto"/>
            <w:left w:val="none" w:sz="0" w:space="0" w:color="auto"/>
            <w:bottom w:val="none" w:sz="0" w:space="0" w:color="auto"/>
            <w:right w:val="none" w:sz="0" w:space="0" w:color="auto"/>
          </w:divBdr>
        </w:div>
        <w:div w:id="127943014">
          <w:marLeft w:val="480"/>
          <w:marRight w:val="0"/>
          <w:marTop w:val="0"/>
          <w:marBottom w:val="0"/>
          <w:divBdr>
            <w:top w:val="none" w:sz="0" w:space="0" w:color="auto"/>
            <w:left w:val="none" w:sz="0" w:space="0" w:color="auto"/>
            <w:bottom w:val="none" w:sz="0" w:space="0" w:color="auto"/>
            <w:right w:val="none" w:sz="0" w:space="0" w:color="auto"/>
          </w:divBdr>
        </w:div>
        <w:div w:id="1620449762">
          <w:marLeft w:val="480"/>
          <w:marRight w:val="0"/>
          <w:marTop w:val="0"/>
          <w:marBottom w:val="0"/>
          <w:divBdr>
            <w:top w:val="none" w:sz="0" w:space="0" w:color="auto"/>
            <w:left w:val="none" w:sz="0" w:space="0" w:color="auto"/>
            <w:bottom w:val="none" w:sz="0" w:space="0" w:color="auto"/>
            <w:right w:val="none" w:sz="0" w:space="0" w:color="auto"/>
          </w:divBdr>
        </w:div>
        <w:div w:id="2083137088">
          <w:marLeft w:val="480"/>
          <w:marRight w:val="0"/>
          <w:marTop w:val="0"/>
          <w:marBottom w:val="0"/>
          <w:divBdr>
            <w:top w:val="none" w:sz="0" w:space="0" w:color="auto"/>
            <w:left w:val="none" w:sz="0" w:space="0" w:color="auto"/>
            <w:bottom w:val="none" w:sz="0" w:space="0" w:color="auto"/>
            <w:right w:val="none" w:sz="0" w:space="0" w:color="auto"/>
          </w:divBdr>
        </w:div>
        <w:div w:id="367802832">
          <w:marLeft w:val="480"/>
          <w:marRight w:val="0"/>
          <w:marTop w:val="0"/>
          <w:marBottom w:val="0"/>
          <w:divBdr>
            <w:top w:val="none" w:sz="0" w:space="0" w:color="auto"/>
            <w:left w:val="none" w:sz="0" w:space="0" w:color="auto"/>
            <w:bottom w:val="none" w:sz="0" w:space="0" w:color="auto"/>
            <w:right w:val="none" w:sz="0" w:space="0" w:color="auto"/>
          </w:divBdr>
        </w:div>
        <w:div w:id="477579812">
          <w:marLeft w:val="480"/>
          <w:marRight w:val="0"/>
          <w:marTop w:val="0"/>
          <w:marBottom w:val="0"/>
          <w:divBdr>
            <w:top w:val="none" w:sz="0" w:space="0" w:color="auto"/>
            <w:left w:val="none" w:sz="0" w:space="0" w:color="auto"/>
            <w:bottom w:val="none" w:sz="0" w:space="0" w:color="auto"/>
            <w:right w:val="none" w:sz="0" w:space="0" w:color="auto"/>
          </w:divBdr>
        </w:div>
        <w:div w:id="513426568">
          <w:marLeft w:val="480"/>
          <w:marRight w:val="0"/>
          <w:marTop w:val="0"/>
          <w:marBottom w:val="0"/>
          <w:divBdr>
            <w:top w:val="none" w:sz="0" w:space="0" w:color="auto"/>
            <w:left w:val="none" w:sz="0" w:space="0" w:color="auto"/>
            <w:bottom w:val="none" w:sz="0" w:space="0" w:color="auto"/>
            <w:right w:val="none" w:sz="0" w:space="0" w:color="auto"/>
          </w:divBdr>
        </w:div>
        <w:div w:id="771978042">
          <w:marLeft w:val="480"/>
          <w:marRight w:val="0"/>
          <w:marTop w:val="0"/>
          <w:marBottom w:val="0"/>
          <w:divBdr>
            <w:top w:val="none" w:sz="0" w:space="0" w:color="auto"/>
            <w:left w:val="none" w:sz="0" w:space="0" w:color="auto"/>
            <w:bottom w:val="none" w:sz="0" w:space="0" w:color="auto"/>
            <w:right w:val="none" w:sz="0" w:space="0" w:color="auto"/>
          </w:divBdr>
        </w:div>
        <w:div w:id="590158835">
          <w:marLeft w:val="480"/>
          <w:marRight w:val="0"/>
          <w:marTop w:val="0"/>
          <w:marBottom w:val="0"/>
          <w:divBdr>
            <w:top w:val="none" w:sz="0" w:space="0" w:color="auto"/>
            <w:left w:val="none" w:sz="0" w:space="0" w:color="auto"/>
            <w:bottom w:val="none" w:sz="0" w:space="0" w:color="auto"/>
            <w:right w:val="none" w:sz="0" w:space="0" w:color="auto"/>
          </w:divBdr>
        </w:div>
        <w:div w:id="51469388">
          <w:marLeft w:val="480"/>
          <w:marRight w:val="0"/>
          <w:marTop w:val="0"/>
          <w:marBottom w:val="0"/>
          <w:divBdr>
            <w:top w:val="none" w:sz="0" w:space="0" w:color="auto"/>
            <w:left w:val="none" w:sz="0" w:space="0" w:color="auto"/>
            <w:bottom w:val="none" w:sz="0" w:space="0" w:color="auto"/>
            <w:right w:val="none" w:sz="0" w:space="0" w:color="auto"/>
          </w:divBdr>
        </w:div>
        <w:div w:id="900483519">
          <w:marLeft w:val="480"/>
          <w:marRight w:val="0"/>
          <w:marTop w:val="0"/>
          <w:marBottom w:val="0"/>
          <w:divBdr>
            <w:top w:val="none" w:sz="0" w:space="0" w:color="auto"/>
            <w:left w:val="none" w:sz="0" w:space="0" w:color="auto"/>
            <w:bottom w:val="none" w:sz="0" w:space="0" w:color="auto"/>
            <w:right w:val="none" w:sz="0" w:space="0" w:color="auto"/>
          </w:divBdr>
        </w:div>
      </w:divsChild>
    </w:div>
    <w:div w:id="189687958">
      <w:bodyDiv w:val="1"/>
      <w:marLeft w:val="0"/>
      <w:marRight w:val="0"/>
      <w:marTop w:val="0"/>
      <w:marBottom w:val="0"/>
      <w:divBdr>
        <w:top w:val="none" w:sz="0" w:space="0" w:color="auto"/>
        <w:left w:val="none" w:sz="0" w:space="0" w:color="auto"/>
        <w:bottom w:val="none" w:sz="0" w:space="0" w:color="auto"/>
        <w:right w:val="none" w:sz="0" w:space="0" w:color="auto"/>
      </w:divBdr>
      <w:divsChild>
        <w:div w:id="1617063219">
          <w:marLeft w:val="640"/>
          <w:marRight w:val="0"/>
          <w:marTop w:val="0"/>
          <w:marBottom w:val="0"/>
          <w:divBdr>
            <w:top w:val="none" w:sz="0" w:space="0" w:color="auto"/>
            <w:left w:val="none" w:sz="0" w:space="0" w:color="auto"/>
            <w:bottom w:val="none" w:sz="0" w:space="0" w:color="auto"/>
            <w:right w:val="none" w:sz="0" w:space="0" w:color="auto"/>
          </w:divBdr>
        </w:div>
        <w:div w:id="135950478">
          <w:marLeft w:val="640"/>
          <w:marRight w:val="0"/>
          <w:marTop w:val="0"/>
          <w:marBottom w:val="0"/>
          <w:divBdr>
            <w:top w:val="none" w:sz="0" w:space="0" w:color="auto"/>
            <w:left w:val="none" w:sz="0" w:space="0" w:color="auto"/>
            <w:bottom w:val="none" w:sz="0" w:space="0" w:color="auto"/>
            <w:right w:val="none" w:sz="0" w:space="0" w:color="auto"/>
          </w:divBdr>
        </w:div>
        <w:div w:id="575825766">
          <w:marLeft w:val="640"/>
          <w:marRight w:val="0"/>
          <w:marTop w:val="0"/>
          <w:marBottom w:val="0"/>
          <w:divBdr>
            <w:top w:val="none" w:sz="0" w:space="0" w:color="auto"/>
            <w:left w:val="none" w:sz="0" w:space="0" w:color="auto"/>
            <w:bottom w:val="none" w:sz="0" w:space="0" w:color="auto"/>
            <w:right w:val="none" w:sz="0" w:space="0" w:color="auto"/>
          </w:divBdr>
        </w:div>
        <w:div w:id="407383528">
          <w:marLeft w:val="640"/>
          <w:marRight w:val="0"/>
          <w:marTop w:val="0"/>
          <w:marBottom w:val="0"/>
          <w:divBdr>
            <w:top w:val="none" w:sz="0" w:space="0" w:color="auto"/>
            <w:left w:val="none" w:sz="0" w:space="0" w:color="auto"/>
            <w:bottom w:val="none" w:sz="0" w:space="0" w:color="auto"/>
            <w:right w:val="none" w:sz="0" w:space="0" w:color="auto"/>
          </w:divBdr>
        </w:div>
        <w:div w:id="875586181">
          <w:marLeft w:val="640"/>
          <w:marRight w:val="0"/>
          <w:marTop w:val="0"/>
          <w:marBottom w:val="0"/>
          <w:divBdr>
            <w:top w:val="none" w:sz="0" w:space="0" w:color="auto"/>
            <w:left w:val="none" w:sz="0" w:space="0" w:color="auto"/>
            <w:bottom w:val="none" w:sz="0" w:space="0" w:color="auto"/>
            <w:right w:val="none" w:sz="0" w:space="0" w:color="auto"/>
          </w:divBdr>
        </w:div>
        <w:div w:id="964387023">
          <w:marLeft w:val="640"/>
          <w:marRight w:val="0"/>
          <w:marTop w:val="0"/>
          <w:marBottom w:val="0"/>
          <w:divBdr>
            <w:top w:val="none" w:sz="0" w:space="0" w:color="auto"/>
            <w:left w:val="none" w:sz="0" w:space="0" w:color="auto"/>
            <w:bottom w:val="none" w:sz="0" w:space="0" w:color="auto"/>
            <w:right w:val="none" w:sz="0" w:space="0" w:color="auto"/>
          </w:divBdr>
        </w:div>
        <w:div w:id="73550475">
          <w:marLeft w:val="640"/>
          <w:marRight w:val="0"/>
          <w:marTop w:val="0"/>
          <w:marBottom w:val="0"/>
          <w:divBdr>
            <w:top w:val="none" w:sz="0" w:space="0" w:color="auto"/>
            <w:left w:val="none" w:sz="0" w:space="0" w:color="auto"/>
            <w:bottom w:val="none" w:sz="0" w:space="0" w:color="auto"/>
            <w:right w:val="none" w:sz="0" w:space="0" w:color="auto"/>
          </w:divBdr>
        </w:div>
        <w:div w:id="969290544">
          <w:marLeft w:val="640"/>
          <w:marRight w:val="0"/>
          <w:marTop w:val="0"/>
          <w:marBottom w:val="0"/>
          <w:divBdr>
            <w:top w:val="none" w:sz="0" w:space="0" w:color="auto"/>
            <w:left w:val="none" w:sz="0" w:space="0" w:color="auto"/>
            <w:bottom w:val="none" w:sz="0" w:space="0" w:color="auto"/>
            <w:right w:val="none" w:sz="0" w:space="0" w:color="auto"/>
          </w:divBdr>
        </w:div>
        <w:div w:id="663240217">
          <w:marLeft w:val="640"/>
          <w:marRight w:val="0"/>
          <w:marTop w:val="0"/>
          <w:marBottom w:val="0"/>
          <w:divBdr>
            <w:top w:val="none" w:sz="0" w:space="0" w:color="auto"/>
            <w:left w:val="none" w:sz="0" w:space="0" w:color="auto"/>
            <w:bottom w:val="none" w:sz="0" w:space="0" w:color="auto"/>
            <w:right w:val="none" w:sz="0" w:space="0" w:color="auto"/>
          </w:divBdr>
        </w:div>
        <w:div w:id="1321274972">
          <w:marLeft w:val="640"/>
          <w:marRight w:val="0"/>
          <w:marTop w:val="0"/>
          <w:marBottom w:val="0"/>
          <w:divBdr>
            <w:top w:val="none" w:sz="0" w:space="0" w:color="auto"/>
            <w:left w:val="none" w:sz="0" w:space="0" w:color="auto"/>
            <w:bottom w:val="none" w:sz="0" w:space="0" w:color="auto"/>
            <w:right w:val="none" w:sz="0" w:space="0" w:color="auto"/>
          </w:divBdr>
        </w:div>
        <w:div w:id="580869545">
          <w:marLeft w:val="640"/>
          <w:marRight w:val="0"/>
          <w:marTop w:val="0"/>
          <w:marBottom w:val="0"/>
          <w:divBdr>
            <w:top w:val="none" w:sz="0" w:space="0" w:color="auto"/>
            <w:left w:val="none" w:sz="0" w:space="0" w:color="auto"/>
            <w:bottom w:val="none" w:sz="0" w:space="0" w:color="auto"/>
            <w:right w:val="none" w:sz="0" w:space="0" w:color="auto"/>
          </w:divBdr>
        </w:div>
        <w:div w:id="135803300">
          <w:marLeft w:val="640"/>
          <w:marRight w:val="0"/>
          <w:marTop w:val="0"/>
          <w:marBottom w:val="0"/>
          <w:divBdr>
            <w:top w:val="none" w:sz="0" w:space="0" w:color="auto"/>
            <w:left w:val="none" w:sz="0" w:space="0" w:color="auto"/>
            <w:bottom w:val="none" w:sz="0" w:space="0" w:color="auto"/>
            <w:right w:val="none" w:sz="0" w:space="0" w:color="auto"/>
          </w:divBdr>
        </w:div>
        <w:div w:id="1625696316">
          <w:marLeft w:val="640"/>
          <w:marRight w:val="0"/>
          <w:marTop w:val="0"/>
          <w:marBottom w:val="0"/>
          <w:divBdr>
            <w:top w:val="none" w:sz="0" w:space="0" w:color="auto"/>
            <w:left w:val="none" w:sz="0" w:space="0" w:color="auto"/>
            <w:bottom w:val="none" w:sz="0" w:space="0" w:color="auto"/>
            <w:right w:val="none" w:sz="0" w:space="0" w:color="auto"/>
          </w:divBdr>
        </w:div>
        <w:div w:id="565147151">
          <w:marLeft w:val="640"/>
          <w:marRight w:val="0"/>
          <w:marTop w:val="0"/>
          <w:marBottom w:val="0"/>
          <w:divBdr>
            <w:top w:val="none" w:sz="0" w:space="0" w:color="auto"/>
            <w:left w:val="none" w:sz="0" w:space="0" w:color="auto"/>
            <w:bottom w:val="none" w:sz="0" w:space="0" w:color="auto"/>
            <w:right w:val="none" w:sz="0" w:space="0" w:color="auto"/>
          </w:divBdr>
        </w:div>
        <w:div w:id="837812939">
          <w:marLeft w:val="640"/>
          <w:marRight w:val="0"/>
          <w:marTop w:val="0"/>
          <w:marBottom w:val="0"/>
          <w:divBdr>
            <w:top w:val="none" w:sz="0" w:space="0" w:color="auto"/>
            <w:left w:val="none" w:sz="0" w:space="0" w:color="auto"/>
            <w:bottom w:val="none" w:sz="0" w:space="0" w:color="auto"/>
            <w:right w:val="none" w:sz="0" w:space="0" w:color="auto"/>
          </w:divBdr>
        </w:div>
        <w:div w:id="1583636708">
          <w:marLeft w:val="640"/>
          <w:marRight w:val="0"/>
          <w:marTop w:val="0"/>
          <w:marBottom w:val="0"/>
          <w:divBdr>
            <w:top w:val="none" w:sz="0" w:space="0" w:color="auto"/>
            <w:left w:val="none" w:sz="0" w:space="0" w:color="auto"/>
            <w:bottom w:val="none" w:sz="0" w:space="0" w:color="auto"/>
            <w:right w:val="none" w:sz="0" w:space="0" w:color="auto"/>
          </w:divBdr>
        </w:div>
        <w:div w:id="1521436641">
          <w:marLeft w:val="640"/>
          <w:marRight w:val="0"/>
          <w:marTop w:val="0"/>
          <w:marBottom w:val="0"/>
          <w:divBdr>
            <w:top w:val="none" w:sz="0" w:space="0" w:color="auto"/>
            <w:left w:val="none" w:sz="0" w:space="0" w:color="auto"/>
            <w:bottom w:val="none" w:sz="0" w:space="0" w:color="auto"/>
            <w:right w:val="none" w:sz="0" w:space="0" w:color="auto"/>
          </w:divBdr>
        </w:div>
        <w:div w:id="1198394238">
          <w:marLeft w:val="640"/>
          <w:marRight w:val="0"/>
          <w:marTop w:val="0"/>
          <w:marBottom w:val="0"/>
          <w:divBdr>
            <w:top w:val="none" w:sz="0" w:space="0" w:color="auto"/>
            <w:left w:val="none" w:sz="0" w:space="0" w:color="auto"/>
            <w:bottom w:val="none" w:sz="0" w:space="0" w:color="auto"/>
            <w:right w:val="none" w:sz="0" w:space="0" w:color="auto"/>
          </w:divBdr>
        </w:div>
        <w:div w:id="340089767">
          <w:marLeft w:val="640"/>
          <w:marRight w:val="0"/>
          <w:marTop w:val="0"/>
          <w:marBottom w:val="0"/>
          <w:divBdr>
            <w:top w:val="none" w:sz="0" w:space="0" w:color="auto"/>
            <w:left w:val="none" w:sz="0" w:space="0" w:color="auto"/>
            <w:bottom w:val="none" w:sz="0" w:space="0" w:color="auto"/>
            <w:right w:val="none" w:sz="0" w:space="0" w:color="auto"/>
          </w:divBdr>
        </w:div>
        <w:div w:id="403525080">
          <w:marLeft w:val="640"/>
          <w:marRight w:val="0"/>
          <w:marTop w:val="0"/>
          <w:marBottom w:val="0"/>
          <w:divBdr>
            <w:top w:val="none" w:sz="0" w:space="0" w:color="auto"/>
            <w:left w:val="none" w:sz="0" w:space="0" w:color="auto"/>
            <w:bottom w:val="none" w:sz="0" w:space="0" w:color="auto"/>
            <w:right w:val="none" w:sz="0" w:space="0" w:color="auto"/>
          </w:divBdr>
        </w:div>
        <w:div w:id="470951716">
          <w:marLeft w:val="640"/>
          <w:marRight w:val="0"/>
          <w:marTop w:val="0"/>
          <w:marBottom w:val="0"/>
          <w:divBdr>
            <w:top w:val="none" w:sz="0" w:space="0" w:color="auto"/>
            <w:left w:val="none" w:sz="0" w:space="0" w:color="auto"/>
            <w:bottom w:val="none" w:sz="0" w:space="0" w:color="auto"/>
            <w:right w:val="none" w:sz="0" w:space="0" w:color="auto"/>
          </w:divBdr>
        </w:div>
        <w:div w:id="382759252">
          <w:marLeft w:val="640"/>
          <w:marRight w:val="0"/>
          <w:marTop w:val="0"/>
          <w:marBottom w:val="0"/>
          <w:divBdr>
            <w:top w:val="none" w:sz="0" w:space="0" w:color="auto"/>
            <w:left w:val="none" w:sz="0" w:space="0" w:color="auto"/>
            <w:bottom w:val="none" w:sz="0" w:space="0" w:color="auto"/>
            <w:right w:val="none" w:sz="0" w:space="0" w:color="auto"/>
          </w:divBdr>
        </w:div>
        <w:div w:id="1634941728">
          <w:marLeft w:val="640"/>
          <w:marRight w:val="0"/>
          <w:marTop w:val="0"/>
          <w:marBottom w:val="0"/>
          <w:divBdr>
            <w:top w:val="none" w:sz="0" w:space="0" w:color="auto"/>
            <w:left w:val="none" w:sz="0" w:space="0" w:color="auto"/>
            <w:bottom w:val="none" w:sz="0" w:space="0" w:color="auto"/>
            <w:right w:val="none" w:sz="0" w:space="0" w:color="auto"/>
          </w:divBdr>
        </w:div>
        <w:div w:id="188299934">
          <w:marLeft w:val="640"/>
          <w:marRight w:val="0"/>
          <w:marTop w:val="0"/>
          <w:marBottom w:val="0"/>
          <w:divBdr>
            <w:top w:val="none" w:sz="0" w:space="0" w:color="auto"/>
            <w:left w:val="none" w:sz="0" w:space="0" w:color="auto"/>
            <w:bottom w:val="none" w:sz="0" w:space="0" w:color="auto"/>
            <w:right w:val="none" w:sz="0" w:space="0" w:color="auto"/>
          </w:divBdr>
        </w:div>
        <w:div w:id="1722316732">
          <w:marLeft w:val="640"/>
          <w:marRight w:val="0"/>
          <w:marTop w:val="0"/>
          <w:marBottom w:val="0"/>
          <w:divBdr>
            <w:top w:val="none" w:sz="0" w:space="0" w:color="auto"/>
            <w:left w:val="none" w:sz="0" w:space="0" w:color="auto"/>
            <w:bottom w:val="none" w:sz="0" w:space="0" w:color="auto"/>
            <w:right w:val="none" w:sz="0" w:space="0" w:color="auto"/>
          </w:divBdr>
        </w:div>
        <w:div w:id="1894924064">
          <w:marLeft w:val="640"/>
          <w:marRight w:val="0"/>
          <w:marTop w:val="0"/>
          <w:marBottom w:val="0"/>
          <w:divBdr>
            <w:top w:val="none" w:sz="0" w:space="0" w:color="auto"/>
            <w:left w:val="none" w:sz="0" w:space="0" w:color="auto"/>
            <w:bottom w:val="none" w:sz="0" w:space="0" w:color="auto"/>
            <w:right w:val="none" w:sz="0" w:space="0" w:color="auto"/>
          </w:divBdr>
        </w:div>
        <w:div w:id="874853419">
          <w:marLeft w:val="640"/>
          <w:marRight w:val="0"/>
          <w:marTop w:val="0"/>
          <w:marBottom w:val="0"/>
          <w:divBdr>
            <w:top w:val="none" w:sz="0" w:space="0" w:color="auto"/>
            <w:left w:val="none" w:sz="0" w:space="0" w:color="auto"/>
            <w:bottom w:val="none" w:sz="0" w:space="0" w:color="auto"/>
            <w:right w:val="none" w:sz="0" w:space="0" w:color="auto"/>
          </w:divBdr>
        </w:div>
        <w:div w:id="1559584301">
          <w:marLeft w:val="640"/>
          <w:marRight w:val="0"/>
          <w:marTop w:val="0"/>
          <w:marBottom w:val="0"/>
          <w:divBdr>
            <w:top w:val="none" w:sz="0" w:space="0" w:color="auto"/>
            <w:left w:val="none" w:sz="0" w:space="0" w:color="auto"/>
            <w:bottom w:val="none" w:sz="0" w:space="0" w:color="auto"/>
            <w:right w:val="none" w:sz="0" w:space="0" w:color="auto"/>
          </w:divBdr>
        </w:div>
        <w:div w:id="1479495221">
          <w:marLeft w:val="640"/>
          <w:marRight w:val="0"/>
          <w:marTop w:val="0"/>
          <w:marBottom w:val="0"/>
          <w:divBdr>
            <w:top w:val="none" w:sz="0" w:space="0" w:color="auto"/>
            <w:left w:val="none" w:sz="0" w:space="0" w:color="auto"/>
            <w:bottom w:val="none" w:sz="0" w:space="0" w:color="auto"/>
            <w:right w:val="none" w:sz="0" w:space="0" w:color="auto"/>
          </w:divBdr>
        </w:div>
        <w:div w:id="1844854779">
          <w:marLeft w:val="640"/>
          <w:marRight w:val="0"/>
          <w:marTop w:val="0"/>
          <w:marBottom w:val="0"/>
          <w:divBdr>
            <w:top w:val="none" w:sz="0" w:space="0" w:color="auto"/>
            <w:left w:val="none" w:sz="0" w:space="0" w:color="auto"/>
            <w:bottom w:val="none" w:sz="0" w:space="0" w:color="auto"/>
            <w:right w:val="none" w:sz="0" w:space="0" w:color="auto"/>
          </w:divBdr>
        </w:div>
        <w:div w:id="760300488">
          <w:marLeft w:val="640"/>
          <w:marRight w:val="0"/>
          <w:marTop w:val="0"/>
          <w:marBottom w:val="0"/>
          <w:divBdr>
            <w:top w:val="none" w:sz="0" w:space="0" w:color="auto"/>
            <w:left w:val="none" w:sz="0" w:space="0" w:color="auto"/>
            <w:bottom w:val="none" w:sz="0" w:space="0" w:color="auto"/>
            <w:right w:val="none" w:sz="0" w:space="0" w:color="auto"/>
          </w:divBdr>
        </w:div>
        <w:div w:id="1250576703">
          <w:marLeft w:val="640"/>
          <w:marRight w:val="0"/>
          <w:marTop w:val="0"/>
          <w:marBottom w:val="0"/>
          <w:divBdr>
            <w:top w:val="none" w:sz="0" w:space="0" w:color="auto"/>
            <w:left w:val="none" w:sz="0" w:space="0" w:color="auto"/>
            <w:bottom w:val="none" w:sz="0" w:space="0" w:color="auto"/>
            <w:right w:val="none" w:sz="0" w:space="0" w:color="auto"/>
          </w:divBdr>
        </w:div>
        <w:div w:id="228541494">
          <w:marLeft w:val="640"/>
          <w:marRight w:val="0"/>
          <w:marTop w:val="0"/>
          <w:marBottom w:val="0"/>
          <w:divBdr>
            <w:top w:val="none" w:sz="0" w:space="0" w:color="auto"/>
            <w:left w:val="none" w:sz="0" w:space="0" w:color="auto"/>
            <w:bottom w:val="none" w:sz="0" w:space="0" w:color="auto"/>
            <w:right w:val="none" w:sz="0" w:space="0" w:color="auto"/>
          </w:divBdr>
        </w:div>
        <w:div w:id="2024547079">
          <w:marLeft w:val="640"/>
          <w:marRight w:val="0"/>
          <w:marTop w:val="0"/>
          <w:marBottom w:val="0"/>
          <w:divBdr>
            <w:top w:val="none" w:sz="0" w:space="0" w:color="auto"/>
            <w:left w:val="none" w:sz="0" w:space="0" w:color="auto"/>
            <w:bottom w:val="none" w:sz="0" w:space="0" w:color="auto"/>
            <w:right w:val="none" w:sz="0" w:space="0" w:color="auto"/>
          </w:divBdr>
        </w:div>
        <w:div w:id="185874007">
          <w:marLeft w:val="640"/>
          <w:marRight w:val="0"/>
          <w:marTop w:val="0"/>
          <w:marBottom w:val="0"/>
          <w:divBdr>
            <w:top w:val="none" w:sz="0" w:space="0" w:color="auto"/>
            <w:left w:val="none" w:sz="0" w:space="0" w:color="auto"/>
            <w:bottom w:val="none" w:sz="0" w:space="0" w:color="auto"/>
            <w:right w:val="none" w:sz="0" w:space="0" w:color="auto"/>
          </w:divBdr>
        </w:div>
        <w:div w:id="432557608">
          <w:marLeft w:val="640"/>
          <w:marRight w:val="0"/>
          <w:marTop w:val="0"/>
          <w:marBottom w:val="0"/>
          <w:divBdr>
            <w:top w:val="none" w:sz="0" w:space="0" w:color="auto"/>
            <w:left w:val="none" w:sz="0" w:space="0" w:color="auto"/>
            <w:bottom w:val="none" w:sz="0" w:space="0" w:color="auto"/>
            <w:right w:val="none" w:sz="0" w:space="0" w:color="auto"/>
          </w:divBdr>
        </w:div>
        <w:div w:id="1894151647">
          <w:marLeft w:val="640"/>
          <w:marRight w:val="0"/>
          <w:marTop w:val="0"/>
          <w:marBottom w:val="0"/>
          <w:divBdr>
            <w:top w:val="none" w:sz="0" w:space="0" w:color="auto"/>
            <w:left w:val="none" w:sz="0" w:space="0" w:color="auto"/>
            <w:bottom w:val="none" w:sz="0" w:space="0" w:color="auto"/>
            <w:right w:val="none" w:sz="0" w:space="0" w:color="auto"/>
          </w:divBdr>
        </w:div>
        <w:div w:id="638994285">
          <w:marLeft w:val="640"/>
          <w:marRight w:val="0"/>
          <w:marTop w:val="0"/>
          <w:marBottom w:val="0"/>
          <w:divBdr>
            <w:top w:val="none" w:sz="0" w:space="0" w:color="auto"/>
            <w:left w:val="none" w:sz="0" w:space="0" w:color="auto"/>
            <w:bottom w:val="none" w:sz="0" w:space="0" w:color="auto"/>
            <w:right w:val="none" w:sz="0" w:space="0" w:color="auto"/>
          </w:divBdr>
        </w:div>
        <w:div w:id="1148013427">
          <w:marLeft w:val="640"/>
          <w:marRight w:val="0"/>
          <w:marTop w:val="0"/>
          <w:marBottom w:val="0"/>
          <w:divBdr>
            <w:top w:val="none" w:sz="0" w:space="0" w:color="auto"/>
            <w:left w:val="none" w:sz="0" w:space="0" w:color="auto"/>
            <w:bottom w:val="none" w:sz="0" w:space="0" w:color="auto"/>
            <w:right w:val="none" w:sz="0" w:space="0" w:color="auto"/>
          </w:divBdr>
        </w:div>
        <w:div w:id="2037198501">
          <w:marLeft w:val="640"/>
          <w:marRight w:val="0"/>
          <w:marTop w:val="0"/>
          <w:marBottom w:val="0"/>
          <w:divBdr>
            <w:top w:val="none" w:sz="0" w:space="0" w:color="auto"/>
            <w:left w:val="none" w:sz="0" w:space="0" w:color="auto"/>
            <w:bottom w:val="none" w:sz="0" w:space="0" w:color="auto"/>
            <w:right w:val="none" w:sz="0" w:space="0" w:color="auto"/>
          </w:divBdr>
        </w:div>
        <w:div w:id="184176311">
          <w:marLeft w:val="640"/>
          <w:marRight w:val="0"/>
          <w:marTop w:val="0"/>
          <w:marBottom w:val="0"/>
          <w:divBdr>
            <w:top w:val="none" w:sz="0" w:space="0" w:color="auto"/>
            <w:left w:val="none" w:sz="0" w:space="0" w:color="auto"/>
            <w:bottom w:val="none" w:sz="0" w:space="0" w:color="auto"/>
            <w:right w:val="none" w:sz="0" w:space="0" w:color="auto"/>
          </w:divBdr>
        </w:div>
        <w:div w:id="375276930">
          <w:marLeft w:val="640"/>
          <w:marRight w:val="0"/>
          <w:marTop w:val="0"/>
          <w:marBottom w:val="0"/>
          <w:divBdr>
            <w:top w:val="none" w:sz="0" w:space="0" w:color="auto"/>
            <w:left w:val="none" w:sz="0" w:space="0" w:color="auto"/>
            <w:bottom w:val="none" w:sz="0" w:space="0" w:color="auto"/>
            <w:right w:val="none" w:sz="0" w:space="0" w:color="auto"/>
          </w:divBdr>
        </w:div>
        <w:div w:id="2079476970">
          <w:marLeft w:val="640"/>
          <w:marRight w:val="0"/>
          <w:marTop w:val="0"/>
          <w:marBottom w:val="0"/>
          <w:divBdr>
            <w:top w:val="none" w:sz="0" w:space="0" w:color="auto"/>
            <w:left w:val="none" w:sz="0" w:space="0" w:color="auto"/>
            <w:bottom w:val="none" w:sz="0" w:space="0" w:color="auto"/>
            <w:right w:val="none" w:sz="0" w:space="0" w:color="auto"/>
          </w:divBdr>
        </w:div>
        <w:div w:id="2000496002">
          <w:marLeft w:val="640"/>
          <w:marRight w:val="0"/>
          <w:marTop w:val="0"/>
          <w:marBottom w:val="0"/>
          <w:divBdr>
            <w:top w:val="none" w:sz="0" w:space="0" w:color="auto"/>
            <w:left w:val="none" w:sz="0" w:space="0" w:color="auto"/>
            <w:bottom w:val="none" w:sz="0" w:space="0" w:color="auto"/>
            <w:right w:val="none" w:sz="0" w:space="0" w:color="auto"/>
          </w:divBdr>
        </w:div>
        <w:div w:id="991376074">
          <w:marLeft w:val="640"/>
          <w:marRight w:val="0"/>
          <w:marTop w:val="0"/>
          <w:marBottom w:val="0"/>
          <w:divBdr>
            <w:top w:val="none" w:sz="0" w:space="0" w:color="auto"/>
            <w:left w:val="none" w:sz="0" w:space="0" w:color="auto"/>
            <w:bottom w:val="none" w:sz="0" w:space="0" w:color="auto"/>
            <w:right w:val="none" w:sz="0" w:space="0" w:color="auto"/>
          </w:divBdr>
        </w:div>
        <w:div w:id="1137529377">
          <w:marLeft w:val="640"/>
          <w:marRight w:val="0"/>
          <w:marTop w:val="0"/>
          <w:marBottom w:val="0"/>
          <w:divBdr>
            <w:top w:val="none" w:sz="0" w:space="0" w:color="auto"/>
            <w:left w:val="none" w:sz="0" w:space="0" w:color="auto"/>
            <w:bottom w:val="none" w:sz="0" w:space="0" w:color="auto"/>
            <w:right w:val="none" w:sz="0" w:space="0" w:color="auto"/>
          </w:divBdr>
        </w:div>
        <w:div w:id="429739743">
          <w:marLeft w:val="640"/>
          <w:marRight w:val="0"/>
          <w:marTop w:val="0"/>
          <w:marBottom w:val="0"/>
          <w:divBdr>
            <w:top w:val="none" w:sz="0" w:space="0" w:color="auto"/>
            <w:left w:val="none" w:sz="0" w:space="0" w:color="auto"/>
            <w:bottom w:val="none" w:sz="0" w:space="0" w:color="auto"/>
            <w:right w:val="none" w:sz="0" w:space="0" w:color="auto"/>
          </w:divBdr>
        </w:div>
        <w:div w:id="1026951221">
          <w:marLeft w:val="640"/>
          <w:marRight w:val="0"/>
          <w:marTop w:val="0"/>
          <w:marBottom w:val="0"/>
          <w:divBdr>
            <w:top w:val="none" w:sz="0" w:space="0" w:color="auto"/>
            <w:left w:val="none" w:sz="0" w:space="0" w:color="auto"/>
            <w:bottom w:val="none" w:sz="0" w:space="0" w:color="auto"/>
            <w:right w:val="none" w:sz="0" w:space="0" w:color="auto"/>
          </w:divBdr>
        </w:div>
        <w:div w:id="595291209">
          <w:marLeft w:val="640"/>
          <w:marRight w:val="0"/>
          <w:marTop w:val="0"/>
          <w:marBottom w:val="0"/>
          <w:divBdr>
            <w:top w:val="none" w:sz="0" w:space="0" w:color="auto"/>
            <w:left w:val="none" w:sz="0" w:space="0" w:color="auto"/>
            <w:bottom w:val="none" w:sz="0" w:space="0" w:color="auto"/>
            <w:right w:val="none" w:sz="0" w:space="0" w:color="auto"/>
          </w:divBdr>
        </w:div>
        <w:div w:id="1895388864">
          <w:marLeft w:val="640"/>
          <w:marRight w:val="0"/>
          <w:marTop w:val="0"/>
          <w:marBottom w:val="0"/>
          <w:divBdr>
            <w:top w:val="none" w:sz="0" w:space="0" w:color="auto"/>
            <w:left w:val="none" w:sz="0" w:space="0" w:color="auto"/>
            <w:bottom w:val="none" w:sz="0" w:space="0" w:color="auto"/>
            <w:right w:val="none" w:sz="0" w:space="0" w:color="auto"/>
          </w:divBdr>
        </w:div>
        <w:div w:id="425618259">
          <w:marLeft w:val="640"/>
          <w:marRight w:val="0"/>
          <w:marTop w:val="0"/>
          <w:marBottom w:val="0"/>
          <w:divBdr>
            <w:top w:val="none" w:sz="0" w:space="0" w:color="auto"/>
            <w:left w:val="none" w:sz="0" w:space="0" w:color="auto"/>
            <w:bottom w:val="none" w:sz="0" w:space="0" w:color="auto"/>
            <w:right w:val="none" w:sz="0" w:space="0" w:color="auto"/>
          </w:divBdr>
        </w:div>
        <w:div w:id="746000454">
          <w:marLeft w:val="640"/>
          <w:marRight w:val="0"/>
          <w:marTop w:val="0"/>
          <w:marBottom w:val="0"/>
          <w:divBdr>
            <w:top w:val="none" w:sz="0" w:space="0" w:color="auto"/>
            <w:left w:val="none" w:sz="0" w:space="0" w:color="auto"/>
            <w:bottom w:val="none" w:sz="0" w:space="0" w:color="auto"/>
            <w:right w:val="none" w:sz="0" w:space="0" w:color="auto"/>
          </w:divBdr>
        </w:div>
        <w:div w:id="508564284">
          <w:marLeft w:val="640"/>
          <w:marRight w:val="0"/>
          <w:marTop w:val="0"/>
          <w:marBottom w:val="0"/>
          <w:divBdr>
            <w:top w:val="none" w:sz="0" w:space="0" w:color="auto"/>
            <w:left w:val="none" w:sz="0" w:space="0" w:color="auto"/>
            <w:bottom w:val="none" w:sz="0" w:space="0" w:color="auto"/>
            <w:right w:val="none" w:sz="0" w:space="0" w:color="auto"/>
          </w:divBdr>
        </w:div>
        <w:div w:id="619072422">
          <w:marLeft w:val="640"/>
          <w:marRight w:val="0"/>
          <w:marTop w:val="0"/>
          <w:marBottom w:val="0"/>
          <w:divBdr>
            <w:top w:val="none" w:sz="0" w:space="0" w:color="auto"/>
            <w:left w:val="none" w:sz="0" w:space="0" w:color="auto"/>
            <w:bottom w:val="none" w:sz="0" w:space="0" w:color="auto"/>
            <w:right w:val="none" w:sz="0" w:space="0" w:color="auto"/>
          </w:divBdr>
        </w:div>
        <w:div w:id="281815096">
          <w:marLeft w:val="640"/>
          <w:marRight w:val="0"/>
          <w:marTop w:val="0"/>
          <w:marBottom w:val="0"/>
          <w:divBdr>
            <w:top w:val="none" w:sz="0" w:space="0" w:color="auto"/>
            <w:left w:val="none" w:sz="0" w:space="0" w:color="auto"/>
            <w:bottom w:val="none" w:sz="0" w:space="0" w:color="auto"/>
            <w:right w:val="none" w:sz="0" w:space="0" w:color="auto"/>
          </w:divBdr>
        </w:div>
        <w:div w:id="272636840">
          <w:marLeft w:val="640"/>
          <w:marRight w:val="0"/>
          <w:marTop w:val="0"/>
          <w:marBottom w:val="0"/>
          <w:divBdr>
            <w:top w:val="none" w:sz="0" w:space="0" w:color="auto"/>
            <w:left w:val="none" w:sz="0" w:space="0" w:color="auto"/>
            <w:bottom w:val="none" w:sz="0" w:space="0" w:color="auto"/>
            <w:right w:val="none" w:sz="0" w:space="0" w:color="auto"/>
          </w:divBdr>
        </w:div>
        <w:div w:id="1105031895">
          <w:marLeft w:val="640"/>
          <w:marRight w:val="0"/>
          <w:marTop w:val="0"/>
          <w:marBottom w:val="0"/>
          <w:divBdr>
            <w:top w:val="none" w:sz="0" w:space="0" w:color="auto"/>
            <w:left w:val="none" w:sz="0" w:space="0" w:color="auto"/>
            <w:bottom w:val="none" w:sz="0" w:space="0" w:color="auto"/>
            <w:right w:val="none" w:sz="0" w:space="0" w:color="auto"/>
          </w:divBdr>
        </w:div>
        <w:div w:id="405759819">
          <w:marLeft w:val="640"/>
          <w:marRight w:val="0"/>
          <w:marTop w:val="0"/>
          <w:marBottom w:val="0"/>
          <w:divBdr>
            <w:top w:val="none" w:sz="0" w:space="0" w:color="auto"/>
            <w:left w:val="none" w:sz="0" w:space="0" w:color="auto"/>
            <w:bottom w:val="none" w:sz="0" w:space="0" w:color="auto"/>
            <w:right w:val="none" w:sz="0" w:space="0" w:color="auto"/>
          </w:divBdr>
        </w:div>
        <w:div w:id="162820158">
          <w:marLeft w:val="640"/>
          <w:marRight w:val="0"/>
          <w:marTop w:val="0"/>
          <w:marBottom w:val="0"/>
          <w:divBdr>
            <w:top w:val="none" w:sz="0" w:space="0" w:color="auto"/>
            <w:left w:val="none" w:sz="0" w:space="0" w:color="auto"/>
            <w:bottom w:val="none" w:sz="0" w:space="0" w:color="auto"/>
            <w:right w:val="none" w:sz="0" w:space="0" w:color="auto"/>
          </w:divBdr>
        </w:div>
        <w:div w:id="1054429317">
          <w:marLeft w:val="640"/>
          <w:marRight w:val="0"/>
          <w:marTop w:val="0"/>
          <w:marBottom w:val="0"/>
          <w:divBdr>
            <w:top w:val="none" w:sz="0" w:space="0" w:color="auto"/>
            <w:left w:val="none" w:sz="0" w:space="0" w:color="auto"/>
            <w:bottom w:val="none" w:sz="0" w:space="0" w:color="auto"/>
            <w:right w:val="none" w:sz="0" w:space="0" w:color="auto"/>
          </w:divBdr>
        </w:div>
        <w:div w:id="1082068264">
          <w:marLeft w:val="640"/>
          <w:marRight w:val="0"/>
          <w:marTop w:val="0"/>
          <w:marBottom w:val="0"/>
          <w:divBdr>
            <w:top w:val="none" w:sz="0" w:space="0" w:color="auto"/>
            <w:left w:val="none" w:sz="0" w:space="0" w:color="auto"/>
            <w:bottom w:val="none" w:sz="0" w:space="0" w:color="auto"/>
            <w:right w:val="none" w:sz="0" w:space="0" w:color="auto"/>
          </w:divBdr>
        </w:div>
        <w:div w:id="482507906">
          <w:marLeft w:val="640"/>
          <w:marRight w:val="0"/>
          <w:marTop w:val="0"/>
          <w:marBottom w:val="0"/>
          <w:divBdr>
            <w:top w:val="none" w:sz="0" w:space="0" w:color="auto"/>
            <w:left w:val="none" w:sz="0" w:space="0" w:color="auto"/>
            <w:bottom w:val="none" w:sz="0" w:space="0" w:color="auto"/>
            <w:right w:val="none" w:sz="0" w:space="0" w:color="auto"/>
          </w:divBdr>
        </w:div>
        <w:div w:id="1757358075">
          <w:marLeft w:val="640"/>
          <w:marRight w:val="0"/>
          <w:marTop w:val="0"/>
          <w:marBottom w:val="0"/>
          <w:divBdr>
            <w:top w:val="none" w:sz="0" w:space="0" w:color="auto"/>
            <w:left w:val="none" w:sz="0" w:space="0" w:color="auto"/>
            <w:bottom w:val="none" w:sz="0" w:space="0" w:color="auto"/>
            <w:right w:val="none" w:sz="0" w:space="0" w:color="auto"/>
          </w:divBdr>
        </w:div>
        <w:div w:id="900362153">
          <w:marLeft w:val="640"/>
          <w:marRight w:val="0"/>
          <w:marTop w:val="0"/>
          <w:marBottom w:val="0"/>
          <w:divBdr>
            <w:top w:val="none" w:sz="0" w:space="0" w:color="auto"/>
            <w:left w:val="none" w:sz="0" w:space="0" w:color="auto"/>
            <w:bottom w:val="none" w:sz="0" w:space="0" w:color="auto"/>
            <w:right w:val="none" w:sz="0" w:space="0" w:color="auto"/>
          </w:divBdr>
        </w:div>
        <w:div w:id="1301837283">
          <w:marLeft w:val="640"/>
          <w:marRight w:val="0"/>
          <w:marTop w:val="0"/>
          <w:marBottom w:val="0"/>
          <w:divBdr>
            <w:top w:val="none" w:sz="0" w:space="0" w:color="auto"/>
            <w:left w:val="none" w:sz="0" w:space="0" w:color="auto"/>
            <w:bottom w:val="none" w:sz="0" w:space="0" w:color="auto"/>
            <w:right w:val="none" w:sz="0" w:space="0" w:color="auto"/>
          </w:divBdr>
        </w:div>
        <w:div w:id="1884902901">
          <w:marLeft w:val="640"/>
          <w:marRight w:val="0"/>
          <w:marTop w:val="0"/>
          <w:marBottom w:val="0"/>
          <w:divBdr>
            <w:top w:val="none" w:sz="0" w:space="0" w:color="auto"/>
            <w:left w:val="none" w:sz="0" w:space="0" w:color="auto"/>
            <w:bottom w:val="none" w:sz="0" w:space="0" w:color="auto"/>
            <w:right w:val="none" w:sz="0" w:space="0" w:color="auto"/>
          </w:divBdr>
        </w:div>
        <w:div w:id="681126864">
          <w:marLeft w:val="640"/>
          <w:marRight w:val="0"/>
          <w:marTop w:val="0"/>
          <w:marBottom w:val="0"/>
          <w:divBdr>
            <w:top w:val="none" w:sz="0" w:space="0" w:color="auto"/>
            <w:left w:val="none" w:sz="0" w:space="0" w:color="auto"/>
            <w:bottom w:val="none" w:sz="0" w:space="0" w:color="auto"/>
            <w:right w:val="none" w:sz="0" w:space="0" w:color="auto"/>
          </w:divBdr>
        </w:div>
        <w:div w:id="47076576">
          <w:marLeft w:val="640"/>
          <w:marRight w:val="0"/>
          <w:marTop w:val="0"/>
          <w:marBottom w:val="0"/>
          <w:divBdr>
            <w:top w:val="none" w:sz="0" w:space="0" w:color="auto"/>
            <w:left w:val="none" w:sz="0" w:space="0" w:color="auto"/>
            <w:bottom w:val="none" w:sz="0" w:space="0" w:color="auto"/>
            <w:right w:val="none" w:sz="0" w:space="0" w:color="auto"/>
          </w:divBdr>
        </w:div>
        <w:div w:id="1857426586">
          <w:marLeft w:val="640"/>
          <w:marRight w:val="0"/>
          <w:marTop w:val="0"/>
          <w:marBottom w:val="0"/>
          <w:divBdr>
            <w:top w:val="none" w:sz="0" w:space="0" w:color="auto"/>
            <w:left w:val="none" w:sz="0" w:space="0" w:color="auto"/>
            <w:bottom w:val="none" w:sz="0" w:space="0" w:color="auto"/>
            <w:right w:val="none" w:sz="0" w:space="0" w:color="auto"/>
          </w:divBdr>
        </w:div>
        <w:div w:id="239952967">
          <w:marLeft w:val="640"/>
          <w:marRight w:val="0"/>
          <w:marTop w:val="0"/>
          <w:marBottom w:val="0"/>
          <w:divBdr>
            <w:top w:val="none" w:sz="0" w:space="0" w:color="auto"/>
            <w:left w:val="none" w:sz="0" w:space="0" w:color="auto"/>
            <w:bottom w:val="none" w:sz="0" w:space="0" w:color="auto"/>
            <w:right w:val="none" w:sz="0" w:space="0" w:color="auto"/>
          </w:divBdr>
        </w:div>
        <w:div w:id="767234565">
          <w:marLeft w:val="640"/>
          <w:marRight w:val="0"/>
          <w:marTop w:val="0"/>
          <w:marBottom w:val="0"/>
          <w:divBdr>
            <w:top w:val="none" w:sz="0" w:space="0" w:color="auto"/>
            <w:left w:val="none" w:sz="0" w:space="0" w:color="auto"/>
            <w:bottom w:val="none" w:sz="0" w:space="0" w:color="auto"/>
            <w:right w:val="none" w:sz="0" w:space="0" w:color="auto"/>
          </w:divBdr>
        </w:div>
        <w:div w:id="768039319">
          <w:marLeft w:val="640"/>
          <w:marRight w:val="0"/>
          <w:marTop w:val="0"/>
          <w:marBottom w:val="0"/>
          <w:divBdr>
            <w:top w:val="none" w:sz="0" w:space="0" w:color="auto"/>
            <w:left w:val="none" w:sz="0" w:space="0" w:color="auto"/>
            <w:bottom w:val="none" w:sz="0" w:space="0" w:color="auto"/>
            <w:right w:val="none" w:sz="0" w:space="0" w:color="auto"/>
          </w:divBdr>
        </w:div>
        <w:div w:id="657154414">
          <w:marLeft w:val="640"/>
          <w:marRight w:val="0"/>
          <w:marTop w:val="0"/>
          <w:marBottom w:val="0"/>
          <w:divBdr>
            <w:top w:val="none" w:sz="0" w:space="0" w:color="auto"/>
            <w:left w:val="none" w:sz="0" w:space="0" w:color="auto"/>
            <w:bottom w:val="none" w:sz="0" w:space="0" w:color="auto"/>
            <w:right w:val="none" w:sz="0" w:space="0" w:color="auto"/>
          </w:divBdr>
        </w:div>
        <w:div w:id="1822382178">
          <w:marLeft w:val="640"/>
          <w:marRight w:val="0"/>
          <w:marTop w:val="0"/>
          <w:marBottom w:val="0"/>
          <w:divBdr>
            <w:top w:val="none" w:sz="0" w:space="0" w:color="auto"/>
            <w:left w:val="none" w:sz="0" w:space="0" w:color="auto"/>
            <w:bottom w:val="none" w:sz="0" w:space="0" w:color="auto"/>
            <w:right w:val="none" w:sz="0" w:space="0" w:color="auto"/>
          </w:divBdr>
        </w:div>
        <w:div w:id="1958949347">
          <w:marLeft w:val="640"/>
          <w:marRight w:val="0"/>
          <w:marTop w:val="0"/>
          <w:marBottom w:val="0"/>
          <w:divBdr>
            <w:top w:val="none" w:sz="0" w:space="0" w:color="auto"/>
            <w:left w:val="none" w:sz="0" w:space="0" w:color="auto"/>
            <w:bottom w:val="none" w:sz="0" w:space="0" w:color="auto"/>
            <w:right w:val="none" w:sz="0" w:space="0" w:color="auto"/>
          </w:divBdr>
        </w:div>
        <w:div w:id="1616596547">
          <w:marLeft w:val="640"/>
          <w:marRight w:val="0"/>
          <w:marTop w:val="0"/>
          <w:marBottom w:val="0"/>
          <w:divBdr>
            <w:top w:val="none" w:sz="0" w:space="0" w:color="auto"/>
            <w:left w:val="none" w:sz="0" w:space="0" w:color="auto"/>
            <w:bottom w:val="none" w:sz="0" w:space="0" w:color="auto"/>
            <w:right w:val="none" w:sz="0" w:space="0" w:color="auto"/>
          </w:divBdr>
        </w:div>
        <w:div w:id="483594754">
          <w:marLeft w:val="640"/>
          <w:marRight w:val="0"/>
          <w:marTop w:val="0"/>
          <w:marBottom w:val="0"/>
          <w:divBdr>
            <w:top w:val="none" w:sz="0" w:space="0" w:color="auto"/>
            <w:left w:val="none" w:sz="0" w:space="0" w:color="auto"/>
            <w:bottom w:val="none" w:sz="0" w:space="0" w:color="auto"/>
            <w:right w:val="none" w:sz="0" w:space="0" w:color="auto"/>
          </w:divBdr>
        </w:div>
        <w:div w:id="707800406">
          <w:marLeft w:val="640"/>
          <w:marRight w:val="0"/>
          <w:marTop w:val="0"/>
          <w:marBottom w:val="0"/>
          <w:divBdr>
            <w:top w:val="none" w:sz="0" w:space="0" w:color="auto"/>
            <w:left w:val="none" w:sz="0" w:space="0" w:color="auto"/>
            <w:bottom w:val="none" w:sz="0" w:space="0" w:color="auto"/>
            <w:right w:val="none" w:sz="0" w:space="0" w:color="auto"/>
          </w:divBdr>
        </w:div>
        <w:div w:id="377632837">
          <w:marLeft w:val="640"/>
          <w:marRight w:val="0"/>
          <w:marTop w:val="0"/>
          <w:marBottom w:val="0"/>
          <w:divBdr>
            <w:top w:val="none" w:sz="0" w:space="0" w:color="auto"/>
            <w:left w:val="none" w:sz="0" w:space="0" w:color="auto"/>
            <w:bottom w:val="none" w:sz="0" w:space="0" w:color="auto"/>
            <w:right w:val="none" w:sz="0" w:space="0" w:color="auto"/>
          </w:divBdr>
        </w:div>
        <w:div w:id="1814373537">
          <w:marLeft w:val="640"/>
          <w:marRight w:val="0"/>
          <w:marTop w:val="0"/>
          <w:marBottom w:val="0"/>
          <w:divBdr>
            <w:top w:val="none" w:sz="0" w:space="0" w:color="auto"/>
            <w:left w:val="none" w:sz="0" w:space="0" w:color="auto"/>
            <w:bottom w:val="none" w:sz="0" w:space="0" w:color="auto"/>
            <w:right w:val="none" w:sz="0" w:space="0" w:color="auto"/>
          </w:divBdr>
        </w:div>
        <w:div w:id="211964458">
          <w:marLeft w:val="640"/>
          <w:marRight w:val="0"/>
          <w:marTop w:val="0"/>
          <w:marBottom w:val="0"/>
          <w:divBdr>
            <w:top w:val="none" w:sz="0" w:space="0" w:color="auto"/>
            <w:left w:val="none" w:sz="0" w:space="0" w:color="auto"/>
            <w:bottom w:val="none" w:sz="0" w:space="0" w:color="auto"/>
            <w:right w:val="none" w:sz="0" w:space="0" w:color="auto"/>
          </w:divBdr>
        </w:div>
        <w:div w:id="352389668">
          <w:marLeft w:val="640"/>
          <w:marRight w:val="0"/>
          <w:marTop w:val="0"/>
          <w:marBottom w:val="0"/>
          <w:divBdr>
            <w:top w:val="none" w:sz="0" w:space="0" w:color="auto"/>
            <w:left w:val="none" w:sz="0" w:space="0" w:color="auto"/>
            <w:bottom w:val="none" w:sz="0" w:space="0" w:color="auto"/>
            <w:right w:val="none" w:sz="0" w:space="0" w:color="auto"/>
          </w:divBdr>
        </w:div>
        <w:div w:id="615989775">
          <w:marLeft w:val="640"/>
          <w:marRight w:val="0"/>
          <w:marTop w:val="0"/>
          <w:marBottom w:val="0"/>
          <w:divBdr>
            <w:top w:val="none" w:sz="0" w:space="0" w:color="auto"/>
            <w:left w:val="none" w:sz="0" w:space="0" w:color="auto"/>
            <w:bottom w:val="none" w:sz="0" w:space="0" w:color="auto"/>
            <w:right w:val="none" w:sz="0" w:space="0" w:color="auto"/>
          </w:divBdr>
        </w:div>
        <w:div w:id="1158156944">
          <w:marLeft w:val="640"/>
          <w:marRight w:val="0"/>
          <w:marTop w:val="0"/>
          <w:marBottom w:val="0"/>
          <w:divBdr>
            <w:top w:val="none" w:sz="0" w:space="0" w:color="auto"/>
            <w:left w:val="none" w:sz="0" w:space="0" w:color="auto"/>
            <w:bottom w:val="none" w:sz="0" w:space="0" w:color="auto"/>
            <w:right w:val="none" w:sz="0" w:space="0" w:color="auto"/>
          </w:divBdr>
        </w:div>
        <w:div w:id="759182270">
          <w:marLeft w:val="640"/>
          <w:marRight w:val="0"/>
          <w:marTop w:val="0"/>
          <w:marBottom w:val="0"/>
          <w:divBdr>
            <w:top w:val="none" w:sz="0" w:space="0" w:color="auto"/>
            <w:left w:val="none" w:sz="0" w:space="0" w:color="auto"/>
            <w:bottom w:val="none" w:sz="0" w:space="0" w:color="auto"/>
            <w:right w:val="none" w:sz="0" w:space="0" w:color="auto"/>
          </w:divBdr>
        </w:div>
      </w:divsChild>
    </w:div>
    <w:div w:id="191262702">
      <w:bodyDiv w:val="1"/>
      <w:marLeft w:val="0"/>
      <w:marRight w:val="0"/>
      <w:marTop w:val="0"/>
      <w:marBottom w:val="0"/>
      <w:divBdr>
        <w:top w:val="none" w:sz="0" w:space="0" w:color="auto"/>
        <w:left w:val="none" w:sz="0" w:space="0" w:color="auto"/>
        <w:bottom w:val="none" w:sz="0" w:space="0" w:color="auto"/>
        <w:right w:val="none" w:sz="0" w:space="0" w:color="auto"/>
      </w:divBdr>
      <w:divsChild>
        <w:div w:id="475996733">
          <w:marLeft w:val="480"/>
          <w:marRight w:val="0"/>
          <w:marTop w:val="0"/>
          <w:marBottom w:val="0"/>
          <w:divBdr>
            <w:top w:val="none" w:sz="0" w:space="0" w:color="auto"/>
            <w:left w:val="none" w:sz="0" w:space="0" w:color="auto"/>
            <w:bottom w:val="none" w:sz="0" w:space="0" w:color="auto"/>
            <w:right w:val="none" w:sz="0" w:space="0" w:color="auto"/>
          </w:divBdr>
        </w:div>
        <w:div w:id="248388591">
          <w:marLeft w:val="480"/>
          <w:marRight w:val="0"/>
          <w:marTop w:val="0"/>
          <w:marBottom w:val="0"/>
          <w:divBdr>
            <w:top w:val="none" w:sz="0" w:space="0" w:color="auto"/>
            <w:left w:val="none" w:sz="0" w:space="0" w:color="auto"/>
            <w:bottom w:val="none" w:sz="0" w:space="0" w:color="auto"/>
            <w:right w:val="none" w:sz="0" w:space="0" w:color="auto"/>
          </w:divBdr>
        </w:div>
        <w:div w:id="1384602399">
          <w:marLeft w:val="480"/>
          <w:marRight w:val="0"/>
          <w:marTop w:val="0"/>
          <w:marBottom w:val="0"/>
          <w:divBdr>
            <w:top w:val="none" w:sz="0" w:space="0" w:color="auto"/>
            <w:left w:val="none" w:sz="0" w:space="0" w:color="auto"/>
            <w:bottom w:val="none" w:sz="0" w:space="0" w:color="auto"/>
            <w:right w:val="none" w:sz="0" w:space="0" w:color="auto"/>
          </w:divBdr>
        </w:div>
        <w:div w:id="1499074962">
          <w:marLeft w:val="480"/>
          <w:marRight w:val="0"/>
          <w:marTop w:val="0"/>
          <w:marBottom w:val="0"/>
          <w:divBdr>
            <w:top w:val="none" w:sz="0" w:space="0" w:color="auto"/>
            <w:left w:val="none" w:sz="0" w:space="0" w:color="auto"/>
            <w:bottom w:val="none" w:sz="0" w:space="0" w:color="auto"/>
            <w:right w:val="none" w:sz="0" w:space="0" w:color="auto"/>
          </w:divBdr>
        </w:div>
        <w:div w:id="1583222760">
          <w:marLeft w:val="480"/>
          <w:marRight w:val="0"/>
          <w:marTop w:val="0"/>
          <w:marBottom w:val="0"/>
          <w:divBdr>
            <w:top w:val="none" w:sz="0" w:space="0" w:color="auto"/>
            <w:left w:val="none" w:sz="0" w:space="0" w:color="auto"/>
            <w:bottom w:val="none" w:sz="0" w:space="0" w:color="auto"/>
            <w:right w:val="none" w:sz="0" w:space="0" w:color="auto"/>
          </w:divBdr>
        </w:div>
        <w:div w:id="331107892">
          <w:marLeft w:val="480"/>
          <w:marRight w:val="0"/>
          <w:marTop w:val="0"/>
          <w:marBottom w:val="0"/>
          <w:divBdr>
            <w:top w:val="none" w:sz="0" w:space="0" w:color="auto"/>
            <w:left w:val="none" w:sz="0" w:space="0" w:color="auto"/>
            <w:bottom w:val="none" w:sz="0" w:space="0" w:color="auto"/>
            <w:right w:val="none" w:sz="0" w:space="0" w:color="auto"/>
          </w:divBdr>
        </w:div>
        <w:div w:id="1585912077">
          <w:marLeft w:val="480"/>
          <w:marRight w:val="0"/>
          <w:marTop w:val="0"/>
          <w:marBottom w:val="0"/>
          <w:divBdr>
            <w:top w:val="none" w:sz="0" w:space="0" w:color="auto"/>
            <w:left w:val="none" w:sz="0" w:space="0" w:color="auto"/>
            <w:bottom w:val="none" w:sz="0" w:space="0" w:color="auto"/>
            <w:right w:val="none" w:sz="0" w:space="0" w:color="auto"/>
          </w:divBdr>
        </w:div>
        <w:div w:id="1720739499">
          <w:marLeft w:val="480"/>
          <w:marRight w:val="0"/>
          <w:marTop w:val="0"/>
          <w:marBottom w:val="0"/>
          <w:divBdr>
            <w:top w:val="none" w:sz="0" w:space="0" w:color="auto"/>
            <w:left w:val="none" w:sz="0" w:space="0" w:color="auto"/>
            <w:bottom w:val="none" w:sz="0" w:space="0" w:color="auto"/>
            <w:right w:val="none" w:sz="0" w:space="0" w:color="auto"/>
          </w:divBdr>
        </w:div>
        <w:div w:id="1391268881">
          <w:marLeft w:val="480"/>
          <w:marRight w:val="0"/>
          <w:marTop w:val="0"/>
          <w:marBottom w:val="0"/>
          <w:divBdr>
            <w:top w:val="none" w:sz="0" w:space="0" w:color="auto"/>
            <w:left w:val="none" w:sz="0" w:space="0" w:color="auto"/>
            <w:bottom w:val="none" w:sz="0" w:space="0" w:color="auto"/>
            <w:right w:val="none" w:sz="0" w:space="0" w:color="auto"/>
          </w:divBdr>
        </w:div>
        <w:div w:id="507911914">
          <w:marLeft w:val="480"/>
          <w:marRight w:val="0"/>
          <w:marTop w:val="0"/>
          <w:marBottom w:val="0"/>
          <w:divBdr>
            <w:top w:val="none" w:sz="0" w:space="0" w:color="auto"/>
            <w:left w:val="none" w:sz="0" w:space="0" w:color="auto"/>
            <w:bottom w:val="none" w:sz="0" w:space="0" w:color="auto"/>
            <w:right w:val="none" w:sz="0" w:space="0" w:color="auto"/>
          </w:divBdr>
        </w:div>
        <w:div w:id="911236645">
          <w:marLeft w:val="480"/>
          <w:marRight w:val="0"/>
          <w:marTop w:val="0"/>
          <w:marBottom w:val="0"/>
          <w:divBdr>
            <w:top w:val="none" w:sz="0" w:space="0" w:color="auto"/>
            <w:left w:val="none" w:sz="0" w:space="0" w:color="auto"/>
            <w:bottom w:val="none" w:sz="0" w:space="0" w:color="auto"/>
            <w:right w:val="none" w:sz="0" w:space="0" w:color="auto"/>
          </w:divBdr>
        </w:div>
        <w:div w:id="415173051">
          <w:marLeft w:val="480"/>
          <w:marRight w:val="0"/>
          <w:marTop w:val="0"/>
          <w:marBottom w:val="0"/>
          <w:divBdr>
            <w:top w:val="none" w:sz="0" w:space="0" w:color="auto"/>
            <w:left w:val="none" w:sz="0" w:space="0" w:color="auto"/>
            <w:bottom w:val="none" w:sz="0" w:space="0" w:color="auto"/>
            <w:right w:val="none" w:sz="0" w:space="0" w:color="auto"/>
          </w:divBdr>
        </w:div>
        <w:div w:id="1682270224">
          <w:marLeft w:val="480"/>
          <w:marRight w:val="0"/>
          <w:marTop w:val="0"/>
          <w:marBottom w:val="0"/>
          <w:divBdr>
            <w:top w:val="none" w:sz="0" w:space="0" w:color="auto"/>
            <w:left w:val="none" w:sz="0" w:space="0" w:color="auto"/>
            <w:bottom w:val="none" w:sz="0" w:space="0" w:color="auto"/>
            <w:right w:val="none" w:sz="0" w:space="0" w:color="auto"/>
          </w:divBdr>
        </w:div>
        <w:div w:id="1141847412">
          <w:marLeft w:val="480"/>
          <w:marRight w:val="0"/>
          <w:marTop w:val="0"/>
          <w:marBottom w:val="0"/>
          <w:divBdr>
            <w:top w:val="none" w:sz="0" w:space="0" w:color="auto"/>
            <w:left w:val="none" w:sz="0" w:space="0" w:color="auto"/>
            <w:bottom w:val="none" w:sz="0" w:space="0" w:color="auto"/>
            <w:right w:val="none" w:sz="0" w:space="0" w:color="auto"/>
          </w:divBdr>
        </w:div>
        <w:div w:id="1134055517">
          <w:marLeft w:val="480"/>
          <w:marRight w:val="0"/>
          <w:marTop w:val="0"/>
          <w:marBottom w:val="0"/>
          <w:divBdr>
            <w:top w:val="none" w:sz="0" w:space="0" w:color="auto"/>
            <w:left w:val="none" w:sz="0" w:space="0" w:color="auto"/>
            <w:bottom w:val="none" w:sz="0" w:space="0" w:color="auto"/>
            <w:right w:val="none" w:sz="0" w:space="0" w:color="auto"/>
          </w:divBdr>
        </w:div>
        <w:div w:id="1297763892">
          <w:marLeft w:val="480"/>
          <w:marRight w:val="0"/>
          <w:marTop w:val="0"/>
          <w:marBottom w:val="0"/>
          <w:divBdr>
            <w:top w:val="none" w:sz="0" w:space="0" w:color="auto"/>
            <w:left w:val="none" w:sz="0" w:space="0" w:color="auto"/>
            <w:bottom w:val="none" w:sz="0" w:space="0" w:color="auto"/>
            <w:right w:val="none" w:sz="0" w:space="0" w:color="auto"/>
          </w:divBdr>
        </w:div>
      </w:divsChild>
    </w:div>
    <w:div w:id="199130056">
      <w:bodyDiv w:val="1"/>
      <w:marLeft w:val="0"/>
      <w:marRight w:val="0"/>
      <w:marTop w:val="0"/>
      <w:marBottom w:val="0"/>
      <w:divBdr>
        <w:top w:val="none" w:sz="0" w:space="0" w:color="auto"/>
        <w:left w:val="none" w:sz="0" w:space="0" w:color="auto"/>
        <w:bottom w:val="none" w:sz="0" w:space="0" w:color="auto"/>
        <w:right w:val="none" w:sz="0" w:space="0" w:color="auto"/>
      </w:divBdr>
    </w:div>
    <w:div w:id="199899904">
      <w:bodyDiv w:val="1"/>
      <w:marLeft w:val="0"/>
      <w:marRight w:val="0"/>
      <w:marTop w:val="0"/>
      <w:marBottom w:val="0"/>
      <w:divBdr>
        <w:top w:val="none" w:sz="0" w:space="0" w:color="auto"/>
        <w:left w:val="none" w:sz="0" w:space="0" w:color="auto"/>
        <w:bottom w:val="none" w:sz="0" w:space="0" w:color="auto"/>
        <w:right w:val="none" w:sz="0" w:space="0" w:color="auto"/>
      </w:divBdr>
    </w:div>
    <w:div w:id="205412018">
      <w:bodyDiv w:val="1"/>
      <w:marLeft w:val="0"/>
      <w:marRight w:val="0"/>
      <w:marTop w:val="0"/>
      <w:marBottom w:val="0"/>
      <w:divBdr>
        <w:top w:val="none" w:sz="0" w:space="0" w:color="auto"/>
        <w:left w:val="none" w:sz="0" w:space="0" w:color="auto"/>
        <w:bottom w:val="none" w:sz="0" w:space="0" w:color="auto"/>
        <w:right w:val="none" w:sz="0" w:space="0" w:color="auto"/>
      </w:divBdr>
      <w:divsChild>
        <w:div w:id="1823812371">
          <w:marLeft w:val="480"/>
          <w:marRight w:val="0"/>
          <w:marTop w:val="0"/>
          <w:marBottom w:val="0"/>
          <w:divBdr>
            <w:top w:val="none" w:sz="0" w:space="0" w:color="auto"/>
            <w:left w:val="none" w:sz="0" w:space="0" w:color="auto"/>
            <w:bottom w:val="none" w:sz="0" w:space="0" w:color="auto"/>
            <w:right w:val="none" w:sz="0" w:space="0" w:color="auto"/>
          </w:divBdr>
        </w:div>
        <w:div w:id="1924533904">
          <w:marLeft w:val="480"/>
          <w:marRight w:val="0"/>
          <w:marTop w:val="0"/>
          <w:marBottom w:val="0"/>
          <w:divBdr>
            <w:top w:val="none" w:sz="0" w:space="0" w:color="auto"/>
            <w:left w:val="none" w:sz="0" w:space="0" w:color="auto"/>
            <w:bottom w:val="none" w:sz="0" w:space="0" w:color="auto"/>
            <w:right w:val="none" w:sz="0" w:space="0" w:color="auto"/>
          </w:divBdr>
        </w:div>
        <w:div w:id="601689129">
          <w:marLeft w:val="480"/>
          <w:marRight w:val="0"/>
          <w:marTop w:val="0"/>
          <w:marBottom w:val="0"/>
          <w:divBdr>
            <w:top w:val="none" w:sz="0" w:space="0" w:color="auto"/>
            <w:left w:val="none" w:sz="0" w:space="0" w:color="auto"/>
            <w:bottom w:val="none" w:sz="0" w:space="0" w:color="auto"/>
            <w:right w:val="none" w:sz="0" w:space="0" w:color="auto"/>
          </w:divBdr>
        </w:div>
        <w:div w:id="607934215">
          <w:marLeft w:val="480"/>
          <w:marRight w:val="0"/>
          <w:marTop w:val="0"/>
          <w:marBottom w:val="0"/>
          <w:divBdr>
            <w:top w:val="none" w:sz="0" w:space="0" w:color="auto"/>
            <w:left w:val="none" w:sz="0" w:space="0" w:color="auto"/>
            <w:bottom w:val="none" w:sz="0" w:space="0" w:color="auto"/>
            <w:right w:val="none" w:sz="0" w:space="0" w:color="auto"/>
          </w:divBdr>
        </w:div>
        <w:div w:id="11886738">
          <w:marLeft w:val="480"/>
          <w:marRight w:val="0"/>
          <w:marTop w:val="0"/>
          <w:marBottom w:val="0"/>
          <w:divBdr>
            <w:top w:val="none" w:sz="0" w:space="0" w:color="auto"/>
            <w:left w:val="none" w:sz="0" w:space="0" w:color="auto"/>
            <w:bottom w:val="none" w:sz="0" w:space="0" w:color="auto"/>
            <w:right w:val="none" w:sz="0" w:space="0" w:color="auto"/>
          </w:divBdr>
        </w:div>
        <w:div w:id="1252396663">
          <w:marLeft w:val="480"/>
          <w:marRight w:val="0"/>
          <w:marTop w:val="0"/>
          <w:marBottom w:val="0"/>
          <w:divBdr>
            <w:top w:val="none" w:sz="0" w:space="0" w:color="auto"/>
            <w:left w:val="none" w:sz="0" w:space="0" w:color="auto"/>
            <w:bottom w:val="none" w:sz="0" w:space="0" w:color="auto"/>
            <w:right w:val="none" w:sz="0" w:space="0" w:color="auto"/>
          </w:divBdr>
        </w:div>
        <w:div w:id="198511810">
          <w:marLeft w:val="480"/>
          <w:marRight w:val="0"/>
          <w:marTop w:val="0"/>
          <w:marBottom w:val="0"/>
          <w:divBdr>
            <w:top w:val="none" w:sz="0" w:space="0" w:color="auto"/>
            <w:left w:val="none" w:sz="0" w:space="0" w:color="auto"/>
            <w:bottom w:val="none" w:sz="0" w:space="0" w:color="auto"/>
            <w:right w:val="none" w:sz="0" w:space="0" w:color="auto"/>
          </w:divBdr>
        </w:div>
        <w:div w:id="2081126038">
          <w:marLeft w:val="480"/>
          <w:marRight w:val="0"/>
          <w:marTop w:val="0"/>
          <w:marBottom w:val="0"/>
          <w:divBdr>
            <w:top w:val="none" w:sz="0" w:space="0" w:color="auto"/>
            <w:left w:val="none" w:sz="0" w:space="0" w:color="auto"/>
            <w:bottom w:val="none" w:sz="0" w:space="0" w:color="auto"/>
            <w:right w:val="none" w:sz="0" w:space="0" w:color="auto"/>
          </w:divBdr>
        </w:div>
        <w:div w:id="2057580366">
          <w:marLeft w:val="480"/>
          <w:marRight w:val="0"/>
          <w:marTop w:val="0"/>
          <w:marBottom w:val="0"/>
          <w:divBdr>
            <w:top w:val="none" w:sz="0" w:space="0" w:color="auto"/>
            <w:left w:val="none" w:sz="0" w:space="0" w:color="auto"/>
            <w:bottom w:val="none" w:sz="0" w:space="0" w:color="auto"/>
            <w:right w:val="none" w:sz="0" w:space="0" w:color="auto"/>
          </w:divBdr>
        </w:div>
        <w:div w:id="1747877650">
          <w:marLeft w:val="480"/>
          <w:marRight w:val="0"/>
          <w:marTop w:val="0"/>
          <w:marBottom w:val="0"/>
          <w:divBdr>
            <w:top w:val="none" w:sz="0" w:space="0" w:color="auto"/>
            <w:left w:val="none" w:sz="0" w:space="0" w:color="auto"/>
            <w:bottom w:val="none" w:sz="0" w:space="0" w:color="auto"/>
            <w:right w:val="none" w:sz="0" w:space="0" w:color="auto"/>
          </w:divBdr>
        </w:div>
        <w:div w:id="1851329280">
          <w:marLeft w:val="480"/>
          <w:marRight w:val="0"/>
          <w:marTop w:val="0"/>
          <w:marBottom w:val="0"/>
          <w:divBdr>
            <w:top w:val="none" w:sz="0" w:space="0" w:color="auto"/>
            <w:left w:val="none" w:sz="0" w:space="0" w:color="auto"/>
            <w:bottom w:val="none" w:sz="0" w:space="0" w:color="auto"/>
            <w:right w:val="none" w:sz="0" w:space="0" w:color="auto"/>
          </w:divBdr>
        </w:div>
        <w:div w:id="392655838">
          <w:marLeft w:val="480"/>
          <w:marRight w:val="0"/>
          <w:marTop w:val="0"/>
          <w:marBottom w:val="0"/>
          <w:divBdr>
            <w:top w:val="none" w:sz="0" w:space="0" w:color="auto"/>
            <w:left w:val="none" w:sz="0" w:space="0" w:color="auto"/>
            <w:bottom w:val="none" w:sz="0" w:space="0" w:color="auto"/>
            <w:right w:val="none" w:sz="0" w:space="0" w:color="auto"/>
          </w:divBdr>
        </w:div>
        <w:div w:id="1351755268">
          <w:marLeft w:val="480"/>
          <w:marRight w:val="0"/>
          <w:marTop w:val="0"/>
          <w:marBottom w:val="0"/>
          <w:divBdr>
            <w:top w:val="none" w:sz="0" w:space="0" w:color="auto"/>
            <w:left w:val="none" w:sz="0" w:space="0" w:color="auto"/>
            <w:bottom w:val="none" w:sz="0" w:space="0" w:color="auto"/>
            <w:right w:val="none" w:sz="0" w:space="0" w:color="auto"/>
          </w:divBdr>
        </w:div>
        <w:div w:id="314333147">
          <w:marLeft w:val="480"/>
          <w:marRight w:val="0"/>
          <w:marTop w:val="0"/>
          <w:marBottom w:val="0"/>
          <w:divBdr>
            <w:top w:val="none" w:sz="0" w:space="0" w:color="auto"/>
            <w:left w:val="none" w:sz="0" w:space="0" w:color="auto"/>
            <w:bottom w:val="none" w:sz="0" w:space="0" w:color="auto"/>
            <w:right w:val="none" w:sz="0" w:space="0" w:color="auto"/>
          </w:divBdr>
        </w:div>
        <w:div w:id="1866821922">
          <w:marLeft w:val="480"/>
          <w:marRight w:val="0"/>
          <w:marTop w:val="0"/>
          <w:marBottom w:val="0"/>
          <w:divBdr>
            <w:top w:val="none" w:sz="0" w:space="0" w:color="auto"/>
            <w:left w:val="none" w:sz="0" w:space="0" w:color="auto"/>
            <w:bottom w:val="none" w:sz="0" w:space="0" w:color="auto"/>
            <w:right w:val="none" w:sz="0" w:space="0" w:color="auto"/>
          </w:divBdr>
        </w:div>
        <w:div w:id="915632878">
          <w:marLeft w:val="480"/>
          <w:marRight w:val="0"/>
          <w:marTop w:val="0"/>
          <w:marBottom w:val="0"/>
          <w:divBdr>
            <w:top w:val="none" w:sz="0" w:space="0" w:color="auto"/>
            <w:left w:val="none" w:sz="0" w:space="0" w:color="auto"/>
            <w:bottom w:val="none" w:sz="0" w:space="0" w:color="auto"/>
            <w:right w:val="none" w:sz="0" w:space="0" w:color="auto"/>
          </w:divBdr>
        </w:div>
        <w:div w:id="140272208">
          <w:marLeft w:val="480"/>
          <w:marRight w:val="0"/>
          <w:marTop w:val="0"/>
          <w:marBottom w:val="0"/>
          <w:divBdr>
            <w:top w:val="none" w:sz="0" w:space="0" w:color="auto"/>
            <w:left w:val="none" w:sz="0" w:space="0" w:color="auto"/>
            <w:bottom w:val="none" w:sz="0" w:space="0" w:color="auto"/>
            <w:right w:val="none" w:sz="0" w:space="0" w:color="auto"/>
          </w:divBdr>
        </w:div>
        <w:div w:id="968315194">
          <w:marLeft w:val="480"/>
          <w:marRight w:val="0"/>
          <w:marTop w:val="0"/>
          <w:marBottom w:val="0"/>
          <w:divBdr>
            <w:top w:val="none" w:sz="0" w:space="0" w:color="auto"/>
            <w:left w:val="none" w:sz="0" w:space="0" w:color="auto"/>
            <w:bottom w:val="none" w:sz="0" w:space="0" w:color="auto"/>
            <w:right w:val="none" w:sz="0" w:space="0" w:color="auto"/>
          </w:divBdr>
        </w:div>
        <w:div w:id="168299865">
          <w:marLeft w:val="480"/>
          <w:marRight w:val="0"/>
          <w:marTop w:val="0"/>
          <w:marBottom w:val="0"/>
          <w:divBdr>
            <w:top w:val="none" w:sz="0" w:space="0" w:color="auto"/>
            <w:left w:val="none" w:sz="0" w:space="0" w:color="auto"/>
            <w:bottom w:val="none" w:sz="0" w:space="0" w:color="auto"/>
            <w:right w:val="none" w:sz="0" w:space="0" w:color="auto"/>
          </w:divBdr>
        </w:div>
      </w:divsChild>
    </w:div>
    <w:div w:id="210266518">
      <w:bodyDiv w:val="1"/>
      <w:marLeft w:val="0"/>
      <w:marRight w:val="0"/>
      <w:marTop w:val="0"/>
      <w:marBottom w:val="0"/>
      <w:divBdr>
        <w:top w:val="none" w:sz="0" w:space="0" w:color="auto"/>
        <w:left w:val="none" w:sz="0" w:space="0" w:color="auto"/>
        <w:bottom w:val="none" w:sz="0" w:space="0" w:color="auto"/>
        <w:right w:val="none" w:sz="0" w:space="0" w:color="auto"/>
      </w:divBdr>
    </w:div>
    <w:div w:id="226771595">
      <w:bodyDiv w:val="1"/>
      <w:marLeft w:val="0"/>
      <w:marRight w:val="0"/>
      <w:marTop w:val="0"/>
      <w:marBottom w:val="0"/>
      <w:divBdr>
        <w:top w:val="none" w:sz="0" w:space="0" w:color="auto"/>
        <w:left w:val="none" w:sz="0" w:space="0" w:color="auto"/>
        <w:bottom w:val="none" w:sz="0" w:space="0" w:color="auto"/>
        <w:right w:val="none" w:sz="0" w:space="0" w:color="auto"/>
      </w:divBdr>
    </w:div>
    <w:div w:id="231353499">
      <w:bodyDiv w:val="1"/>
      <w:marLeft w:val="0"/>
      <w:marRight w:val="0"/>
      <w:marTop w:val="0"/>
      <w:marBottom w:val="0"/>
      <w:divBdr>
        <w:top w:val="none" w:sz="0" w:space="0" w:color="auto"/>
        <w:left w:val="none" w:sz="0" w:space="0" w:color="auto"/>
        <w:bottom w:val="none" w:sz="0" w:space="0" w:color="auto"/>
        <w:right w:val="none" w:sz="0" w:space="0" w:color="auto"/>
      </w:divBdr>
    </w:div>
    <w:div w:id="232815406">
      <w:bodyDiv w:val="1"/>
      <w:marLeft w:val="0"/>
      <w:marRight w:val="0"/>
      <w:marTop w:val="0"/>
      <w:marBottom w:val="0"/>
      <w:divBdr>
        <w:top w:val="none" w:sz="0" w:space="0" w:color="auto"/>
        <w:left w:val="none" w:sz="0" w:space="0" w:color="auto"/>
        <w:bottom w:val="none" w:sz="0" w:space="0" w:color="auto"/>
        <w:right w:val="none" w:sz="0" w:space="0" w:color="auto"/>
      </w:divBdr>
      <w:divsChild>
        <w:div w:id="875585447">
          <w:marLeft w:val="480"/>
          <w:marRight w:val="0"/>
          <w:marTop w:val="0"/>
          <w:marBottom w:val="0"/>
          <w:divBdr>
            <w:top w:val="none" w:sz="0" w:space="0" w:color="auto"/>
            <w:left w:val="none" w:sz="0" w:space="0" w:color="auto"/>
            <w:bottom w:val="none" w:sz="0" w:space="0" w:color="auto"/>
            <w:right w:val="none" w:sz="0" w:space="0" w:color="auto"/>
          </w:divBdr>
        </w:div>
        <w:div w:id="1335720088">
          <w:marLeft w:val="480"/>
          <w:marRight w:val="0"/>
          <w:marTop w:val="0"/>
          <w:marBottom w:val="0"/>
          <w:divBdr>
            <w:top w:val="none" w:sz="0" w:space="0" w:color="auto"/>
            <w:left w:val="none" w:sz="0" w:space="0" w:color="auto"/>
            <w:bottom w:val="none" w:sz="0" w:space="0" w:color="auto"/>
            <w:right w:val="none" w:sz="0" w:space="0" w:color="auto"/>
          </w:divBdr>
        </w:div>
        <w:div w:id="1423137221">
          <w:marLeft w:val="480"/>
          <w:marRight w:val="0"/>
          <w:marTop w:val="0"/>
          <w:marBottom w:val="0"/>
          <w:divBdr>
            <w:top w:val="none" w:sz="0" w:space="0" w:color="auto"/>
            <w:left w:val="none" w:sz="0" w:space="0" w:color="auto"/>
            <w:bottom w:val="none" w:sz="0" w:space="0" w:color="auto"/>
            <w:right w:val="none" w:sz="0" w:space="0" w:color="auto"/>
          </w:divBdr>
        </w:div>
        <w:div w:id="361321725">
          <w:marLeft w:val="480"/>
          <w:marRight w:val="0"/>
          <w:marTop w:val="0"/>
          <w:marBottom w:val="0"/>
          <w:divBdr>
            <w:top w:val="none" w:sz="0" w:space="0" w:color="auto"/>
            <w:left w:val="none" w:sz="0" w:space="0" w:color="auto"/>
            <w:bottom w:val="none" w:sz="0" w:space="0" w:color="auto"/>
            <w:right w:val="none" w:sz="0" w:space="0" w:color="auto"/>
          </w:divBdr>
        </w:div>
        <w:div w:id="335545442">
          <w:marLeft w:val="480"/>
          <w:marRight w:val="0"/>
          <w:marTop w:val="0"/>
          <w:marBottom w:val="0"/>
          <w:divBdr>
            <w:top w:val="none" w:sz="0" w:space="0" w:color="auto"/>
            <w:left w:val="none" w:sz="0" w:space="0" w:color="auto"/>
            <w:bottom w:val="none" w:sz="0" w:space="0" w:color="auto"/>
            <w:right w:val="none" w:sz="0" w:space="0" w:color="auto"/>
          </w:divBdr>
        </w:div>
        <w:div w:id="1701512194">
          <w:marLeft w:val="480"/>
          <w:marRight w:val="0"/>
          <w:marTop w:val="0"/>
          <w:marBottom w:val="0"/>
          <w:divBdr>
            <w:top w:val="none" w:sz="0" w:space="0" w:color="auto"/>
            <w:left w:val="none" w:sz="0" w:space="0" w:color="auto"/>
            <w:bottom w:val="none" w:sz="0" w:space="0" w:color="auto"/>
            <w:right w:val="none" w:sz="0" w:space="0" w:color="auto"/>
          </w:divBdr>
        </w:div>
        <w:div w:id="2024017338">
          <w:marLeft w:val="480"/>
          <w:marRight w:val="0"/>
          <w:marTop w:val="0"/>
          <w:marBottom w:val="0"/>
          <w:divBdr>
            <w:top w:val="none" w:sz="0" w:space="0" w:color="auto"/>
            <w:left w:val="none" w:sz="0" w:space="0" w:color="auto"/>
            <w:bottom w:val="none" w:sz="0" w:space="0" w:color="auto"/>
            <w:right w:val="none" w:sz="0" w:space="0" w:color="auto"/>
          </w:divBdr>
        </w:div>
        <w:div w:id="569729997">
          <w:marLeft w:val="480"/>
          <w:marRight w:val="0"/>
          <w:marTop w:val="0"/>
          <w:marBottom w:val="0"/>
          <w:divBdr>
            <w:top w:val="none" w:sz="0" w:space="0" w:color="auto"/>
            <w:left w:val="none" w:sz="0" w:space="0" w:color="auto"/>
            <w:bottom w:val="none" w:sz="0" w:space="0" w:color="auto"/>
            <w:right w:val="none" w:sz="0" w:space="0" w:color="auto"/>
          </w:divBdr>
        </w:div>
        <w:div w:id="1206333084">
          <w:marLeft w:val="480"/>
          <w:marRight w:val="0"/>
          <w:marTop w:val="0"/>
          <w:marBottom w:val="0"/>
          <w:divBdr>
            <w:top w:val="none" w:sz="0" w:space="0" w:color="auto"/>
            <w:left w:val="none" w:sz="0" w:space="0" w:color="auto"/>
            <w:bottom w:val="none" w:sz="0" w:space="0" w:color="auto"/>
            <w:right w:val="none" w:sz="0" w:space="0" w:color="auto"/>
          </w:divBdr>
        </w:div>
        <w:div w:id="265815207">
          <w:marLeft w:val="480"/>
          <w:marRight w:val="0"/>
          <w:marTop w:val="0"/>
          <w:marBottom w:val="0"/>
          <w:divBdr>
            <w:top w:val="none" w:sz="0" w:space="0" w:color="auto"/>
            <w:left w:val="none" w:sz="0" w:space="0" w:color="auto"/>
            <w:bottom w:val="none" w:sz="0" w:space="0" w:color="auto"/>
            <w:right w:val="none" w:sz="0" w:space="0" w:color="auto"/>
          </w:divBdr>
        </w:div>
        <w:div w:id="347560783">
          <w:marLeft w:val="480"/>
          <w:marRight w:val="0"/>
          <w:marTop w:val="0"/>
          <w:marBottom w:val="0"/>
          <w:divBdr>
            <w:top w:val="none" w:sz="0" w:space="0" w:color="auto"/>
            <w:left w:val="none" w:sz="0" w:space="0" w:color="auto"/>
            <w:bottom w:val="none" w:sz="0" w:space="0" w:color="auto"/>
            <w:right w:val="none" w:sz="0" w:space="0" w:color="auto"/>
          </w:divBdr>
        </w:div>
        <w:div w:id="1279485439">
          <w:marLeft w:val="480"/>
          <w:marRight w:val="0"/>
          <w:marTop w:val="0"/>
          <w:marBottom w:val="0"/>
          <w:divBdr>
            <w:top w:val="none" w:sz="0" w:space="0" w:color="auto"/>
            <w:left w:val="none" w:sz="0" w:space="0" w:color="auto"/>
            <w:bottom w:val="none" w:sz="0" w:space="0" w:color="auto"/>
            <w:right w:val="none" w:sz="0" w:space="0" w:color="auto"/>
          </w:divBdr>
        </w:div>
        <w:div w:id="428354390">
          <w:marLeft w:val="480"/>
          <w:marRight w:val="0"/>
          <w:marTop w:val="0"/>
          <w:marBottom w:val="0"/>
          <w:divBdr>
            <w:top w:val="none" w:sz="0" w:space="0" w:color="auto"/>
            <w:left w:val="none" w:sz="0" w:space="0" w:color="auto"/>
            <w:bottom w:val="none" w:sz="0" w:space="0" w:color="auto"/>
            <w:right w:val="none" w:sz="0" w:space="0" w:color="auto"/>
          </w:divBdr>
        </w:div>
        <w:div w:id="1538006000">
          <w:marLeft w:val="480"/>
          <w:marRight w:val="0"/>
          <w:marTop w:val="0"/>
          <w:marBottom w:val="0"/>
          <w:divBdr>
            <w:top w:val="none" w:sz="0" w:space="0" w:color="auto"/>
            <w:left w:val="none" w:sz="0" w:space="0" w:color="auto"/>
            <w:bottom w:val="none" w:sz="0" w:space="0" w:color="auto"/>
            <w:right w:val="none" w:sz="0" w:space="0" w:color="auto"/>
          </w:divBdr>
        </w:div>
        <w:div w:id="1405105929">
          <w:marLeft w:val="480"/>
          <w:marRight w:val="0"/>
          <w:marTop w:val="0"/>
          <w:marBottom w:val="0"/>
          <w:divBdr>
            <w:top w:val="none" w:sz="0" w:space="0" w:color="auto"/>
            <w:left w:val="none" w:sz="0" w:space="0" w:color="auto"/>
            <w:bottom w:val="none" w:sz="0" w:space="0" w:color="auto"/>
            <w:right w:val="none" w:sz="0" w:space="0" w:color="auto"/>
          </w:divBdr>
        </w:div>
        <w:div w:id="1679113076">
          <w:marLeft w:val="480"/>
          <w:marRight w:val="0"/>
          <w:marTop w:val="0"/>
          <w:marBottom w:val="0"/>
          <w:divBdr>
            <w:top w:val="none" w:sz="0" w:space="0" w:color="auto"/>
            <w:left w:val="none" w:sz="0" w:space="0" w:color="auto"/>
            <w:bottom w:val="none" w:sz="0" w:space="0" w:color="auto"/>
            <w:right w:val="none" w:sz="0" w:space="0" w:color="auto"/>
          </w:divBdr>
        </w:div>
        <w:div w:id="121928714">
          <w:marLeft w:val="480"/>
          <w:marRight w:val="0"/>
          <w:marTop w:val="0"/>
          <w:marBottom w:val="0"/>
          <w:divBdr>
            <w:top w:val="none" w:sz="0" w:space="0" w:color="auto"/>
            <w:left w:val="none" w:sz="0" w:space="0" w:color="auto"/>
            <w:bottom w:val="none" w:sz="0" w:space="0" w:color="auto"/>
            <w:right w:val="none" w:sz="0" w:space="0" w:color="auto"/>
          </w:divBdr>
        </w:div>
        <w:div w:id="1941983042">
          <w:marLeft w:val="480"/>
          <w:marRight w:val="0"/>
          <w:marTop w:val="0"/>
          <w:marBottom w:val="0"/>
          <w:divBdr>
            <w:top w:val="none" w:sz="0" w:space="0" w:color="auto"/>
            <w:left w:val="none" w:sz="0" w:space="0" w:color="auto"/>
            <w:bottom w:val="none" w:sz="0" w:space="0" w:color="auto"/>
            <w:right w:val="none" w:sz="0" w:space="0" w:color="auto"/>
          </w:divBdr>
        </w:div>
        <w:div w:id="1484085179">
          <w:marLeft w:val="480"/>
          <w:marRight w:val="0"/>
          <w:marTop w:val="0"/>
          <w:marBottom w:val="0"/>
          <w:divBdr>
            <w:top w:val="none" w:sz="0" w:space="0" w:color="auto"/>
            <w:left w:val="none" w:sz="0" w:space="0" w:color="auto"/>
            <w:bottom w:val="none" w:sz="0" w:space="0" w:color="auto"/>
            <w:right w:val="none" w:sz="0" w:space="0" w:color="auto"/>
          </w:divBdr>
        </w:div>
        <w:div w:id="736442111">
          <w:marLeft w:val="480"/>
          <w:marRight w:val="0"/>
          <w:marTop w:val="0"/>
          <w:marBottom w:val="0"/>
          <w:divBdr>
            <w:top w:val="none" w:sz="0" w:space="0" w:color="auto"/>
            <w:left w:val="none" w:sz="0" w:space="0" w:color="auto"/>
            <w:bottom w:val="none" w:sz="0" w:space="0" w:color="auto"/>
            <w:right w:val="none" w:sz="0" w:space="0" w:color="auto"/>
          </w:divBdr>
        </w:div>
        <w:div w:id="1931961930">
          <w:marLeft w:val="480"/>
          <w:marRight w:val="0"/>
          <w:marTop w:val="0"/>
          <w:marBottom w:val="0"/>
          <w:divBdr>
            <w:top w:val="none" w:sz="0" w:space="0" w:color="auto"/>
            <w:left w:val="none" w:sz="0" w:space="0" w:color="auto"/>
            <w:bottom w:val="none" w:sz="0" w:space="0" w:color="auto"/>
            <w:right w:val="none" w:sz="0" w:space="0" w:color="auto"/>
          </w:divBdr>
        </w:div>
        <w:div w:id="693388448">
          <w:marLeft w:val="480"/>
          <w:marRight w:val="0"/>
          <w:marTop w:val="0"/>
          <w:marBottom w:val="0"/>
          <w:divBdr>
            <w:top w:val="none" w:sz="0" w:space="0" w:color="auto"/>
            <w:left w:val="none" w:sz="0" w:space="0" w:color="auto"/>
            <w:bottom w:val="none" w:sz="0" w:space="0" w:color="auto"/>
            <w:right w:val="none" w:sz="0" w:space="0" w:color="auto"/>
          </w:divBdr>
        </w:div>
        <w:div w:id="1390230502">
          <w:marLeft w:val="480"/>
          <w:marRight w:val="0"/>
          <w:marTop w:val="0"/>
          <w:marBottom w:val="0"/>
          <w:divBdr>
            <w:top w:val="none" w:sz="0" w:space="0" w:color="auto"/>
            <w:left w:val="none" w:sz="0" w:space="0" w:color="auto"/>
            <w:bottom w:val="none" w:sz="0" w:space="0" w:color="auto"/>
            <w:right w:val="none" w:sz="0" w:space="0" w:color="auto"/>
          </w:divBdr>
        </w:div>
        <w:div w:id="2142503508">
          <w:marLeft w:val="480"/>
          <w:marRight w:val="0"/>
          <w:marTop w:val="0"/>
          <w:marBottom w:val="0"/>
          <w:divBdr>
            <w:top w:val="none" w:sz="0" w:space="0" w:color="auto"/>
            <w:left w:val="none" w:sz="0" w:space="0" w:color="auto"/>
            <w:bottom w:val="none" w:sz="0" w:space="0" w:color="auto"/>
            <w:right w:val="none" w:sz="0" w:space="0" w:color="auto"/>
          </w:divBdr>
        </w:div>
        <w:div w:id="131100620">
          <w:marLeft w:val="480"/>
          <w:marRight w:val="0"/>
          <w:marTop w:val="0"/>
          <w:marBottom w:val="0"/>
          <w:divBdr>
            <w:top w:val="none" w:sz="0" w:space="0" w:color="auto"/>
            <w:left w:val="none" w:sz="0" w:space="0" w:color="auto"/>
            <w:bottom w:val="none" w:sz="0" w:space="0" w:color="auto"/>
            <w:right w:val="none" w:sz="0" w:space="0" w:color="auto"/>
          </w:divBdr>
        </w:div>
        <w:div w:id="8528507">
          <w:marLeft w:val="480"/>
          <w:marRight w:val="0"/>
          <w:marTop w:val="0"/>
          <w:marBottom w:val="0"/>
          <w:divBdr>
            <w:top w:val="none" w:sz="0" w:space="0" w:color="auto"/>
            <w:left w:val="none" w:sz="0" w:space="0" w:color="auto"/>
            <w:bottom w:val="none" w:sz="0" w:space="0" w:color="auto"/>
            <w:right w:val="none" w:sz="0" w:space="0" w:color="auto"/>
          </w:divBdr>
        </w:div>
        <w:div w:id="143275863">
          <w:marLeft w:val="480"/>
          <w:marRight w:val="0"/>
          <w:marTop w:val="0"/>
          <w:marBottom w:val="0"/>
          <w:divBdr>
            <w:top w:val="none" w:sz="0" w:space="0" w:color="auto"/>
            <w:left w:val="none" w:sz="0" w:space="0" w:color="auto"/>
            <w:bottom w:val="none" w:sz="0" w:space="0" w:color="auto"/>
            <w:right w:val="none" w:sz="0" w:space="0" w:color="auto"/>
          </w:divBdr>
        </w:div>
        <w:div w:id="1158112797">
          <w:marLeft w:val="480"/>
          <w:marRight w:val="0"/>
          <w:marTop w:val="0"/>
          <w:marBottom w:val="0"/>
          <w:divBdr>
            <w:top w:val="none" w:sz="0" w:space="0" w:color="auto"/>
            <w:left w:val="none" w:sz="0" w:space="0" w:color="auto"/>
            <w:bottom w:val="none" w:sz="0" w:space="0" w:color="auto"/>
            <w:right w:val="none" w:sz="0" w:space="0" w:color="auto"/>
          </w:divBdr>
        </w:div>
        <w:div w:id="1126507460">
          <w:marLeft w:val="480"/>
          <w:marRight w:val="0"/>
          <w:marTop w:val="0"/>
          <w:marBottom w:val="0"/>
          <w:divBdr>
            <w:top w:val="none" w:sz="0" w:space="0" w:color="auto"/>
            <w:left w:val="none" w:sz="0" w:space="0" w:color="auto"/>
            <w:bottom w:val="none" w:sz="0" w:space="0" w:color="auto"/>
            <w:right w:val="none" w:sz="0" w:space="0" w:color="auto"/>
          </w:divBdr>
        </w:div>
        <w:div w:id="1442381949">
          <w:marLeft w:val="480"/>
          <w:marRight w:val="0"/>
          <w:marTop w:val="0"/>
          <w:marBottom w:val="0"/>
          <w:divBdr>
            <w:top w:val="none" w:sz="0" w:space="0" w:color="auto"/>
            <w:left w:val="none" w:sz="0" w:space="0" w:color="auto"/>
            <w:bottom w:val="none" w:sz="0" w:space="0" w:color="auto"/>
            <w:right w:val="none" w:sz="0" w:space="0" w:color="auto"/>
          </w:divBdr>
        </w:div>
      </w:divsChild>
    </w:div>
    <w:div w:id="233589843">
      <w:bodyDiv w:val="1"/>
      <w:marLeft w:val="0"/>
      <w:marRight w:val="0"/>
      <w:marTop w:val="0"/>
      <w:marBottom w:val="0"/>
      <w:divBdr>
        <w:top w:val="none" w:sz="0" w:space="0" w:color="auto"/>
        <w:left w:val="none" w:sz="0" w:space="0" w:color="auto"/>
        <w:bottom w:val="none" w:sz="0" w:space="0" w:color="auto"/>
        <w:right w:val="none" w:sz="0" w:space="0" w:color="auto"/>
      </w:divBdr>
    </w:div>
    <w:div w:id="234516274">
      <w:bodyDiv w:val="1"/>
      <w:marLeft w:val="0"/>
      <w:marRight w:val="0"/>
      <w:marTop w:val="0"/>
      <w:marBottom w:val="0"/>
      <w:divBdr>
        <w:top w:val="none" w:sz="0" w:space="0" w:color="auto"/>
        <w:left w:val="none" w:sz="0" w:space="0" w:color="auto"/>
        <w:bottom w:val="none" w:sz="0" w:space="0" w:color="auto"/>
        <w:right w:val="none" w:sz="0" w:space="0" w:color="auto"/>
      </w:divBdr>
      <w:divsChild>
        <w:div w:id="1628898477">
          <w:marLeft w:val="640"/>
          <w:marRight w:val="0"/>
          <w:marTop w:val="0"/>
          <w:marBottom w:val="0"/>
          <w:divBdr>
            <w:top w:val="none" w:sz="0" w:space="0" w:color="auto"/>
            <w:left w:val="none" w:sz="0" w:space="0" w:color="auto"/>
            <w:bottom w:val="none" w:sz="0" w:space="0" w:color="auto"/>
            <w:right w:val="none" w:sz="0" w:space="0" w:color="auto"/>
          </w:divBdr>
        </w:div>
        <w:div w:id="594287238">
          <w:marLeft w:val="640"/>
          <w:marRight w:val="0"/>
          <w:marTop w:val="0"/>
          <w:marBottom w:val="0"/>
          <w:divBdr>
            <w:top w:val="none" w:sz="0" w:space="0" w:color="auto"/>
            <w:left w:val="none" w:sz="0" w:space="0" w:color="auto"/>
            <w:bottom w:val="none" w:sz="0" w:space="0" w:color="auto"/>
            <w:right w:val="none" w:sz="0" w:space="0" w:color="auto"/>
          </w:divBdr>
        </w:div>
        <w:div w:id="839928379">
          <w:marLeft w:val="640"/>
          <w:marRight w:val="0"/>
          <w:marTop w:val="0"/>
          <w:marBottom w:val="0"/>
          <w:divBdr>
            <w:top w:val="none" w:sz="0" w:space="0" w:color="auto"/>
            <w:left w:val="none" w:sz="0" w:space="0" w:color="auto"/>
            <w:bottom w:val="none" w:sz="0" w:space="0" w:color="auto"/>
            <w:right w:val="none" w:sz="0" w:space="0" w:color="auto"/>
          </w:divBdr>
        </w:div>
        <w:div w:id="10498650">
          <w:marLeft w:val="640"/>
          <w:marRight w:val="0"/>
          <w:marTop w:val="0"/>
          <w:marBottom w:val="0"/>
          <w:divBdr>
            <w:top w:val="none" w:sz="0" w:space="0" w:color="auto"/>
            <w:left w:val="none" w:sz="0" w:space="0" w:color="auto"/>
            <w:bottom w:val="none" w:sz="0" w:space="0" w:color="auto"/>
            <w:right w:val="none" w:sz="0" w:space="0" w:color="auto"/>
          </w:divBdr>
        </w:div>
        <w:div w:id="1652904310">
          <w:marLeft w:val="640"/>
          <w:marRight w:val="0"/>
          <w:marTop w:val="0"/>
          <w:marBottom w:val="0"/>
          <w:divBdr>
            <w:top w:val="none" w:sz="0" w:space="0" w:color="auto"/>
            <w:left w:val="none" w:sz="0" w:space="0" w:color="auto"/>
            <w:bottom w:val="none" w:sz="0" w:space="0" w:color="auto"/>
            <w:right w:val="none" w:sz="0" w:space="0" w:color="auto"/>
          </w:divBdr>
        </w:div>
        <w:div w:id="1216241031">
          <w:marLeft w:val="640"/>
          <w:marRight w:val="0"/>
          <w:marTop w:val="0"/>
          <w:marBottom w:val="0"/>
          <w:divBdr>
            <w:top w:val="none" w:sz="0" w:space="0" w:color="auto"/>
            <w:left w:val="none" w:sz="0" w:space="0" w:color="auto"/>
            <w:bottom w:val="none" w:sz="0" w:space="0" w:color="auto"/>
            <w:right w:val="none" w:sz="0" w:space="0" w:color="auto"/>
          </w:divBdr>
        </w:div>
        <w:div w:id="2126339856">
          <w:marLeft w:val="640"/>
          <w:marRight w:val="0"/>
          <w:marTop w:val="0"/>
          <w:marBottom w:val="0"/>
          <w:divBdr>
            <w:top w:val="none" w:sz="0" w:space="0" w:color="auto"/>
            <w:left w:val="none" w:sz="0" w:space="0" w:color="auto"/>
            <w:bottom w:val="none" w:sz="0" w:space="0" w:color="auto"/>
            <w:right w:val="none" w:sz="0" w:space="0" w:color="auto"/>
          </w:divBdr>
        </w:div>
        <w:div w:id="160898807">
          <w:marLeft w:val="640"/>
          <w:marRight w:val="0"/>
          <w:marTop w:val="0"/>
          <w:marBottom w:val="0"/>
          <w:divBdr>
            <w:top w:val="none" w:sz="0" w:space="0" w:color="auto"/>
            <w:left w:val="none" w:sz="0" w:space="0" w:color="auto"/>
            <w:bottom w:val="none" w:sz="0" w:space="0" w:color="auto"/>
            <w:right w:val="none" w:sz="0" w:space="0" w:color="auto"/>
          </w:divBdr>
        </w:div>
        <w:div w:id="198327229">
          <w:marLeft w:val="640"/>
          <w:marRight w:val="0"/>
          <w:marTop w:val="0"/>
          <w:marBottom w:val="0"/>
          <w:divBdr>
            <w:top w:val="none" w:sz="0" w:space="0" w:color="auto"/>
            <w:left w:val="none" w:sz="0" w:space="0" w:color="auto"/>
            <w:bottom w:val="none" w:sz="0" w:space="0" w:color="auto"/>
            <w:right w:val="none" w:sz="0" w:space="0" w:color="auto"/>
          </w:divBdr>
        </w:div>
        <w:div w:id="1535533444">
          <w:marLeft w:val="640"/>
          <w:marRight w:val="0"/>
          <w:marTop w:val="0"/>
          <w:marBottom w:val="0"/>
          <w:divBdr>
            <w:top w:val="none" w:sz="0" w:space="0" w:color="auto"/>
            <w:left w:val="none" w:sz="0" w:space="0" w:color="auto"/>
            <w:bottom w:val="none" w:sz="0" w:space="0" w:color="auto"/>
            <w:right w:val="none" w:sz="0" w:space="0" w:color="auto"/>
          </w:divBdr>
        </w:div>
        <w:div w:id="1467697725">
          <w:marLeft w:val="640"/>
          <w:marRight w:val="0"/>
          <w:marTop w:val="0"/>
          <w:marBottom w:val="0"/>
          <w:divBdr>
            <w:top w:val="none" w:sz="0" w:space="0" w:color="auto"/>
            <w:left w:val="none" w:sz="0" w:space="0" w:color="auto"/>
            <w:bottom w:val="none" w:sz="0" w:space="0" w:color="auto"/>
            <w:right w:val="none" w:sz="0" w:space="0" w:color="auto"/>
          </w:divBdr>
        </w:div>
        <w:div w:id="1637369572">
          <w:marLeft w:val="640"/>
          <w:marRight w:val="0"/>
          <w:marTop w:val="0"/>
          <w:marBottom w:val="0"/>
          <w:divBdr>
            <w:top w:val="none" w:sz="0" w:space="0" w:color="auto"/>
            <w:left w:val="none" w:sz="0" w:space="0" w:color="auto"/>
            <w:bottom w:val="none" w:sz="0" w:space="0" w:color="auto"/>
            <w:right w:val="none" w:sz="0" w:space="0" w:color="auto"/>
          </w:divBdr>
        </w:div>
        <w:div w:id="487794399">
          <w:marLeft w:val="640"/>
          <w:marRight w:val="0"/>
          <w:marTop w:val="0"/>
          <w:marBottom w:val="0"/>
          <w:divBdr>
            <w:top w:val="none" w:sz="0" w:space="0" w:color="auto"/>
            <w:left w:val="none" w:sz="0" w:space="0" w:color="auto"/>
            <w:bottom w:val="none" w:sz="0" w:space="0" w:color="auto"/>
            <w:right w:val="none" w:sz="0" w:space="0" w:color="auto"/>
          </w:divBdr>
        </w:div>
        <w:div w:id="1588685860">
          <w:marLeft w:val="640"/>
          <w:marRight w:val="0"/>
          <w:marTop w:val="0"/>
          <w:marBottom w:val="0"/>
          <w:divBdr>
            <w:top w:val="none" w:sz="0" w:space="0" w:color="auto"/>
            <w:left w:val="none" w:sz="0" w:space="0" w:color="auto"/>
            <w:bottom w:val="none" w:sz="0" w:space="0" w:color="auto"/>
            <w:right w:val="none" w:sz="0" w:space="0" w:color="auto"/>
          </w:divBdr>
        </w:div>
        <w:div w:id="108360375">
          <w:marLeft w:val="640"/>
          <w:marRight w:val="0"/>
          <w:marTop w:val="0"/>
          <w:marBottom w:val="0"/>
          <w:divBdr>
            <w:top w:val="none" w:sz="0" w:space="0" w:color="auto"/>
            <w:left w:val="none" w:sz="0" w:space="0" w:color="auto"/>
            <w:bottom w:val="none" w:sz="0" w:space="0" w:color="auto"/>
            <w:right w:val="none" w:sz="0" w:space="0" w:color="auto"/>
          </w:divBdr>
        </w:div>
        <w:div w:id="611785390">
          <w:marLeft w:val="640"/>
          <w:marRight w:val="0"/>
          <w:marTop w:val="0"/>
          <w:marBottom w:val="0"/>
          <w:divBdr>
            <w:top w:val="none" w:sz="0" w:space="0" w:color="auto"/>
            <w:left w:val="none" w:sz="0" w:space="0" w:color="auto"/>
            <w:bottom w:val="none" w:sz="0" w:space="0" w:color="auto"/>
            <w:right w:val="none" w:sz="0" w:space="0" w:color="auto"/>
          </w:divBdr>
        </w:div>
        <w:div w:id="1133868335">
          <w:marLeft w:val="640"/>
          <w:marRight w:val="0"/>
          <w:marTop w:val="0"/>
          <w:marBottom w:val="0"/>
          <w:divBdr>
            <w:top w:val="none" w:sz="0" w:space="0" w:color="auto"/>
            <w:left w:val="none" w:sz="0" w:space="0" w:color="auto"/>
            <w:bottom w:val="none" w:sz="0" w:space="0" w:color="auto"/>
            <w:right w:val="none" w:sz="0" w:space="0" w:color="auto"/>
          </w:divBdr>
        </w:div>
        <w:div w:id="1002969135">
          <w:marLeft w:val="640"/>
          <w:marRight w:val="0"/>
          <w:marTop w:val="0"/>
          <w:marBottom w:val="0"/>
          <w:divBdr>
            <w:top w:val="none" w:sz="0" w:space="0" w:color="auto"/>
            <w:left w:val="none" w:sz="0" w:space="0" w:color="auto"/>
            <w:bottom w:val="none" w:sz="0" w:space="0" w:color="auto"/>
            <w:right w:val="none" w:sz="0" w:space="0" w:color="auto"/>
          </w:divBdr>
        </w:div>
        <w:div w:id="1339845425">
          <w:marLeft w:val="640"/>
          <w:marRight w:val="0"/>
          <w:marTop w:val="0"/>
          <w:marBottom w:val="0"/>
          <w:divBdr>
            <w:top w:val="none" w:sz="0" w:space="0" w:color="auto"/>
            <w:left w:val="none" w:sz="0" w:space="0" w:color="auto"/>
            <w:bottom w:val="none" w:sz="0" w:space="0" w:color="auto"/>
            <w:right w:val="none" w:sz="0" w:space="0" w:color="auto"/>
          </w:divBdr>
        </w:div>
        <w:div w:id="962151576">
          <w:marLeft w:val="640"/>
          <w:marRight w:val="0"/>
          <w:marTop w:val="0"/>
          <w:marBottom w:val="0"/>
          <w:divBdr>
            <w:top w:val="none" w:sz="0" w:space="0" w:color="auto"/>
            <w:left w:val="none" w:sz="0" w:space="0" w:color="auto"/>
            <w:bottom w:val="none" w:sz="0" w:space="0" w:color="auto"/>
            <w:right w:val="none" w:sz="0" w:space="0" w:color="auto"/>
          </w:divBdr>
        </w:div>
        <w:div w:id="677733628">
          <w:marLeft w:val="640"/>
          <w:marRight w:val="0"/>
          <w:marTop w:val="0"/>
          <w:marBottom w:val="0"/>
          <w:divBdr>
            <w:top w:val="none" w:sz="0" w:space="0" w:color="auto"/>
            <w:left w:val="none" w:sz="0" w:space="0" w:color="auto"/>
            <w:bottom w:val="none" w:sz="0" w:space="0" w:color="auto"/>
            <w:right w:val="none" w:sz="0" w:space="0" w:color="auto"/>
          </w:divBdr>
        </w:div>
        <w:div w:id="710766049">
          <w:marLeft w:val="640"/>
          <w:marRight w:val="0"/>
          <w:marTop w:val="0"/>
          <w:marBottom w:val="0"/>
          <w:divBdr>
            <w:top w:val="none" w:sz="0" w:space="0" w:color="auto"/>
            <w:left w:val="none" w:sz="0" w:space="0" w:color="auto"/>
            <w:bottom w:val="none" w:sz="0" w:space="0" w:color="auto"/>
            <w:right w:val="none" w:sz="0" w:space="0" w:color="auto"/>
          </w:divBdr>
        </w:div>
        <w:div w:id="933785200">
          <w:marLeft w:val="640"/>
          <w:marRight w:val="0"/>
          <w:marTop w:val="0"/>
          <w:marBottom w:val="0"/>
          <w:divBdr>
            <w:top w:val="none" w:sz="0" w:space="0" w:color="auto"/>
            <w:left w:val="none" w:sz="0" w:space="0" w:color="auto"/>
            <w:bottom w:val="none" w:sz="0" w:space="0" w:color="auto"/>
            <w:right w:val="none" w:sz="0" w:space="0" w:color="auto"/>
          </w:divBdr>
        </w:div>
        <w:div w:id="559707751">
          <w:marLeft w:val="640"/>
          <w:marRight w:val="0"/>
          <w:marTop w:val="0"/>
          <w:marBottom w:val="0"/>
          <w:divBdr>
            <w:top w:val="none" w:sz="0" w:space="0" w:color="auto"/>
            <w:left w:val="none" w:sz="0" w:space="0" w:color="auto"/>
            <w:bottom w:val="none" w:sz="0" w:space="0" w:color="auto"/>
            <w:right w:val="none" w:sz="0" w:space="0" w:color="auto"/>
          </w:divBdr>
        </w:div>
        <w:div w:id="314838253">
          <w:marLeft w:val="640"/>
          <w:marRight w:val="0"/>
          <w:marTop w:val="0"/>
          <w:marBottom w:val="0"/>
          <w:divBdr>
            <w:top w:val="none" w:sz="0" w:space="0" w:color="auto"/>
            <w:left w:val="none" w:sz="0" w:space="0" w:color="auto"/>
            <w:bottom w:val="none" w:sz="0" w:space="0" w:color="auto"/>
            <w:right w:val="none" w:sz="0" w:space="0" w:color="auto"/>
          </w:divBdr>
        </w:div>
        <w:div w:id="2143569823">
          <w:marLeft w:val="640"/>
          <w:marRight w:val="0"/>
          <w:marTop w:val="0"/>
          <w:marBottom w:val="0"/>
          <w:divBdr>
            <w:top w:val="none" w:sz="0" w:space="0" w:color="auto"/>
            <w:left w:val="none" w:sz="0" w:space="0" w:color="auto"/>
            <w:bottom w:val="none" w:sz="0" w:space="0" w:color="auto"/>
            <w:right w:val="none" w:sz="0" w:space="0" w:color="auto"/>
          </w:divBdr>
        </w:div>
        <w:div w:id="698093014">
          <w:marLeft w:val="640"/>
          <w:marRight w:val="0"/>
          <w:marTop w:val="0"/>
          <w:marBottom w:val="0"/>
          <w:divBdr>
            <w:top w:val="none" w:sz="0" w:space="0" w:color="auto"/>
            <w:left w:val="none" w:sz="0" w:space="0" w:color="auto"/>
            <w:bottom w:val="none" w:sz="0" w:space="0" w:color="auto"/>
            <w:right w:val="none" w:sz="0" w:space="0" w:color="auto"/>
          </w:divBdr>
        </w:div>
        <w:div w:id="1544950387">
          <w:marLeft w:val="640"/>
          <w:marRight w:val="0"/>
          <w:marTop w:val="0"/>
          <w:marBottom w:val="0"/>
          <w:divBdr>
            <w:top w:val="none" w:sz="0" w:space="0" w:color="auto"/>
            <w:left w:val="none" w:sz="0" w:space="0" w:color="auto"/>
            <w:bottom w:val="none" w:sz="0" w:space="0" w:color="auto"/>
            <w:right w:val="none" w:sz="0" w:space="0" w:color="auto"/>
          </w:divBdr>
        </w:div>
        <w:div w:id="906381055">
          <w:marLeft w:val="640"/>
          <w:marRight w:val="0"/>
          <w:marTop w:val="0"/>
          <w:marBottom w:val="0"/>
          <w:divBdr>
            <w:top w:val="none" w:sz="0" w:space="0" w:color="auto"/>
            <w:left w:val="none" w:sz="0" w:space="0" w:color="auto"/>
            <w:bottom w:val="none" w:sz="0" w:space="0" w:color="auto"/>
            <w:right w:val="none" w:sz="0" w:space="0" w:color="auto"/>
          </w:divBdr>
        </w:div>
        <w:div w:id="36661172">
          <w:marLeft w:val="640"/>
          <w:marRight w:val="0"/>
          <w:marTop w:val="0"/>
          <w:marBottom w:val="0"/>
          <w:divBdr>
            <w:top w:val="none" w:sz="0" w:space="0" w:color="auto"/>
            <w:left w:val="none" w:sz="0" w:space="0" w:color="auto"/>
            <w:bottom w:val="none" w:sz="0" w:space="0" w:color="auto"/>
            <w:right w:val="none" w:sz="0" w:space="0" w:color="auto"/>
          </w:divBdr>
        </w:div>
        <w:div w:id="2005817703">
          <w:marLeft w:val="640"/>
          <w:marRight w:val="0"/>
          <w:marTop w:val="0"/>
          <w:marBottom w:val="0"/>
          <w:divBdr>
            <w:top w:val="none" w:sz="0" w:space="0" w:color="auto"/>
            <w:left w:val="none" w:sz="0" w:space="0" w:color="auto"/>
            <w:bottom w:val="none" w:sz="0" w:space="0" w:color="auto"/>
            <w:right w:val="none" w:sz="0" w:space="0" w:color="auto"/>
          </w:divBdr>
        </w:div>
        <w:div w:id="611400638">
          <w:marLeft w:val="640"/>
          <w:marRight w:val="0"/>
          <w:marTop w:val="0"/>
          <w:marBottom w:val="0"/>
          <w:divBdr>
            <w:top w:val="none" w:sz="0" w:space="0" w:color="auto"/>
            <w:left w:val="none" w:sz="0" w:space="0" w:color="auto"/>
            <w:bottom w:val="none" w:sz="0" w:space="0" w:color="auto"/>
            <w:right w:val="none" w:sz="0" w:space="0" w:color="auto"/>
          </w:divBdr>
        </w:div>
        <w:div w:id="78408315">
          <w:marLeft w:val="640"/>
          <w:marRight w:val="0"/>
          <w:marTop w:val="0"/>
          <w:marBottom w:val="0"/>
          <w:divBdr>
            <w:top w:val="none" w:sz="0" w:space="0" w:color="auto"/>
            <w:left w:val="none" w:sz="0" w:space="0" w:color="auto"/>
            <w:bottom w:val="none" w:sz="0" w:space="0" w:color="auto"/>
            <w:right w:val="none" w:sz="0" w:space="0" w:color="auto"/>
          </w:divBdr>
        </w:div>
        <w:div w:id="2085181980">
          <w:marLeft w:val="640"/>
          <w:marRight w:val="0"/>
          <w:marTop w:val="0"/>
          <w:marBottom w:val="0"/>
          <w:divBdr>
            <w:top w:val="none" w:sz="0" w:space="0" w:color="auto"/>
            <w:left w:val="none" w:sz="0" w:space="0" w:color="auto"/>
            <w:bottom w:val="none" w:sz="0" w:space="0" w:color="auto"/>
            <w:right w:val="none" w:sz="0" w:space="0" w:color="auto"/>
          </w:divBdr>
        </w:div>
        <w:div w:id="1093360381">
          <w:marLeft w:val="640"/>
          <w:marRight w:val="0"/>
          <w:marTop w:val="0"/>
          <w:marBottom w:val="0"/>
          <w:divBdr>
            <w:top w:val="none" w:sz="0" w:space="0" w:color="auto"/>
            <w:left w:val="none" w:sz="0" w:space="0" w:color="auto"/>
            <w:bottom w:val="none" w:sz="0" w:space="0" w:color="auto"/>
            <w:right w:val="none" w:sz="0" w:space="0" w:color="auto"/>
          </w:divBdr>
        </w:div>
        <w:div w:id="1018502538">
          <w:marLeft w:val="640"/>
          <w:marRight w:val="0"/>
          <w:marTop w:val="0"/>
          <w:marBottom w:val="0"/>
          <w:divBdr>
            <w:top w:val="none" w:sz="0" w:space="0" w:color="auto"/>
            <w:left w:val="none" w:sz="0" w:space="0" w:color="auto"/>
            <w:bottom w:val="none" w:sz="0" w:space="0" w:color="auto"/>
            <w:right w:val="none" w:sz="0" w:space="0" w:color="auto"/>
          </w:divBdr>
        </w:div>
        <w:div w:id="814906037">
          <w:marLeft w:val="640"/>
          <w:marRight w:val="0"/>
          <w:marTop w:val="0"/>
          <w:marBottom w:val="0"/>
          <w:divBdr>
            <w:top w:val="none" w:sz="0" w:space="0" w:color="auto"/>
            <w:left w:val="none" w:sz="0" w:space="0" w:color="auto"/>
            <w:bottom w:val="none" w:sz="0" w:space="0" w:color="auto"/>
            <w:right w:val="none" w:sz="0" w:space="0" w:color="auto"/>
          </w:divBdr>
        </w:div>
        <w:div w:id="1814592333">
          <w:marLeft w:val="640"/>
          <w:marRight w:val="0"/>
          <w:marTop w:val="0"/>
          <w:marBottom w:val="0"/>
          <w:divBdr>
            <w:top w:val="none" w:sz="0" w:space="0" w:color="auto"/>
            <w:left w:val="none" w:sz="0" w:space="0" w:color="auto"/>
            <w:bottom w:val="none" w:sz="0" w:space="0" w:color="auto"/>
            <w:right w:val="none" w:sz="0" w:space="0" w:color="auto"/>
          </w:divBdr>
        </w:div>
        <w:div w:id="203520046">
          <w:marLeft w:val="640"/>
          <w:marRight w:val="0"/>
          <w:marTop w:val="0"/>
          <w:marBottom w:val="0"/>
          <w:divBdr>
            <w:top w:val="none" w:sz="0" w:space="0" w:color="auto"/>
            <w:left w:val="none" w:sz="0" w:space="0" w:color="auto"/>
            <w:bottom w:val="none" w:sz="0" w:space="0" w:color="auto"/>
            <w:right w:val="none" w:sz="0" w:space="0" w:color="auto"/>
          </w:divBdr>
        </w:div>
        <w:div w:id="383912017">
          <w:marLeft w:val="640"/>
          <w:marRight w:val="0"/>
          <w:marTop w:val="0"/>
          <w:marBottom w:val="0"/>
          <w:divBdr>
            <w:top w:val="none" w:sz="0" w:space="0" w:color="auto"/>
            <w:left w:val="none" w:sz="0" w:space="0" w:color="auto"/>
            <w:bottom w:val="none" w:sz="0" w:space="0" w:color="auto"/>
            <w:right w:val="none" w:sz="0" w:space="0" w:color="auto"/>
          </w:divBdr>
        </w:div>
        <w:div w:id="453720893">
          <w:marLeft w:val="640"/>
          <w:marRight w:val="0"/>
          <w:marTop w:val="0"/>
          <w:marBottom w:val="0"/>
          <w:divBdr>
            <w:top w:val="none" w:sz="0" w:space="0" w:color="auto"/>
            <w:left w:val="none" w:sz="0" w:space="0" w:color="auto"/>
            <w:bottom w:val="none" w:sz="0" w:space="0" w:color="auto"/>
            <w:right w:val="none" w:sz="0" w:space="0" w:color="auto"/>
          </w:divBdr>
        </w:div>
        <w:div w:id="328290266">
          <w:marLeft w:val="640"/>
          <w:marRight w:val="0"/>
          <w:marTop w:val="0"/>
          <w:marBottom w:val="0"/>
          <w:divBdr>
            <w:top w:val="none" w:sz="0" w:space="0" w:color="auto"/>
            <w:left w:val="none" w:sz="0" w:space="0" w:color="auto"/>
            <w:bottom w:val="none" w:sz="0" w:space="0" w:color="auto"/>
            <w:right w:val="none" w:sz="0" w:space="0" w:color="auto"/>
          </w:divBdr>
        </w:div>
        <w:div w:id="546067494">
          <w:marLeft w:val="640"/>
          <w:marRight w:val="0"/>
          <w:marTop w:val="0"/>
          <w:marBottom w:val="0"/>
          <w:divBdr>
            <w:top w:val="none" w:sz="0" w:space="0" w:color="auto"/>
            <w:left w:val="none" w:sz="0" w:space="0" w:color="auto"/>
            <w:bottom w:val="none" w:sz="0" w:space="0" w:color="auto"/>
            <w:right w:val="none" w:sz="0" w:space="0" w:color="auto"/>
          </w:divBdr>
        </w:div>
        <w:div w:id="1443305949">
          <w:marLeft w:val="640"/>
          <w:marRight w:val="0"/>
          <w:marTop w:val="0"/>
          <w:marBottom w:val="0"/>
          <w:divBdr>
            <w:top w:val="none" w:sz="0" w:space="0" w:color="auto"/>
            <w:left w:val="none" w:sz="0" w:space="0" w:color="auto"/>
            <w:bottom w:val="none" w:sz="0" w:space="0" w:color="auto"/>
            <w:right w:val="none" w:sz="0" w:space="0" w:color="auto"/>
          </w:divBdr>
        </w:div>
        <w:div w:id="48961934">
          <w:marLeft w:val="640"/>
          <w:marRight w:val="0"/>
          <w:marTop w:val="0"/>
          <w:marBottom w:val="0"/>
          <w:divBdr>
            <w:top w:val="none" w:sz="0" w:space="0" w:color="auto"/>
            <w:left w:val="none" w:sz="0" w:space="0" w:color="auto"/>
            <w:bottom w:val="none" w:sz="0" w:space="0" w:color="auto"/>
            <w:right w:val="none" w:sz="0" w:space="0" w:color="auto"/>
          </w:divBdr>
        </w:div>
        <w:div w:id="1851292934">
          <w:marLeft w:val="640"/>
          <w:marRight w:val="0"/>
          <w:marTop w:val="0"/>
          <w:marBottom w:val="0"/>
          <w:divBdr>
            <w:top w:val="none" w:sz="0" w:space="0" w:color="auto"/>
            <w:left w:val="none" w:sz="0" w:space="0" w:color="auto"/>
            <w:bottom w:val="none" w:sz="0" w:space="0" w:color="auto"/>
            <w:right w:val="none" w:sz="0" w:space="0" w:color="auto"/>
          </w:divBdr>
        </w:div>
        <w:div w:id="1219315239">
          <w:marLeft w:val="640"/>
          <w:marRight w:val="0"/>
          <w:marTop w:val="0"/>
          <w:marBottom w:val="0"/>
          <w:divBdr>
            <w:top w:val="none" w:sz="0" w:space="0" w:color="auto"/>
            <w:left w:val="none" w:sz="0" w:space="0" w:color="auto"/>
            <w:bottom w:val="none" w:sz="0" w:space="0" w:color="auto"/>
            <w:right w:val="none" w:sz="0" w:space="0" w:color="auto"/>
          </w:divBdr>
        </w:div>
        <w:div w:id="1049571853">
          <w:marLeft w:val="640"/>
          <w:marRight w:val="0"/>
          <w:marTop w:val="0"/>
          <w:marBottom w:val="0"/>
          <w:divBdr>
            <w:top w:val="none" w:sz="0" w:space="0" w:color="auto"/>
            <w:left w:val="none" w:sz="0" w:space="0" w:color="auto"/>
            <w:bottom w:val="none" w:sz="0" w:space="0" w:color="auto"/>
            <w:right w:val="none" w:sz="0" w:space="0" w:color="auto"/>
          </w:divBdr>
        </w:div>
        <w:div w:id="1343510181">
          <w:marLeft w:val="640"/>
          <w:marRight w:val="0"/>
          <w:marTop w:val="0"/>
          <w:marBottom w:val="0"/>
          <w:divBdr>
            <w:top w:val="none" w:sz="0" w:space="0" w:color="auto"/>
            <w:left w:val="none" w:sz="0" w:space="0" w:color="auto"/>
            <w:bottom w:val="none" w:sz="0" w:space="0" w:color="auto"/>
            <w:right w:val="none" w:sz="0" w:space="0" w:color="auto"/>
          </w:divBdr>
        </w:div>
        <w:div w:id="1114712534">
          <w:marLeft w:val="640"/>
          <w:marRight w:val="0"/>
          <w:marTop w:val="0"/>
          <w:marBottom w:val="0"/>
          <w:divBdr>
            <w:top w:val="none" w:sz="0" w:space="0" w:color="auto"/>
            <w:left w:val="none" w:sz="0" w:space="0" w:color="auto"/>
            <w:bottom w:val="none" w:sz="0" w:space="0" w:color="auto"/>
            <w:right w:val="none" w:sz="0" w:space="0" w:color="auto"/>
          </w:divBdr>
        </w:div>
        <w:div w:id="384068634">
          <w:marLeft w:val="640"/>
          <w:marRight w:val="0"/>
          <w:marTop w:val="0"/>
          <w:marBottom w:val="0"/>
          <w:divBdr>
            <w:top w:val="none" w:sz="0" w:space="0" w:color="auto"/>
            <w:left w:val="none" w:sz="0" w:space="0" w:color="auto"/>
            <w:bottom w:val="none" w:sz="0" w:space="0" w:color="auto"/>
            <w:right w:val="none" w:sz="0" w:space="0" w:color="auto"/>
          </w:divBdr>
        </w:div>
        <w:div w:id="2092193234">
          <w:marLeft w:val="640"/>
          <w:marRight w:val="0"/>
          <w:marTop w:val="0"/>
          <w:marBottom w:val="0"/>
          <w:divBdr>
            <w:top w:val="none" w:sz="0" w:space="0" w:color="auto"/>
            <w:left w:val="none" w:sz="0" w:space="0" w:color="auto"/>
            <w:bottom w:val="none" w:sz="0" w:space="0" w:color="auto"/>
            <w:right w:val="none" w:sz="0" w:space="0" w:color="auto"/>
          </w:divBdr>
        </w:div>
        <w:div w:id="332689534">
          <w:marLeft w:val="640"/>
          <w:marRight w:val="0"/>
          <w:marTop w:val="0"/>
          <w:marBottom w:val="0"/>
          <w:divBdr>
            <w:top w:val="none" w:sz="0" w:space="0" w:color="auto"/>
            <w:left w:val="none" w:sz="0" w:space="0" w:color="auto"/>
            <w:bottom w:val="none" w:sz="0" w:space="0" w:color="auto"/>
            <w:right w:val="none" w:sz="0" w:space="0" w:color="auto"/>
          </w:divBdr>
        </w:div>
        <w:div w:id="983313117">
          <w:marLeft w:val="640"/>
          <w:marRight w:val="0"/>
          <w:marTop w:val="0"/>
          <w:marBottom w:val="0"/>
          <w:divBdr>
            <w:top w:val="none" w:sz="0" w:space="0" w:color="auto"/>
            <w:left w:val="none" w:sz="0" w:space="0" w:color="auto"/>
            <w:bottom w:val="none" w:sz="0" w:space="0" w:color="auto"/>
            <w:right w:val="none" w:sz="0" w:space="0" w:color="auto"/>
          </w:divBdr>
        </w:div>
        <w:div w:id="302466616">
          <w:marLeft w:val="640"/>
          <w:marRight w:val="0"/>
          <w:marTop w:val="0"/>
          <w:marBottom w:val="0"/>
          <w:divBdr>
            <w:top w:val="none" w:sz="0" w:space="0" w:color="auto"/>
            <w:left w:val="none" w:sz="0" w:space="0" w:color="auto"/>
            <w:bottom w:val="none" w:sz="0" w:space="0" w:color="auto"/>
            <w:right w:val="none" w:sz="0" w:space="0" w:color="auto"/>
          </w:divBdr>
        </w:div>
        <w:div w:id="1602837322">
          <w:marLeft w:val="640"/>
          <w:marRight w:val="0"/>
          <w:marTop w:val="0"/>
          <w:marBottom w:val="0"/>
          <w:divBdr>
            <w:top w:val="none" w:sz="0" w:space="0" w:color="auto"/>
            <w:left w:val="none" w:sz="0" w:space="0" w:color="auto"/>
            <w:bottom w:val="none" w:sz="0" w:space="0" w:color="auto"/>
            <w:right w:val="none" w:sz="0" w:space="0" w:color="auto"/>
          </w:divBdr>
        </w:div>
        <w:div w:id="477769983">
          <w:marLeft w:val="640"/>
          <w:marRight w:val="0"/>
          <w:marTop w:val="0"/>
          <w:marBottom w:val="0"/>
          <w:divBdr>
            <w:top w:val="none" w:sz="0" w:space="0" w:color="auto"/>
            <w:left w:val="none" w:sz="0" w:space="0" w:color="auto"/>
            <w:bottom w:val="none" w:sz="0" w:space="0" w:color="auto"/>
            <w:right w:val="none" w:sz="0" w:space="0" w:color="auto"/>
          </w:divBdr>
        </w:div>
        <w:div w:id="261495967">
          <w:marLeft w:val="640"/>
          <w:marRight w:val="0"/>
          <w:marTop w:val="0"/>
          <w:marBottom w:val="0"/>
          <w:divBdr>
            <w:top w:val="none" w:sz="0" w:space="0" w:color="auto"/>
            <w:left w:val="none" w:sz="0" w:space="0" w:color="auto"/>
            <w:bottom w:val="none" w:sz="0" w:space="0" w:color="auto"/>
            <w:right w:val="none" w:sz="0" w:space="0" w:color="auto"/>
          </w:divBdr>
        </w:div>
        <w:div w:id="1731340548">
          <w:marLeft w:val="640"/>
          <w:marRight w:val="0"/>
          <w:marTop w:val="0"/>
          <w:marBottom w:val="0"/>
          <w:divBdr>
            <w:top w:val="none" w:sz="0" w:space="0" w:color="auto"/>
            <w:left w:val="none" w:sz="0" w:space="0" w:color="auto"/>
            <w:bottom w:val="none" w:sz="0" w:space="0" w:color="auto"/>
            <w:right w:val="none" w:sz="0" w:space="0" w:color="auto"/>
          </w:divBdr>
        </w:div>
        <w:div w:id="911549453">
          <w:marLeft w:val="640"/>
          <w:marRight w:val="0"/>
          <w:marTop w:val="0"/>
          <w:marBottom w:val="0"/>
          <w:divBdr>
            <w:top w:val="none" w:sz="0" w:space="0" w:color="auto"/>
            <w:left w:val="none" w:sz="0" w:space="0" w:color="auto"/>
            <w:bottom w:val="none" w:sz="0" w:space="0" w:color="auto"/>
            <w:right w:val="none" w:sz="0" w:space="0" w:color="auto"/>
          </w:divBdr>
        </w:div>
        <w:div w:id="5711046">
          <w:marLeft w:val="640"/>
          <w:marRight w:val="0"/>
          <w:marTop w:val="0"/>
          <w:marBottom w:val="0"/>
          <w:divBdr>
            <w:top w:val="none" w:sz="0" w:space="0" w:color="auto"/>
            <w:left w:val="none" w:sz="0" w:space="0" w:color="auto"/>
            <w:bottom w:val="none" w:sz="0" w:space="0" w:color="auto"/>
            <w:right w:val="none" w:sz="0" w:space="0" w:color="auto"/>
          </w:divBdr>
        </w:div>
        <w:div w:id="1839225784">
          <w:marLeft w:val="640"/>
          <w:marRight w:val="0"/>
          <w:marTop w:val="0"/>
          <w:marBottom w:val="0"/>
          <w:divBdr>
            <w:top w:val="none" w:sz="0" w:space="0" w:color="auto"/>
            <w:left w:val="none" w:sz="0" w:space="0" w:color="auto"/>
            <w:bottom w:val="none" w:sz="0" w:space="0" w:color="auto"/>
            <w:right w:val="none" w:sz="0" w:space="0" w:color="auto"/>
          </w:divBdr>
        </w:div>
        <w:div w:id="1437795297">
          <w:marLeft w:val="640"/>
          <w:marRight w:val="0"/>
          <w:marTop w:val="0"/>
          <w:marBottom w:val="0"/>
          <w:divBdr>
            <w:top w:val="none" w:sz="0" w:space="0" w:color="auto"/>
            <w:left w:val="none" w:sz="0" w:space="0" w:color="auto"/>
            <w:bottom w:val="none" w:sz="0" w:space="0" w:color="auto"/>
            <w:right w:val="none" w:sz="0" w:space="0" w:color="auto"/>
          </w:divBdr>
        </w:div>
        <w:div w:id="598560728">
          <w:marLeft w:val="640"/>
          <w:marRight w:val="0"/>
          <w:marTop w:val="0"/>
          <w:marBottom w:val="0"/>
          <w:divBdr>
            <w:top w:val="none" w:sz="0" w:space="0" w:color="auto"/>
            <w:left w:val="none" w:sz="0" w:space="0" w:color="auto"/>
            <w:bottom w:val="none" w:sz="0" w:space="0" w:color="auto"/>
            <w:right w:val="none" w:sz="0" w:space="0" w:color="auto"/>
          </w:divBdr>
        </w:div>
        <w:div w:id="2102558275">
          <w:marLeft w:val="640"/>
          <w:marRight w:val="0"/>
          <w:marTop w:val="0"/>
          <w:marBottom w:val="0"/>
          <w:divBdr>
            <w:top w:val="none" w:sz="0" w:space="0" w:color="auto"/>
            <w:left w:val="none" w:sz="0" w:space="0" w:color="auto"/>
            <w:bottom w:val="none" w:sz="0" w:space="0" w:color="auto"/>
            <w:right w:val="none" w:sz="0" w:space="0" w:color="auto"/>
          </w:divBdr>
        </w:div>
        <w:div w:id="1590194234">
          <w:marLeft w:val="640"/>
          <w:marRight w:val="0"/>
          <w:marTop w:val="0"/>
          <w:marBottom w:val="0"/>
          <w:divBdr>
            <w:top w:val="none" w:sz="0" w:space="0" w:color="auto"/>
            <w:left w:val="none" w:sz="0" w:space="0" w:color="auto"/>
            <w:bottom w:val="none" w:sz="0" w:space="0" w:color="auto"/>
            <w:right w:val="none" w:sz="0" w:space="0" w:color="auto"/>
          </w:divBdr>
        </w:div>
        <w:div w:id="419177136">
          <w:marLeft w:val="640"/>
          <w:marRight w:val="0"/>
          <w:marTop w:val="0"/>
          <w:marBottom w:val="0"/>
          <w:divBdr>
            <w:top w:val="none" w:sz="0" w:space="0" w:color="auto"/>
            <w:left w:val="none" w:sz="0" w:space="0" w:color="auto"/>
            <w:bottom w:val="none" w:sz="0" w:space="0" w:color="auto"/>
            <w:right w:val="none" w:sz="0" w:space="0" w:color="auto"/>
          </w:divBdr>
        </w:div>
        <w:div w:id="792749372">
          <w:marLeft w:val="640"/>
          <w:marRight w:val="0"/>
          <w:marTop w:val="0"/>
          <w:marBottom w:val="0"/>
          <w:divBdr>
            <w:top w:val="none" w:sz="0" w:space="0" w:color="auto"/>
            <w:left w:val="none" w:sz="0" w:space="0" w:color="auto"/>
            <w:bottom w:val="none" w:sz="0" w:space="0" w:color="auto"/>
            <w:right w:val="none" w:sz="0" w:space="0" w:color="auto"/>
          </w:divBdr>
        </w:div>
        <w:div w:id="1728870995">
          <w:marLeft w:val="640"/>
          <w:marRight w:val="0"/>
          <w:marTop w:val="0"/>
          <w:marBottom w:val="0"/>
          <w:divBdr>
            <w:top w:val="none" w:sz="0" w:space="0" w:color="auto"/>
            <w:left w:val="none" w:sz="0" w:space="0" w:color="auto"/>
            <w:bottom w:val="none" w:sz="0" w:space="0" w:color="auto"/>
            <w:right w:val="none" w:sz="0" w:space="0" w:color="auto"/>
          </w:divBdr>
        </w:div>
        <w:div w:id="1691763657">
          <w:marLeft w:val="640"/>
          <w:marRight w:val="0"/>
          <w:marTop w:val="0"/>
          <w:marBottom w:val="0"/>
          <w:divBdr>
            <w:top w:val="none" w:sz="0" w:space="0" w:color="auto"/>
            <w:left w:val="none" w:sz="0" w:space="0" w:color="auto"/>
            <w:bottom w:val="none" w:sz="0" w:space="0" w:color="auto"/>
            <w:right w:val="none" w:sz="0" w:space="0" w:color="auto"/>
          </w:divBdr>
        </w:div>
        <w:div w:id="1484735369">
          <w:marLeft w:val="640"/>
          <w:marRight w:val="0"/>
          <w:marTop w:val="0"/>
          <w:marBottom w:val="0"/>
          <w:divBdr>
            <w:top w:val="none" w:sz="0" w:space="0" w:color="auto"/>
            <w:left w:val="none" w:sz="0" w:space="0" w:color="auto"/>
            <w:bottom w:val="none" w:sz="0" w:space="0" w:color="auto"/>
            <w:right w:val="none" w:sz="0" w:space="0" w:color="auto"/>
          </w:divBdr>
        </w:div>
        <w:div w:id="1620338212">
          <w:marLeft w:val="640"/>
          <w:marRight w:val="0"/>
          <w:marTop w:val="0"/>
          <w:marBottom w:val="0"/>
          <w:divBdr>
            <w:top w:val="none" w:sz="0" w:space="0" w:color="auto"/>
            <w:left w:val="none" w:sz="0" w:space="0" w:color="auto"/>
            <w:bottom w:val="none" w:sz="0" w:space="0" w:color="auto"/>
            <w:right w:val="none" w:sz="0" w:space="0" w:color="auto"/>
          </w:divBdr>
        </w:div>
        <w:div w:id="1023704799">
          <w:marLeft w:val="640"/>
          <w:marRight w:val="0"/>
          <w:marTop w:val="0"/>
          <w:marBottom w:val="0"/>
          <w:divBdr>
            <w:top w:val="none" w:sz="0" w:space="0" w:color="auto"/>
            <w:left w:val="none" w:sz="0" w:space="0" w:color="auto"/>
            <w:bottom w:val="none" w:sz="0" w:space="0" w:color="auto"/>
            <w:right w:val="none" w:sz="0" w:space="0" w:color="auto"/>
          </w:divBdr>
        </w:div>
        <w:div w:id="2077313790">
          <w:marLeft w:val="640"/>
          <w:marRight w:val="0"/>
          <w:marTop w:val="0"/>
          <w:marBottom w:val="0"/>
          <w:divBdr>
            <w:top w:val="none" w:sz="0" w:space="0" w:color="auto"/>
            <w:left w:val="none" w:sz="0" w:space="0" w:color="auto"/>
            <w:bottom w:val="none" w:sz="0" w:space="0" w:color="auto"/>
            <w:right w:val="none" w:sz="0" w:space="0" w:color="auto"/>
          </w:divBdr>
        </w:div>
        <w:div w:id="1038554463">
          <w:marLeft w:val="640"/>
          <w:marRight w:val="0"/>
          <w:marTop w:val="0"/>
          <w:marBottom w:val="0"/>
          <w:divBdr>
            <w:top w:val="none" w:sz="0" w:space="0" w:color="auto"/>
            <w:left w:val="none" w:sz="0" w:space="0" w:color="auto"/>
            <w:bottom w:val="none" w:sz="0" w:space="0" w:color="auto"/>
            <w:right w:val="none" w:sz="0" w:space="0" w:color="auto"/>
          </w:divBdr>
        </w:div>
        <w:div w:id="338585697">
          <w:marLeft w:val="640"/>
          <w:marRight w:val="0"/>
          <w:marTop w:val="0"/>
          <w:marBottom w:val="0"/>
          <w:divBdr>
            <w:top w:val="none" w:sz="0" w:space="0" w:color="auto"/>
            <w:left w:val="none" w:sz="0" w:space="0" w:color="auto"/>
            <w:bottom w:val="none" w:sz="0" w:space="0" w:color="auto"/>
            <w:right w:val="none" w:sz="0" w:space="0" w:color="auto"/>
          </w:divBdr>
        </w:div>
        <w:div w:id="2134059923">
          <w:marLeft w:val="640"/>
          <w:marRight w:val="0"/>
          <w:marTop w:val="0"/>
          <w:marBottom w:val="0"/>
          <w:divBdr>
            <w:top w:val="none" w:sz="0" w:space="0" w:color="auto"/>
            <w:left w:val="none" w:sz="0" w:space="0" w:color="auto"/>
            <w:bottom w:val="none" w:sz="0" w:space="0" w:color="auto"/>
            <w:right w:val="none" w:sz="0" w:space="0" w:color="auto"/>
          </w:divBdr>
        </w:div>
        <w:div w:id="1232739192">
          <w:marLeft w:val="640"/>
          <w:marRight w:val="0"/>
          <w:marTop w:val="0"/>
          <w:marBottom w:val="0"/>
          <w:divBdr>
            <w:top w:val="none" w:sz="0" w:space="0" w:color="auto"/>
            <w:left w:val="none" w:sz="0" w:space="0" w:color="auto"/>
            <w:bottom w:val="none" w:sz="0" w:space="0" w:color="auto"/>
            <w:right w:val="none" w:sz="0" w:space="0" w:color="auto"/>
          </w:divBdr>
        </w:div>
        <w:div w:id="2014144432">
          <w:marLeft w:val="640"/>
          <w:marRight w:val="0"/>
          <w:marTop w:val="0"/>
          <w:marBottom w:val="0"/>
          <w:divBdr>
            <w:top w:val="none" w:sz="0" w:space="0" w:color="auto"/>
            <w:left w:val="none" w:sz="0" w:space="0" w:color="auto"/>
            <w:bottom w:val="none" w:sz="0" w:space="0" w:color="auto"/>
            <w:right w:val="none" w:sz="0" w:space="0" w:color="auto"/>
          </w:divBdr>
        </w:div>
        <w:div w:id="1661428382">
          <w:marLeft w:val="640"/>
          <w:marRight w:val="0"/>
          <w:marTop w:val="0"/>
          <w:marBottom w:val="0"/>
          <w:divBdr>
            <w:top w:val="none" w:sz="0" w:space="0" w:color="auto"/>
            <w:left w:val="none" w:sz="0" w:space="0" w:color="auto"/>
            <w:bottom w:val="none" w:sz="0" w:space="0" w:color="auto"/>
            <w:right w:val="none" w:sz="0" w:space="0" w:color="auto"/>
          </w:divBdr>
        </w:div>
      </w:divsChild>
    </w:div>
    <w:div w:id="234703065">
      <w:bodyDiv w:val="1"/>
      <w:marLeft w:val="0"/>
      <w:marRight w:val="0"/>
      <w:marTop w:val="0"/>
      <w:marBottom w:val="0"/>
      <w:divBdr>
        <w:top w:val="none" w:sz="0" w:space="0" w:color="auto"/>
        <w:left w:val="none" w:sz="0" w:space="0" w:color="auto"/>
        <w:bottom w:val="none" w:sz="0" w:space="0" w:color="auto"/>
        <w:right w:val="none" w:sz="0" w:space="0" w:color="auto"/>
      </w:divBdr>
      <w:divsChild>
        <w:div w:id="1069499909">
          <w:marLeft w:val="480"/>
          <w:marRight w:val="0"/>
          <w:marTop w:val="0"/>
          <w:marBottom w:val="0"/>
          <w:divBdr>
            <w:top w:val="none" w:sz="0" w:space="0" w:color="auto"/>
            <w:left w:val="none" w:sz="0" w:space="0" w:color="auto"/>
            <w:bottom w:val="none" w:sz="0" w:space="0" w:color="auto"/>
            <w:right w:val="none" w:sz="0" w:space="0" w:color="auto"/>
          </w:divBdr>
        </w:div>
        <w:div w:id="382678325">
          <w:marLeft w:val="480"/>
          <w:marRight w:val="0"/>
          <w:marTop w:val="0"/>
          <w:marBottom w:val="0"/>
          <w:divBdr>
            <w:top w:val="none" w:sz="0" w:space="0" w:color="auto"/>
            <w:left w:val="none" w:sz="0" w:space="0" w:color="auto"/>
            <w:bottom w:val="none" w:sz="0" w:space="0" w:color="auto"/>
            <w:right w:val="none" w:sz="0" w:space="0" w:color="auto"/>
          </w:divBdr>
        </w:div>
        <w:div w:id="571548643">
          <w:marLeft w:val="480"/>
          <w:marRight w:val="0"/>
          <w:marTop w:val="0"/>
          <w:marBottom w:val="0"/>
          <w:divBdr>
            <w:top w:val="none" w:sz="0" w:space="0" w:color="auto"/>
            <w:left w:val="none" w:sz="0" w:space="0" w:color="auto"/>
            <w:bottom w:val="none" w:sz="0" w:space="0" w:color="auto"/>
            <w:right w:val="none" w:sz="0" w:space="0" w:color="auto"/>
          </w:divBdr>
        </w:div>
        <w:div w:id="1781219002">
          <w:marLeft w:val="480"/>
          <w:marRight w:val="0"/>
          <w:marTop w:val="0"/>
          <w:marBottom w:val="0"/>
          <w:divBdr>
            <w:top w:val="none" w:sz="0" w:space="0" w:color="auto"/>
            <w:left w:val="none" w:sz="0" w:space="0" w:color="auto"/>
            <w:bottom w:val="none" w:sz="0" w:space="0" w:color="auto"/>
            <w:right w:val="none" w:sz="0" w:space="0" w:color="auto"/>
          </w:divBdr>
        </w:div>
        <w:div w:id="610892823">
          <w:marLeft w:val="480"/>
          <w:marRight w:val="0"/>
          <w:marTop w:val="0"/>
          <w:marBottom w:val="0"/>
          <w:divBdr>
            <w:top w:val="none" w:sz="0" w:space="0" w:color="auto"/>
            <w:left w:val="none" w:sz="0" w:space="0" w:color="auto"/>
            <w:bottom w:val="none" w:sz="0" w:space="0" w:color="auto"/>
            <w:right w:val="none" w:sz="0" w:space="0" w:color="auto"/>
          </w:divBdr>
        </w:div>
        <w:div w:id="1591500300">
          <w:marLeft w:val="480"/>
          <w:marRight w:val="0"/>
          <w:marTop w:val="0"/>
          <w:marBottom w:val="0"/>
          <w:divBdr>
            <w:top w:val="none" w:sz="0" w:space="0" w:color="auto"/>
            <w:left w:val="none" w:sz="0" w:space="0" w:color="auto"/>
            <w:bottom w:val="none" w:sz="0" w:space="0" w:color="auto"/>
            <w:right w:val="none" w:sz="0" w:space="0" w:color="auto"/>
          </w:divBdr>
        </w:div>
        <w:div w:id="220597292">
          <w:marLeft w:val="480"/>
          <w:marRight w:val="0"/>
          <w:marTop w:val="0"/>
          <w:marBottom w:val="0"/>
          <w:divBdr>
            <w:top w:val="none" w:sz="0" w:space="0" w:color="auto"/>
            <w:left w:val="none" w:sz="0" w:space="0" w:color="auto"/>
            <w:bottom w:val="none" w:sz="0" w:space="0" w:color="auto"/>
            <w:right w:val="none" w:sz="0" w:space="0" w:color="auto"/>
          </w:divBdr>
        </w:div>
        <w:div w:id="27875386">
          <w:marLeft w:val="480"/>
          <w:marRight w:val="0"/>
          <w:marTop w:val="0"/>
          <w:marBottom w:val="0"/>
          <w:divBdr>
            <w:top w:val="none" w:sz="0" w:space="0" w:color="auto"/>
            <w:left w:val="none" w:sz="0" w:space="0" w:color="auto"/>
            <w:bottom w:val="none" w:sz="0" w:space="0" w:color="auto"/>
            <w:right w:val="none" w:sz="0" w:space="0" w:color="auto"/>
          </w:divBdr>
        </w:div>
        <w:div w:id="427386996">
          <w:marLeft w:val="480"/>
          <w:marRight w:val="0"/>
          <w:marTop w:val="0"/>
          <w:marBottom w:val="0"/>
          <w:divBdr>
            <w:top w:val="none" w:sz="0" w:space="0" w:color="auto"/>
            <w:left w:val="none" w:sz="0" w:space="0" w:color="auto"/>
            <w:bottom w:val="none" w:sz="0" w:space="0" w:color="auto"/>
            <w:right w:val="none" w:sz="0" w:space="0" w:color="auto"/>
          </w:divBdr>
        </w:div>
        <w:div w:id="1631016540">
          <w:marLeft w:val="480"/>
          <w:marRight w:val="0"/>
          <w:marTop w:val="0"/>
          <w:marBottom w:val="0"/>
          <w:divBdr>
            <w:top w:val="none" w:sz="0" w:space="0" w:color="auto"/>
            <w:left w:val="none" w:sz="0" w:space="0" w:color="auto"/>
            <w:bottom w:val="none" w:sz="0" w:space="0" w:color="auto"/>
            <w:right w:val="none" w:sz="0" w:space="0" w:color="auto"/>
          </w:divBdr>
        </w:div>
        <w:div w:id="755595451">
          <w:marLeft w:val="480"/>
          <w:marRight w:val="0"/>
          <w:marTop w:val="0"/>
          <w:marBottom w:val="0"/>
          <w:divBdr>
            <w:top w:val="none" w:sz="0" w:space="0" w:color="auto"/>
            <w:left w:val="none" w:sz="0" w:space="0" w:color="auto"/>
            <w:bottom w:val="none" w:sz="0" w:space="0" w:color="auto"/>
            <w:right w:val="none" w:sz="0" w:space="0" w:color="auto"/>
          </w:divBdr>
        </w:div>
        <w:div w:id="1607034239">
          <w:marLeft w:val="480"/>
          <w:marRight w:val="0"/>
          <w:marTop w:val="0"/>
          <w:marBottom w:val="0"/>
          <w:divBdr>
            <w:top w:val="none" w:sz="0" w:space="0" w:color="auto"/>
            <w:left w:val="none" w:sz="0" w:space="0" w:color="auto"/>
            <w:bottom w:val="none" w:sz="0" w:space="0" w:color="auto"/>
            <w:right w:val="none" w:sz="0" w:space="0" w:color="auto"/>
          </w:divBdr>
        </w:div>
        <w:div w:id="17509094">
          <w:marLeft w:val="480"/>
          <w:marRight w:val="0"/>
          <w:marTop w:val="0"/>
          <w:marBottom w:val="0"/>
          <w:divBdr>
            <w:top w:val="none" w:sz="0" w:space="0" w:color="auto"/>
            <w:left w:val="none" w:sz="0" w:space="0" w:color="auto"/>
            <w:bottom w:val="none" w:sz="0" w:space="0" w:color="auto"/>
            <w:right w:val="none" w:sz="0" w:space="0" w:color="auto"/>
          </w:divBdr>
        </w:div>
        <w:div w:id="595870022">
          <w:marLeft w:val="480"/>
          <w:marRight w:val="0"/>
          <w:marTop w:val="0"/>
          <w:marBottom w:val="0"/>
          <w:divBdr>
            <w:top w:val="none" w:sz="0" w:space="0" w:color="auto"/>
            <w:left w:val="none" w:sz="0" w:space="0" w:color="auto"/>
            <w:bottom w:val="none" w:sz="0" w:space="0" w:color="auto"/>
            <w:right w:val="none" w:sz="0" w:space="0" w:color="auto"/>
          </w:divBdr>
        </w:div>
        <w:div w:id="1874884866">
          <w:marLeft w:val="480"/>
          <w:marRight w:val="0"/>
          <w:marTop w:val="0"/>
          <w:marBottom w:val="0"/>
          <w:divBdr>
            <w:top w:val="none" w:sz="0" w:space="0" w:color="auto"/>
            <w:left w:val="none" w:sz="0" w:space="0" w:color="auto"/>
            <w:bottom w:val="none" w:sz="0" w:space="0" w:color="auto"/>
            <w:right w:val="none" w:sz="0" w:space="0" w:color="auto"/>
          </w:divBdr>
        </w:div>
        <w:div w:id="1090540898">
          <w:marLeft w:val="480"/>
          <w:marRight w:val="0"/>
          <w:marTop w:val="0"/>
          <w:marBottom w:val="0"/>
          <w:divBdr>
            <w:top w:val="none" w:sz="0" w:space="0" w:color="auto"/>
            <w:left w:val="none" w:sz="0" w:space="0" w:color="auto"/>
            <w:bottom w:val="none" w:sz="0" w:space="0" w:color="auto"/>
            <w:right w:val="none" w:sz="0" w:space="0" w:color="auto"/>
          </w:divBdr>
        </w:div>
        <w:div w:id="1577126304">
          <w:marLeft w:val="480"/>
          <w:marRight w:val="0"/>
          <w:marTop w:val="0"/>
          <w:marBottom w:val="0"/>
          <w:divBdr>
            <w:top w:val="none" w:sz="0" w:space="0" w:color="auto"/>
            <w:left w:val="none" w:sz="0" w:space="0" w:color="auto"/>
            <w:bottom w:val="none" w:sz="0" w:space="0" w:color="auto"/>
            <w:right w:val="none" w:sz="0" w:space="0" w:color="auto"/>
          </w:divBdr>
        </w:div>
        <w:div w:id="1890528547">
          <w:marLeft w:val="480"/>
          <w:marRight w:val="0"/>
          <w:marTop w:val="0"/>
          <w:marBottom w:val="0"/>
          <w:divBdr>
            <w:top w:val="none" w:sz="0" w:space="0" w:color="auto"/>
            <w:left w:val="none" w:sz="0" w:space="0" w:color="auto"/>
            <w:bottom w:val="none" w:sz="0" w:space="0" w:color="auto"/>
            <w:right w:val="none" w:sz="0" w:space="0" w:color="auto"/>
          </w:divBdr>
        </w:div>
        <w:div w:id="346103015">
          <w:marLeft w:val="480"/>
          <w:marRight w:val="0"/>
          <w:marTop w:val="0"/>
          <w:marBottom w:val="0"/>
          <w:divBdr>
            <w:top w:val="none" w:sz="0" w:space="0" w:color="auto"/>
            <w:left w:val="none" w:sz="0" w:space="0" w:color="auto"/>
            <w:bottom w:val="none" w:sz="0" w:space="0" w:color="auto"/>
            <w:right w:val="none" w:sz="0" w:space="0" w:color="auto"/>
          </w:divBdr>
        </w:div>
        <w:div w:id="2003855377">
          <w:marLeft w:val="480"/>
          <w:marRight w:val="0"/>
          <w:marTop w:val="0"/>
          <w:marBottom w:val="0"/>
          <w:divBdr>
            <w:top w:val="none" w:sz="0" w:space="0" w:color="auto"/>
            <w:left w:val="none" w:sz="0" w:space="0" w:color="auto"/>
            <w:bottom w:val="none" w:sz="0" w:space="0" w:color="auto"/>
            <w:right w:val="none" w:sz="0" w:space="0" w:color="auto"/>
          </w:divBdr>
        </w:div>
        <w:div w:id="201555513">
          <w:marLeft w:val="480"/>
          <w:marRight w:val="0"/>
          <w:marTop w:val="0"/>
          <w:marBottom w:val="0"/>
          <w:divBdr>
            <w:top w:val="none" w:sz="0" w:space="0" w:color="auto"/>
            <w:left w:val="none" w:sz="0" w:space="0" w:color="auto"/>
            <w:bottom w:val="none" w:sz="0" w:space="0" w:color="auto"/>
            <w:right w:val="none" w:sz="0" w:space="0" w:color="auto"/>
          </w:divBdr>
        </w:div>
        <w:div w:id="810711859">
          <w:marLeft w:val="480"/>
          <w:marRight w:val="0"/>
          <w:marTop w:val="0"/>
          <w:marBottom w:val="0"/>
          <w:divBdr>
            <w:top w:val="none" w:sz="0" w:space="0" w:color="auto"/>
            <w:left w:val="none" w:sz="0" w:space="0" w:color="auto"/>
            <w:bottom w:val="none" w:sz="0" w:space="0" w:color="auto"/>
            <w:right w:val="none" w:sz="0" w:space="0" w:color="auto"/>
          </w:divBdr>
        </w:div>
        <w:div w:id="1209344369">
          <w:marLeft w:val="480"/>
          <w:marRight w:val="0"/>
          <w:marTop w:val="0"/>
          <w:marBottom w:val="0"/>
          <w:divBdr>
            <w:top w:val="none" w:sz="0" w:space="0" w:color="auto"/>
            <w:left w:val="none" w:sz="0" w:space="0" w:color="auto"/>
            <w:bottom w:val="none" w:sz="0" w:space="0" w:color="auto"/>
            <w:right w:val="none" w:sz="0" w:space="0" w:color="auto"/>
          </w:divBdr>
        </w:div>
      </w:divsChild>
    </w:div>
    <w:div w:id="234894754">
      <w:bodyDiv w:val="1"/>
      <w:marLeft w:val="0"/>
      <w:marRight w:val="0"/>
      <w:marTop w:val="0"/>
      <w:marBottom w:val="0"/>
      <w:divBdr>
        <w:top w:val="none" w:sz="0" w:space="0" w:color="auto"/>
        <w:left w:val="none" w:sz="0" w:space="0" w:color="auto"/>
        <w:bottom w:val="none" w:sz="0" w:space="0" w:color="auto"/>
        <w:right w:val="none" w:sz="0" w:space="0" w:color="auto"/>
      </w:divBdr>
      <w:divsChild>
        <w:div w:id="395081907">
          <w:marLeft w:val="480"/>
          <w:marRight w:val="0"/>
          <w:marTop w:val="0"/>
          <w:marBottom w:val="0"/>
          <w:divBdr>
            <w:top w:val="none" w:sz="0" w:space="0" w:color="auto"/>
            <w:left w:val="none" w:sz="0" w:space="0" w:color="auto"/>
            <w:bottom w:val="none" w:sz="0" w:space="0" w:color="auto"/>
            <w:right w:val="none" w:sz="0" w:space="0" w:color="auto"/>
          </w:divBdr>
        </w:div>
        <w:div w:id="517235881">
          <w:marLeft w:val="480"/>
          <w:marRight w:val="0"/>
          <w:marTop w:val="0"/>
          <w:marBottom w:val="0"/>
          <w:divBdr>
            <w:top w:val="none" w:sz="0" w:space="0" w:color="auto"/>
            <w:left w:val="none" w:sz="0" w:space="0" w:color="auto"/>
            <w:bottom w:val="none" w:sz="0" w:space="0" w:color="auto"/>
            <w:right w:val="none" w:sz="0" w:space="0" w:color="auto"/>
          </w:divBdr>
        </w:div>
        <w:div w:id="1205098258">
          <w:marLeft w:val="480"/>
          <w:marRight w:val="0"/>
          <w:marTop w:val="0"/>
          <w:marBottom w:val="0"/>
          <w:divBdr>
            <w:top w:val="none" w:sz="0" w:space="0" w:color="auto"/>
            <w:left w:val="none" w:sz="0" w:space="0" w:color="auto"/>
            <w:bottom w:val="none" w:sz="0" w:space="0" w:color="auto"/>
            <w:right w:val="none" w:sz="0" w:space="0" w:color="auto"/>
          </w:divBdr>
        </w:div>
        <w:div w:id="1302270196">
          <w:marLeft w:val="480"/>
          <w:marRight w:val="0"/>
          <w:marTop w:val="0"/>
          <w:marBottom w:val="0"/>
          <w:divBdr>
            <w:top w:val="none" w:sz="0" w:space="0" w:color="auto"/>
            <w:left w:val="none" w:sz="0" w:space="0" w:color="auto"/>
            <w:bottom w:val="none" w:sz="0" w:space="0" w:color="auto"/>
            <w:right w:val="none" w:sz="0" w:space="0" w:color="auto"/>
          </w:divBdr>
        </w:div>
        <w:div w:id="444277511">
          <w:marLeft w:val="480"/>
          <w:marRight w:val="0"/>
          <w:marTop w:val="0"/>
          <w:marBottom w:val="0"/>
          <w:divBdr>
            <w:top w:val="none" w:sz="0" w:space="0" w:color="auto"/>
            <w:left w:val="none" w:sz="0" w:space="0" w:color="auto"/>
            <w:bottom w:val="none" w:sz="0" w:space="0" w:color="auto"/>
            <w:right w:val="none" w:sz="0" w:space="0" w:color="auto"/>
          </w:divBdr>
        </w:div>
        <w:div w:id="1064721191">
          <w:marLeft w:val="480"/>
          <w:marRight w:val="0"/>
          <w:marTop w:val="0"/>
          <w:marBottom w:val="0"/>
          <w:divBdr>
            <w:top w:val="none" w:sz="0" w:space="0" w:color="auto"/>
            <w:left w:val="none" w:sz="0" w:space="0" w:color="auto"/>
            <w:bottom w:val="none" w:sz="0" w:space="0" w:color="auto"/>
            <w:right w:val="none" w:sz="0" w:space="0" w:color="auto"/>
          </w:divBdr>
        </w:div>
        <w:div w:id="1657565749">
          <w:marLeft w:val="480"/>
          <w:marRight w:val="0"/>
          <w:marTop w:val="0"/>
          <w:marBottom w:val="0"/>
          <w:divBdr>
            <w:top w:val="none" w:sz="0" w:space="0" w:color="auto"/>
            <w:left w:val="none" w:sz="0" w:space="0" w:color="auto"/>
            <w:bottom w:val="none" w:sz="0" w:space="0" w:color="auto"/>
            <w:right w:val="none" w:sz="0" w:space="0" w:color="auto"/>
          </w:divBdr>
        </w:div>
        <w:div w:id="2023390873">
          <w:marLeft w:val="480"/>
          <w:marRight w:val="0"/>
          <w:marTop w:val="0"/>
          <w:marBottom w:val="0"/>
          <w:divBdr>
            <w:top w:val="none" w:sz="0" w:space="0" w:color="auto"/>
            <w:left w:val="none" w:sz="0" w:space="0" w:color="auto"/>
            <w:bottom w:val="none" w:sz="0" w:space="0" w:color="auto"/>
            <w:right w:val="none" w:sz="0" w:space="0" w:color="auto"/>
          </w:divBdr>
        </w:div>
        <w:div w:id="1395350107">
          <w:marLeft w:val="480"/>
          <w:marRight w:val="0"/>
          <w:marTop w:val="0"/>
          <w:marBottom w:val="0"/>
          <w:divBdr>
            <w:top w:val="none" w:sz="0" w:space="0" w:color="auto"/>
            <w:left w:val="none" w:sz="0" w:space="0" w:color="auto"/>
            <w:bottom w:val="none" w:sz="0" w:space="0" w:color="auto"/>
            <w:right w:val="none" w:sz="0" w:space="0" w:color="auto"/>
          </w:divBdr>
        </w:div>
        <w:div w:id="142813126">
          <w:marLeft w:val="480"/>
          <w:marRight w:val="0"/>
          <w:marTop w:val="0"/>
          <w:marBottom w:val="0"/>
          <w:divBdr>
            <w:top w:val="none" w:sz="0" w:space="0" w:color="auto"/>
            <w:left w:val="none" w:sz="0" w:space="0" w:color="auto"/>
            <w:bottom w:val="none" w:sz="0" w:space="0" w:color="auto"/>
            <w:right w:val="none" w:sz="0" w:space="0" w:color="auto"/>
          </w:divBdr>
        </w:div>
        <w:div w:id="700011979">
          <w:marLeft w:val="480"/>
          <w:marRight w:val="0"/>
          <w:marTop w:val="0"/>
          <w:marBottom w:val="0"/>
          <w:divBdr>
            <w:top w:val="none" w:sz="0" w:space="0" w:color="auto"/>
            <w:left w:val="none" w:sz="0" w:space="0" w:color="auto"/>
            <w:bottom w:val="none" w:sz="0" w:space="0" w:color="auto"/>
            <w:right w:val="none" w:sz="0" w:space="0" w:color="auto"/>
          </w:divBdr>
        </w:div>
        <w:div w:id="2015574715">
          <w:marLeft w:val="480"/>
          <w:marRight w:val="0"/>
          <w:marTop w:val="0"/>
          <w:marBottom w:val="0"/>
          <w:divBdr>
            <w:top w:val="none" w:sz="0" w:space="0" w:color="auto"/>
            <w:left w:val="none" w:sz="0" w:space="0" w:color="auto"/>
            <w:bottom w:val="none" w:sz="0" w:space="0" w:color="auto"/>
            <w:right w:val="none" w:sz="0" w:space="0" w:color="auto"/>
          </w:divBdr>
        </w:div>
        <w:div w:id="1203640809">
          <w:marLeft w:val="480"/>
          <w:marRight w:val="0"/>
          <w:marTop w:val="0"/>
          <w:marBottom w:val="0"/>
          <w:divBdr>
            <w:top w:val="none" w:sz="0" w:space="0" w:color="auto"/>
            <w:left w:val="none" w:sz="0" w:space="0" w:color="auto"/>
            <w:bottom w:val="none" w:sz="0" w:space="0" w:color="auto"/>
            <w:right w:val="none" w:sz="0" w:space="0" w:color="auto"/>
          </w:divBdr>
        </w:div>
        <w:div w:id="1834180734">
          <w:marLeft w:val="480"/>
          <w:marRight w:val="0"/>
          <w:marTop w:val="0"/>
          <w:marBottom w:val="0"/>
          <w:divBdr>
            <w:top w:val="none" w:sz="0" w:space="0" w:color="auto"/>
            <w:left w:val="none" w:sz="0" w:space="0" w:color="auto"/>
            <w:bottom w:val="none" w:sz="0" w:space="0" w:color="auto"/>
            <w:right w:val="none" w:sz="0" w:space="0" w:color="auto"/>
          </w:divBdr>
        </w:div>
        <w:div w:id="432016522">
          <w:marLeft w:val="480"/>
          <w:marRight w:val="0"/>
          <w:marTop w:val="0"/>
          <w:marBottom w:val="0"/>
          <w:divBdr>
            <w:top w:val="none" w:sz="0" w:space="0" w:color="auto"/>
            <w:left w:val="none" w:sz="0" w:space="0" w:color="auto"/>
            <w:bottom w:val="none" w:sz="0" w:space="0" w:color="auto"/>
            <w:right w:val="none" w:sz="0" w:space="0" w:color="auto"/>
          </w:divBdr>
        </w:div>
        <w:div w:id="1589801361">
          <w:marLeft w:val="480"/>
          <w:marRight w:val="0"/>
          <w:marTop w:val="0"/>
          <w:marBottom w:val="0"/>
          <w:divBdr>
            <w:top w:val="none" w:sz="0" w:space="0" w:color="auto"/>
            <w:left w:val="none" w:sz="0" w:space="0" w:color="auto"/>
            <w:bottom w:val="none" w:sz="0" w:space="0" w:color="auto"/>
            <w:right w:val="none" w:sz="0" w:space="0" w:color="auto"/>
          </w:divBdr>
        </w:div>
        <w:div w:id="654842636">
          <w:marLeft w:val="480"/>
          <w:marRight w:val="0"/>
          <w:marTop w:val="0"/>
          <w:marBottom w:val="0"/>
          <w:divBdr>
            <w:top w:val="none" w:sz="0" w:space="0" w:color="auto"/>
            <w:left w:val="none" w:sz="0" w:space="0" w:color="auto"/>
            <w:bottom w:val="none" w:sz="0" w:space="0" w:color="auto"/>
            <w:right w:val="none" w:sz="0" w:space="0" w:color="auto"/>
          </w:divBdr>
        </w:div>
        <w:div w:id="1485661982">
          <w:marLeft w:val="480"/>
          <w:marRight w:val="0"/>
          <w:marTop w:val="0"/>
          <w:marBottom w:val="0"/>
          <w:divBdr>
            <w:top w:val="none" w:sz="0" w:space="0" w:color="auto"/>
            <w:left w:val="none" w:sz="0" w:space="0" w:color="auto"/>
            <w:bottom w:val="none" w:sz="0" w:space="0" w:color="auto"/>
            <w:right w:val="none" w:sz="0" w:space="0" w:color="auto"/>
          </w:divBdr>
        </w:div>
        <w:div w:id="1297030550">
          <w:marLeft w:val="480"/>
          <w:marRight w:val="0"/>
          <w:marTop w:val="0"/>
          <w:marBottom w:val="0"/>
          <w:divBdr>
            <w:top w:val="none" w:sz="0" w:space="0" w:color="auto"/>
            <w:left w:val="none" w:sz="0" w:space="0" w:color="auto"/>
            <w:bottom w:val="none" w:sz="0" w:space="0" w:color="auto"/>
            <w:right w:val="none" w:sz="0" w:space="0" w:color="auto"/>
          </w:divBdr>
        </w:div>
        <w:div w:id="864093812">
          <w:marLeft w:val="480"/>
          <w:marRight w:val="0"/>
          <w:marTop w:val="0"/>
          <w:marBottom w:val="0"/>
          <w:divBdr>
            <w:top w:val="none" w:sz="0" w:space="0" w:color="auto"/>
            <w:left w:val="none" w:sz="0" w:space="0" w:color="auto"/>
            <w:bottom w:val="none" w:sz="0" w:space="0" w:color="auto"/>
            <w:right w:val="none" w:sz="0" w:space="0" w:color="auto"/>
          </w:divBdr>
        </w:div>
        <w:div w:id="666598647">
          <w:marLeft w:val="480"/>
          <w:marRight w:val="0"/>
          <w:marTop w:val="0"/>
          <w:marBottom w:val="0"/>
          <w:divBdr>
            <w:top w:val="none" w:sz="0" w:space="0" w:color="auto"/>
            <w:left w:val="none" w:sz="0" w:space="0" w:color="auto"/>
            <w:bottom w:val="none" w:sz="0" w:space="0" w:color="auto"/>
            <w:right w:val="none" w:sz="0" w:space="0" w:color="auto"/>
          </w:divBdr>
        </w:div>
        <w:div w:id="1754233885">
          <w:marLeft w:val="480"/>
          <w:marRight w:val="0"/>
          <w:marTop w:val="0"/>
          <w:marBottom w:val="0"/>
          <w:divBdr>
            <w:top w:val="none" w:sz="0" w:space="0" w:color="auto"/>
            <w:left w:val="none" w:sz="0" w:space="0" w:color="auto"/>
            <w:bottom w:val="none" w:sz="0" w:space="0" w:color="auto"/>
            <w:right w:val="none" w:sz="0" w:space="0" w:color="auto"/>
          </w:divBdr>
        </w:div>
        <w:div w:id="1886598643">
          <w:marLeft w:val="480"/>
          <w:marRight w:val="0"/>
          <w:marTop w:val="0"/>
          <w:marBottom w:val="0"/>
          <w:divBdr>
            <w:top w:val="none" w:sz="0" w:space="0" w:color="auto"/>
            <w:left w:val="none" w:sz="0" w:space="0" w:color="auto"/>
            <w:bottom w:val="none" w:sz="0" w:space="0" w:color="auto"/>
            <w:right w:val="none" w:sz="0" w:space="0" w:color="auto"/>
          </w:divBdr>
        </w:div>
        <w:div w:id="415130144">
          <w:marLeft w:val="480"/>
          <w:marRight w:val="0"/>
          <w:marTop w:val="0"/>
          <w:marBottom w:val="0"/>
          <w:divBdr>
            <w:top w:val="none" w:sz="0" w:space="0" w:color="auto"/>
            <w:left w:val="none" w:sz="0" w:space="0" w:color="auto"/>
            <w:bottom w:val="none" w:sz="0" w:space="0" w:color="auto"/>
            <w:right w:val="none" w:sz="0" w:space="0" w:color="auto"/>
          </w:divBdr>
        </w:div>
        <w:div w:id="1318918402">
          <w:marLeft w:val="480"/>
          <w:marRight w:val="0"/>
          <w:marTop w:val="0"/>
          <w:marBottom w:val="0"/>
          <w:divBdr>
            <w:top w:val="none" w:sz="0" w:space="0" w:color="auto"/>
            <w:left w:val="none" w:sz="0" w:space="0" w:color="auto"/>
            <w:bottom w:val="none" w:sz="0" w:space="0" w:color="auto"/>
            <w:right w:val="none" w:sz="0" w:space="0" w:color="auto"/>
          </w:divBdr>
        </w:div>
        <w:div w:id="1316758759">
          <w:marLeft w:val="480"/>
          <w:marRight w:val="0"/>
          <w:marTop w:val="0"/>
          <w:marBottom w:val="0"/>
          <w:divBdr>
            <w:top w:val="none" w:sz="0" w:space="0" w:color="auto"/>
            <w:left w:val="none" w:sz="0" w:space="0" w:color="auto"/>
            <w:bottom w:val="none" w:sz="0" w:space="0" w:color="auto"/>
            <w:right w:val="none" w:sz="0" w:space="0" w:color="auto"/>
          </w:divBdr>
        </w:div>
        <w:div w:id="1244680371">
          <w:marLeft w:val="480"/>
          <w:marRight w:val="0"/>
          <w:marTop w:val="0"/>
          <w:marBottom w:val="0"/>
          <w:divBdr>
            <w:top w:val="none" w:sz="0" w:space="0" w:color="auto"/>
            <w:left w:val="none" w:sz="0" w:space="0" w:color="auto"/>
            <w:bottom w:val="none" w:sz="0" w:space="0" w:color="auto"/>
            <w:right w:val="none" w:sz="0" w:space="0" w:color="auto"/>
          </w:divBdr>
        </w:div>
        <w:div w:id="1775008531">
          <w:marLeft w:val="480"/>
          <w:marRight w:val="0"/>
          <w:marTop w:val="0"/>
          <w:marBottom w:val="0"/>
          <w:divBdr>
            <w:top w:val="none" w:sz="0" w:space="0" w:color="auto"/>
            <w:left w:val="none" w:sz="0" w:space="0" w:color="auto"/>
            <w:bottom w:val="none" w:sz="0" w:space="0" w:color="auto"/>
            <w:right w:val="none" w:sz="0" w:space="0" w:color="auto"/>
          </w:divBdr>
        </w:div>
        <w:div w:id="1786465281">
          <w:marLeft w:val="480"/>
          <w:marRight w:val="0"/>
          <w:marTop w:val="0"/>
          <w:marBottom w:val="0"/>
          <w:divBdr>
            <w:top w:val="none" w:sz="0" w:space="0" w:color="auto"/>
            <w:left w:val="none" w:sz="0" w:space="0" w:color="auto"/>
            <w:bottom w:val="none" w:sz="0" w:space="0" w:color="auto"/>
            <w:right w:val="none" w:sz="0" w:space="0" w:color="auto"/>
          </w:divBdr>
        </w:div>
        <w:div w:id="1058476807">
          <w:marLeft w:val="480"/>
          <w:marRight w:val="0"/>
          <w:marTop w:val="0"/>
          <w:marBottom w:val="0"/>
          <w:divBdr>
            <w:top w:val="none" w:sz="0" w:space="0" w:color="auto"/>
            <w:left w:val="none" w:sz="0" w:space="0" w:color="auto"/>
            <w:bottom w:val="none" w:sz="0" w:space="0" w:color="auto"/>
            <w:right w:val="none" w:sz="0" w:space="0" w:color="auto"/>
          </w:divBdr>
        </w:div>
      </w:divsChild>
    </w:div>
    <w:div w:id="237831895">
      <w:bodyDiv w:val="1"/>
      <w:marLeft w:val="0"/>
      <w:marRight w:val="0"/>
      <w:marTop w:val="0"/>
      <w:marBottom w:val="0"/>
      <w:divBdr>
        <w:top w:val="none" w:sz="0" w:space="0" w:color="auto"/>
        <w:left w:val="none" w:sz="0" w:space="0" w:color="auto"/>
        <w:bottom w:val="none" w:sz="0" w:space="0" w:color="auto"/>
        <w:right w:val="none" w:sz="0" w:space="0" w:color="auto"/>
      </w:divBdr>
      <w:divsChild>
        <w:div w:id="1169099653">
          <w:marLeft w:val="480"/>
          <w:marRight w:val="0"/>
          <w:marTop w:val="0"/>
          <w:marBottom w:val="0"/>
          <w:divBdr>
            <w:top w:val="none" w:sz="0" w:space="0" w:color="auto"/>
            <w:left w:val="none" w:sz="0" w:space="0" w:color="auto"/>
            <w:bottom w:val="none" w:sz="0" w:space="0" w:color="auto"/>
            <w:right w:val="none" w:sz="0" w:space="0" w:color="auto"/>
          </w:divBdr>
        </w:div>
        <w:div w:id="1263420789">
          <w:marLeft w:val="480"/>
          <w:marRight w:val="0"/>
          <w:marTop w:val="0"/>
          <w:marBottom w:val="0"/>
          <w:divBdr>
            <w:top w:val="none" w:sz="0" w:space="0" w:color="auto"/>
            <w:left w:val="none" w:sz="0" w:space="0" w:color="auto"/>
            <w:bottom w:val="none" w:sz="0" w:space="0" w:color="auto"/>
            <w:right w:val="none" w:sz="0" w:space="0" w:color="auto"/>
          </w:divBdr>
        </w:div>
        <w:div w:id="1169977821">
          <w:marLeft w:val="480"/>
          <w:marRight w:val="0"/>
          <w:marTop w:val="0"/>
          <w:marBottom w:val="0"/>
          <w:divBdr>
            <w:top w:val="none" w:sz="0" w:space="0" w:color="auto"/>
            <w:left w:val="none" w:sz="0" w:space="0" w:color="auto"/>
            <w:bottom w:val="none" w:sz="0" w:space="0" w:color="auto"/>
            <w:right w:val="none" w:sz="0" w:space="0" w:color="auto"/>
          </w:divBdr>
        </w:div>
        <w:div w:id="634719199">
          <w:marLeft w:val="480"/>
          <w:marRight w:val="0"/>
          <w:marTop w:val="0"/>
          <w:marBottom w:val="0"/>
          <w:divBdr>
            <w:top w:val="none" w:sz="0" w:space="0" w:color="auto"/>
            <w:left w:val="none" w:sz="0" w:space="0" w:color="auto"/>
            <w:bottom w:val="none" w:sz="0" w:space="0" w:color="auto"/>
            <w:right w:val="none" w:sz="0" w:space="0" w:color="auto"/>
          </w:divBdr>
        </w:div>
        <w:div w:id="44566072">
          <w:marLeft w:val="480"/>
          <w:marRight w:val="0"/>
          <w:marTop w:val="0"/>
          <w:marBottom w:val="0"/>
          <w:divBdr>
            <w:top w:val="none" w:sz="0" w:space="0" w:color="auto"/>
            <w:left w:val="none" w:sz="0" w:space="0" w:color="auto"/>
            <w:bottom w:val="none" w:sz="0" w:space="0" w:color="auto"/>
            <w:right w:val="none" w:sz="0" w:space="0" w:color="auto"/>
          </w:divBdr>
        </w:div>
        <w:div w:id="1655642221">
          <w:marLeft w:val="480"/>
          <w:marRight w:val="0"/>
          <w:marTop w:val="0"/>
          <w:marBottom w:val="0"/>
          <w:divBdr>
            <w:top w:val="none" w:sz="0" w:space="0" w:color="auto"/>
            <w:left w:val="none" w:sz="0" w:space="0" w:color="auto"/>
            <w:bottom w:val="none" w:sz="0" w:space="0" w:color="auto"/>
            <w:right w:val="none" w:sz="0" w:space="0" w:color="auto"/>
          </w:divBdr>
        </w:div>
        <w:div w:id="519052082">
          <w:marLeft w:val="480"/>
          <w:marRight w:val="0"/>
          <w:marTop w:val="0"/>
          <w:marBottom w:val="0"/>
          <w:divBdr>
            <w:top w:val="none" w:sz="0" w:space="0" w:color="auto"/>
            <w:left w:val="none" w:sz="0" w:space="0" w:color="auto"/>
            <w:bottom w:val="none" w:sz="0" w:space="0" w:color="auto"/>
            <w:right w:val="none" w:sz="0" w:space="0" w:color="auto"/>
          </w:divBdr>
        </w:div>
        <w:div w:id="1887524704">
          <w:marLeft w:val="480"/>
          <w:marRight w:val="0"/>
          <w:marTop w:val="0"/>
          <w:marBottom w:val="0"/>
          <w:divBdr>
            <w:top w:val="none" w:sz="0" w:space="0" w:color="auto"/>
            <w:left w:val="none" w:sz="0" w:space="0" w:color="auto"/>
            <w:bottom w:val="none" w:sz="0" w:space="0" w:color="auto"/>
            <w:right w:val="none" w:sz="0" w:space="0" w:color="auto"/>
          </w:divBdr>
        </w:div>
        <w:div w:id="610476562">
          <w:marLeft w:val="480"/>
          <w:marRight w:val="0"/>
          <w:marTop w:val="0"/>
          <w:marBottom w:val="0"/>
          <w:divBdr>
            <w:top w:val="none" w:sz="0" w:space="0" w:color="auto"/>
            <w:left w:val="none" w:sz="0" w:space="0" w:color="auto"/>
            <w:bottom w:val="none" w:sz="0" w:space="0" w:color="auto"/>
            <w:right w:val="none" w:sz="0" w:space="0" w:color="auto"/>
          </w:divBdr>
        </w:div>
        <w:div w:id="1423143385">
          <w:marLeft w:val="480"/>
          <w:marRight w:val="0"/>
          <w:marTop w:val="0"/>
          <w:marBottom w:val="0"/>
          <w:divBdr>
            <w:top w:val="none" w:sz="0" w:space="0" w:color="auto"/>
            <w:left w:val="none" w:sz="0" w:space="0" w:color="auto"/>
            <w:bottom w:val="none" w:sz="0" w:space="0" w:color="auto"/>
            <w:right w:val="none" w:sz="0" w:space="0" w:color="auto"/>
          </w:divBdr>
        </w:div>
        <w:div w:id="444423979">
          <w:marLeft w:val="480"/>
          <w:marRight w:val="0"/>
          <w:marTop w:val="0"/>
          <w:marBottom w:val="0"/>
          <w:divBdr>
            <w:top w:val="none" w:sz="0" w:space="0" w:color="auto"/>
            <w:left w:val="none" w:sz="0" w:space="0" w:color="auto"/>
            <w:bottom w:val="none" w:sz="0" w:space="0" w:color="auto"/>
            <w:right w:val="none" w:sz="0" w:space="0" w:color="auto"/>
          </w:divBdr>
        </w:div>
        <w:div w:id="1929579901">
          <w:marLeft w:val="480"/>
          <w:marRight w:val="0"/>
          <w:marTop w:val="0"/>
          <w:marBottom w:val="0"/>
          <w:divBdr>
            <w:top w:val="none" w:sz="0" w:space="0" w:color="auto"/>
            <w:left w:val="none" w:sz="0" w:space="0" w:color="auto"/>
            <w:bottom w:val="none" w:sz="0" w:space="0" w:color="auto"/>
            <w:right w:val="none" w:sz="0" w:space="0" w:color="auto"/>
          </w:divBdr>
        </w:div>
        <w:div w:id="140971870">
          <w:marLeft w:val="480"/>
          <w:marRight w:val="0"/>
          <w:marTop w:val="0"/>
          <w:marBottom w:val="0"/>
          <w:divBdr>
            <w:top w:val="none" w:sz="0" w:space="0" w:color="auto"/>
            <w:left w:val="none" w:sz="0" w:space="0" w:color="auto"/>
            <w:bottom w:val="none" w:sz="0" w:space="0" w:color="auto"/>
            <w:right w:val="none" w:sz="0" w:space="0" w:color="auto"/>
          </w:divBdr>
        </w:div>
        <w:div w:id="1699088301">
          <w:marLeft w:val="480"/>
          <w:marRight w:val="0"/>
          <w:marTop w:val="0"/>
          <w:marBottom w:val="0"/>
          <w:divBdr>
            <w:top w:val="none" w:sz="0" w:space="0" w:color="auto"/>
            <w:left w:val="none" w:sz="0" w:space="0" w:color="auto"/>
            <w:bottom w:val="none" w:sz="0" w:space="0" w:color="auto"/>
            <w:right w:val="none" w:sz="0" w:space="0" w:color="auto"/>
          </w:divBdr>
        </w:div>
        <w:div w:id="447696753">
          <w:marLeft w:val="480"/>
          <w:marRight w:val="0"/>
          <w:marTop w:val="0"/>
          <w:marBottom w:val="0"/>
          <w:divBdr>
            <w:top w:val="none" w:sz="0" w:space="0" w:color="auto"/>
            <w:left w:val="none" w:sz="0" w:space="0" w:color="auto"/>
            <w:bottom w:val="none" w:sz="0" w:space="0" w:color="auto"/>
            <w:right w:val="none" w:sz="0" w:space="0" w:color="auto"/>
          </w:divBdr>
        </w:div>
        <w:div w:id="1834568457">
          <w:marLeft w:val="480"/>
          <w:marRight w:val="0"/>
          <w:marTop w:val="0"/>
          <w:marBottom w:val="0"/>
          <w:divBdr>
            <w:top w:val="none" w:sz="0" w:space="0" w:color="auto"/>
            <w:left w:val="none" w:sz="0" w:space="0" w:color="auto"/>
            <w:bottom w:val="none" w:sz="0" w:space="0" w:color="auto"/>
            <w:right w:val="none" w:sz="0" w:space="0" w:color="auto"/>
          </w:divBdr>
        </w:div>
        <w:div w:id="1430008764">
          <w:marLeft w:val="480"/>
          <w:marRight w:val="0"/>
          <w:marTop w:val="0"/>
          <w:marBottom w:val="0"/>
          <w:divBdr>
            <w:top w:val="none" w:sz="0" w:space="0" w:color="auto"/>
            <w:left w:val="none" w:sz="0" w:space="0" w:color="auto"/>
            <w:bottom w:val="none" w:sz="0" w:space="0" w:color="auto"/>
            <w:right w:val="none" w:sz="0" w:space="0" w:color="auto"/>
          </w:divBdr>
        </w:div>
        <w:div w:id="1067607295">
          <w:marLeft w:val="480"/>
          <w:marRight w:val="0"/>
          <w:marTop w:val="0"/>
          <w:marBottom w:val="0"/>
          <w:divBdr>
            <w:top w:val="none" w:sz="0" w:space="0" w:color="auto"/>
            <w:left w:val="none" w:sz="0" w:space="0" w:color="auto"/>
            <w:bottom w:val="none" w:sz="0" w:space="0" w:color="auto"/>
            <w:right w:val="none" w:sz="0" w:space="0" w:color="auto"/>
          </w:divBdr>
        </w:div>
        <w:div w:id="1160079412">
          <w:marLeft w:val="480"/>
          <w:marRight w:val="0"/>
          <w:marTop w:val="0"/>
          <w:marBottom w:val="0"/>
          <w:divBdr>
            <w:top w:val="none" w:sz="0" w:space="0" w:color="auto"/>
            <w:left w:val="none" w:sz="0" w:space="0" w:color="auto"/>
            <w:bottom w:val="none" w:sz="0" w:space="0" w:color="auto"/>
            <w:right w:val="none" w:sz="0" w:space="0" w:color="auto"/>
          </w:divBdr>
        </w:div>
        <w:div w:id="1256017888">
          <w:marLeft w:val="480"/>
          <w:marRight w:val="0"/>
          <w:marTop w:val="0"/>
          <w:marBottom w:val="0"/>
          <w:divBdr>
            <w:top w:val="none" w:sz="0" w:space="0" w:color="auto"/>
            <w:left w:val="none" w:sz="0" w:space="0" w:color="auto"/>
            <w:bottom w:val="none" w:sz="0" w:space="0" w:color="auto"/>
            <w:right w:val="none" w:sz="0" w:space="0" w:color="auto"/>
          </w:divBdr>
        </w:div>
        <w:div w:id="861239763">
          <w:marLeft w:val="480"/>
          <w:marRight w:val="0"/>
          <w:marTop w:val="0"/>
          <w:marBottom w:val="0"/>
          <w:divBdr>
            <w:top w:val="none" w:sz="0" w:space="0" w:color="auto"/>
            <w:left w:val="none" w:sz="0" w:space="0" w:color="auto"/>
            <w:bottom w:val="none" w:sz="0" w:space="0" w:color="auto"/>
            <w:right w:val="none" w:sz="0" w:space="0" w:color="auto"/>
          </w:divBdr>
        </w:div>
        <w:div w:id="1214002657">
          <w:marLeft w:val="480"/>
          <w:marRight w:val="0"/>
          <w:marTop w:val="0"/>
          <w:marBottom w:val="0"/>
          <w:divBdr>
            <w:top w:val="none" w:sz="0" w:space="0" w:color="auto"/>
            <w:left w:val="none" w:sz="0" w:space="0" w:color="auto"/>
            <w:bottom w:val="none" w:sz="0" w:space="0" w:color="auto"/>
            <w:right w:val="none" w:sz="0" w:space="0" w:color="auto"/>
          </w:divBdr>
        </w:div>
        <w:div w:id="1669937318">
          <w:marLeft w:val="480"/>
          <w:marRight w:val="0"/>
          <w:marTop w:val="0"/>
          <w:marBottom w:val="0"/>
          <w:divBdr>
            <w:top w:val="none" w:sz="0" w:space="0" w:color="auto"/>
            <w:left w:val="none" w:sz="0" w:space="0" w:color="auto"/>
            <w:bottom w:val="none" w:sz="0" w:space="0" w:color="auto"/>
            <w:right w:val="none" w:sz="0" w:space="0" w:color="auto"/>
          </w:divBdr>
        </w:div>
        <w:div w:id="1622615260">
          <w:marLeft w:val="480"/>
          <w:marRight w:val="0"/>
          <w:marTop w:val="0"/>
          <w:marBottom w:val="0"/>
          <w:divBdr>
            <w:top w:val="none" w:sz="0" w:space="0" w:color="auto"/>
            <w:left w:val="none" w:sz="0" w:space="0" w:color="auto"/>
            <w:bottom w:val="none" w:sz="0" w:space="0" w:color="auto"/>
            <w:right w:val="none" w:sz="0" w:space="0" w:color="auto"/>
          </w:divBdr>
        </w:div>
        <w:div w:id="780994593">
          <w:marLeft w:val="480"/>
          <w:marRight w:val="0"/>
          <w:marTop w:val="0"/>
          <w:marBottom w:val="0"/>
          <w:divBdr>
            <w:top w:val="none" w:sz="0" w:space="0" w:color="auto"/>
            <w:left w:val="none" w:sz="0" w:space="0" w:color="auto"/>
            <w:bottom w:val="none" w:sz="0" w:space="0" w:color="auto"/>
            <w:right w:val="none" w:sz="0" w:space="0" w:color="auto"/>
          </w:divBdr>
        </w:div>
        <w:div w:id="2143690305">
          <w:marLeft w:val="480"/>
          <w:marRight w:val="0"/>
          <w:marTop w:val="0"/>
          <w:marBottom w:val="0"/>
          <w:divBdr>
            <w:top w:val="none" w:sz="0" w:space="0" w:color="auto"/>
            <w:left w:val="none" w:sz="0" w:space="0" w:color="auto"/>
            <w:bottom w:val="none" w:sz="0" w:space="0" w:color="auto"/>
            <w:right w:val="none" w:sz="0" w:space="0" w:color="auto"/>
          </w:divBdr>
        </w:div>
        <w:div w:id="1601600402">
          <w:marLeft w:val="480"/>
          <w:marRight w:val="0"/>
          <w:marTop w:val="0"/>
          <w:marBottom w:val="0"/>
          <w:divBdr>
            <w:top w:val="none" w:sz="0" w:space="0" w:color="auto"/>
            <w:left w:val="none" w:sz="0" w:space="0" w:color="auto"/>
            <w:bottom w:val="none" w:sz="0" w:space="0" w:color="auto"/>
            <w:right w:val="none" w:sz="0" w:space="0" w:color="auto"/>
          </w:divBdr>
        </w:div>
        <w:div w:id="71777722">
          <w:marLeft w:val="480"/>
          <w:marRight w:val="0"/>
          <w:marTop w:val="0"/>
          <w:marBottom w:val="0"/>
          <w:divBdr>
            <w:top w:val="none" w:sz="0" w:space="0" w:color="auto"/>
            <w:left w:val="none" w:sz="0" w:space="0" w:color="auto"/>
            <w:bottom w:val="none" w:sz="0" w:space="0" w:color="auto"/>
            <w:right w:val="none" w:sz="0" w:space="0" w:color="auto"/>
          </w:divBdr>
        </w:div>
        <w:div w:id="510531409">
          <w:marLeft w:val="480"/>
          <w:marRight w:val="0"/>
          <w:marTop w:val="0"/>
          <w:marBottom w:val="0"/>
          <w:divBdr>
            <w:top w:val="none" w:sz="0" w:space="0" w:color="auto"/>
            <w:left w:val="none" w:sz="0" w:space="0" w:color="auto"/>
            <w:bottom w:val="none" w:sz="0" w:space="0" w:color="auto"/>
            <w:right w:val="none" w:sz="0" w:space="0" w:color="auto"/>
          </w:divBdr>
        </w:div>
        <w:div w:id="891966883">
          <w:marLeft w:val="480"/>
          <w:marRight w:val="0"/>
          <w:marTop w:val="0"/>
          <w:marBottom w:val="0"/>
          <w:divBdr>
            <w:top w:val="none" w:sz="0" w:space="0" w:color="auto"/>
            <w:left w:val="none" w:sz="0" w:space="0" w:color="auto"/>
            <w:bottom w:val="none" w:sz="0" w:space="0" w:color="auto"/>
            <w:right w:val="none" w:sz="0" w:space="0" w:color="auto"/>
          </w:divBdr>
        </w:div>
        <w:div w:id="444736801">
          <w:marLeft w:val="480"/>
          <w:marRight w:val="0"/>
          <w:marTop w:val="0"/>
          <w:marBottom w:val="0"/>
          <w:divBdr>
            <w:top w:val="none" w:sz="0" w:space="0" w:color="auto"/>
            <w:left w:val="none" w:sz="0" w:space="0" w:color="auto"/>
            <w:bottom w:val="none" w:sz="0" w:space="0" w:color="auto"/>
            <w:right w:val="none" w:sz="0" w:space="0" w:color="auto"/>
          </w:divBdr>
        </w:div>
        <w:div w:id="1916619706">
          <w:marLeft w:val="480"/>
          <w:marRight w:val="0"/>
          <w:marTop w:val="0"/>
          <w:marBottom w:val="0"/>
          <w:divBdr>
            <w:top w:val="none" w:sz="0" w:space="0" w:color="auto"/>
            <w:left w:val="none" w:sz="0" w:space="0" w:color="auto"/>
            <w:bottom w:val="none" w:sz="0" w:space="0" w:color="auto"/>
            <w:right w:val="none" w:sz="0" w:space="0" w:color="auto"/>
          </w:divBdr>
        </w:div>
        <w:div w:id="483394152">
          <w:marLeft w:val="480"/>
          <w:marRight w:val="0"/>
          <w:marTop w:val="0"/>
          <w:marBottom w:val="0"/>
          <w:divBdr>
            <w:top w:val="none" w:sz="0" w:space="0" w:color="auto"/>
            <w:left w:val="none" w:sz="0" w:space="0" w:color="auto"/>
            <w:bottom w:val="none" w:sz="0" w:space="0" w:color="auto"/>
            <w:right w:val="none" w:sz="0" w:space="0" w:color="auto"/>
          </w:divBdr>
        </w:div>
        <w:div w:id="688793968">
          <w:marLeft w:val="480"/>
          <w:marRight w:val="0"/>
          <w:marTop w:val="0"/>
          <w:marBottom w:val="0"/>
          <w:divBdr>
            <w:top w:val="none" w:sz="0" w:space="0" w:color="auto"/>
            <w:left w:val="none" w:sz="0" w:space="0" w:color="auto"/>
            <w:bottom w:val="none" w:sz="0" w:space="0" w:color="auto"/>
            <w:right w:val="none" w:sz="0" w:space="0" w:color="auto"/>
          </w:divBdr>
        </w:div>
        <w:div w:id="1810249431">
          <w:marLeft w:val="480"/>
          <w:marRight w:val="0"/>
          <w:marTop w:val="0"/>
          <w:marBottom w:val="0"/>
          <w:divBdr>
            <w:top w:val="none" w:sz="0" w:space="0" w:color="auto"/>
            <w:left w:val="none" w:sz="0" w:space="0" w:color="auto"/>
            <w:bottom w:val="none" w:sz="0" w:space="0" w:color="auto"/>
            <w:right w:val="none" w:sz="0" w:space="0" w:color="auto"/>
          </w:divBdr>
        </w:div>
        <w:div w:id="1858352329">
          <w:marLeft w:val="480"/>
          <w:marRight w:val="0"/>
          <w:marTop w:val="0"/>
          <w:marBottom w:val="0"/>
          <w:divBdr>
            <w:top w:val="none" w:sz="0" w:space="0" w:color="auto"/>
            <w:left w:val="none" w:sz="0" w:space="0" w:color="auto"/>
            <w:bottom w:val="none" w:sz="0" w:space="0" w:color="auto"/>
            <w:right w:val="none" w:sz="0" w:space="0" w:color="auto"/>
          </w:divBdr>
        </w:div>
        <w:div w:id="1483932352">
          <w:marLeft w:val="480"/>
          <w:marRight w:val="0"/>
          <w:marTop w:val="0"/>
          <w:marBottom w:val="0"/>
          <w:divBdr>
            <w:top w:val="none" w:sz="0" w:space="0" w:color="auto"/>
            <w:left w:val="none" w:sz="0" w:space="0" w:color="auto"/>
            <w:bottom w:val="none" w:sz="0" w:space="0" w:color="auto"/>
            <w:right w:val="none" w:sz="0" w:space="0" w:color="auto"/>
          </w:divBdr>
        </w:div>
        <w:div w:id="1515804189">
          <w:marLeft w:val="480"/>
          <w:marRight w:val="0"/>
          <w:marTop w:val="0"/>
          <w:marBottom w:val="0"/>
          <w:divBdr>
            <w:top w:val="none" w:sz="0" w:space="0" w:color="auto"/>
            <w:left w:val="none" w:sz="0" w:space="0" w:color="auto"/>
            <w:bottom w:val="none" w:sz="0" w:space="0" w:color="auto"/>
            <w:right w:val="none" w:sz="0" w:space="0" w:color="auto"/>
          </w:divBdr>
        </w:div>
        <w:div w:id="833910242">
          <w:marLeft w:val="480"/>
          <w:marRight w:val="0"/>
          <w:marTop w:val="0"/>
          <w:marBottom w:val="0"/>
          <w:divBdr>
            <w:top w:val="none" w:sz="0" w:space="0" w:color="auto"/>
            <w:left w:val="none" w:sz="0" w:space="0" w:color="auto"/>
            <w:bottom w:val="none" w:sz="0" w:space="0" w:color="auto"/>
            <w:right w:val="none" w:sz="0" w:space="0" w:color="auto"/>
          </w:divBdr>
        </w:div>
        <w:div w:id="643701086">
          <w:marLeft w:val="480"/>
          <w:marRight w:val="0"/>
          <w:marTop w:val="0"/>
          <w:marBottom w:val="0"/>
          <w:divBdr>
            <w:top w:val="none" w:sz="0" w:space="0" w:color="auto"/>
            <w:left w:val="none" w:sz="0" w:space="0" w:color="auto"/>
            <w:bottom w:val="none" w:sz="0" w:space="0" w:color="auto"/>
            <w:right w:val="none" w:sz="0" w:space="0" w:color="auto"/>
          </w:divBdr>
        </w:div>
        <w:div w:id="374160671">
          <w:marLeft w:val="480"/>
          <w:marRight w:val="0"/>
          <w:marTop w:val="0"/>
          <w:marBottom w:val="0"/>
          <w:divBdr>
            <w:top w:val="none" w:sz="0" w:space="0" w:color="auto"/>
            <w:left w:val="none" w:sz="0" w:space="0" w:color="auto"/>
            <w:bottom w:val="none" w:sz="0" w:space="0" w:color="auto"/>
            <w:right w:val="none" w:sz="0" w:space="0" w:color="auto"/>
          </w:divBdr>
        </w:div>
        <w:div w:id="1350445966">
          <w:marLeft w:val="480"/>
          <w:marRight w:val="0"/>
          <w:marTop w:val="0"/>
          <w:marBottom w:val="0"/>
          <w:divBdr>
            <w:top w:val="none" w:sz="0" w:space="0" w:color="auto"/>
            <w:left w:val="none" w:sz="0" w:space="0" w:color="auto"/>
            <w:bottom w:val="none" w:sz="0" w:space="0" w:color="auto"/>
            <w:right w:val="none" w:sz="0" w:space="0" w:color="auto"/>
          </w:divBdr>
        </w:div>
        <w:div w:id="774061200">
          <w:marLeft w:val="480"/>
          <w:marRight w:val="0"/>
          <w:marTop w:val="0"/>
          <w:marBottom w:val="0"/>
          <w:divBdr>
            <w:top w:val="none" w:sz="0" w:space="0" w:color="auto"/>
            <w:left w:val="none" w:sz="0" w:space="0" w:color="auto"/>
            <w:bottom w:val="none" w:sz="0" w:space="0" w:color="auto"/>
            <w:right w:val="none" w:sz="0" w:space="0" w:color="auto"/>
          </w:divBdr>
        </w:div>
        <w:div w:id="501510282">
          <w:marLeft w:val="480"/>
          <w:marRight w:val="0"/>
          <w:marTop w:val="0"/>
          <w:marBottom w:val="0"/>
          <w:divBdr>
            <w:top w:val="none" w:sz="0" w:space="0" w:color="auto"/>
            <w:left w:val="none" w:sz="0" w:space="0" w:color="auto"/>
            <w:bottom w:val="none" w:sz="0" w:space="0" w:color="auto"/>
            <w:right w:val="none" w:sz="0" w:space="0" w:color="auto"/>
          </w:divBdr>
        </w:div>
        <w:div w:id="210046535">
          <w:marLeft w:val="480"/>
          <w:marRight w:val="0"/>
          <w:marTop w:val="0"/>
          <w:marBottom w:val="0"/>
          <w:divBdr>
            <w:top w:val="none" w:sz="0" w:space="0" w:color="auto"/>
            <w:left w:val="none" w:sz="0" w:space="0" w:color="auto"/>
            <w:bottom w:val="none" w:sz="0" w:space="0" w:color="auto"/>
            <w:right w:val="none" w:sz="0" w:space="0" w:color="auto"/>
          </w:divBdr>
        </w:div>
        <w:div w:id="96603708">
          <w:marLeft w:val="480"/>
          <w:marRight w:val="0"/>
          <w:marTop w:val="0"/>
          <w:marBottom w:val="0"/>
          <w:divBdr>
            <w:top w:val="none" w:sz="0" w:space="0" w:color="auto"/>
            <w:left w:val="none" w:sz="0" w:space="0" w:color="auto"/>
            <w:bottom w:val="none" w:sz="0" w:space="0" w:color="auto"/>
            <w:right w:val="none" w:sz="0" w:space="0" w:color="auto"/>
          </w:divBdr>
        </w:div>
        <w:div w:id="752825412">
          <w:marLeft w:val="480"/>
          <w:marRight w:val="0"/>
          <w:marTop w:val="0"/>
          <w:marBottom w:val="0"/>
          <w:divBdr>
            <w:top w:val="none" w:sz="0" w:space="0" w:color="auto"/>
            <w:left w:val="none" w:sz="0" w:space="0" w:color="auto"/>
            <w:bottom w:val="none" w:sz="0" w:space="0" w:color="auto"/>
            <w:right w:val="none" w:sz="0" w:space="0" w:color="auto"/>
          </w:divBdr>
        </w:div>
        <w:div w:id="1863126467">
          <w:marLeft w:val="480"/>
          <w:marRight w:val="0"/>
          <w:marTop w:val="0"/>
          <w:marBottom w:val="0"/>
          <w:divBdr>
            <w:top w:val="none" w:sz="0" w:space="0" w:color="auto"/>
            <w:left w:val="none" w:sz="0" w:space="0" w:color="auto"/>
            <w:bottom w:val="none" w:sz="0" w:space="0" w:color="auto"/>
            <w:right w:val="none" w:sz="0" w:space="0" w:color="auto"/>
          </w:divBdr>
        </w:div>
        <w:div w:id="1979646333">
          <w:marLeft w:val="480"/>
          <w:marRight w:val="0"/>
          <w:marTop w:val="0"/>
          <w:marBottom w:val="0"/>
          <w:divBdr>
            <w:top w:val="none" w:sz="0" w:space="0" w:color="auto"/>
            <w:left w:val="none" w:sz="0" w:space="0" w:color="auto"/>
            <w:bottom w:val="none" w:sz="0" w:space="0" w:color="auto"/>
            <w:right w:val="none" w:sz="0" w:space="0" w:color="auto"/>
          </w:divBdr>
        </w:div>
        <w:div w:id="166866464">
          <w:marLeft w:val="480"/>
          <w:marRight w:val="0"/>
          <w:marTop w:val="0"/>
          <w:marBottom w:val="0"/>
          <w:divBdr>
            <w:top w:val="none" w:sz="0" w:space="0" w:color="auto"/>
            <w:left w:val="none" w:sz="0" w:space="0" w:color="auto"/>
            <w:bottom w:val="none" w:sz="0" w:space="0" w:color="auto"/>
            <w:right w:val="none" w:sz="0" w:space="0" w:color="auto"/>
          </w:divBdr>
        </w:div>
        <w:div w:id="1522163378">
          <w:marLeft w:val="480"/>
          <w:marRight w:val="0"/>
          <w:marTop w:val="0"/>
          <w:marBottom w:val="0"/>
          <w:divBdr>
            <w:top w:val="none" w:sz="0" w:space="0" w:color="auto"/>
            <w:left w:val="none" w:sz="0" w:space="0" w:color="auto"/>
            <w:bottom w:val="none" w:sz="0" w:space="0" w:color="auto"/>
            <w:right w:val="none" w:sz="0" w:space="0" w:color="auto"/>
          </w:divBdr>
        </w:div>
        <w:div w:id="346372293">
          <w:marLeft w:val="480"/>
          <w:marRight w:val="0"/>
          <w:marTop w:val="0"/>
          <w:marBottom w:val="0"/>
          <w:divBdr>
            <w:top w:val="none" w:sz="0" w:space="0" w:color="auto"/>
            <w:left w:val="none" w:sz="0" w:space="0" w:color="auto"/>
            <w:bottom w:val="none" w:sz="0" w:space="0" w:color="auto"/>
            <w:right w:val="none" w:sz="0" w:space="0" w:color="auto"/>
          </w:divBdr>
        </w:div>
        <w:div w:id="197282306">
          <w:marLeft w:val="480"/>
          <w:marRight w:val="0"/>
          <w:marTop w:val="0"/>
          <w:marBottom w:val="0"/>
          <w:divBdr>
            <w:top w:val="none" w:sz="0" w:space="0" w:color="auto"/>
            <w:left w:val="none" w:sz="0" w:space="0" w:color="auto"/>
            <w:bottom w:val="none" w:sz="0" w:space="0" w:color="auto"/>
            <w:right w:val="none" w:sz="0" w:space="0" w:color="auto"/>
          </w:divBdr>
        </w:div>
        <w:div w:id="720977488">
          <w:marLeft w:val="480"/>
          <w:marRight w:val="0"/>
          <w:marTop w:val="0"/>
          <w:marBottom w:val="0"/>
          <w:divBdr>
            <w:top w:val="none" w:sz="0" w:space="0" w:color="auto"/>
            <w:left w:val="none" w:sz="0" w:space="0" w:color="auto"/>
            <w:bottom w:val="none" w:sz="0" w:space="0" w:color="auto"/>
            <w:right w:val="none" w:sz="0" w:space="0" w:color="auto"/>
          </w:divBdr>
        </w:div>
        <w:div w:id="313609708">
          <w:marLeft w:val="480"/>
          <w:marRight w:val="0"/>
          <w:marTop w:val="0"/>
          <w:marBottom w:val="0"/>
          <w:divBdr>
            <w:top w:val="none" w:sz="0" w:space="0" w:color="auto"/>
            <w:left w:val="none" w:sz="0" w:space="0" w:color="auto"/>
            <w:bottom w:val="none" w:sz="0" w:space="0" w:color="auto"/>
            <w:right w:val="none" w:sz="0" w:space="0" w:color="auto"/>
          </w:divBdr>
        </w:div>
        <w:div w:id="444926900">
          <w:marLeft w:val="480"/>
          <w:marRight w:val="0"/>
          <w:marTop w:val="0"/>
          <w:marBottom w:val="0"/>
          <w:divBdr>
            <w:top w:val="none" w:sz="0" w:space="0" w:color="auto"/>
            <w:left w:val="none" w:sz="0" w:space="0" w:color="auto"/>
            <w:bottom w:val="none" w:sz="0" w:space="0" w:color="auto"/>
            <w:right w:val="none" w:sz="0" w:space="0" w:color="auto"/>
          </w:divBdr>
        </w:div>
        <w:div w:id="2012294472">
          <w:marLeft w:val="480"/>
          <w:marRight w:val="0"/>
          <w:marTop w:val="0"/>
          <w:marBottom w:val="0"/>
          <w:divBdr>
            <w:top w:val="none" w:sz="0" w:space="0" w:color="auto"/>
            <w:left w:val="none" w:sz="0" w:space="0" w:color="auto"/>
            <w:bottom w:val="none" w:sz="0" w:space="0" w:color="auto"/>
            <w:right w:val="none" w:sz="0" w:space="0" w:color="auto"/>
          </w:divBdr>
        </w:div>
        <w:div w:id="72431999">
          <w:marLeft w:val="480"/>
          <w:marRight w:val="0"/>
          <w:marTop w:val="0"/>
          <w:marBottom w:val="0"/>
          <w:divBdr>
            <w:top w:val="none" w:sz="0" w:space="0" w:color="auto"/>
            <w:left w:val="none" w:sz="0" w:space="0" w:color="auto"/>
            <w:bottom w:val="none" w:sz="0" w:space="0" w:color="auto"/>
            <w:right w:val="none" w:sz="0" w:space="0" w:color="auto"/>
          </w:divBdr>
        </w:div>
        <w:div w:id="1053776519">
          <w:marLeft w:val="480"/>
          <w:marRight w:val="0"/>
          <w:marTop w:val="0"/>
          <w:marBottom w:val="0"/>
          <w:divBdr>
            <w:top w:val="none" w:sz="0" w:space="0" w:color="auto"/>
            <w:left w:val="none" w:sz="0" w:space="0" w:color="auto"/>
            <w:bottom w:val="none" w:sz="0" w:space="0" w:color="auto"/>
            <w:right w:val="none" w:sz="0" w:space="0" w:color="auto"/>
          </w:divBdr>
        </w:div>
        <w:div w:id="11539883">
          <w:marLeft w:val="480"/>
          <w:marRight w:val="0"/>
          <w:marTop w:val="0"/>
          <w:marBottom w:val="0"/>
          <w:divBdr>
            <w:top w:val="none" w:sz="0" w:space="0" w:color="auto"/>
            <w:left w:val="none" w:sz="0" w:space="0" w:color="auto"/>
            <w:bottom w:val="none" w:sz="0" w:space="0" w:color="auto"/>
            <w:right w:val="none" w:sz="0" w:space="0" w:color="auto"/>
          </w:divBdr>
        </w:div>
      </w:divsChild>
    </w:div>
    <w:div w:id="239944318">
      <w:bodyDiv w:val="1"/>
      <w:marLeft w:val="0"/>
      <w:marRight w:val="0"/>
      <w:marTop w:val="0"/>
      <w:marBottom w:val="0"/>
      <w:divBdr>
        <w:top w:val="none" w:sz="0" w:space="0" w:color="auto"/>
        <w:left w:val="none" w:sz="0" w:space="0" w:color="auto"/>
        <w:bottom w:val="none" w:sz="0" w:space="0" w:color="auto"/>
        <w:right w:val="none" w:sz="0" w:space="0" w:color="auto"/>
      </w:divBdr>
      <w:divsChild>
        <w:div w:id="1856114417">
          <w:marLeft w:val="480"/>
          <w:marRight w:val="0"/>
          <w:marTop w:val="0"/>
          <w:marBottom w:val="0"/>
          <w:divBdr>
            <w:top w:val="none" w:sz="0" w:space="0" w:color="auto"/>
            <w:left w:val="none" w:sz="0" w:space="0" w:color="auto"/>
            <w:bottom w:val="none" w:sz="0" w:space="0" w:color="auto"/>
            <w:right w:val="none" w:sz="0" w:space="0" w:color="auto"/>
          </w:divBdr>
        </w:div>
        <w:div w:id="606273912">
          <w:marLeft w:val="480"/>
          <w:marRight w:val="0"/>
          <w:marTop w:val="0"/>
          <w:marBottom w:val="0"/>
          <w:divBdr>
            <w:top w:val="none" w:sz="0" w:space="0" w:color="auto"/>
            <w:left w:val="none" w:sz="0" w:space="0" w:color="auto"/>
            <w:bottom w:val="none" w:sz="0" w:space="0" w:color="auto"/>
            <w:right w:val="none" w:sz="0" w:space="0" w:color="auto"/>
          </w:divBdr>
        </w:div>
        <w:div w:id="1474323332">
          <w:marLeft w:val="480"/>
          <w:marRight w:val="0"/>
          <w:marTop w:val="0"/>
          <w:marBottom w:val="0"/>
          <w:divBdr>
            <w:top w:val="none" w:sz="0" w:space="0" w:color="auto"/>
            <w:left w:val="none" w:sz="0" w:space="0" w:color="auto"/>
            <w:bottom w:val="none" w:sz="0" w:space="0" w:color="auto"/>
            <w:right w:val="none" w:sz="0" w:space="0" w:color="auto"/>
          </w:divBdr>
        </w:div>
        <w:div w:id="2031636325">
          <w:marLeft w:val="480"/>
          <w:marRight w:val="0"/>
          <w:marTop w:val="0"/>
          <w:marBottom w:val="0"/>
          <w:divBdr>
            <w:top w:val="none" w:sz="0" w:space="0" w:color="auto"/>
            <w:left w:val="none" w:sz="0" w:space="0" w:color="auto"/>
            <w:bottom w:val="none" w:sz="0" w:space="0" w:color="auto"/>
            <w:right w:val="none" w:sz="0" w:space="0" w:color="auto"/>
          </w:divBdr>
        </w:div>
        <w:div w:id="624044732">
          <w:marLeft w:val="480"/>
          <w:marRight w:val="0"/>
          <w:marTop w:val="0"/>
          <w:marBottom w:val="0"/>
          <w:divBdr>
            <w:top w:val="none" w:sz="0" w:space="0" w:color="auto"/>
            <w:left w:val="none" w:sz="0" w:space="0" w:color="auto"/>
            <w:bottom w:val="none" w:sz="0" w:space="0" w:color="auto"/>
            <w:right w:val="none" w:sz="0" w:space="0" w:color="auto"/>
          </w:divBdr>
        </w:div>
        <w:div w:id="752358066">
          <w:marLeft w:val="480"/>
          <w:marRight w:val="0"/>
          <w:marTop w:val="0"/>
          <w:marBottom w:val="0"/>
          <w:divBdr>
            <w:top w:val="none" w:sz="0" w:space="0" w:color="auto"/>
            <w:left w:val="none" w:sz="0" w:space="0" w:color="auto"/>
            <w:bottom w:val="none" w:sz="0" w:space="0" w:color="auto"/>
            <w:right w:val="none" w:sz="0" w:space="0" w:color="auto"/>
          </w:divBdr>
        </w:div>
        <w:div w:id="1449426606">
          <w:marLeft w:val="480"/>
          <w:marRight w:val="0"/>
          <w:marTop w:val="0"/>
          <w:marBottom w:val="0"/>
          <w:divBdr>
            <w:top w:val="none" w:sz="0" w:space="0" w:color="auto"/>
            <w:left w:val="none" w:sz="0" w:space="0" w:color="auto"/>
            <w:bottom w:val="none" w:sz="0" w:space="0" w:color="auto"/>
            <w:right w:val="none" w:sz="0" w:space="0" w:color="auto"/>
          </w:divBdr>
        </w:div>
        <w:div w:id="919489843">
          <w:marLeft w:val="480"/>
          <w:marRight w:val="0"/>
          <w:marTop w:val="0"/>
          <w:marBottom w:val="0"/>
          <w:divBdr>
            <w:top w:val="none" w:sz="0" w:space="0" w:color="auto"/>
            <w:left w:val="none" w:sz="0" w:space="0" w:color="auto"/>
            <w:bottom w:val="none" w:sz="0" w:space="0" w:color="auto"/>
            <w:right w:val="none" w:sz="0" w:space="0" w:color="auto"/>
          </w:divBdr>
        </w:div>
        <w:div w:id="512453888">
          <w:marLeft w:val="480"/>
          <w:marRight w:val="0"/>
          <w:marTop w:val="0"/>
          <w:marBottom w:val="0"/>
          <w:divBdr>
            <w:top w:val="none" w:sz="0" w:space="0" w:color="auto"/>
            <w:left w:val="none" w:sz="0" w:space="0" w:color="auto"/>
            <w:bottom w:val="none" w:sz="0" w:space="0" w:color="auto"/>
            <w:right w:val="none" w:sz="0" w:space="0" w:color="auto"/>
          </w:divBdr>
        </w:div>
        <w:div w:id="855272990">
          <w:marLeft w:val="480"/>
          <w:marRight w:val="0"/>
          <w:marTop w:val="0"/>
          <w:marBottom w:val="0"/>
          <w:divBdr>
            <w:top w:val="none" w:sz="0" w:space="0" w:color="auto"/>
            <w:left w:val="none" w:sz="0" w:space="0" w:color="auto"/>
            <w:bottom w:val="none" w:sz="0" w:space="0" w:color="auto"/>
            <w:right w:val="none" w:sz="0" w:space="0" w:color="auto"/>
          </w:divBdr>
        </w:div>
        <w:div w:id="1312297209">
          <w:marLeft w:val="480"/>
          <w:marRight w:val="0"/>
          <w:marTop w:val="0"/>
          <w:marBottom w:val="0"/>
          <w:divBdr>
            <w:top w:val="none" w:sz="0" w:space="0" w:color="auto"/>
            <w:left w:val="none" w:sz="0" w:space="0" w:color="auto"/>
            <w:bottom w:val="none" w:sz="0" w:space="0" w:color="auto"/>
            <w:right w:val="none" w:sz="0" w:space="0" w:color="auto"/>
          </w:divBdr>
        </w:div>
        <w:div w:id="1790397051">
          <w:marLeft w:val="480"/>
          <w:marRight w:val="0"/>
          <w:marTop w:val="0"/>
          <w:marBottom w:val="0"/>
          <w:divBdr>
            <w:top w:val="none" w:sz="0" w:space="0" w:color="auto"/>
            <w:left w:val="none" w:sz="0" w:space="0" w:color="auto"/>
            <w:bottom w:val="none" w:sz="0" w:space="0" w:color="auto"/>
            <w:right w:val="none" w:sz="0" w:space="0" w:color="auto"/>
          </w:divBdr>
        </w:div>
        <w:div w:id="1291473285">
          <w:marLeft w:val="480"/>
          <w:marRight w:val="0"/>
          <w:marTop w:val="0"/>
          <w:marBottom w:val="0"/>
          <w:divBdr>
            <w:top w:val="none" w:sz="0" w:space="0" w:color="auto"/>
            <w:left w:val="none" w:sz="0" w:space="0" w:color="auto"/>
            <w:bottom w:val="none" w:sz="0" w:space="0" w:color="auto"/>
            <w:right w:val="none" w:sz="0" w:space="0" w:color="auto"/>
          </w:divBdr>
        </w:div>
        <w:div w:id="1235513333">
          <w:marLeft w:val="480"/>
          <w:marRight w:val="0"/>
          <w:marTop w:val="0"/>
          <w:marBottom w:val="0"/>
          <w:divBdr>
            <w:top w:val="none" w:sz="0" w:space="0" w:color="auto"/>
            <w:left w:val="none" w:sz="0" w:space="0" w:color="auto"/>
            <w:bottom w:val="none" w:sz="0" w:space="0" w:color="auto"/>
            <w:right w:val="none" w:sz="0" w:space="0" w:color="auto"/>
          </w:divBdr>
        </w:div>
        <w:div w:id="1687636931">
          <w:marLeft w:val="480"/>
          <w:marRight w:val="0"/>
          <w:marTop w:val="0"/>
          <w:marBottom w:val="0"/>
          <w:divBdr>
            <w:top w:val="none" w:sz="0" w:space="0" w:color="auto"/>
            <w:left w:val="none" w:sz="0" w:space="0" w:color="auto"/>
            <w:bottom w:val="none" w:sz="0" w:space="0" w:color="auto"/>
            <w:right w:val="none" w:sz="0" w:space="0" w:color="auto"/>
          </w:divBdr>
        </w:div>
        <w:div w:id="1253852051">
          <w:marLeft w:val="480"/>
          <w:marRight w:val="0"/>
          <w:marTop w:val="0"/>
          <w:marBottom w:val="0"/>
          <w:divBdr>
            <w:top w:val="none" w:sz="0" w:space="0" w:color="auto"/>
            <w:left w:val="none" w:sz="0" w:space="0" w:color="auto"/>
            <w:bottom w:val="none" w:sz="0" w:space="0" w:color="auto"/>
            <w:right w:val="none" w:sz="0" w:space="0" w:color="auto"/>
          </w:divBdr>
        </w:div>
        <w:div w:id="1466702890">
          <w:marLeft w:val="480"/>
          <w:marRight w:val="0"/>
          <w:marTop w:val="0"/>
          <w:marBottom w:val="0"/>
          <w:divBdr>
            <w:top w:val="none" w:sz="0" w:space="0" w:color="auto"/>
            <w:left w:val="none" w:sz="0" w:space="0" w:color="auto"/>
            <w:bottom w:val="none" w:sz="0" w:space="0" w:color="auto"/>
            <w:right w:val="none" w:sz="0" w:space="0" w:color="auto"/>
          </w:divBdr>
        </w:div>
        <w:div w:id="1111436527">
          <w:marLeft w:val="480"/>
          <w:marRight w:val="0"/>
          <w:marTop w:val="0"/>
          <w:marBottom w:val="0"/>
          <w:divBdr>
            <w:top w:val="none" w:sz="0" w:space="0" w:color="auto"/>
            <w:left w:val="none" w:sz="0" w:space="0" w:color="auto"/>
            <w:bottom w:val="none" w:sz="0" w:space="0" w:color="auto"/>
            <w:right w:val="none" w:sz="0" w:space="0" w:color="auto"/>
          </w:divBdr>
        </w:div>
      </w:divsChild>
    </w:div>
    <w:div w:id="241186602">
      <w:bodyDiv w:val="1"/>
      <w:marLeft w:val="0"/>
      <w:marRight w:val="0"/>
      <w:marTop w:val="0"/>
      <w:marBottom w:val="0"/>
      <w:divBdr>
        <w:top w:val="none" w:sz="0" w:space="0" w:color="auto"/>
        <w:left w:val="none" w:sz="0" w:space="0" w:color="auto"/>
        <w:bottom w:val="none" w:sz="0" w:space="0" w:color="auto"/>
        <w:right w:val="none" w:sz="0" w:space="0" w:color="auto"/>
      </w:divBdr>
      <w:divsChild>
        <w:div w:id="1365130054">
          <w:marLeft w:val="640"/>
          <w:marRight w:val="0"/>
          <w:marTop w:val="0"/>
          <w:marBottom w:val="0"/>
          <w:divBdr>
            <w:top w:val="none" w:sz="0" w:space="0" w:color="auto"/>
            <w:left w:val="none" w:sz="0" w:space="0" w:color="auto"/>
            <w:bottom w:val="none" w:sz="0" w:space="0" w:color="auto"/>
            <w:right w:val="none" w:sz="0" w:space="0" w:color="auto"/>
          </w:divBdr>
        </w:div>
        <w:div w:id="1677265649">
          <w:marLeft w:val="640"/>
          <w:marRight w:val="0"/>
          <w:marTop w:val="0"/>
          <w:marBottom w:val="0"/>
          <w:divBdr>
            <w:top w:val="none" w:sz="0" w:space="0" w:color="auto"/>
            <w:left w:val="none" w:sz="0" w:space="0" w:color="auto"/>
            <w:bottom w:val="none" w:sz="0" w:space="0" w:color="auto"/>
            <w:right w:val="none" w:sz="0" w:space="0" w:color="auto"/>
          </w:divBdr>
        </w:div>
        <w:div w:id="827599164">
          <w:marLeft w:val="640"/>
          <w:marRight w:val="0"/>
          <w:marTop w:val="0"/>
          <w:marBottom w:val="0"/>
          <w:divBdr>
            <w:top w:val="none" w:sz="0" w:space="0" w:color="auto"/>
            <w:left w:val="none" w:sz="0" w:space="0" w:color="auto"/>
            <w:bottom w:val="none" w:sz="0" w:space="0" w:color="auto"/>
            <w:right w:val="none" w:sz="0" w:space="0" w:color="auto"/>
          </w:divBdr>
        </w:div>
        <w:div w:id="1368287672">
          <w:marLeft w:val="640"/>
          <w:marRight w:val="0"/>
          <w:marTop w:val="0"/>
          <w:marBottom w:val="0"/>
          <w:divBdr>
            <w:top w:val="none" w:sz="0" w:space="0" w:color="auto"/>
            <w:left w:val="none" w:sz="0" w:space="0" w:color="auto"/>
            <w:bottom w:val="none" w:sz="0" w:space="0" w:color="auto"/>
            <w:right w:val="none" w:sz="0" w:space="0" w:color="auto"/>
          </w:divBdr>
        </w:div>
        <w:div w:id="626858254">
          <w:marLeft w:val="640"/>
          <w:marRight w:val="0"/>
          <w:marTop w:val="0"/>
          <w:marBottom w:val="0"/>
          <w:divBdr>
            <w:top w:val="none" w:sz="0" w:space="0" w:color="auto"/>
            <w:left w:val="none" w:sz="0" w:space="0" w:color="auto"/>
            <w:bottom w:val="none" w:sz="0" w:space="0" w:color="auto"/>
            <w:right w:val="none" w:sz="0" w:space="0" w:color="auto"/>
          </w:divBdr>
        </w:div>
        <w:div w:id="912936711">
          <w:marLeft w:val="640"/>
          <w:marRight w:val="0"/>
          <w:marTop w:val="0"/>
          <w:marBottom w:val="0"/>
          <w:divBdr>
            <w:top w:val="none" w:sz="0" w:space="0" w:color="auto"/>
            <w:left w:val="none" w:sz="0" w:space="0" w:color="auto"/>
            <w:bottom w:val="none" w:sz="0" w:space="0" w:color="auto"/>
            <w:right w:val="none" w:sz="0" w:space="0" w:color="auto"/>
          </w:divBdr>
        </w:div>
        <w:div w:id="1635406286">
          <w:marLeft w:val="640"/>
          <w:marRight w:val="0"/>
          <w:marTop w:val="0"/>
          <w:marBottom w:val="0"/>
          <w:divBdr>
            <w:top w:val="none" w:sz="0" w:space="0" w:color="auto"/>
            <w:left w:val="none" w:sz="0" w:space="0" w:color="auto"/>
            <w:bottom w:val="none" w:sz="0" w:space="0" w:color="auto"/>
            <w:right w:val="none" w:sz="0" w:space="0" w:color="auto"/>
          </w:divBdr>
        </w:div>
        <w:div w:id="249462048">
          <w:marLeft w:val="640"/>
          <w:marRight w:val="0"/>
          <w:marTop w:val="0"/>
          <w:marBottom w:val="0"/>
          <w:divBdr>
            <w:top w:val="none" w:sz="0" w:space="0" w:color="auto"/>
            <w:left w:val="none" w:sz="0" w:space="0" w:color="auto"/>
            <w:bottom w:val="none" w:sz="0" w:space="0" w:color="auto"/>
            <w:right w:val="none" w:sz="0" w:space="0" w:color="auto"/>
          </w:divBdr>
        </w:div>
        <w:div w:id="731582661">
          <w:marLeft w:val="640"/>
          <w:marRight w:val="0"/>
          <w:marTop w:val="0"/>
          <w:marBottom w:val="0"/>
          <w:divBdr>
            <w:top w:val="none" w:sz="0" w:space="0" w:color="auto"/>
            <w:left w:val="none" w:sz="0" w:space="0" w:color="auto"/>
            <w:bottom w:val="none" w:sz="0" w:space="0" w:color="auto"/>
            <w:right w:val="none" w:sz="0" w:space="0" w:color="auto"/>
          </w:divBdr>
        </w:div>
        <w:div w:id="751901520">
          <w:marLeft w:val="640"/>
          <w:marRight w:val="0"/>
          <w:marTop w:val="0"/>
          <w:marBottom w:val="0"/>
          <w:divBdr>
            <w:top w:val="none" w:sz="0" w:space="0" w:color="auto"/>
            <w:left w:val="none" w:sz="0" w:space="0" w:color="auto"/>
            <w:bottom w:val="none" w:sz="0" w:space="0" w:color="auto"/>
            <w:right w:val="none" w:sz="0" w:space="0" w:color="auto"/>
          </w:divBdr>
        </w:div>
        <w:div w:id="1816752567">
          <w:marLeft w:val="640"/>
          <w:marRight w:val="0"/>
          <w:marTop w:val="0"/>
          <w:marBottom w:val="0"/>
          <w:divBdr>
            <w:top w:val="none" w:sz="0" w:space="0" w:color="auto"/>
            <w:left w:val="none" w:sz="0" w:space="0" w:color="auto"/>
            <w:bottom w:val="none" w:sz="0" w:space="0" w:color="auto"/>
            <w:right w:val="none" w:sz="0" w:space="0" w:color="auto"/>
          </w:divBdr>
        </w:div>
        <w:div w:id="1527016968">
          <w:marLeft w:val="640"/>
          <w:marRight w:val="0"/>
          <w:marTop w:val="0"/>
          <w:marBottom w:val="0"/>
          <w:divBdr>
            <w:top w:val="none" w:sz="0" w:space="0" w:color="auto"/>
            <w:left w:val="none" w:sz="0" w:space="0" w:color="auto"/>
            <w:bottom w:val="none" w:sz="0" w:space="0" w:color="auto"/>
            <w:right w:val="none" w:sz="0" w:space="0" w:color="auto"/>
          </w:divBdr>
        </w:div>
        <w:div w:id="1602836350">
          <w:marLeft w:val="640"/>
          <w:marRight w:val="0"/>
          <w:marTop w:val="0"/>
          <w:marBottom w:val="0"/>
          <w:divBdr>
            <w:top w:val="none" w:sz="0" w:space="0" w:color="auto"/>
            <w:left w:val="none" w:sz="0" w:space="0" w:color="auto"/>
            <w:bottom w:val="none" w:sz="0" w:space="0" w:color="auto"/>
            <w:right w:val="none" w:sz="0" w:space="0" w:color="auto"/>
          </w:divBdr>
        </w:div>
        <w:div w:id="360252423">
          <w:marLeft w:val="640"/>
          <w:marRight w:val="0"/>
          <w:marTop w:val="0"/>
          <w:marBottom w:val="0"/>
          <w:divBdr>
            <w:top w:val="none" w:sz="0" w:space="0" w:color="auto"/>
            <w:left w:val="none" w:sz="0" w:space="0" w:color="auto"/>
            <w:bottom w:val="none" w:sz="0" w:space="0" w:color="auto"/>
            <w:right w:val="none" w:sz="0" w:space="0" w:color="auto"/>
          </w:divBdr>
        </w:div>
        <w:div w:id="1777602913">
          <w:marLeft w:val="640"/>
          <w:marRight w:val="0"/>
          <w:marTop w:val="0"/>
          <w:marBottom w:val="0"/>
          <w:divBdr>
            <w:top w:val="none" w:sz="0" w:space="0" w:color="auto"/>
            <w:left w:val="none" w:sz="0" w:space="0" w:color="auto"/>
            <w:bottom w:val="none" w:sz="0" w:space="0" w:color="auto"/>
            <w:right w:val="none" w:sz="0" w:space="0" w:color="auto"/>
          </w:divBdr>
        </w:div>
        <w:div w:id="1229196038">
          <w:marLeft w:val="640"/>
          <w:marRight w:val="0"/>
          <w:marTop w:val="0"/>
          <w:marBottom w:val="0"/>
          <w:divBdr>
            <w:top w:val="none" w:sz="0" w:space="0" w:color="auto"/>
            <w:left w:val="none" w:sz="0" w:space="0" w:color="auto"/>
            <w:bottom w:val="none" w:sz="0" w:space="0" w:color="auto"/>
            <w:right w:val="none" w:sz="0" w:space="0" w:color="auto"/>
          </w:divBdr>
        </w:div>
        <w:div w:id="662245912">
          <w:marLeft w:val="640"/>
          <w:marRight w:val="0"/>
          <w:marTop w:val="0"/>
          <w:marBottom w:val="0"/>
          <w:divBdr>
            <w:top w:val="none" w:sz="0" w:space="0" w:color="auto"/>
            <w:left w:val="none" w:sz="0" w:space="0" w:color="auto"/>
            <w:bottom w:val="none" w:sz="0" w:space="0" w:color="auto"/>
            <w:right w:val="none" w:sz="0" w:space="0" w:color="auto"/>
          </w:divBdr>
        </w:div>
        <w:div w:id="499546623">
          <w:marLeft w:val="640"/>
          <w:marRight w:val="0"/>
          <w:marTop w:val="0"/>
          <w:marBottom w:val="0"/>
          <w:divBdr>
            <w:top w:val="none" w:sz="0" w:space="0" w:color="auto"/>
            <w:left w:val="none" w:sz="0" w:space="0" w:color="auto"/>
            <w:bottom w:val="none" w:sz="0" w:space="0" w:color="auto"/>
            <w:right w:val="none" w:sz="0" w:space="0" w:color="auto"/>
          </w:divBdr>
        </w:div>
        <w:div w:id="60981049">
          <w:marLeft w:val="640"/>
          <w:marRight w:val="0"/>
          <w:marTop w:val="0"/>
          <w:marBottom w:val="0"/>
          <w:divBdr>
            <w:top w:val="none" w:sz="0" w:space="0" w:color="auto"/>
            <w:left w:val="none" w:sz="0" w:space="0" w:color="auto"/>
            <w:bottom w:val="none" w:sz="0" w:space="0" w:color="auto"/>
            <w:right w:val="none" w:sz="0" w:space="0" w:color="auto"/>
          </w:divBdr>
        </w:div>
        <w:div w:id="770246682">
          <w:marLeft w:val="640"/>
          <w:marRight w:val="0"/>
          <w:marTop w:val="0"/>
          <w:marBottom w:val="0"/>
          <w:divBdr>
            <w:top w:val="none" w:sz="0" w:space="0" w:color="auto"/>
            <w:left w:val="none" w:sz="0" w:space="0" w:color="auto"/>
            <w:bottom w:val="none" w:sz="0" w:space="0" w:color="auto"/>
            <w:right w:val="none" w:sz="0" w:space="0" w:color="auto"/>
          </w:divBdr>
        </w:div>
        <w:div w:id="137459000">
          <w:marLeft w:val="640"/>
          <w:marRight w:val="0"/>
          <w:marTop w:val="0"/>
          <w:marBottom w:val="0"/>
          <w:divBdr>
            <w:top w:val="none" w:sz="0" w:space="0" w:color="auto"/>
            <w:left w:val="none" w:sz="0" w:space="0" w:color="auto"/>
            <w:bottom w:val="none" w:sz="0" w:space="0" w:color="auto"/>
            <w:right w:val="none" w:sz="0" w:space="0" w:color="auto"/>
          </w:divBdr>
        </w:div>
        <w:div w:id="1952663190">
          <w:marLeft w:val="640"/>
          <w:marRight w:val="0"/>
          <w:marTop w:val="0"/>
          <w:marBottom w:val="0"/>
          <w:divBdr>
            <w:top w:val="none" w:sz="0" w:space="0" w:color="auto"/>
            <w:left w:val="none" w:sz="0" w:space="0" w:color="auto"/>
            <w:bottom w:val="none" w:sz="0" w:space="0" w:color="auto"/>
            <w:right w:val="none" w:sz="0" w:space="0" w:color="auto"/>
          </w:divBdr>
        </w:div>
        <w:div w:id="855920509">
          <w:marLeft w:val="640"/>
          <w:marRight w:val="0"/>
          <w:marTop w:val="0"/>
          <w:marBottom w:val="0"/>
          <w:divBdr>
            <w:top w:val="none" w:sz="0" w:space="0" w:color="auto"/>
            <w:left w:val="none" w:sz="0" w:space="0" w:color="auto"/>
            <w:bottom w:val="none" w:sz="0" w:space="0" w:color="auto"/>
            <w:right w:val="none" w:sz="0" w:space="0" w:color="auto"/>
          </w:divBdr>
        </w:div>
        <w:div w:id="1547137989">
          <w:marLeft w:val="640"/>
          <w:marRight w:val="0"/>
          <w:marTop w:val="0"/>
          <w:marBottom w:val="0"/>
          <w:divBdr>
            <w:top w:val="none" w:sz="0" w:space="0" w:color="auto"/>
            <w:left w:val="none" w:sz="0" w:space="0" w:color="auto"/>
            <w:bottom w:val="none" w:sz="0" w:space="0" w:color="auto"/>
            <w:right w:val="none" w:sz="0" w:space="0" w:color="auto"/>
          </w:divBdr>
        </w:div>
        <w:div w:id="360203744">
          <w:marLeft w:val="640"/>
          <w:marRight w:val="0"/>
          <w:marTop w:val="0"/>
          <w:marBottom w:val="0"/>
          <w:divBdr>
            <w:top w:val="none" w:sz="0" w:space="0" w:color="auto"/>
            <w:left w:val="none" w:sz="0" w:space="0" w:color="auto"/>
            <w:bottom w:val="none" w:sz="0" w:space="0" w:color="auto"/>
            <w:right w:val="none" w:sz="0" w:space="0" w:color="auto"/>
          </w:divBdr>
        </w:div>
        <w:div w:id="1154251334">
          <w:marLeft w:val="640"/>
          <w:marRight w:val="0"/>
          <w:marTop w:val="0"/>
          <w:marBottom w:val="0"/>
          <w:divBdr>
            <w:top w:val="none" w:sz="0" w:space="0" w:color="auto"/>
            <w:left w:val="none" w:sz="0" w:space="0" w:color="auto"/>
            <w:bottom w:val="none" w:sz="0" w:space="0" w:color="auto"/>
            <w:right w:val="none" w:sz="0" w:space="0" w:color="auto"/>
          </w:divBdr>
        </w:div>
        <w:div w:id="157506253">
          <w:marLeft w:val="640"/>
          <w:marRight w:val="0"/>
          <w:marTop w:val="0"/>
          <w:marBottom w:val="0"/>
          <w:divBdr>
            <w:top w:val="none" w:sz="0" w:space="0" w:color="auto"/>
            <w:left w:val="none" w:sz="0" w:space="0" w:color="auto"/>
            <w:bottom w:val="none" w:sz="0" w:space="0" w:color="auto"/>
            <w:right w:val="none" w:sz="0" w:space="0" w:color="auto"/>
          </w:divBdr>
        </w:div>
        <w:div w:id="1459295226">
          <w:marLeft w:val="640"/>
          <w:marRight w:val="0"/>
          <w:marTop w:val="0"/>
          <w:marBottom w:val="0"/>
          <w:divBdr>
            <w:top w:val="none" w:sz="0" w:space="0" w:color="auto"/>
            <w:left w:val="none" w:sz="0" w:space="0" w:color="auto"/>
            <w:bottom w:val="none" w:sz="0" w:space="0" w:color="auto"/>
            <w:right w:val="none" w:sz="0" w:space="0" w:color="auto"/>
          </w:divBdr>
        </w:div>
        <w:div w:id="1352995393">
          <w:marLeft w:val="640"/>
          <w:marRight w:val="0"/>
          <w:marTop w:val="0"/>
          <w:marBottom w:val="0"/>
          <w:divBdr>
            <w:top w:val="none" w:sz="0" w:space="0" w:color="auto"/>
            <w:left w:val="none" w:sz="0" w:space="0" w:color="auto"/>
            <w:bottom w:val="none" w:sz="0" w:space="0" w:color="auto"/>
            <w:right w:val="none" w:sz="0" w:space="0" w:color="auto"/>
          </w:divBdr>
        </w:div>
        <w:div w:id="583420245">
          <w:marLeft w:val="640"/>
          <w:marRight w:val="0"/>
          <w:marTop w:val="0"/>
          <w:marBottom w:val="0"/>
          <w:divBdr>
            <w:top w:val="none" w:sz="0" w:space="0" w:color="auto"/>
            <w:left w:val="none" w:sz="0" w:space="0" w:color="auto"/>
            <w:bottom w:val="none" w:sz="0" w:space="0" w:color="auto"/>
            <w:right w:val="none" w:sz="0" w:space="0" w:color="auto"/>
          </w:divBdr>
        </w:div>
        <w:div w:id="1306275878">
          <w:marLeft w:val="640"/>
          <w:marRight w:val="0"/>
          <w:marTop w:val="0"/>
          <w:marBottom w:val="0"/>
          <w:divBdr>
            <w:top w:val="none" w:sz="0" w:space="0" w:color="auto"/>
            <w:left w:val="none" w:sz="0" w:space="0" w:color="auto"/>
            <w:bottom w:val="none" w:sz="0" w:space="0" w:color="auto"/>
            <w:right w:val="none" w:sz="0" w:space="0" w:color="auto"/>
          </w:divBdr>
        </w:div>
        <w:div w:id="311565515">
          <w:marLeft w:val="640"/>
          <w:marRight w:val="0"/>
          <w:marTop w:val="0"/>
          <w:marBottom w:val="0"/>
          <w:divBdr>
            <w:top w:val="none" w:sz="0" w:space="0" w:color="auto"/>
            <w:left w:val="none" w:sz="0" w:space="0" w:color="auto"/>
            <w:bottom w:val="none" w:sz="0" w:space="0" w:color="auto"/>
            <w:right w:val="none" w:sz="0" w:space="0" w:color="auto"/>
          </w:divBdr>
        </w:div>
        <w:div w:id="738135986">
          <w:marLeft w:val="640"/>
          <w:marRight w:val="0"/>
          <w:marTop w:val="0"/>
          <w:marBottom w:val="0"/>
          <w:divBdr>
            <w:top w:val="none" w:sz="0" w:space="0" w:color="auto"/>
            <w:left w:val="none" w:sz="0" w:space="0" w:color="auto"/>
            <w:bottom w:val="none" w:sz="0" w:space="0" w:color="auto"/>
            <w:right w:val="none" w:sz="0" w:space="0" w:color="auto"/>
          </w:divBdr>
        </w:div>
        <w:div w:id="1529830367">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1753891212">
          <w:marLeft w:val="640"/>
          <w:marRight w:val="0"/>
          <w:marTop w:val="0"/>
          <w:marBottom w:val="0"/>
          <w:divBdr>
            <w:top w:val="none" w:sz="0" w:space="0" w:color="auto"/>
            <w:left w:val="none" w:sz="0" w:space="0" w:color="auto"/>
            <w:bottom w:val="none" w:sz="0" w:space="0" w:color="auto"/>
            <w:right w:val="none" w:sz="0" w:space="0" w:color="auto"/>
          </w:divBdr>
        </w:div>
        <w:div w:id="1982804541">
          <w:marLeft w:val="640"/>
          <w:marRight w:val="0"/>
          <w:marTop w:val="0"/>
          <w:marBottom w:val="0"/>
          <w:divBdr>
            <w:top w:val="none" w:sz="0" w:space="0" w:color="auto"/>
            <w:left w:val="none" w:sz="0" w:space="0" w:color="auto"/>
            <w:bottom w:val="none" w:sz="0" w:space="0" w:color="auto"/>
            <w:right w:val="none" w:sz="0" w:space="0" w:color="auto"/>
          </w:divBdr>
        </w:div>
        <w:div w:id="720322935">
          <w:marLeft w:val="640"/>
          <w:marRight w:val="0"/>
          <w:marTop w:val="0"/>
          <w:marBottom w:val="0"/>
          <w:divBdr>
            <w:top w:val="none" w:sz="0" w:space="0" w:color="auto"/>
            <w:left w:val="none" w:sz="0" w:space="0" w:color="auto"/>
            <w:bottom w:val="none" w:sz="0" w:space="0" w:color="auto"/>
            <w:right w:val="none" w:sz="0" w:space="0" w:color="auto"/>
          </w:divBdr>
        </w:div>
        <w:div w:id="302467280">
          <w:marLeft w:val="640"/>
          <w:marRight w:val="0"/>
          <w:marTop w:val="0"/>
          <w:marBottom w:val="0"/>
          <w:divBdr>
            <w:top w:val="none" w:sz="0" w:space="0" w:color="auto"/>
            <w:left w:val="none" w:sz="0" w:space="0" w:color="auto"/>
            <w:bottom w:val="none" w:sz="0" w:space="0" w:color="auto"/>
            <w:right w:val="none" w:sz="0" w:space="0" w:color="auto"/>
          </w:divBdr>
        </w:div>
        <w:div w:id="524831646">
          <w:marLeft w:val="640"/>
          <w:marRight w:val="0"/>
          <w:marTop w:val="0"/>
          <w:marBottom w:val="0"/>
          <w:divBdr>
            <w:top w:val="none" w:sz="0" w:space="0" w:color="auto"/>
            <w:left w:val="none" w:sz="0" w:space="0" w:color="auto"/>
            <w:bottom w:val="none" w:sz="0" w:space="0" w:color="auto"/>
            <w:right w:val="none" w:sz="0" w:space="0" w:color="auto"/>
          </w:divBdr>
        </w:div>
        <w:div w:id="1423602168">
          <w:marLeft w:val="640"/>
          <w:marRight w:val="0"/>
          <w:marTop w:val="0"/>
          <w:marBottom w:val="0"/>
          <w:divBdr>
            <w:top w:val="none" w:sz="0" w:space="0" w:color="auto"/>
            <w:left w:val="none" w:sz="0" w:space="0" w:color="auto"/>
            <w:bottom w:val="none" w:sz="0" w:space="0" w:color="auto"/>
            <w:right w:val="none" w:sz="0" w:space="0" w:color="auto"/>
          </w:divBdr>
        </w:div>
        <w:div w:id="1730105640">
          <w:marLeft w:val="640"/>
          <w:marRight w:val="0"/>
          <w:marTop w:val="0"/>
          <w:marBottom w:val="0"/>
          <w:divBdr>
            <w:top w:val="none" w:sz="0" w:space="0" w:color="auto"/>
            <w:left w:val="none" w:sz="0" w:space="0" w:color="auto"/>
            <w:bottom w:val="none" w:sz="0" w:space="0" w:color="auto"/>
            <w:right w:val="none" w:sz="0" w:space="0" w:color="auto"/>
          </w:divBdr>
        </w:div>
        <w:div w:id="180553454">
          <w:marLeft w:val="640"/>
          <w:marRight w:val="0"/>
          <w:marTop w:val="0"/>
          <w:marBottom w:val="0"/>
          <w:divBdr>
            <w:top w:val="none" w:sz="0" w:space="0" w:color="auto"/>
            <w:left w:val="none" w:sz="0" w:space="0" w:color="auto"/>
            <w:bottom w:val="none" w:sz="0" w:space="0" w:color="auto"/>
            <w:right w:val="none" w:sz="0" w:space="0" w:color="auto"/>
          </w:divBdr>
        </w:div>
        <w:div w:id="2088576830">
          <w:marLeft w:val="640"/>
          <w:marRight w:val="0"/>
          <w:marTop w:val="0"/>
          <w:marBottom w:val="0"/>
          <w:divBdr>
            <w:top w:val="none" w:sz="0" w:space="0" w:color="auto"/>
            <w:left w:val="none" w:sz="0" w:space="0" w:color="auto"/>
            <w:bottom w:val="none" w:sz="0" w:space="0" w:color="auto"/>
            <w:right w:val="none" w:sz="0" w:space="0" w:color="auto"/>
          </w:divBdr>
        </w:div>
        <w:div w:id="296223783">
          <w:marLeft w:val="640"/>
          <w:marRight w:val="0"/>
          <w:marTop w:val="0"/>
          <w:marBottom w:val="0"/>
          <w:divBdr>
            <w:top w:val="none" w:sz="0" w:space="0" w:color="auto"/>
            <w:left w:val="none" w:sz="0" w:space="0" w:color="auto"/>
            <w:bottom w:val="none" w:sz="0" w:space="0" w:color="auto"/>
            <w:right w:val="none" w:sz="0" w:space="0" w:color="auto"/>
          </w:divBdr>
        </w:div>
        <w:div w:id="800994973">
          <w:marLeft w:val="640"/>
          <w:marRight w:val="0"/>
          <w:marTop w:val="0"/>
          <w:marBottom w:val="0"/>
          <w:divBdr>
            <w:top w:val="none" w:sz="0" w:space="0" w:color="auto"/>
            <w:left w:val="none" w:sz="0" w:space="0" w:color="auto"/>
            <w:bottom w:val="none" w:sz="0" w:space="0" w:color="auto"/>
            <w:right w:val="none" w:sz="0" w:space="0" w:color="auto"/>
          </w:divBdr>
        </w:div>
        <w:div w:id="341670102">
          <w:marLeft w:val="640"/>
          <w:marRight w:val="0"/>
          <w:marTop w:val="0"/>
          <w:marBottom w:val="0"/>
          <w:divBdr>
            <w:top w:val="none" w:sz="0" w:space="0" w:color="auto"/>
            <w:left w:val="none" w:sz="0" w:space="0" w:color="auto"/>
            <w:bottom w:val="none" w:sz="0" w:space="0" w:color="auto"/>
            <w:right w:val="none" w:sz="0" w:space="0" w:color="auto"/>
          </w:divBdr>
        </w:div>
        <w:div w:id="1203513952">
          <w:marLeft w:val="640"/>
          <w:marRight w:val="0"/>
          <w:marTop w:val="0"/>
          <w:marBottom w:val="0"/>
          <w:divBdr>
            <w:top w:val="none" w:sz="0" w:space="0" w:color="auto"/>
            <w:left w:val="none" w:sz="0" w:space="0" w:color="auto"/>
            <w:bottom w:val="none" w:sz="0" w:space="0" w:color="auto"/>
            <w:right w:val="none" w:sz="0" w:space="0" w:color="auto"/>
          </w:divBdr>
        </w:div>
        <w:div w:id="961885965">
          <w:marLeft w:val="640"/>
          <w:marRight w:val="0"/>
          <w:marTop w:val="0"/>
          <w:marBottom w:val="0"/>
          <w:divBdr>
            <w:top w:val="none" w:sz="0" w:space="0" w:color="auto"/>
            <w:left w:val="none" w:sz="0" w:space="0" w:color="auto"/>
            <w:bottom w:val="none" w:sz="0" w:space="0" w:color="auto"/>
            <w:right w:val="none" w:sz="0" w:space="0" w:color="auto"/>
          </w:divBdr>
        </w:div>
        <w:div w:id="927153049">
          <w:marLeft w:val="640"/>
          <w:marRight w:val="0"/>
          <w:marTop w:val="0"/>
          <w:marBottom w:val="0"/>
          <w:divBdr>
            <w:top w:val="none" w:sz="0" w:space="0" w:color="auto"/>
            <w:left w:val="none" w:sz="0" w:space="0" w:color="auto"/>
            <w:bottom w:val="none" w:sz="0" w:space="0" w:color="auto"/>
            <w:right w:val="none" w:sz="0" w:space="0" w:color="auto"/>
          </w:divBdr>
        </w:div>
        <w:div w:id="427972910">
          <w:marLeft w:val="640"/>
          <w:marRight w:val="0"/>
          <w:marTop w:val="0"/>
          <w:marBottom w:val="0"/>
          <w:divBdr>
            <w:top w:val="none" w:sz="0" w:space="0" w:color="auto"/>
            <w:left w:val="none" w:sz="0" w:space="0" w:color="auto"/>
            <w:bottom w:val="none" w:sz="0" w:space="0" w:color="auto"/>
            <w:right w:val="none" w:sz="0" w:space="0" w:color="auto"/>
          </w:divBdr>
        </w:div>
        <w:div w:id="579025314">
          <w:marLeft w:val="640"/>
          <w:marRight w:val="0"/>
          <w:marTop w:val="0"/>
          <w:marBottom w:val="0"/>
          <w:divBdr>
            <w:top w:val="none" w:sz="0" w:space="0" w:color="auto"/>
            <w:left w:val="none" w:sz="0" w:space="0" w:color="auto"/>
            <w:bottom w:val="none" w:sz="0" w:space="0" w:color="auto"/>
            <w:right w:val="none" w:sz="0" w:space="0" w:color="auto"/>
          </w:divBdr>
        </w:div>
        <w:div w:id="95563925">
          <w:marLeft w:val="640"/>
          <w:marRight w:val="0"/>
          <w:marTop w:val="0"/>
          <w:marBottom w:val="0"/>
          <w:divBdr>
            <w:top w:val="none" w:sz="0" w:space="0" w:color="auto"/>
            <w:left w:val="none" w:sz="0" w:space="0" w:color="auto"/>
            <w:bottom w:val="none" w:sz="0" w:space="0" w:color="auto"/>
            <w:right w:val="none" w:sz="0" w:space="0" w:color="auto"/>
          </w:divBdr>
        </w:div>
        <w:div w:id="81880918">
          <w:marLeft w:val="640"/>
          <w:marRight w:val="0"/>
          <w:marTop w:val="0"/>
          <w:marBottom w:val="0"/>
          <w:divBdr>
            <w:top w:val="none" w:sz="0" w:space="0" w:color="auto"/>
            <w:left w:val="none" w:sz="0" w:space="0" w:color="auto"/>
            <w:bottom w:val="none" w:sz="0" w:space="0" w:color="auto"/>
            <w:right w:val="none" w:sz="0" w:space="0" w:color="auto"/>
          </w:divBdr>
        </w:div>
        <w:div w:id="1938639446">
          <w:marLeft w:val="640"/>
          <w:marRight w:val="0"/>
          <w:marTop w:val="0"/>
          <w:marBottom w:val="0"/>
          <w:divBdr>
            <w:top w:val="none" w:sz="0" w:space="0" w:color="auto"/>
            <w:left w:val="none" w:sz="0" w:space="0" w:color="auto"/>
            <w:bottom w:val="none" w:sz="0" w:space="0" w:color="auto"/>
            <w:right w:val="none" w:sz="0" w:space="0" w:color="auto"/>
          </w:divBdr>
        </w:div>
        <w:div w:id="268783539">
          <w:marLeft w:val="640"/>
          <w:marRight w:val="0"/>
          <w:marTop w:val="0"/>
          <w:marBottom w:val="0"/>
          <w:divBdr>
            <w:top w:val="none" w:sz="0" w:space="0" w:color="auto"/>
            <w:left w:val="none" w:sz="0" w:space="0" w:color="auto"/>
            <w:bottom w:val="none" w:sz="0" w:space="0" w:color="auto"/>
            <w:right w:val="none" w:sz="0" w:space="0" w:color="auto"/>
          </w:divBdr>
        </w:div>
        <w:div w:id="1171797540">
          <w:marLeft w:val="640"/>
          <w:marRight w:val="0"/>
          <w:marTop w:val="0"/>
          <w:marBottom w:val="0"/>
          <w:divBdr>
            <w:top w:val="none" w:sz="0" w:space="0" w:color="auto"/>
            <w:left w:val="none" w:sz="0" w:space="0" w:color="auto"/>
            <w:bottom w:val="none" w:sz="0" w:space="0" w:color="auto"/>
            <w:right w:val="none" w:sz="0" w:space="0" w:color="auto"/>
          </w:divBdr>
        </w:div>
        <w:div w:id="1745833444">
          <w:marLeft w:val="640"/>
          <w:marRight w:val="0"/>
          <w:marTop w:val="0"/>
          <w:marBottom w:val="0"/>
          <w:divBdr>
            <w:top w:val="none" w:sz="0" w:space="0" w:color="auto"/>
            <w:left w:val="none" w:sz="0" w:space="0" w:color="auto"/>
            <w:bottom w:val="none" w:sz="0" w:space="0" w:color="auto"/>
            <w:right w:val="none" w:sz="0" w:space="0" w:color="auto"/>
          </w:divBdr>
        </w:div>
        <w:div w:id="1636377040">
          <w:marLeft w:val="640"/>
          <w:marRight w:val="0"/>
          <w:marTop w:val="0"/>
          <w:marBottom w:val="0"/>
          <w:divBdr>
            <w:top w:val="none" w:sz="0" w:space="0" w:color="auto"/>
            <w:left w:val="none" w:sz="0" w:space="0" w:color="auto"/>
            <w:bottom w:val="none" w:sz="0" w:space="0" w:color="auto"/>
            <w:right w:val="none" w:sz="0" w:space="0" w:color="auto"/>
          </w:divBdr>
        </w:div>
        <w:div w:id="1014725032">
          <w:marLeft w:val="640"/>
          <w:marRight w:val="0"/>
          <w:marTop w:val="0"/>
          <w:marBottom w:val="0"/>
          <w:divBdr>
            <w:top w:val="none" w:sz="0" w:space="0" w:color="auto"/>
            <w:left w:val="none" w:sz="0" w:space="0" w:color="auto"/>
            <w:bottom w:val="none" w:sz="0" w:space="0" w:color="auto"/>
            <w:right w:val="none" w:sz="0" w:space="0" w:color="auto"/>
          </w:divBdr>
        </w:div>
        <w:div w:id="425077579">
          <w:marLeft w:val="640"/>
          <w:marRight w:val="0"/>
          <w:marTop w:val="0"/>
          <w:marBottom w:val="0"/>
          <w:divBdr>
            <w:top w:val="none" w:sz="0" w:space="0" w:color="auto"/>
            <w:left w:val="none" w:sz="0" w:space="0" w:color="auto"/>
            <w:bottom w:val="none" w:sz="0" w:space="0" w:color="auto"/>
            <w:right w:val="none" w:sz="0" w:space="0" w:color="auto"/>
          </w:divBdr>
        </w:div>
        <w:div w:id="290406666">
          <w:marLeft w:val="640"/>
          <w:marRight w:val="0"/>
          <w:marTop w:val="0"/>
          <w:marBottom w:val="0"/>
          <w:divBdr>
            <w:top w:val="none" w:sz="0" w:space="0" w:color="auto"/>
            <w:left w:val="none" w:sz="0" w:space="0" w:color="auto"/>
            <w:bottom w:val="none" w:sz="0" w:space="0" w:color="auto"/>
            <w:right w:val="none" w:sz="0" w:space="0" w:color="auto"/>
          </w:divBdr>
        </w:div>
        <w:div w:id="1581020376">
          <w:marLeft w:val="640"/>
          <w:marRight w:val="0"/>
          <w:marTop w:val="0"/>
          <w:marBottom w:val="0"/>
          <w:divBdr>
            <w:top w:val="none" w:sz="0" w:space="0" w:color="auto"/>
            <w:left w:val="none" w:sz="0" w:space="0" w:color="auto"/>
            <w:bottom w:val="none" w:sz="0" w:space="0" w:color="auto"/>
            <w:right w:val="none" w:sz="0" w:space="0" w:color="auto"/>
          </w:divBdr>
        </w:div>
        <w:div w:id="1903515677">
          <w:marLeft w:val="640"/>
          <w:marRight w:val="0"/>
          <w:marTop w:val="0"/>
          <w:marBottom w:val="0"/>
          <w:divBdr>
            <w:top w:val="none" w:sz="0" w:space="0" w:color="auto"/>
            <w:left w:val="none" w:sz="0" w:space="0" w:color="auto"/>
            <w:bottom w:val="none" w:sz="0" w:space="0" w:color="auto"/>
            <w:right w:val="none" w:sz="0" w:space="0" w:color="auto"/>
          </w:divBdr>
        </w:div>
        <w:div w:id="1428036546">
          <w:marLeft w:val="640"/>
          <w:marRight w:val="0"/>
          <w:marTop w:val="0"/>
          <w:marBottom w:val="0"/>
          <w:divBdr>
            <w:top w:val="none" w:sz="0" w:space="0" w:color="auto"/>
            <w:left w:val="none" w:sz="0" w:space="0" w:color="auto"/>
            <w:bottom w:val="none" w:sz="0" w:space="0" w:color="auto"/>
            <w:right w:val="none" w:sz="0" w:space="0" w:color="auto"/>
          </w:divBdr>
        </w:div>
        <w:div w:id="1613122687">
          <w:marLeft w:val="640"/>
          <w:marRight w:val="0"/>
          <w:marTop w:val="0"/>
          <w:marBottom w:val="0"/>
          <w:divBdr>
            <w:top w:val="none" w:sz="0" w:space="0" w:color="auto"/>
            <w:left w:val="none" w:sz="0" w:space="0" w:color="auto"/>
            <w:bottom w:val="none" w:sz="0" w:space="0" w:color="auto"/>
            <w:right w:val="none" w:sz="0" w:space="0" w:color="auto"/>
          </w:divBdr>
        </w:div>
        <w:div w:id="769011873">
          <w:marLeft w:val="640"/>
          <w:marRight w:val="0"/>
          <w:marTop w:val="0"/>
          <w:marBottom w:val="0"/>
          <w:divBdr>
            <w:top w:val="none" w:sz="0" w:space="0" w:color="auto"/>
            <w:left w:val="none" w:sz="0" w:space="0" w:color="auto"/>
            <w:bottom w:val="none" w:sz="0" w:space="0" w:color="auto"/>
            <w:right w:val="none" w:sz="0" w:space="0" w:color="auto"/>
          </w:divBdr>
        </w:div>
        <w:div w:id="1057164050">
          <w:marLeft w:val="640"/>
          <w:marRight w:val="0"/>
          <w:marTop w:val="0"/>
          <w:marBottom w:val="0"/>
          <w:divBdr>
            <w:top w:val="none" w:sz="0" w:space="0" w:color="auto"/>
            <w:left w:val="none" w:sz="0" w:space="0" w:color="auto"/>
            <w:bottom w:val="none" w:sz="0" w:space="0" w:color="auto"/>
            <w:right w:val="none" w:sz="0" w:space="0" w:color="auto"/>
          </w:divBdr>
        </w:div>
        <w:div w:id="2118864385">
          <w:marLeft w:val="640"/>
          <w:marRight w:val="0"/>
          <w:marTop w:val="0"/>
          <w:marBottom w:val="0"/>
          <w:divBdr>
            <w:top w:val="none" w:sz="0" w:space="0" w:color="auto"/>
            <w:left w:val="none" w:sz="0" w:space="0" w:color="auto"/>
            <w:bottom w:val="none" w:sz="0" w:space="0" w:color="auto"/>
            <w:right w:val="none" w:sz="0" w:space="0" w:color="auto"/>
          </w:divBdr>
        </w:div>
        <w:div w:id="1815365240">
          <w:marLeft w:val="640"/>
          <w:marRight w:val="0"/>
          <w:marTop w:val="0"/>
          <w:marBottom w:val="0"/>
          <w:divBdr>
            <w:top w:val="none" w:sz="0" w:space="0" w:color="auto"/>
            <w:left w:val="none" w:sz="0" w:space="0" w:color="auto"/>
            <w:bottom w:val="none" w:sz="0" w:space="0" w:color="auto"/>
            <w:right w:val="none" w:sz="0" w:space="0" w:color="auto"/>
          </w:divBdr>
        </w:div>
        <w:div w:id="409350022">
          <w:marLeft w:val="640"/>
          <w:marRight w:val="0"/>
          <w:marTop w:val="0"/>
          <w:marBottom w:val="0"/>
          <w:divBdr>
            <w:top w:val="none" w:sz="0" w:space="0" w:color="auto"/>
            <w:left w:val="none" w:sz="0" w:space="0" w:color="auto"/>
            <w:bottom w:val="none" w:sz="0" w:space="0" w:color="auto"/>
            <w:right w:val="none" w:sz="0" w:space="0" w:color="auto"/>
          </w:divBdr>
        </w:div>
        <w:div w:id="2085908359">
          <w:marLeft w:val="640"/>
          <w:marRight w:val="0"/>
          <w:marTop w:val="0"/>
          <w:marBottom w:val="0"/>
          <w:divBdr>
            <w:top w:val="none" w:sz="0" w:space="0" w:color="auto"/>
            <w:left w:val="none" w:sz="0" w:space="0" w:color="auto"/>
            <w:bottom w:val="none" w:sz="0" w:space="0" w:color="auto"/>
            <w:right w:val="none" w:sz="0" w:space="0" w:color="auto"/>
          </w:divBdr>
        </w:div>
        <w:div w:id="1970356714">
          <w:marLeft w:val="640"/>
          <w:marRight w:val="0"/>
          <w:marTop w:val="0"/>
          <w:marBottom w:val="0"/>
          <w:divBdr>
            <w:top w:val="none" w:sz="0" w:space="0" w:color="auto"/>
            <w:left w:val="none" w:sz="0" w:space="0" w:color="auto"/>
            <w:bottom w:val="none" w:sz="0" w:space="0" w:color="auto"/>
            <w:right w:val="none" w:sz="0" w:space="0" w:color="auto"/>
          </w:divBdr>
        </w:div>
        <w:div w:id="1148591089">
          <w:marLeft w:val="640"/>
          <w:marRight w:val="0"/>
          <w:marTop w:val="0"/>
          <w:marBottom w:val="0"/>
          <w:divBdr>
            <w:top w:val="none" w:sz="0" w:space="0" w:color="auto"/>
            <w:left w:val="none" w:sz="0" w:space="0" w:color="auto"/>
            <w:bottom w:val="none" w:sz="0" w:space="0" w:color="auto"/>
            <w:right w:val="none" w:sz="0" w:space="0" w:color="auto"/>
          </w:divBdr>
        </w:div>
        <w:div w:id="2137016164">
          <w:marLeft w:val="640"/>
          <w:marRight w:val="0"/>
          <w:marTop w:val="0"/>
          <w:marBottom w:val="0"/>
          <w:divBdr>
            <w:top w:val="none" w:sz="0" w:space="0" w:color="auto"/>
            <w:left w:val="none" w:sz="0" w:space="0" w:color="auto"/>
            <w:bottom w:val="none" w:sz="0" w:space="0" w:color="auto"/>
            <w:right w:val="none" w:sz="0" w:space="0" w:color="auto"/>
          </w:divBdr>
        </w:div>
        <w:div w:id="2093120406">
          <w:marLeft w:val="640"/>
          <w:marRight w:val="0"/>
          <w:marTop w:val="0"/>
          <w:marBottom w:val="0"/>
          <w:divBdr>
            <w:top w:val="none" w:sz="0" w:space="0" w:color="auto"/>
            <w:left w:val="none" w:sz="0" w:space="0" w:color="auto"/>
            <w:bottom w:val="none" w:sz="0" w:space="0" w:color="auto"/>
            <w:right w:val="none" w:sz="0" w:space="0" w:color="auto"/>
          </w:divBdr>
        </w:div>
        <w:div w:id="1631394330">
          <w:marLeft w:val="640"/>
          <w:marRight w:val="0"/>
          <w:marTop w:val="0"/>
          <w:marBottom w:val="0"/>
          <w:divBdr>
            <w:top w:val="none" w:sz="0" w:space="0" w:color="auto"/>
            <w:left w:val="none" w:sz="0" w:space="0" w:color="auto"/>
            <w:bottom w:val="none" w:sz="0" w:space="0" w:color="auto"/>
            <w:right w:val="none" w:sz="0" w:space="0" w:color="auto"/>
          </w:divBdr>
        </w:div>
        <w:div w:id="887912898">
          <w:marLeft w:val="640"/>
          <w:marRight w:val="0"/>
          <w:marTop w:val="0"/>
          <w:marBottom w:val="0"/>
          <w:divBdr>
            <w:top w:val="none" w:sz="0" w:space="0" w:color="auto"/>
            <w:left w:val="none" w:sz="0" w:space="0" w:color="auto"/>
            <w:bottom w:val="none" w:sz="0" w:space="0" w:color="auto"/>
            <w:right w:val="none" w:sz="0" w:space="0" w:color="auto"/>
          </w:divBdr>
        </w:div>
        <w:div w:id="383871682">
          <w:marLeft w:val="640"/>
          <w:marRight w:val="0"/>
          <w:marTop w:val="0"/>
          <w:marBottom w:val="0"/>
          <w:divBdr>
            <w:top w:val="none" w:sz="0" w:space="0" w:color="auto"/>
            <w:left w:val="none" w:sz="0" w:space="0" w:color="auto"/>
            <w:bottom w:val="none" w:sz="0" w:space="0" w:color="auto"/>
            <w:right w:val="none" w:sz="0" w:space="0" w:color="auto"/>
          </w:divBdr>
        </w:div>
        <w:div w:id="584995277">
          <w:marLeft w:val="640"/>
          <w:marRight w:val="0"/>
          <w:marTop w:val="0"/>
          <w:marBottom w:val="0"/>
          <w:divBdr>
            <w:top w:val="none" w:sz="0" w:space="0" w:color="auto"/>
            <w:left w:val="none" w:sz="0" w:space="0" w:color="auto"/>
            <w:bottom w:val="none" w:sz="0" w:space="0" w:color="auto"/>
            <w:right w:val="none" w:sz="0" w:space="0" w:color="auto"/>
          </w:divBdr>
        </w:div>
        <w:div w:id="64030994">
          <w:marLeft w:val="640"/>
          <w:marRight w:val="0"/>
          <w:marTop w:val="0"/>
          <w:marBottom w:val="0"/>
          <w:divBdr>
            <w:top w:val="none" w:sz="0" w:space="0" w:color="auto"/>
            <w:left w:val="none" w:sz="0" w:space="0" w:color="auto"/>
            <w:bottom w:val="none" w:sz="0" w:space="0" w:color="auto"/>
            <w:right w:val="none" w:sz="0" w:space="0" w:color="auto"/>
          </w:divBdr>
        </w:div>
        <w:div w:id="156070743">
          <w:marLeft w:val="640"/>
          <w:marRight w:val="0"/>
          <w:marTop w:val="0"/>
          <w:marBottom w:val="0"/>
          <w:divBdr>
            <w:top w:val="none" w:sz="0" w:space="0" w:color="auto"/>
            <w:left w:val="none" w:sz="0" w:space="0" w:color="auto"/>
            <w:bottom w:val="none" w:sz="0" w:space="0" w:color="auto"/>
            <w:right w:val="none" w:sz="0" w:space="0" w:color="auto"/>
          </w:divBdr>
        </w:div>
        <w:div w:id="1131706872">
          <w:marLeft w:val="640"/>
          <w:marRight w:val="0"/>
          <w:marTop w:val="0"/>
          <w:marBottom w:val="0"/>
          <w:divBdr>
            <w:top w:val="none" w:sz="0" w:space="0" w:color="auto"/>
            <w:left w:val="none" w:sz="0" w:space="0" w:color="auto"/>
            <w:bottom w:val="none" w:sz="0" w:space="0" w:color="auto"/>
            <w:right w:val="none" w:sz="0" w:space="0" w:color="auto"/>
          </w:divBdr>
        </w:div>
        <w:div w:id="1943104431">
          <w:marLeft w:val="640"/>
          <w:marRight w:val="0"/>
          <w:marTop w:val="0"/>
          <w:marBottom w:val="0"/>
          <w:divBdr>
            <w:top w:val="none" w:sz="0" w:space="0" w:color="auto"/>
            <w:left w:val="none" w:sz="0" w:space="0" w:color="auto"/>
            <w:bottom w:val="none" w:sz="0" w:space="0" w:color="auto"/>
            <w:right w:val="none" w:sz="0" w:space="0" w:color="auto"/>
          </w:divBdr>
        </w:div>
        <w:div w:id="2013023616">
          <w:marLeft w:val="640"/>
          <w:marRight w:val="0"/>
          <w:marTop w:val="0"/>
          <w:marBottom w:val="0"/>
          <w:divBdr>
            <w:top w:val="none" w:sz="0" w:space="0" w:color="auto"/>
            <w:left w:val="none" w:sz="0" w:space="0" w:color="auto"/>
            <w:bottom w:val="none" w:sz="0" w:space="0" w:color="auto"/>
            <w:right w:val="none" w:sz="0" w:space="0" w:color="auto"/>
          </w:divBdr>
        </w:div>
      </w:divsChild>
    </w:div>
    <w:div w:id="249430983">
      <w:bodyDiv w:val="1"/>
      <w:marLeft w:val="0"/>
      <w:marRight w:val="0"/>
      <w:marTop w:val="0"/>
      <w:marBottom w:val="0"/>
      <w:divBdr>
        <w:top w:val="none" w:sz="0" w:space="0" w:color="auto"/>
        <w:left w:val="none" w:sz="0" w:space="0" w:color="auto"/>
        <w:bottom w:val="none" w:sz="0" w:space="0" w:color="auto"/>
        <w:right w:val="none" w:sz="0" w:space="0" w:color="auto"/>
      </w:divBdr>
    </w:div>
    <w:div w:id="250817135">
      <w:bodyDiv w:val="1"/>
      <w:marLeft w:val="0"/>
      <w:marRight w:val="0"/>
      <w:marTop w:val="0"/>
      <w:marBottom w:val="0"/>
      <w:divBdr>
        <w:top w:val="none" w:sz="0" w:space="0" w:color="auto"/>
        <w:left w:val="none" w:sz="0" w:space="0" w:color="auto"/>
        <w:bottom w:val="none" w:sz="0" w:space="0" w:color="auto"/>
        <w:right w:val="none" w:sz="0" w:space="0" w:color="auto"/>
      </w:divBdr>
    </w:div>
    <w:div w:id="255017616">
      <w:bodyDiv w:val="1"/>
      <w:marLeft w:val="0"/>
      <w:marRight w:val="0"/>
      <w:marTop w:val="0"/>
      <w:marBottom w:val="0"/>
      <w:divBdr>
        <w:top w:val="none" w:sz="0" w:space="0" w:color="auto"/>
        <w:left w:val="none" w:sz="0" w:space="0" w:color="auto"/>
        <w:bottom w:val="none" w:sz="0" w:space="0" w:color="auto"/>
        <w:right w:val="none" w:sz="0" w:space="0" w:color="auto"/>
      </w:divBdr>
      <w:divsChild>
        <w:div w:id="452094466">
          <w:marLeft w:val="480"/>
          <w:marRight w:val="0"/>
          <w:marTop w:val="0"/>
          <w:marBottom w:val="0"/>
          <w:divBdr>
            <w:top w:val="none" w:sz="0" w:space="0" w:color="auto"/>
            <w:left w:val="none" w:sz="0" w:space="0" w:color="auto"/>
            <w:bottom w:val="none" w:sz="0" w:space="0" w:color="auto"/>
            <w:right w:val="none" w:sz="0" w:space="0" w:color="auto"/>
          </w:divBdr>
        </w:div>
        <w:div w:id="1950550580">
          <w:marLeft w:val="480"/>
          <w:marRight w:val="0"/>
          <w:marTop w:val="0"/>
          <w:marBottom w:val="0"/>
          <w:divBdr>
            <w:top w:val="none" w:sz="0" w:space="0" w:color="auto"/>
            <w:left w:val="none" w:sz="0" w:space="0" w:color="auto"/>
            <w:bottom w:val="none" w:sz="0" w:space="0" w:color="auto"/>
            <w:right w:val="none" w:sz="0" w:space="0" w:color="auto"/>
          </w:divBdr>
        </w:div>
        <w:div w:id="533999971">
          <w:marLeft w:val="480"/>
          <w:marRight w:val="0"/>
          <w:marTop w:val="0"/>
          <w:marBottom w:val="0"/>
          <w:divBdr>
            <w:top w:val="none" w:sz="0" w:space="0" w:color="auto"/>
            <w:left w:val="none" w:sz="0" w:space="0" w:color="auto"/>
            <w:bottom w:val="none" w:sz="0" w:space="0" w:color="auto"/>
            <w:right w:val="none" w:sz="0" w:space="0" w:color="auto"/>
          </w:divBdr>
        </w:div>
        <w:div w:id="1521044695">
          <w:marLeft w:val="480"/>
          <w:marRight w:val="0"/>
          <w:marTop w:val="0"/>
          <w:marBottom w:val="0"/>
          <w:divBdr>
            <w:top w:val="none" w:sz="0" w:space="0" w:color="auto"/>
            <w:left w:val="none" w:sz="0" w:space="0" w:color="auto"/>
            <w:bottom w:val="none" w:sz="0" w:space="0" w:color="auto"/>
            <w:right w:val="none" w:sz="0" w:space="0" w:color="auto"/>
          </w:divBdr>
        </w:div>
        <w:div w:id="2018729005">
          <w:marLeft w:val="480"/>
          <w:marRight w:val="0"/>
          <w:marTop w:val="0"/>
          <w:marBottom w:val="0"/>
          <w:divBdr>
            <w:top w:val="none" w:sz="0" w:space="0" w:color="auto"/>
            <w:left w:val="none" w:sz="0" w:space="0" w:color="auto"/>
            <w:bottom w:val="none" w:sz="0" w:space="0" w:color="auto"/>
            <w:right w:val="none" w:sz="0" w:space="0" w:color="auto"/>
          </w:divBdr>
        </w:div>
        <w:div w:id="266734952">
          <w:marLeft w:val="480"/>
          <w:marRight w:val="0"/>
          <w:marTop w:val="0"/>
          <w:marBottom w:val="0"/>
          <w:divBdr>
            <w:top w:val="none" w:sz="0" w:space="0" w:color="auto"/>
            <w:left w:val="none" w:sz="0" w:space="0" w:color="auto"/>
            <w:bottom w:val="none" w:sz="0" w:space="0" w:color="auto"/>
            <w:right w:val="none" w:sz="0" w:space="0" w:color="auto"/>
          </w:divBdr>
        </w:div>
        <w:div w:id="538593228">
          <w:marLeft w:val="480"/>
          <w:marRight w:val="0"/>
          <w:marTop w:val="0"/>
          <w:marBottom w:val="0"/>
          <w:divBdr>
            <w:top w:val="none" w:sz="0" w:space="0" w:color="auto"/>
            <w:left w:val="none" w:sz="0" w:space="0" w:color="auto"/>
            <w:bottom w:val="none" w:sz="0" w:space="0" w:color="auto"/>
            <w:right w:val="none" w:sz="0" w:space="0" w:color="auto"/>
          </w:divBdr>
        </w:div>
        <w:div w:id="509755170">
          <w:marLeft w:val="480"/>
          <w:marRight w:val="0"/>
          <w:marTop w:val="0"/>
          <w:marBottom w:val="0"/>
          <w:divBdr>
            <w:top w:val="none" w:sz="0" w:space="0" w:color="auto"/>
            <w:left w:val="none" w:sz="0" w:space="0" w:color="auto"/>
            <w:bottom w:val="none" w:sz="0" w:space="0" w:color="auto"/>
            <w:right w:val="none" w:sz="0" w:space="0" w:color="auto"/>
          </w:divBdr>
        </w:div>
        <w:div w:id="749273389">
          <w:marLeft w:val="480"/>
          <w:marRight w:val="0"/>
          <w:marTop w:val="0"/>
          <w:marBottom w:val="0"/>
          <w:divBdr>
            <w:top w:val="none" w:sz="0" w:space="0" w:color="auto"/>
            <w:left w:val="none" w:sz="0" w:space="0" w:color="auto"/>
            <w:bottom w:val="none" w:sz="0" w:space="0" w:color="auto"/>
            <w:right w:val="none" w:sz="0" w:space="0" w:color="auto"/>
          </w:divBdr>
        </w:div>
        <w:div w:id="181864264">
          <w:marLeft w:val="480"/>
          <w:marRight w:val="0"/>
          <w:marTop w:val="0"/>
          <w:marBottom w:val="0"/>
          <w:divBdr>
            <w:top w:val="none" w:sz="0" w:space="0" w:color="auto"/>
            <w:left w:val="none" w:sz="0" w:space="0" w:color="auto"/>
            <w:bottom w:val="none" w:sz="0" w:space="0" w:color="auto"/>
            <w:right w:val="none" w:sz="0" w:space="0" w:color="auto"/>
          </w:divBdr>
        </w:div>
        <w:div w:id="438795552">
          <w:marLeft w:val="480"/>
          <w:marRight w:val="0"/>
          <w:marTop w:val="0"/>
          <w:marBottom w:val="0"/>
          <w:divBdr>
            <w:top w:val="none" w:sz="0" w:space="0" w:color="auto"/>
            <w:left w:val="none" w:sz="0" w:space="0" w:color="auto"/>
            <w:bottom w:val="none" w:sz="0" w:space="0" w:color="auto"/>
            <w:right w:val="none" w:sz="0" w:space="0" w:color="auto"/>
          </w:divBdr>
        </w:div>
        <w:div w:id="103841732">
          <w:marLeft w:val="480"/>
          <w:marRight w:val="0"/>
          <w:marTop w:val="0"/>
          <w:marBottom w:val="0"/>
          <w:divBdr>
            <w:top w:val="none" w:sz="0" w:space="0" w:color="auto"/>
            <w:left w:val="none" w:sz="0" w:space="0" w:color="auto"/>
            <w:bottom w:val="none" w:sz="0" w:space="0" w:color="auto"/>
            <w:right w:val="none" w:sz="0" w:space="0" w:color="auto"/>
          </w:divBdr>
        </w:div>
        <w:div w:id="2004434062">
          <w:marLeft w:val="480"/>
          <w:marRight w:val="0"/>
          <w:marTop w:val="0"/>
          <w:marBottom w:val="0"/>
          <w:divBdr>
            <w:top w:val="none" w:sz="0" w:space="0" w:color="auto"/>
            <w:left w:val="none" w:sz="0" w:space="0" w:color="auto"/>
            <w:bottom w:val="none" w:sz="0" w:space="0" w:color="auto"/>
            <w:right w:val="none" w:sz="0" w:space="0" w:color="auto"/>
          </w:divBdr>
        </w:div>
        <w:div w:id="754938148">
          <w:marLeft w:val="480"/>
          <w:marRight w:val="0"/>
          <w:marTop w:val="0"/>
          <w:marBottom w:val="0"/>
          <w:divBdr>
            <w:top w:val="none" w:sz="0" w:space="0" w:color="auto"/>
            <w:left w:val="none" w:sz="0" w:space="0" w:color="auto"/>
            <w:bottom w:val="none" w:sz="0" w:space="0" w:color="auto"/>
            <w:right w:val="none" w:sz="0" w:space="0" w:color="auto"/>
          </w:divBdr>
        </w:div>
        <w:div w:id="2116288884">
          <w:marLeft w:val="480"/>
          <w:marRight w:val="0"/>
          <w:marTop w:val="0"/>
          <w:marBottom w:val="0"/>
          <w:divBdr>
            <w:top w:val="none" w:sz="0" w:space="0" w:color="auto"/>
            <w:left w:val="none" w:sz="0" w:space="0" w:color="auto"/>
            <w:bottom w:val="none" w:sz="0" w:space="0" w:color="auto"/>
            <w:right w:val="none" w:sz="0" w:space="0" w:color="auto"/>
          </w:divBdr>
        </w:div>
        <w:div w:id="1142579052">
          <w:marLeft w:val="480"/>
          <w:marRight w:val="0"/>
          <w:marTop w:val="0"/>
          <w:marBottom w:val="0"/>
          <w:divBdr>
            <w:top w:val="none" w:sz="0" w:space="0" w:color="auto"/>
            <w:left w:val="none" w:sz="0" w:space="0" w:color="auto"/>
            <w:bottom w:val="none" w:sz="0" w:space="0" w:color="auto"/>
            <w:right w:val="none" w:sz="0" w:space="0" w:color="auto"/>
          </w:divBdr>
        </w:div>
        <w:div w:id="467548737">
          <w:marLeft w:val="480"/>
          <w:marRight w:val="0"/>
          <w:marTop w:val="0"/>
          <w:marBottom w:val="0"/>
          <w:divBdr>
            <w:top w:val="none" w:sz="0" w:space="0" w:color="auto"/>
            <w:left w:val="none" w:sz="0" w:space="0" w:color="auto"/>
            <w:bottom w:val="none" w:sz="0" w:space="0" w:color="auto"/>
            <w:right w:val="none" w:sz="0" w:space="0" w:color="auto"/>
          </w:divBdr>
        </w:div>
        <w:div w:id="668093756">
          <w:marLeft w:val="480"/>
          <w:marRight w:val="0"/>
          <w:marTop w:val="0"/>
          <w:marBottom w:val="0"/>
          <w:divBdr>
            <w:top w:val="none" w:sz="0" w:space="0" w:color="auto"/>
            <w:left w:val="none" w:sz="0" w:space="0" w:color="auto"/>
            <w:bottom w:val="none" w:sz="0" w:space="0" w:color="auto"/>
            <w:right w:val="none" w:sz="0" w:space="0" w:color="auto"/>
          </w:divBdr>
        </w:div>
        <w:div w:id="1452016697">
          <w:marLeft w:val="480"/>
          <w:marRight w:val="0"/>
          <w:marTop w:val="0"/>
          <w:marBottom w:val="0"/>
          <w:divBdr>
            <w:top w:val="none" w:sz="0" w:space="0" w:color="auto"/>
            <w:left w:val="none" w:sz="0" w:space="0" w:color="auto"/>
            <w:bottom w:val="none" w:sz="0" w:space="0" w:color="auto"/>
            <w:right w:val="none" w:sz="0" w:space="0" w:color="auto"/>
          </w:divBdr>
        </w:div>
      </w:divsChild>
    </w:div>
    <w:div w:id="256182841">
      <w:bodyDiv w:val="1"/>
      <w:marLeft w:val="0"/>
      <w:marRight w:val="0"/>
      <w:marTop w:val="0"/>
      <w:marBottom w:val="0"/>
      <w:divBdr>
        <w:top w:val="none" w:sz="0" w:space="0" w:color="auto"/>
        <w:left w:val="none" w:sz="0" w:space="0" w:color="auto"/>
        <w:bottom w:val="none" w:sz="0" w:space="0" w:color="auto"/>
        <w:right w:val="none" w:sz="0" w:space="0" w:color="auto"/>
      </w:divBdr>
    </w:div>
    <w:div w:id="260651602">
      <w:bodyDiv w:val="1"/>
      <w:marLeft w:val="0"/>
      <w:marRight w:val="0"/>
      <w:marTop w:val="0"/>
      <w:marBottom w:val="0"/>
      <w:divBdr>
        <w:top w:val="none" w:sz="0" w:space="0" w:color="auto"/>
        <w:left w:val="none" w:sz="0" w:space="0" w:color="auto"/>
        <w:bottom w:val="none" w:sz="0" w:space="0" w:color="auto"/>
        <w:right w:val="none" w:sz="0" w:space="0" w:color="auto"/>
      </w:divBdr>
    </w:div>
    <w:div w:id="260840269">
      <w:bodyDiv w:val="1"/>
      <w:marLeft w:val="0"/>
      <w:marRight w:val="0"/>
      <w:marTop w:val="0"/>
      <w:marBottom w:val="0"/>
      <w:divBdr>
        <w:top w:val="none" w:sz="0" w:space="0" w:color="auto"/>
        <w:left w:val="none" w:sz="0" w:space="0" w:color="auto"/>
        <w:bottom w:val="none" w:sz="0" w:space="0" w:color="auto"/>
        <w:right w:val="none" w:sz="0" w:space="0" w:color="auto"/>
      </w:divBdr>
    </w:div>
    <w:div w:id="261424350">
      <w:bodyDiv w:val="1"/>
      <w:marLeft w:val="0"/>
      <w:marRight w:val="0"/>
      <w:marTop w:val="0"/>
      <w:marBottom w:val="0"/>
      <w:divBdr>
        <w:top w:val="none" w:sz="0" w:space="0" w:color="auto"/>
        <w:left w:val="none" w:sz="0" w:space="0" w:color="auto"/>
        <w:bottom w:val="none" w:sz="0" w:space="0" w:color="auto"/>
        <w:right w:val="none" w:sz="0" w:space="0" w:color="auto"/>
      </w:divBdr>
    </w:div>
    <w:div w:id="273708881">
      <w:bodyDiv w:val="1"/>
      <w:marLeft w:val="0"/>
      <w:marRight w:val="0"/>
      <w:marTop w:val="0"/>
      <w:marBottom w:val="0"/>
      <w:divBdr>
        <w:top w:val="none" w:sz="0" w:space="0" w:color="auto"/>
        <w:left w:val="none" w:sz="0" w:space="0" w:color="auto"/>
        <w:bottom w:val="none" w:sz="0" w:space="0" w:color="auto"/>
        <w:right w:val="none" w:sz="0" w:space="0" w:color="auto"/>
      </w:divBdr>
    </w:div>
    <w:div w:id="274750191">
      <w:bodyDiv w:val="1"/>
      <w:marLeft w:val="0"/>
      <w:marRight w:val="0"/>
      <w:marTop w:val="0"/>
      <w:marBottom w:val="0"/>
      <w:divBdr>
        <w:top w:val="none" w:sz="0" w:space="0" w:color="auto"/>
        <w:left w:val="none" w:sz="0" w:space="0" w:color="auto"/>
        <w:bottom w:val="none" w:sz="0" w:space="0" w:color="auto"/>
        <w:right w:val="none" w:sz="0" w:space="0" w:color="auto"/>
      </w:divBdr>
    </w:div>
    <w:div w:id="282886013">
      <w:bodyDiv w:val="1"/>
      <w:marLeft w:val="0"/>
      <w:marRight w:val="0"/>
      <w:marTop w:val="0"/>
      <w:marBottom w:val="0"/>
      <w:divBdr>
        <w:top w:val="none" w:sz="0" w:space="0" w:color="auto"/>
        <w:left w:val="none" w:sz="0" w:space="0" w:color="auto"/>
        <w:bottom w:val="none" w:sz="0" w:space="0" w:color="auto"/>
        <w:right w:val="none" w:sz="0" w:space="0" w:color="auto"/>
      </w:divBdr>
      <w:divsChild>
        <w:div w:id="1967544346">
          <w:marLeft w:val="480"/>
          <w:marRight w:val="0"/>
          <w:marTop w:val="0"/>
          <w:marBottom w:val="0"/>
          <w:divBdr>
            <w:top w:val="none" w:sz="0" w:space="0" w:color="auto"/>
            <w:left w:val="none" w:sz="0" w:space="0" w:color="auto"/>
            <w:bottom w:val="none" w:sz="0" w:space="0" w:color="auto"/>
            <w:right w:val="none" w:sz="0" w:space="0" w:color="auto"/>
          </w:divBdr>
        </w:div>
        <w:div w:id="1989434606">
          <w:marLeft w:val="480"/>
          <w:marRight w:val="0"/>
          <w:marTop w:val="0"/>
          <w:marBottom w:val="0"/>
          <w:divBdr>
            <w:top w:val="none" w:sz="0" w:space="0" w:color="auto"/>
            <w:left w:val="none" w:sz="0" w:space="0" w:color="auto"/>
            <w:bottom w:val="none" w:sz="0" w:space="0" w:color="auto"/>
            <w:right w:val="none" w:sz="0" w:space="0" w:color="auto"/>
          </w:divBdr>
        </w:div>
        <w:div w:id="1395540942">
          <w:marLeft w:val="480"/>
          <w:marRight w:val="0"/>
          <w:marTop w:val="0"/>
          <w:marBottom w:val="0"/>
          <w:divBdr>
            <w:top w:val="none" w:sz="0" w:space="0" w:color="auto"/>
            <w:left w:val="none" w:sz="0" w:space="0" w:color="auto"/>
            <w:bottom w:val="none" w:sz="0" w:space="0" w:color="auto"/>
            <w:right w:val="none" w:sz="0" w:space="0" w:color="auto"/>
          </w:divBdr>
        </w:div>
        <w:div w:id="1039283265">
          <w:marLeft w:val="480"/>
          <w:marRight w:val="0"/>
          <w:marTop w:val="0"/>
          <w:marBottom w:val="0"/>
          <w:divBdr>
            <w:top w:val="none" w:sz="0" w:space="0" w:color="auto"/>
            <w:left w:val="none" w:sz="0" w:space="0" w:color="auto"/>
            <w:bottom w:val="none" w:sz="0" w:space="0" w:color="auto"/>
            <w:right w:val="none" w:sz="0" w:space="0" w:color="auto"/>
          </w:divBdr>
        </w:div>
        <w:div w:id="2061439750">
          <w:marLeft w:val="480"/>
          <w:marRight w:val="0"/>
          <w:marTop w:val="0"/>
          <w:marBottom w:val="0"/>
          <w:divBdr>
            <w:top w:val="none" w:sz="0" w:space="0" w:color="auto"/>
            <w:left w:val="none" w:sz="0" w:space="0" w:color="auto"/>
            <w:bottom w:val="none" w:sz="0" w:space="0" w:color="auto"/>
            <w:right w:val="none" w:sz="0" w:space="0" w:color="auto"/>
          </w:divBdr>
        </w:div>
        <w:div w:id="1133136626">
          <w:marLeft w:val="480"/>
          <w:marRight w:val="0"/>
          <w:marTop w:val="0"/>
          <w:marBottom w:val="0"/>
          <w:divBdr>
            <w:top w:val="none" w:sz="0" w:space="0" w:color="auto"/>
            <w:left w:val="none" w:sz="0" w:space="0" w:color="auto"/>
            <w:bottom w:val="none" w:sz="0" w:space="0" w:color="auto"/>
            <w:right w:val="none" w:sz="0" w:space="0" w:color="auto"/>
          </w:divBdr>
        </w:div>
        <w:div w:id="1406957042">
          <w:marLeft w:val="480"/>
          <w:marRight w:val="0"/>
          <w:marTop w:val="0"/>
          <w:marBottom w:val="0"/>
          <w:divBdr>
            <w:top w:val="none" w:sz="0" w:space="0" w:color="auto"/>
            <w:left w:val="none" w:sz="0" w:space="0" w:color="auto"/>
            <w:bottom w:val="none" w:sz="0" w:space="0" w:color="auto"/>
            <w:right w:val="none" w:sz="0" w:space="0" w:color="auto"/>
          </w:divBdr>
        </w:div>
        <w:div w:id="294876642">
          <w:marLeft w:val="480"/>
          <w:marRight w:val="0"/>
          <w:marTop w:val="0"/>
          <w:marBottom w:val="0"/>
          <w:divBdr>
            <w:top w:val="none" w:sz="0" w:space="0" w:color="auto"/>
            <w:left w:val="none" w:sz="0" w:space="0" w:color="auto"/>
            <w:bottom w:val="none" w:sz="0" w:space="0" w:color="auto"/>
            <w:right w:val="none" w:sz="0" w:space="0" w:color="auto"/>
          </w:divBdr>
        </w:div>
        <w:div w:id="1575973479">
          <w:marLeft w:val="480"/>
          <w:marRight w:val="0"/>
          <w:marTop w:val="0"/>
          <w:marBottom w:val="0"/>
          <w:divBdr>
            <w:top w:val="none" w:sz="0" w:space="0" w:color="auto"/>
            <w:left w:val="none" w:sz="0" w:space="0" w:color="auto"/>
            <w:bottom w:val="none" w:sz="0" w:space="0" w:color="auto"/>
            <w:right w:val="none" w:sz="0" w:space="0" w:color="auto"/>
          </w:divBdr>
        </w:div>
        <w:div w:id="379869556">
          <w:marLeft w:val="480"/>
          <w:marRight w:val="0"/>
          <w:marTop w:val="0"/>
          <w:marBottom w:val="0"/>
          <w:divBdr>
            <w:top w:val="none" w:sz="0" w:space="0" w:color="auto"/>
            <w:left w:val="none" w:sz="0" w:space="0" w:color="auto"/>
            <w:bottom w:val="none" w:sz="0" w:space="0" w:color="auto"/>
            <w:right w:val="none" w:sz="0" w:space="0" w:color="auto"/>
          </w:divBdr>
        </w:div>
        <w:div w:id="807943558">
          <w:marLeft w:val="480"/>
          <w:marRight w:val="0"/>
          <w:marTop w:val="0"/>
          <w:marBottom w:val="0"/>
          <w:divBdr>
            <w:top w:val="none" w:sz="0" w:space="0" w:color="auto"/>
            <w:left w:val="none" w:sz="0" w:space="0" w:color="auto"/>
            <w:bottom w:val="none" w:sz="0" w:space="0" w:color="auto"/>
            <w:right w:val="none" w:sz="0" w:space="0" w:color="auto"/>
          </w:divBdr>
        </w:div>
        <w:div w:id="314914822">
          <w:marLeft w:val="480"/>
          <w:marRight w:val="0"/>
          <w:marTop w:val="0"/>
          <w:marBottom w:val="0"/>
          <w:divBdr>
            <w:top w:val="none" w:sz="0" w:space="0" w:color="auto"/>
            <w:left w:val="none" w:sz="0" w:space="0" w:color="auto"/>
            <w:bottom w:val="none" w:sz="0" w:space="0" w:color="auto"/>
            <w:right w:val="none" w:sz="0" w:space="0" w:color="auto"/>
          </w:divBdr>
        </w:div>
        <w:div w:id="115955812">
          <w:marLeft w:val="480"/>
          <w:marRight w:val="0"/>
          <w:marTop w:val="0"/>
          <w:marBottom w:val="0"/>
          <w:divBdr>
            <w:top w:val="none" w:sz="0" w:space="0" w:color="auto"/>
            <w:left w:val="none" w:sz="0" w:space="0" w:color="auto"/>
            <w:bottom w:val="none" w:sz="0" w:space="0" w:color="auto"/>
            <w:right w:val="none" w:sz="0" w:space="0" w:color="auto"/>
          </w:divBdr>
        </w:div>
        <w:div w:id="1750734315">
          <w:marLeft w:val="480"/>
          <w:marRight w:val="0"/>
          <w:marTop w:val="0"/>
          <w:marBottom w:val="0"/>
          <w:divBdr>
            <w:top w:val="none" w:sz="0" w:space="0" w:color="auto"/>
            <w:left w:val="none" w:sz="0" w:space="0" w:color="auto"/>
            <w:bottom w:val="none" w:sz="0" w:space="0" w:color="auto"/>
            <w:right w:val="none" w:sz="0" w:space="0" w:color="auto"/>
          </w:divBdr>
        </w:div>
        <w:div w:id="569196283">
          <w:marLeft w:val="480"/>
          <w:marRight w:val="0"/>
          <w:marTop w:val="0"/>
          <w:marBottom w:val="0"/>
          <w:divBdr>
            <w:top w:val="none" w:sz="0" w:space="0" w:color="auto"/>
            <w:left w:val="none" w:sz="0" w:space="0" w:color="auto"/>
            <w:bottom w:val="none" w:sz="0" w:space="0" w:color="auto"/>
            <w:right w:val="none" w:sz="0" w:space="0" w:color="auto"/>
          </w:divBdr>
        </w:div>
        <w:div w:id="971517988">
          <w:marLeft w:val="480"/>
          <w:marRight w:val="0"/>
          <w:marTop w:val="0"/>
          <w:marBottom w:val="0"/>
          <w:divBdr>
            <w:top w:val="none" w:sz="0" w:space="0" w:color="auto"/>
            <w:left w:val="none" w:sz="0" w:space="0" w:color="auto"/>
            <w:bottom w:val="none" w:sz="0" w:space="0" w:color="auto"/>
            <w:right w:val="none" w:sz="0" w:space="0" w:color="auto"/>
          </w:divBdr>
        </w:div>
        <w:div w:id="1343433057">
          <w:marLeft w:val="480"/>
          <w:marRight w:val="0"/>
          <w:marTop w:val="0"/>
          <w:marBottom w:val="0"/>
          <w:divBdr>
            <w:top w:val="none" w:sz="0" w:space="0" w:color="auto"/>
            <w:left w:val="none" w:sz="0" w:space="0" w:color="auto"/>
            <w:bottom w:val="none" w:sz="0" w:space="0" w:color="auto"/>
            <w:right w:val="none" w:sz="0" w:space="0" w:color="auto"/>
          </w:divBdr>
        </w:div>
        <w:div w:id="1080912363">
          <w:marLeft w:val="480"/>
          <w:marRight w:val="0"/>
          <w:marTop w:val="0"/>
          <w:marBottom w:val="0"/>
          <w:divBdr>
            <w:top w:val="none" w:sz="0" w:space="0" w:color="auto"/>
            <w:left w:val="none" w:sz="0" w:space="0" w:color="auto"/>
            <w:bottom w:val="none" w:sz="0" w:space="0" w:color="auto"/>
            <w:right w:val="none" w:sz="0" w:space="0" w:color="auto"/>
          </w:divBdr>
        </w:div>
        <w:div w:id="1275330773">
          <w:marLeft w:val="480"/>
          <w:marRight w:val="0"/>
          <w:marTop w:val="0"/>
          <w:marBottom w:val="0"/>
          <w:divBdr>
            <w:top w:val="none" w:sz="0" w:space="0" w:color="auto"/>
            <w:left w:val="none" w:sz="0" w:space="0" w:color="auto"/>
            <w:bottom w:val="none" w:sz="0" w:space="0" w:color="auto"/>
            <w:right w:val="none" w:sz="0" w:space="0" w:color="auto"/>
          </w:divBdr>
        </w:div>
        <w:div w:id="2012364783">
          <w:marLeft w:val="480"/>
          <w:marRight w:val="0"/>
          <w:marTop w:val="0"/>
          <w:marBottom w:val="0"/>
          <w:divBdr>
            <w:top w:val="none" w:sz="0" w:space="0" w:color="auto"/>
            <w:left w:val="none" w:sz="0" w:space="0" w:color="auto"/>
            <w:bottom w:val="none" w:sz="0" w:space="0" w:color="auto"/>
            <w:right w:val="none" w:sz="0" w:space="0" w:color="auto"/>
          </w:divBdr>
        </w:div>
      </w:divsChild>
    </w:div>
    <w:div w:id="286737375">
      <w:bodyDiv w:val="1"/>
      <w:marLeft w:val="0"/>
      <w:marRight w:val="0"/>
      <w:marTop w:val="0"/>
      <w:marBottom w:val="0"/>
      <w:divBdr>
        <w:top w:val="none" w:sz="0" w:space="0" w:color="auto"/>
        <w:left w:val="none" w:sz="0" w:space="0" w:color="auto"/>
        <w:bottom w:val="none" w:sz="0" w:space="0" w:color="auto"/>
        <w:right w:val="none" w:sz="0" w:space="0" w:color="auto"/>
      </w:divBdr>
      <w:divsChild>
        <w:div w:id="221411262">
          <w:marLeft w:val="480"/>
          <w:marRight w:val="0"/>
          <w:marTop w:val="0"/>
          <w:marBottom w:val="0"/>
          <w:divBdr>
            <w:top w:val="none" w:sz="0" w:space="0" w:color="auto"/>
            <w:left w:val="none" w:sz="0" w:space="0" w:color="auto"/>
            <w:bottom w:val="none" w:sz="0" w:space="0" w:color="auto"/>
            <w:right w:val="none" w:sz="0" w:space="0" w:color="auto"/>
          </w:divBdr>
        </w:div>
        <w:div w:id="1122074129">
          <w:marLeft w:val="480"/>
          <w:marRight w:val="0"/>
          <w:marTop w:val="0"/>
          <w:marBottom w:val="0"/>
          <w:divBdr>
            <w:top w:val="none" w:sz="0" w:space="0" w:color="auto"/>
            <w:left w:val="none" w:sz="0" w:space="0" w:color="auto"/>
            <w:bottom w:val="none" w:sz="0" w:space="0" w:color="auto"/>
            <w:right w:val="none" w:sz="0" w:space="0" w:color="auto"/>
          </w:divBdr>
        </w:div>
        <w:div w:id="1789854077">
          <w:marLeft w:val="480"/>
          <w:marRight w:val="0"/>
          <w:marTop w:val="0"/>
          <w:marBottom w:val="0"/>
          <w:divBdr>
            <w:top w:val="none" w:sz="0" w:space="0" w:color="auto"/>
            <w:left w:val="none" w:sz="0" w:space="0" w:color="auto"/>
            <w:bottom w:val="none" w:sz="0" w:space="0" w:color="auto"/>
            <w:right w:val="none" w:sz="0" w:space="0" w:color="auto"/>
          </w:divBdr>
        </w:div>
        <w:div w:id="1323387591">
          <w:marLeft w:val="480"/>
          <w:marRight w:val="0"/>
          <w:marTop w:val="0"/>
          <w:marBottom w:val="0"/>
          <w:divBdr>
            <w:top w:val="none" w:sz="0" w:space="0" w:color="auto"/>
            <w:left w:val="none" w:sz="0" w:space="0" w:color="auto"/>
            <w:bottom w:val="none" w:sz="0" w:space="0" w:color="auto"/>
            <w:right w:val="none" w:sz="0" w:space="0" w:color="auto"/>
          </w:divBdr>
        </w:div>
        <w:div w:id="878051334">
          <w:marLeft w:val="480"/>
          <w:marRight w:val="0"/>
          <w:marTop w:val="0"/>
          <w:marBottom w:val="0"/>
          <w:divBdr>
            <w:top w:val="none" w:sz="0" w:space="0" w:color="auto"/>
            <w:left w:val="none" w:sz="0" w:space="0" w:color="auto"/>
            <w:bottom w:val="none" w:sz="0" w:space="0" w:color="auto"/>
            <w:right w:val="none" w:sz="0" w:space="0" w:color="auto"/>
          </w:divBdr>
        </w:div>
        <w:div w:id="696465957">
          <w:marLeft w:val="480"/>
          <w:marRight w:val="0"/>
          <w:marTop w:val="0"/>
          <w:marBottom w:val="0"/>
          <w:divBdr>
            <w:top w:val="none" w:sz="0" w:space="0" w:color="auto"/>
            <w:left w:val="none" w:sz="0" w:space="0" w:color="auto"/>
            <w:bottom w:val="none" w:sz="0" w:space="0" w:color="auto"/>
            <w:right w:val="none" w:sz="0" w:space="0" w:color="auto"/>
          </w:divBdr>
        </w:div>
        <w:div w:id="628513972">
          <w:marLeft w:val="480"/>
          <w:marRight w:val="0"/>
          <w:marTop w:val="0"/>
          <w:marBottom w:val="0"/>
          <w:divBdr>
            <w:top w:val="none" w:sz="0" w:space="0" w:color="auto"/>
            <w:left w:val="none" w:sz="0" w:space="0" w:color="auto"/>
            <w:bottom w:val="none" w:sz="0" w:space="0" w:color="auto"/>
            <w:right w:val="none" w:sz="0" w:space="0" w:color="auto"/>
          </w:divBdr>
        </w:div>
        <w:div w:id="826439589">
          <w:marLeft w:val="480"/>
          <w:marRight w:val="0"/>
          <w:marTop w:val="0"/>
          <w:marBottom w:val="0"/>
          <w:divBdr>
            <w:top w:val="none" w:sz="0" w:space="0" w:color="auto"/>
            <w:left w:val="none" w:sz="0" w:space="0" w:color="auto"/>
            <w:bottom w:val="none" w:sz="0" w:space="0" w:color="auto"/>
            <w:right w:val="none" w:sz="0" w:space="0" w:color="auto"/>
          </w:divBdr>
        </w:div>
        <w:div w:id="1561554996">
          <w:marLeft w:val="480"/>
          <w:marRight w:val="0"/>
          <w:marTop w:val="0"/>
          <w:marBottom w:val="0"/>
          <w:divBdr>
            <w:top w:val="none" w:sz="0" w:space="0" w:color="auto"/>
            <w:left w:val="none" w:sz="0" w:space="0" w:color="auto"/>
            <w:bottom w:val="none" w:sz="0" w:space="0" w:color="auto"/>
            <w:right w:val="none" w:sz="0" w:space="0" w:color="auto"/>
          </w:divBdr>
        </w:div>
        <w:div w:id="1094742130">
          <w:marLeft w:val="480"/>
          <w:marRight w:val="0"/>
          <w:marTop w:val="0"/>
          <w:marBottom w:val="0"/>
          <w:divBdr>
            <w:top w:val="none" w:sz="0" w:space="0" w:color="auto"/>
            <w:left w:val="none" w:sz="0" w:space="0" w:color="auto"/>
            <w:bottom w:val="none" w:sz="0" w:space="0" w:color="auto"/>
            <w:right w:val="none" w:sz="0" w:space="0" w:color="auto"/>
          </w:divBdr>
        </w:div>
        <w:div w:id="776371117">
          <w:marLeft w:val="480"/>
          <w:marRight w:val="0"/>
          <w:marTop w:val="0"/>
          <w:marBottom w:val="0"/>
          <w:divBdr>
            <w:top w:val="none" w:sz="0" w:space="0" w:color="auto"/>
            <w:left w:val="none" w:sz="0" w:space="0" w:color="auto"/>
            <w:bottom w:val="none" w:sz="0" w:space="0" w:color="auto"/>
            <w:right w:val="none" w:sz="0" w:space="0" w:color="auto"/>
          </w:divBdr>
        </w:div>
        <w:div w:id="5209867">
          <w:marLeft w:val="480"/>
          <w:marRight w:val="0"/>
          <w:marTop w:val="0"/>
          <w:marBottom w:val="0"/>
          <w:divBdr>
            <w:top w:val="none" w:sz="0" w:space="0" w:color="auto"/>
            <w:left w:val="none" w:sz="0" w:space="0" w:color="auto"/>
            <w:bottom w:val="none" w:sz="0" w:space="0" w:color="auto"/>
            <w:right w:val="none" w:sz="0" w:space="0" w:color="auto"/>
          </w:divBdr>
        </w:div>
        <w:div w:id="1494224557">
          <w:marLeft w:val="480"/>
          <w:marRight w:val="0"/>
          <w:marTop w:val="0"/>
          <w:marBottom w:val="0"/>
          <w:divBdr>
            <w:top w:val="none" w:sz="0" w:space="0" w:color="auto"/>
            <w:left w:val="none" w:sz="0" w:space="0" w:color="auto"/>
            <w:bottom w:val="none" w:sz="0" w:space="0" w:color="auto"/>
            <w:right w:val="none" w:sz="0" w:space="0" w:color="auto"/>
          </w:divBdr>
        </w:div>
        <w:div w:id="1579243645">
          <w:marLeft w:val="480"/>
          <w:marRight w:val="0"/>
          <w:marTop w:val="0"/>
          <w:marBottom w:val="0"/>
          <w:divBdr>
            <w:top w:val="none" w:sz="0" w:space="0" w:color="auto"/>
            <w:left w:val="none" w:sz="0" w:space="0" w:color="auto"/>
            <w:bottom w:val="none" w:sz="0" w:space="0" w:color="auto"/>
            <w:right w:val="none" w:sz="0" w:space="0" w:color="auto"/>
          </w:divBdr>
        </w:div>
        <w:div w:id="1399552186">
          <w:marLeft w:val="480"/>
          <w:marRight w:val="0"/>
          <w:marTop w:val="0"/>
          <w:marBottom w:val="0"/>
          <w:divBdr>
            <w:top w:val="none" w:sz="0" w:space="0" w:color="auto"/>
            <w:left w:val="none" w:sz="0" w:space="0" w:color="auto"/>
            <w:bottom w:val="none" w:sz="0" w:space="0" w:color="auto"/>
            <w:right w:val="none" w:sz="0" w:space="0" w:color="auto"/>
          </w:divBdr>
        </w:div>
        <w:div w:id="1960407098">
          <w:marLeft w:val="480"/>
          <w:marRight w:val="0"/>
          <w:marTop w:val="0"/>
          <w:marBottom w:val="0"/>
          <w:divBdr>
            <w:top w:val="none" w:sz="0" w:space="0" w:color="auto"/>
            <w:left w:val="none" w:sz="0" w:space="0" w:color="auto"/>
            <w:bottom w:val="none" w:sz="0" w:space="0" w:color="auto"/>
            <w:right w:val="none" w:sz="0" w:space="0" w:color="auto"/>
          </w:divBdr>
        </w:div>
        <w:div w:id="629166600">
          <w:marLeft w:val="480"/>
          <w:marRight w:val="0"/>
          <w:marTop w:val="0"/>
          <w:marBottom w:val="0"/>
          <w:divBdr>
            <w:top w:val="none" w:sz="0" w:space="0" w:color="auto"/>
            <w:left w:val="none" w:sz="0" w:space="0" w:color="auto"/>
            <w:bottom w:val="none" w:sz="0" w:space="0" w:color="auto"/>
            <w:right w:val="none" w:sz="0" w:space="0" w:color="auto"/>
          </w:divBdr>
        </w:div>
        <w:div w:id="1638491806">
          <w:marLeft w:val="480"/>
          <w:marRight w:val="0"/>
          <w:marTop w:val="0"/>
          <w:marBottom w:val="0"/>
          <w:divBdr>
            <w:top w:val="none" w:sz="0" w:space="0" w:color="auto"/>
            <w:left w:val="none" w:sz="0" w:space="0" w:color="auto"/>
            <w:bottom w:val="none" w:sz="0" w:space="0" w:color="auto"/>
            <w:right w:val="none" w:sz="0" w:space="0" w:color="auto"/>
          </w:divBdr>
        </w:div>
      </w:divsChild>
    </w:div>
    <w:div w:id="297222159">
      <w:bodyDiv w:val="1"/>
      <w:marLeft w:val="0"/>
      <w:marRight w:val="0"/>
      <w:marTop w:val="0"/>
      <w:marBottom w:val="0"/>
      <w:divBdr>
        <w:top w:val="none" w:sz="0" w:space="0" w:color="auto"/>
        <w:left w:val="none" w:sz="0" w:space="0" w:color="auto"/>
        <w:bottom w:val="none" w:sz="0" w:space="0" w:color="auto"/>
        <w:right w:val="none" w:sz="0" w:space="0" w:color="auto"/>
      </w:divBdr>
    </w:div>
    <w:div w:id="298457242">
      <w:bodyDiv w:val="1"/>
      <w:marLeft w:val="0"/>
      <w:marRight w:val="0"/>
      <w:marTop w:val="0"/>
      <w:marBottom w:val="0"/>
      <w:divBdr>
        <w:top w:val="none" w:sz="0" w:space="0" w:color="auto"/>
        <w:left w:val="none" w:sz="0" w:space="0" w:color="auto"/>
        <w:bottom w:val="none" w:sz="0" w:space="0" w:color="auto"/>
        <w:right w:val="none" w:sz="0" w:space="0" w:color="auto"/>
      </w:divBdr>
      <w:divsChild>
        <w:div w:id="1749771078">
          <w:marLeft w:val="480"/>
          <w:marRight w:val="0"/>
          <w:marTop w:val="0"/>
          <w:marBottom w:val="0"/>
          <w:divBdr>
            <w:top w:val="none" w:sz="0" w:space="0" w:color="auto"/>
            <w:left w:val="none" w:sz="0" w:space="0" w:color="auto"/>
            <w:bottom w:val="none" w:sz="0" w:space="0" w:color="auto"/>
            <w:right w:val="none" w:sz="0" w:space="0" w:color="auto"/>
          </w:divBdr>
        </w:div>
        <w:div w:id="114254981">
          <w:marLeft w:val="480"/>
          <w:marRight w:val="0"/>
          <w:marTop w:val="0"/>
          <w:marBottom w:val="0"/>
          <w:divBdr>
            <w:top w:val="none" w:sz="0" w:space="0" w:color="auto"/>
            <w:left w:val="none" w:sz="0" w:space="0" w:color="auto"/>
            <w:bottom w:val="none" w:sz="0" w:space="0" w:color="auto"/>
            <w:right w:val="none" w:sz="0" w:space="0" w:color="auto"/>
          </w:divBdr>
        </w:div>
        <w:div w:id="418914295">
          <w:marLeft w:val="480"/>
          <w:marRight w:val="0"/>
          <w:marTop w:val="0"/>
          <w:marBottom w:val="0"/>
          <w:divBdr>
            <w:top w:val="none" w:sz="0" w:space="0" w:color="auto"/>
            <w:left w:val="none" w:sz="0" w:space="0" w:color="auto"/>
            <w:bottom w:val="none" w:sz="0" w:space="0" w:color="auto"/>
            <w:right w:val="none" w:sz="0" w:space="0" w:color="auto"/>
          </w:divBdr>
        </w:div>
        <w:div w:id="84233214">
          <w:marLeft w:val="480"/>
          <w:marRight w:val="0"/>
          <w:marTop w:val="0"/>
          <w:marBottom w:val="0"/>
          <w:divBdr>
            <w:top w:val="none" w:sz="0" w:space="0" w:color="auto"/>
            <w:left w:val="none" w:sz="0" w:space="0" w:color="auto"/>
            <w:bottom w:val="none" w:sz="0" w:space="0" w:color="auto"/>
            <w:right w:val="none" w:sz="0" w:space="0" w:color="auto"/>
          </w:divBdr>
        </w:div>
        <w:div w:id="1668635288">
          <w:marLeft w:val="480"/>
          <w:marRight w:val="0"/>
          <w:marTop w:val="0"/>
          <w:marBottom w:val="0"/>
          <w:divBdr>
            <w:top w:val="none" w:sz="0" w:space="0" w:color="auto"/>
            <w:left w:val="none" w:sz="0" w:space="0" w:color="auto"/>
            <w:bottom w:val="none" w:sz="0" w:space="0" w:color="auto"/>
            <w:right w:val="none" w:sz="0" w:space="0" w:color="auto"/>
          </w:divBdr>
        </w:div>
        <w:div w:id="1161116108">
          <w:marLeft w:val="480"/>
          <w:marRight w:val="0"/>
          <w:marTop w:val="0"/>
          <w:marBottom w:val="0"/>
          <w:divBdr>
            <w:top w:val="none" w:sz="0" w:space="0" w:color="auto"/>
            <w:left w:val="none" w:sz="0" w:space="0" w:color="auto"/>
            <w:bottom w:val="none" w:sz="0" w:space="0" w:color="auto"/>
            <w:right w:val="none" w:sz="0" w:space="0" w:color="auto"/>
          </w:divBdr>
        </w:div>
        <w:div w:id="1766920596">
          <w:marLeft w:val="480"/>
          <w:marRight w:val="0"/>
          <w:marTop w:val="0"/>
          <w:marBottom w:val="0"/>
          <w:divBdr>
            <w:top w:val="none" w:sz="0" w:space="0" w:color="auto"/>
            <w:left w:val="none" w:sz="0" w:space="0" w:color="auto"/>
            <w:bottom w:val="none" w:sz="0" w:space="0" w:color="auto"/>
            <w:right w:val="none" w:sz="0" w:space="0" w:color="auto"/>
          </w:divBdr>
        </w:div>
        <w:div w:id="2115396970">
          <w:marLeft w:val="480"/>
          <w:marRight w:val="0"/>
          <w:marTop w:val="0"/>
          <w:marBottom w:val="0"/>
          <w:divBdr>
            <w:top w:val="none" w:sz="0" w:space="0" w:color="auto"/>
            <w:left w:val="none" w:sz="0" w:space="0" w:color="auto"/>
            <w:bottom w:val="none" w:sz="0" w:space="0" w:color="auto"/>
            <w:right w:val="none" w:sz="0" w:space="0" w:color="auto"/>
          </w:divBdr>
        </w:div>
        <w:div w:id="1511605480">
          <w:marLeft w:val="480"/>
          <w:marRight w:val="0"/>
          <w:marTop w:val="0"/>
          <w:marBottom w:val="0"/>
          <w:divBdr>
            <w:top w:val="none" w:sz="0" w:space="0" w:color="auto"/>
            <w:left w:val="none" w:sz="0" w:space="0" w:color="auto"/>
            <w:bottom w:val="none" w:sz="0" w:space="0" w:color="auto"/>
            <w:right w:val="none" w:sz="0" w:space="0" w:color="auto"/>
          </w:divBdr>
        </w:div>
        <w:div w:id="1533610409">
          <w:marLeft w:val="480"/>
          <w:marRight w:val="0"/>
          <w:marTop w:val="0"/>
          <w:marBottom w:val="0"/>
          <w:divBdr>
            <w:top w:val="none" w:sz="0" w:space="0" w:color="auto"/>
            <w:left w:val="none" w:sz="0" w:space="0" w:color="auto"/>
            <w:bottom w:val="none" w:sz="0" w:space="0" w:color="auto"/>
            <w:right w:val="none" w:sz="0" w:space="0" w:color="auto"/>
          </w:divBdr>
        </w:div>
        <w:div w:id="386925115">
          <w:marLeft w:val="480"/>
          <w:marRight w:val="0"/>
          <w:marTop w:val="0"/>
          <w:marBottom w:val="0"/>
          <w:divBdr>
            <w:top w:val="none" w:sz="0" w:space="0" w:color="auto"/>
            <w:left w:val="none" w:sz="0" w:space="0" w:color="auto"/>
            <w:bottom w:val="none" w:sz="0" w:space="0" w:color="auto"/>
            <w:right w:val="none" w:sz="0" w:space="0" w:color="auto"/>
          </w:divBdr>
        </w:div>
        <w:div w:id="2143382149">
          <w:marLeft w:val="480"/>
          <w:marRight w:val="0"/>
          <w:marTop w:val="0"/>
          <w:marBottom w:val="0"/>
          <w:divBdr>
            <w:top w:val="none" w:sz="0" w:space="0" w:color="auto"/>
            <w:left w:val="none" w:sz="0" w:space="0" w:color="auto"/>
            <w:bottom w:val="none" w:sz="0" w:space="0" w:color="auto"/>
            <w:right w:val="none" w:sz="0" w:space="0" w:color="auto"/>
          </w:divBdr>
        </w:div>
        <w:div w:id="7098408">
          <w:marLeft w:val="480"/>
          <w:marRight w:val="0"/>
          <w:marTop w:val="0"/>
          <w:marBottom w:val="0"/>
          <w:divBdr>
            <w:top w:val="none" w:sz="0" w:space="0" w:color="auto"/>
            <w:left w:val="none" w:sz="0" w:space="0" w:color="auto"/>
            <w:bottom w:val="none" w:sz="0" w:space="0" w:color="auto"/>
            <w:right w:val="none" w:sz="0" w:space="0" w:color="auto"/>
          </w:divBdr>
        </w:div>
        <w:div w:id="1416170426">
          <w:marLeft w:val="480"/>
          <w:marRight w:val="0"/>
          <w:marTop w:val="0"/>
          <w:marBottom w:val="0"/>
          <w:divBdr>
            <w:top w:val="none" w:sz="0" w:space="0" w:color="auto"/>
            <w:left w:val="none" w:sz="0" w:space="0" w:color="auto"/>
            <w:bottom w:val="none" w:sz="0" w:space="0" w:color="auto"/>
            <w:right w:val="none" w:sz="0" w:space="0" w:color="auto"/>
          </w:divBdr>
        </w:div>
        <w:div w:id="2056462556">
          <w:marLeft w:val="480"/>
          <w:marRight w:val="0"/>
          <w:marTop w:val="0"/>
          <w:marBottom w:val="0"/>
          <w:divBdr>
            <w:top w:val="none" w:sz="0" w:space="0" w:color="auto"/>
            <w:left w:val="none" w:sz="0" w:space="0" w:color="auto"/>
            <w:bottom w:val="none" w:sz="0" w:space="0" w:color="auto"/>
            <w:right w:val="none" w:sz="0" w:space="0" w:color="auto"/>
          </w:divBdr>
        </w:div>
        <w:div w:id="1804807507">
          <w:marLeft w:val="480"/>
          <w:marRight w:val="0"/>
          <w:marTop w:val="0"/>
          <w:marBottom w:val="0"/>
          <w:divBdr>
            <w:top w:val="none" w:sz="0" w:space="0" w:color="auto"/>
            <w:left w:val="none" w:sz="0" w:space="0" w:color="auto"/>
            <w:bottom w:val="none" w:sz="0" w:space="0" w:color="auto"/>
            <w:right w:val="none" w:sz="0" w:space="0" w:color="auto"/>
          </w:divBdr>
        </w:div>
        <w:div w:id="741951996">
          <w:marLeft w:val="480"/>
          <w:marRight w:val="0"/>
          <w:marTop w:val="0"/>
          <w:marBottom w:val="0"/>
          <w:divBdr>
            <w:top w:val="none" w:sz="0" w:space="0" w:color="auto"/>
            <w:left w:val="none" w:sz="0" w:space="0" w:color="auto"/>
            <w:bottom w:val="none" w:sz="0" w:space="0" w:color="auto"/>
            <w:right w:val="none" w:sz="0" w:space="0" w:color="auto"/>
          </w:divBdr>
        </w:div>
        <w:div w:id="823930294">
          <w:marLeft w:val="480"/>
          <w:marRight w:val="0"/>
          <w:marTop w:val="0"/>
          <w:marBottom w:val="0"/>
          <w:divBdr>
            <w:top w:val="none" w:sz="0" w:space="0" w:color="auto"/>
            <w:left w:val="none" w:sz="0" w:space="0" w:color="auto"/>
            <w:bottom w:val="none" w:sz="0" w:space="0" w:color="auto"/>
            <w:right w:val="none" w:sz="0" w:space="0" w:color="auto"/>
          </w:divBdr>
        </w:div>
        <w:div w:id="1086805974">
          <w:marLeft w:val="480"/>
          <w:marRight w:val="0"/>
          <w:marTop w:val="0"/>
          <w:marBottom w:val="0"/>
          <w:divBdr>
            <w:top w:val="none" w:sz="0" w:space="0" w:color="auto"/>
            <w:left w:val="none" w:sz="0" w:space="0" w:color="auto"/>
            <w:bottom w:val="none" w:sz="0" w:space="0" w:color="auto"/>
            <w:right w:val="none" w:sz="0" w:space="0" w:color="auto"/>
          </w:divBdr>
        </w:div>
        <w:div w:id="1011178299">
          <w:marLeft w:val="480"/>
          <w:marRight w:val="0"/>
          <w:marTop w:val="0"/>
          <w:marBottom w:val="0"/>
          <w:divBdr>
            <w:top w:val="none" w:sz="0" w:space="0" w:color="auto"/>
            <w:left w:val="none" w:sz="0" w:space="0" w:color="auto"/>
            <w:bottom w:val="none" w:sz="0" w:space="0" w:color="auto"/>
            <w:right w:val="none" w:sz="0" w:space="0" w:color="auto"/>
          </w:divBdr>
        </w:div>
        <w:div w:id="654802706">
          <w:marLeft w:val="480"/>
          <w:marRight w:val="0"/>
          <w:marTop w:val="0"/>
          <w:marBottom w:val="0"/>
          <w:divBdr>
            <w:top w:val="none" w:sz="0" w:space="0" w:color="auto"/>
            <w:left w:val="none" w:sz="0" w:space="0" w:color="auto"/>
            <w:bottom w:val="none" w:sz="0" w:space="0" w:color="auto"/>
            <w:right w:val="none" w:sz="0" w:space="0" w:color="auto"/>
          </w:divBdr>
        </w:div>
        <w:div w:id="1448039773">
          <w:marLeft w:val="480"/>
          <w:marRight w:val="0"/>
          <w:marTop w:val="0"/>
          <w:marBottom w:val="0"/>
          <w:divBdr>
            <w:top w:val="none" w:sz="0" w:space="0" w:color="auto"/>
            <w:left w:val="none" w:sz="0" w:space="0" w:color="auto"/>
            <w:bottom w:val="none" w:sz="0" w:space="0" w:color="auto"/>
            <w:right w:val="none" w:sz="0" w:space="0" w:color="auto"/>
          </w:divBdr>
        </w:div>
        <w:div w:id="1275478849">
          <w:marLeft w:val="480"/>
          <w:marRight w:val="0"/>
          <w:marTop w:val="0"/>
          <w:marBottom w:val="0"/>
          <w:divBdr>
            <w:top w:val="none" w:sz="0" w:space="0" w:color="auto"/>
            <w:left w:val="none" w:sz="0" w:space="0" w:color="auto"/>
            <w:bottom w:val="none" w:sz="0" w:space="0" w:color="auto"/>
            <w:right w:val="none" w:sz="0" w:space="0" w:color="auto"/>
          </w:divBdr>
        </w:div>
        <w:div w:id="1256010276">
          <w:marLeft w:val="480"/>
          <w:marRight w:val="0"/>
          <w:marTop w:val="0"/>
          <w:marBottom w:val="0"/>
          <w:divBdr>
            <w:top w:val="none" w:sz="0" w:space="0" w:color="auto"/>
            <w:left w:val="none" w:sz="0" w:space="0" w:color="auto"/>
            <w:bottom w:val="none" w:sz="0" w:space="0" w:color="auto"/>
            <w:right w:val="none" w:sz="0" w:space="0" w:color="auto"/>
          </w:divBdr>
        </w:div>
        <w:div w:id="1743142328">
          <w:marLeft w:val="480"/>
          <w:marRight w:val="0"/>
          <w:marTop w:val="0"/>
          <w:marBottom w:val="0"/>
          <w:divBdr>
            <w:top w:val="none" w:sz="0" w:space="0" w:color="auto"/>
            <w:left w:val="none" w:sz="0" w:space="0" w:color="auto"/>
            <w:bottom w:val="none" w:sz="0" w:space="0" w:color="auto"/>
            <w:right w:val="none" w:sz="0" w:space="0" w:color="auto"/>
          </w:divBdr>
        </w:div>
        <w:div w:id="1455170099">
          <w:marLeft w:val="480"/>
          <w:marRight w:val="0"/>
          <w:marTop w:val="0"/>
          <w:marBottom w:val="0"/>
          <w:divBdr>
            <w:top w:val="none" w:sz="0" w:space="0" w:color="auto"/>
            <w:left w:val="none" w:sz="0" w:space="0" w:color="auto"/>
            <w:bottom w:val="none" w:sz="0" w:space="0" w:color="auto"/>
            <w:right w:val="none" w:sz="0" w:space="0" w:color="auto"/>
          </w:divBdr>
        </w:div>
        <w:div w:id="1953240509">
          <w:marLeft w:val="480"/>
          <w:marRight w:val="0"/>
          <w:marTop w:val="0"/>
          <w:marBottom w:val="0"/>
          <w:divBdr>
            <w:top w:val="none" w:sz="0" w:space="0" w:color="auto"/>
            <w:left w:val="none" w:sz="0" w:space="0" w:color="auto"/>
            <w:bottom w:val="none" w:sz="0" w:space="0" w:color="auto"/>
            <w:right w:val="none" w:sz="0" w:space="0" w:color="auto"/>
          </w:divBdr>
        </w:div>
        <w:div w:id="1845851021">
          <w:marLeft w:val="480"/>
          <w:marRight w:val="0"/>
          <w:marTop w:val="0"/>
          <w:marBottom w:val="0"/>
          <w:divBdr>
            <w:top w:val="none" w:sz="0" w:space="0" w:color="auto"/>
            <w:left w:val="none" w:sz="0" w:space="0" w:color="auto"/>
            <w:bottom w:val="none" w:sz="0" w:space="0" w:color="auto"/>
            <w:right w:val="none" w:sz="0" w:space="0" w:color="auto"/>
          </w:divBdr>
        </w:div>
        <w:div w:id="2134932606">
          <w:marLeft w:val="480"/>
          <w:marRight w:val="0"/>
          <w:marTop w:val="0"/>
          <w:marBottom w:val="0"/>
          <w:divBdr>
            <w:top w:val="none" w:sz="0" w:space="0" w:color="auto"/>
            <w:left w:val="none" w:sz="0" w:space="0" w:color="auto"/>
            <w:bottom w:val="none" w:sz="0" w:space="0" w:color="auto"/>
            <w:right w:val="none" w:sz="0" w:space="0" w:color="auto"/>
          </w:divBdr>
        </w:div>
        <w:div w:id="1834488112">
          <w:marLeft w:val="480"/>
          <w:marRight w:val="0"/>
          <w:marTop w:val="0"/>
          <w:marBottom w:val="0"/>
          <w:divBdr>
            <w:top w:val="none" w:sz="0" w:space="0" w:color="auto"/>
            <w:left w:val="none" w:sz="0" w:space="0" w:color="auto"/>
            <w:bottom w:val="none" w:sz="0" w:space="0" w:color="auto"/>
            <w:right w:val="none" w:sz="0" w:space="0" w:color="auto"/>
          </w:divBdr>
        </w:div>
        <w:div w:id="1205752123">
          <w:marLeft w:val="480"/>
          <w:marRight w:val="0"/>
          <w:marTop w:val="0"/>
          <w:marBottom w:val="0"/>
          <w:divBdr>
            <w:top w:val="none" w:sz="0" w:space="0" w:color="auto"/>
            <w:left w:val="none" w:sz="0" w:space="0" w:color="auto"/>
            <w:bottom w:val="none" w:sz="0" w:space="0" w:color="auto"/>
            <w:right w:val="none" w:sz="0" w:space="0" w:color="auto"/>
          </w:divBdr>
        </w:div>
        <w:div w:id="561253732">
          <w:marLeft w:val="480"/>
          <w:marRight w:val="0"/>
          <w:marTop w:val="0"/>
          <w:marBottom w:val="0"/>
          <w:divBdr>
            <w:top w:val="none" w:sz="0" w:space="0" w:color="auto"/>
            <w:left w:val="none" w:sz="0" w:space="0" w:color="auto"/>
            <w:bottom w:val="none" w:sz="0" w:space="0" w:color="auto"/>
            <w:right w:val="none" w:sz="0" w:space="0" w:color="auto"/>
          </w:divBdr>
        </w:div>
        <w:div w:id="1863089277">
          <w:marLeft w:val="480"/>
          <w:marRight w:val="0"/>
          <w:marTop w:val="0"/>
          <w:marBottom w:val="0"/>
          <w:divBdr>
            <w:top w:val="none" w:sz="0" w:space="0" w:color="auto"/>
            <w:left w:val="none" w:sz="0" w:space="0" w:color="auto"/>
            <w:bottom w:val="none" w:sz="0" w:space="0" w:color="auto"/>
            <w:right w:val="none" w:sz="0" w:space="0" w:color="auto"/>
          </w:divBdr>
        </w:div>
        <w:div w:id="1673145327">
          <w:marLeft w:val="480"/>
          <w:marRight w:val="0"/>
          <w:marTop w:val="0"/>
          <w:marBottom w:val="0"/>
          <w:divBdr>
            <w:top w:val="none" w:sz="0" w:space="0" w:color="auto"/>
            <w:left w:val="none" w:sz="0" w:space="0" w:color="auto"/>
            <w:bottom w:val="none" w:sz="0" w:space="0" w:color="auto"/>
            <w:right w:val="none" w:sz="0" w:space="0" w:color="auto"/>
          </w:divBdr>
        </w:div>
        <w:div w:id="818695156">
          <w:marLeft w:val="480"/>
          <w:marRight w:val="0"/>
          <w:marTop w:val="0"/>
          <w:marBottom w:val="0"/>
          <w:divBdr>
            <w:top w:val="none" w:sz="0" w:space="0" w:color="auto"/>
            <w:left w:val="none" w:sz="0" w:space="0" w:color="auto"/>
            <w:bottom w:val="none" w:sz="0" w:space="0" w:color="auto"/>
            <w:right w:val="none" w:sz="0" w:space="0" w:color="auto"/>
          </w:divBdr>
        </w:div>
        <w:div w:id="193732889">
          <w:marLeft w:val="480"/>
          <w:marRight w:val="0"/>
          <w:marTop w:val="0"/>
          <w:marBottom w:val="0"/>
          <w:divBdr>
            <w:top w:val="none" w:sz="0" w:space="0" w:color="auto"/>
            <w:left w:val="none" w:sz="0" w:space="0" w:color="auto"/>
            <w:bottom w:val="none" w:sz="0" w:space="0" w:color="auto"/>
            <w:right w:val="none" w:sz="0" w:space="0" w:color="auto"/>
          </w:divBdr>
        </w:div>
        <w:div w:id="1278565907">
          <w:marLeft w:val="480"/>
          <w:marRight w:val="0"/>
          <w:marTop w:val="0"/>
          <w:marBottom w:val="0"/>
          <w:divBdr>
            <w:top w:val="none" w:sz="0" w:space="0" w:color="auto"/>
            <w:left w:val="none" w:sz="0" w:space="0" w:color="auto"/>
            <w:bottom w:val="none" w:sz="0" w:space="0" w:color="auto"/>
            <w:right w:val="none" w:sz="0" w:space="0" w:color="auto"/>
          </w:divBdr>
        </w:div>
        <w:div w:id="1031691926">
          <w:marLeft w:val="480"/>
          <w:marRight w:val="0"/>
          <w:marTop w:val="0"/>
          <w:marBottom w:val="0"/>
          <w:divBdr>
            <w:top w:val="none" w:sz="0" w:space="0" w:color="auto"/>
            <w:left w:val="none" w:sz="0" w:space="0" w:color="auto"/>
            <w:bottom w:val="none" w:sz="0" w:space="0" w:color="auto"/>
            <w:right w:val="none" w:sz="0" w:space="0" w:color="auto"/>
          </w:divBdr>
        </w:div>
        <w:div w:id="480930638">
          <w:marLeft w:val="480"/>
          <w:marRight w:val="0"/>
          <w:marTop w:val="0"/>
          <w:marBottom w:val="0"/>
          <w:divBdr>
            <w:top w:val="none" w:sz="0" w:space="0" w:color="auto"/>
            <w:left w:val="none" w:sz="0" w:space="0" w:color="auto"/>
            <w:bottom w:val="none" w:sz="0" w:space="0" w:color="auto"/>
            <w:right w:val="none" w:sz="0" w:space="0" w:color="auto"/>
          </w:divBdr>
        </w:div>
        <w:div w:id="1225485720">
          <w:marLeft w:val="480"/>
          <w:marRight w:val="0"/>
          <w:marTop w:val="0"/>
          <w:marBottom w:val="0"/>
          <w:divBdr>
            <w:top w:val="none" w:sz="0" w:space="0" w:color="auto"/>
            <w:left w:val="none" w:sz="0" w:space="0" w:color="auto"/>
            <w:bottom w:val="none" w:sz="0" w:space="0" w:color="auto"/>
            <w:right w:val="none" w:sz="0" w:space="0" w:color="auto"/>
          </w:divBdr>
        </w:div>
        <w:div w:id="1736125177">
          <w:marLeft w:val="480"/>
          <w:marRight w:val="0"/>
          <w:marTop w:val="0"/>
          <w:marBottom w:val="0"/>
          <w:divBdr>
            <w:top w:val="none" w:sz="0" w:space="0" w:color="auto"/>
            <w:left w:val="none" w:sz="0" w:space="0" w:color="auto"/>
            <w:bottom w:val="none" w:sz="0" w:space="0" w:color="auto"/>
            <w:right w:val="none" w:sz="0" w:space="0" w:color="auto"/>
          </w:divBdr>
        </w:div>
        <w:div w:id="523786888">
          <w:marLeft w:val="480"/>
          <w:marRight w:val="0"/>
          <w:marTop w:val="0"/>
          <w:marBottom w:val="0"/>
          <w:divBdr>
            <w:top w:val="none" w:sz="0" w:space="0" w:color="auto"/>
            <w:left w:val="none" w:sz="0" w:space="0" w:color="auto"/>
            <w:bottom w:val="none" w:sz="0" w:space="0" w:color="auto"/>
            <w:right w:val="none" w:sz="0" w:space="0" w:color="auto"/>
          </w:divBdr>
        </w:div>
        <w:div w:id="1131171996">
          <w:marLeft w:val="480"/>
          <w:marRight w:val="0"/>
          <w:marTop w:val="0"/>
          <w:marBottom w:val="0"/>
          <w:divBdr>
            <w:top w:val="none" w:sz="0" w:space="0" w:color="auto"/>
            <w:left w:val="none" w:sz="0" w:space="0" w:color="auto"/>
            <w:bottom w:val="none" w:sz="0" w:space="0" w:color="auto"/>
            <w:right w:val="none" w:sz="0" w:space="0" w:color="auto"/>
          </w:divBdr>
        </w:div>
        <w:div w:id="1743680798">
          <w:marLeft w:val="480"/>
          <w:marRight w:val="0"/>
          <w:marTop w:val="0"/>
          <w:marBottom w:val="0"/>
          <w:divBdr>
            <w:top w:val="none" w:sz="0" w:space="0" w:color="auto"/>
            <w:left w:val="none" w:sz="0" w:space="0" w:color="auto"/>
            <w:bottom w:val="none" w:sz="0" w:space="0" w:color="auto"/>
            <w:right w:val="none" w:sz="0" w:space="0" w:color="auto"/>
          </w:divBdr>
        </w:div>
        <w:div w:id="1127356034">
          <w:marLeft w:val="480"/>
          <w:marRight w:val="0"/>
          <w:marTop w:val="0"/>
          <w:marBottom w:val="0"/>
          <w:divBdr>
            <w:top w:val="none" w:sz="0" w:space="0" w:color="auto"/>
            <w:left w:val="none" w:sz="0" w:space="0" w:color="auto"/>
            <w:bottom w:val="none" w:sz="0" w:space="0" w:color="auto"/>
            <w:right w:val="none" w:sz="0" w:space="0" w:color="auto"/>
          </w:divBdr>
        </w:div>
        <w:div w:id="1903905622">
          <w:marLeft w:val="480"/>
          <w:marRight w:val="0"/>
          <w:marTop w:val="0"/>
          <w:marBottom w:val="0"/>
          <w:divBdr>
            <w:top w:val="none" w:sz="0" w:space="0" w:color="auto"/>
            <w:left w:val="none" w:sz="0" w:space="0" w:color="auto"/>
            <w:bottom w:val="none" w:sz="0" w:space="0" w:color="auto"/>
            <w:right w:val="none" w:sz="0" w:space="0" w:color="auto"/>
          </w:divBdr>
        </w:div>
        <w:div w:id="375355019">
          <w:marLeft w:val="480"/>
          <w:marRight w:val="0"/>
          <w:marTop w:val="0"/>
          <w:marBottom w:val="0"/>
          <w:divBdr>
            <w:top w:val="none" w:sz="0" w:space="0" w:color="auto"/>
            <w:left w:val="none" w:sz="0" w:space="0" w:color="auto"/>
            <w:bottom w:val="none" w:sz="0" w:space="0" w:color="auto"/>
            <w:right w:val="none" w:sz="0" w:space="0" w:color="auto"/>
          </w:divBdr>
        </w:div>
        <w:div w:id="1215434793">
          <w:marLeft w:val="480"/>
          <w:marRight w:val="0"/>
          <w:marTop w:val="0"/>
          <w:marBottom w:val="0"/>
          <w:divBdr>
            <w:top w:val="none" w:sz="0" w:space="0" w:color="auto"/>
            <w:left w:val="none" w:sz="0" w:space="0" w:color="auto"/>
            <w:bottom w:val="none" w:sz="0" w:space="0" w:color="auto"/>
            <w:right w:val="none" w:sz="0" w:space="0" w:color="auto"/>
          </w:divBdr>
        </w:div>
        <w:div w:id="536087435">
          <w:marLeft w:val="480"/>
          <w:marRight w:val="0"/>
          <w:marTop w:val="0"/>
          <w:marBottom w:val="0"/>
          <w:divBdr>
            <w:top w:val="none" w:sz="0" w:space="0" w:color="auto"/>
            <w:left w:val="none" w:sz="0" w:space="0" w:color="auto"/>
            <w:bottom w:val="none" w:sz="0" w:space="0" w:color="auto"/>
            <w:right w:val="none" w:sz="0" w:space="0" w:color="auto"/>
          </w:divBdr>
        </w:div>
        <w:div w:id="1186747693">
          <w:marLeft w:val="480"/>
          <w:marRight w:val="0"/>
          <w:marTop w:val="0"/>
          <w:marBottom w:val="0"/>
          <w:divBdr>
            <w:top w:val="none" w:sz="0" w:space="0" w:color="auto"/>
            <w:left w:val="none" w:sz="0" w:space="0" w:color="auto"/>
            <w:bottom w:val="none" w:sz="0" w:space="0" w:color="auto"/>
            <w:right w:val="none" w:sz="0" w:space="0" w:color="auto"/>
          </w:divBdr>
        </w:div>
        <w:div w:id="1648166243">
          <w:marLeft w:val="480"/>
          <w:marRight w:val="0"/>
          <w:marTop w:val="0"/>
          <w:marBottom w:val="0"/>
          <w:divBdr>
            <w:top w:val="none" w:sz="0" w:space="0" w:color="auto"/>
            <w:left w:val="none" w:sz="0" w:space="0" w:color="auto"/>
            <w:bottom w:val="none" w:sz="0" w:space="0" w:color="auto"/>
            <w:right w:val="none" w:sz="0" w:space="0" w:color="auto"/>
          </w:divBdr>
        </w:div>
        <w:div w:id="1601915036">
          <w:marLeft w:val="480"/>
          <w:marRight w:val="0"/>
          <w:marTop w:val="0"/>
          <w:marBottom w:val="0"/>
          <w:divBdr>
            <w:top w:val="none" w:sz="0" w:space="0" w:color="auto"/>
            <w:left w:val="none" w:sz="0" w:space="0" w:color="auto"/>
            <w:bottom w:val="none" w:sz="0" w:space="0" w:color="auto"/>
            <w:right w:val="none" w:sz="0" w:space="0" w:color="auto"/>
          </w:divBdr>
        </w:div>
        <w:div w:id="1957324638">
          <w:marLeft w:val="480"/>
          <w:marRight w:val="0"/>
          <w:marTop w:val="0"/>
          <w:marBottom w:val="0"/>
          <w:divBdr>
            <w:top w:val="none" w:sz="0" w:space="0" w:color="auto"/>
            <w:left w:val="none" w:sz="0" w:space="0" w:color="auto"/>
            <w:bottom w:val="none" w:sz="0" w:space="0" w:color="auto"/>
            <w:right w:val="none" w:sz="0" w:space="0" w:color="auto"/>
          </w:divBdr>
        </w:div>
      </w:divsChild>
    </w:div>
    <w:div w:id="298538546">
      <w:bodyDiv w:val="1"/>
      <w:marLeft w:val="0"/>
      <w:marRight w:val="0"/>
      <w:marTop w:val="0"/>
      <w:marBottom w:val="0"/>
      <w:divBdr>
        <w:top w:val="none" w:sz="0" w:space="0" w:color="auto"/>
        <w:left w:val="none" w:sz="0" w:space="0" w:color="auto"/>
        <w:bottom w:val="none" w:sz="0" w:space="0" w:color="auto"/>
        <w:right w:val="none" w:sz="0" w:space="0" w:color="auto"/>
      </w:divBdr>
    </w:div>
    <w:div w:id="300160532">
      <w:bodyDiv w:val="1"/>
      <w:marLeft w:val="0"/>
      <w:marRight w:val="0"/>
      <w:marTop w:val="0"/>
      <w:marBottom w:val="0"/>
      <w:divBdr>
        <w:top w:val="none" w:sz="0" w:space="0" w:color="auto"/>
        <w:left w:val="none" w:sz="0" w:space="0" w:color="auto"/>
        <w:bottom w:val="none" w:sz="0" w:space="0" w:color="auto"/>
        <w:right w:val="none" w:sz="0" w:space="0" w:color="auto"/>
      </w:divBdr>
    </w:div>
    <w:div w:id="300962966">
      <w:bodyDiv w:val="1"/>
      <w:marLeft w:val="0"/>
      <w:marRight w:val="0"/>
      <w:marTop w:val="0"/>
      <w:marBottom w:val="0"/>
      <w:divBdr>
        <w:top w:val="none" w:sz="0" w:space="0" w:color="auto"/>
        <w:left w:val="none" w:sz="0" w:space="0" w:color="auto"/>
        <w:bottom w:val="none" w:sz="0" w:space="0" w:color="auto"/>
        <w:right w:val="none" w:sz="0" w:space="0" w:color="auto"/>
      </w:divBdr>
      <w:divsChild>
        <w:div w:id="906838572">
          <w:marLeft w:val="640"/>
          <w:marRight w:val="0"/>
          <w:marTop w:val="0"/>
          <w:marBottom w:val="0"/>
          <w:divBdr>
            <w:top w:val="none" w:sz="0" w:space="0" w:color="auto"/>
            <w:left w:val="none" w:sz="0" w:space="0" w:color="auto"/>
            <w:bottom w:val="none" w:sz="0" w:space="0" w:color="auto"/>
            <w:right w:val="none" w:sz="0" w:space="0" w:color="auto"/>
          </w:divBdr>
        </w:div>
        <w:div w:id="1668943189">
          <w:marLeft w:val="640"/>
          <w:marRight w:val="0"/>
          <w:marTop w:val="0"/>
          <w:marBottom w:val="0"/>
          <w:divBdr>
            <w:top w:val="none" w:sz="0" w:space="0" w:color="auto"/>
            <w:left w:val="none" w:sz="0" w:space="0" w:color="auto"/>
            <w:bottom w:val="none" w:sz="0" w:space="0" w:color="auto"/>
            <w:right w:val="none" w:sz="0" w:space="0" w:color="auto"/>
          </w:divBdr>
        </w:div>
        <w:div w:id="254827406">
          <w:marLeft w:val="640"/>
          <w:marRight w:val="0"/>
          <w:marTop w:val="0"/>
          <w:marBottom w:val="0"/>
          <w:divBdr>
            <w:top w:val="none" w:sz="0" w:space="0" w:color="auto"/>
            <w:left w:val="none" w:sz="0" w:space="0" w:color="auto"/>
            <w:bottom w:val="none" w:sz="0" w:space="0" w:color="auto"/>
            <w:right w:val="none" w:sz="0" w:space="0" w:color="auto"/>
          </w:divBdr>
        </w:div>
        <w:div w:id="401106354">
          <w:marLeft w:val="640"/>
          <w:marRight w:val="0"/>
          <w:marTop w:val="0"/>
          <w:marBottom w:val="0"/>
          <w:divBdr>
            <w:top w:val="none" w:sz="0" w:space="0" w:color="auto"/>
            <w:left w:val="none" w:sz="0" w:space="0" w:color="auto"/>
            <w:bottom w:val="none" w:sz="0" w:space="0" w:color="auto"/>
            <w:right w:val="none" w:sz="0" w:space="0" w:color="auto"/>
          </w:divBdr>
        </w:div>
        <w:div w:id="877279908">
          <w:marLeft w:val="640"/>
          <w:marRight w:val="0"/>
          <w:marTop w:val="0"/>
          <w:marBottom w:val="0"/>
          <w:divBdr>
            <w:top w:val="none" w:sz="0" w:space="0" w:color="auto"/>
            <w:left w:val="none" w:sz="0" w:space="0" w:color="auto"/>
            <w:bottom w:val="none" w:sz="0" w:space="0" w:color="auto"/>
            <w:right w:val="none" w:sz="0" w:space="0" w:color="auto"/>
          </w:divBdr>
        </w:div>
        <w:div w:id="365759026">
          <w:marLeft w:val="640"/>
          <w:marRight w:val="0"/>
          <w:marTop w:val="0"/>
          <w:marBottom w:val="0"/>
          <w:divBdr>
            <w:top w:val="none" w:sz="0" w:space="0" w:color="auto"/>
            <w:left w:val="none" w:sz="0" w:space="0" w:color="auto"/>
            <w:bottom w:val="none" w:sz="0" w:space="0" w:color="auto"/>
            <w:right w:val="none" w:sz="0" w:space="0" w:color="auto"/>
          </w:divBdr>
        </w:div>
        <w:div w:id="169489943">
          <w:marLeft w:val="640"/>
          <w:marRight w:val="0"/>
          <w:marTop w:val="0"/>
          <w:marBottom w:val="0"/>
          <w:divBdr>
            <w:top w:val="none" w:sz="0" w:space="0" w:color="auto"/>
            <w:left w:val="none" w:sz="0" w:space="0" w:color="auto"/>
            <w:bottom w:val="none" w:sz="0" w:space="0" w:color="auto"/>
            <w:right w:val="none" w:sz="0" w:space="0" w:color="auto"/>
          </w:divBdr>
        </w:div>
        <w:div w:id="2105109210">
          <w:marLeft w:val="640"/>
          <w:marRight w:val="0"/>
          <w:marTop w:val="0"/>
          <w:marBottom w:val="0"/>
          <w:divBdr>
            <w:top w:val="none" w:sz="0" w:space="0" w:color="auto"/>
            <w:left w:val="none" w:sz="0" w:space="0" w:color="auto"/>
            <w:bottom w:val="none" w:sz="0" w:space="0" w:color="auto"/>
            <w:right w:val="none" w:sz="0" w:space="0" w:color="auto"/>
          </w:divBdr>
        </w:div>
        <w:div w:id="1760370710">
          <w:marLeft w:val="640"/>
          <w:marRight w:val="0"/>
          <w:marTop w:val="0"/>
          <w:marBottom w:val="0"/>
          <w:divBdr>
            <w:top w:val="none" w:sz="0" w:space="0" w:color="auto"/>
            <w:left w:val="none" w:sz="0" w:space="0" w:color="auto"/>
            <w:bottom w:val="none" w:sz="0" w:space="0" w:color="auto"/>
            <w:right w:val="none" w:sz="0" w:space="0" w:color="auto"/>
          </w:divBdr>
        </w:div>
        <w:div w:id="1300918998">
          <w:marLeft w:val="640"/>
          <w:marRight w:val="0"/>
          <w:marTop w:val="0"/>
          <w:marBottom w:val="0"/>
          <w:divBdr>
            <w:top w:val="none" w:sz="0" w:space="0" w:color="auto"/>
            <w:left w:val="none" w:sz="0" w:space="0" w:color="auto"/>
            <w:bottom w:val="none" w:sz="0" w:space="0" w:color="auto"/>
            <w:right w:val="none" w:sz="0" w:space="0" w:color="auto"/>
          </w:divBdr>
        </w:div>
        <w:div w:id="1914312952">
          <w:marLeft w:val="640"/>
          <w:marRight w:val="0"/>
          <w:marTop w:val="0"/>
          <w:marBottom w:val="0"/>
          <w:divBdr>
            <w:top w:val="none" w:sz="0" w:space="0" w:color="auto"/>
            <w:left w:val="none" w:sz="0" w:space="0" w:color="auto"/>
            <w:bottom w:val="none" w:sz="0" w:space="0" w:color="auto"/>
            <w:right w:val="none" w:sz="0" w:space="0" w:color="auto"/>
          </w:divBdr>
        </w:div>
        <w:div w:id="306975147">
          <w:marLeft w:val="640"/>
          <w:marRight w:val="0"/>
          <w:marTop w:val="0"/>
          <w:marBottom w:val="0"/>
          <w:divBdr>
            <w:top w:val="none" w:sz="0" w:space="0" w:color="auto"/>
            <w:left w:val="none" w:sz="0" w:space="0" w:color="auto"/>
            <w:bottom w:val="none" w:sz="0" w:space="0" w:color="auto"/>
            <w:right w:val="none" w:sz="0" w:space="0" w:color="auto"/>
          </w:divBdr>
        </w:div>
        <w:div w:id="1605258884">
          <w:marLeft w:val="640"/>
          <w:marRight w:val="0"/>
          <w:marTop w:val="0"/>
          <w:marBottom w:val="0"/>
          <w:divBdr>
            <w:top w:val="none" w:sz="0" w:space="0" w:color="auto"/>
            <w:left w:val="none" w:sz="0" w:space="0" w:color="auto"/>
            <w:bottom w:val="none" w:sz="0" w:space="0" w:color="auto"/>
            <w:right w:val="none" w:sz="0" w:space="0" w:color="auto"/>
          </w:divBdr>
        </w:div>
        <w:div w:id="185800852">
          <w:marLeft w:val="640"/>
          <w:marRight w:val="0"/>
          <w:marTop w:val="0"/>
          <w:marBottom w:val="0"/>
          <w:divBdr>
            <w:top w:val="none" w:sz="0" w:space="0" w:color="auto"/>
            <w:left w:val="none" w:sz="0" w:space="0" w:color="auto"/>
            <w:bottom w:val="none" w:sz="0" w:space="0" w:color="auto"/>
            <w:right w:val="none" w:sz="0" w:space="0" w:color="auto"/>
          </w:divBdr>
        </w:div>
        <w:div w:id="1475485651">
          <w:marLeft w:val="640"/>
          <w:marRight w:val="0"/>
          <w:marTop w:val="0"/>
          <w:marBottom w:val="0"/>
          <w:divBdr>
            <w:top w:val="none" w:sz="0" w:space="0" w:color="auto"/>
            <w:left w:val="none" w:sz="0" w:space="0" w:color="auto"/>
            <w:bottom w:val="none" w:sz="0" w:space="0" w:color="auto"/>
            <w:right w:val="none" w:sz="0" w:space="0" w:color="auto"/>
          </w:divBdr>
        </w:div>
        <w:div w:id="488981542">
          <w:marLeft w:val="640"/>
          <w:marRight w:val="0"/>
          <w:marTop w:val="0"/>
          <w:marBottom w:val="0"/>
          <w:divBdr>
            <w:top w:val="none" w:sz="0" w:space="0" w:color="auto"/>
            <w:left w:val="none" w:sz="0" w:space="0" w:color="auto"/>
            <w:bottom w:val="none" w:sz="0" w:space="0" w:color="auto"/>
            <w:right w:val="none" w:sz="0" w:space="0" w:color="auto"/>
          </w:divBdr>
        </w:div>
        <w:div w:id="684601100">
          <w:marLeft w:val="640"/>
          <w:marRight w:val="0"/>
          <w:marTop w:val="0"/>
          <w:marBottom w:val="0"/>
          <w:divBdr>
            <w:top w:val="none" w:sz="0" w:space="0" w:color="auto"/>
            <w:left w:val="none" w:sz="0" w:space="0" w:color="auto"/>
            <w:bottom w:val="none" w:sz="0" w:space="0" w:color="auto"/>
            <w:right w:val="none" w:sz="0" w:space="0" w:color="auto"/>
          </w:divBdr>
        </w:div>
        <w:div w:id="691147787">
          <w:marLeft w:val="640"/>
          <w:marRight w:val="0"/>
          <w:marTop w:val="0"/>
          <w:marBottom w:val="0"/>
          <w:divBdr>
            <w:top w:val="none" w:sz="0" w:space="0" w:color="auto"/>
            <w:left w:val="none" w:sz="0" w:space="0" w:color="auto"/>
            <w:bottom w:val="none" w:sz="0" w:space="0" w:color="auto"/>
            <w:right w:val="none" w:sz="0" w:space="0" w:color="auto"/>
          </w:divBdr>
        </w:div>
        <w:div w:id="1532958762">
          <w:marLeft w:val="640"/>
          <w:marRight w:val="0"/>
          <w:marTop w:val="0"/>
          <w:marBottom w:val="0"/>
          <w:divBdr>
            <w:top w:val="none" w:sz="0" w:space="0" w:color="auto"/>
            <w:left w:val="none" w:sz="0" w:space="0" w:color="auto"/>
            <w:bottom w:val="none" w:sz="0" w:space="0" w:color="auto"/>
            <w:right w:val="none" w:sz="0" w:space="0" w:color="auto"/>
          </w:divBdr>
        </w:div>
        <w:div w:id="448595624">
          <w:marLeft w:val="640"/>
          <w:marRight w:val="0"/>
          <w:marTop w:val="0"/>
          <w:marBottom w:val="0"/>
          <w:divBdr>
            <w:top w:val="none" w:sz="0" w:space="0" w:color="auto"/>
            <w:left w:val="none" w:sz="0" w:space="0" w:color="auto"/>
            <w:bottom w:val="none" w:sz="0" w:space="0" w:color="auto"/>
            <w:right w:val="none" w:sz="0" w:space="0" w:color="auto"/>
          </w:divBdr>
        </w:div>
        <w:div w:id="2038777990">
          <w:marLeft w:val="640"/>
          <w:marRight w:val="0"/>
          <w:marTop w:val="0"/>
          <w:marBottom w:val="0"/>
          <w:divBdr>
            <w:top w:val="none" w:sz="0" w:space="0" w:color="auto"/>
            <w:left w:val="none" w:sz="0" w:space="0" w:color="auto"/>
            <w:bottom w:val="none" w:sz="0" w:space="0" w:color="auto"/>
            <w:right w:val="none" w:sz="0" w:space="0" w:color="auto"/>
          </w:divBdr>
        </w:div>
        <w:div w:id="422382656">
          <w:marLeft w:val="640"/>
          <w:marRight w:val="0"/>
          <w:marTop w:val="0"/>
          <w:marBottom w:val="0"/>
          <w:divBdr>
            <w:top w:val="none" w:sz="0" w:space="0" w:color="auto"/>
            <w:left w:val="none" w:sz="0" w:space="0" w:color="auto"/>
            <w:bottom w:val="none" w:sz="0" w:space="0" w:color="auto"/>
            <w:right w:val="none" w:sz="0" w:space="0" w:color="auto"/>
          </w:divBdr>
        </w:div>
        <w:div w:id="1706248198">
          <w:marLeft w:val="640"/>
          <w:marRight w:val="0"/>
          <w:marTop w:val="0"/>
          <w:marBottom w:val="0"/>
          <w:divBdr>
            <w:top w:val="none" w:sz="0" w:space="0" w:color="auto"/>
            <w:left w:val="none" w:sz="0" w:space="0" w:color="auto"/>
            <w:bottom w:val="none" w:sz="0" w:space="0" w:color="auto"/>
            <w:right w:val="none" w:sz="0" w:space="0" w:color="auto"/>
          </w:divBdr>
        </w:div>
        <w:div w:id="42603068">
          <w:marLeft w:val="640"/>
          <w:marRight w:val="0"/>
          <w:marTop w:val="0"/>
          <w:marBottom w:val="0"/>
          <w:divBdr>
            <w:top w:val="none" w:sz="0" w:space="0" w:color="auto"/>
            <w:left w:val="none" w:sz="0" w:space="0" w:color="auto"/>
            <w:bottom w:val="none" w:sz="0" w:space="0" w:color="auto"/>
            <w:right w:val="none" w:sz="0" w:space="0" w:color="auto"/>
          </w:divBdr>
        </w:div>
        <w:div w:id="1602300180">
          <w:marLeft w:val="640"/>
          <w:marRight w:val="0"/>
          <w:marTop w:val="0"/>
          <w:marBottom w:val="0"/>
          <w:divBdr>
            <w:top w:val="none" w:sz="0" w:space="0" w:color="auto"/>
            <w:left w:val="none" w:sz="0" w:space="0" w:color="auto"/>
            <w:bottom w:val="none" w:sz="0" w:space="0" w:color="auto"/>
            <w:right w:val="none" w:sz="0" w:space="0" w:color="auto"/>
          </w:divBdr>
        </w:div>
        <w:div w:id="2122262701">
          <w:marLeft w:val="640"/>
          <w:marRight w:val="0"/>
          <w:marTop w:val="0"/>
          <w:marBottom w:val="0"/>
          <w:divBdr>
            <w:top w:val="none" w:sz="0" w:space="0" w:color="auto"/>
            <w:left w:val="none" w:sz="0" w:space="0" w:color="auto"/>
            <w:bottom w:val="none" w:sz="0" w:space="0" w:color="auto"/>
            <w:right w:val="none" w:sz="0" w:space="0" w:color="auto"/>
          </w:divBdr>
        </w:div>
        <w:div w:id="2123959889">
          <w:marLeft w:val="640"/>
          <w:marRight w:val="0"/>
          <w:marTop w:val="0"/>
          <w:marBottom w:val="0"/>
          <w:divBdr>
            <w:top w:val="none" w:sz="0" w:space="0" w:color="auto"/>
            <w:left w:val="none" w:sz="0" w:space="0" w:color="auto"/>
            <w:bottom w:val="none" w:sz="0" w:space="0" w:color="auto"/>
            <w:right w:val="none" w:sz="0" w:space="0" w:color="auto"/>
          </w:divBdr>
        </w:div>
        <w:div w:id="1399404794">
          <w:marLeft w:val="640"/>
          <w:marRight w:val="0"/>
          <w:marTop w:val="0"/>
          <w:marBottom w:val="0"/>
          <w:divBdr>
            <w:top w:val="none" w:sz="0" w:space="0" w:color="auto"/>
            <w:left w:val="none" w:sz="0" w:space="0" w:color="auto"/>
            <w:bottom w:val="none" w:sz="0" w:space="0" w:color="auto"/>
            <w:right w:val="none" w:sz="0" w:space="0" w:color="auto"/>
          </w:divBdr>
        </w:div>
        <w:div w:id="1036469696">
          <w:marLeft w:val="640"/>
          <w:marRight w:val="0"/>
          <w:marTop w:val="0"/>
          <w:marBottom w:val="0"/>
          <w:divBdr>
            <w:top w:val="none" w:sz="0" w:space="0" w:color="auto"/>
            <w:left w:val="none" w:sz="0" w:space="0" w:color="auto"/>
            <w:bottom w:val="none" w:sz="0" w:space="0" w:color="auto"/>
            <w:right w:val="none" w:sz="0" w:space="0" w:color="auto"/>
          </w:divBdr>
        </w:div>
        <w:div w:id="1220631725">
          <w:marLeft w:val="640"/>
          <w:marRight w:val="0"/>
          <w:marTop w:val="0"/>
          <w:marBottom w:val="0"/>
          <w:divBdr>
            <w:top w:val="none" w:sz="0" w:space="0" w:color="auto"/>
            <w:left w:val="none" w:sz="0" w:space="0" w:color="auto"/>
            <w:bottom w:val="none" w:sz="0" w:space="0" w:color="auto"/>
            <w:right w:val="none" w:sz="0" w:space="0" w:color="auto"/>
          </w:divBdr>
        </w:div>
        <w:div w:id="1715808363">
          <w:marLeft w:val="640"/>
          <w:marRight w:val="0"/>
          <w:marTop w:val="0"/>
          <w:marBottom w:val="0"/>
          <w:divBdr>
            <w:top w:val="none" w:sz="0" w:space="0" w:color="auto"/>
            <w:left w:val="none" w:sz="0" w:space="0" w:color="auto"/>
            <w:bottom w:val="none" w:sz="0" w:space="0" w:color="auto"/>
            <w:right w:val="none" w:sz="0" w:space="0" w:color="auto"/>
          </w:divBdr>
        </w:div>
        <w:div w:id="318769956">
          <w:marLeft w:val="640"/>
          <w:marRight w:val="0"/>
          <w:marTop w:val="0"/>
          <w:marBottom w:val="0"/>
          <w:divBdr>
            <w:top w:val="none" w:sz="0" w:space="0" w:color="auto"/>
            <w:left w:val="none" w:sz="0" w:space="0" w:color="auto"/>
            <w:bottom w:val="none" w:sz="0" w:space="0" w:color="auto"/>
            <w:right w:val="none" w:sz="0" w:space="0" w:color="auto"/>
          </w:divBdr>
        </w:div>
        <w:div w:id="25567727">
          <w:marLeft w:val="640"/>
          <w:marRight w:val="0"/>
          <w:marTop w:val="0"/>
          <w:marBottom w:val="0"/>
          <w:divBdr>
            <w:top w:val="none" w:sz="0" w:space="0" w:color="auto"/>
            <w:left w:val="none" w:sz="0" w:space="0" w:color="auto"/>
            <w:bottom w:val="none" w:sz="0" w:space="0" w:color="auto"/>
            <w:right w:val="none" w:sz="0" w:space="0" w:color="auto"/>
          </w:divBdr>
        </w:div>
        <w:div w:id="1864593107">
          <w:marLeft w:val="640"/>
          <w:marRight w:val="0"/>
          <w:marTop w:val="0"/>
          <w:marBottom w:val="0"/>
          <w:divBdr>
            <w:top w:val="none" w:sz="0" w:space="0" w:color="auto"/>
            <w:left w:val="none" w:sz="0" w:space="0" w:color="auto"/>
            <w:bottom w:val="none" w:sz="0" w:space="0" w:color="auto"/>
            <w:right w:val="none" w:sz="0" w:space="0" w:color="auto"/>
          </w:divBdr>
        </w:div>
        <w:div w:id="1737241983">
          <w:marLeft w:val="640"/>
          <w:marRight w:val="0"/>
          <w:marTop w:val="0"/>
          <w:marBottom w:val="0"/>
          <w:divBdr>
            <w:top w:val="none" w:sz="0" w:space="0" w:color="auto"/>
            <w:left w:val="none" w:sz="0" w:space="0" w:color="auto"/>
            <w:bottom w:val="none" w:sz="0" w:space="0" w:color="auto"/>
            <w:right w:val="none" w:sz="0" w:space="0" w:color="auto"/>
          </w:divBdr>
        </w:div>
        <w:div w:id="727147358">
          <w:marLeft w:val="640"/>
          <w:marRight w:val="0"/>
          <w:marTop w:val="0"/>
          <w:marBottom w:val="0"/>
          <w:divBdr>
            <w:top w:val="none" w:sz="0" w:space="0" w:color="auto"/>
            <w:left w:val="none" w:sz="0" w:space="0" w:color="auto"/>
            <w:bottom w:val="none" w:sz="0" w:space="0" w:color="auto"/>
            <w:right w:val="none" w:sz="0" w:space="0" w:color="auto"/>
          </w:divBdr>
        </w:div>
        <w:div w:id="717778094">
          <w:marLeft w:val="640"/>
          <w:marRight w:val="0"/>
          <w:marTop w:val="0"/>
          <w:marBottom w:val="0"/>
          <w:divBdr>
            <w:top w:val="none" w:sz="0" w:space="0" w:color="auto"/>
            <w:left w:val="none" w:sz="0" w:space="0" w:color="auto"/>
            <w:bottom w:val="none" w:sz="0" w:space="0" w:color="auto"/>
            <w:right w:val="none" w:sz="0" w:space="0" w:color="auto"/>
          </w:divBdr>
        </w:div>
        <w:div w:id="746147787">
          <w:marLeft w:val="640"/>
          <w:marRight w:val="0"/>
          <w:marTop w:val="0"/>
          <w:marBottom w:val="0"/>
          <w:divBdr>
            <w:top w:val="none" w:sz="0" w:space="0" w:color="auto"/>
            <w:left w:val="none" w:sz="0" w:space="0" w:color="auto"/>
            <w:bottom w:val="none" w:sz="0" w:space="0" w:color="auto"/>
            <w:right w:val="none" w:sz="0" w:space="0" w:color="auto"/>
          </w:divBdr>
        </w:div>
        <w:div w:id="339360265">
          <w:marLeft w:val="640"/>
          <w:marRight w:val="0"/>
          <w:marTop w:val="0"/>
          <w:marBottom w:val="0"/>
          <w:divBdr>
            <w:top w:val="none" w:sz="0" w:space="0" w:color="auto"/>
            <w:left w:val="none" w:sz="0" w:space="0" w:color="auto"/>
            <w:bottom w:val="none" w:sz="0" w:space="0" w:color="auto"/>
            <w:right w:val="none" w:sz="0" w:space="0" w:color="auto"/>
          </w:divBdr>
        </w:div>
        <w:div w:id="1191070020">
          <w:marLeft w:val="640"/>
          <w:marRight w:val="0"/>
          <w:marTop w:val="0"/>
          <w:marBottom w:val="0"/>
          <w:divBdr>
            <w:top w:val="none" w:sz="0" w:space="0" w:color="auto"/>
            <w:left w:val="none" w:sz="0" w:space="0" w:color="auto"/>
            <w:bottom w:val="none" w:sz="0" w:space="0" w:color="auto"/>
            <w:right w:val="none" w:sz="0" w:space="0" w:color="auto"/>
          </w:divBdr>
        </w:div>
        <w:div w:id="1186291961">
          <w:marLeft w:val="640"/>
          <w:marRight w:val="0"/>
          <w:marTop w:val="0"/>
          <w:marBottom w:val="0"/>
          <w:divBdr>
            <w:top w:val="none" w:sz="0" w:space="0" w:color="auto"/>
            <w:left w:val="none" w:sz="0" w:space="0" w:color="auto"/>
            <w:bottom w:val="none" w:sz="0" w:space="0" w:color="auto"/>
            <w:right w:val="none" w:sz="0" w:space="0" w:color="auto"/>
          </w:divBdr>
        </w:div>
        <w:div w:id="700587932">
          <w:marLeft w:val="640"/>
          <w:marRight w:val="0"/>
          <w:marTop w:val="0"/>
          <w:marBottom w:val="0"/>
          <w:divBdr>
            <w:top w:val="none" w:sz="0" w:space="0" w:color="auto"/>
            <w:left w:val="none" w:sz="0" w:space="0" w:color="auto"/>
            <w:bottom w:val="none" w:sz="0" w:space="0" w:color="auto"/>
            <w:right w:val="none" w:sz="0" w:space="0" w:color="auto"/>
          </w:divBdr>
        </w:div>
        <w:div w:id="703288685">
          <w:marLeft w:val="640"/>
          <w:marRight w:val="0"/>
          <w:marTop w:val="0"/>
          <w:marBottom w:val="0"/>
          <w:divBdr>
            <w:top w:val="none" w:sz="0" w:space="0" w:color="auto"/>
            <w:left w:val="none" w:sz="0" w:space="0" w:color="auto"/>
            <w:bottom w:val="none" w:sz="0" w:space="0" w:color="auto"/>
            <w:right w:val="none" w:sz="0" w:space="0" w:color="auto"/>
          </w:divBdr>
        </w:div>
        <w:div w:id="370227363">
          <w:marLeft w:val="640"/>
          <w:marRight w:val="0"/>
          <w:marTop w:val="0"/>
          <w:marBottom w:val="0"/>
          <w:divBdr>
            <w:top w:val="none" w:sz="0" w:space="0" w:color="auto"/>
            <w:left w:val="none" w:sz="0" w:space="0" w:color="auto"/>
            <w:bottom w:val="none" w:sz="0" w:space="0" w:color="auto"/>
            <w:right w:val="none" w:sz="0" w:space="0" w:color="auto"/>
          </w:divBdr>
        </w:div>
        <w:div w:id="703333792">
          <w:marLeft w:val="640"/>
          <w:marRight w:val="0"/>
          <w:marTop w:val="0"/>
          <w:marBottom w:val="0"/>
          <w:divBdr>
            <w:top w:val="none" w:sz="0" w:space="0" w:color="auto"/>
            <w:left w:val="none" w:sz="0" w:space="0" w:color="auto"/>
            <w:bottom w:val="none" w:sz="0" w:space="0" w:color="auto"/>
            <w:right w:val="none" w:sz="0" w:space="0" w:color="auto"/>
          </w:divBdr>
        </w:div>
        <w:div w:id="1255747333">
          <w:marLeft w:val="640"/>
          <w:marRight w:val="0"/>
          <w:marTop w:val="0"/>
          <w:marBottom w:val="0"/>
          <w:divBdr>
            <w:top w:val="none" w:sz="0" w:space="0" w:color="auto"/>
            <w:left w:val="none" w:sz="0" w:space="0" w:color="auto"/>
            <w:bottom w:val="none" w:sz="0" w:space="0" w:color="auto"/>
            <w:right w:val="none" w:sz="0" w:space="0" w:color="auto"/>
          </w:divBdr>
        </w:div>
        <w:div w:id="707803726">
          <w:marLeft w:val="640"/>
          <w:marRight w:val="0"/>
          <w:marTop w:val="0"/>
          <w:marBottom w:val="0"/>
          <w:divBdr>
            <w:top w:val="none" w:sz="0" w:space="0" w:color="auto"/>
            <w:left w:val="none" w:sz="0" w:space="0" w:color="auto"/>
            <w:bottom w:val="none" w:sz="0" w:space="0" w:color="auto"/>
            <w:right w:val="none" w:sz="0" w:space="0" w:color="auto"/>
          </w:divBdr>
        </w:div>
        <w:div w:id="1010061011">
          <w:marLeft w:val="640"/>
          <w:marRight w:val="0"/>
          <w:marTop w:val="0"/>
          <w:marBottom w:val="0"/>
          <w:divBdr>
            <w:top w:val="none" w:sz="0" w:space="0" w:color="auto"/>
            <w:left w:val="none" w:sz="0" w:space="0" w:color="auto"/>
            <w:bottom w:val="none" w:sz="0" w:space="0" w:color="auto"/>
            <w:right w:val="none" w:sz="0" w:space="0" w:color="auto"/>
          </w:divBdr>
        </w:div>
        <w:div w:id="250092641">
          <w:marLeft w:val="640"/>
          <w:marRight w:val="0"/>
          <w:marTop w:val="0"/>
          <w:marBottom w:val="0"/>
          <w:divBdr>
            <w:top w:val="none" w:sz="0" w:space="0" w:color="auto"/>
            <w:left w:val="none" w:sz="0" w:space="0" w:color="auto"/>
            <w:bottom w:val="none" w:sz="0" w:space="0" w:color="auto"/>
            <w:right w:val="none" w:sz="0" w:space="0" w:color="auto"/>
          </w:divBdr>
        </w:div>
        <w:div w:id="1225020134">
          <w:marLeft w:val="640"/>
          <w:marRight w:val="0"/>
          <w:marTop w:val="0"/>
          <w:marBottom w:val="0"/>
          <w:divBdr>
            <w:top w:val="none" w:sz="0" w:space="0" w:color="auto"/>
            <w:left w:val="none" w:sz="0" w:space="0" w:color="auto"/>
            <w:bottom w:val="none" w:sz="0" w:space="0" w:color="auto"/>
            <w:right w:val="none" w:sz="0" w:space="0" w:color="auto"/>
          </w:divBdr>
        </w:div>
        <w:div w:id="1606763232">
          <w:marLeft w:val="640"/>
          <w:marRight w:val="0"/>
          <w:marTop w:val="0"/>
          <w:marBottom w:val="0"/>
          <w:divBdr>
            <w:top w:val="none" w:sz="0" w:space="0" w:color="auto"/>
            <w:left w:val="none" w:sz="0" w:space="0" w:color="auto"/>
            <w:bottom w:val="none" w:sz="0" w:space="0" w:color="auto"/>
            <w:right w:val="none" w:sz="0" w:space="0" w:color="auto"/>
          </w:divBdr>
        </w:div>
        <w:div w:id="86193171">
          <w:marLeft w:val="640"/>
          <w:marRight w:val="0"/>
          <w:marTop w:val="0"/>
          <w:marBottom w:val="0"/>
          <w:divBdr>
            <w:top w:val="none" w:sz="0" w:space="0" w:color="auto"/>
            <w:left w:val="none" w:sz="0" w:space="0" w:color="auto"/>
            <w:bottom w:val="none" w:sz="0" w:space="0" w:color="auto"/>
            <w:right w:val="none" w:sz="0" w:space="0" w:color="auto"/>
          </w:divBdr>
        </w:div>
        <w:div w:id="1152942029">
          <w:marLeft w:val="640"/>
          <w:marRight w:val="0"/>
          <w:marTop w:val="0"/>
          <w:marBottom w:val="0"/>
          <w:divBdr>
            <w:top w:val="none" w:sz="0" w:space="0" w:color="auto"/>
            <w:left w:val="none" w:sz="0" w:space="0" w:color="auto"/>
            <w:bottom w:val="none" w:sz="0" w:space="0" w:color="auto"/>
            <w:right w:val="none" w:sz="0" w:space="0" w:color="auto"/>
          </w:divBdr>
        </w:div>
        <w:div w:id="1791703994">
          <w:marLeft w:val="640"/>
          <w:marRight w:val="0"/>
          <w:marTop w:val="0"/>
          <w:marBottom w:val="0"/>
          <w:divBdr>
            <w:top w:val="none" w:sz="0" w:space="0" w:color="auto"/>
            <w:left w:val="none" w:sz="0" w:space="0" w:color="auto"/>
            <w:bottom w:val="none" w:sz="0" w:space="0" w:color="auto"/>
            <w:right w:val="none" w:sz="0" w:space="0" w:color="auto"/>
          </w:divBdr>
        </w:div>
        <w:div w:id="75322963">
          <w:marLeft w:val="640"/>
          <w:marRight w:val="0"/>
          <w:marTop w:val="0"/>
          <w:marBottom w:val="0"/>
          <w:divBdr>
            <w:top w:val="none" w:sz="0" w:space="0" w:color="auto"/>
            <w:left w:val="none" w:sz="0" w:space="0" w:color="auto"/>
            <w:bottom w:val="none" w:sz="0" w:space="0" w:color="auto"/>
            <w:right w:val="none" w:sz="0" w:space="0" w:color="auto"/>
          </w:divBdr>
        </w:div>
        <w:div w:id="500510289">
          <w:marLeft w:val="640"/>
          <w:marRight w:val="0"/>
          <w:marTop w:val="0"/>
          <w:marBottom w:val="0"/>
          <w:divBdr>
            <w:top w:val="none" w:sz="0" w:space="0" w:color="auto"/>
            <w:left w:val="none" w:sz="0" w:space="0" w:color="auto"/>
            <w:bottom w:val="none" w:sz="0" w:space="0" w:color="auto"/>
            <w:right w:val="none" w:sz="0" w:space="0" w:color="auto"/>
          </w:divBdr>
        </w:div>
        <w:div w:id="45104265">
          <w:marLeft w:val="640"/>
          <w:marRight w:val="0"/>
          <w:marTop w:val="0"/>
          <w:marBottom w:val="0"/>
          <w:divBdr>
            <w:top w:val="none" w:sz="0" w:space="0" w:color="auto"/>
            <w:left w:val="none" w:sz="0" w:space="0" w:color="auto"/>
            <w:bottom w:val="none" w:sz="0" w:space="0" w:color="auto"/>
            <w:right w:val="none" w:sz="0" w:space="0" w:color="auto"/>
          </w:divBdr>
        </w:div>
        <w:div w:id="1116948815">
          <w:marLeft w:val="640"/>
          <w:marRight w:val="0"/>
          <w:marTop w:val="0"/>
          <w:marBottom w:val="0"/>
          <w:divBdr>
            <w:top w:val="none" w:sz="0" w:space="0" w:color="auto"/>
            <w:left w:val="none" w:sz="0" w:space="0" w:color="auto"/>
            <w:bottom w:val="none" w:sz="0" w:space="0" w:color="auto"/>
            <w:right w:val="none" w:sz="0" w:space="0" w:color="auto"/>
          </w:divBdr>
        </w:div>
        <w:div w:id="1906835935">
          <w:marLeft w:val="640"/>
          <w:marRight w:val="0"/>
          <w:marTop w:val="0"/>
          <w:marBottom w:val="0"/>
          <w:divBdr>
            <w:top w:val="none" w:sz="0" w:space="0" w:color="auto"/>
            <w:left w:val="none" w:sz="0" w:space="0" w:color="auto"/>
            <w:bottom w:val="none" w:sz="0" w:space="0" w:color="auto"/>
            <w:right w:val="none" w:sz="0" w:space="0" w:color="auto"/>
          </w:divBdr>
        </w:div>
        <w:div w:id="935672945">
          <w:marLeft w:val="640"/>
          <w:marRight w:val="0"/>
          <w:marTop w:val="0"/>
          <w:marBottom w:val="0"/>
          <w:divBdr>
            <w:top w:val="none" w:sz="0" w:space="0" w:color="auto"/>
            <w:left w:val="none" w:sz="0" w:space="0" w:color="auto"/>
            <w:bottom w:val="none" w:sz="0" w:space="0" w:color="auto"/>
            <w:right w:val="none" w:sz="0" w:space="0" w:color="auto"/>
          </w:divBdr>
        </w:div>
        <w:div w:id="1781411483">
          <w:marLeft w:val="640"/>
          <w:marRight w:val="0"/>
          <w:marTop w:val="0"/>
          <w:marBottom w:val="0"/>
          <w:divBdr>
            <w:top w:val="none" w:sz="0" w:space="0" w:color="auto"/>
            <w:left w:val="none" w:sz="0" w:space="0" w:color="auto"/>
            <w:bottom w:val="none" w:sz="0" w:space="0" w:color="auto"/>
            <w:right w:val="none" w:sz="0" w:space="0" w:color="auto"/>
          </w:divBdr>
        </w:div>
        <w:div w:id="616106077">
          <w:marLeft w:val="640"/>
          <w:marRight w:val="0"/>
          <w:marTop w:val="0"/>
          <w:marBottom w:val="0"/>
          <w:divBdr>
            <w:top w:val="none" w:sz="0" w:space="0" w:color="auto"/>
            <w:left w:val="none" w:sz="0" w:space="0" w:color="auto"/>
            <w:bottom w:val="none" w:sz="0" w:space="0" w:color="auto"/>
            <w:right w:val="none" w:sz="0" w:space="0" w:color="auto"/>
          </w:divBdr>
        </w:div>
        <w:div w:id="1571110154">
          <w:marLeft w:val="640"/>
          <w:marRight w:val="0"/>
          <w:marTop w:val="0"/>
          <w:marBottom w:val="0"/>
          <w:divBdr>
            <w:top w:val="none" w:sz="0" w:space="0" w:color="auto"/>
            <w:left w:val="none" w:sz="0" w:space="0" w:color="auto"/>
            <w:bottom w:val="none" w:sz="0" w:space="0" w:color="auto"/>
            <w:right w:val="none" w:sz="0" w:space="0" w:color="auto"/>
          </w:divBdr>
        </w:div>
        <w:div w:id="1357197718">
          <w:marLeft w:val="640"/>
          <w:marRight w:val="0"/>
          <w:marTop w:val="0"/>
          <w:marBottom w:val="0"/>
          <w:divBdr>
            <w:top w:val="none" w:sz="0" w:space="0" w:color="auto"/>
            <w:left w:val="none" w:sz="0" w:space="0" w:color="auto"/>
            <w:bottom w:val="none" w:sz="0" w:space="0" w:color="auto"/>
            <w:right w:val="none" w:sz="0" w:space="0" w:color="auto"/>
          </w:divBdr>
        </w:div>
        <w:div w:id="3288573">
          <w:marLeft w:val="640"/>
          <w:marRight w:val="0"/>
          <w:marTop w:val="0"/>
          <w:marBottom w:val="0"/>
          <w:divBdr>
            <w:top w:val="none" w:sz="0" w:space="0" w:color="auto"/>
            <w:left w:val="none" w:sz="0" w:space="0" w:color="auto"/>
            <w:bottom w:val="none" w:sz="0" w:space="0" w:color="auto"/>
            <w:right w:val="none" w:sz="0" w:space="0" w:color="auto"/>
          </w:divBdr>
        </w:div>
        <w:div w:id="509879409">
          <w:marLeft w:val="640"/>
          <w:marRight w:val="0"/>
          <w:marTop w:val="0"/>
          <w:marBottom w:val="0"/>
          <w:divBdr>
            <w:top w:val="none" w:sz="0" w:space="0" w:color="auto"/>
            <w:left w:val="none" w:sz="0" w:space="0" w:color="auto"/>
            <w:bottom w:val="none" w:sz="0" w:space="0" w:color="auto"/>
            <w:right w:val="none" w:sz="0" w:space="0" w:color="auto"/>
          </w:divBdr>
        </w:div>
        <w:div w:id="1910536356">
          <w:marLeft w:val="640"/>
          <w:marRight w:val="0"/>
          <w:marTop w:val="0"/>
          <w:marBottom w:val="0"/>
          <w:divBdr>
            <w:top w:val="none" w:sz="0" w:space="0" w:color="auto"/>
            <w:left w:val="none" w:sz="0" w:space="0" w:color="auto"/>
            <w:bottom w:val="none" w:sz="0" w:space="0" w:color="auto"/>
            <w:right w:val="none" w:sz="0" w:space="0" w:color="auto"/>
          </w:divBdr>
        </w:div>
        <w:div w:id="337584063">
          <w:marLeft w:val="640"/>
          <w:marRight w:val="0"/>
          <w:marTop w:val="0"/>
          <w:marBottom w:val="0"/>
          <w:divBdr>
            <w:top w:val="none" w:sz="0" w:space="0" w:color="auto"/>
            <w:left w:val="none" w:sz="0" w:space="0" w:color="auto"/>
            <w:bottom w:val="none" w:sz="0" w:space="0" w:color="auto"/>
            <w:right w:val="none" w:sz="0" w:space="0" w:color="auto"/>
          </w:divBdr>
        </w:div>
        <w:div w:id="1755737378">
          <w:marLeft w:val="640"/>
          <w:marRight w:val="0"/>
          <w:marTop w:val="0"/>
          <w:marBottom w:val="0"/>
          <w:divBdr>
            <w:top w:val="none" w:sz="0" w:space="0" w:color="auto"/>
            <w:left w:val="none" w:sz="0" w:space="0" w:color="auto"/>
            <w:bottom w:val="none" w:sz="0" w:space="0" w:color="auto"/>
            <w:right w:val="none" w:sz="0" w:space="0" w:color="auto"/>
          </w:divBdr>
        </w:div>
        <w:div w:id="1448043743">
          <w:marLeft w:val="640"/>
          <w:marRight w:val="0"/>
          <w:marTop w:val="0"/>
          <w:marBottom w:val="0"/>
          <w:divBdr>
            <w:top w:val="none" w:sz="0" w:space="0" w:color="auto"/>
            <w:left w:val="none" w:sz="0" w:space="0" w:color="auto"/>
            <w:bottom w:val="none" w:sz="0" w:space="0" w:color="auto"/>
            <w:right w:val="none" w:sz="0" w:space="0" w:color="auto"/>
          </w:divBdr>
        </w:div>
        <w:div w:id="982933072">
          <w:marLeft w:val="640"/>
          <w:marRight w:val="0"/>
          <w:marTop w:val="0"/>
          <w:marBottom w:val="0"/>
          <w:divBdr>
            <w:top w:val="none" w:sz="0" w:space="0" w:color="auto"/>
            <w:left w:val="none" w:sz="0" w:space="0" w:color="auto"/>
            <w:bottom w:val="none" w:sz="0" w:space="0" w:color="auto"/>
            <w:right w:val="none" w:sz="0" w:space="0" w:color="auto"/>
          </w:divBdr>
        </w:div>
        <w:div w:id="1459907961">
          <w:marLeft w:val="640"/>
          <w:marRight w:val="0"/>
          <w:marTop w:val="0"/>
          <w:marBottom w:val="0"/>
          <w:divBdr>
            <w:top w:val="none" w:sz="0" w:space="0" w:color="auto"/>
            <w:left w:val="none" w:sz="0" w:space="0" w:color="auto"/>
            <w:bottom w:val="none" w:sz="0" w:space="0" w:color="auto"/>
            <w:right w:val="none" w:sz="0" w:space="0" w:color="auto"/>
          </w:divBdr>
        </w:div>
        <w:div w:id="525562486">
          <w:marLeft w:val="640"/>
          <w:marRight w:val="0"/>
          <w:marTop w:val="0"/>
          <w:marBottom w:val="0"/>
          <w:divBdr>
            <w:top w:val="none" w:sz="0" w:space="0" w:color="auto"/>
            <w:left w:val="none" w:sz="0" w:space="0" w:color="auto"/>
            <w:bottom w:val="none" w:sz="0" w:space="0" w:color="auto"/>
            <w:right w:val="none" w:sz="0" w:space="0" w:color="auto"/>
          </w:divBdr>
        </w:div>
        <w:div w:id="612906969">
          <w:marLeft w:val="640"/>
          <w:marRight w:val="0"/>
          <w:marTop w:val="0"/>
          <w:marBottom w:val="0"/>
          <w:divBdr>
            <w:top w:val="none" w:sz="0" w:space="0" w:color="auto"/>
            <w:left w:val="none" w:sz="0" w:space="0" w:color="auto"/>
            <w:bottom w:val="none" w:sz="0" w:space="0" w:color="auto"/>
            <w:right w:val="none" w:sz="0" w:space="0" w:color="auto"/>
          </w:divBdr>
        </w:div>
        <w:div w:id="125468340">
          <w:marLeft w:val="640"/>
          <w:marRight w:val="0"/>
          <w:marTop w:val="0"/>
          <w:marBottom w:val="0"/>
          <w:divBdr>
            <w:top w:val="none" w:sz="0" w:space="0" w:color="auto"/>
            <w:left w:val="none" w:sz="0" w:space="0" w:color="auto"/>
            <w:bottom w:val="none" w:sz="0" w:space="0" w:color="auto"/>
            <w:right w:val="none" w:sz="0" w:space="0" w:color="auto"/>
          </w:divBdr>
        </w:div>
        <w:div w:id="990907382">
          <w:marLeft w:val="640"/>
          <w:marRight w:val="0"/>
          <w:marTop w:val="0"/>
          <w:marBottom w:val="0"/>
          <w:divBdr>
            <w:top w:val="none" w:sz="0" w:space="0" w:color="auto"/>
            <w:left w:val="none" w:sz="0" w:space="0" w:color="auto"/>
            <w:bottom w:val="none" w:sz="0" w:space="0" w:color="auto"/>
            <w:right w:val="none" w:sz="0" w:space="0" w:color="auto"/>
          </w:divBdr>
        </w:div>
        <w:div w:id="2019841015">
          <w:marLeft w:val="640"/>
          <w:marRight w:val="0"/>
          <w:marTop w:val="0"/>
          <w:marBottom w:val="0"/>
          <w:divBdr>
            <w:top w:val="none" w:sz="0" w:space="0" w:color="auto"/>
            <w:left w:val="none" w:sz="0" w:space="0" w:color="auto"/>
            <w:bottom w:val="none" w:sz="0" w:space="0" w:color="auto"/>
            <w:right w:val="none" w:sz="0" w:space="0" w:color="auto"/>
          </w:divBdr>
        </w:div>
        <w:div w:id="1465925370">
          <w:marLeft w:val="640"/>
          <w:marRight w:val="0"/>
          <w:marTop w:val="0"/>
          <w:marBottom w:val="0"/>
          <w:divBdr>
            <w:top w:val="none" w:sz="0" w:space="0" w:color="auto"/>
            <w:left w:val="none" w:sz="0" w:space="0" w:color="auto"/>
            <w:bottom w:val="none" w:sz="0" w:space="0" w:color="auto"/>
            <w:right w:val="none" w:sz="0" w:space="0" w:color="auto"/>
          </w:divBdr>
        </w:div>
        <w:div w:id="1996177719">
          <w:marLeft w:val="640"/>
          <w:marRight w:val="0"/>
          <w:marTop w:val="0"/>
          <w:marBottom w:val="0"/>
          <w:divBdr>
            <w:top w:val="none" w:sz="0" w:space="0" w:color="auto"/>
            <w:left w:val="none" w:sz="0" w:space="0" w:color="auto"/>
            <w:bottom w:val="none" w:sz="0" w:space="0" w:color="auto"/>
            <w:right w:val="none" w:sz="0" w:space="0" w:color="auto"/>
          </w:divBdr>
        </w:div>
        <w:div w:id="1825900341">
          <w:marLeft w:val="640"/>
          <w:marRight w:val="0"/>
          <w:marTop w:val="0"/>
          <w:marBottom w:val="0"/>
          <w:divBdr>
            <w:top w:val="none" w:sz="0" w:space="0" w:color="auto"/>
            <w:left w:val="none" w:sz="0" w:space="0" w:color="auto"/>
            <w:bottom w:val="none" w:sz="0" w:space="0" w:color="auto"/>
            <w:right w:val="none" w:sz="0" w:space="0" w:color="auto"/>
          </w:divBdr>
        </w:div>
        <w:div w:id="2087650279">
          <w:marLeft w:val="640"/>
          <w:marRight w:val="0"/>
          <w:marTop w:val="0"/>
          <w:marBottom w:val="0"/>
          <w:divBdr>
            <w:top w:val="none" w:sz="0" w:space="0" w:color="auto"/>
            <w:left w:val="none" w:sz="0" w:space="0" w:color="auto"/>
            <w:bottom w:val="none" w:sz="0" w:space="0" w:color="auto"/>
            <w:right w:val="none" w:sz="0" w:space="0" w:color="auto"/>
          </w:divBdr>
        </w:div>
        <w:div w:id="2067531793">
          <w:marLeft w:val="640"/>
          <w:marRight w:val="0"/>
          <w:marTop w:val="0"/>
          <w:marBottom w:val="0"/>
          <w:divBdr>
            <w:top w:val="none" w:sz="0" w:space="0" w:color="auto"/>
            <w:left w:val="none" w:sz="0" w:space="0" w:color="auto"/>
            <w:bottom w:val="none" w:sz="0" w:space="0" w:color="auto"/>
            <w:right w:val="none" w:sz="0" w:space="0" w:color="auto"/>
          </w:divBdr>
        </w:div>
        <w:div w:id="1601831915">
          <w:marLeft w:val="640"/>
          <w:marRight w:val="0"/>
          <w:marTop w:val="0"/>
          <w:marBottom w:val="0"/>
          <w:divBdr>
            <w:top w:val="none" w:sz="0" w:space="0" w:color="auto"/>
            <w:left w:val="none" w:sz="0" w:space="0" w:color="auto"/>
            <w:bottom w:val="none" w:sz="0" w:space="0" w:color="auto"/>
            <w:right w:val="none" w:sz="0" w:space="0" w:color="auto"/>
          </w:divBdr>
        </w:div>
        <w:div w:id="1715809864">
          <w:marLeft w:val="640"/>
          <w:marRight w:val="0"/>
          <w:marTop w:val="0"/>
          <w:marBottom w:val="0"/>
          <w:divBdr>
            <w:top w:val="none" w:sz="0" w:space="0" w:color="auto"/>
            <w:left w:val="none" w:sz="0" w:space="0" w:color="auto"/>
            <w:bottom w:val="none" w:sz="0" w:space="0" w:color="auto"/>
            <w:right w:val="none" w:sz="0" w:space="0" w:color="auto"/>
          </w:divBdr>
        </w:div>
        <w:div w:id="906302759">
          <w:marLeft w:val="640"/>
          <w:marRight w:val="0"/>
          <w:marTop w:val="0"/>
          <w:marBottom w:val="0"/>
          <w:divBdr>
            <w:top w:val="none" w:sz="0" w:space="0" w:color="auto"/>
            <w:left w:val="none" w:sz="0" w:space="0" w:color="auto"/>
            <w:bottom w:val="none" w:sz="0" w:space="0" w:color="auto"/>
            <w:right w:val="none" w:sz="0" w:space="0" w:color="auto"/>
          </w:divBdr>
        </w:div>
      </w:divsChild>
    </w:div>
    <w:div w:id="302079079">
      <w:bodyDiv w:val="1"/>
      <w:marLeft w:val="0"/>
      <w:marRight w:val="0"/>
      <w:marTop w:val="0"/>
      <w:marBottom w:val="0"/>
      <w:divBdr>
        <w:top w:val="none" w:sz="0" w:space="0" w:color="auto"/>
        <w:left w:val="none" w:sz="0" w:space="0" w:color="auto"/>
        <w:bottom w:val="none" w:sz="0" w:space="0" w:color="auto"/>
        <w:right w:val="none" w:sz="0" w:space="0" w:color="auto"/>
      </w:divBdr>
      <w:divsChild>
        <w:div w:id="2104647545">
          <w:marLeft w:val="480"/>
          <w:marRight w:val="0"/>
          <w:marTop w:val="0"/>
          <w:marBottom w:val="0"/>
          <w:divBdr>
            <w:top w:val="none" w:sz="0" w:space="0" w:color="auto"/>
            <w:left w:val="none" w:sz="0" w:space="0" w:color="auto"/>
            <w:bottom w:val="none" w:sz="0" w:space="0" w:color="auto"/>
            <w:right w:val="none" w:sz="0" w:space="0" w:color="auto"/>
          </w:divBdr>
        </w:div>
        <w:div w:id="379092606">
          <w:marLeft w:val="480"/>
          <w:marRight w:val="0"/>
          <w:marTop w:val="0"/>
          <w:marBottom w:val="0"/>
          <w:divBdr>
            <w:top w:val="none" w:sz="0" w:space="0" w:color="auto"/>
            <w:left w:val="none" w:sz="0" w:space="0" w:color="auto"/>
            <w:bottom w:val="none" w:sz="0" w:space="0" w:color="auto"/>
            <w:right w:val="none" w:sz="0" w:space="0" w:color="auto"/>
          </w:divBdr>
        </w:div>
        <w:div w:id="1493254893">
          <w:marLeft w:val="480"/>
          <w:marRight w:val="0"/>
          <w:marTop w:val="0"/>
          <w:marBottom w:val="0"/>
          <w:divBdr>
            <w:top w:val="none" w:sz="0" w:space="0" w:color="auto"/>
            <w:left w:val="none" w:sz="0" w:space="0" w:color="auto"/>
            <w:bottom w:val="none" w:sz="0" w:space="0" w:color="auto"/>
            <w:right w:val="none" w:sz="0" w:space="0" w:color="auto"/>
          </w:divBdr>
        </w:div>
        <w:div w:id="1813213276">
          <w:marLeft w:val="480"/>
          <w:marRight w:val="0"/>
          <w:marTop w:val="0"/>
          <w:marBottom w:val="0"/>
          <w:divBdr>
            <w:top w:val="none" w:sz="0" w:space="0" w:color="auto"/>
            <w:left w:val="none" w:sz="0" w:space="0" w:color="auto"/>
            <w:bottom w:val="none" w:sz="0" w:space="0" w:color="auto"/>
            <w:right w:val="none" w:sz="0" w:space="0" w:color="auto"/>
          </w:divBdr>
        </w:div>
        <w:div w:id="1686908050">
          <w:marLeft w:val="480"/>
          <w:marRight w:val="0"/>
          <w:marTop w:val="0"/>
          <w:marBottom w:val="0"/>
          <w:divBdr>
            <w:top w:val="none" w:sz="0" w:space="0" w:color="auto"/>
            <w:left w:val="none" w:sz="0" w:space="0" w:color="auto"/>
            <w:bottom w:val="none" w:sz="0" w:space="0" w:color="auto"/>
            <w:right w:val="none" w:sz="0" w:space="0" w:color="auto"/>
          </w:divBdr>
        </w:div>
        <w:div w:id="1228297730">
          <w:marLeft w:val="480"/>
          <w:marRight w:val="0"/>
          <w:marTop w:val="0"/>
          <w:marBottom w:val="0"/>
          <w:divBdr>
            <w:top w:val="none" w:sz="0" w:space="0" w:color="auto"/>
            <w:left w:val="none" w:sz="0" w:space="0" w:color="auto"/>
            <w:bottom w:val="none" w:sz="0" w:space="0" w:color="auto"/>
            <w:right w:val="none" w:sz="0" w:space="0" w:color="auto"/>
          </w:divBdr>
        </w:div>
        <w:div w:id="2041974837">
          <w:marLeft w:val="480"/>
          <w:marRight w:val="0"/>
          <w:marTop w:val="0"/>
          <w:marBottom w:val="0"/>
          <w:divBdr>
            <w:top w:val="none" w:sz="0" w:space="0" w:color="auto"/>
            <w:left w:val="none" w:sz="0" w:space="0" w:color="auto"/>
            <w:bottom w:val="none" w:sz="0" w:space="0" w:color="auto"/>
            <w:right w:val="none" w:sz="0" w:space="0" w:color="auto"/>
          </w:divBdr>
        </w:div>
        <w:div w:id="741876731">
          <w:marLeft w:val="480"/>
          <w:marRight w:val="0"/>
          <w:marTop w:val="0"/>
          <w:marBottom w:val="0"/>
          <w:divBdr>
            <w:top w:val="none" w:sz="0" w:space="0" w:color="auto"/>
            <w:left w:val="none" w:sz="0" w:space="0" w:color="auto"/>
            <w:bottom w:val="none" w:sz="0" w:space="0" w:color="auto"/>
            <w:right w:val="none" w:sz="0" w:space="0" w:color="auto"/>
          </w:divBdr>
        </w:div>
        <w:div w:id="1355763851">
          <w:marLeft w:val="480"/>
          <w:marRight w:val="0"/>
          <w:marTop w:val="0"/>
          <w:marBottom w:val="0"/>
          <w:divBdr>
            <w:top w:val="none" w:sz="0" w:space="0" w:color="auto"/>
            <w:left w:val="none" w:sz="0" w:space="0" w:color="auto"/>
            <w:bottom w:val="none" w:sz="0" w:space="0" w:color="auto"/>
            <w:right w:val="none" w:sz="0" w:space="0" w:color="auto"/>
          </w:divBdr>
        </w:div>
        <w:div w:id="1097097939">
          <w:marLeft w:val="480"/>
          <w:marRight w:val="0"/>
          <w:marTop w:val="0"/>
          <w:marBottom w:val="0"/>
          <w:divBdr>
            <w:top w:val="none" w:sz="0" w:space="0" w:color="auto"/>
            <w:left w:val="none" w:sz="0" w:space="0" w:color="auto"/>
            <w:bottom w:val="none" w:sz="0" w:space="0" w:color="auto"/>
            <w:right w:val="none" w:sz="0" w:space="0" w:color="auto"/>
          </w:divBdr>
        </w:div>
        <w:div w:id="70975701">
          <w:marLeft w:val="480"/>
          <w:marRight w:val="0"/>
          <w:marTop w:val="0"/>
          <w:marBottom w:val="0"/>
          <w:divBdr>
            <w:top w:val="none" w:sz="0" w:space="0" w:color="auto"/>
            <w:left w:val="none" w:sz="0" w:space="0" w:color="auto"/>
            <w:bottom w:val="none" w:sz="0" w:space="0" w:color="auto"/>
            <w:right w:val="none" w:sz="0" w:space="0" w:color="auto"/>
          </w:divBdr>
        </w:div>
        <w:div w:id="2090420253">
          <w:marLeft w:val="480"/>
          <w:marRight w:val="0"/>
          <w:marTop w:val="0"/>
          <w:marBottom w:val="0"/>
          <w:divBdr>
            <w:top w:val="none" w:sz="0" w:space="0" w:color="auto"/>
            <w:left w:val="none" w:sz="0" w:space="0" w:color="auto"/>
            <w:bottom w:val="none" w:sz="0" w:space="0" w:color="auto"/>
            <w:right w:val="none" w:sz="0" w:space="0" w:color="auto"/>
          </w:divBdr>
        </w:div>
        <w:div w:id="2073503761">
          <w:marLeft w:val="480"/>
          <w:marRight w:val="0"/>
          <w:marTop w:val="0"/>
          <w:marBottom w:val="0"/>
          <w:divBdr>
            <w:top w:val="none" w:sz="0" w:space="0" w:color="auto"/>
            <w:left w:val="none" w:sz="0" w:space="0" w:color="auto"/>
            <w:bottom w:val="none" w:sz="0" w:space="0" w:color="auto"/>
            <w:right w:val="none" w:sz="0" w:space="0" w:color="auto"/>
          </w:divBdr>
        </w:div>
        <w:div w:id="691150073">
          <w:marLeft w:val="480"/>
          <w:marRight w:val="0"/>
          <w:marTop w:val="0"/>
          <w:marBottom w:val="0"/>
          <w:divBdr>
            <w:top w:val="none" w:sz="0" w:space="0" w:color="auto"/>
            <w:left w:val="none" w:sz="0" w:space="0" w:color="auto"/>
            <w:bottom w:val="none" w:sz="0" w:space="0" w:color="auto"/>
            <w:right w:val="none" w:sz="0" w:space="0" w:color="auto"/>
          </w:divBdr>
        </w:div>
        <w:div w:id="194389116">
          <w:marLeft w:val="480"/>
          <w:marRight w:val="0"/>
          <w:marTop w:val="0"/>
          <w:marBottom w:val="0"/>
          <w:divBdr>
            <w:top w:val="none" w:sz="0" w:space="0" w:color="auto"/>
            <w:left w:val="none" w:sz="0" w:space="0" w:color="auto"/>
            <w:bottom w:val="none" w:sz="0" w:space="0" w:color="auto"/>
            <w:right w:val="none" w:sz="0" w:space="0" w:color="auto"/>
          </w:divBdr>
        </w:div>
        <w:div w:id="328486504">
          <w:marLeft w:val="480"/>
          <w:marRight w:val="0"/>
          <w:marTop w:val="0"/>
          <w:marBottom w:val="0"/>
          <w:divBdr>
            <w:top w:val="none" w:sz="0" w:space="0" w:color="auto"/>
            <w:left w:val="none" w:sz="0" w:space="0" w:color="auto"/>
            <w:bottom w:val="none" w:sz="0" w:space="0" w:color="auto"/>
            <w:right w:val="none" w:sz="0" w:space="0" w:color="auto"/>
          </w:divBdr>
        </w:div>
        <w:div w:id="1755010882">
          <w:marLeft w:val="480"/>
          <w:marRight w:val="0"/>
          <w:marTop w:val="0"/>
          <w:marBottom w:val="0"/>
          <w:divBdr>
            <w:top w:val="none" w:sz="0" w:space="0" w:color="auto"/>
            <w:left w:val="none" w:sz="0" w:space="0" w:color="auto"/>
            <w:bottom w:val="none" w:sz="0" w:space="0" w:color="auto"/>
            <w:right w:val="none" w:sz="0" w:space="0" w:color="auto"/>
          </w:divBdr>
        </w:div>
        <w:div w:id="155610392">
          <w:marLeft w:val="480"/>
          <w:marRight w:val="0"/>
          <w:marTop w:val="0"/>
          <w:marBottom w:val="0"/>
          <w:divBdr>
            <w:top w:val="none" w:sz="0" w:space="0" w:color="auto"/>
            <w:left w:val="none" w:sz="0" w:space="0" w:color="auto"/>
            <w:bottom w:val="none" w:sz="0" w:space="0" w:color="auto"/>
            <w:right w:val="none" w:sz="0" w:space="0" w:color="auto"/>
          </w:divBdr>
        </w:div>
      </w:divsChild>
    </w:div>
    <w:div w:id="305861032">
      <w:bodyDiv w:val="1"/>
      <w:marLeft w:val="0"/>
      <w:marRight w:val="0"/>
      <w:marTop w:val="0"/>
      <w:marBottom w:val="0"/>
      <w:divBdr>
        <w:top w:val="none" w:sz="0" w:space="0" w:color="auto"/>
        <w:left w:val="none" w:sz="0" w:space="0" w:color="auto"/>
        <w:bottom w:val="none" w:sz="0" w:space="0" w:color="auto"/>
        <w:right w:val="none" w:sz="0" w:space="0" w:color="auto"/>
      </w:divBdr>
      <w:divsChild>
        <w:div w:id="789081873">
          <w:marLeft w:val="480"/>
          <w:marRight w:val="0"/>
          <w:marTop w:val="0"/>
          <w:marBottom w:val="0"/>
          <w:divBdr>
            <w:top w:val="none" w:sz="0" w:space="0" w:color="auto"/>
            <w:left w:val="none" w:sz="0" w:space="0" w:color="auto"/>
            <w:bottom w:val="none" w:sz="0" w:space="0" w:color="auto"/>
            <w:right w:val="none" w:sz="0" w:space="0" w:color="auto"/>
          </w:divBdr>
        </w:div>
        <w:div w:id="417556688">
          <w:marLeft w:val="480"/>
          <w:marRight w:val="0"/>
          <w:marTop w:val="0"/>
          <w:marBottom w:val="0"/>
          <w:divBdr>
            <w:top w:val="none" w:sz="0" w:space="0" w:color="auto"/>
            <w:left w:val="none" w:sz="0" w:space="0" w:color="auto"/>
            <w:bottom w:val="none" w:sz="0" w:space="0" w:color="auto"/>
            <w:right w:val="none" w:sz="0" w:space="0" w:color="auto"/>
          </w:divBdr>
        </w:div>
        <w:div w:id="2053649163">
          <w:marLeft w:val="480"/>
          <w:marRight w:val="0"/>
          <w:marTop w:val="0"/>
          <w:marBottom w:val="0"/>
          <w:divBdr>
            <w:top w:val="none" w:sz="0" w:space="0" w:color="auto"/>
            <w:left w:val="none" w:sz="0" w:space="0" w:color="auto"/>
            <w:bottom w:val="none" w:sz="0" w:space="0" w:color="auto"/>
            <w:right w:val="none" w:sz="0" w:space="0" w:color="auto"/>
          </w:divBdr>
        </w:div>
        <w:div w:id="41903398">
          <w:marLeft w:val="480"/>
          <w:marRight w:val="0"/>
          <w:marTop w:val="0"/>
          <w:marBottom w:val="0"/>
          <w:divBdr>
            <w:top w:val="none" w:sz="0" w:space="0" w:color="auto"/>
            <w:left w:val="none" w:sz="0" w:space="0" w:color="auto"/>
            <w:bottom w:val="none" w:sz="0" w:space="0" w:color="auto"/>
            <w:right w:val="none" w:sz="0" w:space="0" w:color="auto"/>
          </w:divBdr>
        </w:div>
        <w:div w:id="223416285">
          <w:marLeft w:val="480"/>
          <w:marRight w:val="0"/>
          <w:marTop w:val="0"/>
          <w:marBottom w:val="0"/>
          <w:divBdr>
            <w:top w:val="none" w:sz="0" w:space="0" w:color="auto"/>
            <w:left w:val="none" w:sz="0" w:space="0" w:color="auto"/>
            <w:bottom w:val="none" w:sz="0" w:space="0" w:color="auto"/>
            <w:right w:val="none" w:sz="0" w:space="0" w:color="auto"/>
          </w:divBdr>
        </w:div>
        <w:div w:id="56827643">
          <w:marLeft w:val="480"/>
          <w:marRight w:val="0"/>
          <w:marTop w:val="0"/>
          <w:marBottom w:val="0"/>
          <w:divBdr>
            <w:top w:val="none" w:sz="0" w:space="0" w:color="auto"/>
            <w:left w:val="none" w:sz="0" w:space="0" w:color="auto"/>
            <w:bottom w:val="none" w:sz="0" w:space="0" w:color="auto"/>
            <w:right w:val="none" w:sz="0" w:space="0" w:color="auto"/>
          </w:divBdr>
        </w:div>
        <w:div w:id="1660385533">
          <w:marLeft w:val="480"/>
          <w:marRight w:val="0"/>
          <w:marTop w:val="0"/>
          <w:marBottom w:val="0"/>
          <w:divBdr>
            <w:top w:val="none" w:sz="0" w:space="0" w:color="auto"/>
            <w:left w:val="none" w:sz="0" w:space="0" w:color="auto"/>
            <w:bottom w:val="none" w:sz="0" w:space="0" w:color="auto"/>
            <w:right w:val="none" w:sz="0" w:space="0" w:color="auto"/>
          </w:divBdr>
        </w:div>
        <w:div w:id="1229878149">
          <w:marLeft w:val="480"/>
          <w:marRight w:val="0"/>
          <w:marTop w:val="0"/>
          <w:marBottom w:val="0"/>
          <w:divBdr>
            <w:top w:val="none" w:sz="0" w:space="0" w:color="auto"/>
            <w:left w:val="none" w:sz="0" w:space="0" w:color="auto"/>
            <w:bottom w:val="none" w:sz="0" w:space="0" w:color="auto"/>
            <w:right w:val="none" w:sz="0" w:space="0" w:color="auto"/>
          </w:divBdr>
        </w:div>
        <w:div w:id="993415061">
          <w:marLeft w:val="480"/>
          <w:marRight w:val="0"/>
          <w:marTop w:val="0"/>
          <w:marBottom w:val="0"/>
          <w:divBdr>
            <w:top w:val="none" w:sz="0" w:space="0" w:color="auto"/>
            <w:left w:val="none" w:sz="0" w:space="0" w:color="auto"/>
            <w:bottom w:val="none" w:sz="0" w:space="0" w:color="auto"/>
            <w:right w:val="none" w:sz="0" w:space="0" w:color="auto"/>
          </w:divBdr>
        </w:div>
        <w:div w:id="2142065620">
          <w:marLeft w:val="480"/>
          <w:marRight w:val="0"/>
          <w:marTop w:val="0"/>
          <w:marBottom w:val="0"/>
          <w:divBdr>
            <w:top w:val="none" w:sz="0" w:space="0" w:color="auto"/>
            <w:left w:val="none" w:sz="0" w:space="0" w:color="auto"/>
            <w:bottom w:val="none" w:sz="0" w:space="0" w:color="auto"/>
            <w:right w:val="none" w:sz="0" w:space="0" w:color="auto"/>
          </w:divBdr>
        </w:div>
        <w:div w:id="1867255369">
          <w:marLeft w:val="480"/>
          <w:marRight w:val="0"/>
          <w:marTop w:val="0"/>
          <w:marBottom w:val="0"/>
          <w:divBdr>
            <w:top w:val="none" w:sz="0" w:space="0" w:color="auto"/>
            <w:left w:val="none" w:sz="0" w:space="0" w:color="auto"/>
            <w:bottom w:val="none" w:sz="0" w:space="0" w:color="auto"/>
            <w:right w:val="none" w:sz="0" w:space="0" w:color="auto"/>
          </w:divBdr>
        </w:div>
        <w:div w:id="1673944901">
          <w:marLeft w:val="480"/>
          <w:marRight w:val="0"/>
          <w:marTop w:val="0"/>
          <w:marBottom w:val="0"/>
          <w:divBdr>
            <w:top w:val="none" w:sz="0" w:space="0" w:color="auto"/>
            <w:left w:val="none" w:sz="0" w:space="0" w:color="auto"/>
            <w:bottom w:val="none" w:sz="0" w:space="0" w:color="auto"/>
            <w:right w:val="none" w:sz="0" w:space="0" w:color="auto"/>
          </w:divBdr>
        </w:div>
        <w:div w:id="1107625458">
          <w:marLeft w:val="480"/>
          <w:marRight w:val="0"/>
          <w:marTop w:val="0"/>
          <w:marBottom w:val="0"/>
          <w:divBdr>
            <w:top w:val="none" w:sz="0" w:space="0" w:color="auto"/>
            <w:left w:val="none" w:sz="0" w:space="0" w:color="auto"/>
            <w:bottom w:val="none" w:sz="0" w:space="0" w:color="auto"/>
            <w:right w:val="none" w:sz="0" w:space="0" w:color="auto"/>
          </w:divBdr>
        </w:div>
        <w:div w:id="1849830386">
          <w:marLeft w:val="480"/>
          <w:marRight w:val="0"/>
          <w:marTop w:val="0"/>
          <w:marBottom w:val="0"/>
          <w:divBdr>
            <w:top w:val="none" w:sz="0" w:space="0" w:color="auto"/>
            <w:left w:val="none" w:sz="0" w:space="0" w:color="auto"/>
            <w:bottom w:val="none" w:sz="0" w:space="0" w:color="auto"/>
            <w:right w:val="none" w:sz="0" w:space="0" w:color="auto"/>
          </w:divBdr>
        </w:div>
        <w:div w:id="41251695">
          <w:marLeft w:val="480"/>
          <w:marRight w:val="0"/>
          <w:marTop w:val="0"/>
          <w:marBottom w:val="0"/>
          <w:divBdr>
            <w:top w:val="none" w:sz="0" w:space="0" w:color="auto"/>
            <w:left w:val="none" w:sz="0" w:space="0" w:color="auto"/>
            <w:bottom w:val="none" w:sz="0" w:space="0" w:color="auto"/>
            <w:right w:val="none" w:sz="0" w:space="0" w:color="auto"/>
          </w:divBdr>
        </w:div>
        <w:div w:id="1001079499">
          <w:marLeft w:val="480"/>
          <w:marRight w:val="0"/>
          <w:marTop w:val="0"/>
          <w:marBottom w:val="0"/>
          <w:divBdr>
            <w:top w:val="none" w:sz="0" w:space="0" w:color="auto"/>
            <w:left w:val="none" w:sz="0" w:space="0" w:color="auto"/>
            <w:bottom w:val="none" w:sz="0" w:space="0" w:color="auto"/>
            <w:right w:val="none" w:sz="0" w:space="0" w:color="auto"/>
          </w:divBdr>
        </w:div>
        <w:div w:id="474568758">
          <w:marLeft w:val="480"/>
          <w:marRight w:val="0"/>
          <w:marTop w:val="0"/>
          <w:marBottom w:val="0"/>
          <w:divBdr>
            <w:top w:val="none" w:sz="0" w:space="0" w:color="auto"/>
            <w:left w:val="none" w:sz="0" w:space="0" w:color="auto"/>
            <w:bottom w:val="none" w:sz="0" w:space="0" w:color="auto"/>
            <w:right w:val="none" w:sz="0" w:space="0" w:color="auto"/>
          </w:divBdr>
        </w:div>
        <w:div w:id="728193177">
          <w:marLeft w:val="480"/>
          <w:marRight w:val="0"/>
          <w:marTop w:val="0"/>
          <w:marBottom w:val="0"/>
          <w:divBdr>
            <w:top w:val="none" w:sz="0" w:space="0" w:color="auto"/>
            <w:left w:val="none" w:sz="0" w:space="0" w:color="auto"/>
            <w:bottom w:val="none" w:sz="0" w:space="0" w:color="auto"/>
            <w:right w:val="none" w:sz="0" w:space="0" w:color="auto"/>
          </w:divBdr>
        </w:div>
        <w:div w:id="2040886341">
          <w:marLeft w:val="480"/>
          <w:marRight w:val="0"/>
          <w:marTop w:val="0"/>
          <w:marBottom w:val="0"/>
          <w:divBdr>
            <w:top w:val="none" w:sz="0" w:space="0" w:color="auto"/>
            <w:left w:val="none" w:sz="0" w:space="0" w:color="auto"/>
            <w:bottom w:val="none" w:sz="0" w:space="0" w:color="auto"/>
            <w:right w:val="none" w:sz="0" w:space="0" w:color="auto"/>
          </w:divBdr>
        </w:div>
        <w:div w:id="1285425364">
          <w:marLeft w:val="480"/>
          <w:marRight w:val="0"/>
          <w:marTop w:val="0"/>
          <w:marBottom w:val="0"/>
          <w:divBdr>
            <w:top w:val="none" w:sz="0" w:space="0" w:color="auto"/>
            <w:left w:val="none" w:sz="0" w:space="0" w:color="auto"/>
            <w:bottom w:val="none" w:sz="0" w:space="0" w:color="auto"/>
            <w:right w:val="none" w:sz="0" w:space="0" w:color="auto"/>
          </w:divBdr>
        </w:div>
        <w:div w:id="1839155181">
          <w:marLeft w:val="480"/>
          <w:marRight w:val="0"/>
          <w:marTop w:val="0"/>
          <w:marBottom w:val="0"/>
          <w:divBdr>
            <w:top w:val="none" w:sz="0" w:space="0" w:color="auto"/>
            <w:left w:val="none" w:sz="0" w:space="0" w:color="auto"/>
            <w:bottom w:val="none" w:sz="0" w:space="0" w:color="auto"/>
            <w:right w:val="none" w:sz="0" w:space="0" w:color="auto"/>
          </w:divBdr>
        </w:div>
        <w:div w:id="2069525547">
          <w:marLeft w:val="480"/>
          <w:marRight w:val="0"/>
          <w:marTop w:val="0"/>
          <w:marBottom w:val="0"/>
          <w:divBdr>
            <w:top w:val="none" w:sz="0" w:space="0" w:color="auto"/>
            <w:left w:val="none" w:sz="0" w:space="0" w:color="auto"/>
            <w:bottom w:val="none" w:sz="0" w:space="0" w:color="auto"/>
            <w:right w:val="none" w:sz="0" w:space="0" w:color="auto"/>
          </w:divBdr>
        </w:div>
        <w:div w:id="484903991">
          <w:marLeft w:val="480"/>
          <w:marRight w:val="0"/>
          <w:marTop w:val="0"/>
          <w:marBottom w:val="0"/>
          <w:divBdr>
            <w:top w:val="none" w:sz="0" w:space="0" w:color="auto"/>
            <w:left w:val="none" w:sz="0" w:space="0" w:color="auto"/>
            <w:bottom w:val="none" w:sz="0" w:space="0" w:color="auto"/>
            <w:right w:val="none" w:sz="0" w:space="0" w:color="auto"/>
          </w:divBdr>
        </w:div>
        <w:div w:id="1504465999">
          <w:marLeft w:val="480"/>
          <w:marRight w:val="0"/>
          <w:marTop w:val="0"/>
          <w:marBottom w:val="0"/>
          <w:divBdr>
            <w:top w:val="none" w:sz="0" w:space="0" w:color="auto"/>
            <w:left w:val="none" w:sz="0" w:space="0" w:color="auto"/>
            <w:bottom w:val="none" w:sz="0" w:space="0" w:color="auto"/>
            <w:right w:val="none" w:sz="0" w:space="0" w:color="auto"/>
          </w:divBdr>
        </w:div>
        <w:div w:id="1552040868">
          <w:marLeft w:val="480"/>
          <w:marRight w:val="0"/>
          <w:marTop w:val="0"/>
          <w:marBottom w:val="0"/>
          <w:divBdr>
            <w:top w:val="none" w:sz="0" w:space="0" w:color="auto"/>
            <w:left w:val="none" w:sz="0" w:space="0" w:color="auto"/>
            <w:bottom w:val="none" w:sz="0" w:space="0" w:color="auto"/>
            <w:right w:val="none" w:sz="0" w:space="0" w:color="auto"/>
          </w:divBdr>
        </w:div>
        <w:div w:id="1247495146">
          <w:marLeft w:val="480"/>
          <w:marRight w:val="0"/>
          <w:marTop w:val="0"/>
          <w:marBottom w:val="0"/>
          <w:divBdr>
            <w:top w:val="none" w:sz="0" w:space="0" w:color="auto"/>
            <w:left w:val="none" w:sz="0" w:space="0" w:color="auto"/>
            <w:bottom w:val="none" w:sz="0" w:space="0" w:color="auto"/>
            <w:right w:val="none" w:sz="0" w:space="0" w:color="auto"/>
          </w:divBdr>
        </w:div>
        <w:div w:id="1184630888">
          <w:marLeft w:val="480"/>
          <w:marRight w:val="0"/>
          <w:marTop w:val="0"/>
          <w:marBottom w:val="0"/>
          <w:divBdr>
            <w:top w:val="none" w:sz="0" w:space="0" w:color="auto"/>
            <w:left w:val="none" w:sz="0" w:space="0" w:color="auto"/>
            <w:bottom w:val="none" w:sz="0" w:space="0" w:color="auto"/>
            <w:right w:val="none" w:sz="0" w:space="0" w:color="auto"/>
          </w:divBdr>
        </w:div>
        <w:div w:id="1128083401">
          <w:marLeft w:val="480"/>
          <w:marRight w:val="0"/>
          <w:marTop w:val="0"/>
          <w:marBottom w:val="0"/>
          <w:divBdr>
            <w:top w:val="none" w:sz="0" w:space="0" w:color="auto"/>
            <w:left w:val="none" w:sz="0" w:space="0" w:color="auto"/>
            <w:bottom w:val="none" w:sz="0" w:space="0" w:color="auto"/>
            <w:right w:val="none" w:sz="0" w:space="0" w:color="auto"/>
          </w:divBdr>
        </w:div>
        <w:div w:id="832139738">
          <w:marLeft w:val="480"/>
          <w:marRight w:val="0"/>
          <w:marTop w:val="0"/>
          <w:marBottom w:val="0"/>
          <w:divBdr>
            <w:top w:val="none" w:sz="0" w:space="0" w:color="auto"/>
            <w:left w:val="none" w:sz="0" w:space="0" w:color="auto"/>
            <w:bottom w:val="none" w:sz="0" w:space="0" w:color="auto"/>
            <w:right w:val="none" w:sz="0" w:space="0" w:color="auto"/>
          </w:divBdr>
        </w:div>
        <w:div w:id="1276445515">
          <w:marLeft w:val="480"/>
          <w:marRight w:val="0"/>
          <w:marTop w:val="0"/>
          <w:marBottom w:val="0"/>
          <w:divBdr>
            <w:top w:val="none" w:sz="0" w:space="0" w:color="auto"/>
            <w:left w:val="none" w:sz="0" w:space="0" w:color="auto"/>
            <w:bottom w:val="none" w:sz="0" w:space="0" w:color="auto"/>
            <w:right w:val="none" w:sz="0" w:space="0" w:color="auto"/>
          </w:divBdr>
        </w:div>
        <w:div w:id="1350987012">
          <w:marLeft w:val="480"/>
          <w:marRight w:val="0"/>
          <w:marTop w:val="0"/>
          <w:marBottom w:val="0"/>
          <w:divBdr>
            <w:top w:val="none" w:sz="0" w:space="0" w:color="auto"/>
            <w:left w:val="none" w:sz="0" w:space="0" w:color="auto"/>
            <w:bottom w:val="none" w:sz="0" w:space="0" w:color="auto"/>
            <w:right w:val="none" w:sz="0" w:space="0" w:color="auto"/>
          </w:divBdr>
        </w:div>
        <w:div w:id="1064991502">
          <w:marLeft w:val="480"/>
          <w:marRight w:val="0"/>
          <w:marTop w:val="0"/>
          <w:marBottom w:val="0"/>
          <w:divBdr>
            <w:top w:val="none" w:sz="0" w:space="0" w:color="auto"/>
            <w:left w:val="none" w:sz="0" w:space="0" w:color="auto"/>
            <w:bottom w:val="none" w:sz="0" w:space="0" w:color="auto"/>
            <w:right w:val="none" w:sz="0" w:space="0" w:color="auto"/>
          </w:divBdr>
        </w:div>
        <w:div w:id="1320888168">
          <w:marLeft w:val="480"/>
          <w:marRight w:val="0"/>
          <w:marTop w:val="0"/>
          <w:marBottom w:val="0"/>
          <w:divBdr>
            <w:top w:val="none" w:sz="0" w:space="0" w:color="auto"/>
            <w:left w:val="none" w:sz="0" w:space="0" w:color="auto"/>
            <w:bottom w:val="none" w:sz="0" w:space="0" w:color="auto"/>
            <w:right w:val="none" w:sz="0" w:space="0" w:color="auto"/>
          </w:divBdr>
        </w:div>
        <w:div w:id="1321039326">
          <w:marLeft w:val="480"/>
          <w:marRight w:val="0"/>
          <w:marTop w:val="0"/>
          <w:marBottom w:val="0"/>
          <w:divBdr>
            <w:top w:val="none" w:sz="0" w:space="0" w:color="auto"/>
            <w:left w:val="none" w:sz="0" w:space="0" w:color="auto"/>
            <w:bottom w:val="none" w:sz="0" w:space="0" w:color="auto"/>
            <w:right w:val="none" w:sz="0" w:space="0" w:color="auto"/>
          </w:divBdr>
        </w:div>
        <w:div w:id="1963807374">
          <w:marLeft w:val="480"/>
          <w:marRight w:val="0"/>
          <w:marTop w:val="0"/>
          <w:marBottom w:val="0"/>
          <w:divBdr>
            <w:top w:val="none" w:sz="0" w:space="0" w:color="auto"/>
            <w:left w:val="none" w:sz="0" w:space="0" w:color="auto"/>
            <w:bottom w:val="none" w:sz="0" w:space="0" w:color="auto"/>
            <w:right w:val="none" w:sz="0" w:space="0" w:color="auto"/>
          </w:divBdr>
        </w:div>
        <w:div w:id="1291864766">
          <w:marLeft w:val="480"/>
          <w:marRight w:val="0"/>
          <w:marTop w:val="0"/>
          <w:marBottom w:val="0"/>
          <w:divBdr>
            <w:top w:val="none" w:sz="0" w:space="0" w:color="auto"/>
            <w:left w:val="none" w:sz="0" w:space="0" w:color="auto"/>
            <w:bottom w:val="none" w:sz="0" w:space="0" w:color="auto"/>
            <w:right w:val="none" w:sz="0" w:space="0" w:color="auto"/>
          </w:divBdr>
        </w:div>
        <w:div w:id="868907386">
          <w:marLeft w:val="480"/>
          <w:marRight w:val="0"/>
          <w:marTop w:val="0"/>
          <w:marBottom w:val="0"/>
          <w:divBdr>
            <w:top w:val="none" w:sz="0" w:space="0" w:color="auto"/>
            <w:left w:val="none" w:sz="0" w:space="0" w:color="auto"/>
            <w:bottom w:val="none" w:sz="0" w:space="0" w:color="auto"/>
            <w:right w:val="none" w:sz="0" w:space="0" w:color="auto"/>
          </w:divBdr>
        </w:div>
        <w:div w:id="1702045263">
          <w:marLeft w:val="480"/>
          <w:marRight w:val="0"/>
          <w:marTop w:val="0"/>
          <w:marBottom w:val="0"/>
          <w:divBdr>
            <w:top w:val="none" w:sz="0" w:space="0" w:color="auto"/>
            <w:left w:val="none" w:sz="0" w:space="0" w:color="auto"/>
            <w:bottom w:val="none" w:sz="0" w:space="0" w:color="auto"/>
            <w:right w:val="none" w:sz="0" w:space="0" w:color="auto"/>
          </w:divBdr>
        </w:div>
        <w:div w:id="1169099564">
          <w:marLeft w:val="480"/>
          <w:marRight w:val="0"/>
          <w:marTop w:val="0"/>
          <w:marBottom w:val="0"/>
          <w:divBdr>
            <w:top w:val="none" w:sz="0" w:space="0" w:color="auto"/>
            <w:left w:val="none" w:sz="0" w:space="0" w:color="auto"/>
            <w:bottom w:val="none" w:sz="0" w:space="0" w:color="auto"/>
            <w:right w:val="none" w:sz="0" w:space="0" w:color="auto"/>
          </w:divBdr>
        </w:div>
        <w:div w:id="1240209087">
          <w:marLeft w:val="480"/>
          <w:marRight w:val="0"/>
          <w:marTop w:val="0"/>
          <w:marBottom w:val="0"/>
          <w:divBdr>
            <w:top w:val="none" w:sz="0" w:space="0" w:color="auto"/>
            <w:left w:val="none" w:sz="0" w:space="0" w:color="auto"/>
            <w:bottom w:val="none" w:sz="0" w:space="0" w:color="auto"/>
            <w:right w:val="none" w:sz="0" w:space="0" w:color="auto"/>
          </w:divBdr>
        </w:div>
        <w:div w:id="402066936">
          <w:marLeft w:val="480"/>
          <w:marRight w:val="0"/>
          <w:marTop w:val="0"/>
          <w:marBottom w:val="0"/>
          <w:divBdr>
            <w:top w:val="none" w:sz="0" w:space="0" w:color="auto"/>
            <w:left w:val="none" w:sz="0" w:space="0" w:color="auto"/>
            <w:bottom w:val="none" w:sz="0" w:space="0" w:color="auto"/>
            <w:right w:val="none" w:sz="0" w:space="0" w:color="auto"/>
          </w:divBdr>
        </w:div>
        <w:div w:id="401753293">
          <w:marLeft w:val="480"/>
          <w:marRight w:val="0"/>
          <w:marTop w:val="0"/>
          <w:marBottom w:val="0"/>
          <w:divBdr>
            <w:top w:val="none" w:sz="0" w:space="0" w:color="auto"/>
            <w:left w:val="none" w:sz="0" w:space="0" w:color="auto"/>
            <w:bottom w:val="none" w:sz="0" w:space="0" w:color="auto"/>
            <w:right w:val="none" w:sz="0" w:space="0" w:color="auto"/>
          </w:divBdr>
        </w:div>
        <w:div w:id="418447908">
          <w:marLeft w:val="480"/>
          <w:marRight w:val="0"/>
          <w:marTop w:val="0"/>
          <w:marBottom w:val="0"/>
          <w:divBdr>
            <w:top w:val="none" w:sz="0" w:space="0" w:color="auto"/>
            <w:left w:val="none" w:sz="0" w:space="0" w:color="auto"/>
            <w:bottom w:val="none" w:sz="0" w:space="0" w:color="auto"/>
            <w:right w:val="none" w:sz="0" w:space="0" w:color="auto"/>
          </w:divBdr>
        </w:div>
        <w:div w:id="951864023">
          <w:marLeft w:val="480"/>
          <w:marRight w:val="0"/>
          <w:marTop w:val="0"/>
          <w:marBottom w:val="0"/>
          <w:divBdr>
            <w:top w:val="none" w:sz="0" w:space="0" w:color="auto"/>
            <w:left w:val="none" w:sz="0" w:space="0" w:color="auto"/>
            <w:bottom w:val="none" w:sz="0" w:space="0" w:color="auto"/>
            <w:right w:val="none" w:sz="0" w:space="0" w:color="auto"/>
          </w:divBdr>
        </w:div>
        <w:div w:id="269899772">
          <w:marLeft w:val="480"/>
          <w:marRight w:val="0"/>
          <w:marTop w:val="0"/>
          <w:marBottom w:val="0"/>
          <w:divBdr>
            <w:top w:val="none" w:sz="0" w:space="0" w:color="auto"/>
            <w:left w:val="none" w:sz="0" w:space="0" w:color="auto"/>
            <w:bottom w:val="none" w:sz="0" w:space="0" w:color="auto"/>
            <w:right w:val="none" w:sz="0" w:space="0" w:color="auto"/>
          </w:divBdr>
        </w:div>
        <w:div w:id="1261716317">
          <w:marLeft w:val="480"/>
          <w:marRight w:val="0"/>
          <w:marTop w:val="0"/>
          <w:marBottom w:val="0"/>
          <w:divBdr>
            <w:top w:val="none" w:sz="0" w:space="0" w:color="auto"/>
            <w:left w:val="none" w:sz="0" w:space="0" w:color="auto"/>
            <w:bottom w:val="none" w:sz="0" w:space="0" w:color="auto"/>
            <w:right w:val="none" w:sz="0" w:space="0" w:color="auto"/>
          </w:divBdr>
        </w:div>
        <w:div w:id="417555304">
          <w:marLeft w:val="480"/>
          <w:marRight w:val="0"/>
          <w:marTop w:val="0"/>
          <w:marBottom w:val="0"/>
          <w:divBdr>
            <w:top w:val="none" w:sz="0" w:space="0" w:color="auto"/>
            <w:left w:val="none" w:sz="0" w:space="0" w:color="auto"/>
            <w:bottom w:val="none" w:sz="0" w:space="0" w:color="auto"/>
            <w:right w:val="none" w:sz="0" w:space="0" w:color="auto"/>
          </w:divBdr>
        </w:div>
        <w:div w:id="705954816">
          <w:marLeft w:val="480"/>
          <w:marRight w:val="0"/>
          <w:marTop w:val="0"/>
          <w:marBottom w:val="0"/>
          <w:divBdr>
            <w:top w:val="none" w:sz="0" w:space="0" w:color="auto"/>
            <w:left w:val="none" w:sz="0" w:space="0" w:color="auto"/>
            <w:bottom w:val="none" w:sz="0" w:space="0" w:color="auto"/>
            <w:right w:val="none" w:sz="0" w:space="0" w:color="auto"/>
          </w:divBdr>
        </w:div>
        <w:div w:id="1928223086">
          <w:marLeft w:val="480"/>
          <w:marRight w:val="0"/>
          <w:marTop w:val="0"/>
          <w:marBottom w:val="0"/>
          <w:divBdr>
            <w:top w:val="none" w:sz="0" w:space="0" w:color="auto"/>
            <w:left w:val="none" w:sz="0" w:space="0" w:color="auto"/>
            <w:bottom w:val="none" w:sz="0" w:space="0" w:color="auto"/>
            <w:right w:val="none" w:sz="0" w:space="0" w:color="auto"/>
          </w:divBdr>
        </w:div>
        <w:div w:id="2041779748">
          <w:marLeft w:val="480"/>
          <w:marRight w:val="0"/>
          <w:marTop w:val="0"/>
          <w:marBottom w:val="0"/>
          <w:divBdr>
            <w:top w:val="none" w:sz="0" w:space="0" w:color="auto"/>
            <w:left w:val="none" w:sz="0" w:space="0" w:color="auto"/>
            <w:bottom w:val="none" w:sz="0" w:space="0" w:color="auto"/>
            <w:right w:val="none" w:sz="0" w:space="0" w:color="auto"/>
          </w:divBdr>
        </w:div>
        <w:div w:id="1308053753">
          <w:marLeft w:val="480"/>
          <w:marRight w:val="0"/>
          <w:marTop w:val="0"/>
          <w:marBottom w:val="0"/>
          <w:divBdr>
            <w:top w:val="none" w:sz="0" w:space="0" w:color="auto"/>
            <w:left w:val="none" w:sz="0" w:space="0" w:color="auto"/>
            <w:bottom w:val="none" w:sz="0" w:space="0" w:color="auto"/>
            <w:right w:val="none" w:sz="0" w:space="0" w:color="auto"/>
          </w:divBdr>
        </w:div>
        <w:div w:id="1191722732">
          <w:marLeft w:val="480"/>
          <w:marRight w:val="0"/>
          <w:marTop w:val="0"/>
          <w:marBottom w:val="0"/>
          <w:divBdr>
            <w:top w:val="none" w:sz="0" w:space="0" w:color="auto"/>
            <w:left w:val="none" w:sz="0" w:space="0" w:color="auto"/>
            <w:bottom w:val="none" w:sz="0" w:space="0" w:color="auto"/>
            <w:right w:val="none" w:sz="0" w:space="0" w:color="auto"/>
          </w:divBdr>
        </w:div>
        <w:div w:id="808940654">
          <w:marLeft w:val="480"/>
          <w:marRight w:val="0"/>
          <w:marTop w:val="0"/>
          <w:marBottom w:val="0"/>
          <w:divBdr>
            <w:top w:val="none" w:sz="0" w:space="0" w:color="auto"/>
            <w:left w:val="none" w:sz="0" w:space="0" w:color="auto"/>
            <w:bottom w:val="none" w:sz="0" w:space="0" w:color="auto"/>
            <w:right w:val="none" w:sz="0" w:space="0" w:color="auto"/>
          </w:divBdr>
        </w:div>
        <w:div w:id="1213811012">
          <w:marLeft w:val="480"/>
          <w:marRight w:val="0"/>
          <w:marTop w:val="0"/>
          <w:marBottom w:val="0"/>
          <w:divBdr>
            <w:top w:val="none" w:sz="0" w:space="0" w:color="auto"/>
            <w:left w:val="none" w:sz="0" w:space="0" w:color="auto"/>
            <w:bottom w:val="none" w:sz="0" w:space="0" w:color="auto"/>
            <w:right w:val="none" w:sz="0" w:space="0" w:color="auto"/>
          </w:divBdr>
        </w:div>
        <w:div w:id="1593783228">
          <w:marLeft w:val="480"/>
          <w:marRight w:val="0"/>
          <w:marTop w:val="0"/>
          <w:marBottom w:val="0"/>
          <w:divBdr>
            <w:top w:val="none" w:sz="0" w:space="0" w:color="auto"/>
            <w:left w:val="none" w:sz="0" w:space="0" w:color="auto"/>
            <w:bottom w:val="none" w:sz="0" w:space="0" w:color="auto"/>
            <w:right w:val="none" w:sz="0" w:space="0" w:color="auto"/>
          </w:divBdr>
        </w:div>
        <w:div w:id="853805122">
          <w:marLeft w:val="480"/>
          <w:marRight w:val="0"/>
          <w:marTop w:val="0"/>
          <w:marBottom w:val="0"/>
          <w:divBdr>
            <w:top w:val="none" w:sz="0" w:space="0" w:color="auto"/>
            <w:left w:val="none" w:sz="0" w:space="0" w:color="auto"/>
            <w:bottom w:val="none" w:sz="0" w:space="0" w:color="auto"/>
            <w:right w:val="none" w:sz="0" w:space="0" w:color="auto"/>
          </w:divBdr>
        </w:div>
        <w:div w:id="1268927333">
          <w:marLeft w:val="480"/>
          <w:marRight w:val="0"/>
          <w:marTop w:val="0"/>
          <w:marBottom w:val="0"/>
          <w:divBdr>
            <w:top w:val="none" w:sz="0" w:space="0" w:color="auto"/>
            <w:left w:val="none" w:sz="0" w:space="0" w:color="auto"/>
            <w:bottom w:val="none" w:sz="0" w:space="0" w:color="auto"/>
            <w:right w:val="none" w:sz="0" w:space="0" w:color="auto"/>
          </w:divBdr>
        </w:div>
        <w:div w:id="1952274448">
          <w:marLeft w:val="480"/>
          <w:marRight w:val="0"/>
          <w:marTop w:val="0"/>
          <w:marBottom w:val="0"/>
          <w:divBdr>
            <w:top w:val="none" w:sz="0" w:space="0" w:color="auto"/>
            <w:left w:val="none" w:sz="0" w:space="0" w:color="auto"/>
            <w:bottom w:val="none" w:sz="0" w:space="0" w:color="auto"/>
            <w:right w:val="none" w:sz="0" w:space="0" w:color="auto"/>
          </w:divBdr>
        </w:div>
        <w:div w:id="418868145">
          <w:marLeft w:val="480"/>
          <w:marRight w:val="0"/>
          <w:marTop w:val="0"/>
          <w:marBottom w:val="0"/>
          <w:divBdr>
            <w:top w:val="none" w:sz="0" w:space="0" w:color="auto"/>
            <w:left w:val="none" w:sz="0" w:space="0" w:color="auto"/>
            <w:bottom w:val="none" w:sz="0" w:space="0" w:color="auto"/>
            <w:right w:val="none" w:sz="0" w:space="0" w:color="auto"/>
          </w:divBdr>
        </w:div>
        <w:div w:id="1271091091">
          <w:marLeft w:val="480"/>
          <w:marRight w:val="0"/>
          <w:marTop w:val="0"/>
          <w:marBottom w:val="0"/>
          <w:divBdr>
            <w:top w:val="none" w:sz="0" w:space="0" w:color="auto"/>
            <w:left w:val="none" w:sz="0" w:space="0" w:color="auto"/>
            <w:bottom w:val="none" w:sz="0" w:space="0" w:color="auto"/>
            <w:right w:val="none" w:sz="0" w:space="0" w:color="auto"/>
          </w:divBdr>
        </w:div>
        <w:div w:id="414253352">
          <w:marLeft w:val="480"/>
          <w:marRight w:val="0"/>
          <w:marTop w:val="0"/>
          <w:marBottom w:val="0"/>
          <w:divBdr>
            <w:top w:val="none" w:sz="0" w:space="0" w:color="auto"/>
            <w:left w:val="none" w:sz="0" w:space="0" w:color="auto"/>
            <w:bottom w:val="none" w:sz="0" w:space="0" w:color="auto"/>
            <w:right w:val="none" w:sz="0" w:space="0" w:color="auto"/>
          </w:divBdr>
        </w:div>
        <w:div w:id="1292132688">
          <w:marLeft w:val="480"/>
          <w:marRight w:val="0"/>
          <w:marTop w:val="0"/>
          <w:marBottom w:val="0"/>
          <w:divBdr>
            <w:top w:val="none" w:sz="0" w:space="0" w:color="auto"/>
            <w:left w:val="none" w:sz="0" w:space="0" w:color="auto"/>
            <w:bottom w:val="none" w:sz="0" w:space="0" w:color="auto"/>
            <w:right w:val="none" w:sz="0" w:space="0" w:color="auto"/>
          </w:divBdr>
        </w:div>
        <w:div w:id="266273582">
          <w:marLeft w:val="480"/>
          <w:marRight w:val="0"/>
          <w:marTop w:val="0"/>
          <w:marBottom w:val="0"/>
          <w:divBdr>
            <w:top w:val="none" w:sz="0" w:space="0" w:color="auto"/>
            <w:left w:val="none" w:sz="0" w:space="0" w:color="auto"/>
            <w:bottom w:val="none" w:sz="0" w:space="0" w:color="auto"/>
            <w:right w:val="none" w:sz="0" w:space="0" w:color="auto"/>
          </w:divBdr>
        </w:div>
        <w:div w:id="327755705">
          <w:marLeft w:val="480"/>
          <w:marRight w:val="0"/>
          <w:marTop w:val="0"/>
          <w:marBottom w:val="0"/>
          <w:divBdr>
            <w:top w:val="none" w:sz="0" w:space="0" w:color="auto"/>
            <w:left w:val="none" w:sz="0" w:space="0" w:color="auto"/>
            <w:bottom w:val="none" w:sz="0" w:space="0" w:color="auto"/>
            <w:right w:val="none" w:sz="0" w:space="0" w:color="auto"/>
          </w:divBdr>
        </w:div>
        <w:div w:id="300574621">
          <w:marLeft w:val="480"/>
          <w:marRight w:val="0"/>
          <w:marTop w:val="0"/>
          <w:marBottom w:val="0"/>
          <w:divBdr>
            <w:top w:val="none" w:sz="0" w:space="0" w:color="auto"/>
            <w:left w:val="none" w:sz="0" w:space="0" w:color="auto"/>
            <w:bottom w:val="none" w:sz="0" w:space="0" w:color="auto"/>
            <w:right w:val="none" w:sz="0" w:space="0" w:color="auto"/>
          </w:divBdr>
        </w:div>
        <w:div w:id="331840912">
          <w:marLeft w:val="480"/>
          <w:marRight w:val="0"/>
          <w:marTop w:val="0"/>
          <w:marBottom w:val="0"/>
          <w:divBdr>
            <w:top w:val="none" w:sz="0" w:space="0" w:color="auto"/>
            <w:left w:val="none" w:sz="0" w:space="0" w:color="auto"/>
            <w:bottom w:val="none" w:sz="0" w:space="0" w:color="auto"/>
            <w:right w:val="none" w:sz="0" w:space="0" w:color="auto"/>
          </w:divBdr>
        </w:div>
        <w:div w:id="575170729">
          <w:marLeft w:val="480"/>
          <w:marRight w:val="0"/>
          <w:marTop w:val="0"/>
          <w:marBottom w:val="0"/>
          <w:divBdr>
            <w:top w:val="none" w:sz="0" w:space="0" w:color="auto"/>
            <w:left w:val="none" w:sz="0" w:space="0" w:color="auto"/>
            <w:bottom w:val="none" w:sz="0" w:space="0" w:color="auto"/>
            <w:right w:val="none" w:sz="0" w:space="0" w:color="auto"/>
          </w:divBdr>
        </w:div>
        <w:div w:id="364797650">
          <w:marLeft w:val="480"/>
          <w:marRight w:val="0"/>
          <w:marTop w:val="0"/>
          <w:marBottom w:val="0"/>
          <w:divBdr>
            <w:top w:val="none" w:sz="0" w:space="0" w:color="auto"/>
            <w:left w:val="none" w:sz="0" w:space="0" w:color="auto"/>
            <w:bottom w:val="none" w:sz="0" w:space="0" w:color="auto"/>
            <w:right w:val="none" w:sz="0" w:space="0" w:color="auto"/>
          </w:divBdr>
        </w:div>
        <w:div w:id="1108622099">
          <w:marLeft w:val="480"/>
          <w:marRight w:val="0"/>
          <w:marTop w:val="0"/>
          <w:marBottom w:val="0"/>
          <w:divBdr>
            <w:top w:val="none" w:sz="0" w:space="0" w:color="auto"/>
            <w:left w:val="none" w:sz="0" w:space="0" w:color="auto"/>
            <w:bottom w:val="none" w:sz="0" w:space="0" w:color="auto"/>
            <w:right w:val="none" w:sz="0" w:space="0" w:color="auto"/>
          </w:divBdr>
        </w:div>
        <w:div w:id="1873303682">
          <w:marLeft w:val="480"/>
          <w:marRight w:val="0"/>
          <w:marTop w:val="0"/>
          <w:marBottom w:val="0"/>
          <w:divBdr>
            <w:top w:val="none" w:sz="0" w:space="0" w:color="auto"/>
            <w:left w:val="none" w:sz="0" w:space="0" w:color="auto"/>
            <w:bottom w:val="none" w:sz="0" w:space="0" w:color="auto"/>
            <w:right w:val="none" w:sz="0" w:space="0" w:color="auto"/>
          </w:divBdr>
        </w:div>
        <w:div w:id="1112437898">
          <w:marLeft w:val="480"/>
          <w:marRight w:val="0"/>
          <w:marTop w:val="0"/>
          <w:marBottom w:val="0"/>
          <w:divBdr>
            <w:top w:val="none" w:sz="0" w:space="0" w:color="auto"/>
            <w:left w:val="none" w:sz="0" w:space="0" w:color="auto"/>
            <w:bottom w:val="none" w:sz="0" w:space="0" w:color="auto"/>
            <w:right w:val="none" w:sz="0" w:space="0" w:color="auto"/>
          </w:divBdr>
        </w:div>
        <w:div w:id="331373617">
          <w:marLeft w:val="480"/>
          <w:marRight w:val="0"/>
          <w:marTop w:val="0"/>
          <w:marBottom w:val="0"/>
          <w:divBdr>
            <w:top w:val="none" w:sz="0" w:space="0" w:color="auto"/>
            <w:left w:val="none" w:sz="0" w:space="0" w:color="auto"/>
            <w:bottom w:val="none" w:sz="0" w:space="0" w:color="auto"/>
            <w:right w:val="none" w:sz="0" w:space="0" w:color="auto"/>
          </w:divBdr>
        </w:div>
        <w:div w:id="740829748">
          <w:marLeft w:val="480"/>
          <w:marRight w:val="0"/>
          <w:marTop w:val="0"/>
          <w:marBottom w:val="0"/>
          <w:divBdr>
            <w:top w:val="none" w:sz="0" w:space="0" w:color="auto"/>
            <w:left w:val="none" w:sz="0" w:space="0" w:color="auto"/>
            <w:bottom w:val="none" w:sz="0" w:space="0" w:color="auto"/>
            <w:right w:val="none" w:sz="0" w:space="0" w:color="auto"/>
          </w:divBdr>
        </w:div>
        <w:div w:id="508255339">
          <w:marLeft w:val="480"/>
          <w:marRight w:val="0"/>
          <w:marTop w:val="0"/>
          <w:marBottom w:val="0"/>
          <w:divBdr>
            <w:top w:val="none" w:sz="0" w:space="0" w:color="auto"/>
            <w:left w:val="none" w:sz="0" w:space="0" w:color="auto"/>
            <w:bottom w:val="none" w:sz="0" w:space="0" w:color="auto"/>
            <w:right w:val="none" w:sz="0" w:space="0" w:color="auto"/>
          </w:divBdr>
        </w:div>
      </w:divsChild>
    </w:div>
    <w:div w:id="309140149">
      <w:bodyDiv w:val="1"/>
      <w:marLeft w:val="0"/>
      <w:marRight w:val="0"/>
      <w:marTop w:val="0"/>
      <w:marBottom w:val="0"/>
      <w:divBdr>
        <w:top w:val="none" w:sz="0" w:space="0" w:color="auto"/>
        <w:left w:val="none" w:sz="0" w:space="0" w:color="auto"/>
        <w:bottom w:val="none" w:sz="0" w:space="0" w:color="auto"/>
        <w:right w:val="none" w:sz="0" w:space="0" w:color="auto"/>
      </w:divBdr>
    </w:div>
    <w:div w:id="310014782">
      <w:bodyDiv w:val="1"/>
      <w:marLeft w:val="0"/>
      <w:marRight w:val="0"/>
      <w:marTop w:val="0"/>
      <w:marBottom w:val="0"/>
      <w:divBdr>
        <w:top w:val="none" w:sz="0" w:space="0" w:color="auto"/>
        <w:left w:val="none" w:sz="0" w:space="0" w:color="auto"/>
        <w:bottom w:val="none" w:sz="0" w:space="0" w:color="auto"/>
        <w:right w:val="none" w:sz="0" w:space="0" w:color="auto"/>
      </w:divBdr>
    </w:div>
    <w:div w:id="310066424">
      <w:bodyDiv w:val="1"/>
      <w:marLeft w:val="0"/>
      <w:marRight w:val="0"/>
      <w:marTop w:val="0"/>
      <w:marBottom w:val="0"/>
      <w:divBdr>
        <w:top w:val="none" w:sz="0" w:space="0" w:color="auto"/>
        <w:left w:val="none" w:sz="0" w:space="0" w:color="auto"/>
        <w:bottom w:val="none" w:sz="0" w:space="0" w:color="auto"/>
        <w:right w:val="none" w:sz="0" w:space="0" w:color="auto"/>
      </w:divBdr>
    </w:div>
    <w:div w:id="310406080">
      <w:bodyDiv w:val="1"/>
      <w:marLeft w:val="0"/>
      <w:marRight w:val="0"/>
      <w:marTop w:val="0"/>
      <w:marBottom w:val="0"/>
      <w:divBdr>
        <w:top w:val="none" w:sz="0" w:space="0" w:color="auto"/>
        <w:left w:val="none" w:sz="0" w:space="0" w:color="auto"/>
        <w:bottom w:val="none" w:sz="0" w:space="0" w:color="auto"/>
        <w:right w:val="none" w:sz="0" w:space="0" w:color="auto"/>
      </w:divBdr>
      <w:divsChild>
        <w:div w:id="367920817">
          <w:marLeft w:val="640"/>
          <w:marRight w:val="0"/>
          <w:marTop w:val="0"/>
          <w:marBottom w:val="0"/>
          <w:divBdr>
            <w:top w:val="none" w:sz="0" w:space="0" w:color="auto"/>
            <w:left w:val="none" w:sz="0" w:space="0" w:color="auto"/>
            <w:bottom w:val="none" w:sz="0" w:space="0" w:color="auto"/>
            <w:right w:val="none" w:sz="0" w:space="0" w:color="auto"/>
          </w:divBdr>
        </w:div>
        <w:div w:id="2068722138">
          <w:marLeft w:val="640"/>
          <w:marRight w:val="0"/>
          <w:marTop w:val="0"/>
          <w:marBottom w:val="0"/>
          <w:divBdr>
            <w:top w:val="none" w:sz="0" w:space="0" w:color="auto"/>
            <w:left w:val="none" w:sz="0" w:space="0" w:color="auto"/>
            <w:bottom w:val="none" w:sz="0" w:space="0" w:color="auto"/>
            <w:right w:val="none" w:sz="0" w:space="0" w:color="auto"/>
          </w:divBdr>
        </w:div>
        <w:div w:id="2015297631">
          <w:marLeft w:val="640"/>
          <w:marRight w:val="0"/>
          <w:marTop w:val="0"/>
          <w:marBottom w:val="0"/>
          <w:divBdr>
            <w:top w:val="none" w:sz="0" w:space="0" w:color="auto"/>
            <w:left w:val="none" w:sz="0" w:space="0" w:color="auto"/>
            <w:bottom w:val="none" w:sz="0" w:space="0" w:color="auto"/>
            <w:right w:val="none" w:sz="0" w:space="0" w:color="auto"/>
          </w:divBdr>
        </w:div>
        <w:div w:id="2026176693">
          <w:marLeft w:val="640"/>
          <w:marRight w:val="0"/>
          <w:marTop w:val="0"/>
          <w:marBottom w:val="0"/>
          <w:divBdr>
            <w:top w:val="none" w:sz="0" w:space="0" w:color="auto"/>
            <w:left w:val="none" w:sz="0" w:space="0" w:color="auto"/>
            <w:bottom w:val="none" w:sz="0" w:space="0" w:color="auto"/>
            <w:right w:val="none" w:sz="0" w:space="0" w:color="auto"/>
          </w:divBdr>
        </w:div>
        <w:div w:id="1940479164">
          <w:marLeft w:val="640"/>
          <w:marRight w:val="0"/>
          <w:marTop w:val="0"/>
          <w:marBottom w:val="0"/>
          <w:divBdr>
            <w:top w:val="none" w:sz="0" w:space="0" w:color="auto"/>
            <w:left w:val="none" w:sz="0" w:space="0" w:color="auto"/>
            <w:bottom w:val="none" w:sz="0" w:space="0" w:color="auto"/>
            <w:right w:val="none" w:sz="0" w:space="0" w:color="auto"/>
          </w:divBdr>
        </w:div>
        <w:div w:id="521361499">
          <w:marLeft w:val="640"/>
          <w:marRight w:val="0"/>
          <w:marTop w:val="0"/>
          <w:marBottom w:val="0"/>
          <w:divBdr>
            <w:top w:val="none" w:sz="0" w:space="0" w:color="auto"/>
            <w:left w:val="none" w:sz="0" w:space="0" w:color="auto"/>
            <w:bottom w:val="none" w:sz="0" w:space="0" w:color="auto"/>
            <w:right w:val="none" w:sz="0" w:space="0" w:color="auto"/>
          </w:divBdr>
        </w:div>
        <w:div w:id="1165823135">
          <w:marLeft w:val="640"/>
          <w:marRight w:val="0"/>
          <w:marTop w:val="0"/>
          <w:marBottom w:val="0"/>
          <w:divBdr>
            <w:top w:val="none" w:sz="0" w:space="0" w:color="auto"/>
            <w:left w:val="none" w:sz="0" w:space="0" w:color="auto"/>
            <w:bottom w:val="none" w:sz="0" w:space="0" w:color="auto"/>
            <w:right w:val="none" w:sz="0" w:space="0" w:color="auto"/>
          </w:divBdr>
        </w:div>
        <w:div w:id="1208491774">
          <w:marLeft w:val="640"/>
          <w:marRight w:val="0"/>
          <w:marTop w:val="0"/>
          <w:marBottom w:val="0"/>
          <w:divBdr>
            <w:top w:val="none" w:sz="0" w:space="0" w:color="auto"/>
            <w:left w:val="none" w:sz="0" w:space="0" w:color="auto"/>
            <w:bottom w:val="none" w:sz="0" w:space="0" w:color="auto"/>
            <w:right w:val="none" w:sz="0" w:space="0" w:color="auto"/>
          </w:divBdr>
        </w:div>
        <w:div w:id="1406760874">
          <w:marLeft w:val="640"/>
          <w:marRight w:val="0"/>
          <w:marTop w:val="0"/>
          <w:marBottom w:val="0"/>
          <w:divBdr>
            <w:top w:val="none" w:sz="0" w:space="0" w:color="auto"/>
            <w:left w:val="none" w:sz="0" w:space="0" w:color="auto"/>
            <w:bottom w:val="none" w:sz="0" w:space="0" w:color="auto"/>
            <w:right w:val="none" w:sz="0" w:space="0" w:color="auto"/>
          </w:divBdr>
        </w:div>
        <w:div w:id="1242637459">
          <w:marLeft w:val="640"/>
          <w:marRight w:val="0"/>
          <w:marTop w:val="0"/>
          <w:marBottom w:val="0"/>
          <w:divBdr>
            <w:top w:val="none" w:sz="0" w:space="0" w:color="auto"/>
            <w:left w:val="none" w:sz="0" w:space="0" w:color="auto"/>
            <w:bottom w:val="none" w:sz="0" w:space="0" w:color="auto"/>
            <w:right w:val="none" w:sz="0" w:space="0" w:color="auto"/>
          </w:divBdr>
        </w:div>
        <w:div w:id="1051735605">
          <w:marLeft w:val="640"/>
          <w:marRight w:val="0"/>
          <w:marTop w:val="0"/>
          <w:marBottom w:val="0"/>
          <w:divBdr>
            <w:top w:val="none" w:sz="0" w:space="0" w:color="auto"/>
            <w:left w:val="none" w:sz="0" w:space="0" w:color="auto"/>
            <w:bottom w:val="none" w:sz="0" w:space="0" w:color="auto"/>
            <w:right w:val="none" w:sz="0" w:space="0" w:color="auto"/>
          </w:divBdr>
        </w:div>
        <w:div w:id="607002406">
          <w:marLeft w:val="640"/>
          <w:marRight w:val="0"/>
          <w:marTop w:val="0"/>
          <w:marBottom w:val="0"/>
          <w:divBdr>
            <w:top w:val="none" w:sz="0" w:space="0" w:color="auto"/>
            <w:left w:val="none" w:sz="0" w:space="0" w:color="auto"/>
            <w:bottom w:val="none" w:sz="0" w:space="0" w:color="auto"/>
            <w:right w:val="none" w:sz="0" w:space="0" w:color="auto"/>
          </w:divBdr>
        </w:div>
        <w:div w:id="1127701318">
          <w:marLeft w:val="640"/>
          <w:marRight w:val="0"/>
          <w:marTop w:val="0"/>
          <w:marBottom w:val="0"/>
          <w:divBdr>
            <w:top w:val="none" w:sz="0" w:space="0" w:color="auto"/>
            <w:left w:val="none" w:sz="0" w:space="0" w:color="auto"/>
            <w:bottom w:val="none" w:sz="0" w:space="0" w:color="auto"/>
            <w:right w:val="none" w:sz="0" w:space="0" w:color="auto"/>
          </w:divBdr>
        </w:div>
        <w:div w:id="5401988">
          <w:marLeft w:val="640"/>
          <w:marRight w:val="0"/>
          <w:marTop w:val="0"/>
          <w:marBottom w:val="0"/>
          <w:divBdr>
            <w:top w:val="none" w:sz="0" w:space="0" w:color="auto"/>
            <w:left w:val="none" w:sz="0" w:space="0" w:color="auto"/>
            <w:bottom w:val="none" w:sz="0" w:space="0" w:color="auto"/>
            <w:right w:val="none" w:sz="0" w:space="0" w:color="auto"/>
          </w:divBdr>
        </w:div>
        <w:div w:id="1398632317">
          <w:marLeft w:val="640"/>
          <w:marRight w:val="0"/>
          <w:marTop w:val="0"/>
          <w:marBottom w:val="0"/>
          <w:divBdr>
            <w:top w:val="none" w:sz="0" w:space="0" w:color="auto"/>
            <w:left w:val="none" w:sz="0" w:space="0" w:color="auto"/>
            <w:bottom w:val="none" w:sz="0" w:space="0" w:color="auto"/>
            <w:right w:val="none" w:sz="0" w:space="0" w:color="auto"/>
          </w:divBdr>
        </w:div>
        <w:div w:id="285888483">
          <w:marLeft w:val="640"/>
          <w:marRight w:val="0"/>
          <w:marTop w:val="0"/>
          <w:marBottom w:val="0"/>
          <w:divBdr>
            <w:top w:val="none" w:sz="0" w:space="0" w:color="auto"/>
            <w:left w:val="none" w:sz="0" w:space="0" w:color="auto"/>
            <w:bottom w:val="none" w:sz="0" w:space="0" w:color="auto"/>
            <w:right w:val="none" w:sz="0" w:space="0" w:color="auto"/>
          </w:divBdr>
        </w:div>
        <w:div w:id="1139613936">
          <w:marLeft w:val="640"/>
          <w:marRight w:val="0"/>
          <w:marTop w:val="0"/>
          <w:marBottom w:val="0"/>
          <w:divBdr>
            <w:top w:val="none" w:sz="0" w:space="0" w:color="auto"/>
            <w:left w:val="none" w:sz="0" w:space="0" w:color="auto"/>
            <w:bottom w:val="none" w:sz="0" w:space="0" w:color="auto"/>
            <w:right w:val="none" w:sz="0" w:space="0" w:color="auto"/>
          </w:divBdr>
        </w:div>
        <w:div w:id="1332294482">
          <w:marLeft w:val="640"/>
          <w:marRight w:val="0"/>
          <w:marTop w:val="0"/>
          <w:marBottom w:val="0"/>
          <w:divBdr>
            <w:top w:val="none" w:sz="0" w:space="0" w:color="auto"/>
            <w:left w:val="none" w:sz="0" w:space="0" w:color="auto"/>
            <w:bottom w:val="none" w:sz="0" w:space="0" w:color="auto"/>
            <w:right w:val="none" w:sz="0" w:space="0" w:color="auto"/>
          </w:divBdr>
        </w:div>
        <w:div w:id="915671574">
          <w:marLeft w:val="640"/>
          <w:marRight w:val="0"/>
          <w:marTop w:val="0"/>
          <w:marBottom w:val="0"/>
          <w:divBdr>
            <w:top w:val="none" w:sz="0" w:space="0" w:color="auto"/>
            <w:left w:val="none" w:sz="0" w:space="0" w:color="auto"/>
            <w:bottom w:val="none" w:sz="0" w:space="0" w:color="auto"/>
            <w:right w:val="none" w:sz="0" w:space="0" w:color="auto"/>
          </w:divBdr>
        </w:div>
        <w:div w:id="1863394624">
          <w:marLeft w:val="640"/>
          <w:marRight w:val="0"/>
          <w:marTop w:val="0"/>
          <w:marBottom w:val="0"/>
          <w:divBdr>
            <w:top w:val="none" w:sz="0" w:space="0" w:color="auto"/>
            <w:left w:val="none" w:sz="0" w:space="0" w:color="auto"/>
            <w:bottom w:val="none" w:sz="0" w:space="0" w:color="auto"/>
            <w:right w:val="none" w:sz="0" w:space="0" w:color="auto"/>
          </w:divBdr>
        </w:div>
        <w:div w:id="1408653756">
          <w:marLeft w:val="640"/>
          <w:marRight w:val="0"/>
          <w:marTop w:val="0"/>
          <w:marBottom w:val="0"/>
          <w:divBdr>
            <w:top w:val="none" w:sz="0" w:space="0" w:color="auto"/>
            <w:left w:val="none" w:sz="0" w:space="0" w:color="auto"/>
            <w:bottom w:val="none" w:sz="0" w:space="0" w:color="auto"/>
            <w:right w:val="none" w:sz="0" w:space="0" w:color="auto"/>
          </w:divBdr>
        </w:div>
        <w:div w:id="1718968591">
          <w:marLeft w:val="640"/>
          <w:marRight w:val="0"/>
          <w:marTop w:val="0"/>
          <w:marBottom w:val="0"/>
          <w:divBdr>
            <w:top w:val="none" w:sz="0" w:space="0" w:color="auto"/>
            <w:left w:val="none" w:sz="0" w:space="0" w:color="auto"/>
            <w:bottom w:val="none" w:sz="0" w:space="0" w:color="auto"/>
            <w:right w:val="none" w:sz="0" w:space="0" w:color="auto"/>
          </w:divBdr>
        </w:div>
        <w:div w:id="533159208">
          <w:marLeft w:val="640"/>
          <w:marRight w:val="0"/>
          <w:marTop w:val="0"/>
          <w:marBottom w:val="0"/>
          <w:divBdr>
            <w:top w:val="none" w:sz="0" w:space="0" w:color="auto"/>
            <w:left w:val="none" w:sz="0" w:space="0" w:color="auto"/>
            <w:bottom w:val="none" w:sz="0" w:space="0" w:color="auto"/>
            <w:right w:val="none" w:sz="0" w:space="0" w:color="auto"/>
          </w:divBdr>
        </w:div>
        <w:div w:id="1002195578">
          <w:marLeft w:val="640"/>
          <w:marRight w:val="0"/>
          <w:marTop w:val="0"/>
          <w:marBottom w:val="0"/>
          <w:divBdr>
            <w:top w:val="none" w:sz="0" w:space="0" w:color="auto"/>
            <w:left w:val="none" w:sz="0" w:space="0" w:color="auto"/>
            <w:bottom w:val="none" w:sz="0" w:space="0" w:color="auto"/>
            <w:right w:val="none" w:sz="0" w:space="0" w:color="auto"/>
          </w:divBdr>
        </w:div>
        <w:div w:id="1936669062">
          <w:marLeft w:val="640"/>
          <w:marRight w:val="0"/>
          <w:marTop w:val="0"/>
          <w:marBottom w:val="0"/>
          <w:divBdr>
            <w:top w:val="none" w:sz="0" w:space="0" w:color="auto"/>
            <w:left w:val="none" w:sz="0" w:space="0" w:color="auto"/>
            <w:bottom w:val="none" w:sz="0" w:space="0" w:color="auto"/>
            <w:right w:val="none" w:sz="0" w:space="0" w:color="auto"/>
          </w:divBdr>
        </w:div>
        <w:div w:id="1674257475">
          <w:marLeft w:val="640"/>
          <w:marRight w:val="0"/>
          <w:marTop w:val="0"/>
          <w:marBottom w:val="0"/>
          <w:divBdr>
            <w:top w:val="none" w:sz="0" w:space="0" w:color="auto"/>
            <w:left w:val="none" w:sz="0" w:space="0" w:color="auto"/>
            <w:bottom w:val="none" w:sz="0" w:space="0" w:color="auto"/>
            <w:right w:val="none" w:sz="0" w:space="0" w:color="auto"/>
          </w:divBdr>
        </w:div>
        <w:div w:id="628315659">
          <w:marLeft w:val="640"/>
          <w:marRight w:val="0"/>
          <w:marTop w:val="0"/>
          <w:marBottom w:val="0"/>
          <w:divBdr>
            <w:top w:val="none" w:sz="0" w:space="0" w:color="auto"/>
            <w:left w:val="none" w:sz="0" w:space="0" w:color="auto"/>
            <w:bottom w:val="none" w:sz="0" w:space="0" w:color="auto"/>
            <w:right w:val="none" w:sz="0" w:space="0" w:color="auto"/>
          </w:divBdr>
        </w:div>
        <w:div w:id="1075205710">
          <w:marLeft w:val="640"/>
          <w:marRight w:val="0"/>
          <w:marTop w:val="0"/>
          <w:marBottom w:val="0"/>
          <w:divBdr>
            <w:top w:val="none" w:sz="0" w:space="0" w:color="auto"/>
            <w:left w:val="none" w:sz="0" w:space="0" w:color="auto"/>
            <w:bottom w:val="none" w:sz="0" w:space="0" w:color="auto"/>
            <w:right w:val="none" w:sz="0" w:space="0" w:color="auto"/>
          </w:divBdr>
        </w:div>
        <w:div w:id="775825811">
          <w:marLeft w:val="640"/>
          <w:marRight w:val="0"/>
          <w:marTop w:val="0"/>
          <w:marBottom w:val="0"/>
          <w:divBdr>
            <w:top w:val="none" w:sz="0" w:space="0" w:color="auto"/>
            <w:left w:val="none" w:sz="0" w:space="0" w:color="auto"/>
            <w:bottom w:val="none" w:sz="0" w:space="0" w:color="auto"/>
            <w:right w:val="none" w:sz="0" w:space="0" w:color="auto"/>
          </w:divBdr>
        </w:div>
        <w:div w:id="1044790927">
          <w:marLeft w:val="640"/>
          <w:marRight w:val="0"/>
          <w:marTop w:val="0"/>
          <w:marBottom w:val="0"/>
          <w:divBdr>
            <w:top w:val="none" w:sz="0" w:space="0" w:color="auto"/>
            <w:left w:val="none" w:sz="0" w:space="0" w:color="auto"/>
            <w:bottom w:val="none" w:sz="0" w:space="0" w:color="auto"/>
            <w:right w:val="none" w:sz="0" w:space="0" w:color="auto"/>
          </w:divBdr>
        </w:div>
        <w:div w:id="1150750219">
          <w:marLeft w:val="640"/>
          <w:marRight w:val="0"/>
          <w:marTop w:val="0"/>
          <w:marBottom w:val="0"/>
          <w:divBdr>
            <w:top w:val="none" w:sz="0" w:space="0" w:color="auto"/>
            <w:left w:val="none" w:sz="0" w:space="0" w:color="auto"/>
            <w:bottom w:val="none" w:sz="0" w:space="0" w:color="auto"/>
            <w:right w:val="none" w:sz="0" w:space="0" w:color="auto"/>
          </w:divBdr>
        </w:div>
        <w:div w:id="694502713">
          <w:marLeft w:val="640"/>
          <w:marRight w:val="0"/>
          <w:marTop w:val="0"/>
          <w:marBottom w:val="0"/>
          <w:divBdr>
            <w:top w:val="none" w:sz="0" w:space="0" w:color="auto"/>
            <w:left w:val="none" w:sz="0" w:space="0" w:color="auto"/>
            <w:bottom w:val="none" w:sz="0" w:space="0" w:color="auto"/>
            <w:right w:val="none" w:sz="0" w:space="0" w:color="auto"/>
          </w:divBdr>
        </w:div>
        <w:div w:id="1225410091">
          <w:marLeft w:val="640"/>
          <w:marRight w:val="0"/>
          <w:marTop w:val="0"/>
          <w:marBottom w:val="0"/>
          <w:divBdr>
            <w:top w:val="none" w:sz="0" w:space="0" w:color="auto"/>
            <w:left w:val="none" w:sz="0" w:space="0" w:color="auto"/>
            <w:bottom w:val="none" w:sz="0" w:space="0" w:color="auto"/>
            <w:right w:val="none" w:sz="0" w:space="0" w:color="auto"/>
          </w:divBdr>
        </w:div>
        <w:div w:id="312877659">
          <w:marLeft w:val="640"/>
          <w:marRight w:val="0"/>
          <w:marTop w:val="0"/>
          <w:marBottom w:val="0"/>
          <w:divBdr>
            <w:top w:val="none" w:sz="0" w:space="0" w:color="auto"/>
            <w:left w:val="none" w:sz="0" w:space="0" w:color="auto"/>
            <w:bottom w:val="none" w:sz="0" w:space="0" w:color="auto"/>
            <w:right w:val="none" w:sz="0" w:space="0" w:color="auto"/>
          </w:divBdr>
        </w:div>
        <w:div w:id="1019625065">
          <w:marLeft w:val="640"/>
          <w:marRight w:val="0"/>
          <w:marTop w:val="0"/>
          <w:marBottom w:val="0"/>
          <w:divBdr>
            <w:top w:val="none" w:sz="0" w:space="0" w:color="auto"/>
            <w:left w:val="none" w:sz="0" w:space="0" w:color="auto"/>
            <w:bottom w:val="none" w:sz="0" w:space="0" w:color="auto"/>
            <w:right w:val="none" w:sz="0" w:space="0" w:color="auto"/>
          </w:divBdr>
        </w:div>
        <w:div w:id="1487554085">
          <w:marLeft w:val="640"/>
          <w:marRight w:val="0"/>
          <w:marTop w:val="0"/>
          <w:marBottom w:val="0"/>
          <w:divBdr>
            <w:top w:val="none" w:sz="0" w:space="0" w:color="auto"/>
            <w:left w:val="none" w:sz="0" w:space="0" w:color="auto"/>
            <w:bottom w:val="none" w:sz="0" w:space="0" w:color="auto"/>
            <w:right w:val="none" w:sz="0" w:space="0" w:color="auto"/>
          </w:divBdr>
        </w:div>
        <w:div w:id="483931345">
          <w:marLeft w:val="640"/>
          <w:marRight w:val="0"/>
          <w:marTop w:val="0"/>
          <w:marBottom w:val="0"/>
          <w:divBdr>
            <w:top w:val="none" w:sz="0" w:space="0" w:color="auto"/>
            <w:left w:val="none" w:sz="0" w:space="0" w:color="auto"/>
            <w:bottom w:val="none" w:sz="0" w:space="0" w:color="auto"/>
            <w:right w:val="none" w:sz="0" w:space="0" w:color="auto"/>
          </w:divBdr>
        </w:div>
        <w:div w:id="1233345458">
          <w:marLeft w:val="640"/>
          <w:marRight w:val="0"/>
          <w:marTop w:val="0"/>
          <w:marBottom w:val="0"/>
          <w:divBdr>
            <w:top w:val="none" w:sz="0" w:space="0" w:color="auto"/>
            <w:left w:val="none" w:sz="0" w:space="0" w:color="auto"/>
            <w:bottom w:val="none" w:sz="0" w:space="0" w:color="auto"/>
            <w:right w:val="none" w:sz="0" w:space="0" w:color="auto"/>
          </w:divBdr>
        </w:div>
        <w:div w:id="1780835469">
          <w:marLeft w:val="640"/>
          <w:marRight w:val="0"/>
          <w:marTop w:val="0"/>
          <w:marBottom w:val="0"/>
          <w:divBdr>
            <w:top w:val="none" w:sz="0" w:space="0" w:color="auto"/>
            <w:left w:val="none" w:sz="0" w:space="0" w:color="auto"/>
            <w:bottom w:val="none" w:sz="0" w:space="0" w:color="auto"/>
            <w:right w:val="none" w:sz="0" w:space="0" w:color="auto"/>
          </w:divBdr>
        </w:div>
        <w:div w:id="719550769">
          <w:marLeft w:val="640"/>
          <w:marRight w:val="0"/>
          <w:marTop w:val="0"/>
          <w:marBottom w:val="0"/>
          <w:divBdr>
            <w:top w:val="none" w:sz="0" w:space="0" w:color="auto"/>
            <w:left w:val="none" w:sz="0" w:space="0" w:color="auto"/>
            <w:bottom w:val="none" w:sz="0" w:space="0" w:color="auto"/>
            <w:right w:val="none" w:sz="0" w:space="0" w:color="auto"/>
          </w:divBdr>
        </w:div>
        <w:div w:id="430513299">
          <w:marLeft w:val="640"/>
          <w:marRight w:val="0"/>
          <w:marTop w:val="0"/>
          <w:marBottom w:val="0"/>
          <w:divBdr>
            <w:top w:val="none" w:sz="0" w:space="0" w:color="auto"/>
            <w:left w:val="none" w:sz="0" w:space="0" w:color="auto"/>
            <w:bottom w:val="none" w:sz="0" w:space="0" w:color="auto"/>
            <w:right w:val="none" w:sz="0" w:space="0" w:color="auto"/>
          </w:divBdr>
        </w:div>
        <w:div w:id="1715884397">
          <w:marLeft w:val="640"/>
          <w:marRight w:val="0"/>
          <w:marTop w:val="0"/>
          <w:marBottom w:val="0"/>
          <w:divBdr>
            <w:top w:val="none" w:sz="0" w:space="0" w:color="auto"/>
            <w:left w:val="none" w:sz="0" w:space="0" w:color="auto"/>
            <w:bottom w:val="none" w:sz="0" w:space="0" w:color="auto"/>
            <w:right w:val="none" w:sz="0" w:space="0" w:color="auto"/>
          </w:divBdr>
        </w:div>
        <w:div w:id="1257792186">
          <w:marLeft w:val="640"/>
          <w:marRight w:val="0"/>
          <w:marTop w:val="0"/>
          <w:marBottom w:val="0"/>
          <w:divBdr>
            <w:top w:val="none" w:sz="0" w:space="0" w:color="auto"/>
            <w:left w:val="none" w:sz="0" w:space="0" w:color="auto"/>
            <w:bottom w:val="none" w:sz="0" w:space="0" w:color="auto"/>
            <w:right w:val="none" w:sz="0" w:space="0" w:color="auto"/>
          </w:divBdr>
        </w:div>
        <w:div w:id="797916549">
          <w:marLeft w:val="640"/>
          <w:marRight w:val="0"/>
          <w:marTop w:val="0"/>
          <w:marBottom w:val="0"/>
          <w:divBdr>
            <w:top w:val="none" w:sz="0" w:space="0" w:color="auto"/>
            <w:left w:val="none" w:sz="0" w:space="0" w:color="auto"/>
            <w:bottom w:val="none" w:sz="0" w:space="0" w:color="auto"/>
            <w:right w:val="none" w:sz="0" w:space="0" w:color="auto"/>
          </w:divBdr>
        </w:div>
        <w:div w:id="1192842880">
          <w:marLeft w:val="640"/>
          <w:marRight w:val="0"/>
          <w:marTop w:val="0"/>
          <w:marBottom w:val="0"/>
          <w:divBdr>
            <w:top w:val="none" w:sz="0" w:space="0" w:color="auto"/>
            <w:left w:val="none" w:sz="0" w:space="0" w:color="auto"/>
            <w:bottom w:val="none" w:sz="0" w:space="0" w:color="auto"/>
            <w:right w:val="none" w:sz="0" w:space="0" w:color="auto"/>
          </w:divBdr>
        </w:div>
        <w:div w:id="1485707455">
          <w:marLeft w:val="640"/>
          <w:marRight w:val="0"/>
          <w:marTop w:val="0"/>
          <w:marBottom w:val="0"/>
          <w:divBdr>
            <w:top w:val="none" w:sz="0" w:space="0" w:color="auto"/>
            <w:left w:val="none" w:sz="0" w:space="0" w:color="auto"/>
            <w:bottom w:val="none" w:sz="0" w:space="0" w:color="auto"/>
            <w:right w:val="none" w:sz="0" w:space="0" w:color="auto"/>
          </w:divBdr>
        </w:div>
        <w:div w:id="1443065389">
          <w:marLeft w:val="640"/>
          <w:marRight w:val="0"/>
          <w:marTop w:val="0"/>
          <w:marBottom w:val="0"/>
          <w:divBdr>
            <w:top w:val="none" w:sz="0" w:space="0" w:color="auto"/>
            <w:left w:val="none" w:sz="0" w:space="0" w:color="auto"/>
            <w:bottom w:val="none" w:sz="0" w:space="0" w:color="auto"/>
            <w:right w:val="none" w:sz="0" w:space="0" w:color="auto"/>
          </w:divBdr>
        </w:div>
        <w:div w:id="1625232794">
          <w:marLeft w:val="640"/>
          <w:marRight w:val="0"/>
          <w:marTop w:val="0"/>
          <w:marBottom w:val="0"/>
          <w:divBdr>
            <w:top w:val="none" w:sz="0" w:space="0" w:color="auto"/>
            <w:left w:val="none" w:sz="0" w:space="0" w:color="auto"/>
            <w:bottom w:val="none" w:sz="0" w:space="0" w:color="auto"/>
            <w:right w:val="none" w:sz="0" w:space="0" w:color="auto"/>
          </w:divBdr>
        </w:div>
        <w:div w:id="1236358454">
          <w:marLeft w:val="640"/>
          <w:marRight w:val="0"/>
          <w:marTop w:val="0"/>
          <w:marBottom w:val="0"/>
          <w:divBdr>
            <w:top w:val="none" w:sz="0" w:space="0" w:color="auto"/>
            <w:left w:val="none" w:sz="0" w:space="0" w:color="auto"/>
            <w:bottom w:val="none" w:sz="0" w:space="0" w:color="auto"/>
            <w:right w:val="none" w:sz="0" w:space="0" w:color="auto"/>
          </w:divBdr>
        </w:div>
        <w:div w:id="1476412026">
          <w:marLeft w:val="640"/>
          <w:marRight w:val="0"/>
          <w:marTop w:val="0"/>
          <w:marBottom w:val="0"/>
          <w:divBdr>
            <w:top w:val="none" w:sz="0" w:space="0" w:color="auto"/>
            <w:left w:val="none" w:sz="0" w:space="0" w:color="auto"/>
            <w:bottom w:val="none" w:sz="0" w:space="0" w:color="auto"/>
            <w:right w:val="none" w:sz="0" w:space="0" w:color="auto"/>
          </w:divBdr>
        </w:div>
        <w:div w:id="17704635">
          <w:marLeft w:val="640"/>
          <w:marRight w:val="0"/>
          <w:marTop w:val="0"/>
          <w:marBottom w:val="0"/>
          <w:divBdr>
            <w:top w:val="none" w:sz="0" w:space="0" w:color="auto"/>
            <w:left w:val="none" w:sz="0" w:space="0" w:color="auto"/>
            <w:bottom w:val="none" w:sz="0" w:space="0" w:color="auto"/>
            <w:right w:val="none" w:sz="0" w:space="0" w:color="auto"/>
          </w:divBdr>
        </w:div>
        <w:div w:id="1047098593">
          <w:marLeft w:val="640"/>
          <w:marRight w:val="0"/>
          <w:marTop w:val="0"/>
          <w:marBottom w:val="0"/>
          <w:divBdr>
            <w:top w:val="none" w:sz="0" w:space="0" w:color="auto"/>
            <w:left w:val="none" w:sz="0" w:space="0" w:color="auto"/>
            <w:bottom w:val="none" w:sz="0" w:space="0" w:color="auto"/>
            <w:right w:val="none" w:sz="0" w:space="0" w:color="auto"/>
          </w:divBdr>
        </w:div>
        <w:div w:id="1460143763">
          <w:marLeft w:val="640"/>
          <w:marRight w:val="0"/>
          <w:marTop w:val="0"/>
          <w:marBottom w:val="0"/>
          <w:divBdr>
            <w:top w:val="none" w:sz="0" w:space="0" w:color="auto"/>
            <w:left w:val="none" w:sz="0" w:space="0" w:color="auto"/>
            <w:bottom w:val="none" w:sz="0" w:space="0" w:color="auto"/>
            <w:right w:val="none" w:sz="0" w:space="0" w:color="auto"/>
          </w:divBdr>
        </w:div>
        <w:div w:id="155001860">
          <w:marLeft w:val="640"/>
          <w:marRight w:val="0"/>
          <w:marTop w:val="0"/>
          <w:marBottom w:val="0"/>
          <w:divBdr>
            <w:top w:val="none" w:sz="0" w:space="0" w:color="auto"/>
            <w:left w:val="none" w:sz="0" w:space="0" w:color="auto"/>
            <w:bottom w:val="none" w:sz="0" w:space="0" w:color="auto"/>
            <w:right w:val="none" w:sz="0" w:space="0" w:color="auto"/>
          </w:divBdr>
        </w:div>
        <w:div w:id="566765309">
          <w:marLeft w:val="640"/>
          <w:marRight w:val="0"/>
          <w:marTop w:val="0"/>
          <w:marBottom w:val="0"/>
          <w:divBdr>
            <w:top w:val="none" w:sz="0" w:space="0" w:color="auto"/>
            <w:left w:val="none" w:sz="0" w:space="0" w:color="auto"/>
            <w:bottom w:val="none" w:sz="0" w:space="0" w:color="auto"/>
            <w:right w:val="none" w:sz="0" w:space="0" w:color="auto"/>
          </w:divBdr>
        </w:div>
        <w:div w:id="2111391540">
          <w:marLeft w:val="640"/>
          <w:marRight w:val="0"/>
          <w:marTop w:val="0"/>
          <w:marBottom w:val="0"/>
          <w:divBdr>
            <w:top w:val="none" w:sz="0" w:space="0" w:color="auto"/>
            <w:left w:val="none" w:sz="0" w:space="0" w:color="auto"/>
            <w:bottom w:val="none" w:sz="0" w:space="0" w:color="auto"/>
            <w:right w:val="none" w:sz="0" w:space="0" w:color="auto"/>
          </w:divBdr>
        </w:div>
        <w:div w:id="1883319412">
          <w:marLeft w:val="640"/>
          <w:marRight w:val="0"/>
          <w:marTop w:val="0"/>
          <w:marBottom w:val="0"/>
          <w:divBdr>
            <w:top w:val="none" w:sz="0" w:space="0" w:color="auto"/>
            <w:left w:val="none" w:sz="0" w:space="0" w:color="auto"/>
            <w:bottom w:val="none" w:sz="0" w:space="0" w:color="auto"/>
            <w:right w:val="none" w:sz="0" w:space="0" w:color="auto"/>
          </w:divBdr>
        </w:div>
        <w:div w:id="443380129">
          <w:marLeft w:val="640"/>
          <w:marRight w:val="0"/>
          <w:marTop w:val="0"/>
          <w:marBottom w:val="0"/>
          <w:divBdr>
            <w:top w:val="none" w:sz="0" w:space="0" w:color="auto"/>
            <w:left w:val="none" w:sz="0" w:space="0" w:color="auto"/>
            <w:bottom w:val="none" w:sz="0" w:space="0" w:color="auto"/>
            <w:right w:val="none" w:sz="0" w:space="0" w:color="auto"/>
          </w:divBdr>
        </w:div>
        <w:div w:id="742871877">
          <w:marLeft w:val="640"/>
          <w:marRight w:val="0"/>
          <w:marTop w:val="0"/>
          <w:marBottom w:val="0"/>
          <w:divBdr>
            <w:top w:val="none" w:sz="0" w:space="0" w:color="auto"/>
            <w:left w:val="none" w:sz="0" w:space="0" w:color="auto"/>
            <w:bottom w:val="none" w:sz="0" w:space="0" w:color="auto"/>
            <w:right w:val="none" w:sz="0" w:space="0" w:color="auto"/>
          </w:divBdr>
        </w:div>
        <w:div w:id="1950161957">
          <w:marLeft w:val="640"/>
          <w:marRight w:val="0"/>
          <w:marTop w:val="0"/>
          <w:marBottom w:val="0"/>
          <w:divBdr>
            <w:top w:val="none" w:sz="0" w:space="0" w:color="auto"/>
            <w:left w:val="none" w:sz="0" w:space="0" w:color="auto"/>
            <w:bottom w:val="none" w:sz="0" w:space="0" w:color="auto"/>
            <w:right w:val="none" w:sz="0" w:space="0" w:color="auto"/>
          </w:divBdr>
        </w:div>
        <w:div w:id="1159075639">
          <w:marLeft w:val="640"/>
          <w:marRight w:val="0"/>
          <w:marTop w:val="0"/>
          <w:marBottom w:val="0"/>
          <w:divBdr>
            <w:top w:val="none" w:sz="0" w:space="0" w:color="auto"/>
            <w:left w:val="none" w:sz="0" w:space="0" w:color="auto"/>
            <w:bottom w:val="none" w:sz="0" w:space="0" w:color="auto"/>
            <w:right w:val="none" w:sz="0" w:space="0" w:color="auto"/>
          </w:divBdr>
        </w:div>
        <w:div w:id="634070481">
          <w:marLeft w:val="640"/>
          <w:marRight w:val="0"/>
          <w:marTop w:val="0"/>
          <w:marBottom w:val="0"/>
          <w:divBdr>
            <w:top w:val="none" w:sz="0" w:space="0" w:color="auto"/>
            <w:left w:val="none" w:sz="0" w:space="0" w:color="auto"/>
            <w:bottom w:val="none" w:sz="0" w:space="0" w:color="auto"/>
            <w:right w:val="none" w:sz="0" w:space="0" w:color="auto"/>
          </w:divBdr>
        </w:div>
        <w:div w:id="559829680">
          <w:marLeft w:val="640"/>
          <w:marRight w:val="0"/>
          <w:marTop w:val="0"/>
          <w:marBottom w:val="0"/>
          <w:divBdr>
            <w:top w:val="none" w:sz="0" w:space="0" w:color="auto"/>
            <w:left w:val="none" w:sz="0" w:space="0" w:color="auto"/>
            <w:bottom w:val="none" w:sz="0" w:space="0" w:color="auto"/>
            <w:right w:val="none" w:sz="0" w:space="0" w:color="auto"/>
          </w:divBdr>
        </w:div>
        <w:div w:id="905648064">
          <w:marLeft w:val="640"/>
          <w:marRight w:val="0"/>
          <w:marTop w:val="0"/>
          <w:marBottom w:val="0"/>
          <w:divBdr>
            <w:top w:val="none" w:sz="0" w:space="0" w:color="auto"/>
            <w:left w:val="none" w:sz="0" w:space="0" w:color="auto"/>
            <w:bottom w:val="none" w:sz="0" w:space="0" w:color="auto"/>
            <w:right w:val="none" w:sz="0" w:space="0" w:color="auto"/>
          </w:divBdr>
        </w:div>
        <w:div w:id="1060445212">
          <w:marLeft w:val="640"/>
          <w:marRight w:val="0"/>
          <w:marTop w:val="0"/>
          <w:marBottom w:val="0"/>
          <w:divBdr>
            <w:top w:val="none" w:sz="0" w:space="0" w:color="auto"/>
            <w:left w:val="none" w:sz="0" w:space="0" w:color="auto"/>
            <w:bottom w:val="none" w:sz="0" w:space="0" w:color="auto"/>
            <w:right w:val="none" w:sz="0" w:space="0" w:color="auto"/>
          </w:divBdr>
        </w:div>
        <w:div w:id="426118245">
          <w:marLeft w:val="640"/>
          <w:marRight w:val="0"/>
          <w:marTop w:val="0"/>
          <w:marBottom w:val="0"/>
          <w:divBdr>
            <w:top w:val="none" w:sz="0" w:space="0" w:color="auto"/>
            <w:left w:val="none" w:sz="0" w:space="0" w:color="auto"/>
            <w:bottom w:val="none" w:sz="0" w:space="0" w:color="auto"/>
            <w:right w:val="none" w:sz="0" w:space="0" w:color="auto"/>
          </w:divBdr>
        </w:div>
        <w:div w:id="1541823587">
          <w:marLeft w:val="640"/>
          <w:marRight w:val="0"/>
          <w:marTop w:val="0"/>
          <w:marBottom w:val="0"/>
          <w:divBdr>
            <w:top w:val="none" w:sz="0" w:space="0" w:color="auto"/>
            <w:left w:val="none" w:sz="0" w:space="0" w:color="auto"/>
            <w:bottom w:val="none" w:sz="0" w:space="0" w:color="auto"/>
            <w:right w:val="none" w:sz="0" w:space="0" w:color="auto"/>
          </w:divBdr>
        </w:div>
        <w:div w:id="2070954392">
          <w:marLeft w:val="640"/>
          <w:marRight w:val="0"/>
          <w:marTop w:val="0"/>
          <w:marBottom w:val="0"/>
          <w:divBdr>
            <w:top w:val="none" w:sz="0" w:space="0" w:color="auto"/>
            <w:left w:val="none" w:sz="0" w:space="0" w:color="auto"/>
            <w:bottom w:val="none" w:sz="0" w:space="0" w:color="auto"/>
            <w:right w:val="none" w:sz="0" w:space="0" w:color="auto"/>
          </w:divBdr>
        </w:div>
        <w:div w:id="196817090">
          <w:marLeft w:val="640"/>
          <w:marRight w:val="0"/>
          <w:marTop w:val="0"/>
          <w:marBottom w:val="0"/>
          <w:divBdr>
            <w:top w:val="none" w:sz="0" w:space="0" w:color="auto"/>
            <w:left w:val="none" w:sz="0" w:space="0" w:color="auto"/>
            <w:bottom w:val="none" w:sz="0" w:space="0" w:color="auto"/>
            <w:right w:val="none" w:sz="0" w:space="0" w:color="auto"/>
          </w:divBdr>
        </w:div>
        <w:div w:id="1018775988">
          <w:marLeft w:val="640"/>
          <w:marRight w:val="0"/>
          <w:marTop w:val="0"/>
          <w:marBottom w:val="0"/>
          <w:divBdr>
            <w:top w:val="none" w:sz="0" w:space="0" w:color="auto"/>
            <w:left w:val="none" w:sz="0" w:space="0" w:color="auto"/>
            <w:bottom w:val="none" w:sz="0" w:space="0" w:color="auto"/>
            <w:right w:val="none" w:sz="0" w:space="0" w:color="auto"/>
          </w:divBdr>
        </w:div>
        <w:div w:id="76706629">
          <w:marLeft w:val="640"/>
          <w:marRight w:val="0"/>
          <w:marTop w:val="0"/>
          <w:marBottom w:val="0"/>
          <w:divBdr>
            <w:top w:val="none" w:sz="0" w:space="0" w:color="auto"/>
            <w:left w:val="none" w:sz="0" w:space="0" w:color="auto"/>
            <w:bottom w:val="none" w:sz="0" w:space="0" w:color="auto"/>
            <w:right w:val="none" w:sz="0" w:space="0" w:color="auto"/>
          </w:divBdr>
        </w:div>
        <w:div w:id="1536195519">
          <w:marLeft w:val="640"/>
          <w:marRight w:val="0"/>
          <w:marTop w:val="0"/>
          <w:marBottom w:val="0"/>
          <w:divBdr>
            <w:top w:val="none" w:sz="0" w:space="0" w:color="auto"/>
            <w:left w:val="none" w:sz="0" w:space="0" w:color="auto"/>
            <w:bottom w:val="none" w:sz="0" w:space="0" w:color="auto"/>
            <w:right w:val="none" w:sz="0" w:space="0" w:color="auto"/>
          </w:divBdr>
        </w:div>
        <w:div w:id="727345019">
          <w:marLeft w:val="640"/>
          <w:marRight w:val="0"/>
          <w:marTop w:val="0"/>
          <w:marBottom w:val="0"/>
          <w:divBdr>
            <w:top w:val="none" w:sz="0" w:space="0" w:color="auto"/>
            <w:left w:val="none" w:sz="0" w:space="0" w:color="auto"/>
            <w:bottom w:val="none" w:sz="0" w:space="0" w:color="auto"/>
            <w:right w:val="none" w:sz="0" w:space="0" w:color="auto"/>
          </w:divBdr>
        </w:div>
        <w:div w:id="1792436755">
          <w:marLeft w:val="640"/>
          <w:marRight w:val="0"/>
          <w:marTop w:val="0"/>
          <w:marBottom w:val="0"/>
          <w:divBdr>
            <w:top w:val="none" w:sz="0" w:space="0" w:color="auto"/>
            <w:left w:val="none" w:sz="0" w:space="0" w:color="auto"/>
            <w:bottom w:val="none" w:sz="0" w:space="0" w:color="auto"/>
            <w:right w:val="none" w:sz="0" w:space="0" w:color="auto"/>
          </w:divBdr>
        </w:div>
        <w:div w:id="868958623">
          <w:marLeft w:val="640"/>
          <w:marRight w:val="0"/>
          <w:marTop w:val="0"/>
          <w:marBottom w:val="0"/>
          <w:divBdr>
            <w:top w:val="none" w:sz="0" w:space="0" w:color="auto"/>
            <w:left w:val="none" w:sz="0" w:space="0" w:color="auto"/>
            <w:bottom w:val="none" w:sz="0" w:space="0" w:color="auto"/>
            <w:right w:val="none" w:sz="0" w:space="0" w:color="auto"/>
          </w:divBdr>
        </w:div>
        <w:div w:id="664093547">
          <w:marLeft w:val="640"/>
          <w:marRight w:val="0"/>
          <w:marTop w:val="0"/>
          <w:marBottom w:val="0"/>
          <w:divBdr>
            <w:top w:val="none" w:sz="0" w:space="0" w:color="auto"/>
            <w:left w:val="none" w:sz="0" w:space="0" w:color="auto"/>
            <w:bottom w:val="none" w:sz="0" w:space="0" w:color="auto"/>
            <w:right w:val="none" w:sz="0" w:space="0" w:color="auto"/>
          </w:divBdr>
        </w:div>
        <w:div w:id="1325282320">
          <w:marLeft w:val="640"/>
          <w:marRight w:val="0"/>
          <w:marTop w:val="0"/>
          <w:marBottom w:val="0"/>
          <w:divBdr>
            <w:top w:val="none" w:sz="0" w:space="0" w:color="auto"/>
            <w:left w:val="none" w:sz="0" w:space="0" w:color="auto"/>
            <w:bottom w:val="none" w:sz="0" w:space="0" w:color="auto"/>
            <w:right w:val="none" w:sz="0" w:space="0" w:color="auto"/>
          </w:divBdr>
        </w:div>
        <w:div w:id="823819534">
          <w:marLeft w:val="640"/>
          <w:marRight w:val="0"/>
          <w:marTop w:val="0"/>
          <w:marBottom w:val="0"/>
          <w:divBdr>
            <w:top w:val="none" w:sz="0" w:space="0" w:color="auto"/>
            <w:left w:val="none" w:sz="0" w:space="0" w:color="auto"/>
            <w:bottom w:val="none" w:sz="0" w:space="0" w:color="auto"/>
            <w:right w:val="none" w:sz="0" w:space="0" w:color="auto"/>
          </w:divBdr>
        </w:div>
        <w:div w:id="571550121">
          <w:marLeft w:val="640"/>
          <w:marRight w:val="0"/>
          <w:marTop w:val="0"/>
          <w:marBottom w:val="0"/>
          <w:divBdr>
            <w:top w:val="none" w:sz="0" w:space="0" w:color="auto"/>
            <w:left w:val="none" w:sz="0" w:space="0" w:color="auto"/>
            <w:bottom w:val="none" w:sz="0" w:space="0" w:color="auto"/>
            <w:right w:val="none" w:sz="0" w:space="0" w:color="auto"/>
          </w:divBdr>
        </w:div>
        <w:div w:id="805859408">
          <w:marLeft w:val="640"/>
          <w:marRight w:val="0"/>
          <w:marTop w:val="0"/>
          <w:marBottom w:val="0"/>
          <w:divBdr>
            <w:top w:val="none" w:sz="0" w:space="0" w:color="auto"/>
            <w:left w:val="none" w:sz="0" w:space="0" w:color="auto"/>
            <w:bottom w:val="none" w:sz="0" w:space="0" w:color="auto"/>
            <w:right w:val="none" w:sz="0" w:space="0" w:color="auto"/>
          </w:divBdr>
        </w:div>
      </w:divsChild>
    </w:div>
    <w:div w:id="313223875">
      <w:bodyDiv w:val="1"/>
      <w:marLeft w:val="0"/>
      <w:marRight w:val="0"/>
      <w:marTop w:val="0"/>
      <w:marBottom w:val="0"/>
      <w:divBdr>
        <w:top w:val="none" w:sz="0" w:space="0" w:color="auto"/>
        <w:left w:val="none" w:sz="0" w:space="0" w:color="auto"/>
        <w:bottom w:val="none" w:sz="0" w:space="0" w:color="auto"/>
        <w:right w:val="none" w:sz="0" w:space="0" w:color="auto"/>
      </w:divBdr>
    </w:div>
    <w:div w:id="319583581">
      <w:bodyDiv w:val="1"/>
      <w:marLeft w:val="0"/>
      <w:marRight w:val="0"/>
      <w:marTop w:val="0"/>
      <w:marBottom w:val="0"/>
      <w:divBdr>
        <w:top w:val="none" w:sz="0" w:space="0" w:color="auto"/>
        <w:left w:val="none" w:sz="0" w:space="0" w:color="auto"/>
        <w:bottom w:val="none" w:sz="0" w:space="0" w:color="auto"/>
        <w:right w:val="none" w:sz="0" w:space="0" w:color="auto"/>
      </w:divBdr>
    </w:div>
    <w:div w:id="319776295">
      <w:bodyDiv w:val="1"/>
      <w:marLeft w:val="0"/>
      <w:marRight w:val="0"/>
      <w:marTop w:val="0"/>
      <w:marBottom w:val="0"/>
      <w:divBdr>
        <w:top w:val="none" w:sz="0" w:space="0" w:color="auto"/>
        <w:left w:val="none" w:sz="0" w:space="0" w:color="auto"/>
        <w:bottom w:val="none" w:sz="0" w:space="0" w:color="auto"/>
        <w:right w:val="none" w:sz="0" w:space="0" w:color="auto"/>
      </w:divBdr>
      <w:divsChild>
        <w:div w:id="1342053326">
          <w:marLeft w:val="640"/>
          <w:marRight w:val="0"/>
          <w:marTop w:val="0"/>
          <w:marBottom w:val="0"/>
          <w:divBdr>
            <w:top w:val="none" w:sz="0" w:space="0" w:color="auto"/>
            <w:left w:val="none" w:sz="0" w:space="0" w:color="auto"/>
            <w:bottom w:val="none" w:sz="0" w:space="0" w:color="auto"/>
            <w:right w:val="none" w:sz="0" w:space="0" w:color="auto"/>
          </w:divBdr>
        </w:div>
        <w:div w:id="978262603">
          <w:marLeft w:val="640"/>
          <w:marRight w:val="0"/>
          <w:marTop w:val="0"/>
          <w:marBottom w:val="0"/>
          <w:divBdr>
            <w:top w:val="none" w:sz="0" w:space="0" w:color="auto"/>
            <w:left w:val="none" w:sz="0" w:space="0" w:color="auto"/>
            <w:bottom w:val="none" w:sz="0" w:space="0" w:color="auto"/>
            <w:right w:val="none" w:sz="0" w:space="0" w:color="auto"/>
          </w:divBdr>
        </w:div>
        <w:div w:id="733117846">
          <w:marLeft w:val="640"/>
          <w:marRight w:val="0"/>
          <w:marTop w:val="0"/>
          <w:marBottom w:val="0"/>
          <w:divBdr>
            <w:top w:val="none" w:sz="0" w:space="0" w:color="auto"/>
            <w:left w:val="none" w:sz="0" w:space="0" w:color="auto"/>
            <w:bottom w:val="none" w:sz="0" w:space="0" w:color="auto"/>
            <w:right w:val="none" w:sz="0" w:space="0" w:color="auto"/>
          </w:divBdr>
        </w:div>
        <w:div w:id="1900434030">
          <w:marLeft w:val="640"/>
          <w:marRight w:val="0"/>
          <w:marTop w:val="0"/>
          <w:marBottom w:val="0"/>
          <w:divBdr>
            <w:top w:val="none" w:sz="0" w:space="0" w:color="auto"/>
            <w:left w:val="none" w:sz="0" w:space="0" w:color="auto"/>
            <w:bottom w:val="none" w:sz="0" w:space="0" w:color="auto"/>
            <w:right w:val="none" w:sz="0" w:space="0" w:color="auto"/>
          </w:divBdr>
        </w:div>
        <w:div w:id="404378714">
          <w:marLeft w:val="640"/>
          <w:marRight w:val="0"/>
          <w:marTop w:val="0"/>
          <w:marBottom w:val="0"/>
          <w:divBdr>
            <w:top w:val="none" w:sz="0" w:space="0" w:color="auto"/>
            <w:left w:val="none" w:sz="0" w:space="0" w:color="auto"/>
            <w:bottom w:val="none" w:sz="0" w:space="0" w:color="auto"/>
            <w:right w:val="none" w:sz="0" w:space="0" w:color="auto"/>
          </w:divBdr>
        </w:div>
        <w:div w:id="917322816">
          <w:marLeft w:val="640"/>
          <w:marRight w:val="0"/>
          <w:marTop w:val="0"/>
          <w:marBottom w:val="0"/>
          <w:divBdr>
            <w:top w:val="none" w:sz="0" w:space="0" w:color="auto"/>
            <w:left w:val="none" w:sz="0" w:space="0" w:color="auto"/>
            <w:bottom w:val="none" w:sz="0" w:space="0" w:color="auto"/>
            <w:right w:val="none" w:sz="0" w:space="0" w:color="auto"/>
          </w:divBdr>
        </w:div>
        <w:div w:id="572399528">
          <w:marLeft w:val="640"/>
          <w:marRight w:val="0"/>
          <w:marTop w:val="0"/>
          <w:marBottom w:val="0"/>
          <w:divBdr>
            <w:top w:val="none" w:sz="0" w:space="0" w:color="auto"/>
            <w:left w:val="none" w:sz="0" w:space="0" w:color="auto"/>
            <w:bottom w:val="none" w:sz="0" w:space="0" w:color="auto"/>
            <w:right w:val="none" w:sz="0" w:space="0" w:color="auto"/>
          </w:divBdr>
        </w:div>
        <w:div w:id="579097916">
          <w:marLeft w:val="640"/>
          <w:marRight w:val="0"/>
          <w:marTop w:val="0"/>
          <w:marBottom w:val="0"/>
          <w:divBdr>
            <w:top w:val="none" w:sz="0" w:space="0" w:color="auto"/>
            <w:left w:val="none" w:sz="0" w:space="0" w:color="auto"/>
            <w:bottom w:val="none" w:sz="0" w:space="0" w:color="auto"/>
            <w:right w:val="none" w:sz="0" w:space="0" w:color="auto"/>
          </w:divBdr>
        </w:div>
        <w:div w:id="651103240">
          <w:marLeft w:val="640"/>
          <w:marRight w:val="0"/>
          <w:marTop w:val="0"/>
          <w:marBottom w:val="0"/>
          <w:divBdr>
            <w:top w:val="none" w:sz="0" w:space="0" w:color="auto"/>
            <w:left w:val="none" w:sz="0" w:space="0" w:color="auto"/>
            <w:bottom w:val="none" w:sz="0" w:space="0" w:color="auto"/>
            <w:right w:val="none" w:sz="0" w:space="0" w:color="auto"/>
          </w:divBdr>
        </w:div>
        <w:div w:id="1658876059">
          <w:marLeft w:val="640"/>
          <w:marRight w:val="0"/>
          <w:marTop w:val="0"/>
          <w:marBottom w:val="0"/>
          <w:divBdr>
            <w:top w:val="none" w:sz="0" w:space="0" w:color="auto"/>
            <w:left w:val="none" w:sz="0" w:space="0" w:color="auto"/>
            <w:bottom w:val="none" w:sz="0" w:space="0" w:color="auto"/>
            <w:right w:val="none" w:sz="0" w:space="0" w:color="auto"/>
          </w:divBdr>
        </w:div>
        <w:div w:id="1492258828">
          <w:marLeft w:val="640"/>
          <w:marRight w:val="0"/>
          <w:marTop w:val="0"/>
          <w:marBottom w:val="0"/>
          <w:divBdr>
            <w:top w:val="none" w:sz="0" w:space="0" w:color="auto"/>
            <w:left w:val="none" w:sz="0" w:space="0" w:color="auto"/>
            <w:bottom w:val="none" w:sz="0" w:space="0" w:color="auto"/>
            <w:right w:val="none" w:sz="0" w:space="0" w:color="auto"/>
          </w:divBdr>
        </w:div>
        <w:div w:id="2045327859">
          <w:marLeft w:val="640"/>
          <w:marRight w:val="0"/>
          <w:marTop w:val="0"/>
          <w:marBottom w:val="0"/>
          <w:divBdr>
            <w:top w:val="none" w:sz="0" w:space="0" w:color="auto"/>
            <w:left w:val="none" w:sz="0" w:space="0" w:color="auto"/>
            <w:bottom w:val="none" w:sz="0" w:space="0" w:color="auto"/>
            <w:right w:val="none" w:sz="0" w:space="0" w:color="auto"/>
          </w:divBdr>
        </w:div>
        <w:div w:id="1371761177">
          <w:marLeft w:val="640"/>
          <w:marRight w:val="0"/>
          <w:marTop w:val="0"/>
          <w:marBottom w:val="0"/>
          <w:divBdr>
            <w:top w:val="none" w:sz="0" w:space="0" w:color="auto"/>
            <w:left w:val="none" w:sz="0" w:space="0" w:color="auto"/>
            <w:bottom w:val="none" w:sz="0" w:space="0" w:color="auto"/>
            <w:right w:val="none" w:sz="0" w:space="0" w:color="auto"/>
          </w:divBdr>
        </w:div>
        <w:div w:id="1446734547">
          <w:marLeft w:val="640"/>
          <w:marRight w:val="0"/>
          <w:marTop w:val="0"/>
          <w:marBottom w:val="0"/>
          <w:divBdr>
            <w:top w:val="none" w:sz="0" w:space="0" w:color="auto"/>
            <w:left w:val="none" w:sz="0" w:space="0" w:color="auto"/>
            <w:bottom w:val="none" w:sz="0" w:space="0" w:color="auto"/>
            <w:right w:val="none" w:sz="0" w:space="0" w:color="auto"/>
          </w:divBdr>
        </w:div>
        <w:div w:id="1876845743">
          <w:marLeft w:val="640"/>
          <w:marRight w:val="0"/>
          <w:marTop w:val="0"/>
          <w:marBottom w:val="0"/>
          <w:divBdr>
            <w:top w:val="none" w:sz="0" w:space="0" w:color="auto"/>
            <w:left w:val="none" w:sz="0" w:space="0" w:color="auto"/>
            <w:bottom w:val="none" w:sz="0" w:space="0" w:color="auto"/>
            <w:right w:val="none" w:sz="0" w:space="0" w:color="auto"/>
          </w:divBdr>
        </w:div>
        <w:div w:id="969823694">
          <w:marLeft w:val="640"/>
          <w:marRight w:val="0"/>
          <w:marTop w:val="0"/>
          <w:marBottom w:val="0"/>
          <w:divBdr>
            <w:top w:val="none" w:sz="0" w:space="0" w:color="auto"/>
            <w:left w:val="none" w:sz="0" w:space="0" w:color="auto"/>
            <w:bottom w:val="none" w:sz="0" w:space="0" w:color="auto"/>
            <w:right w:val="none" w:sz="0" w:space="0" w:color="auto"/>
          </w:divBdr>
        </w:div>
        <w:div w:id="1785228063">
          <w:marLeft w:val="640"/>
          <w:marRight w:val="0"/>
          <w:marTop w:val="0"/>
          <w:marBottom w:val="0"/>
          <w:divBdr>
            <w:top w:val="none" w:sz="0" w:space="0" w:color="auto"/>
            <w:left w:val="none" w:sz="0" w:space="0" w:color="auto"/>
            <w:bottom w:val="none" w:sz="0" w:space="0" w:color="auto"/>
            <w:right w:val="none" w:sz="0" w:space="0" w:color="auto"/>
          </w:divBdr>
        </w:div>
        <w:div w:id="863396549">
          <w:marLeft w:val="640"/>
          <w:marRight w:val="0"/>
          <w:marTop w:val="0"/>
          <w:marBottom w:val="0"/>
          <w:divBdr>
            <w:top w:val="none" w:sz="0" w:space="0" w:color="auto"/>
            <w:left w:val="none" w:sz="0" w:space="0" w:color="auto"/>
            <w:bottom w:val="none" w:sz="0" w:space="0" w:color="auto"/>
            <w:right w:val="none" w:sz="0" w:space="0" w:color="auto"/>
          </w:divBdr>
        </w:div>
        <w:div w:id="1626891522">
          <w:marLeft w:val="640"/>
          <w:marRight w:val="0"/>
          <w:marTop w:val="0"/>
          <w:marBottom w:val="0"/>
          <w:divBdr>
            <w:top w:val="none" w:sz="0" w:space="0" w:color="auto"/>
            <w:left w:val="none" w:sz="0" w:space="0" w:color="auto"/>
            <w:bottom w:val="none" w:sz="0" w:space="0" w:color="auto"/>
            <w:right w:val="none" w:sz="0" w:space="0" w:color="auto"/>
          </w:divBdr>
        </w:div>
        <w:div w:id="312221479">
          <w:marLeft w:val="640"/>
          <w:marRight w:val="0"/>
          <w:marTop w:val="0"/>
          <w:marBottom w:val="0"/>
          <w:divBdr>
            <w:top w:val="none" w:sz="0" w:space="0" w:color="auto"/>
            <w:left w:val="none" w:sz="0" w:space="0" w:color="auto"/>
            <w:bottom w:val="none" w:sz="0" w:space="0" w:color="auto"/>
            <w:right w:val="none" w:sz="0" w:space="0" w:color="auto"/>
          </w:divBdr>
        </w:div>
        <w:div w:id="776945024">
          <w:marLeft w:val="640"/>
          <w:marRight w:val="0"/>
          <w:marTop w:val="0"/>
          <w:marBottom w:val="0"/>
          <w:divBdr>
            <w:top w:val="none" w:sz="0" w:space="0" w:color="auto"/>
            <w:left w:val="none" w:sz="0" w:space="0" w:color="auto"/>
            <w:bottom w:val="none" w:sz="0" w:space="0" w:color="auto"/>
            <w:right w:val="none" w:sz="0" w:space="0" w:color="auto"/>
          </w:divBdr>
        </w:div>
        <w:div w:id="1231385381">
          <w:marLeft w:val="640"/>
          <w:marRight w:val="0"/>
          <w:marTop w:val="0"/>
          <w:marBottom w:val="0"/>
          <w:divBdr>
            <w:top w:val="none" w:sz="0" w:space="0" w:color="auto"/>
            <w:left w:val="none" w:sz="0" w:space="0" w:color="auto"/>
            <w:bottom w:val="none" w:sz="0" w:space="0" w:color="auto"/>
            <w:right w:val="none" w:sz="0" w:space="0" w:color="auto"/>
          </w:divBdr>
        </w:div>
        <w:div w:id="1819228975">
          <w:marLeft w:val="640"/>
          <w:marRight w:val="0"/>
          <w:marTop w:val="0"/>
          <w:marBottom w:val="0"/>
          <w:divBdr>
            <w:top w:val="none" w:sz="0" w:space="0" w:color="auto"/>
            <w:left w:val="none" w:sz="0" w:space="0" w:color="auto"/>
            <w:bottom w:val="none" w:sz="0" w:space="0" w:color="auto"/>
            <w:right w:val="none" w:sz="0" w:space="0" w:color="auto"/>
          </w:divBdr>
        </w:div>
        <w:div w:id="640309940">
          <w:marLeft w:val="640"/>
          <w:marRight w:val="0"/>
          <w:marTop w:val="0"/>
          <w:marBottom w:val="0"/>
          <w:divBdr>
            <w:top w:val="none" w:sz="0" w:space="0" w:color="auto"/>
            <w:left w:val="none" w:sz="0" w:space="0" w:color="auto"/>
            <w:bottom w:val="none" w:sz="0" w:space="0" w:color="auto"/>
            <w:right w:val="none" w:sz="0" w:space="0" w:color="auto"/>
          </w:divBdr>
        </w:div>
        <w:div w:id="1568762756">
          <w:marLeft w:val="640"/>
          <w:marRight w:val="0"/>
          <w:marTop w:val="0"/>
          <w:marBottom w:val="0"/>
          <w:divBdr>
            <w:top w:val="none" w:sz="0" w:space="0" w:color="auto"/>
            <w:left w:val="none" w:sz="0" w:space="0" w:color="auto"/>
            <w:bottom w:val="none" w:sz="0" w:space="0" w:color="auto"/>
            <w:right w:val="none" w:sz="0" w:space="0" w:color="auto"/>
          </w:divBdr>
        </w:div>
        <w:div w:id="1914583658">
          <w:marLeft w:val="640"/>
          <w:marRight w:val="0"/>
          <w:marTop w:val="0"/>
          <w:marBottom w:val="0"/>
          <w:divBdr>
            <w:top w:val="none" w:sz="0" w:space="0" w:color="auto"/>
            <w:left w:val="none" w:sz="0" w:space="0" w:color="auto"/>
            <w:bottom w:val="none" w:sz="0" w:space="0" w:color="auto"/>
            <w:right w:val="none" w:sz="0" w:space="0" w:color="auto"/>
          </w:divBdr>
        </w:div>
        <w:div w:id="1590893368">
          <w:marLeft w:val="640"/>
          <w:marRight w:val="0"/>
          <w:marTop w:val="0"/>
          <w:marBottom w:val="0"/>
          <w:divBdr>
            <w:top w:val="none" w:sz="0" w:space="0" w:color="auto"/>
            <w:left w:val="none" w:sz="0" w:space="0" w:color="auto"/>
            <w:bottom w:val="none" w:sz="0" w:space="0" w:color="auto"/>
            <w:right w:val="none" w:sz="0" w:space="0" w:color="auto"/>
          </w:divBdr>
        </w:div>
        <w:div w:id="2127039798">
          <w:marLeft w:val="640"/>
          <w:marRight w:val="0"/>
          <w:marTop w:val="0"/>
          <w:marBottom w:val="0"/>
          <w:divBdr>
            <w:top w:val="none" w:sz="0" w:space="0" w:color="auto"/>
            <w:left w:val="none" w:sz="0" w:space="0" w:color="auto"/>
            <w:bottom w:val="none" w:sz="0" w:space="0" w:color="auto"/>
            <w:right w:val="none" w:sz="0" w:space="0" w:color="auto"/>
          </w:divBdr>
        </w:div>
        <w:div w:id="636033312">
          <w:marLeft w:val="640"/>
          <w:marRight w:val="0"/>
          <w:marTop w:val="0"/>
          <w:marBottom w:val="0"/>
          <w:divBdr>
            <w:top w:val="none" w:sz="0" w:space="0" w:color="auto"/>
            <w:left w:val="none" w:sz="0" w:space="0" w:color="auto"/>
            <w:bottom w:val="none" w:sz="0" w:space="0" w:color="auto"/>
            <w:right w:val="none" w:sz="0" w:space="0" w:color="auto"/>
          </w:divBdr>
        </w:div>
        <w:div w:id="1975257483">
          <w:marLeft w:val="640"/>
          <w:marRight w:val="0"/>
          <w:marTop w:val="0"/>
          <w:marBottom w:val="0"/>
          <w:divBdr>
            <w:top w:val="none" w:sz="0" w:space="0" w:color="auto"/>
            <w:left w:val="none" w:sz="0" w:space="0" w:color="auto"/>
            <w:bottom w:val="none" w:sz="0" w:space="0" w:color="auto"/>
            <w:right w:val="none" w:sz="0" w:space="0" w:color="auto"/>
          </w:divBdr>
        </w:div>
        <w:div w:id="872767946">
          <w:marLeft w:val="640"/>
          <w:marRight w:val="0"/>
          <w:marTop w:val="0"/>
          <w:marBottom w:val="0"/>
          <w:divBdr>
            <w:top w:val="none" w:sz="0" w:space="0" w:color="auto"/>
            <w:left w:val="none" w:sz="0" w:space="0" w:color="auto"/>
            <w:bottom w:val="none" w:sz="0" w:space="0" w:color="auto"/>
            <w:right w:val="none" w:sz="0" w:space="0" w:color="auto"/>
          </w:divBdr>
        </w:div>
        <w:div w:id="1075467269">
          <w:marLeft w:val="640"/>
          <w:marRight w:val="0"/>
          <w:marTop w:val="0"/>
          <w:marBottom w:val="0"/>
          <w:divBdr>
            <w:top w:val="none" w:sz="0" w:space="0" w:color="auto"/>
            <w:left w:val="none" w:sz="0" w:space="0" w:color="auto"/>
            <w:bottom w:val="none" w:sz="0" w:space="0" w:color="auto"/>
            <w:right w:val="none" w:sz="0" w:space="0" w:color="auto"/>
          </w:divBdr>
        </w:div>
        <w:div w:id="1204558078">
          <w:marLeft w:val="640"/>
          <w:marRight w:val="0"/>
          <w:marTop w:val="0"/>
          <w:marBottom w:val="0"/>
          <w:divBdr>
            <w:top w:val="none" w:sz="0" w:space="0" w:color="auto"/>
            <w:left w:val="none" w:sz="0" w:space="0" w:color="auto"/>
            <w:bottom w:val="none" w:sz="0" w:space="0" w:color="auto"/>
            <w:right w:val="none" w:sz="0" w:space="0" w:color="auto"/>
          </w:divBdr>
        </w:div>
        <w:div w:id="682784685">
          <w:marLeft w:val="640"/>
          <w:marRight w:val="0"/>
          <w:marTop w:val="0"/>
          <w:marBottom w:val="0"/>
          <w:divBdr>
            <w:top w:val="none" w:sz="0" w:space="0" w:color="auto"/>
            <w:left w:val="none" w:sz="0" w:space="0" w:color="auto"/>
            <w:bottom w:val="none" w:sz="0" w:space="0" w:color="auto"/>
            <w:right w:val="none" w:sz="0" w:space="0" w:color="auto"/>
          </w:divBdr>
        </w:div>
        <w:div w:id="1969974615">
          <w:marLeft w:val="640"/>
          <w:marRight w:val="0"/>
          <w:marTop w:val="0"/>
          <w:marBottom w:val="0"/>
          <w:divBdr>
            <w:top w:val="none" w:sz="0" w:space="0" w:color="auto"/>
            <w:left w:val="none" w:sz="0" w:space="0" w:color="auto"/>
            <w:bottom w:val="none" w:sz="0" w:space="0" w:color="auto"/>
            <w:right w:val="none" w:sz="0" w:space="0" w:color="auto"/>
          </w:divBdr>
        </w:div>
        <w:div w:id="1694065792">
          <w:marLeft w:val="640"/>
          <w:marRight w:val="0"/>
          <w:marTop w:val="0"/>
          <w:marBottom w:val="0"/>
          <w:divBdr>
            <w:top w:val="none" w:sz="0" w:space="0" w:color="auto"/>
            <w:left w:val="none" w:sz="0" w:space="0" w:color="auto"/>
            <w:bottom w:val="none" w:sz="0" w:space="0" w:color="auto"/>
            <w:right w:val="none" w:sz="0" w:space="0" w:color="auto"/>
          </w:divBdr>
        </w:div>
        <w:div w:id="1817455704">
          <w:marLeft w:val="640"/>
          <w:marRight w:val="0"/>
          <w:marTop w:val="0"/>
          <w:marBottom w:val="0"/>
          <w:divBdr>
            <w:top w:val="none" w:sz="0" w:space="0" w:color="auto"/>
            <w:left w:val="none" w:sz="0" w:space="0" w:color="auto"/>
            <w:bottom w:val="none" w:sz="0" w:space="0" w:color="auto"/>
            <w:right w:val="none" w:sz="0" w:space="0" w:color="auto"/>
          </w:divBdr>
        </w:div>
        <w:div w:id="1075395152">
          <w:marLeft w:val="640"/>
          <w:marRight w:val="0"/>
          <w:marTop w:val="0"/>
          <w:marBottom w:val="0"/>
          <w:divBdr>
            <w:top w:val="none" w:sz="0" w:space="0" w:color="auto"/>
            <w:left w:val="none" w:sz="0" w:space="0" w:color="auto"/>
            <w:bottom w:val="none" w:sz="0" w:space="0" w:color="auto"/>
            <w:right w:val="none" w:sz="0" w:space="0" w:color="auto"/>
          </w:divBdr>
        </w:div>
        <w:div w:id="2362344">
          <w:marLeft w:val="640"/>
          <w:marRight w:val="0"/>
          <w:marTop w:val="0"/>
          <w:marBottom w:val="0"/>
          <w:divBdr>
            <w:top w:val="none" w:sz="0" w:space="0" w:color="auto"/>
            <w:left w:val="none" w:sz="0" w:space="0" w:color="auto"/>
            <w:bottom w:val="none" w:sz="0" w:space="0" w:color="auto"/>
            <w:right w:val="none" w:sz="0" w:space="0" w:color="auto"/>
          </w:divBdr>
        </w:div>
        <w:div w:id="1238785396">
          <w:marLeft w:val="640"/>
          <w:marRight w:val="0"/>
          <w:marTop w:val="0"/>
          <w:marBottom w:val="0"/>
          <w:divBdr>
            <w:top w:val="none" w:sz="0" w:space="0" w:color="auto"/>
            <w:left w:val="none" w:sz="0" w:space="0" w:color="auto"/>
            <w:bottom w:val="none" w:sz="0" w:space="0" w:color="auto"/>
            <w:right w:val="none" w:sz="0" w:space="0" w:color="auto"/>
          </w:divBdr>
        </w:div>
        <w:div w:id="390352367">
          <w:marLeft w:val="640"/>
          <w:marRight w:val="0"/>
          <w:marTop w:val="0"/>
          <w:marBottom w:val="0"/>
          <w:divBdr>
            <w:top w:val="none" w:sz="0" w:space="0" w:color="auto"/>
            <w:left w:val="none" w:sz="0" w:space="0" w:color="auto"/>
            <w:bottom w:val="none" w:sz="0" w:space="0" w:color="auto"/>
            <w:right w:val="none" w:sz="0" w:space="0" w:color="auto"/>
          </w:divBdr>
        </w:div>
        <w:div w:id="1891452609">
          <w:marLeft w:val="640"/>
          <w:marRight w:val="0"/>
          <w:marTop w:val="0"/>
          <w:marBottom w:val="0"/>
          <w:divBdr>
            <w:top w:val="none" w:sz="0" w:space="0" w:color="auto"/>
            <w:left w:val="none" w:sz="0" w:space="0" w:color="auto"/>
            <w:bottom w:val="none" w:sz="0" w:space="0" w:color="auto"/>
            <w:right w:val="none" w:sz="0" w:space="0" w:color="auto"/>
          </w:divBdr>
        </w:div>
        <w:div w:id="1245652826">
          <w:marLeft w:val="640"/>
          <w:marRight w:val="0"/>
          <w:marTop w:val="0"/>
          <w:marBottom w:val="0"/>
          <w:divBdr>
            <w:top w:val="none" w:sz="0" w:space="0" w:color="auto"/>
            <w:left w:val="none" w:sz="0" w:space="0" w:color="auto"/>
            <w:bottom w:val="none" w:sz="0" w:space="0" w:color="auto"/>
            <w:right w:val="none" w:sz="0" w:space="0" w:color="auto"/>
          </w:divBdr>
        </w:div>
        <w:div w:id="161507276">
          <w:marLeft w:val="640"/>
          <w:marRight w:val="0"/>
          <w:marTop w:val="0"/>
          <w:marBottom w:val="0"/>
          <w:divBdr>
            <w:top w:val="none" w:sz="0" w:space="0" w:color="auto"/>
            <w:left w:val="none" w:sz="0" w:space="0" w:color="auto"/>
            <w:bottom w:val="none" w:sz="0" w:space="0" w:color="auto"/>
            <w:right w:val="none" w:sz="0" w:space="0" w:color="auto"/>
          </w:divBdr>
        </w:div>
        <w:div w:id="921916506">
          <w:marLeft w:val="640"/>
          <w:marRight w:val="0"/>
          <w:marTop w:val="0"/>
          <w:marBottom w:val="0"/>
          <w:divBdr>
            <w:top w:val="none" w:sz="0" w:space="0" w:color="auto"/>
            <w:left w:val="none" w:sz="0" w:space="0" w:color="auto"/>
            <w:bottom w:val="none" w:sz="0" w:space="0" w:color="auto"/>
            <w:right w:val="none" w:sz="0" w:space="0" w:color="auto"/>
          </w:divBdr>
        </w:div>
        <w:div w:id="385881072">
          <w:marLeft w:val="640"/>
          <w:marRight w:val="0"/>
          <w:marTop w:val="0"/>
          <w:marBottom w:val="0"/>
          <w:divBdr>
            <w:top w:val="none" w:sz="0" w:space="0" w:color="auto"/>
            <w:left w:val="none" w:sz="0" w:space="0" w:color="auto"/>
            <w:bottom w:val="none" w:sz="0" w:space="0" w:color="auto"/>
            <w:right w:val="none" w:sz="0" w:space="0" w:color="auto"/>
          </w:divBdr>
        </w:div>
        <w:div w:id="72170543">
          <w:marLeft w:val="640"/>
          <w:marRight w:val="0"/>
          <w:marTop w:val="0"/>
          <w:marBottom w:val="0"/>
          <w:divBdr>
            <w:top w:val="none" w:sz="0" w:space="0" w:color="auto"/>
            <w:left w:val="none" w:sz="0" w:space="0" w:color="auto"/>
            <w:bottom w:val="none" w:sz="0" w:space="0" w:color="auto"/>
            <w:right w:val="none" w:sz="0" w:space="0" w:color="auto"/>
          </w:divBdr>
        </w:div>
        <w:div w:id="1518159676">
          <w:marLeft w:val="640"/>
          <w:marRight w:val="0"/>
          <w:marTop w:val="0"/>
          <w:marBottom w:val="0"/>
          <w:divBdr>
            <w:top w:val="none" w:sz="0" w:space="0" w:color="auto"/>
            <w:left w:val="none" w:sz="0" w:space="0" w:color="auto"/>
            <w:bottom w:val="none" w:sz="0" w:space="0" w:color="auto"/>
            <w:right w:val="none" w:sz="0" w:space="0" w:color="auto"/>
          </w:divBdr>
        </w:div>
        <w:div w:id="425542574">
          <w:marLeft w:val="640"/>
          <w:marRight w:val="0"/>
          <w:marTop w:val="0"/>
          <w:marBottom w:val="0"/>
          <w:divBdr>
            <w:top w:val="none" w:sz="0" w:space="0" w:color="auto"/>
            <w:left w:val="none" w:sz="0" w:space="0" w:color="auto"/>
            <w:bottom w:val="none" w:sz="0" w:space="0" w:color="auto"/>
            <w:right w:val="none" w:sz="0" w:space="0" w:color="auto"/>
          </w:divBdr>
        </w:div>
        <w:div w:id="1190684786">
          <w:marLeft w:val="640"/>
          <w:marRight w:val="0"/>
          <w:marTop w:val="0"/>
          <w:marBottom w:val="0"/>
          <w:divBdr>
            <w:top w:val="none" w:sz="0" w:space="0" w:color="auto"/>
            <w:left w:val="none" w:sz="0" w:space="0" w:color="auto"/>
            <w:bottom w:val="none" w:sz="0" w:space="0" w:color="auto"/>
            <w:right w:val="none" w:sz="0" w:space="0" w:color="auto"/>
          </w:divBdr>
        </w:div>
        <w:div w:id="609554020">
          <w:marLeft w:val="640"/>
          <w:marRight w:val="0"/>
          <w:marTop w:val="0"/>
          <w:marBottom w:val="0"/>
          <w:divBdr>
            <w:top w:val="none" w:sz="0" w:space="0" w:color="auto"/>
            <w:left w:val="none" w:sz="0" w:space="0" w:color="auto"/>
            <w:bottom w:val="none" w:sz="0" w:space="0" w:color="auto"/>
            <w:right w:val="none" w:sz="0" w:space="0" w:color="auto"/>
          </w:divBdr>
        </w:div>
        <w:div w:id="1708292154">
          <w:marLeft w:val="640"/>
          <w:marRight w:val="0"/>
          <w:marTop w:val="0"/>
          <w:marBottom w:val="0"/>
          <w:divBdr>
            <w:top w:val="none" w:sz="0" w:space="0" w:color="auto"/>
            <w:left w:val="none" w:sz="0" w:space="0" w:color="auto"/>
            <w:bottom w:val="none" w:sz="0" w:space="0" w:color="auto"/>
            <w:right w:val="none" w:sz="0" w:space="0" w:color="auto"/>
          </w:divBdr>
        </w:div>
        <w:div w:id="1225726308">
          <w:marLeft w:val="640"/>
          <w:marRight w:val="0"/>
          <w:marTop w:val="0"/>
          <w:marBottom w:val="0"/>
          <w:divBdr>
            <w:top w:val="none" w:sz="0" w:space="0" w:color="auto"/>
            <w:left w:val="none" w:sz="0" w:space="0" w:color="auto"/>
            <w:bottom w:val="none" w:sz="0" w:space="0" w:color="auto"/>
            <w:right w:val="none" w:sz="0" w:space="0" w:color="auto"/>
          </w:divBdr>
        </w:div>
        <w:div w:id="1341851899">
          <w:marLeft w:val="640"/>
          <w:marRight w:val="0"/>
          <w:marTop w:val="0"/>
          <w:marBottom w:val="0"/>
          <w:divBdr>
            <w:top w:val="none" w:sz="0" w:space="0" w:color="auto"/>
            <w:left w:val="none" w:sz="0" w:space="0" w:color="auto"/>
            <w:bottom w:val="none" w:sz="0" w:space="0" w:color="auto"/>
            <w:right w:val="none" w:sz="0" w:space="0" w:color="auto"/>
          </w:divBdr>
        </w:div>
        <w:div w:id="273488727">
          <w:marLeft w:val="640"/>
          <w:marRight w:val="0"/>
          <w:marTop w:val="0"/>
          <w:marBottom w:val="0"/>
          <w:divBdr>
            <w:top w:val="none" w:sz="0" w:space="0" w:color="auto"/>
            <w:left w:val="none" w:sz="0" w:space="0" w:color="auto"/>
            <w:bottom w:val="none" w:sz="0" w:space="0" w:color="auto"/>
            <w:right w:val="none" w:sz="0" w:space="0" w:color="auto"/>
          </w:divBdr>
        </w:div>
        <w:div w:id="2072344881">
          <w:marLeft w:val="640"/>
          <w:marRight w:val="0"/>
          <w:marTop w:val="0"/>
          <w:marBottom w:val="0"/>
          <w:divBdr>
            <w:top w:val="none" w:sz="0" w:space="0" w:color="auto"/>
            <w:left w:val="none" w:sz="0" w:space="0" w:color="auto"/>
            <w:bottom w:val="none" w:sz="0" w:space="0" w:color="auto"/>
            <w:right w:val="none" w:sz="0" w:space="0" w:color="auto"/>
          </w:divBdr>
        </w:div>
        <w:div w:id="254166176">
          <w:marLeft w:val="640"/>
          <w:marRight w:val="0"/>
          <w:marTop w:val="0"/>
          <w:marBottom w:val="0"/>
          <w:divBdr>
            <w:top w:val="none" w:sz="0" w:space="0" w:color="auto"/>
            <w:left w:val="none" w:sz="0" w:space="0" w:color="auto"/>
            <w:bottom w:val="none" w:sz="0" w:space="0" w:color="auto"/>
            <w:right w:val="none" w:sz="0" w:space="0" w:color="auto"/>
          </w:divBdr>
        </w:div>
        <w:div w:id="209193242">
          <w:marLeft w:val="640"/>
          <w:marRight w:val="0"/>
          <w:marTop w:val="0"/>
          <w:marBottom w:val="0"/>
          <w:divBdr>
            <w:top w:val="none" w:sz="0" w:space="0" w:color="auto"/>
            <w:left w:val="none" w:sz="0" w:space="0" w:color="auto"/>
            <w:bottom w:val="none" w:sz="0" w:space="0" w:color="auto"/>
            <w:right w:val="none" w:sz="0" w:space="0" w:color="auto"/>
          </w:divBdr>
        </w:div>
        <w:div w:id="1979219200">
          <w:marLeft w:val="640"/>
          <w:marRight w:val="0"/>
          <w:marTop w:val="0"/>
          <w:marBottom w:val="0"/>
          <w:divBdr>
            <w:top w:val="none" w:sz="0" w:space="0" w:color="auto"/>
            <w:left w:val="none" w:sz="0" w:space="0" w:color="auto"/>
            <w:bottom w:val="none" w:sz="0" w:space="0" w:color="auto"/>
            <w:right w:val="none" w:sz="0" w:space="0" w:color="auto"/>
          </w:divBdr>
        </w:div>
        <w:div w:id="678703225">
          <w:marLeft w:val="640"/>
          <w:marRight w:val="0"/>
          <w:marTop w:val="0"/>
          <w:marBottom w:val="0"/>
          <w:divBdr>
            <w:top w:val="none" w:sz="0" w:space="0" w:color="auto"/>
            <w:left w:val="none" w:sz="0" w:space="0" w:color="auto"/>
            <w:bottom w:val="none" w:sz="0" w:space="0" w:color="auto"/>
            <w:right w:val="none" w:sz="0" w:space="0" w:color="auto"/>
          </w:divBdr>
        </w:div>
        <w:div w:id="595138457">
          <w:marLeft w:val="640"/>
          <w:marRight w:val="0"/>
          <w:marTop w:val="0"/>
          <w:marBottom w:val="0"/>
          <w:divBdr>
            <w:top w:val="none" w:sz="0" w:space="0" w:color="auto"/>
            <w:left w:val="none" w:sz="0" w:space="0" w:color="auto"/>
            <w:bottom w:val="none" w:sz="0" w:space="0" w:color="auto"/>
            <w:right w:val="none" w:sz="0" w:space="0" w:color="auto"/>
          </w:divBdr>
        </w:div>
        <w:div w:id="790590100">
          <w:marLeft w:val="640"/>
          <w:marRight w:val="0"/>
          <w:marTop w:val="0"/>
          <w:marBottom w:val="0"/>
          <w:divBdr>
            <w:top w:val="none" w:sz="0" w:space="0" w:color="auto"/>
            <w:left w:val="none" w:sz="0" w:space="0" w:color="auto"/>
            <w:bottom w:val="none" w:sz="0" w:space="0" w:color="auto"/>
            <w:right w:val="none" w:sz="0" w:space="0" w:color="auto"/>
          </w:divBdr>
        </w:div>
        <w:div w:id="1482889360">
          <w:marLeft w:val="640"/>
          <w:marRight w:val="0"/>
          <w:marTop w:val="0"/>
          <w:marBottom w:val="0"/>
          <w:divBdr>
            <w:top w:val="none" w:sz="0" w:space="0" w:color="auto"/>
            <w:left w:val="none" w:sz="0" w:space="0" w:color="auto"/>
            <w:bottom w:val="none" w:sz="0" w:space="0" w:color="auto"/>
            <w:right w:val="none" w:sz="0" w:space="0" w:color="auto"/>
          </w:divBdr>
        </w:div>
        <w:div w:id="1879465400">
          <w:marLeft w:val="640"/>
          <w:marRight w:val="0"/>
          <w:marTop w:val="0"/>
          <w:marBottom w:val="0"/>
          <w:divBdr>
            <w:top w:val="none" w:sz="0" w:space="0" w:color="auto"/>
            <w:left w:val="none" w:sz="0" w:space="0" w:color="auto"/>
            <w:bottom w:val="none" w:sz="0" w:space="0" w:color="auto"/>
            <w:right w:val="none" w:sz="0" w:space="0" w:color="auto"/>
          </w:divBdr>
        </w:div>
        <w:div w:id="2081828330">
          <w:marLeft w:val="640"/>
          <w:marRight w:val="0"/>
          <w:marTop w:val="0"/>
          <w:marBottom w:val="0"/>
          <w:divBdr>
            <w:top w:val="none" w:sz="0" w:space="0" w:color="auto"/>
            <w:left w:val="none" w:sz="0" w:space="0" w:color="auto"/>
            <w:bottom w:val="none" w:sz="0" w:space="0" w:color="auto"/>
            <w:right w:val="none" w:sz="0" w:space="0" w:color="auto"/>
          </w:divBdr>
        </w:div>
        <w:div w:id="38014803">
          <w:marLeft w:val="640"/>
          <w:marRight w:val="0"/>
          <w:marTop w:val="0"/>
          <w:marBottom w:val="0"/>
          <w:divBdr>
            <w:top w:val="none" w:sz="0" w:space="0" w:color="auto"/>
            <w:left w:val="none" w:sz="0" w:space="0" w:color="auto"/>
            <w:bottom w:val="none" w:sz="0" w:space="0" w:color="auto"/>
            <w:right w:val="none" w:sz="0" w:space="0" w:color="auto"/>
          </w:divBdr>
        </w:div>
        <w:div w:id="1649214103">
          <w:marLeft w:val="640"/>
          <w:marRight w:val="0"/>
          <w:marTop w:val="0"/>
          <w:marBottom w:val="0"/>
          <w:divBdr>
            <w:top w:val="none" w:sz="0" w:space="0" w:color="auto"/>
            <w:left w:val="none" w:sz="0" w:space="0" w:color="auto"/>
            <w:bottom w:val="none" w:sz="0" w:space="0" w:color="auto"/>
            <w:right w:val="none" w:sz="0" w:space="0" w:color="auto"/>
          </w:divBdr>
        </w:div>
        <w:div w:id="2071533604">
          <w:marLeft w:val="640"/>
          <w:marRight w:val="0"/>
          <w:marTop w:val="0"/>
          <w:marBottom w:val="0"/>
          <w:divBdr>
            <w:top w:val="none" w:sz="0" w:space="0" w:color="auto"/>
            <w:left w:val="none" w:sz="0" w:space="0" w:color="auto"/>
            <w:bottom w:val="none" w:sz="0" w:space="0" w:color="auto"/>
            <w:right w:val="none" w:sz="0" w:space="0" w:color="auto"/>
          </w:divBdr>
        </w:div>
        <w:div w:id="1110275998">
          <w:marLeft w:val="640"/>
          <w:marRight w:val="0"/>
          <w:marTop w:val="0"/>
          <w:marBottom w:val="0"/>
          <w:divBdr>
            <w:top w:val="none" w:sz="0" w:space="0" w:color="auto"/>
            <w:left w:val="none" w:sz="0" w:space="0" w:color="auto"/>
            <w:bottom w:val="none" w:sz="0" w:space="0" w:color="auto"/>
            <w:right w:val="none" w:sz="0" w:space="0" w:color="auto"/>
          </w:divBdr>
        </w:div>
        <w:div w:id="903561097">
          <w:marLeft w:val="640"/>
          <w:marRight w:val="0"/>
          <w:marTop w:val="0"/>
          <w:marBottom w:val="0"/>
          <w:divBdr>
            <w:top w:val="none" w:sz="0" w:space="0" w:color="auto"/>
            <w:left w:val="none" w:sz="0" w:space="0" w:color="auto"/>
            <w:bottom w:val="none" w:sz="0" w:space="0" w:color="auto"/>
            <w:right w:val="none" w:sz="0" w:space="0" w:color="auto"/>
          </w:divBdr>
        </w:div>
        <w:div w:id="1759980840">
          <w:marLeft w:val="640"/>
          <w:marRight w:val="0"/>
          <w:marTop w:val="0"/>
          <w:marBottom w:val="0"/>
          <w:divBdr>
            <w:top w:val="none" w:sz="0" w:space="0" w:color="auto"/>
            <w:left w:val="none" w:sz="0" w:space="0" w:color="auto"/>
            <w:bottom w:val="none" w:sz="0" w:space="0" w:color="auto"/>
            <w:right w:val="none" w:sz="0" w:space="0" w:color="auto"/>
          </w:divBdr>
        </w:div>
        <w:div w:id="1936088565">
          <w:marLeft w:val="640"/>
          <w:marRight w:val="0"/>
          <w:marTop w:val="0"/>
          <w:marBottom w:val="0"/>
          <w:divBdr>
            <w:top w:val="none" w:sz="0" w:space="0" w:color="auto"/>
            <w:left w:val="none" w:sz="0" w:space="0" w:color="auto"/>
            <w:bottom w:val="none" w:sz="0" w:space="0" w:color="auto"/>
            <w:right w:val="none" w:sz="0" w:space="0" w:color="auto"/>
          </w:divBdr>
        </w:div>
        <w:div w:id="680855760">
          <w:marLeft w:val="640"/>
          <w:marRight w:val="0"/>
          <w:marTop w:val="0"/>
          <w:marBottom w:val="0"/>
          <w:divBdr>
            <w:top w:val="none" w:sz="0" w:space="0" w:color="auto"/>
            <w:left w:val="none" w:sz="0" w:space="0" w:color="auto"/>
            <w:bottom w:val="none" w:sz="0" w:space="0" w:color="auto"/>
            <w:right w:val="none" w:sz="0" w:space="0" w:color="auto"/>
          </w:divBdr>
        </w:div>
        <w:div w:id="2118137679">
          <w:marLeft w:val="640"/>
          <w:marRight w:val="0"/>
          <w:marTop w:val="0"/>
          <w:marBottom w:val="0"/>
          <w:divBdr>
            <w:top w:val="none" w:sz="0" w:space="0" w:color="auto"/>
            <w:left w:val="none" w:sz="0" w:space="0" w:color="auto"/>
            <w:bottom w:val="none" w:sz="0" w:space="0" w:color="auto"/>
            <w:right w:val="none" w:sz="0" w:space="0" w:color="auto"/>
          </w:divBdr>
        </w:div>
        <w:div w:id="2026444055">
          <w:marLeft w:val="640"/>
          <w:marRight w:val="0"/>
          <w:marTop w:val="0"/>
          <w:marBottom w:val="0"/>
          <w:divBdr>
            <w:top w:val="none" w:sz="0" w:space="0" w:color="auto"/>
            <w:left w:val="none" w:sz="0" w:space="0" w:color="auto"/>
            <w:bottom w:val="none" w:sz="0" w:space="0" w:color="auto"/>
            <w:right w:val="none" w:sz="0" w:space="0" w:color="auto"/>
          </w:divBdr>
        </w:div>
        <w:div w:id="1329167750">
          <w:marLeft w:val="640"/>
          <w:marRight w:val="0"/>
          <w:marTop w:val="0"/>
          <w:marBottom w:val="0"/>
          <w:divBdr>
            <w:top w:val="none" w:sz="0" w:space="0" w:color="auto"/>
            <w:left w:val="none" w:sz="0" w:space="0" w:color="auto"/>
            <w:bottom w:val="none" w:sz="0" w:space="0" w:color="auto"/>
            <w:right w:val="none" w:sz="0" w:space="0" w:color="auto"/>
          </w:divBdr>
        </w:div>
        <w:div w:id="741559520">
          <w:marLeft w:val="640"/>
          <w:marRight w:val="0"/>
          <w:marTop w:val="0"/>
          <w:marBottom w:val="0"/>
          <w:divBdr>
            <w:top w:val="none" w:sz="0" w:space="0" w:color="auto"/>
            <w:left w:val="none" w:sz="0" w:space="0" w:color="auto"/>
            <w:bottom w:val="none" w:sz="0" w:space="0" w:color="auto"/>
            <w:right w:val="none" w:sz="0" w:space="0" w:color="auto"/>
          </w:divBdr>
        </w:div>
        <w:div w:id="53044762">
          <w:marLeft w:val="640"/>
          <w:marRight w:val="0"/>
          <w:marTop w:val="0"/>
          <w:marBottom w:val="0"/>
          <w:divBdr>
            <w:top w:val="none" w:sz="0" w:space="0" w:color="auto"/>
            <w:left w:val="none" w:sz="0" w:space="0" w:color="auto"/>
            <w:bottom w:val="none" w:sz="0" w:space="0" w:color="auto"/>
            <w:right w:val="none" w:sz="0" w:space="0" w:color="auto"/>
          </w:divBdr>
        </w:div>
        <w:div w:id="979920920">
          <w:marLeft w:val="640"/>
          <w:marRight w:val="0"/>
          <w:marTop w:val="0"/>
          <w:marBottom w:val="0"/>
          <w:divBdr>
            <w:top w:val="none" w:sz="0" w:space="0" w:color="auto"/>
            <w:left w:val="none" w:sz="0" w:space="0" w:color="auto"/>
            <w:bottom w:val="none" w:sz="0" w:space="0" w:color="auto"/>
            <w:right w:val="none" w:sz="0" w:space="0" w:color="auto"/>
          </w:divBdr>
        </w:div>
        <w:div w:id="1339574349">
          <w:marLeft w:val="640"/>
          <w:marRight w:val="0"/>
          <w:marTop w:val="0"/>
          <w:marBottom w:val="0"/>
          <w:divBdr>
            <w:top w:val="none" w:sz="0" w:space="0" w:color="auto"/>
            <w:left w:val="none" w:sz="0" w:space="0" w:color="auto"/>
            <w:bottom w:val="none" w:sz="0" w:space="0" w:color="auto"/>
            <w:right w:val="none" w:sz="0" w:space="0" w:color="auto"/>
          </w:divBdr>
        </w:div>
      </w:divsChild>
    </w:div>
    <w:div w:id="321079249">
      <w:bodyDiv w:val="1"/>
      <w:marLeft w:val="0"/>
      <w:marRight w:val="0"/>
      <w:marTop w:val="0"/>
      <w:marBottom w:val="0"/>
      <w:divBdr>
        <w:top w:val="none" w:sz="0" w:space="0" w:color="auto"/>
        <w:left w:val="none" w:sz="0" w:space="0" w:color="auto"/>
        <w:bottom w:val="none" w:sz="0" w:space="0" w:color="auto"/>
        <w:right w:val="none" w:sz="0" w:space="0" w:color="auto"/>
      </w:divBdr>
    </w:div>
    <w:div w:id="324479442">
      <w:bodyDiv w:val="1"/>
      <w:marLeft w:val="0"/>
      <w:marRight w:val="0"/>
      <w:marTop w:val="0"/>
      <w:marBottom w:val="0"/>
      <w:divBdr>
        <w:top w:val="none" w:sz="0" w:space="0" w:color="auto"/>
        <w:left w:val="none" w:sz="0" w:space="0" w:color="auto"/>
        <w:bottom w:val="none" w:sz="0" w:space="0" w:color="auto"/>
        <w:right w:val="none" w:sz="0" w:space="0" w:color="auto"/>
      </w:divBdr>
    </w:div>
    <w:div w:id="325673612">
      <w:bodyDiv w:val="1"/>
      <w:marLeft w:val="0"/>
      <w:marRight w:val="0"/>
      <w:marTop w:val="0"/>
      <w:marBottom w:val="0"/>
      <w:divBdr>
        <w:top w:val="none" w:sz="0" w:space="0" w:color="auto"/>
        <w:left w:val="none" w:sz="0" w:space="0" w:color="auto"/>
        <w:bottom w:val="none" w:sz="0" w:space="0" w:color="auto"/>
        <w:right w:val="none" w:sz="0" w:space="0" w:color="auto"/>
      </w:divBdr>
      <w:divsChild>
        <w:div w:id="1868326975">
          <w:marLeft w:val="640"/>
          <w:marRight w:val="0"/>
          <w:marTop w:val="0"/>
          <w:marBottom w:val="0"/>
          <w:divBdr>
            <w:top w:val="none" w:sz="0" w:space="0" w:color="auto"/>
            <w:left w:val="none" w:sz="0" w:space="0" w:color="auto"/>
            <w:bottom w:val="none" w:sz="0" w:space="0" w:color="auto"/>
            <w:right w:val="none" w:sz="0" w:space="0" w:color="auto"/>
          </w:divBdr>
        </w:div>
        <w:div w:id="270088521">
          <w:marLeft w:val="640"/>
          <w:marRight w:val="0"/>
          <w:marTop w:val="0"/>
          <w:marBottom w:val="0"/>
          <w:divBdr>
            <w:top w:val="none" w:sz="0" w:space="0" w:color="auto"/>
            <w:left w:val="none" w:sz="0" w:space="0" w:color="auto"/>
            <w:bottom w:val="none" w:sz="0" w:space="0" w:color="auto"/>
            <w:right w:val="none" w:sz="0" w:space="0" w:color="auto"/>
          </w:divBdr>
        </w:div>
        <w:div w:id="580453657">
          <w:marLeft w:val="640"/>
          <w:marRight w:val="0"/>
          <w:marTop w:val="0"/>
          <w:marBottom w:val="0"/>
          <w:divBdr>
            <w:top w:val="none" w:sz="0" w:space="0" w:color="auto"/>
            <w:left w:val="none" w:sz="0" w:space="0" w:color="auto"/>
            <w:bottom w:val="none" w:sz="0" w:space="0" w:color="auto"/>
            <w:right w:val="none" w:sz="0" w:space="0" w:color="auto"/>
          </w:divBdr>
        </w:div>
        <w:div w:id="763036800">
          <w:marLeft w:val="640"/>
          <w:marRight w:val="0"/>
          <w:marTop w:val="0"/>
          <w:marBottom w:val="0"/>
          <w:divBdr>
            <w:top w:val="none" w:sz="0" w:space="0" w:color="auto"/>
            <w:left w:val="none" w:sz="0" w:space="0" w:color="auto"/>
            <w:bottom w:val="none" w:sz="0" w:space="0" w:color="auto"/>
            <w:right w:val="none" w:sz="0" w:space="0" w:color="auto"/>
          </w:divBdr>
        </w:div>
        <w:div w:id="742994657">
          <w:marLeft w:val="640"/>
          <w:marRight w:val="0"/>
          <w:marTop w:val="0"/>
          <w:marBottom w:val="0"/>
          <w:divBdr>
            <w:top w:val="none" w:sz="0" w:space="0" w:color="auto"/>
            <w:left w:val="none" w:sz="0" w:space="0" w:color="auto"/>
            <w:bottom w:val="none" w:sz="0" w:space="0" w:color="auto"/>
            <w:right w:val="none" w:sz="0" w:space="0" w:color="auto"/>
          </w:divBdr>
        </w:div>
        <w:div w:id="1798183421">
          <w:marLeft w:val="640"/>
          <w:marRight w:val="0"/>
          <w:marTop w:val="0"/>
          <w:marBottom w:val="0"/>
          <w:divBdr>
            <w:top w:val="none" w:sz="0" w:space="0" w:color="auto"/>
            <w:left w:val="none" w:sz="0" w:space="0" w:color="auto"/>
            <w:bottom w:val="none" w:sz="0" w:space="0" w:color="auto"/>
            <w:right w:val="none" w:sz="0" w:space="0" w:color="auto"/>
          </w:divBdr>
        </w:div>
        <w:div w:id="429199989">
          <w:marLeft w:val="640"/>
          <w:marRight w:val="0"/>
          <w:marTop w:val="0"/>
          <w:marBottom w:val="0"/>
          <w:divBdr>
            <w:top w:val="none" w:sz="0" w:space="0" w:color="auto"/>
            <w:left w:val="none" w:sz="0" w:space="0" w:color="auto"/>
            <w:bottom w:val="none" w:sz="0" w:space="0" w:color="auto"/>
            <w:right w:val="none" w:sz="0" w:space="0" w:color="auto"/>
          </w:divBdr>
        </w:div>
        <w:div w:id="1191721421">
          <w:marLeft w:val="640"/>
          <w:marRight w:val="0"/>
          <w:marTop w:val="0"/>
          <w:marBottom w:val="0"/>
          <w:divBdr>
            <w:top w:val="none" w:sz="0" w:space="0" w:color="auto"/>
            <w:left w:val="none" w:sz="0" w:space="0" w:color="auto"/>
            <w:bottom w:val="none" w:sz="0" w:space="0" w:color="auto"/>
            <w:right w:val="none" w:sz="0" w:space="0" w:color="auto"/>
          </w:divBdr>
        </w:div>
        <w:div w:id="533350063">
          <w:marLeft w:val="640"/>
          <w:marRight w:val="0"/>
          <w:marTop w:val="0"/>
          <w:marBottom w:val="0"/>
          <w:divBdr>
            <w:top w:val="none" w:sz="0" w:space="0" w:color="auto"/>
            <w:left w:val="none" w:sz="0" w:space="0" w:color="auto"/>
            <w:bottom w:val="none" w:sz="0" w:space="0" w:color="auto"/>
            <w:right w:val="none" w:sz="0" w:space="0" w:color="auto"/>
          </w:divBdr>
        </w:div>
        <w:div w:id="382563299">
          <w:marLeft w:val="640"/>
          <w:marRight w:val="0"/>
          <w:marTop w:val="0"/>
          <w:marBottom w:val="0"/>
          <w:divBdr>
            <w:top w:val="none" w:sz="0" w:space="0" w:color="auto"/>
            <w:left w:val="none" w:sz="0" w:space="0" w:color="auto"/>
            <w:bottom w:val="none" w:sz="0" w:space="0" w:color="auto"/>
            <w:right w:val="none" w:sz="0" w:space="0" w:color="auto"/>
          </w:divBdr>
        </w:div>
        <w:div w:id="284697376">
          <w:marLeft w:val="640"/>
          <w:marRight w:val="0"/>
          <w:marTop w:val="0"/>
          <w:marBottom w:val="0"/>
          <w:divBdr>
            <w:top w:val="none" w:sz="0" w:space="0" w:color="auto"/>
            <w:left w:val="none" w:sz="0" w:space="0" w:color="auto"/>
            <w:bottom w:val="none" w:sz="0" w:space="0" w:color="auto"/>
            <w:right w:val="none" w:sz="0" w:space="0" w:color="auto"/>
          </w:divBdr>
        </w:div>
        <w:div w:id="2013601741">
          <w:marLeft w:val="640"/>
          <w:marRight w:val="0"/>
          <w:marTop w:val="0"/>
          <w:marBottom w:val="0"/>
          <w:divBdr>
            <w:top w:val="none" w:sz="0" w:space="0" w:color="auto"/>
            <w:left w:val="none" w:sz="0" w:space="0" w:color="auto"/>
            <w:bottom w:val="none" w:sz="0" w:space="0" w:color="auto"/>
            <w:right w:val="none" w:sz="0" w:space="0" w:color="auto"/>
          </w:divBdr>
        </w:div>
        <w:div w:id="17775271">
          <w:marLeft w:val="640"/>
          <w:marRight w:val="0"/>
          <w:marTop w:val="0"/>
          <w:marBottom w:val="0"/>
          <w:divBdr>
            <w:top w:val="none" w:sz="0" w:space="0" w:color="auto"/>
            <w:left w:val="none" w:sz="0" w:space="0" w:color="auto"/>
            <w:bottom w:val="none" w:sz="0" w:space="0" w:color="auto"/>
            <w:right w:val="none" w:sz="0" w:space="0" w:color="auto"/>
          </w:divBdr>
        </w:div>
        <w:div w:id="745422810">
          <w:marLeft w:val="640"/>
          <w:marRight w:val="0"/>
          <w:marTop w:val="0"/>
          <w:marBottom w:val="0"/>
          <w:divBdr>
            <w:top w:val="none" w:sz="0" w:space="0" w:color="auto"/>
            <w:left w:val="none" w:sz="0" w:space="0" w:color="auto"/>
            <w:bottom w:val="none" w:sz="0" w:space="0" w:color="auto"/>
            <w:right w:val="none" w:sz="0" w:space="0" w:color="auto"/>
          </w:divBdr>
        </w:div>
        <w:div w:id="709458808">
          <w:marLeft w:val="640"/>
          <w:marRight w:val="0"/>
          <w:marTop w:val="0"/>
          <w:marBottom w:val="0"/>
          <w:divBdr>
            <w:top w:val="none" w:sz="0" w:space="0" w:color="auto"/>
            <w:left w:val="none" w:sz="0" w:space="0" w:color="auto"/>
            <w:bottom w:val="none" w:sz="0" w:space="0" w:color="auto"/>
            <w:right w:val="none" w:sz="0" w:space="0" w:color="auto"/>
          </w:divBdr>
        </w:div>
        <w:div w:id="364795440">
          <w:marLeft w:val="640"/>
          <w:marRight w:val="0"/>
          <w:marTop w:val="0"/>
          <w:marBottom w:val="0"/>
          <w:divBdr>
            <w:top w:val="none" w:sz="0" w:space="0" w:color="auto"/>
            <w:left w:val="none" w:sz="0" w:space="0" w:color="auto"/>
            <w:bottom w:val="none" w:sz="0" w:space="0" w:color="auto"/>
            <w:right w:val="none" w:sz="0" w:space="0" w:color="auto"/>
          </w:divBdr>
        </w:div>
        <w:div w:id="146021388">
          <w:marLeft w:val="640"/>
          <w:marRight w:val="0"/>
          <w:marTop w:val="0"/>
          <w:marBottom w:val="0"/>
          <w:divBdr>
            <w:top w:val="none" w:sz="0" w:space="0" w:color="auto"/>
            <w:left w:val="none" w:sz="0" w:space="0" w:color="auto"/>
            <w:bottom w:val="none" w:sz="0" w:space="0" w:color="auto"/>
            <w:right w:val="none" w:sz="0" w:space="0" w:color="auto"/>
          </w:divBdr>
        </w:div>
        <w:div w:id="138498524">
          <w:marLeft w:val="640"/>
          <w:marRight w:val="0"/>
          <w:marTop w:val="0"/>
          <w:marBottom w:val="0"/>
          <w:divBdr>
            <w:top w:val="none" w:sz="0" w:space="0" w:color="auto"/>
            <w:left w:val="none" w:sz="0" w:space="0" w:color="auto"/>
            <w:bottom w:val="none" w:sz="0" w:space="0" w:color="auto"/>
            <w:right w:val="none" w:sz="0" w:space="0" w:color="auto"/>
          </w:divBdr>
        </w:div>
        <w:div w:id="311910398">
          <w:marLeft w:val="640"/>
          <w:marRight w:val="0"/>
          <w:marTop w:val="0"/>
          <w:marBottom w:val="0"/>
          <w:divBdr>
            <w:top w:val="none" w:sz="0" w:space="0" w:color="auto"/>
            <w:left w:val="none" w:sz="0" w:space="0" w:color="auto"/>
            <w:bottom w:val="none" w:sz="0" w:space="0" w:color="auto"/>
            <w:right w:val="none" w:sz="0" w:space="0" w:color="auto"/>
          </w:divBdr>
        </w:div>
        <w:div w:id="589195268">
          <w:marLeft w:val="640"/>
          <w:marRight w:val="0"/>
          <w:marTop w:val="0"/>
          <w:marBottom w:val="0"/>
          <w:divBdr>
            <w:top w:val="none" w:sz="0" w:space="0" w:color="auto"/>
            <w:left w:val="none" w:sz="0" w:space="0" w:color="auto"/>
            <w:bottom w:val="none" w:sz="0" w:space="0" w:color="auto"/>
            <w:right w:val="none" w:sz="0" w:space="0" w:color="auto"/>
          </w:divBdr>
        </w:div>
        <w:div w:id="834032551">
          <w:marLeft w:val="640"/>
          <w:marRight w:val="0"/>
          <w:marTop w:val="0"/>
          <w:marBottom w:val="0"/>
          <w:divBdr>
            <w:top w:val="none" w:sz="0" w:space="0" w:color="auto"/>
            <w:left w:val="none" w:sz="0" w:space="0" w:color="auto"/>
            <w:bottom w:val="none" w:sz="0" w:space="0" w:color="auto"/>
            <w:right w:val="none" w:sz="0" w:space="0" w:color="auto"/>
          </w:divBdr>
        </w:div>
        <w:div w:id="172570547">
          <w:marLeft w:val="640"/>
          <w:marRight w:val="0"/>
          <w:marTop w:val="0"/>
          <w:marBottom w:val="0"/>
          <w:divBdr>
            <w:top w:val="none" w:sz="0" w:space="0" w:color="auto"/>
            <w:left w:val="none" w:sz="0" w:space="0" w:color="auto"/>
            <w:bottom w:val="none" w:sz="0" w:space="0" w:color="auto"/>
            <w:right w:val="none" w:sz="0" w:space="0" w:color="auto"/>
          </w:divBdr>
        </w:div>
        <w:div w:id="1934974988">
          <w:marLeft w:val="640"/>
          <w:marRight w:val="0"/>
          <w:marTop w:val="0"/>
          <w:marBottom w:val="0"/>
          <w:divBdr>
            <w:top w:val="none" w:sz="0" w:space="0" w:color="auto"/>
            <w:left w:val="none" w:sz="0" w:space="0" w:color="auto"/>
            <w:bottom w:val="none" w:sz="0" w:space="0" w:color="auto"/>
            <w:right w:val="none" w:sz="0" w:space="0" w:color="auto"/>
          </w:divBdr>
        </w:div>
        <w:div w:id="627511963">
          <w:marLeft w:val="640"/>
          <w:marRight w:val="0"/>
          <w:marTop w:val="0"/>
          <w:marBottom w:val="0"/>
          <w:divBdr>
            <w:top w:val="none" w:sz="0" w:space="0" w:color="auto"/>
            <w:left w:val="none" w:sz="0" w:space="0" w:color="auto"/>
            <w:bottom w:val="none" w:sz="0" w:space="0" w:color="auto"/>
            <w:right w:val="none" w:sz="0" w:space="0" w:color="auto"/>
          </w:divBdr>
        </w:div>
        <w:div w:id="292716203">
          <w:marLeft w:val="640"/>
          <w:marRight w:val="0"/>
          <w:marTop w:val="0"/>
          <w:marBottom w:val="0"/>
          <w:divBdr>
            <w:top w:val="none" w:sz="0" w:space="0" w:color="auto"/>
            <w:left w:val="none" w:sz="0" w:space="0" w:color="auto"/>
            <w:bottom w:val="none" w:sz="0" w:space="0" w:color="auto"/>
            <w:right w:val="none" w:sz="0" w:space="0" w:color="auto"/>
          </w:divBdr>
        </w:div>
        <w:div w:id="1936357366">
          <w:marLeft w:val="640"/>
          <w:marRight w:val="0"/>
          <w:marTop w:val="0"/>
          <w:marBottom w:val="0"/>
          <w:divBdr>
            <w:top w:val="none" w:sz="0" w:space="0" w:color="auto"/>
            <w:left w:val="none" w:sz="0" w:space="0" w:color="auto"/>
            <w:bottom w:val="none" w:sz="0" w:space="0" w:color="auto"/>
            <w:right w:val="none" w:sz="0" w:space="0" w:color="auto"/>
          </w:divBdr>
        </w:div>
        <w:div w:id="35738031">
          <w:marLeft w:val="640"/>
          <w:marRight w:val="0"/>
          <w:marTop w:val="0"/>
          <w:marBottom w:val="0"/>
          <w:divBdr>
            <w:top w:val="none" w:sz="0" w:space="0" w:color="auto"/>
            <w:left w:val="none" w:sz="0" w:space="0" w:color="auto"/>
            <w:bottom w:val="none" w:sz="0" w:space="0" w:color="auto"/>
            <w:right w:val="none" w:sz="0" w:space="0" w:color="auto"/>
          </w:divBdr>
        </w:div>
        <w:div w:id="1023747301">
          <w:marLeft w:val="640"/>
          <w:marRight w:val="0"/>
          <w:marTop w:val="0"/>
          <w:marBottom w:val="0"/>
          <w:divBdr>
            <w:top w:val="none" w:sz="0" w:space="0" w:color="auto"/>
            <w:left w:val="none" w:sz="0" w:space="0" w:color="auto"/>
            <w:bottom w:val="none" w:sz="0" w:space="0" w:color="auto"/>
            <w:right w:val="none" w:sz="0" w:space="0" w:color="auto"/>
          </w:divBdr>
        </w:div>
        <w:div w:id="1343824541">
          <w:marLeft w:val="640"/>
          <w:marRight w:val="0"/>
          <w:marTop w:val="0"/>
          <w:marBottom w:val="0"/>
          <w:divBdr>
            <w:top w:val="none" w:sz="0" w:space="0" w:color="auto"/>
            <w:left w:val="none" w:sz="0" w:space="0" w:color="auto"/>
            <w:bottom w:val="none" w:sz="0" w:space="0" w:color="auto"/>
            <w:right w:val="none" w:sz="0" w:space="0" w:color="auto"/>
          </w:divBdr>
        </w:div>
        <w:div w:id="291791615">
          <w:marLeft w:val="640"/>
          <w:marRight w:val="0"/>
          <w:marTop w:val="0"/>
          <w:marBottom w:val="0"/>
          <w:divBdr>
            <w:top w:val="none" w:sz="0" w:space="0" w:color="auto"/>
            <w:left w:val="none" w:sz="0" w:space="0" w:color="auto"/>
            <w:bottom w:val="none" w:sz="0" w:space="0" w:color="auto"/>
            <w:right w:val="none" w:sz="0" w:space="0" w:color="auto"/>
          </w:divBdr>
        </w:div>
        <w:div w:id="191460397">
          <w:marLeft w:val="640"/>
          <w:marRight w:val="0"/>
          <w:marTop w:val="0"/>
          <w:marBottom w:val="0"/>
          <w:divBdr>
            <w:top w:val="none" w:sz="0" w:space="0" w:color="auto"/>
            <w:left w:val="none" w:sz="0" w:space="0" w:color="auto"/>
            <w:bottom w:val="none" w:sz="0" w:space="0" w:color="auto"/>
            <w:right w:val="none" w:sz="0" w:space="0" w:color="auto"/>
          </w:divBdr>
        </w:div>
        <w:div w:id="924067770">
          <w:marLeft w:val="640"/>
          <w:marRight w:val="0"/>
          <w:marTop w:val="0"/>
          <w:marBottom w:val="0"/>
          <w:divBdr>
            <w:top w:val="none" w:sz="0" w:space="0" w:color="auto"/>
            <w:left w:val="none" w:sz="0" w:space="0" w:color="auto"/>
            <w:bottom w:val="none" w:sz="0" w:space="0" w:color="auto"/>
            <w:right w:val="none" w:sz="0" w:space="0" w:color="auto"/>
          </w:divBdr>
        </w:div>
        <w:div w:id="505678007">
          <w:marLeft w:val="640"/>
          <w:marRight w:val="0"/>
          <w:marTop w:val="0"/>
          <w:marBottom w:val="0"/>
          <w:divBdr>
            <w:top w:val="none" w:sz="0" w:space="0" w:color="auto"/>
            <w:left w:val="none" w:sz="0" w:space="0" w:color="auto"/>
            <w:bottom w:val="none" w:sz="0" w:space="0" w:color="auto"/>
            <w:right w:val="none" w:sz="0" w:space="0" w:color="auto"/>
          </w:divBdr>
        </w:div>
        <w:div w:id="978261582">
          <w:marLeft w:val="640"/>
          <w:marRight w:val="0"/>
          <w:marTop w:val="0"/>
          <w:marBottom w:val="0"/>
          <w:divBdr>
            <w:top w:val="none" w:sz="0" w:space="0" w:color="auto"/>
            <w:left w:val="none" w:sz="0" w:space="0" w:color="auto"/>
            <w:bottom w:val="none" w:sz="0" w:space="0" w:color="auto"/>
            <w:right w:val="none" w:sz="0" w:space="0" w:color="auto"/>
          </w:divBdr>
        </w:div>
        <w:div w:id="320550982">
          <w:marLeft w:val="640"/>
          <w:marRight w:val="0"/>
          <w:marTop w:val="0"/>
          <w:marBottom w:val="0"/>
          <w:divBdr>
            <w:top w:val="none" w:sz="0" w:space="0" w:color="auto"/>
            <w:left w:val="none" w:sz="0" w:space="0" w:color="auto"/>
            <w:bottom w:val="none" w:sz="0" w:space="0" w:color="auto"/>
            <w:right w:val="none" w:sz="0" w:space="0" w:color="auto"/>
          </w:divBdr>
        </w:div>
        <w:div w:id="1148672089">
          <w:marLeft w:val="640"/>
          <w:marRight w:val="0"/>
          <w:marTop w:val="0"/>
          <w:marBottom w:val="0"/>
          <w:divBdr>
            <w:top w:val="none" w:sz="0" w:space="0" w:color="auto"/>
            <w:left w:val="none" w:sz="0" w:space="0" w:color="auto"/>
            <w:bottom w:val="none" w:sz="0" w:space="0" w:color="auto"/>
            <w:right w:val="none" w:sz="0" w:space="0" w:color="auto"/>
          </w:divBdr>
        </w:div>
        <w:div w:id="1849714994">
          <w:marLeft w:val="640"/>
          <w:marRight w:val="0"/>
          <w:marTop w:val="0"/>
          <w:marBottom w:val="0"/>
          <w:divBdr>
            <w:top w:val="none" w:sz="0" w:space="0" w:color="auto"/>
            <w:left w:val="none" w:sz="0" w:space="0" w:color="auto"/>
            <w:bottom w:val="none" w:sz="0" w:space="0" w:color="auto"/>
            <w:right w:val="none" w:sz="0" w:space="0" w:color="auto"/>
          </w:divBdr>
        </w:div>
        <w:div w:id="2065982171">
          <w:marLeft w:val="640"/>
          <w:marRight w:val="0"/>
          <w:marTop w:val="0"/>
          <w:marBottom w:val="0"/>
          <w:divBdr>
            <w:top w:val="none" w:sz="0" w:space="0" w:color="auto"/>
            <w:left w:val="none" w:sz="0" w:space="0" w:color="auto"/>
            <w:bottom w:val="none" w:sz="0" w:space="0" w:color="auto"/>
            <w:right w:val="none" w:sz="0" w:space="0" w:color="auto"/>
          </w:divBdr>
        </w:div>
        <w:div w:id="1770808409">
          <w:marLeft w:val="640"/>
          <w:marRight w:val="0"/>
          <w:marTop w:val="0"/>
          <w:marBottom w:val="0"/>
          <w:divBdr>
            <w:top w:val="none" w:sz="0" w:space="0" w:color="auto"/>
            <w:left w:val="none" w:sz="0" w:space="0" w:color="auto"/>
            <w:bottom w:val="none" w:sz="0" w:space="0" w:color="auto"/>
            <w:right w:val="none" w:sz="0" w:space="0" w:color="auto"/>
          </w:divBdr>
        </w:div>
        <w:div w:id="1476144694">
          <w:marLeft w:val="640"/>
          <w:marRight w:val="0"/>
          <w:marTop w:val="0"/>
          <w:marBottom w:val="0"/>
          <w:divBdr>
            <w:top w:val="none" w:sz="0" w:space="0" w:color="auto"/>
            <w:left w:val="none" w:sz="0" w:space="0" w:color="auto"/>
            <w:bottom w:val="none" w:sz="0" w:space="0" w:color="auto"/>
            <w:right w:val="none" w:sz="0" w:space="0" w:color="auto"/>
          </w:divBdr>
        </w:div>
        <w:div w:id="1836728500">
          <w:marLeft w:val="640"/>
          <w:marRight w:val="0"/>
          <w:marTop w:val="0"/>
          <w:marBottom w:val="0"/>
          <w:divBdr>
            <w:top w:val="none" w:sz="0" w:space="0" w:color="auto"/>
            <w:left w:val="none" w:sz="0" w:space="0" w:color="auto"/>
            <w:bottom w:val="none" w:sz="0" w:space="0" w:color="auto"/>
            <w:right w:val="none" w:sz="0" w:space="0" w:color="auto"/>
          </w:divBdr>
        </w:div>
        <w:div w:id="719717854">
          <w:marLeft w:val="640"/>
          <w:marRight w:val="0"/>
          <w:marTop w:val="0"/>
          <w:marBottom w:val="0"/>
          <w:divBdr>
            <w:top w:val="none" w:sz="0" w:space="0" w:color="auto"/>
            <w:left w:val="none" w:sz="0" w:space="0" w:color="auto"/>
            <w:bottom w:val="none" w:sz="0" w:space="0" w:color="auto"/>
            <w:right w:val="none" w:sz="0" w:space="0" w:color="auto"/>
          </w:divBdr>
        </w:div>
        <w:div w:id="623658010">
          <w:marLeft w:val="640"/>
          <w:marRight w:val="0"/>
          <w:marTop w:val="0"/>
          <w:marBottom w:val="0"/>
          <w:divBdr>
            <w:top w:val="none" w:sz="0" w:space="0" w:color="auto"/>
            <w:left w:val="none" w:sz="0" w:space="0" w:color="auto"/>
            <w:bottom w:val="none" w:sz="0" w:space="0" w:color="auto"/>
            <w:right w:val="none" w:sz="0" w:space="0" w:color="auto"/>
          </w:divBdr>
        </w:div>
        <w:div w:id="1115172995">
          <w:marLeft w:val="640"/>
          <w:marRight w:val="0"/>
          <w:marTop w:val="0"/>
          <w:marBottom w:val="0"/>
          <w:divBdr>
            <w:top w:val="none" w:sz="0" w:space="0" w:color="auto"/>
            <w:left w:val="none" w:sz="0" w:space="0" w:color="auto"/>
            <w:bottom w:val="none" w:sz="0" w:space="0" w:color="auto"/>
            <w:right w:val="none" w:sz="0" w:space="0" w:color="auto"/>
          </w:divBdr>
        </w:div>
        <w:div w:id="47189492">
          <w:marLeft w:val="640"/>
          <w:marRight w:val="0"/>
          <w:marTop w:val="0"/>
          <w:marBottom w:val="0"/>
          <w:divBdr>
            <w:top w:val="none" w:sz="0" w:space="0" w:color="auto"/>
            <w:left w:val="none" w:sz="0" w:space="0" w:color="auto"/>
            <w:bottom w:val="none" w:sz="0" w:space="0" w:color="auto"/>
            <w:right w:val="none" w:sz="0" w:space="0" w:color="auto"/>
          </w:divBdr>
        </w:div>
        <w:div w:id="519322050">
          <w:marLeft w:val="640"/>
          <w:marRight w:val="0"/>
          <w:marTop w:val="0"/>
          <w:marBottom w:val="0"/>
          <w:divBdr>
            <w:top w:val="none" w:sz="0" w:space="0" w:color="auto"/>
            <w:left w:val="none" w:sz="0" w:space="0" w:color="auto"/>
            <w:bottom w:val="none" w:sz="0" w:space="0" w:color="auto"/>
            <w:right w:val="none" w:sz="0" w:space="0" w:color="auto"/>
          </w:divBdr>
        </w:div>
        <w:div w:id="160588393">
          <w:marLeft w:val="640"/>
          <w:marRight w:val="0"/>
          <w:marTop w:val="0"/>
          <w:marBottom w:val="0"/>
          <w:divBdr>
            <w:top w:val="none" w:sz="0" w:space="0" w:color="auto"/>
            <w:left w:val="none" w:sz="0" w:space="0" w:color="auto"/>
            <w:bottom w:val="none" w:sz="0" w:space="0" w:color="auto"/>
            <w:right w:val="none" w:sz="0" w:space="0" w:color="auto"/>
          </w:divBdr>
        </w:div>
        <w:div w:id="2114665362">
          <w:marLeft w:val="640"/>
          <w:marRight w:val="0"/>
          <w:marTop w:val="0"/>
          <w:marBottom w:val="0"/>
          <w:divBdr>
            <w:top w:val="none" w:sz="0" w:space="0" w:color="auto"/>
            <w:left w:val="none" w:sz="0" w:space="0" w:color="auto"/>
            <w:bottom w:val="none" w:sz="0" w:space="0" w:color="auto"/>
            <w:right w:val="none" w:sz="0" w:space="0" w:color="auto"/>
          </w:divBdr>
        </w:div>
        <w:div w:id="1824470651">
          <w:marLeft w:val="640"/>
          <w:marRight w:val="0"/>
          <w:marTop w:val="0"/>
          <w:marBottom w:val="0"/>
          <w:divBdr>
            <w:top w:val="none" w:sz="0" w:space="0" w:color="auto"/>
            <w:left w:val="none" w:sz="0" w:space="0" w:color="auto"/>
            <w:bottom w:val="none" w:sz="0" w:space="0" w:color="auto"/>
            <w:right w:val="none" w:sz="0" w:space="0" w:color="auto"/>
          </w:divBdr>
        </w:div>
        <w:div w:id="1798716823">
          <w:marLeft w:val="640"/>
          <w:marRight w:val="0"/>
          <w:marTop w:val="0"/>
          <w:marBottom w:val="0"/>
          <w:divBdr>
            <w:top w:val="none" w:sz="0" w:space="0" w:color="auto"/>
            <w:left w:val="none" w:sz="0" w:space="0" w:color="auto"/>
            <w:bottom w:val="none" w:sz="0" w:space="0" w:color="auto"/>
            <w:right w:val="none" w:sz="0" w:space="0" w:color="auto"/>
          </w:divBdr>
        </w:div>
        <w:div w:id="2122409893">
          <w:marLeft w:val="640"/>
          <w:marRight w:val="0"/>
          <w:marTop w:val="0"/>
          <w:marBottom w:val="0"/>
          <w:divBdr>
            <w:top w:val="none" w:sz="0" w:space="0" w:color="auto"/>
            <w:left w:val="none" w:sz="0" w:space="0" w:color="auto"/>
            <w:bottom w:val="none" w:sz="0" w:space="0" w:color="auto"/>
            <w:right w:val="none" w:sz="0" w:space="0" w:color="auto"/>
          </w:divBdr>
        </w:div>
        <w:div w:id="1308392262">
          <w:marLeft w:val="640"/>
          <w:marRight w:val="0"/>
          <w:marTop w:val="0"/>
          <w:marBottom w:val="0"/>
          <w:divBdr>
            <w:top w:val="none" w:sz="0" w:space="0" w:color="auto"/>
            <w:left w:val="none" w:sz="0" w:space="0" w:color="auto"/>
            <w:bottom w:val="none" w:sz="0" w:space="0" w:color="auto"/>
            <w:right w:val="none" w:sz="0" w:space="0" w:color="auto"/>
          </w:divBdr>
        </w:div>
        <w:div w:id="981809550">
          <w:marLeft w:val="640"/>
          <w:marRight w:val="0"/>
          <w:marTop w:val="0"/>
          <w:marBottom w:val="0"/>
          <w:divBdr>
            <w:top w:val="none" w:sz="0" w:space="0" w:color="auto"/>
            <w:left w:val="none" w:sz="0" w:space="0" w:color="auto"/>
            <w:bottom w:val="none" w:sz="0" w:space="0" w:color="auto"/>
            <w:right w:val="none" w:sz="0" w:space="0" w:color="auto"/>
          </w:divBdr>
        </w:div>
        <w:div w:id="1805614243">
          <w:marLeft w:val="640"/>
          <w:marRight w:val="0"/>
          <w:marTop w:val="0"/>
          <w:marBottom w:val="0"/>
          <w:divBdr>
            <w:top w:val="none" w:sz="0" w:space="0" w:color="auto"/>
            <w:left w:val="none" w:sz="0" w:space="0" w:color="auto"/>
            <w:bottom w:val="none" w:sz="0" w:space="0" w:color="auto"/>
            <w:right w:val="none" w:sz="0" w:space="0" w:color="auto"/>
          </w:divBdr>
        </w:div>
        <w:div w:id="1507087182">
          <w:marLeft w:val="640"/>
          <w:marRight w:val="0"/>
          <w:marTop w:val="0"/>
          <w:marBottom w:val="0"/>
          <w:divBdr>
            <w:top w:val="none" w:sz="0" w:space="0" w:color="auto"/>
            <w:left w:val="none" w:sz="0" w:space="0" w:color="auto"/>
            <w:bottom w:val="none" w:sz="0" w:space="0" w:color="auto"/>
            <w:right w:val="none" w:sz="0" w:space="0" w:color="auto"/>
          </w:divBdr>
        </w:div>
        <w:div w:id="290285295">
          <w:marLeft w:val="640"/>
          <w:marRight w:val="0"/>
          <w:marTop w:val="0"/>
          <w:marBottom w:val="0"/>
          <w:divBdr>
            <w:top w:val="none" w:sz="0" w:space="0" w:color="auto"/>
            <w:left w:val="none" w:sz="0" w:space="0" w:color="auto"/>
            <w:bottom w:val="none" w:sz="0" w:space="0" w:color="auto"/>
            <w:right w:val="none" w:sz="0" w:space="0" w:color="auto"/>
          </w:divBdr>
        </w:div>
        <w:div w:id="732432654">
          <w:marLeft w:val="640"/>
          <w:marRight w:val="0"/>
          <w:marTop w:val="0"/>
          <w:marBottom w:val="0"/>
          <w:divBdr>
            <w:top w:val="none" w:sz="0" w:space="0" w:color="auto"/>
            <w:left w:val="none" w:sz="0" w:space="0" w:color="auto"/>
            <w:bottom w:val="none" w:sz="0" w:space="0" w:color="auto"/>
            <w:right w:val="none" w:sz="0" w:space="0" w:color="auto"/>
          </w:divBdr>
        </w:div>
        <w:div w:id="48964997">
          <w:marLeft w:val="640"/>
          <w:marRight w:val="0"/>
          <w:marTop w:val="0"/>
          <w:marBottom w:val="0"/>
          <w:divBdr>
            <w:top w:val="none" w:sz="0" w:space="0" w:color="auto"/>
            <w:left w:val="none" w:sz="0" w:space="0" w:color="auto"/>
            <w:bottom w:val="none" w:sz="0" w:space="0" w:color="auto"/>
            <w:right w:val="none" w:sz="0" w:space="0" w:color="auto"/>
          </w:divBdr>
        </w:div>
        <w:div w:id="1369182471">
          <w:marLeft w:val="640"/>
          <w:marRight w:val="0"/>
          <w:marTop w:val="0"/>
          <w:marBottom w:val="0"/>
          <w:divBdr>
            <w:top w:val="none" w:sz="0" w:space="0" w:color="auto"/>
            <w:left w:val="none" w:sz="0" w:space="0" w:color="auto"/>
            <w:bottom w:val="none" w:sz="0" w:space="0" w:color="auto"/>
            <w:right w:val="none" w:sz="0" w:space="0" w:color="auto"/>
          </w:divBdr>
        </w:div>
        <w:div w:id="1659068447">
          <w:marLeft w:val="640"/>
          <w:marRight w:val="0"/>
          <w:marTop w:val="0"/>
          <w:marBottom w:val="0"/>
          <w:divBdr>
            <w:top w:val="none" w:sz="0" w:space="0" w:color="auto"/>
            <w:left w:val="none" w:sz="0" w:space="0" w:color="auto"/>
            <w:bottom w:val="none" w:sz="0" w:space="0" w:color="auto"/>
            <w:right w:val="none" w:sz="0" w:space="0" w:color="auto"/>
          </w:divBdr>
        </w:div>
        <w:div w:id="1196045879">
          <w:marLeft w:val="640"/>
          <w:marRight w:val="0"/>
          <w:marTop w:val="0"/>
          <w:marBottom w:val="0"/>
          <w:divBdr>
            <w:top w:val="none" w:sz="0" w:space="0" w:color="auto"/>
            <w:left w:val="none" w:sz="0" w:space="0" w:color="auto"/>
            <w:bottom w:val="none" w:sz="0" w:space="0" w:color="auto"/>
            <w:right w:val="none" w:sz="0" w:space="0" w:color="auto"/>
          </w:divBdr>
        </w:div>
        <w:div w:id="140662451">
          <w:marLeft w:val="640"/>
          <w:marRight w:val="0"/>
          <w:marTop w:val="0"/>
          <w:marBottom w:val="0"/>
          <w:divBdr>
            <w:top w:val="none" w:sz="0" w:space="0" w:color="auto"/>
            <w:left w:val="none" w:sz="0" w:space="0" w:color="auto"/>
            <w:bottom w:val="none" w:sz="0" w:space="0" w:color="auto"/>
            <w:right w:val="none" w:sz="0" w:space="0" w:color="auto"/>
          </w:divBdr>
        </w:div>
        <w:div w:id="372199011">
          <w:marLeft w:val="640"/>
          <w:marRight w:val="0"/>
          <w:marTop w:val="0"/>
          <w:marBottom w:val="0"/>
          <w:divBdr>
            <w:top w:val="none" w:sz="0" w:space="0" w:color="auto"/>
            <w:left w:val="none" w:sz="0" w:space="0" w:color="auto"/>
            <w:bottom w:val="none" w:sz="0" w:space="0" w:color="auto"/>
            <w:right w:val="none" w:sz="0" w:space="0" w:color="auto"/>
          </w:divBdr>
        </w:div>
        <w:div w:id="2074543362">
          <w:marLeft w:val="640"/>
          <w:marRight w:val="0"/>
          <w:marTop w:val="0"/>
          <w:marBottom w:val="0"/>
          <w:divBdr>
            <w:top w:val="none" w:sz="0" w:space="0" w:color="auto"/>
            <w:left w:val="none" w:sz="0" w:space="0" w:color="auto"/>
            <w:bottom w:val="none" w:sz="0" w:space="0" w:color="auto"/>
            <w:right w:val="none" w:sz="0" w:space="0" w:color="auto"/>
          </w:divBdr>
        </w:div>
        <w:div w:id="1700933331">
          <w:marLeft w:val="640"/>
          <w:marRight w:val="0"/>
          <w:marTop w:val="0"/>
          <w:marBottom w:val="0"/>
          <w:divBdr>
            <w:top w:val="none" w:sz="0" w:space="0" w:color="auto"/>
            <w:left w:val="none" w:sz="0" w:space="0" w:color="auto"/>
            <w:bottom w:val="none" w:sz="0" w:space="0" w:color="auto"/>
            <w:right w:val="none" w:sz="0" w:space="0" w:color="auto"/>
          </w:divBdr>
        </w:div>
        <w:div w:id="729232336">
          <w:marLeft w:val="640"/>
          <w:marRight w:val="0"/>
          <w:marTop w:val="0"/>
          <w:marBottom w:val="0"/>
          <w:divBdr>
            <w:top w:val="none" w:sz="0" w:space="0" w:color="auto"/>
            <w:left w:val="none" w:sz="0" w:space="0" w:color="auto"/>
            <w:bottom w:val="none" w:sz="0" w:space="0" w:color="auto"/>
            <w:right w:val="none" w:sz="0" w:space="0" w:color="auto"/>
          </w:divBdr>
        </w:div>
        <w:div w:id="147551942">
          <w:marLeft w:val="640"/>
          <w:marRight w:val="0"/>
          <w:marTop w:val="0"/>
          <w:marBottom w:val="0"/>
          <w:divBdr>
            <w:top w:val="none" w:sz="0" w:space="0" w:color="auto"/>
            <w:left w:val="none" w:sz="0" w:space="0" w:color="auto"/>
            <w:bottom w:val="none" w:sz="0" w:space="0" w:color="auto"/>
            <w:right w:val="none" w:sz="0" w:space="0" w:color="auto"/>
          </w:divBdr>
        </w:div>
        <w:div w:id="1771270641">
          <w:marLeft w:val="640"/>
          <w:marRight w:val="0"/>
          <w:marTop w:val="0"/>
          <w:marBottom w:val="0"/>
          <w:divBdr>
            <w:top w:val="none" w:sz="0" w:space="0" w:color="auto"/>
            <w:left w:val="none" w:sz="0" w:space="0" w:color="auto"/>
            <w:bottom w:val="none" w:sz="0" w:space="0" w:color="auto"/>
            <w:right w:val="none" w:sz="0" w:space="0" w:color="auto"/>
          </w:divBdr>
        </w:div>
        <w:div w:id="854541459">
          <w:marLeft w:val="640"/>
          <w:marRight w:val="0"/>
          <w:marTop w:val="0"/>
          <w:marBottom w:val="0"/>
          <w:divBdr>
            <w:top w:val="none" w:sz="0" w:space="0" w:color="auto"/>
            <w:left w:val="none" w:sz="0" w:space="0" w:color="auto"/>
            <w:bottom w:val="none" w:sz="0" w:space="0" w:color="auto"/>
            <w:right w:val="none" w:sz="0" w:space="0" w:color="auto"/>
          </w:divBdr>
        </w:div>
        <w:div w:id="342781216">
          <w:marLeft w:val="640"/>
          <w:marRight w:val="0"/>
          <w:marTop w:val="0"/>
          <w:marBottom w:val="0"/>
          <w:divBdr>
            <w:top w:val="none" w:sz="0" w:space="0" w:color="auto"/>
            <w:left w:val="none" w:sz="0" w:space="0" w:color="auto"/>
            <w:bottom w:val="none" w:sz="0" w:space="0" w:color="auto"/>
            <w:right w:val="none" w:sz="0" w:space="0" w:color="auto"/>
          </w:divBdr>
        </w:div>
        <w:div w:id="1547326743">
          <w:marLeft w:val="640"/>
          <w:marRight w:val="0"/>
          <w:marTop w:val="0"/>
          <w:marBottom w:val="0"/>
          <w:divBdr>
            <w:top w:val="none" w:sz="0" w:space="0" w:color="auto"/>
            <w:left w:val="none" w:sz="0" w:space="0" w:color="auto"/>
            <w:bottom w:val="none" w:sz="0" w:space="0" w:color="auto"/>
            <w:right w:val="none" w:sz="0" w:space="0" w:color="auto"/>
          </w:divBdr>
        </w:div>
        <w:div w:id="1624464393">
          <w:marLeft w:val="640"/>
          <w:marRight w:val="0"/>
          <w:marTop w:val="0"/>
          <w:marBottom w:val="0"/>
          <w:divBdr>
            <w:top w:val="none" w:sz="0" w:space="0" w:color="auto"/>
            <w:left w:val="none" w:sz="0" w:space="0" w:color="auto"/>
            <w:bottom w:val="none" w:sz="0" w:space="0" w:color="auto"/>
            <w:right w:val="none" w:sz="0" w:space="0" w:color="auto"/>
          </w:divBdr>
        </w:div>
        <w:div w:id="752122642">
          <w:marLeft w:val="640"/>
          <w:marRight w:val="0"/>
          <w:marTop w:val="0"/>
          <w:marBottom w:val="0"/>
          <w:divBdr>
            <w:top w:val="none" w:sz="0" w:space="0" w:color="auto"/>
            <w:left w:val="none" w:sz="0" w:space="0" w:color="auto"/>
            <w:bottom w:val="none" w:sz="0" w:space="0" w:color="auto"/>
            <w:right w:val="none" w:sz="0" w:space="0" w:color="auto"/>
          </w:divBdr>
        </w:div>
        <w:div w:id="121535050">
          <w:marLeft w:val="640"/>
          <w:marRight w:val="0"/>
          <w:marTop w:val="0"/>
          <w:marBottom w:val="0"/>
          <w:divBdr>
            <w:top w:val="none" w:sz="0" w:space="0" w:color="auto"/>
            <w:left w:val="none" w:sz="0" w:space="0" w:color="auto"/>
            <w:bottom w:val="none" w:sz="0" w:space="0" w:color="auto"/>
            <w:right w:val="none" w:sz="0" w:space="0" w:color="auto"/>
          </w:divBdr>
        </w:div>
        <w:div w:id="1620525907">
          <w:marLeft w:val="640"/>
          <w:marRight w:val="0"/>
          <w:marTop w:val="0"/>
          <w:marBottom w:val="0"/>
          <w:divBdr>
            <w:top w:val="none" w:sz="0" w:space="0" w:color="auto"/>
            <w:left w:val="none" w:sz="0" w:space="0" w:color="auto"/>
            <w:bottom w:val="none" w:sz="0" w:space="0" w:color="auto"/>
            <w:right w:val="none" w:sz="0" w:space="0" w:color="auto"/>
          </w:divBdr>
        </w:div>
        <w:div w:id="319505255">
          <w:marLeft w:val="640"/>
          <w:marRight w:val="0"/>
          <w:marTop w:val="0"/>
          <w:marBottom w:val="0"/>
          <w:divBdr>
            <w:top w:val="none" w:sz="0" w:space="0" w:color="auto"/>
            <w:left w:val="none" w:sz="0" w:space="0" w:color="auto"/>
            <w:bottom w:val="none" w:sz="0" w:space="0" w:color="auto"/>
            <w:right w:val="none" w:sz="0" w:space="0" w:color="auto"/>
          </w:divBdr>
        </w:div>
        <w:div w:id="467628197">
          <w:marLeft w:val="640"/>
          <w:marRight w:val="0"/>
          <w:marTop w:val="0"/>
          <w:marBottom w:val="0"/>
          <w:divBdr>
            <w:top w:val="none" w:sz="0" w:space="0" w:color="auto"/>
            <w:left w:val="none" w:sz="0" w:space="0" w:color="auto"/>
            <w:bottom w:val="none" w:sz="0" w:space="0" w:color="auto"/>
            <w:right w:val="none" w:sz="0" w:space="0" w:color="auto"/>
          </w:divBdr>
        </w:div>
        <w:div w:id="1424499076">
          <w:marLeft w:val="640"/>
          <w:marRight w:val="0"/>
          <w:marTop w:val="0"/>
          <w:marBottom w:val="0"/>
          <w:divBdr>
            <w:top w:val="none" w:sz="0" w:space="0" w:color="auto"/>
            <w:left w:val="none" w:sz="0" w:space="0" w:color="auto"/>
            <w:bottom w:val="none" w:sz="0" w:space="0" w:color="auto"/>
            <w:right w:val="none" w:sz="0" w:space="0" w:color="auto"/>
          </w:divBdr>
        </w:div>
        <w:div w:id="2073649856">
          <w:marLeft w:val="640"/>
          <w:marRight w:val="0"/>
          <w:marTop w:val="0"/>
          <w:marBottom w:val="0"/>
          <w:divBdr>
            <w:top w:val="none" w:sz="0" w:space="0" w:color="auto"/>
            <w:left w:val="none" w:sz="0" w:space="0" w:color="auto"/>
            <w:bottom w:val="none" w:sz="0" w:space="0" w:color="auto"/>
            <w:right w:val="none" w:sz="0" w:space="0" w:color="auto"/>
          </w:divBdr>
        </w:div>
        <w:div w:id="2092508473">
          <w:marLeft w:val="640"/>
          <w:marRight w:val="0"/>
          <w:marTop w:val="0"/>
          <w:marBottom w:val="0"/>
          <w:divBdr>
            <w:top w:val="none" w:sz="0" w:space="0" w:color="auto"/>
            <w:left w:val="none" w:sz="0" w:space="0" w:color="auto"/>
            <w:bottom w:val="none" w:sz="0" w:space="0" w:color="auto"/>
            <w:right w:val="none" w:sz="0" w:space="0" w:color="auto"/>
          </w:divBdr>
        </w:div>
      </w:divsChild>
    </w:div>
    <w:div w:id="325790750">
      <w:bodyDiv w:val="1"/>
      <w:marLeft w:val="0"/>
      <w:marRight w:val="0"/>
      <w:marTop w:val="0"/>
      <w:marBottom w:val="0"/>
      <w:divBdr>
        <w:top w:val="none" w:sz="0" w:space="0" w:color="auto"/>
        <w:left w:val="none" w:sz="0" w:space="0" w:color="auto"/>
        <w:bottom w:val="none" w:sz="0" w:space="0" w:color="auto"/>
        <w:right w:val="none" w:sz="0" w:space="0" w:color="auto"/>
      </w:divBdr>
    </w:div>
    <w:div w:id="326831490">
      <w:bodyDiv w:val="1"/>
      <w:marLeft w:val="0"/>
      <w:marRight w:val="0"/>
      <w:marTop w:val="0"/>
      <w:marBottom w:val="0"/>
      <w:divBdr>
        <w:top w:val="none" w:sz="0" w:space="0" w:color="auto"/>
        <w:left w:val="none" w:sz="0" w:space="0" w:color="auto"/>
        <w:bottom w:val="none" w:sz="0" w:space="0" w:color="auto"/>
        <w:right w:val="none" w:sz="0" w:space="0" w:color="auto"/>
      </w:divBdr>
      <w:divsChild>
        <w:div w:id="893735387">
          <w:marLeft w:val="480"/>
          <w:marRight w:val="0"/>
          <w:marTop w:val="0"/>
          <w:marBottom w:val="0"/>
          <w:divBdr>
            <w:top w:val="none" w:sz="0" w:space="0" w:color="auto"/>
            <w:left w:val="none" w:sz="0" w:space="0" w:color="auto"/>
            <w:bottom w:val="none" w:sz="0" w:space="0" w:color="auto"/>
            <w:right w:val="none" w:sz="0" w:space="0" w:color="auto"/>
          </w:divBdr>
        </w:div>
        <w:div w:id="1010987600">
          <w:marLeft w:val="480"/>
          <w:marRight w:val="0"/>
          <w:marTop w:val="0"/>
          <w:marBottom w:val="0"/>
          <w:divBdr>
            <w:top w:val="none" w:sz="0" w:space="0" w:color="auto"/>
            <w:left w:val="none" w:sz="0" w:space="0" w:color="auto"/>
            <w:bottom w:val="none" w:sz="0" w:space="0" w:color="auto"/>
            <w:right w:val="none" w:sz="0" w:space="0" w:color="auto"/>
          </w:divBdr>
        </w:div>
        <w:div w:id="1732263101">
          <w:marLeft w:val="480"/>
          <w:marRight w:val="0"/>
          <w:marTop w:val="0"/>
          <w:marBottom w:val="0"/>
          <w:divBdr>
            <w:top w:val="none" w:sz="0" w:space="0" w:color="auto"/>
            <w:left w:val="none" w:sz="0" w:space="0" w:color="auto"/>
            <w:bottom w:val="none" w:sz="0" w:space="0" w:color="auto"/>
            <w:right w:val="none" w:sz="0" w:space="0" w:color="auto"/>
          </w:divBdr>
        </w:div>
        <w:div w:id="22248203">
          <w:marLeft w:val="480"/>
          <w:marRight w:val="0"/>
          <w:marTop w:val="0"/>
          <w:marBottom w:val="0"/>
          <w:divBdr>
            <w:top w:val="none" w:sz="0" w:space="0" w:color="auto"/>
            <w:left w:val="none" w:sz="0" w:space="0" w:color="auto"/>
            <w:bottom w:val="none" w:sz="0" w:space="0" w:color="auto"/>
            <w:right w:val="none" w:sz="0" w:space="0" w:color="auto"/>
          </w:divBdr>
        </w:div>
        <w:div w:id="70278137">
          <w:marLeft w:val="480"/>
          <w:marRight w:val="0"/>
          <w:marTop w:val="0"/>
          <w:marBottom w:val="0"/>
          <w:divBdr>
            <w:top w:val="none" w:sz="0" w:space="0" w:color="auto"/>
            <w:left w:val="none" w:sz="0" w:space="0" w:color="auto"/>
            <w:bottom w:val="none" w:sz="0" w:space="0" w:color="auto"/>
            <w:right w:val="none" w:sz="0" w:space="0" w:color="auto"/>
          </w:divBdr>
        </w:div>
        <w:div w:id="790442023">
          <w:marLeft w:val="480"/>
          <w:marRight w:val="0"/>
          <w:marTop w:val="0"/>
          <w:marBottom w:val="0"/>
          <w:divBdr>
            <w:top w:val="none" w:sz="0" w:space="0" w:color="auto"/>
            <w:left w:val="none" w:sz="0" w:space="0" w:color="auto"/>
            <w:bottom w:val="none" w:sz="0" w:space="0" w:color="auto"/>
            <w:right w:val="none" w:sz="0" w:space="0" w:color="auto"/>
          </w:divBdr>
        </w:div>
        <w:div w:id="2106151328">
          <w:marLeft w:val="480"/>
          <w:marRight w:val="0"/>
          <w:marTop w:val="0"/>
          <w:marBottom w:val="0"/>
          <w:divBdr>
            <w:top w:val="none" w:sz="0" w:space="0" w:color="auto"/>
            <w:left w:val="none" w:sz="0" w:space="0" w:color="auto"/>
            <w:bottom w:val="none" w:sz="0" w:space="0" w:color="auto"/>
            <w:right w:val="none" w:sz="0" w:space="0" w:color="auto"/>
          </w:divBdr>
        </w:div>
        <w:div w:id="936130882">
          <w:marLeft w:val="480"/>
          <w:marRight w:val="0"/>
          <w:marTop w:val="0"/>
          <w:marBottom w:val="0"/>
          <w:divBdr>
            <w:top w:val="none" w:sz="0" w:space="0" w:color="auto"/>
            <w:left w:val="none" w:sz="0" w:space="0" w:color="auto"/>
            <w:bottom w:val="none" w:sz="0" w:space="0" w:color="auto"/>
            <w:right w:val="none" w:sz="0" w:space="0" w:color="auto"/>
          </w:divBdr>
        </w:div>
        <w:div w:id="287317046">
          <w:marLeft w:val="480"/>
          <w:marRight w:val="0"/>
          <w:marTop w:val="0"/>
          <w:marBottom w:val="0"/>
          <w:divBdr>
            <w:top w:val="none" w:sz="0" w:space="0" w:color="auto"/>
            <w:left w:val="none" w:sz="0" w:space="0" w:color="auto"/>
            <w:bottom w:val="none" w:sz="0" w:space="0" w:color="auto"/>
            <w:right w:val="none" w:sz="0" w:space="0" w:color="auto"/>
          </w:divBdr>
        </w:div>
        <w:div w:id="408697482">
          <w:marLeft w:val="480"/>
          <w:marRight w:val="0"/>
          <w:marTop w:val="0"/>
          <w:marBottom w:val="0"/>
          <w:divBdr>
            <w:top w:val="none" w:sz="0" w:space="0" w:color="auto"/>
            <w:left w:val="none" w:sz="0" w:space="0" w:color="auto"/>
            <w:bottom w:val="none" w:sz="0" w:space="0" w:color="auto"/>
            <w:right w:val="none" w:sz="0" w:space="0" w:color="auto"/>
          </w:divBdr>
        </w:div>
        <w:div w:id="2104763636">
          <w:marLeft w:val="480"/>
          <w:marRight w:val="0"/>
          <w:marTop w:val="0"/>
          <w:marBottom w:val="0"/>
          <w:divBdr>
            <w:top w:val="none" w:sz="0" w:space="0" w:color="auto"/>
            <w:left w:val="none" w:sz="0" w:space="0" w:color="auto"/>
            <w:bottom w:val="none" w:sz="0" w:space="0" w:color="auto"/>
            <w:right w:val="none" w:sz="0" w:space="0" w:color="auto"/>
          </w:divBdr>
        </w:div>
        <w:div w:id="216821611">
          <w:marLeft w:val="480"/>
          <w:marRight w:val="0"/>
          <w:marTop w:val="0"/>
          <w:marBottom w:val="0"/>
          <w:divBdr>
            <w:top w:val="none" w:sz="0" w:space="0" w:color="auto"/>
            <w:left w:val="none" w:sz="0" w:space="0" w:color="auto"/>
            <w:bottom w:val="none" w:sz="0" w:space="0" w:color="auto"/>
            <w:right w:val="none" w:sz="0" w:space="0" w:color="auto"/>
          </w:divBdr>
        </w:div>
        <w:div w:id="964313713">
          <w:marLeft w:val="480"/>
          <w:marRight w:val="0"/>
          <w:marTop w:val="0"/>
          <w:marBottom w:val="0"/>
          <w:divBdr>
            <w:top w:val="none" w:sz="0" w:space="0" w:color="auto"/>
            <w:left w:val="none" w:sz="0" w:space="0" w:color="auto"/>
            <w:bottom w:val="none" w:sz="0" w:space="0" w:color="auto"/>
            <w:right w:val="none" w:sz="0" w:space="0" w:color="auto"/>
          </w:divBdr>
        </w:div>
        <w:div w:id="1427732092">
          <w:marLeft w:val="480"/>
          <w:marRight w:val="0"/>
          <w:marTop w:val="0"/>
          <w:marBottom w:val="0"/>
          <w:divBdr>
            <w:top w:val="none" w:sz="0" w:space="0" w:color="auto"/>
            <w:left w:val="none" w:sz="0" w:space="0" w:color="auto"/>
            <w:bottom w:val="none" w:sz="0" w:space="0" w:color="auto"/>
            <w:right w:val="none" w:sz="0" w:space="0" w:color="auto"/>
          </w:divBdr>
        </w:div>
        <w:div w:id="166137431">
          <w:marLeft w:val="480"/>
          <w:marRight w:val="0"/>
          <w:marTop w:val="0"/>
          <w:marBottom w:val="0"/>
          <w:divBdr>
            <w:top w:val="none" w:sz="0" w:space="0" w:color="auto"/>
            <w:left w:val="none" w:sz="0" w:space="0" w:color="auto"/>
            <w:bottom w:val="none" w:sz="0" w:space="0" w:color="auto"/>
            <w:right w:val="none" w:sz="0" w:space="0" w:color="auto"/>
          </w:divBdr>
        </w:div>
        <w:div w:id="1752000432">
          <w:marLeft w:val="480"/>
          <w:marRight w:val="0"/>
          <w:marTop w:val="0"/>
          <w:marBottom w:val="0"/>
          <w:divBdr>
            <w:top w:val="none" w:sz="0" w:space="0" w:color="auto"/>
            <w:left w:val="none" w:sz="0" w:space="0" w:color="auto"/>
            <w:bottom w:val="none" w:sz="0" w:space="0" w:color="auto"/>
            <w:right w:val="none" w:sz="0" w:space="0" w:color="auto"/>
          </w:divBdr>
        </w:div>
        <w:div w:id="1466125284">
          <w:marLeft w:val="480"/>
          <w:marRight w:val="0"/>
          <w:marTop w:val="0"/>
          <w:marBottom w:val="0"/>
          <w:divBdr>
            <w:top w:val="none" w:sz="0" w:space="0" w:color="auto"/>
            <w:left w:val="none" w:sz="0" w:space="0" w:color="auto"/>
            <w:bottom w:val="none" w:sz="0" w:space="0" w:color="auto"/>
            <w:right w:val="none" w:sz="0" w:space="0" w:color="auto"/>
          </w:divBdr>
        </w:div>
      </w:divsChild>
    </w:div>
    <w:div w:id="328598240">
      <w:bodyDiv w:val="1"/>
      <w:marLeft w:val="0"/>
      <w:marRight w:val="0"/>
      <w:marTop w:val="0"/>
      <w:marBottom w:val="0"/>
      <w:divBdr>
        <w:top w:val="none" w:sz="0" w:space="0" w:color="auto"/>
        <w:left w:val="none" w:sz="0" w:space="0" w:color="auto"/>
        <w:bottom w:val="none" w:sz="0" w:space="0" w:color="auto"/>
        <w:right w:val="none" w:sz="0" w:space="0" w:color="auto"/>
      </w:divBdr>
      <w:divsChild>
        <w:div w:id="1755348269">
          <w:marLeft w:val="640"/>
          <w:marRight w:val="0"/>
          <w:marTop w:val="0"/>
          <w:marBottom w:val="0"/>
          <w:divBdr>
            <w:top w:val="none" w:sz="0" w:space="0" w:color="auto"/>
            <w:left w:val="none" w:sz="0" w:space="0" w:color="auto"/>
            <w:bottom w:val="none" w:sz="0" w:space="0" w:color="auto"/>
            <w:right w:val="none" w:sz="0" w:space="0" w:color="auto"/>
          </w:divBdr>
        </w:div>
        <w:div w:id="966549870">
          <w:marLeft w:val="640"/>
          <w:marRight w:val="0"/>
          <w:marTop w:val="0"/>
          <w:marBottom w:val="0"/>
          <w:divBdr>
            <w:top w:val="none" w:sz="0" w:space="0" w:color="auto"/>
            <w:left w:val="none" w:sz="0" w:space="0" w:color="auto"/>
            <w:bottom w:val="none" w:sz="0" w:space="0" w:color="auto"/>
            <w:right w:val="none" w:sz="0" w:space="0" w:color="auto"/>
          </w:divBdr>
        </w:div>
        <w:div w:id="999847323">
          <w:marLeft w:val="640"/>
          <w:marRight w:val="0"/>
          <w:marTop w:val="0"/>
          <w:marBottom w:val="0"/>
          <w:divBdr>
            <w:top w:val="none" w:sz="0" w:space="0" w:color="auto"/>
            <w:left w:val="none" w:sz="0" w:space="0" w:color="auto"/>
            <w:bottom w:val="none" w:sz="0" w:space="0" w:color="auto"/>
            <w:right w:val="none" w:sz="0" w:space="0" w:color="auto"/>
          </w:divBdr>
        </w:div>
        <w:div w:id="1637372845">
          <w:marLeft w:val="640"/>
          <w:marRight w:val="0"/>
          <w:marTop w:val="0"/>
          <w:marBottom w:val="0"/>
          <w:divBdr>
            <w:top w:val="none" w:sz="0" w:space="0" w:color="auto"/>
            <w:left w:val="none" w:sz="0" w:space="0" w:color="auto"/>
            <w:bottom w:val="none" w:sz="0" w:space="0" w:color="auto"/>
            <w:right w:val="none" w:sz="0" w:space="0" w:color="auto"/>
          </w:divBdr>
        </w:div>
        <w:div w:id="2030787695">
          <w:marLeft w:val="640"/>
          <w:marRight w:val="0"/>
          <w:marTop w:val="0"/>
          <w:marBottom w:val="0"/>
          <w:divBdr>
            <w:top w:val="none" w:sz="0" w:space="0" w:color="auto"/>
            <w:left w:val="none" w:sz="0" w:space="0" w:color="auto"/>
            <w:bottom w:val="none" w:sz="0" w:space="0" w:color="auto"/>
            <w:right w:val="none" w:sz="0" w:space="0" w:color="auto"/>
          </w:divBdr>
        </w:div>
        <w:div w:id="2059039907">
          <w:marLeft w:val="640"/>
          <w:marRight w:val="0"/>
          <w:marTop w:val="0"/>
          <w:marBottom w:val="0"/>
          <w:divBdr>
            <w:top w:val="none" w:sz="0" w:space="0" w:color="auto"/>
            <w:left w:val="none" w:sz="0" w:space="0" w:color="auto"/>
            <w:bottom w:val="none" w:sz="0" w:space="0" w:color="auto"/>
            <w:right w:val="none" w:sz="0" w:space="0" w:color="auto"/>
          </w:divBdr>
        </w:div>
        <w:div w:id="416944653">
          <w:marLeft w:val="640"/>
          <w:marRight w:val="0"/>
          <w:marTop w:val="0"/>
          <w:marBottom w:val="0"/>
          <w:divBdr>
            <w:top w:val="none" w:sz="0" w:space="0" w:color="auto"/>
            <w:left w:val="none" w:sz="0" w:space="0" w:color="auto"/>
            <w:bottom w:val="none" w:sz="0" w:space="0" w:color="auto"/>
            <w:right w:val="none" w:sz="0" w:space="0" w:color="auto"/>
          </w:divBdr>
        </w:div>
        <w:div w:id="247733435">
          <w:marLeft w:val="640"/>
          <w:marRight w:val="0"/>
          <w:marTop w:val="0"/>
          <w:marBottom w:val="0"/>
          <w:divBdr>
            <w:top w:val="none" w:sz="0" w:space="0" w:color="auto"/>
            <w:left w:val="none" w:sz="0" w:space="0" w:color="auto"/>
            <w:bottom w:val="none" w:sz="0" w:space="0" w:color="auto"/>
            <w:right w:val="none" w:sz="0" w:space="0" w:color="auto"/>
          </w:divBdr>
        </w:div>
        <w:div w:id="2123528535">
          <w:marLeft w:val="640"/>
          <w:marRight w:val="0"/>
          <w:marTop w:val="0"/>
          <w:marBottom w:val="0"/>
          <w:divBdr>
            <w:top w:val="none" w:sz="0" w:space="0" w:color="auto"/>
            <w:left w:val="none" w:sz="0" w:space="0" w:color="auto"/>
            <w:bottom w:val="none" w:sz="0" w:space="0" w:color="auto"/>
            <w:right w:val="none" w:sz="0" w:space="0" w:color="auto"/>
          </w:divBdr>
        </w:div>
        <w:div w:id="1434284324">
          <w:marLeft w:val="640"/>
          <w:marRight w:val="0"/>
          <w:marTop w:val="0"/>
          <w:marBottom w:val="0"/>
          <w:divBdr>
            <w:top w:val="none" w:sz="0" w:space="0" w:color="auto"/>
            <w:left w:val="none" w:sz="0" w:space="0" w:color="auto"/>
            <w:bottom w:val="none" w:sz="0" w:space="0" w:color="auto"/>
            <w:right w:val="none" w:sz="0" w:space="0" w:color="auto"/>
          </w:divBdr>
        </w:div>
        <w:div w:id="1500119644">
          <w:marLeft w:val="640"/>
          <w:marRight w:val="0"/>
          <w:marTop w:val="0"/>
          <w:marBottom w:val="0"/>
          <w:divBdr>
            <w:top w:val="none" w:sz="0" w:space="0" w:color="auto"/>
            <w:left w:val="none" w:sz="0" w:space="0" w:color="auto"/>
            <w:bottom w:val="none" w:sz="0" w:space="0" w:color="auto"/>
            <w:right w:val="none" w:sz="0" w:space="0" w:color="auto"/>
          </w:divBdr>
        </w:div>
        <w:div w:id="51848649">
          <w:marLeft w:val="640"/>
          <w:marRight w:val="0"/>
          <w:marTop w:val="0"/>
          <w:marBottom w:val="0"/>
          <w:divBdr>
            <w:top w:val="none" w:sz="0" w:space="0" w:color="auto"/>
            <w:left w:val="none" w:sz="0" w:space="0" w:color="auto"/>
            <w:bottom w:val="none" w:sz="0" w:space="0" w:color="auto"/>
            <w:right w:val="none" w:sz="0" w:space="0" w:color="auto"/>
          </w:divBdr>
        </w:div>
        <w:div w:id="1220048076">
          <w:marLeft w:val="640"/>
          <w:marRight w:val="0"/>
          <w:marTop w:val="0"/>
          <w:marBottom w:val="0"/>
          <w:divBdr>
            <w:top w:val="none" w:sz="0" w:space="0" w:color="auto"/>
            <w:left w:val="none" w:sz="0" w:space="0" w:color="auto"/>
            <w:bottom w:val="none" w:sz="0" w:space="0" w:color="auto"/>
            <w:right w:val="none" w:sz="0" w:space="0" w:color="auto"/>
          </w:divBdr>
        </w:div>
        <w:div w:id="20207621">
          <w:marLeft w:val="640"/>
          <w:marRight w:val="0"/>
          <w:marTop w:val="0"/>
          <w:marBottom w:val="0"/>
          <w:divBdr>
            <w:top w:val="none" w:sz="0" w:space="0" w:color="auto"/>
            <w:left w:val="none" w:sz="0" w:space="0" w:color="auto"/>
            <w:bottom w:val="none" w:sz="0" w:space="0" w:color="auto"/>
            <w:right w:val="none" w:sz="0" w:space="0" w:color="auto"/>
          </w:divBdr>
        </w:div>
        <w:div w:id="435249244">
          <w:marLeft w:val="640"/>
          <w:marRight w:val="0"/>
          <w:marTop w:val="0"/>
          <w:marBottom w:val="0"/>
          <w:divBdr>
            <w:top w:val="none" w:sz="0" w:space="0" w:color="auto"/>
            <w:left w:val="none" w:sz="0" w:space="0" w:color="auto"/>
            <w:bottom w:val="none" w:sz="0" w:space="0" w:color="auto"/>
            <w:right w:val="none" w:sz="0" w:space="0" w:color="auto"/>
          </w:divBdr>
        </w:div>
        <w:div w:id="238752457">
          <w:marLeft w:val="640"/>
          <w:marRight w:val="0"/>
          <w:marTop w:val="0"/>
          <w:marBottom w:val="0"/>
          <w:divBdr>
            <w:top w:val="none" w:sz="0" w:space="0" w:color="auto"/>
            <w:left w:val="none" w:sz="0" w:space="0" w:color="auto"/>
            <w:bottom w:val="none" w:sz="0" w:space="0" w:color="auto"/>
            <w:right w:val="none" w:sz="0" w:space="0" w:color="auto"/>
          </w:divBdr>
        </w:div>
        <w:div w:id="155457216">
          <w:marLeft w:val="640"/>
          <w:marRight w:val="0"/>
          <w:marTop w:val="0"/>
          <w:marBottom w:val="0"/>
          <w:divBdr>
            <w:top w:val="none" w:sz="0" w:space="0" w:color="auto"/>
            <w:left w:val="none" w:sz="0" w:space="0" w:color="auto"/>
            <w:bottom w:val="none" w:sz="0" w:space="0" w:color="auto"/>
            <w:right w:val="none" w:sz="0" w:space="0" w:color="auto"/>
          </w:divBdr>
        </w:div>
        <w:div w:id="877283804">
          <w:marLeft w:val="640"/>
          <w:marRight w:val="0"/>
          <w:marTop w:val="0"/>
          <w:marBottom w:val="0"/>
          <w:divBdr>
            <w:top w:val="none" w:sz="0" w:space="0" w:color="auto"/>
            <w:left w:val="none" w:sz="0" w:space="0" w:color="auto"/>
            <w:bottom w:val="none" w:sz="0" w:space="0" w:color="auto"/>
            <w:right w:val="none" w:sz="0" w:space="0" w:color="auto"/>
          </w:divBdr>
        </w:div>
        <w:div w:id="1741558543">
          <w:marLeft w:val="640"/>
          <w:marRight w:val="0"/>
          <w:marTop w:val="0"/>
          <w:marBottom w:val="0"/>
          <w:divBdr>
            <w:top w:val="none" w:sz="0" w:space="0" w:color="auto"/>
            <w:left w:val="none" w:sz="0" w:space="0" w:color="auto"/>
            <w:bottom w:val="none" w:sz="0" w:space="0" w:color="auto"/>
            <w:right w:val="none" w:sz="0" w:space="0" w:color="auto"/>
          </w:divBdr>
        </w:div>
        <w:div w:id="1032456296">
          <w:marLeft w:val="640"/>
          <w:marRight w:val="0"/>
          <w:marTop w:val="0"/>
          <w:marBottom w:val="0"/>
          <w:divBdr>
            <w:top w:val="none" w:sz="0" w:space="0" w:color="auto"/>
            <w:left w:val="none" w:sz="0" w:space="0" w:color="auto"/>
            <w:bottom w:val="none" w:sz="0" w:space="0" w:color="auto"/>
            <w:right w:val="none" w:sz="0" w:space="0" w:color="auto"/>
          </w:divBdr>
        </w:div>
        <w:div w:id="923874752">
          <w:marLeft w:val="640"/>
          <w:marRight w:val="0"/>
          <w:marTop w:val="0"/>
          <w:marBottom w:val="0"/>
          <w:divBdr>
            <w:top w:val="none" w:sz="0" w:space="0" w:color="auto"/>
            <w:left w:val="none" w:sz="0" w:space="0" w:color="auto"/>
            <w:bottom w:val="none" w:sz="0" w:space="0" w:color="auto"/>
            <w:right w:val="none" w:sz="0" w:space="0" w:color="auto"/>
          </w:divBdr>
        </w:div>
        <w:div w:id="1994680137">
          <w:marLeft w:val="640"/>
          <w:marRight w:val="0"/>
          <w:marTop w:val="0"/>
          <w:marBottom w:val="0"/>
          <w:divBdr>
            <w:top w:val="none" w:sz="0" w:space="0" w:color="auto"/>
            <w:left w:val="none" w:sz="0" w:space="0" w:color="auto"/>
            <w:bottom w:val="none" w:sz="0" w:space="0" w:color="auto"/>
            <w:right w:val="none" w:sz="0" w:space="0" w:color="auto"/>
          </w:divBdr>
        </w:div>
        <w:div w:id="1025473618">
          <w:marLeft w:val="640"/>
          <w:marRight w:val="0"/>
          <w:marTop w:val="0"/>
          <w:marBottom w:val="0"/>
          <w:divBdr>
            <w:top w:val="none" w:sz="0" w:space="0" w:color="auto"/>
            <w:left w:val="none" w:sz="0" w:space="0" w:color="auto"/>
            <w:bottom w:val="none" w:sz="0" w:space="0" w:color="auto"/>
            <w:right w:val="none" w:sz="0" w:space="0" w:color="auto"/>
          </w:divBdr>
        </w:div>
        <w:div w:id="898786641">
          <w:marLeft w:val="640"/>
          <w:marRight w:val="0"/>
          <w:marTop w:val="0"/>
          <w:marBottom w:val="0"/>
          <w:divBdr>
            <w:top w:val="none" w:sz="0" w:space="0" w:color="auto"/>
            <w:left w:val="none" w:sz="0" w:space="0" w:color="auto"/>
            <w:bottom w:val="none" w:sz="0" w:space="0" w:color="auto"/>
            <w:right w:val="none" w:sz="0" w:space="0" w:color="auto"/>
          </w:divBdr>
        </w:div>
        <w:div w:id="208420185">
          <w:marLeft w:val="640"/>
          <w:marRight w:val="0"/>
          <w:marTop w:val="0"/>
          <w:marBottom w:val="0"/>
          <w:divBdr>
            <w:top w:val="none" w:sz="0" w:space="0" w:color="auto"/>
            <w:left w:val="none" w:sz="0" w:space="0" w:color="auto"/>
            <w:bottom w:val="none" w:sz="0" w:space="0" w:color="auto"/>
            <w:right w:val="none" w:sz="0" w:space="0" w:color="auto"/>
          </w:divBdr>
        </w:div>
        <w:div w:id="714355112">
          <w:marLeft w:val="640"/>
          <w:marRight w:val="0"/>
          <w:marTop w:val="0"/>
          <w:marBottom w:val="0"/>
          <w:divBdr>
            <w:top w:val="none" w:sz="0" w:space="0" w:color="auto"/>
            <w:left w:val="none" w:sz="0" w:space="0" w:color="auto"/>
            <w:bottom w:val="none" w:sz="0" w:space="0" w:color="auto"/>
            <w:right w:val="none" w:sz="0" w:space="0" w:color="auto"/>
          </w:divBdr>
        </w:div>
        <w:div w:id="227961499">
          <w:marLeft w:val="640"/>
          <w:marRight w:val="0"/>
          <w:marTop w:val="0"/>
          <w:marBottom w:val="0"/>
          <w:divBdr>
            <w:top w:val="none" w:sz="0" w:space="0" w:color="auto"/>
            <w:left w:val="none" w:sz="0" w:space="0" w:color="auto"/>
            <w:bottom w:val="none" w:sz="0" w:space="0" w:color="auto"/>
            <w:right w:val="none" w:sz="0" w:space="0" w:color="auto"/>
          </w:divBdr>
        </w:div>
        <w:div w:id="1168134047">
          <w:marLeft w:val="640"/>
          <w:marRight w:val="0"/>
          <w:marTop w:val="0"/>
          <w:marBottom w:val="0"/>
          <w:divBdr>
            <w:top w:val="none" w:sz="0" w:space="0" w:color="auto"/>
            <w:left w:val="none" w:sz="0" w:space="0" w:color="auto"/>
            <w:bottom w:val="none" w:sz="0" w:space="0" w:color="auto"/>
            <w:right w:val="none" w:sz="0" w:space="0" w:color="auto"/>
          </w:divBdr>
        </w:div>
        <w:div w:id="1191721249">
          <w:marLeft w:val="640"/>
          <w:marRight w:val="0"/>
          <w:marTop w:val="0"/>
          <w:marBottom w:val="0"/>
          <w:divBdr>
            <w:top w:val="none" w:sz="0" w:space="0" w:color="auto"/>
            <w:left w:val="none" w:sz="0" w:space="0" w:color="auto"/>
            <w:bottom w:val="none" w:sz="0" w:space="0" w:color="auto"/>
            <w:right w:val="none" w:sz="0" w:space="0" w:color="auto"/>
          </w:divBdr>
        </w:div>
        <w:div w:id="973680158">
          <w:marLeft w:val="640"/>
          <w:marRight w:val="0"/>
          <w:marTop w:val="0"/>
          <w:marBottom w:val="0"/>
          <w:divBdr>
            <w:top w:val="none" w:sz="0" w:space="0" w:color="auto"/>
            <w:left w:val="none" w:sz="0" w:space="0" w:color="auto"/>
            <w:bottom w:val="none" w:sz="0" w:space="0" w:color="auto"/>
            <w:right w:val="none" w:sz="0" w:space="0" w:color="auto"/>
          </w:divBdr>
        </w:div>
        <w:div w:id="1423914091">
          <w:marLeft w:val="640"/>
          <w:marRight w:val="0"/>
          <w:marTop w:val="0"/>
          <w:marBottom w:val="0"/>
          <w:divBdr>
            <w:top w:val="none" w:sz="0" w:space="0" w:color="auto"/>
            <w:left w:val="none" w:sz="0" w:space="0" w:color="auto"/>
            <w:bottom w:val="none" w:sz="0" w:space="0" w:color="auto"/>
            <w:right w:val="none" w:sz="0" w:space="0" w:color="auto"/>
          </w:divBdr>
        </w:div>
        <w:div w:id="364209101">
          <w:marLeft w:val="640"/>
          <w:marRight w:val="0"/>
          <w:marTop w:val="0"/>
          <w:marBottom w:val="0"/>
          <w:divBdr>
            <w:top w:val="none" w:sz="0" w:space="0" w:color="auto"/>
            <w:left w:val="none" w:sz="0" w:space="0" w:color="auto"/>
            <w:bottom w:val="none" w:sz="0" w:space="0" w:color="auto"/>
            <w:right w:val="none" w:sz="0" w:space="0" w:color="auto"/>
          </w:divBdr>
        </w:div>
        <w:div w:id="1248803392">
          <w:marLeft w:val="640"/>
          <w:marRight w:val="0"/>
          <w:marTop w:val="0"/>
          <w:marBottom w:val="0"/>
          <w:divBdr>
            <w:top w:val="none" w:sz="0" w:space="0" w:color="auto"/>
            <w:left w:val="none" w:sz="0" w:space="0" w:color="auto"/>
            <w:bottom w:val="none" w:sz="0" w:space="0" w:color="auto"/>
            <w:right w:val="none" w:sz="0" w:space="0" w:color="auto"/>
          </w:divBdr>
        </w:div>
        <w:div w:id="1205366128">
          <w:marLeft w:val="640"/>
          <w:marRight w:val="0"/>
          <w:marTop w:val="0"/>
          <w:marBottom w:val="0"/>
          <w:divBdr>
            <w:top w:val="none" w:sz="0" w:space="0" w:color="auto"/>
            <w:left w:val="none" w:sz="0" w:space="0" w:color="auto"/>
            <w:bottom w:val="none" w:sz="0" w:space="0" w:color="auto"/>
            <w:right w:val="none" w:sz="0" w:space="0" w:color="auto"/>
          </w:divBdr>
        </w:div>
        <w:div w:id="1442186515">
          <w:marLeft w:val="640"/>
          <w:marRight w:val="0"/>
          <w:marTop w:val="0"/>
          <w:marBottom w:val="0"/>
          <w:divBdr>
            <w:top w:val="none" w:sz="0" w:space="0" w:color="auto"/>
            <w:left w:val="none" w:sz="0" w:space="0" w:color="auto"/>
            <w:bottom w:val="none" w:sz="0" w:space="0" w:color="auto"/>
            <w:right w:val="none" w:sz="0" w:space="0" w:color="auto"/>
          </w:divBdr>
        </w:div>
        <w:div w:id="1373118022">
          <w:marLeft w:val="640"/>
          <w:marRight w:val="0"/>
          <w:marTop w:val="0"/>
          <w:marBottom w:val="0"/>
          <w:divBdr>
            <w:top w:val="none" w:sz="0" w:space="0" w:color="auto"/>
            <w:left w:val="none" w:sz="0" w:space="0" w:color="auto"/>
            <w:bottom w:val="none" w:sz="0" w:space="0" w:color="auto"/>
            <w:right w:val="none" w:sz="0" w:space="0" w:color="auto"/>
          </w:divBdr>
        </w:div>
        <w:div w:id="1044257534">
          <w:marLeft w:val="640"/>
          <w:marRight w:val="0"/>
          <w:marTop w:val="0"/>
          <w:marBottom w:val="0"/>
          <w:divBdr>
            <w:top w:val="none" w:sz="0" w:space="0" w:color="auto"/>
            <w:left w:val="none" w:sz="0" w:space="0" w:color="auto"/>
            <w:bottom w:val="none" w:sz="0" w:space="0" w:color="auto"/>
            <w:right w:val="none" w:sz="0" w:space="0" w:color="auto"/>
          </w:divBdr>
        </w:div>
        <w:div w:id="294138708">
          <w:marLeft w:val="640"/>
          <w:marRight w:val="0"/>
          <w:marTop w:val="0"/>
          <w:marBottom w:val="0"/>
          <w:divBdr>
            <w:top w:val="none" w:sz="0" w:space="0" w:color="auto"/>
            <w:left w:val="none" w:sz="0" w:space="0" w:color="auto"/>
            <w:bottom w:val="none" w:sz="0" w:space="0" w:color="auto"/>
            <w:right w:val="none" w:sz="0" w:space="0" w:color="auto"/>
          </w:divBdr>
        </w:div>
        <w:div w:id="1184125424">
          <w:marLeft w:val="640"/>
          <w:marRight w:val="0"/>
          <w:marTop w:val="0"/>
          <w:marBottom w:val="0"/>
          <w:divBdr>
            <w:top w:val="none" w:sz="0" w:space="0" w:color="auto"/>
            <w:left w:val="none" w:sz="0" w:space="0" w:color="auto"/>
            <w:bottom w:val="none" w:sz="0" w:space="0" w:color="auto"/>
            <w:right w:val="none" w:sz="0" w:space="0" w:color="auto"/>
          </w:divBdr>
        </w:div>
        <w:div w:id="1474054545">
          <w:marLeft w:val="640"/>
          <w:marRight w:val="0"/>
          <w:marTop w:val="0"/>
          <w:marBottom w:val="0"/>
          <w:divBdr>
            <w:top w:val="none" w:sz="0" w:space="0" w:color="auto"/>
            <w:left w:val="none" w:sz="0" w:space="0" w:color="auto"/>
            <w:bottom w:val="none" w:sz="0" w:space="0" w:color="auto"/>
            <w:right w:val="none" w:sz="0" w:space="0" w:color="auto"/>
          </w:divBdr>
        </w:div>
        <w:div w:id="1485733073">
          <w:marLeft w:val="640"/>
          <w:marRight w:val="0"/>
          <w:marTop w:val="0"/>
          <w:marBottom w:val="0"/>
          <w:divBdr>
            <w:top w:val="none" w:sz="0" w:space="0" w:color="auto"/>
            <w:left w:val="none" w:sz="0" w:space="0" w:color="auto"/>
            <w:bottom w:val="none" w:sz="0" w:space="0" w:color="auto"/>
            <w:right w:val="none" w:sz="0" w:space="0" w:color="auto"/>
          </w:divBdr>
        </w:div>
        <w:div w:id="1332247818">
          <w:marLeft w:val="640"/>
          <w:marRight w:val="0"/>
          <w:marTop w:val="0"/>
          <w:marBottom w:val="0"/>
          <w:divBdr>
            <w:top w:val="none" w:sz="0" w:space="0" w:color="auto"/>
            <w:left w:val="none" w:sz="0" w:space="0" w:color="auto"/>
            <w:bottom w:val="none" w:sz="0" w:space="0" w:color="auto"/>
            <w:right w:val="none" w:sz="0" w:space="0" w:color="auto"/>
          </w:divBdr>
        </w:div>
        <w:div w:id="396706330">
          <w:marLeft w:val="640"/>
          <w:marRight w:val="0"/>
          <w:marTop w:val="0"/>
          <w:marBottom w:val="0"/>
          <w:divBdr>
            <w:top w:val="none" w:sz="0" w:space="0" w:color="auto"/>
            <w:left w:val="none" w:sz="0" w:space="0" w:color="auto"/>
            <w:bottom w:val="none" w:sz="0" w:space="0" w:color="auto"/>
            <w:right w:val="none" w:sz="0" w:space="0" w:color="auto"/>
          </w:divBdr>
        </w:div>
        <w:div w:id="1140423109">
          <w:marLeft w:val="640"/>
          <w:marRight w:val="0"/>
          <w:marTop w:val="0"/>
          <w:marBottom w:val="0"/>
          <w:divBdr>
            <w:top w:val="none" w:sz="0" w:space="0" w:color="auto"/>
            <w:left w:val="none" w:sz="0" w:space="0" w:color="auto"/>
            <w:bottom w:val="none" w:sz="0" w:space="0" w:color="auto"/>
            <w:right w:val="none" w:sz="0" w:space="0" w:color="auto"/>
          </w:divBdr>
        </w:div>
        <w:div w:id="1367410827">
          <w:marLeft w:val="640"/>
          <w:marRight w:val="0"/>
          <w:marTop w:val="0"/>
          <w:marBottom w:val="0"/>
          <w:divBdr>
            <w:top w:val="none" w:sz="0" w:space="0" w:color="auto"/>
            <w:left w:val="none" w:sz="0" w:space="0" w:color="auto"/>
            <w:bottom w:val="none" w:sz="0" w:space="0" w:color="auto"/>
            <w:right w:val="none" w:sz="0" w:space="0" w:color="auto"/>
          </w:divBdr>
        </w:div>
        <w:div w:id="2083721467">
          <w:marLeft w:val="640"/>
          <w:marRight w:val="0"/>
          <w:marTop w:val="0"/>
          <w:marBottom w:val="0"/>
          <w:divBdr>
            <w:top w:val="none" w:sz="0" w:space="0" w:color="auto"/>
            <w:left w:val="none" w:sz="0" w:space="0" w:color="auto"/>
            <w:bottom w:val="none" w:sz="0" w:space="0" w:color="auto"/>
            <w:right w:val="none" w:sz="0" w:space="0" w:color="auto"/>
          </w:divBdr>
        </w:div>
        <w:div w:id="1482428756">
          <w:marLeft w:val="640"/>
          <w:marRight w:val="0"/>
          <w:marTop w:val="0"/>
          <w:marBottom w:val="0"/>
          <w:divBdr>
            <w:top w:val="none" w:sz="0" w:space="0" w:color="auto"/>
            <w:left w:val="none" w:sz="0" w:space="0" w:color="auto"/>
            <w:bottom w:val="none" w:sz="0" w:space="0" w:color="auto"/>
            <w:right w:val="none" w:sz="0" w:space="0" w:color="auto"/>
          </w:divBdr>
        </w:div>
        <w:div w:id="560335099">
          <w:marLeft w:val="640"/>
          <w:marRight w:val="0"/>
          <w:marTop w:val="0"/>
          <w:marBottom w:val="0"/>
          <w:divBdr>
            <w:top w:val="none" w:sz="0" w:space="0" w:color="auto"/>
            <w:left w:val="none" w:sz="0" w:space="0" w:color="auto"/>
            <w:bottom w:val="none" w:sz="0" w:space="0" w:color="auto"/>
            <w:right w:val="none" w:sz="0" w:space="0" w:color="auto"/>
          </w:divBdr>
        </w:div>
        <w:div w:id="783311961">
          <w:marLeft w:val="640"/>
          <w:marRight w:val="0"/>
          <w:marTop w:val="0"/>
          <w:marBottom w:val="0"/>
          <w:divBdr>
            <w:top w:val="none" w:sz="0" w:space="0" w:color="auto"/>
            <w:left w:val="none" w:sz="0" w:space="0" w:color="auto"/>
            <w:bottom w:val="none" w:sz="0" w:space="0" w:color="auto"/>
            <w:right w:val="none" w:sz="0" w:space="0" w:color="auto"/>
          </w:divBdr>
        </w:div>
        <w:div w:id="2078430464">
          <w:marLeft w:val="640"/>
          <w:marRight w:val="0"/>
          <w:marTop w:val="0"/>
          <w:marBottom w:val="0"/>
          <w:divBdr>
            <w:top w:val="none" w:sz="0" w:space="0" w:color="auto"/>
            <w:left w:val="none" w:sz="0" w:space="0" w:color="auto"/>
            <w:bottom w:val="none" w:sz="0" w:space="0" w:color="auto"/>
            <w:right w:val="none" w:sz="0" w:space="0" w:color="auto"/>
          </w:divBdr>
        </w:div>
        <w:div w:id="1295480269">
          <w:marLeft w:val="640"/>
          <w:marRight w:val="0"/>
          <w:marTop w:val="0"/>
          <w:marBottom w:val="0"/>
          <w:divBdr>
            <w:top w:val="none" w:sz="0" w:space="0" w:color="auto"/>
            <w:left w:val="none" w:sz="0" w:space="0" w:color="auto"/>
            <w:bottom w:val="none" w:sz="0" w:space="0" w:color="auto"/>
            <w:right w:val="none" w:sz="0" w:space="0" w:color="auto"/>
          </w:divBdr>
        </w:div>
        <w:div w:id="933516402">
          <w:marLeft w:val="640"/>
          <w:marRight w:val="0"/>
          <w:marTop w:val="0"/>
          <w:marBottom w:val="0"/>
          <w:divBdr>
            <w:top w:val="none" w:sz="0" w:space="0" w:color="auto"/>
            <w:left w:val="none" w:sz="0" w:space="0" w:color="auto"/>
            <w:bottom w:val="none" w:sz="0" w:space="0" w:color="auto"/>
            <w:right w:val="none" w:sz="0" w:space="0" w:color="auto"/>
          </w:divBdr>
        </w:div>
        <w:div w:id="590743276">
          <w:marLeft w:val="640"/>
          <w:marRight w:val="0"/>
          <w:marTop w:val="0"/>
          <w:marBottom w:val="0"/>
          <w:divBdr>
            <w:top w:val="none" w:sz="0" w:space="0" w:color="auto"/>
            <w:left w:val="none" w:sz="0" w:space="0" w:color="auto"/>
            <w:bottom w:val="none" w:sz="0" w:space="0" w:color="auto"/>
            <w:right w:val="none" w:sz="0" w:space="0" w:color="auto"/>
          </w:divBdr>
        </w:div>
        <w:div w:id="2037924331">
          <w:marLeft w:val="640"/>
          <w:marRight w:val="0"/>
          <w:marTop w:val="0"/>
          <w:marBottom w:val="0"/>
          <w:divBdr>
            <w:top w:val="none" w:sz="0" w:space="0" w:color="auto"/>
            <w:left w:val="none" w:sz="0" w:space="0" w:color="auto"/>
            <w:bottom w:val="none" w:sz="0" w:space="0" w:color="auto"/>
            <w:right w:val="none" w:sz="0" w:space="0" w:color="auto"/>
          </w:divBdr>
        </w:div>
        <w:div w:id="2098866955">
          <w:marLeft w:val="640"/>
          <w:marRight w:val="0"/>
          <w:marTop w:val="0"/>
          <w:marBottom w:val="0"/>
          <w:divBdr>
            <w:top w:val="none" w:sz="0" w:space="0" w:color="auto"/>
            <w:left w:val="none" w:sz="0" w:space="0" w:color="auto"/>
            <w:bottom w:val="none" w:sz="0" w:space="0" w:color="auto"/>
            <w:right w:val="none" w:sz="0" w:space="0" w:color="auto"/>
          </w:divBdr>
        </w:div>
        <w:div w:id="1884363551">
          <w:marLeft w:val="640"/>
          <w:marRight w:val="0"/>
          <w:marTop w:val="0"/>
          <w:marBottom w:val="0"/>
          <w:divBdr>
            <w:top w:val="none" w:sz="0" w:space="0" w:color="auto"/>
            <w:left w:val="none" w:sz="0" w:space="0" w:color="auto"/>
            <w:bottom w:val="none" w:sz="0" w:space="0" w:color="auto"/>
            <w:right w:val="none" w:sz="0" w:space="0" w:color="auto"/>
          </w:divBdr>
        </w:div>
        <w:div w:id="2028216044">
          <w:marLeft w:val="640"/>
          <w:marRight w:val="0"/>
          <w:marTop w:val="0"/>
          <w:marBottom w:val="0"/>
          <w:divBdr>
            <w:top w:val="none" w:sz="0" w:space="0" w:color="auto"/>
            <w:left w:val="none" w:sz="0" w:space="0" w:color="auto"/>
            <w:bottom w:val="none" w:sz="0" w:space="0" w:color="auto"/>
            <w:right w:val="none" w:sz="0" w:space="0" w:color="auto"/>
          </w:divBdr>
        </w:div>
        <w:div w:id="1265185158">
          <w:marLeft w:val="640"/>
          <w:marRight w:val="0"/>
          <w:marTop w:val="0"/>
          <w:marBottom w:val="0"/>
          <w:divBdr>
            <w:top w:val="none" w:sz="0" w:space="0" w:color="auto"/>
            <w:left w:val="none" w:sz="0" w:space="0" w:color="auto"/>
            <w:bottom w:val="none" w:sz="0" w:space="0" w:color="auto"/>
            <w:right w:val="none" w:sz="0" w:space="0" w:color="auto"/>
          </w:divBdr>
        </w:div>
        <w:div w:id="1360470953">
          <w:marLeft w:val="640"/>
          <w:marRight w:val="0"/>
          <w:marTop w:val="0"/>
          <w:marBottom w:val="0"/>
          <w:divBdr>
            <w:top w:val="none" w:sz="0" w:space="0" w:color="auto"/>
            <w:left w:val="none" w:sz="0" w:space="0" w:color="auto"/>
            <w:bottom w:val="none" w:sz="0" w:space="0" w:color="auto"/>
            <w:right w:val="none" w:sz="0" w:space="0" w:color="auto"/>
          </w:divBdr>
        </w:div>
        <w:div w:id="642199508">
          <w:marLeft w:val="640"/>
          <w:marRight w:val="0"/>
          <w:marTop w:val="0"/>
          <w:marBottom w:val="0"/>
          <w:divBdr>
            <w:top w:val="none" w:sz="0" w:space="0" w:color="auto"/>
            <w:left w:val="none" w:sz="0" w:space="0" w:color="auto"/>
            <w:bottom w:val="none" w:sz="0" w:space="0" w:color="auto"/>
            <w:right w:val="none" w:sz="0" w:space="0" w:color="auto"/>
          </w:divBdr>
        </w:div>
        <w:div w:id="1185755382">
          <w:marLeft w:val="640"/>
          <w:marRight w:val="0"/>
          <w:marTop w:val="0"/>
          <w:marBottom w:val="0"/>
          <w:divBdr>
            <w:top w:val="none" w:sz="0" w:space="0" w:color="auto"/>
            <w:left w:val="none" w:sz="0" w:space="0" w:color="auto"/>
            <w:bottom w:val="none" w:sz="0" w:space="0" w:color="auto"/>
            <w:right w:val="none" w:sz="0" w:space="0" w:color="auto"/>
          </w:divBdr>
        </w:div>
        <w:div w:id="489371654">
          <w:marLeft w:val="640"/>
          <w:marRight w:val="0"/>
          <w:marTop w:val="0"/>
          <w:marBottom w:val="0"/>
          <w:divBdr>
            <w:top w:val="none" w:sz="0" w:space="0" w:color="auto"/>
            <w:left w:val="none" w:sz="0" w:space="0" w:color="auto"/>
            <w:bottom w:val="none" w:sz="0" w:space="0" w:color="auto"/>
            <w:right w:val="none" w:sz="0" w:space="0" w:color="auto"/>
          </w:divBdr>
        </w:div>
        <w:div w:id="2053576584">
          <w:marLeft w:val="640"/>
          <w:marRight w:val="0"/>
          <w:marTop w:val="0"/>
          <w:marBottom w:val="0"/>
          <w:divBdr>
            <w:top w:val="none" w:sz="0" w:space="0" w:color="auto"/>
            <w:left w:val="none" w:sz="0" w:space="0" w:color="auto"/>
            <w:bottom w:val="none" w:sz="0" w:space="0" w:color="auto"/>
            <w:right w:val="none" w:sz="0" w:space="0" w:color="auto"/>
          </w:divBdr>
        </w:div>
        <w:div w:id="1052920700">
          <w:marLeft w:val="640"/>
          <w:marRight w:val="0"/>
          <w:marTop w:val="0"/>
          <w:marBottom w:val="0"/>
          <w:divBdr>
            <w:top w:val="none" w:sz="0" w:space="0" w:color="auto"/>
            <w:left w:val="none" w:sz="0" w:space="0" w:color="auto"/>
            <w:bottom w:val="none" w:sz="0" w:space="0" w:color="auto"/>
            <w:right w:val="none" w:sz="0" w:space="0" w:color="auto"/>
          </w:divBdr>
        </w:div>
        <w:div w:id="633221309">
          <w:marLeft w:val="640"/>
          <w:marRight w:val="0"/>
          <w:marTop w:val="0"/>
          <w:marBottom w:val="0"/>
          <w:divBdr>
            <w:top w:val="none" w:sz="0" w:space="0" w:color="auto"/>
            <w:left w:val="none" w:sz="0" w:space="0" w:color="auto"/>
            <w:bottom w:val="none" w:sz="0" w:space="0" w:color="auto"/>
            <w:right w:val="none" w:sz="0" w:space="0" w:color="auto"/>
          </w:divBdr>
        </w:div>
        <w:div w:id="1243176836">
          <w:marLeft w:val="640"/>
          <w:marRight w:val="0"/>
          <w:marTop w:val="0"/>
          <w:marBottom w:val="0"/>
          <w:divBdr>
            <w:top w:val="none" w:sz="0" w:space="0" w:color="auto"/>
            <w:left w:val="none" w:sz="0" w:space="0" w:color="auto"/>
            <w:bottom w:val="none" w:sz="0" w:space="0" w:color="auto"/>
            <w:right w:val="none" w:sz="0" w:space="0" w:color="auto"/>
          </w:divBdr>
        </w:div>
        <w:div w:id="951400536">
          <w:marLeft w:val="640"/>
          <w:marRight w:val="0"/>
          <w:marTop w:val="0"/>
          <w:marBottom w:val="0"/>
          <w:divBdr>
            <w:top w:val="none" w:sz="0" w:space="0" w:color="auto"/>
            <w:left w:val="none" w:sz="0" w:space="0" w:color="auto"/>
            <w:bottom w:val="none" w:sz="0" w:space="0" w:color="auto"/>
            <w:right w:val="none" w:sz="0" w:space="0" w:color="auto"/>
          </w:divBdr>
        </w:div>
        <w:div w:id="1609308495">
          <w:marLeft w:val="640"/>
          <w:marRight w:val="0"/>
          <w:marTop w:val="0"/>
          <w:marBottom w:val="0"/>
          <w:divBdr>
            <w:top w:val="none" w:sz="0" w:space="0" w:color="auto"/>
            <w:left w:val="none" w:sz="0" w:space="0" w:color="auto"/>
            <w:bottom w:val="none" w:sz="0" w:space="0" w:color="auto"/>
            <w:right w:val="none" w:sz="0" w:space="0" w:color="auto"/>
          </w:divBdr>
        </w:div>
        <w:div w:id="1647516722">
          <w:marLeft w:val="640"/>
          <w:marRight w:val="0"/>
          <w:marTop w:val="0"/>
          <w:marBottom w:val="0"/>
          <w:divBdr>
            <w:top w:val="none" w:sz="0" w:space="0" w:color="auto"/>
            <w:left w:val="none" w:sz="0" w:space="0" w:color="auto"/>
            <w:bottom w:val="none" w:sz="0" w:space="0" w:color="auto"/>
            <w:right w:val="none" w:sz="0" w:space="0" w:color="auto"/>
          </w:divBdr>
        </w:div>
        <w:div w:id="1844934580">
          <w:marLeft w:val="640"/>
          <w:marRight w:val="0"/>
          <w:marTop w:val="0"/>
          <w:marBottom w:val="0"/>
          <w:divBdr>
            <w:top w:val="none" w:sz="0" w:space="0" w:color="auto"/>
            <w:left w:val="none" w:sz="0" w:space="0" w:color="auto"/>
            <w:bottom w:val="none" w:sz="0" w:space="0" w:color="auto"/>
            <w:right w:val="none" w:sz="0" w:space="0" w:color="auto"/>
          </w:divBdr>
        </w:div>
        <w:div w:id="1221134876">
          <w:marLeft w:val="640"/>
          <w:marRight w:val="0"/>
          <w:marTop w:val="0"/>
          <w:marBottom w:val="0"/>
          <w:divBdr>
            <w:top w:val="none" w:sz="0" w:space="0" w:color="auto"/>
            <w:left w:val="none" w:sz="0" w:space="0" w:color="auto"/>
            <w:bottom w:val="none" w:sz="0" w:space="0" w:color="auto"/>
            <w:right w:val="none" w:sz="0" w:space="0" w:color="auto"/>
          </w:divBdr>
        </w:div>
        <w:div w:id="1687292304">
          <w:marLeft w:val="640"/>
          <w:marRight w:val="0"/>
          <w:marTop w:val="0"/>
          <w:marBottom w:val="0"/>
          <w:divBdr>
            <w:top w:val="none" w:sz="0" w:space="0" w:color="auto"/>
            <w:left w:val="none" w:sz="0" w:space="0" w:color="auto"/>
            <w:bottom w:val="none" w:sz="0" w:space="0" w:color="auto"/>
            <w:right w:val="none" w:sz="0" w:space="0" w:color="auto"/>
          </w:divBdr>
        </w:div>
        <w:div w:id="1172138845">
          <w:marLeft w:val="640"/>
          <w:marRight w:val="0"/>
          <w:marTop w:val="0"/>
          <w:marBottom w:val="0"/>
          <w:divBdr>
            <w:top w:val="none" w:sz="0" w:space="0" w:color="auto"/>
            <w:left w:val="none" w:sz="0" w:space="0" w:color="auto"/>
            <w:bottom w:val="none" w:sz="0" w:space="0" w:color="auto"/>
            <w:right w:val="none" w:sz="0" w:space="0" w:color="auto"/>
          </w:divBdr>
        </w:div>
        <w:div w:id="1499152087">
          <w:marLeft w:val="640"/>
          <w:marRight w:val="0"/>
          <w:marTop w:val="0"/>
          <w:marBottom w:val="0"/>
          <w:divBdr>
            <w:top w:val="none" w:sz="0" w:space="0" w:color="auto"/>
            <w:left w:val="none" w:sz="0" w:space="0" w:color="auto"/>
            <w:bottom w:val="none" w:sz="0" w:space="0" w:color="auto"/>
            <w:right w:val="none" w:sz="0" w:space="0" w:color="auto"/>
          </w:divBdr>
        </w:div>
        <w:div w:id="1648435766">
          <w:marLeft w:val="640"/>
          <w:marRight w:val="0"/>
          <w:marTop w:val="0"/>
          <w:marBottom w:val="0"/>
          <w:divBdr>
            <w:top w:val="none" w:sz="0" w:space="0" w:color="auto"/>
            <w:left w:val="none" w:sz="0" w:space="0" w:color="auto"/>
            <w:bottom w:val="none" w:sz="0" w:space="0" w:color="auto"/>
            <w:right w:val="none" w:sz="0" w:space="0" w:color="auto"/>
          </w:divBdr>
        </w:div>
        <w:div w:id="379060848">
          <w:marLeft w:val="640"/>
          <w:marRight w:val="0"/>
          <w:marTop w:val="0"/>
          <w:marBottom w:val="0"/>
          <w:divBdr>
            <w:top w:val="none" w:sz="0" w:space="0" w:color="auto"/>
            <w:left w:val="none" w:sz="0" w:space="0" w:color="auto"/>
            <w:bottom w:val="none" w:sz="0" w:space="0" w:color="auto"/>
            <w:right w:val="none" w:sz="0" w:space="0" w:color="auto"/>
          </w:divBdr>
        </w:div>
        <w:div w:id="1444836437">
          <w:marLeft w:val="640"/>
          <w:marRight w:val="0"/>
          <w:marTop w:val="0"/>
          <w:marBottom w:val="0"/>
          <w:divBdr>
            <w:top w:val="none" w:sz="0" w:space="0" w:color="auto"/>
            <w:left w:val="none" w:sz="0" w:space="0" w:color="auto"/>
            <w:bottom w:val="none" w:sz="0" w:space="0" w:color="auto"/>
            <w:right w:val="none" w:sz="0" w:space="0" w:color="auto"/>
          </w:divBdr>
        </w:div>
        <w:div w:id="2120248032">
          <w:marLeft w:val="640"/>
          <w:marRight w:val="0"/>
          <w:marTop w:val="0"/>
          <w:marBottom w:val="0"/>
          <w:divBdr>
            <w:top w:val="none" w:sz="0" w:space="0" w:color="auto"/>
            <w:left w:val="none" w:sz="0" w:space="0" w:color="auto"/>
            <w:bottom w:val="none" w:sz="0" w:space="0" w:color="auto"/>
            <w:right w:val="none" w:sz="0" w:space="0" w:color="auto"/>
          </w:divBdr>
        </w:div>
        <w:div w:id="281813873">
          <w:marLeft w:val="640"/>
          <w:marRight w:val="0"/>
          <w:marTop w:val="0"/>
          <w:marBottom w:val="0"/>
          <w:divBdr>
            <w:top w:val="none" w:sz="0" w:space="0" w:color="auto"/>
            <w:left w:val="none" w:sz="0" w:space="0" w:color="auto"/>
            <w:bottom w:val="none" w:sz="0" w:space="0" w:color="auto"/>
            <w:right w:val="none" w:sz="0" w:space="0" w:color="auto"/>
          </w:divBdr>
        </w:div>
        <w:div w:id="1174615738">
          <w:marLeft w:val="640"/>
          <w:marRight w:val="0"/>
          <w:marTop w:val="0"/>
          <w:marBottom w:val="0"/>
          <w:divBdr>
            <w:top w:val="none" w:sz="0" w:space="0" w:color="auto"/>
            <w:left w:val="none" w:sz="0" w:space="0" w:color="auto"/>
            <w:bottom w:val="none" w:sz="0" w:space="0" w:color="auto"/>
            <w:right w:val="none" w:sz="0" w:space="0" w:color="auto"/>
          </w:divBdr>
        </w:div>
        <w:div w:id="662976032">
          <w:marLeft w:val="640"/>
          <w:marRight w:val="0"/>
          <w:marTop w:val="0"/>
          <w:marBottom w:val="0"/>
          <w:divBdr>
            <w:top w:val="none" w:sz="0" w:space="0" w:color="auto"/>
            <w:left w:val="none" w:sz="0" w:space="0" w:color="auto"/>
            <w:bottom w:val="none" w:sz="0" w:space="0" w:color="auto"/>
            <w:right w:val="none" w:sz="0" w:space="0" w:color="auto"/>
          </w:divBdr>
        </w:div>
        <w:div w:id="316223589">
          <w:marLeft w:val="640"/>
          <w:marRight w:val="0"/>
          <w:marTop w:val="0"/>
          <w:marBottom w:val="0"/>
          <w:divBdr>
            <w:top w:val="none" w:sz="0" w:space="0" w:color="auto"/>
            <w:left w:val="none" w:sz="0" w:space="0" w:color="auto"/>
            <w:bottom w:val="none" w:sz="0" w:space="0" w:color="auto"/>
            <w:right w:val="none" w:sz="0" w:space="0" w:color="auto"/>
          </w:divBdr>
        </w:div>
        <w:div w:id="510264565">
          <w:marLeft w:val="640"/>
          <w:marRight w:val="0"/>
          <w:marTop w:val="0"/>
          <w:marBottom w:val="0"/>
          <w:divBdr>
            <w:top w:val="none" w:sz="0" w:space="0" w:color="auto"/>
            <w:left w:val="none" w:sz="0" w:space="0" w:color="auto"/>
            <w:bottom w:val="none" w:sz="0" w:space="0" w:color="auto"/>
            <w:right w:val="none" w:sz="0" w:space="0" w:color="auto"/>
          </w:divBdr>
        </w:div>
        <w:div w:id="200099177">
          <w:marLeft w:val="640"/>
          <w:marRight w:val="0"/>
          <w:marTop w:val="0"/>
          <w:marBottom w:val="0"/>
          <w:divBdr>
            <w:top w:val="none" w:sz="0" w:space="0" w:color="auto"/>
            <w:left w:val="none" w:sz="0" w:space="0" w:color="auto"/>
            <w:bottom w:val="none" w:sz="0" w:space="0" w:color="auto"/>
            <w:right w:val="none" w:sz="0" w:space="0" w:color="auto"/>
          </w:divBdr>
        </w:div>
        <w:div w:id="1292711794">
          <w:marLeft w:val="640"/>
          <w:marRight w:val="0"/>
          <w:marTop w:val="0"/>
          <w:marBottom w:val="0"/>
          <w:divBdr>
            <w:top w:val="none" w:sz="0" w:space="0" w:color="auto"/>
            <w:left w:val="none" w:sz="0" w:space="0" w:color="auto"/>
            <w:bottom w:val="none" w:sz="0" w:space="0" w:color="auto"/>
            <w:right w:val="none" w:sz="0" w:space="0" w:color="auto"/>
          </w:divBdr>
        </w:div>
      </w:divsChild>
    </w:div>
    <w:div w:id="333536610">
      <w:bodyDiv w:val="1"/>
      <w:marLeft w:val="0"/>
      <w:marRight w:val="0"/>
      <w:marTop w:val="0"/>
      <w:marBottom w:val="0"/>
      <w:divBdr>
        <w:top w:val="none" w:sz="0" w:space="0" w:color="auto"/>
        <w:left w:val="none" w:sz="0" w:space="0" w:color="auto"/>
        <w:bottom w:val="none" w:sz="0" w:space="0" w:color="auto"/>
        <w:right w:val="none" w:sz="0" w:space="0" w:color="auto"/>
      </w:divBdr>
      <w:divsChild>
        <w:div w:id="1679698119">
          <w:marLeft w:val="480"/>
          <w:marRight w:val="0"/>
          <w:marTop w:val="0"/>
          <w:marBottom w:val="0"/>
          <w:divBdr>
            <w:top w:val="none" w:sz="0" w:space="0" w:color="auto"/>
            <w:left w:val="none" w:sz="0" w:space="0" w:color="auto"/>
            <w:bottom w:val="none" w:sz="0" w:space="0" w:color="auto"/>
            <w:right w:val="none" w:sz="0" w:space="0" w:color="auto"/>
          </w:divBdr>
        </w:div>
        <w:div w:id="1924993297">
          <w:marLeft w:val="480"/>
          <w:marRight w:val="0"/>
          <w:marTop w:val="0"/>
          <w:marBottom w:val="0"/>
          <w:divBdr>
            <w:top w:val="none" w:sz="0" w:space="0" w:color="auto"/>
            <w:left w:val="none" w:sz="0" w:space="0" w:color="auto"/>
            <w:bottom w:val="none" w:sz="0" w:space="0" w:color="auto"/>
            <w:right w:val="none" w:sz="0" w:space="0" w:color="auto"/>
          </w:divBdr>
        </w:div>
        <w:div w:id="1046877041">
          <w:marLeft w:val="480"/>
          <w:marRight w:val="0"/>
          <w:marTop w:val="0"/>
          <w:marBottom w:val="0"/>
          <w:divBdr>
            <w:top w:val="none" w:sz="0" w:space="0" w:color="auto"/>
            <w:left w:val="none" w:sz="0" w:space="0" w:color="auto"/>
            <w:bottom w:val="none" w:sz="0" w:space="0" w:color="auto"/>
            <w:right w:val="none" w:sz="0" w:space="0" w:color="auto"/>
          </w:divBdr>
        </w:div>
        <w:div w:id="1659379237">
          <w:marLeft w:val="480"/>
          <w:marRight w:val="0"/>
          <w:marTop w:val="0"/>
          <w:marBottom w:val="0"/>
          <w:divBdr>
            <w:top w:val="none" w:sz="0" w:space="0" w:color="auto"/>
            <w:left w:val="none" w:sz="0" w:space="0" w:color="auto"/>
            <w:bottom w:val="none" w:sz="0" w:space="0" w:color="auto"/>
            <w:right w:val="none" w:sz="0" w:space="0" w:color="auto"/>
          </w:divBdr>
        </w:div>
        <w:div w:id="1643803865">
          <w:marLeft w:val="480"/>
          <w:marRight w:val="0"/>
          <w:marTop w:val="0"/>
          <w:marBottom w:val="0"/>
          <w:divBdr>
            <w:top w:val="none" w:sz="0" w:space="0" w:color="auto"/>
            <w:left w:val="none" w:sz="0" w:space="0" w:color="auto"/>
            <w:bottom w:val="none" w:sz="0" w:space="0" w:color="auto"/>
            <w:right w:val="none" w:sz="0" w:space="0" w:color="auto"/>
          </w:divBdr>
        </w:div>
        <w:div w:id="780105961">
          <w:marLeft w:val="480"/>
          <w:marRight w:val="0"/>
          <w:marTop w:val="0"/>
          <w:marBottom w:val="0"/>
          <w:divBdr>
            <w:top w:val="none" w:sz="0" w:space="0" w:color="auto"/>
            <w:left w:val="none" w:sz="0" w:space="0" w:color="auto"/>
            <w:bottom w:val="none" w:sz="0" w:space="0" w:color="auto"/>
            <w:right w:val="none" w:sz="0" w:space="0" w:color="auto"/>
          </w:divBdr>
        </w:div>
        <w:div w:id="918366124">
          <w:marLeft w:val="480"/>
          <w:marRight w:val="0"/>
          <w:marTop w:val="0"/>
          <w:marBottom w:val="0"/>
          <w:divBdr>
            <w:top w:val="none" w:sz="0" w:space="0" w:color="auto"/>
            <w:left w:val="none" w:sz="0" w:space="0" w:color="auto"/>
            <w:bottom w:val="none" w:sz="0" w:space="0" w:color="auto"/>
            <w:right w:val="none" w:sz="0" w:space="0" w:color="auto"/>
          </w:divBdr>
        </w:div>
        <w:div w:id="361590718">
          <w:marLeft w:val="480"/>
          <w:marRight w:val="0"/>
          <w:marTop w:val="0"/>
          <w:marBottom w:val="0"/>
          <w:divBdr>
            <w:top w:val="none" w:sz="0" w:space="0" w:color="auto"/>
            <w:left w:val="none" w:sz="0" w:space="0" w:color="auto"/>
            <w:bottom w:val="none" w:sz="0" w:space="0" w:color="auto"/>
            <w:right w:val="none" w:sz="0" w:space="0" w:color="auto"/>
          </w:divBdr>
        </w:div>
        <w:div w:id="763038699">
          <w:marLeft w:val="480"/>
          <w:marRight w:val="0"/>
          <w:marTop w:val="0"/>
          <w:marBottom w:val="0"/>
          <w:divBdr>
            <w:top w:val="none" w:sz="0" w:space="0" w:color="auto"/>
            <w:left w:val="none" w:sz="0" w:space="0" w:color="auto"/>
            <w:bottom w:val="none" w:sz="0" w:space="0" w:color="auto"/>
            <w:right w:val="none" w:sz="0" w:space="0" w:color="auto"/>
          </w:divBdr>
        </w:div>
        <w:div w:id="2109153548">
          <w:marLeft w:val="480"/>
          <w:marRight w:val="0"/>
          <w:marTop w:val="0"/>
          <w:marBottom w:val="0"/>
          <w:divBdr>
            <w:top w:val="none" w:sz="0" w:space="0" w:color="auto"/>
            <w:left w:val="none" w:sz="0" w:space="0" w:color="auto"/>
            <w:bottom w:val="none" w:sz="0" w:space="0" w:color="auto"/>
            <w:right w:val="none" w:sz="0" w:space="0" w:color="auto"/>
          </w:divBdr>
        </w:div>
        <w:div w:id="1174761426">
          <w:marLeft w:val="480"/>
          <w:marRight w:val="0"/>
          <w:marTop w:val="0"/>
          <w:marBottom w:val="0"/>
          <w:divBdr>
            <w:top w:val="none" w:sz="0" w:space="0" w:color="auto"/>
            <w:left w:val="none" w:sz="0" w:space="0" w:color="auto"/>
            <w:bottom w:val="none" w:sz="0" w:space="0" w:color="auto"/>
            <w:right w:val="none" w:sz="0" w:space="0" w:color="auto"/>
          </w:divBdr>
        </w:div>
        <w:div w:id="1671365822">
          <w:marLeft w:val="480"/>
          <w:marRight w:val="0"/>
          <w:marTop w:val="0"/>
          <w:marBottom w:val="0"/>
          <w:divBdr>
            <w:top w:val="none" w:sz="0" w:space="0" w:color="auto"/>
            <w:left w:val="none" w:sz="0" w:space="0" w:color="auto"/>
            <w:bottom w:val="none" w:sz="0" w:space="0" w:color="auto"/>
            <w:right w:val="none" w:sz="0" w:space="0" w:color="auto"/>
          </w:divBdr>
        </w:div>
        <w:div w:id="1811629217">
          <w:marLeft w:val="480"/>
          <w:marRight w:val="0"/>
          <w:marTop w:val="0"/>
          <w:marBottom w:val="0"/>
          <w:divBdr>
            <w:top w:val="none" w:sz="0" w:space="0" w:color="auto"/>
            <w:left w:val="none" w:sz="0" w:space="0" w:color="auto"/>
            <w:bottom w:val="none" w:sz="0" w:space="0" w:color="auto"/>
            <w:right w:val="none" w:sz="0" w:space="0" w:color="auto"/>
          </w:divBdr>
        </w:div>
        <w:div w:id="1265770119">
          <w:marLeft w:val="480"/>
          <w:marRight w:val="0"/>
          <w:marTop w:val="0"/>
          <w:marBottom w:val="0"/>
          <w:divBdr>
            <w:top w:val="none" w:sz="0" w:space="0" w:color="auto"/>
            <w:left w:val="none" w:sz="0" w:space="0" w:color="auto"/>
            <w:bottom w:val="none" w:sz="0" w:space="0" w:color="auto"/>
            <w:right w:val="none" w:sz="0" w:space="0" w:color="auto"/>
          </w:divBdr>
        </w:div>
        <w:div w:id="311759910">
          <w:marLeft w:val="480"/>
          <w:marRight w:val="0"/>
          <w:marTop w:val="0"/>
          <w:marBottom w:val="0"/>
          <w:divBdr>
            <w:top w:val="none" w:sz="0" w:space="0" w:color="auto"/>
            <w:left w:val="none" w:sz="0" w:space="0" w:color="auto"/>
            <w:bottom w:val="none" w:sz="0" w:space="0" w:color="auto"/>
            <w:right w:val="none" w:sz="0" w:space="0" w:color="auto"/>
          </w:divBdr>
        </w:div>
        <w:div w:id="1850096887">
          <w:marLeft w:val="480"/>
          <w:marRight w:val="0"/>
          <w:marTop w:val="0"/>
          <w:marBottom w:val="0"/>
          <w:divBdr>
            <w:top w:val="none" w:sz="0" w:space="0" w:color="auto"/>
            <w:left w:val="none" w:sz="0" w:space="0" w:color="auto"/>
            <w:bottom w:val="none" w:sz="0" w:space="0" w:color="auto"/>
            <w:right w:val="none" w:sz="0" w:space="0" w:color="auto"/>
          </w:divBdr>
        </w:div>
        <w:div w:id="281884493">
          <w:marLeft w:val="480"/>
          <w:marRight w:val="0"/>
          <w:marTop w:val="0"/>
          <w:marBottom w:val="0"/>
          <w:divBdr>
            <w:top w:val="none" w:sz="0" w:space="0" w:color="auto"/>
            <w:left w:val="none" w:sz="0" w:space="0" w:color="auto"/>
            <w:bottom w:val="none" w:sz="0" w:space="0" w:color="auto"/>
            <w:right w:val="none" w:sz="0" w:space="0" w:color="auto"/>
          </w:divBdr>
        </w:div>
        <w:div w:id="2013336172">
          <w:marLeft w:val="480"/>
          <w:marRight w:val="0"/>
          <w:marTop w:val="0"/>
          <w:marBottom w:val="0"/>
          <w:divBdr>
            <w:top w:val="none" w:sz="0" w:space="0" w:color="auto"/>
            <w:left w:val="none" w:sz="0" w:space="0" w:color="auto"/>
            <w:bottom w:val="none" w:sz="0" w:space="0" w:color="auto"/>
            <w:right w:val="none" w:sz="0" w:space="0" w:color="auto"/>
          </w:divBdr>
        </w:div>
        <w:div w:id="862329995">
          <w:marLeft w:val="480"/>
          <w:marRight w:val="0"/>
          <w:marTop w:val="0"/>
          <w:marBottom w:val="0"/>
          <w:divBdr>
            <w:top w:val="none" w:sz="0" w:space="0" w:color="auto"/>
            <w:left w:val="none" w:sz="0" w:space="0" w:color="auto"/>
            <w:bottom w:val="none" w:sz="0" w:space="0" w:color="auto"/>
            <w:right w:val="none" w:sz="0" w:space="0" w:color="auto"/>
          </w:divBdr>
        </w:div>
        <w:div w:id="1913805399">
          <w:marLeft w:val="480"/>
          <w:marRight w:val="0"/>
          <w:marTop w:val="0"/>
          <w:marBottom w:val="0"/>
          <w:divBdr>
            <w:top w:val="none" w:sz="0" w:space="0" w:color="auto"/>
            <w:left w:val="none" w:sz="0" w:space="0" w:color="auto"/>
            <w:bottom w:val="none" w:sz="0" w:space="0" w:color="auto"/>
            <w:right w:val="none" w:sz="0" w:space="0" w:color="auto"/>
          </w:divBdr>
        </w:div>
        <w:div w:id="415323626">
          <w:marLeft w:val="480"/>
          <w:marRight w:val="0"/>
          <w:marTop w:val="0"/>
          <w:marBottom w:val="0"/>
          <w:divBdr>
            <w:top w:val="none" w:sz="0" w:space="0" w:color="auto"/>
            <w:left w:val="none" w:sz="0" w:space="0" w:color="auto"/>
            <w:bottom w:val="none" w:sz="0" w:space="0" w:color="auto"/>
            <w:right w:val="none" w:sz="0" w:space="0" w:color="auto"/>
          </w:divBdr>
        </w:div>
        <w:div w:id="1099644831">
          <w:marLeft w:val="480"/>
          <w:marRight w:val="0"/>
          <w:marTop w:val="0"/>
          <w:marBottom w:val="0"/>
          <w:divBdr>
            <w:top w:val="none" w:sz="0" w:space="0" w:color="auto"/>
            <w:left w:val="none" w:sz="0" w:space="0" w:color="auto"/>
            <w:bottom w:val="none" w:sz="0" w:space="0" w:color="auto"/>
            <w:right w:val="none" w:sz="0" w:space="0" w:color="auto"/>
          </w:divBdr>
        </w:div>
        <w:div w:id="1742212544">
          <w:marLeft w:val="480"/>
          <w:marRight w:val="0"/>
          <w:marTop w:val="0"/>
          <w:marBottom w:val="0"/>
          <w:divBdr>
            <w:top w:val="none" w:sz="0" w:space="0" w:color="auto"/>
            <w:left w:val="none" w:sz="0" w:space="0" w:color="auto"/>
            <w:bottom w:val="none" w:sz="0" w:space="0" w:color="auto"/>
            <w:right w:val="none" w:sz="0" w:space="0" w:color="auto"/>
          </w:divBdr>
        </w:div>
        <w:div w:id="299309319">
          <w:marLeft w:val="480"/>
          <w:marRight w:val="0"/>
          <w:marTop w:val="0"/>
          <w:marBottom w:val="0"/>
          <w:divBdr>
            <w:top w:val="none" w:sz="0" w:space="0" w:color="auto"/>
            <w:left w:val="none" w:sz="0" w:space="0" w:color="auto"/>
            <w:bottom w:val="none" w:sz="0" w:space="0" w:color="auto"/>
            <w:right w:val="none" w:sz="0" w:space="0" w:color="auto"/>
          </w:divBdr>
        </w:div>
        <w:div w:id="143745921">
          <w:marLeft w:val="480"/>
          <w:marRight w:val="0"/>
          <w:marTop w:val="0"/>
          <w:marBottom w:val="0"/>
          <w:divBdr>
            <w:top w:val="none" w:sz="0" w:space="0" w:color="auto"/>
            <w:left w:val="none" w:sz="0" w:space="0" w:color="auto"/>
            <w:bottom w:val="none" w:sz="0" w:space="0" w:color="auto"/>
            <w:right w:val="none" w:sz="0" w:space="0" w:color="auto"/>
          </w:divBdr>
        </w:div>
        <w:div w:id="111898933">
          <w:marLeft w:val="480"/>
          <w:marRight w:val="0"/>
          <w:marTop w:val="0"/>
          <w:marBottom w:val="0"/>
          <w:divBdr>
            <w:top w:val="none" w:sz="0" w:space="0" w:color="auto"/>
            <w:left w:val="none" w:sz="0" w:space="0" w:color="auto"/>
            <w:bottom w:val="none" w:sz="0" w:space="0" w:color="auto"/>
            <w:right w:val="none" w:sz="0" w:space="0" w:color="auto"/>
          </w:divBdr>
        </w:div>
        <w:div w:id="816259759">
          <w:marLeft w:val="480"/>
          <w:marRight w:val="0"/>
          <w:marTop w:val="0"/>
          <w:marBottom w:val="0"/>
          <w:divBdr>
            <w:top w:val="none" w:sz="0" w:space="0" w:color="auto"/>
            <w:left w:val="none" w:sz="0" w:space="0" w:color="auto"/>
            <w:bottom w:val="none" w:sz="0" w:space="0" w:color="auto"/>
            <w:right w:val="none" w:sz="0" w:space="0" w:color="auto"/>
          </w:divBdr>
        </w:div>
        <w:div w:id="1322387787">
          <w:marLeft w:val="480"/>
          <w:marRight w:val="0"/>
          <w:marTop w:val="0"/>
          <w:marBottom w:val="0"/>
          <w:divBdr>
            <w:top w:val="none" w:sz="0" w:space="0" w:color="auto"/>
            <w:left w:val="none" w:sz="0" w:space="0" w:color="auto"/>
            <w:bottom w:val="none" w:sz="0" w:space="0" w:color="auto"/>
            <w:right w:val="none" w:sz="0" w:space="0" w:color="auto"/>
          </w:divBdr>
        </w:div>
        <w:div w:id="618486065">
          <w:marLeft w:val="480"/>
          <w:marRight w:val="0"/>
          <w:marTop w:val="0"/>
          <w:marBottom w:val="0"/>
          <w:divBdr>
            <w:top w:val="none" w:sz="0" w:space="0" w:color="auto"/>
            <w:left w:val="none" w:sz="0" w:space="0" w:color="auto"/>
            <w:bottom w:val="none" w:sz="0" w:space="0" w:color="auto"/>
            <w:right w:val="none" w:sz="0" w:space="0" w:color="auto"/>
          </w:divBdr>
        </w:div>
        <w:div w:id="1762530332">
          <w:marLeft w:val="480"/>
          <w:marRight w:val="0"/>
          <w:marTop w:val="0"/>
          <w:marBottom w:val="0"/>
          <w:divBdr>
            <w:top w:val="none" w:sz="0" w:space="0" w:color="auto"/>
            <w:left w:val="none" w:sz="0" w:space="0" w:color="auto"/>
            <w:bottom w:val="none" w:sz="0" w:space="0" w:color="auto"/>
            <w:right w:val="none" w:sz="0" w:space="0" w:color="auto"/>
          </w:divBdr>
        </w:div>
        <w:div w:id="1848204389">
          <w:marLeft w:val="480"/>
          <w:marRight w:val="0"/>
          <w:marTop w:val="0"/>
          <w:marBottom w:val="0"/>
          <w:divBdr>
            <w:top w:val="none" w:sz="0" w:space="0" w:color="auto"/>
            <w:left w:val="none" w:sz="0" w:space="0" w:color="auto"/>
            <w:bottom w:val="none" w:sz="0" w:space="0" w:color="auto"/>
            <w:right w:val="none" w:sz="0" w:space="0" w:color="auto"/>
          </w:divBdr>
        </w:div>
        <w:div w:id="621425064">
          <w:marLeft w:val="480"/>
          <w:marRight w:val="0"/>
          <w:marTop w:val="0"/>
          <w:marBottom w:val="0"/>
          <w:divBdr>
            <w:top w:val="none" w:sz="0" w:space="0" w:color="auto"/>
            <w:left w:val="none" w:sz="0" w:space="0" w:color="auto"/>
            <w:bottom w:val="none" w:sz="0" w:space="0" w:color="auto"/>
            <w:right w:val="none" w:sz="0" w:space="0" w:color="auto"/>
          </w:divBdr>
        </w:div>
        <w:div w:id="229080148">
          <w:marLeft w:val="480"/>
          <w:marRight w:val="0"/>
          <w:marTop w:val="0"/>
          <w:marBottom w:val="0"/>
          <w:divBdr>
            <w:top w:val="none" w:sz="0" w:space="0" w:color="auto"/>
            <w:left w:val="none" w:sz="0" w:space="0" w:color="auto"/>
            <w:bottom w:val="none" w:sz="0" w:space="0" w:color="auto"/>
            <w:right w:val="none" w:sz="0" w:space="0" w:color="auto"/>
          </w:divBdr>
        </w:div>
        <w:div w:id="1937246468">
          <w:marLeft w:val="480"/>
          <w:marRight w:val="0"/>
          <w:marTop w:val="0"/>
          <w:marBottom w:val="0"/>
          <w:divBdr>
            <w:top w:val="none" w:sz="0" w:space="0" w:color="auto"/>
            <w:left w:val="none" w:sz="0" w:space="0" w:color="auto"/>
            <w:bottom w:val="none" w:sz="0" w:space="0" w:color="auto"/>
            <w:right w:val="none" w:sz="0" w:space="0" w:color="auto"/>
          </w:divBdr>
        </w:div>
        <w:div w:id="1096947403">
          <w:marLeft w:val="480"/>
          <w:marRight w:val="0"/>
          <w:marTop w:val="0"/>
          <w:marBottom w:val="0"/>
          <w:divBdr>
            <w:top w:val="none" w:sz="0" w:space="0" w:color="auto"/>
            <w:left w:val="none" w:sz="0" w:space="0" w:color="auto"/>
            <w:bottom w:val="none" w:sz="0" w:space="0" w:color="auto"/>
            <w:right w:val="none" w:sz="0" w:space="0" w:color="auto"/>
          </w:divBdr>
        </w:div>
        <w:div w:id="64957229">
          <w:marLeft w:val="480"/>
          <w:marRight w:val="0"/>
          <w:marTop w:val="0"/>
          <w:marBottom w:val="0"/>
          <w:divBdr>
            <w:top w:val="none" w:sz="0" w:space="0" w:color="auto"/>
            <w:left w:val="none" w:sz="0" w:space="0" w:color="auto"/>
            <w:bottom w:val="none" w:sz="0" w:space="0" w:color="auto"/>
            <w:right w:val="none" w:sz="0" w:space="0" w:color="auto"/>
          </w:divBdr>
        </w:div>
        <w:div w:id="453402337">
          <w:marLeft w:val="480"/>
          <w:marRight w:val="0"/>
          <w:marTop w:val="0"/>
          <w:marBottom w:val="0"/>
          <w:divBdr>
            <w:top w:val="none" w:sz="0" w:space="0" w:color="auto"/>
            <w:left w:val="none" w:sz="0" w:space="0" w:color="auto"/>
            <w:bottom w:val="none" w:sz="0" w:space="0" w:color="auto"/>
            <w:right w:val="none" w:sz="0" w:space="0" w:color="auto"/>
          </w:divBdr>
        </w:div>
        <w:div w:id="419567488">
          <w:marLeft w:val="480"/>
          <w:marRight w:val="0"/>
          <w:marTop w:val="0"/>
          <w:marBottom w:val="0"/>
          <w:divBdr>
            <w:top w:val="none" w:sz="0" w:space="0" w:color="auto"/>
            <w:left w:val="none" w:sz="0" w:space="0" w:color="auto"/>
            <w:bottom w:val="none" w:sz="0" w:space="0" w:color="auto"/>
            <w:right w:val="none" w:sz="0" w:space="0" w:color="auto"/>
          </w:divBdr>
        </w:div>
        <w:div w:id="63339638">
          <w:marLeft w:val="480"/>
          <w:marRight w:val="0"/>
          <w:marTop w:val="0"/>
          <w:marBottom w:val="0"/>
          <w:divBdr>
            <w:top w:val="none" w:sz="0" w:space="0" w:color="auto"/>
            <w:left w:val="none" w:sz="0" w:space="0" w:color="auto"/>
            <w:bottom w:val="none" w:sz="0" w:space="0" w:color="auto"/>
            <w:right w:val="none" w:sz="0" w:space="0" w:color="auto"/>
          </w:divBdr>
        </w:div>
        <w:div w:id="1164277075">
          <w:marLeft w:val="480"/>
          <w:marRight w:val="0"/>
          <w:marTop w:val="0"/>
          <w:marBottom w:val="0"/>
          <w:divBdr>
            <w:top w:val="none" w:sz="0" w:space="0" w:color="auto"/>
            <w:left w:val="none" w:sz="0" w:space="0" w:color="auto"/>
            <w:bottom w:val="none" w:sz="0" w:space="0" w:color="auto"/>
            <w:right w:val="none" w:sz="0" w:space="0" w:color="auto"/>
          </w:divBdr>
        </w:div>
        <w:div w:id="1964648957">
          <w:marLeft w:val="480"/>
          <w:marRight w:val="0"/>
          <w:marTop w:val="0"/>
          <w:marBottom w:val="0"/>
          <w:divBdr>
            <w:top w:val="none" w:sz="0" w:space="0" w:color="auto"/>
            <w:left w:val="none" w:sz="0" w:space="0" w:color="auto"/>
            <w:bottom w:val="none" w:sz="0" w:space="0" w:color="auto"/>
            <w:right w:val="none" w:sz="0" w:space="0" w:color="auto"/>
          </w:divBdr>
        </w:div>
        <w:div w:id="195699882">
          <w:marLeft w:val="480"/>
          <w:marRight w:val="0"/>
          <w:marTop w:val="0"/>
          <w:marBottom w:val="0"/>
          <w:divBdr>
            <w:top w:val="none" w:sz="0" w:space="0" w:color="auto"/>
            <w:left w:val="none" w:sz="0" w:space="0" w:color="auto"/>
            <w:bottom w:val="none" w:sz="0" w:space="0" w:color="auto"/>
            <w:right w:val="none" w:sz="0" w:space="0" w:color="auto"/>
          </w:divBdr>
        </w:div>
      </w:divsChild>
    </w:div>
    <w:div w:id="333919241">
      <w:bodyDiv w:val="1"/>
      <w:marLeft w:val="0"/>
      <w:marRight w:val="0"/>
      <w:marTop w:val="0"/>
      <w:marBottom w:val="0"/>
      <w:divBdr>
        <w:top w:val="none" w:sz="0" w:space="0" w:color="auto"/>
        <w:left w:val="none" w:sz="0" w:space="0" w:color="auto"/>
        <w:bottom w:val="none" w:sz="0" w:space="0" w:color="auto"/>
        <w:right w:val="none" w:sz="0" w:space="0" w:color="auto"/>
      </w:divBdr>
    </w:div>
    <w:div w:id="334263820">
      <w:bodyDiv w:val="1"/>
      <w:marLeft w:val="0"/>
      <w:marRight w:val="0"/>
      <w:marTop w:val="0"/>
      <w:marBottom w:val="0"/>
      <w:divBdr>
        <w:top w:val="none" w:sz="0" w:space="0" w:color="auto"/>
        <w:left w:val="none" w:sz="0" w:space="0" w:color="auto"/>
        <w:bottom w:val="none" w:sz="0" w:space="0" w:color="auto"/>
        <w:right w:val="none" w:sz="0" w:space="0" w:color="auto"/>
      </w:divBdr>
      <w:divsChild>
        <w:div w:id="678655924">
          <w:marLeft w:val="480"/>
          <w:marRight w:val="0"/>
          <w:marTop w:val="0"/>
          <w:marBottom w:val="0"/>
          <w:divBdr>
            <w:top w:val="none" w:sz="0" w:space="0" w:color="auto"/>
            <w:left w:val="none" w:sz="0" w:space="0" w:color="auto"/>
            <w:bottom w:val="none" w:sz="0" w:space="0" w:color="auto"/>
            <w:right w:val="none" w:sz="0" w:space="0" w:color="auto"/>
          </w:divBdr>
        </w:div>
        <w:div w:id="1458599320">
          <w:marLeft w:val="480"/>
          <w:marRight w:val="0"/>
          <w:marTop w:val="0"/>
          <w:marBottom w:val="0"/>
          <w:divBdr>
            <w:top w:val="none" w:sz="0" w:space="0" w:color="auto"/>
            <w:left w:val="none" w:sz="0" w:space="0" w:color="auto"/>
            <w:bottom w:val="none" w:sz="0" w:space="0" w:color="auto"/>
            <w:right w:val="none" w:sz="0" w:space="0" w:color="auto"/>
          </w:divBdr>
        </w:div>
        <w:div w:id="2136482167">
          <w:marLeft w:val="480"/>
          <w:marRight w:val="0"/>
          <w:marTop w:val="0"/>
          <w:marBottom w:val="0"/>
          <w:divBdr>
            <w:top w:val="none" w:sz="0" w:space="0" w:color="auto"/>
            <w:left w:val="none" w:sz="0" w:space="0" w:color="auto"/>
            <w:bottom w:val="none" w:sz="0" w:space="0" w:color="auto"/>
            <w:right w:val="none" w:sz="0" w:space="0" w:color="auto"/>
          </w:divBdr>
        </w:div>
        <w:div w:id="1453594797">
          <w:marLeft w:val="480"/>
          <w:marRight w:val="0"/>
          <w:marTop w:val="0"/>
          <w:marBottom w:val="0"/>
          <w:divBdr>
            <w:top w:val="none" w:sz="0" w:space="0" w:color="auto"/>
            <w:left w:val="none" w:sz="0" w:space="0" w:color="auto"/>
            <w:bottom w:val="none" w:sz="0" w:space="0" w:color="auto"/>
            <w:right w:val="none" w:sz="0" w:space="0" w:color="auto"/>
          </w:divBdr>
        </w:div>
        <w:div w:id="466555626">
          <w:marLeft w:val="480"/>
          <w:marRight w:val="0"/>
          <w:marTop w:val="0"/>
          <w:marBottom w:val="0"/>
          <w:divBdr>
            <w:top w:val="none" w:sz="0" w:space="0" w:color="auto"/>
            <w:left w:val="none" w:sz="0" w:space="0" w:color="auto"/>
            <w:bottom w:val="none" w:sz="0" w:space="0" w:color="auto"/>
            <w:right w:val="none" w:sz="0" w:space="0" w:color="auto"/>
          </w:divBdr>
        </w:div>
        <w:div w:id="376855522">
          <w:marLeft w:val="480"/>
          <w:marRight w:val="0"/>
          <w:marTop w:val="0"/>
          <w:marBottom w:val="0"/>
          <w:divBdr>
            <w:top w:val="none" w:sz="0" w:space="0" w:color="auto"/>
            <w:left w:val="none" w:sz="0" w:space="0" w:color="auto"/>
            <w:bottom w:val="none" w:sz="0" w:space="0" w:color="auto"/>
            <w:right w:val="none" w:sz="0" w:space="0" w:color="auto"/>
          </w:divBdr>
        </w:div>
        <w:div w:id="977538717">
          <w:marLeft w:val="480"/>
          <w:marRight w:val="0"/>
          <w:marTop w:val="0"/>
          <w:marBottom w:val="0"/>
          <w:divBdr>
            <w:top w:val="none" w:sz="0" w:space="0" w:color="auto"/>
            <w:left w:val="none" w:sz="0" w:space="0" w:color="auto"/>
            <w:bottom w:val="none" w:sz="0" w:space="0" w:color="auto"/>
            <w:right w:val="none" w:sz="0" w:space="0" w:color="auto"/>
          </w:divBdr>
        </w:div>
        <w:div w:id="763722816">
          <w:marLeft w:val="480"/>
          <w:marRight w:val="0"/>
          <w:marTop w:val="0"/>
          <w:marBottom w:val="0"/>
          <w:divBdr>
            <w:top w:val="none" w:sz="0" w:space="0" w:color="auto"/>
            <w:left w:val="none" w:sz="0" w:space="0" w:color="auto"/>
            <w:bottom w:val="none" w:sz="0" w:space="0" w:color="auto"/>
            <w:right w:val="none" w:sz="0" w:space="0" w:color="auto"/>
          </w:divBdr>
        </w:div>
        <w:div w:id="1971746440">
          <w:marLeft w:val="480"/>
          <w:marRight w:val="0"/>
          <w:marTop w:val="0"/>
          <w:marBottom w:val="0"/>
          <w:divBdr>
            <w:top w:val="none" w:sz="0" w:space="0" w:color="auto"/>
            <w:left w:val="none" w:sz="0" w:space="0" w:color="auto"/>
            <w:bottom w:val="none" w:sz="0" w:space="0" w:color="auto"/>
            <w:right w:val="none" w:sz="0" w:space="0" w:color="auto"/>
          </w:divBdr>
        </w:div>
        <w:div w:id="1962685717">
          <w:marLeft w:val="480"/>
          <w:marRight w:val="0"/>
          <w:marTop w:val="0"/>
          <w:marBottom w:val="0"/>
          <w:divBdr>
            <w:top w:val="none" w:sz="0" w:space="0" w:color="auto"/>
            <w:left w:val="none" w:sz="0" w:space="0" w:color="auto"/>
            <w:bottom w:val="none" w:sz="0" w:space="0" w:color="auto"/>
            <w:right w:val="none" w:sz="0" w:space="0" w:color="auto"/>
          </w:divBdr>
        </w:div>
        <w:div w:id="951790878">
          <w:marLeft w:val="480"/>
          <w:marRight w:val="0"/>
          <w:marTop w:val="0"/>
          <w:marBottom w:val="0"/>
          <w:divBdr>
            <w:top w:val="none" w:sz="0" w:space="0" w:color="auto"/>
            <w:left w:val="none" w:sz="0" w:space="0" w:color="auto"/>
            <w:bottom w:val="none" w:sz="0" w:space="0" w:color="auto"/>
            <w:right w:val="none" w:sz="0" w:space="0" w:color="auto"/>
          </w:divBdr>
        </w:div>
        <w:div w:id="600113877">
          <w:marLeft w:val="480"/>
          <w:marRight w:val="0"/>
          <w:marTop w:val="0"/>
          <w:marBottom w:val="0"/>
          <w:divBdr>
            <w:top w:val="none" w:sz="0" w:space="0" w:color="auto"/>
            <w:left w:val="none" w:sz="0" w:space="0" w:color="auto"/>
            <w:bottom w:val="none" w:sz="0" w:space="0" w:color="auto"/>
            <w:right w:val="none" w:sz="0" w:space="0" w:color="auto"/>
          </w:divBdr>
        </w:div>
        <w:div w:id="1339383386">
          <w:marLeft w:val="480"/>
          <w:marRight w:val="0"/>
          <w:marTop w:val="0"/>
          <w:marBottom w:val="0"/>
          <w:divBdr>
            <w:top w:val="none" w:sz="0" w:space="0" w:color="auto"/>
            <w:left w:val="none" w:sz="0" w:space="0" w:color="auto"/>
            <w:bottom w:val="none" w:sz="0" w:space="0" w:color="auto"/>
            <w:right w:val="none" w:sz="0" w:space="0" w:color="auto"/>
          </w:divBdr>
        </w:div>
        <w:div w:id="1348678183">
          <w:marLeft w:val="480"/>
          <w:marRight w:val="0"/>
          <w:marTop w:val="0"/>
          <w:marBottom w:val="0"/>
          <w:divBdr>
            <w:top w:val="none" w:sz="0" w:space="0" w:color="auto"/>
            <w:left w:val="none" w:sz="0" w:space="0" w:color="auto"/>
            <w:bottom w:val="none" w:sz="0" w:space="0" w:color="auto"/>
            <w:right w:val="none" w:sz="0" w:space="0" w:color="auto"/>
          </w:divBdr>
        </w:div>
        <w:div w:id="2146846641">
          <w:marLeft w:val="480"/>
          <w:marRight w:val="0"/>
          <w:marTop w:val="0"/>
          <w:marBottom w:val="0"/>
          <w:divBdr>
            <w:top w:val="none" w:sz="0" w:space="0" w:color="auto"/>
            <w:left w:val="none" w:sz="0" w:space="0" w:color="auto"/>
            <w:bottom w:val="none" w:sz="0" w:space="0" w:color="auto"/>
            <w:right w:val="none" w:sz="0" w:space="0" w:color="auto"/>
          </w:divBdr>
        </w:div>
        <w:div w:id="726801895">
          <w:marLeft w:val="480"/>
          <w:marRight w:val="0"/>
          <w:marTop w:val="0"/>
          <w:marBottom w:val="0"/>
          <w:divBdr>
            <w:top w:val="none" w:sz="0" w:space="0" w:color="auto"/>
            <w:left w:val="none" w:sz="0" w:space="0" w:color="auto"/>
            <w:bottom w:val="none" w:sz="0" w:space="0" w:color="auto"/>
            <w:right w:val="none" w:sz="0" w:space="0" w:color="auto"/>
          </w:divBdr>
        </w:div>
        <w:div w:id="1241330225">
          <w:marLeft w:val="480"/>
          <w:marRight w:val="0"/>
          <w:marTop w:val="0"/>
          <w:marBottom w:val="0"/>
          <w:divBdr>
            <w:top w:val="none" w:sz="0" w:space="0" w:color="auto"/>
            <w:left w:val="none" w:sz="0" w:space="0" w:color="auto"/>
            <w:bottom w:val="none" w:sz="0" w:space="0" w:color="auto"/>
            <w:right w:val="none" w:sz="0" w:space="0" w:color="auto"/>
          </w:divBdr>
        </w:div>
        <w:div w:id="1797719552">
          <w:marLeft w:val="480"/>
          <w:marRight w:val="0"/>
          <w:marTop w:val="0"/>
          <w:marBottom w:val="0"/>
          <w:divBdr>
            <w:top w:val="none" w:sz="0" w:space="0" w:color="auto"/>
            <w:left w:val="none" w:sz="0" w:space="0" w:color="auto"/>
            <w:bottom w:val="none" w:sz="0" w:space="0" w:color="auto"/>
            <w:right w:val="none" w:sz="0" w:space="0" w:color="auto"/>
          </w:divBdr>
        </w:div>
      </w:divsChild>
    </w:div>
    <w:div w:id="337273886">
      <w:bodyDiv w:val="1"/>
      <w:marLeft w:val="0"/>
      <w:marRight w:val="0"/>
      <w:marTop w:val="0"/>
      <w:marBottom w:val="0"/>
      <w:divBdr>
        <w:top w:val="none" w:sz="0" w:space="0" w:color="auto"/>
        <w:left w:val="none" w:sz="0" w:space="0" w:color="auto"/>
        <w:bottom w:val="none" w:sz="0" w:space="0" w:color="auto"/>
        <w:right w:val="none" w:sz="0" w:space="0" w:color="auto"/>
      </w:divBdr>
    </w:div>
    <w:div w:id="343942650">
      <w:bodyDiv w:val="1"/>
      <w:marLeft w:val="0"/>
      <w:marRight w:val="0"/>
      <w:marTop w:val="0"/>
      <w:marBottom w:val="0"/>
      <w:divBdr>
        <w:top w:val="none" w:sz="0" w:space="0" w:color="auto"/>
        <w:left w:val="none" w:sz="0" w:space="0" w:color="auto"/>
        <w:bottom w:val="none" w:sz="0" w:space="0" w:color="auto"/>
        <w:right w:val="none" w:sz="0" w:space="0" w:color="auto"/>
      </w:divBdr>
      <w:divsChild>
        <w:div w:id="1679042516">
          <w:marLeft w:val="480"/>
          <w:marRight w:val="0"/>
          <w:marTop w:val="0"/>
          <w:marBottom w:val="0"/>
          <w:divBdr>
            <w:top w:val="none" w:sz="0" w:space="0" w:color="auto"/>
            <w:left w:val="none" w:sz="0" w:space="0" w:color="auto"/>
            <w:bottom w:val="none" w:sz="0" w:space="0" w:color="auto"/>
            <w:right w:val="none" w:sz="0" w:space="0" w:color="auto"/>
          </w:divBdr>
        </w:div>
        <w:div w:id="2096778895">
          <w:marLeft w:val="480"/>
          <w:marRight w:val="0"/>
          <w:marTop w:val="0"/>
          <w:marBottom w:val="0"/>
          <w:divBdr>
            <w:top w:val="none" w:sz="0" w:space="0" w:color="auto"/>
            <w:left w:val="none" w:sz="0" w:space="0" w:color="auto"/>
            <w:bottom w:val="none" w:sz="0" w:space="0" w:color="auto"/>
            <w:right w:val="none" w:sz="0" w:space="0" w:color="auto"/>
          </w:divBdr>
        </w:div>
        <w:div w:id="1629310630">
          <w:marLeft w:val="480"/>
          <w:marRight w:val="0"/>
          <w:marTop w:val="0"/>
          <w:marBottom w:val="0"/>
          <w:divBdr>
            <w:top w:val="none" w:sz="0" w:space="0" w:color="auto"/>
            <w:left w:val="none" w:sz="0" w:space="0" w:color="auto"/>
            <w:bottom w:val="none" w:sz="0" w:space="0" w:color="auto"/>
            <w:right w:val="none" w:sz="0" w:space="0" w:color="auto"/>
          </w:divBdr>
        </w:div>
        <w:div w:id="2117752822">
          <w:marLeft w:val="480"/>
          <w:marRight w:val="0"/>
          <w:marTop w:val="0"/>
          <w:marBottom w:val="0"/>
          <w:divBdr>
            <w:top w:val="none" w:sz="0" w:space="0" w:color="auto"/>
            <w:left w:val="none" w:sz="0" w:space="0" w:color="auto"/>
            <w:bottom w:val="none" w:sz="0" w:space="0" w:color="auto"/>
            <w:right w:val="none" w:sz="0" w:space="0" w:color="auto"/>
          </w:divBdr>
        </w:div>
        <w:div w:id="98067959">
          <w:marLeft w:val="480"/>
          <w:marRight w:val="0"/>
          <w:marTop w:val="0"/>
          <w:marBottom w:val="0"/>
          <w:divBdr>
            <w:top w:val="none" w:sz="0" w:space="0" w:color="auto"/>
            <w:left w:val="none" w:sz="0" w:space="0" w:color="auto"/>
            <w:bottom w:val="none" w:sz="0" w:space="0" w:color="auto"/>
            <w:right w:val="none" w:sz="0" w:space="0" w:color="auto"/>
          </w:divBdr>
        </w:div>
        <w:div w:id="1757894592">
          <w:marLeft w:val="480"/>
          <w:marRight w:val="0"/>
          <w:marTop w:val="0"/>
          <w:marBottom w:val="0"/>
          <w:divBdr>
            <w:top w:val="none" w:sz="0" w:space="0" w:color="auto"/>
            <w:left w:val="none" w:sz="0" w:space="0" w:color="auto"/>
            <w:bottom w:val="none" w:sz="0" w:space="0" w:color="auto"/>
            <w:right w:val="none" w:sz="0" w:space="0" w:color="auto"/>
          </w:divBdr>
        </w:div>
        <w:div w:id="211768437">
          <w:marLeft w:val="480"/>
          <w:marRight w:val="0"/>
          <w:marTop w:val="0"/>
          <w:marBottom w:val="0"/>
          <w:divBdr>
            <w:top w:val="none" w:sz="0" w:space="0" w:color="auto"/>
            <w:left w:val="none" w:sz="0" w:space="0" w:color="auto"/>
            <w:bottom w:val="none" w:sz="0" w:space="0" w:color="auto"/>
            <w:right w:val="none" w:sz="0" w:space="0" w:color="auto"/>
          </w:divBdr>
        </w:div>
        <w:div w:id="1708412296">
          <w:marLeft w:val="480"/>
          <w:marRight w:val="0"/>
          <w:marTop w:val="0"/>
          <w:marBottom w:val="0"/>
          <w:divBdr>
            <w:top w:val="none" w:sz="0" w:space="0" w:color="auto"/>
            <w:left w:val="none" w:sz="0" w:space="0" w:color="auto"/>
            <w:bottom w:val="none" w:sz="0" w:space="0" w:color="auto"/>
            <w:right w:val="none" w:sz="0" w:space="0" w:color="auto"/>
          </w:divBdr>
        </w:div>
        <w:div w:id="2002268208">
          <w:marLeft w:val="480"/>
          <w:marRight w:val="0"/>
          <w:marTop w:val="0"/>
          <w:marBottom w:val="0"/>
          <w:divBdr>
            <w:top w:val="none" w:sz="0" w:space="0" w:color="auto"/>
            <w:left w:val="none" w:sz="0" w:space="0" w:color="auto"/>
            <w:bottom w:val="none" w:sz="0" w:space="0" w:color="auto"/>
            <w:right w:val="none" w:sz="0" w:space="0" w:color="auto"/>
          </w:divBdr>
        </w:div>
        <w:div w:id="592518314">
          <w:marLeft w:val="480"/>
          <w:marRight w:val="0"/>
          <w:marTop w:val="0"/>
          <w:marBottom w:val="0"/>
          <w:divBdr>
            <w:top w:val="none" w:sz="0" w:space="0" w:color="auto"/>
            <w:left w:val="none" w:sz="0" w:space="0" w:color="auto"/>
            <w:bottom w:val="none" w:sz="0" w:space="0" w:color="auto"/>
            <w:right w:val="none" w:sz="0" w:space="0" w:color="auto"/>
          </w:divBdr>
        </w:div>
        <w:div w:id="467210225">
          <w:marLeft w:val="480"/>
          <w:marRight w:val="0"/>
          <w:marTop w:val="0"/>
          <w:marBottom w:val="0"/>
          <w:divBdr>
            <w:top w:val="none" w:sz="0" w:space="0" w:color="auto"/>
            <w:left w:val="none" w:sz="0" w:space="0" w:color="auto"/>
            <w:bottom w:val="none" w:sz="0" w:space="0" w:color="auto"/>
            <w:right w:val="none" w:sz="0" w:space="0" w:color="auto"/>
          </w:divBdr>
        </w:div>
        <w:div w:id="1510557860">
          <w:marLeft w:val="480"/>
          <w:marRight w:val="0"/>
          <w:marTop w:val="0"/>
          <w:marBottom w:val="0"/>
          <w:divBdr>
            <w:top w:val="none" w:sz="0" w:space="0" w:color="auto"/>
            <w:left w:val="none" w:sz="0" w:space="0" w:color="auto"/>
            <w:bottom w:val="none" w:sz="0" w:space="0" w:color="auto"/>
            <w:right w:val="none" w:sz="0" w:space="0" w:color="auto"/>
          </w:divBdr>
        </w:div>
        <w:div w:id="2025128503">
          <w:marLeft w:val="480"/>
          <w:marRight w:val="0"/>
          <w:marTop w:val="0"/>
          <w:marBottom w:val="0"/>
          <w:divBdr>
            <w:top w:val="none" w:sz="0" w:space="0" w:color="auto"/>
            <w:left w:val="none" w:sz="0" w:space="0" w:color="auto"/>
            <w:bottom w:val="none" w:sz="0" w:space="0" w:color="auto"/>
            <w:right w:val="none" w:sz="0" w:space="0" w:color="auto"/>
          </w:divBdr>
        </w:div>
        <w:div w:id="657659108">
          <w:marLeft w:val="480"/>
          <w:marRight w:val="0"/>
          <w:marTop w:val="0"/>
          <w:marBottom w:val="0"/>
          <w:divBdr>
            <w:top w:val="none" w:sz="0" w:space="0" w:color="auto"/>
            <w:left w:val="none" w:sz="0" w:space="0" w:color="auto"/>
            <w:bottom w:val="none" w:sz="0" w:space="0" w:color="auto"/>
            <w:right w:val="none" w:sz="0" w:space="0" w:color="auto"/>
          </w:divBdr>
        </w:div>
        <w:div w:id="1329482674">
          <w:marLeft w:val="480"/>
          <w:marRight w:val="0"/>
          <w:marTop w:val="0"/>
          <w:marBottom w:val="0"/>
          <w:divBdr>
            <w:top w:val="none" w:sz="0" w:space="0" w:color="auto"/>
            <w:left w:val="none" w:sz="0" w:space="0" w:color="auto"/>
            <w:bottom w:val="none" w:sz="0" w:space="0" w:color="auto"/>
            <w:right w:val="none" w:sz="0" w:space="0" w:color="auto"/>
          </w:divBdr>
        </w:div>
        <w:div w:id="782580931">
          <w:marLeft w:val="480"/>
          <w:marRight w:val="0"/>
          <w:marTop w:val="0"/>
          <w:marBottom w:val="0"/>
          <w:divBdr>
            <w:top w:val="none" w:sz="0" w:space="0" w:color="auto"/>
            <w:left w:val="none" w:sz="0" w:space="0" w:color="auto"/>
            <w:bottom w:val="none" w:sz="0" w:space="0" w:color="auto"/>
            <w:right w:val="none" w:sz="0" w:space="0" w:color="auto"/>
          </w:divBdr>
        </w:div>
        <w:div w:id="2046060944">
          <w:marLeft w:val="480"/>
          <w:marRight w:val="0"/>
          <w:marTop w:val="0"/>
          <w:marBottom w:val="0"/>
          <w:divBdr>
            <w:top w:val="none" w:sz="0" w:space="0" w:color="auto"/>
            <w:left w:val="none" w:sz="0" w:space="0" w:color="auto"/>
            <w:bottom w:val="none" w:sz="0" w:space="0" w:color="auto"/>
            <w:right w:val="none" w:sz="0" w:space="0" w:color="auto"/>
          </w:divBdr>
        </w:div>
        <w:div w:id="1361852696">
          <w:marLeft w:val="480"/>
          <w:marRight w:val="0"/>
          <w:marTop w:val="0"/>
          <w:marBottom w:val="0"/>
          <w:divBdr>
            <w:top w:val="none" w:sz="0" w:space="0" w:color="auto"/>
            <w:left w:val="none" w:sz="0" w:space="0" w:color="auto"/>
            <w:bottom w:val="none" w:sz="0" w:space="0" w:color="auto"/>
            <w:right w:val="none" w:sz="0" w:space="0" w:color="auto"/>
          </w:divBdr>
        </w:div>
        <w:div w:id="1039551047">
          <w:marLeft w:val="480"/>
          <w:marRight w:val="0"/>
          <w:marTop w:val="0"/>
          <w:marBottom w:val="0"/>
          <w:divBdr>
            <w:top w:val="none" w:sz="0" w:space="0" w:color="auto"/>
            <w:left w:val="none" w:sz="0" w:space="0" w:color="auto"/>
            <w:bottom w:val="none" w:sz="0" w:space="0" w:color="auto"/>
            <w:right w:val="none" w:sz="0" w:space="0" w:color="auto"/>
          </w:divBdr>
        </w:div>
        <w:div w:id="1623146844">
          <w:marLeft w:val="480"/>
          <w:marRight w:val="0"/>
          <w:marTop w:val="0"/>
          <w:marBottom w:val="0"/>
          <w:divBdr>
            <w:top w:val="none" w:sz="0" w:space="0" w:color="auto"/>
            <w:left w:val="none" w:sz="0" w:space="0" w:color="auto"/>
            <w:bottom w:val="none" w:sz="0" w:space="0" w:color="auto"/>
            <w:right w:val="none" w:sz="0" w:space="0" w:color="auto"/>
          </w:divBdr>
        </w:div>
        <w:div w:id="1670478876">
          <w:marLeft w:val="480"/>
          <w:marRight w:val="0"/>
          <w:marTop w:val="0"/>
          <w:marBottom w:val="0"/>
          <w:divBdr>
            <w:top w:val="none" w:sz="0" w:space="0" w:color="auto"/>
            <w:left w:val="none" w:sz="0" w:space="0" w:color="auto"/>
            <w:bottom w:val="none" w:sz="0" w:space="0" w:color="auto"/>
            <w:right w:val="none" w:sz="0" w:space="0" w:color="auto"/>
          </w:divBdr>
        </w:div>
        <w:div w:id="485055729">
          <w:marLeft w:val="480"/>
          <w:marRight w:val="0"/>
          <w:marTop w:val="0"/>
          <w:marBottom w:val="0"/>
          <w:divBdr>
            <w:top w:val="none" w:sz="0" w:space="0" w:color="auto"/>
            <w:left w:val="none" w:sz="0" w:space="0" w:color="auto"/>
            <w:bottom w:val="none" w:sz="0" w:space="0" w:color="auto"/>
            <w:right w:val="none" w:sz="0" w:space="0" w:color="auto"/>
          </w:divBdr>
        </w:div>
        <w:div w:id="1465006584">
          <w:marLeft w:val="480"/>
          <w:marRight w:val="0"/>
          <w:marTop w:val="0"/>
          <w:marBottom w:val="0"/>
          <w:divBdr>
            <w:top w:val="none" w:sz="0" w:space="0" w:color="auto"/>
            <w:left w:val="none" w:sz="0" w:space="0" w:color="auto"/>
            <w:bottom w:val="none" w:sz="0" w:space="0" w:color="auto"/>
            <w:right w:val="none" w:sz="0" w:space="0" w:color="auto"/>
          </w:divBdr>
        </w:div>
        <w:div w:id="735206275">
          <w:marLeft w:val="480"/>
          <w:marRight w:val="0"/>
          <w:marTop w:val="0"/>
          <w:marBottom w:val="0"/>
          <w:divBdr>
            <w:top w:val="none" w:sz="0" w:space="0" w:color="auto"/>
            <w:left w:val="none" w:sz="0" w:space="0" w:color="auto"/>
            <w:bottom w:val="none" w:sz="0" w:space="0" w:color="auto"/>
            <w:right w:val="none" w:sz="0" w:space="0" w:color="auto"/>
          </w:divBdr>
        </w:div>
        <w:div w:id="1239709502">
          <w:marLeft w:val="480"/>
          <w:marRight w:val="0"/>
          <w:marTop w:val="0"/>
          <w:marBottom w:val="0"/>
          <w:divBdr>
            <w:top w:val="none" w:sz="0" w:space="0" w:color="auto"/>
            <w:left w:val="none" w:sz="0" w:space="0" w:color="auto"/>
            <w:bottom w:val="none" w:sz="0" w:space="0" w:color="auto"/>
            <w:right w:val="none" w:sz="0" w:space="0" w:color="auto"/>
          </w:divBdr>
        </w:div>
        <w:div w:id="1088846177">
          <w:marLeft w:val="480"/>
          <w:marRight w:val="0"/>
          <w:marTop w:val="0"/>
          <w:marBottom w:val="0"/>
          <w:divBdr>
            <w:top w:val="none" w:sz="0" w:space="0" w:color="auto"/>
            <w:left w:val="none" w:sz="0" w:space="0" w:color="auto"/>
            <w:bottom w:val="none" w:sz="0" w:space="0" w:color="auto"/>
            <w:right w:val="none" w:sz="0" w:space="0" w:color="auto"/>
          </w:divBdr>
        </w:div>
      </w:divsChild>
    </w:div>
    <w:div w:id="348802435">
      <w:bodyDiv w:val="1"/>
      <w:marLeft w:val="0"/>
      <w:marRight w:val="0"/>
      <w:marTop w:val="0"/>
      <w:marBottom w:val="0"/>
      <w:divBdr>
        <w:top w:val="none" w:sz="0" w:space="0" w:color="auto"/>
        <w:left w:val="none" w:sz="0" w:space="0" w:color="auto"/>
        <w:bottom w:val="none" w:sz="0" w:space="0" w:color="auto"/>
        <w:right w:val="none" w:sz="0" w:space="0" w:color="auto"/>
      </w:divBdr>
      <w:divsChild>
        <w:div w:id="1417940752">
          <w:marLeft w:val="480"/>
          <w:marRight w:val="0"/>
          <w:marTop w:val="0"/>
          <w:marBottom w:val="0"/>
          <w:divBdr>
            <w:top w:val="none" w:sz="0" w:space="0" w:color="auto"/>
            <w:left w:val="none" w:sz="0" w:space="0" w:color="auto"/>
            <w:bottom w:val="none" w:sz="0" w:space="0" w:color="auto"/>
            <w:right w:val="none" w:sz="0" w:space="0" w:color="auto"/>
          </w:divBdr>
        </w:div>
        <w:div w:id="1985112061">
          <w:marLeft w:val="480"/>
          <w:marRight w:val="0"/>
          <w:marTop w:val="0"/>
          <w:marBottom w:val="0"/>
          <w:divBdr>
            <w:top w:val="none" w:sz="0" w:space="0" w:color="auto"/>
            <w:left w:val="none" w:sz="0" w:space="0" w:color="auto"/>
            <w:bottom w:val="none" w:sz="0" w:space="0" w:color="auto"/>
            <w:right w:val="none" w:sz="0" w:space="0" w:color="auto"/>
          </w:divBdr>
        </w:div>
        <w:div w:id="1363939461">
          <w:marLeft w:val="480"/>
          <w:marRight w:val="0"/>
          <w:marTop w:val="0"/>
          <w:marBottom w:val="0"/>
          <w:divBdr>
            <w:top w:val="none" w:sz="0" w:space="0" w:color="auto"/>
            <w:left w:val="none" w:sz="0" w:space="0" w:color="auto"/>
            <w:bottom w:val="none" w:sz="0" w:space="0" w:color="auto"/>
            <w:right w:val="none" w:sz="0" w:space="0" w:color="auto"/>
          </w:divBdr>
        </w:div>
        <w:div w:id="857963035">
          <w:marLeft w:val="480"/>
          <w:marRight w:val="0"/>
          <w:marTop w:val="0"/>
          <w:marBottom w:val="0"/>
          <w:divBdr>
            <w:top w:val="none" w:sz="0" w:space="0" w:color="auto"/>
            <w:left w:val="none" w:sz="0" w:space="0" w:color="auto"/>
            <w:bottom w:val="none" w:sz="0" w:space="0" w:color="auto"/>
            <w:right w:val="none" w:sz="0" w:space="0" w:color="auto"/>
          </w:divBdr>
        </w:div>
        <w:div w:id="1243179820">
          <w:marLeft w:val="480"/>
          <w:marRight w:val="0"/>
          <w:marTop w:val="0"/>
          <w:marBottom w:val="0"/>
          <w:divBdr>
            <w:top w:val="none" w:sz="0" w:space="0" w:color="auto"/>
            <w:left w:val="none" w:sz="0" w:space="0" w:color="auto"/>
            <w:bottom w:val="none" w:sz="0" w:space="0" w:color="auto"/>
            <w:right w:val="none" w:sz="0" w:space="0" w:color="auto"/>
          </w:divBdr>
        </w:div>
        <w:div w:id="911037690">
          <w:marLeft w:val="480"/>
          <w:marRight w:val="0"/>
          <w:marTop w:val="0"/>
          <w:marBottom w:val="0"/>
          <w:divBdr>
            <w:top w:val="none" w:sz="0" w:space="0" w:color="auto"/>
            <w:left w:val="none" w:sz="0" w:space="0" w:color="auto"/>
            <w:bottom w:val="none" w:sz="0" w:space="0" w:color="auto"/>
            <w:right w:val="none" w:sz="0" w:space="0" w:color="auto"/>
          </w:divBdr>
        </w:div>
        <w:div w:id="1952279012">
          <w:marLeft w:val="480"/>
          <w:marRight w:val="0"/>
          <w:marTop w:val="0"/>
          <w:marBottom w:val="0"/>
          <w:divBdr>
            <w:top w:val="none" w:sz="0" w:space="0" w:color="auto"/>
            <w:left w:val="none" w:sz="0" w:space="0" w:color="auto"/>
            <w:bottom w:val="none" w:sz="0" w:space="0" w:color="auto"/>
            <w:right w:val="none" w:sz="0" w:space="0" w:color="auto"/>
          </w:divBdr>
        </w:div>
        <w:div w:id="228196365">
          <w:marLeft w:val="480"/>
          <w:marRight w:val="0"/>
          <w:marTop w:val="0"/>
          <w:marBottom w:val="0"/>
          <w:divBdr>
            <w:top w:val="none" w:sz="0" w:space="0" w:color="auto"/>
            <w:left w:val="none" w:sz="0" w:space="0" w:color="auto"/>
            <w:bottom w:val="none" w:sz="0" w:space="0" w:color="auto"/>
            <w:right w:val="none" w:sz="0" w:space="0" w:color="auto"/>
          </w:divBdr>
        </w:div>
        <w:div w:id="1603101110">
          <w:marLeft w:val="480"/>
          <w:marRight w:val="0"/>
          <w:marTop w:val="0"/>
          <w:marBottom w:val="0"/>
          <w:divBdr>
            <w:top w:val="none" w:sz="0" w:space="0" w:color="auto"/>
            <w:left w:val="none" w:sz="0" w:space="0" w:color="auto"/>
            <w:bottom w:val="none" w:sz="0" w:space="0" w:color="auto"/>
            <w:right w:val="none" w:sz="0" w:space="0" w:color="auto"/>
          </w:divBdr>
        </w:div>
        <w:div w:id="847401608">
          <w:marLeft w:val="480"/>
          <w:marRight w:val="0"/>
          <w:marTop w:val="0"/>
          <w:marBottom w:val="0"/>
          <w:divBdr>
            <w:top w:val="none" w:sz="0" w:space="0" w:color="auto"/>
            <w:left w:val="none" w:sz="0" w:space="0" w:color="auto"/>
            <w:bottom w:val="none" w:sz="0" w:space="0" w:color="auto"/>
            <w:right w:val="none" w:sz="0" w:space="0" w:color="auto"/>
          </w:divBdr>
        </w:div>
        <w:div w:id="2025863818">
          <w:marLeft w:val="480"/>
          <w:marRight w:val="0"/>
          <w:marTop w:val="0"/>
          <w:marBottom w:val="0"/>
          <w:divBdr>
            <w:top w:val="none" w:sz="0" w:space="0" w:color="auto"/>
            <w:left w:val="none" w:sz="0" w:space="0" w:color="auto"/>
            <w:bottom w:val="none" w:sz="0" w:space="0" w:color="auto"/>
            <w:right w:val="none" w:sz="0" w:space="0" w:color="auto"/>
          </w:divBdr>
        </w:div>
        <w:div w:id="1268464616">
          <w:marLeft w:val="480"/>
          <w:marRight w:val="0"/>
          <w:marTop w:val="0"/>
          <w:marBottom w:val="0"/>
          <w:divBdr>
            <w:top w:val="none" w:sz="0" w:space="0" w:color="auto"/>
            <w:left w:val="none" w:sz="0" w:space="0" w:color="auto"/>
            <w:bottom w:val="none" w:sz="0" w:space="0" w:color="auto"/>
            <w:right w:val="none" w:sz="0" w:space="0" w:color="auto"/>
          </w:divBdr>
        </w:div>
        <w:div w:id="2827257">
          <w:marLeft w:val="480"/>
          <w:marRight w:val="0"/>
          <w:marTop w:val="0"/>
          <w:marBottom w:val="0"/>
          <w:divBdr>
            <w:top w:val="none" w:sz="0" w:space="0" w:color="auto"/>
            <w:left w:val="none" w:sz="0" w:space="0" w:color="auto"/>
            <w:bottom w:val="none" w:sz="0" w:space="0" w:color="auto"/>
            <w:right w:val="none" w:sz="0" w:space="0" w:color="auto"/>
          </w:divBdr>
        </w:div>
        <w:div w:id="1319992021">
          <w:marLeft w:val="480"/>
          <w:marRight w:val="0"/>
          <w:marTop w:val="0"/>
          <w:marBottom w:val="0"/>
          <w:divBdr>
            <w:top w:val="none" w:sz="0" w:space="0" w:color="auto"/>
            <w:left w:val="none" w:sz="0" w:space="0" w:color="auto"/>
            <w:bottom w:val="none" w:sz="0" w:space="0" w:color="auto"/>
            <w:right w:val="none" w:sz="0" w:space="0" w:color="auto"/>
          </w:divBdr>
        </w:div>
        <w:div w:id="1132406609">
          <w:marLeft w:val="480"/>
          <w:marRight w:val="0"/>
          <w:marTop w:val="0"/>
          <w:marBottom w:val="0"/>
          <w:divBdr>
            <w:top w:val="none" w:sz="0" w:space="0" w:color="auto"/>
            <w:left w:val="none" w:sz="0" w:space="0" w:color="auto"/>
            <w:bottom w:val="none" w:sz="0" w:space="0" w:color="auto"/>
            <w:right w:val="none" w:sz="0" w:space="0" w:color="auto"/>
          </w:divBdr>
        </w:div>
        <w:div w:id="1665009855">
          <w:marLeft w:val="480"/>
          <w:marRight w:val="0"/>
          <w:marTop w:val="0"/>
          <w:marBottom w:val="0"/>
          <w:divBdr>
            <w:top w:val="none" w:sz="0" w:space="0" w:color="auto"/>
            <w:left w:val="none" w:sz="0" w:space="0" w:color="auto"/>
            <w:bottom w:val="none" w:sz="0" w:space="0" w:color="auto"/>
            <w:right w:val="none" w:sz="0" w:space="0" w:color="auto"/>
          </w:divBdr>
        </w:div>
        <w:div w:id="515735490">
          <w:marLeft w:val="480"/>
          <w:marRight w:val="0"/>
          <w:marTop w:val="0"/>
          <w:marBottom w:val="0"/>
          <w:divBdr>
            <w:top w:val="none" w:sz="0" w:space="0" w:color="auto"/>
            <w:left w:val="none" w:sz="0" w:space="0" w:color="auto"/>
            <w:bottom w:val="none" w:sz="0" w:space="0" w:color="auto"/>
            <w:right w:val="none" w:sz="0" w:space="0" w:color="auto"/>
          </w:divBdr>
        </w:div>
        <w:div w:id="1781535124">
          <w:marLeft w:val="480"/>
          <w:marRight w:val="0"/>
          <w:marTop w:val="0"/>
          <w:marBottom w:val="0"/>
          <w:divBdr>
            <w:top w:val="none" w:sz="0" w:space="0" w:color="auto"/>
            <w:left w:val="none" w:sz="0" w:space="0" w:color="auto"/>
            <w:bottom w:val="none" w:sz="0" w:space="0" w:color="auto"/>
            <w:right w:val="none" w:sz="0" w:space="0" w:color="auto"/>
          </w:divBdr>
        </w:div>
        <w:div w:id="646592654">
          <w:marLeft w:val="480"/>
          <w:marRight w:val="0"/>
          <w:marTop w:val="0"/>
          <w:marBottom w:val="0"/>
          <w:divBdr>
            <w:top w:val="none" w:sz="0" w:space="0" w:color="auto"/>
            <w:left w:val="none" w:sz="0" w:space="0" w:color="auto"/>
            <w:bottom w:val="none" w:sz="0" w:space="0" w:color="auto"/>
            <w:right w:val="none" w:sz="0" w:space="0" w:color="auto"/>
          </w:divBdr>
        </w:div>
        <w:div w:id="1612203899">
          <w:marLeft w:val="480"/>
          <w:marRight w:val="0"/>
          <w:marTop w:val="0"/>
          <w:marBottom w:val="0"/>
          <w:divBdr>
            <w:top w:val="none" w:sz="0" w:space="0" w:color="auto"/>
            <w:left w:val="none" w:sz="0" w:space="0" w:color="auto"/>
            <w:bottom w:val="none" w:sz="0" w:space="0" w:color="auto"/>
            <w:right w:val="none" w:sz="0" w:space="0" w:color="auto"/>
          </w:divBdr>
        </w:div>
        <w:div w:id="398788842">
          <w:marLeft w:val="480"/>
          <w:marRight w:val="0"/>
          <w:marTop w:val="0"/>
          <w:marBottom w:val="0"/>
          <w:divBdr>
            <w:top w:val="none" w:sz="0" w:space="0" w:color="auto"/>
            <w:left w:val="none" w:sz="0" w:space="0" w:color="auto"/>
            <w:bottom w:val="none" w:sz="0" w:space="0" w:color="auto"/>
            <w:right w:val="none" w:sz="0" w:space="0" w:color="auto"/>
          </w:divBdr>
        </w:div>
        <w:div w:id="144008157">
          <w:marLeft w:val="480"/>
          <w:marRight w:val="0"/>
          <w:marTop w:val="0"/>
          <w:marBottom w:val="0"/>
          <w:divBdr>
            <w:top w:val="none" w:sz="0" w:space="0" w:color="auto"/>
            <w:left w:val="none" w:sz="0" w:space="0" w:color="auto"/>
            <w:bottom w:val="none" w:sz="0" w:space="0" w:color="auto"/>
            <w:right w:val="none" w:sz="0" w:space="0" w:color="auto"/>
          </w:divBdr>
        </w:div>
        <w:div w:id="1725370395">
          <w:marLeft w:val="480"/>
          <w:marRight w:val="0"/>
          <w:marTop w:val="0"/>
          <w:marBottom w:val="0"/>
          <w:divBdr>
            <w:top w:val="none" w:sz="0" w:space="0" w:color="auto"/>
            <w:left w:val="none" w:sz="0" w:space="0" w:color="auto"/>
            <w:bottom w:val="none" w:sz="0" w:space="0" w:color="auto"/>
            <w:right w:val="none" w:sz="0" w:space="0" w:color="auto"/>
          </w:divBdr>
        </w:div>
        <w:div w:id="153181302">
          <w:marLeft w:val="480"/>
          <w:marRight w:val="0"/>
          <w:marTop w:val="0"/>
          <w:marBottom w:val="0"/>
          <w:divBdr>
            <w:top w:val="none" w:sz="0" w:space="0" w:color="auto"/>
            <w:left w:val="none" w:sz="0" w:space="0" w:color="auto"/>
            <w:bottom w:val="none" w:sz="0" w:space="0" w:color="auto"/>
            <w:right w:val="none" w:sz="0" w:space="0" w:color="auto"/>
          </w:divBdr>
        </w:div>
        <w:div w:id="783620380">
          <w:marLeft w:val="480"/>
          <w:marRight w:val="0"/>
          <w:marTop w:val="0"/>
          <w:marBottom w:val="0"/>
          <w:divBdr>
            <w:top w:val="none" w:sz="0" w:space="0" w:color="auto"/>
            <w:left w:val="none" w:sz="0" w:space="0" w:color="auto"/>
            <w:bottom w:val="none" w:sz="0" w:space="0" w:color="auto"/>
            <w:right w:val="none" w:sz="0" w:space="0" w:color="auto"/>
          </w:divBdr>
        </w:div>
        <w:div w:id="1847859174">
          <w:marLeft w:val="480"/>
          <w:marRight w:val="0"/>
          <w:marTop w:val="0"/>
          <w:marBottom w:val="0"/>
          <w:divBdr>
            <w:top w:val="none" w:sz="0" w:space="0" w:color="auto"/>
            <w:left w:val="none" w:sz="0" w:space="0" w:color="auto"/>
            <w:bottom w:val="none" w:sz="0" w:space="0" w:color="auto"/>
            <w:right w:val="none" w:sz="0" w:space="0" w:color="auto"/>
          </w:divBdr>
        </w:div>
        <w:div w:id="534656112">
          <w:marLeft w:val="480"/>
          <w:marRight w:val="0"/>
          <w:marTop w:val="0"/>
          <w:marBottom w:val="0"/>
          <w:divBdr>
            <w:top w:val="none" w:sz="0" w:space="0" w:color="auto"/>
            <w:left w:val="none" w:sz="0" w:space="0" w:color="auto"/>
            <w:bottom w:val="none" w:sz="0" w:space="0" w:color="auto"/>
            <w:right w:val="none" w:sz="0" w:space="0" w:color="auto"/>
          </w:divBdr>
        </w:div>
        <w:div w:id="1777561250">
          <w:marLeft w:val="480"/>
          <w:marRight w:val="0"/>
          <w:marTop w:val="0"/>
          <w:marBottom w:val="0"/>
          <w:divBdr>
            <w:top w:val="none" w:sz="0" w:space="0" w:color="auto"/>
            <w:left w:val="none" w:sz="0" w:space="0" w:color="auto"/>
            <w:bottom w:val="none" w:sz="0" w:space="0" w:color="auto"/>
            <w:right w:val="none" w:sz="0" w:space="0" w:color="auto"/>
          </w:divBdr>
        </w:div>
        <w:div w:id="1922106025">
          <w:marLeft w:val="480"/>
          <w:marRight w:val="0"/>
          <w:marTop w:val="0"/>
          <w:marBottom w:val="0"/>
          <w:divBdr>
            <w:top w:val="none" w:sz="0" w:space="0" w:color="auto"/>
            <w:left w:val="none" w:sz="0" w:space="0" w:color="auto"/>
            <w:bottom w:val="none" w:sz="0" w:space="0" w:color="auto"/>
            <w:right w:val="none" w:sz="0" w:space="0" w:color="auto"/>
          </w:divBdr>
        </w:div>
        <w:div w:id="1500003097">
          <w:marLeft w:val="480"/>
          <w:marRight w:val="0"/>
          <w:marTop w:val="0"/>
          <w:marBottom w:val="0"/>
          <w:divBdr>
            <w:top w:val="none" w:sz="0" w:space="0" w:color="auto"/>
            <w:left w:val="none" w:sz="0" w:space="0" w:color="auto"/>
            <w:bottom w:val="none" w:sz="0" w:space="0" w:color="auto"/>
            <w:right w:val="none" w:sz="0" w:space="0" w:color="auto"/>
          </w:divBdr>
        </w:div>
        <w:div w:id="304049387">
          <w:marLeft w:val="480"/>
          <w:marRight w:val="0"/>
          <w:marTop w:val="0"/>
          <w:marBottom w:val="0"/>
          <w:divBdr>
            <w:top w:val="none" w:sz="0" w:space="0" w:color="auto"/>
            <w:left w:val="none" w:sz="0" w:space="0" w:color="auto"/>
            <w:bottom w:val="none" w:sz="0" w:space="0" w:color="auto"/>
            <w:right w:val="none" w:sz="0" w:space="0" w:color="auto"/>
          </w:divBdr>
        </w:div>
        <w:div w:id="1232741184">
          <w:marLeft w:val="480"/>
          <w:marRight w:val="0"/>
          <w:marTop w:val="0"/>
          <w:marBottom w:val="0"/>
          <w:divBdr>
            <w:top w:val="none" w:sz="0" w:space="0" w:color="auto"/>
            <w:left w:val="none" w:sz="0" w:space="0" w:color="auto"/>
            <w:bottom w:val="none" w:sz="0" w:space="0" w:color="auto"/>
            <w:right w:val="none" w:sz="0" w:space="0" w:color="auto"/>
          </w:divBdr>
        </w:div>
        <w:div w:id="1416972978">
          <w:marLeft w:val="480"/>
          <w:marRight w:val="0"/>
          <w:marTop w:val="0"/>
          <w:marBottom w:val="0"/>
          <w:divBdr>
            <w:top w:val="none" w:sz="0" w:space="0" w:color="auto"/>
            <w:left w:val="none" w:sz="0" w:space="0" w:color="auto"/>
            <w:bottom w:val="none" w:sz="0" w:space="0" w:color="auto"/>
            <w:right w:val="none" w:sz="0" w:space="0" w:color="auto"/>
          </w:divBdr>
        </w:div>
        <w:div w:id="693648843">
          <w:marLeft w:val="480"/>
          <w:marRight w:val="0"/>
          <w:marTop w:val="0"/>
          <w:marBottom w:val="0"/>
          <w:divBdr>
            <w:top w:val="none" w:sz="0" w:space="0" w:color="auto"/>
            <w:left w:val="none" w:sz="0" w:space="0" w:color="auto"/>
            <w:bottom w:val="none" w:sz="0" w:space="0" w:color="auto"/>
            <w:right w:val="none" w:sz="0" w:space="0" w:color="auto"/>
          </w:divBdr>
        </w:div>
        <w:div w:id="1973751528">
          <w:marLeft w:val="480"/>
          <w:marRight w:val="0"/>
          <w:marTop w:val="0"/>
          <w:marBottom w:val="0"/>
          <w:divBdr>
            <w:top w:val="none" w:sz="0" w:space="0" w:color="auto"/>
            <w:left w:val="none" w:sz="0" w:space="0" w:color="auto"/>
            <w:bottom w:val="none" w:sz="0" w:space="0" w:color="auto"/>
            <w:right w:val="none" w:sz="0" w:space="0" w:color="auto"/>
          </w:divBdr>
        </w:div>
        <w:div w:id="410853929">
          <w:marLeft w:val="480"/>
          <w:marRight w:val="0"/>
          <w:marTop w:val="0"/>
          <w:marBottom w:val="0"/>
          <w:divBdr>
            <w:top w:val="none" w:sz="0" w:space="0" w:color="auto"/>
            <w:left w:val="none" w:sz="0" w:space="0" w:color="auto"/>
            <w:bottom w:val="none" w:sz="0" w:space="0" w:color="auto"/>
            <w:right w:val="none" w:sz="0" w:space="0" w:color="auto"/>
          </w:divBdr>
        </w:div>
        <w:div w:id="1265655275">
          <w:marLeft w:val="480"/>
          <w:marRight w:val="0"/>
          <w:marTop w:val="0"/>
          <w:marBottom w:val="0"/>
          <w:divBdr>
            <w:top w:val="none" w:sz="0" w:space="0" w:color="auto"/>
            <w:left w:val="none" w:sz="0" w:space="0" w:color="auto"/>
            <w:bottom w:val="none" w:sz="0" w:space="0" w:color="auto"/>
            <w:right w:val="none" w:sz="0" w:space="0" w:color="auto"/>
          </w:divBdr>
        </w:div>
        <w:div w:id="864556290">
          <w:marLeft w:val="480"/>
          <w:marRight w:val="0"/>
          <w:marTop w:val="0"/>
          <w:marBottom w:val="0"/>
          <w:divBdr>
            <w:top w:val="none" w:sz="0" w:space="0" w:color="auto"/>
            <w:left w:val="none" w:sz="0" w:space="0" w:color="auto"/>
            <w:bottom w:val="none" w:sz="0" w:space="0" w:color="auto"/>
            <w:right w:val="none" w:sz="0" w:space="0" w:color="auto"/>
          </w:divBdr>
        </w:div>
        <w:div w:id="2058043065">
          <w:marLeft w:val="480"/>
          <w:marRight w:val="0"/>
          <w:marTop w:val="0"/>
          <w:marBottom w:val="0"/>
          <w:divBdr>
            <w:top w:val="none" w:sz="0" w:space="0" w:color="auto"/>
            <w:left w:val="none" w:sz="0" w:space="0" w:color="auto"/>
            <w:bottom w:val="none" w:sz="0" w:space="0" w:color="auto"/>
            <w:right w:val="none" w:sz="0" w:space="0" w:color="auto"/>
          </w:divBdr>
        </w:div>
        <w:div w:id="385954419">
          <w:marLeft w:val="480"/>
          <w:marRight w:val="0"/>
          <w:marTop w:val="0"/>
          <w:marBottom w:val="0"/>
          <w:divBdr>
            <w:top w:val="none" w:sz="0" w:space="0" w:color="auto"/>
            <w:left w:val="none" w:sz="0" w:space="0" w:color="auto"/>
            <w:bottom w:val="none" w:sz="0" w:space="0" w:color="auto"/>
            <w:right w:val="none" w:sz="0" w:space="0" w:color="auto"/>
          </w:divBdr>
        </w:div>
        <w:div w:id="1372806897">
          <w:marLeft w:val="480"/>
          <w:marRight w:val="0"/>
          <w:marTop w:val="0"/>
          <w:marBottom w:val="0"/>
          <w:divBdr>
            <w:top w:val="none" w:sz="0" w:space="0" w:color="auto"/>
            <w:left w:val="none" w:sz="0" w:space="0" w:color="auto"/>
            <w:bottom w:val="none" w:sz="0" w:space="0" w:color="auto"/>
            <w:right w:val="none" w:sz="0" w:space="0" w:color="auto"/>
          </w:divBdr>
        </w:div>
        <w:div w:id="1540556127">
          <w:marLeft w:val="480"/>
          <w:marRight w:val="0"/>
          <w:marTop w:val="0"/>
          <w:marBottom w:val="0"/>
          <w:divBdr>
            <w:top w:val="none" w:sz="0" w:space="0" w:color="auto"/>
            <w:left w:val="none" w:sz="0" w:space="0" w:color="auto"/>
            <w:bottom w:val="none" w:sz="0" w:space="0" w:color="auto"/>
            <w:right w:val="none" w:sz="0" w:space="0" w:color="auto"/>
          </w:divBdr>
        </w:div>
        <w:div w:id="702437315">
          <w:marLeft w:val="480"/>
          <w:marRight w:val="0"/>
          <w:marTop w:val="0"/>
          <w:marBottom w:val="0"/>
          <w:divBdr>
            <w:top w:val="none" w:sz="0" w:space="0" w:color="auto"/>
            <w:left w:val="none" w:sz="0" w:space="0" w:color="auto"/>
            <w:bottom w:val="none" w:sz="0" w:space="0" w:color="auto"/>
            <w:right w:val="none" w:sz="0" w:space="0" w:color="auto"/>
          </w:divBdr>
        </w:div>
        <w:div w:id="71859947">
          <w:marLeft w:val="480"/>
          <w:marRight w:val="0"/>
          <w:marTop w:val="0"/>
          <w:marBottom w:val="0"/>
          <w:divBdr>
            <w:top w:val="none" w:sz="0" w:space="0" w:color="auto"/>
            <w:left w:val="none" w:sz="0" w:space="0" w:color="auto"/>
            <w:bottom w:val="none" w:sz="0" w:space="0" w:color="auto"/>
            <w:right w:val="none" w:sz="0" w:space="0" w:color="auto"/>
          </w:divBdr>
        </w:div>
        <w:div w:id="1615551842">
          <w:marLeft w:val="480"/>
          <w:marRight w:val="0"/>
          <w:marTop w:val="0"/>
          <w:marBottom w:val="0"/>
          <w:divBdr>
            <w:top w:val="none" w:sz="0" w:space="0" w:color="auto"/>
            <w:left w:val="none" w:sz="0" w:space="0" w:color="auto"/>
            <w:bottom w:val="none" w:sz="0" w:space="0" w:color="auto"/>
            <w:right w:val="none" w:sz="0" w:space="0" w:color="auto"/>
          </w:divBdr>
        </w:div>
      </w:divsChild>
    </w:div>
    <w:div w:id="349111003">
      <w:bodyDiv w:val="1"/>
      <w:marLeft w:val="0"/>
      <w:marRight w:val="0"/>
      <w:marTop w:val="0"/>
      <w:marBottom w:val="0"/>
      <w:divBdr>
        <w:top w:val="none" w:sz="0" w:space="0" w:color="auto"/>
        <w:left w:val="none" w:sz="0" w:space="0" w:color="auto"/>
        <w:bottom w:val="none" w:sz="0" w:space="0" w:color="auto"/>
        <w:right w:val="none" w:sz="0" w:space="0" w:color="auto"/>
      </w:divBdr>
    </w:div>
    <w:div w:id="349845180">
      <w:bodyDiv w:val="1"/>
      <w:marLeft w:val="0"/>
      <w:marRight w:val="0"/>
      <w:marTop w:val="0"/>
      <w:marBottom w:val="0"/>
      <w:divBdr>
        <w:top w:val="none" w:sz="0" w:space="0" w:color="auto"/>
        <w:left w:val="none" w:sz="0" w:space="0" w:color="auto"/>
        <w:bottom w:val="none" w:sz="0" w:space="0" w:color="auto"/>
        <w:right w:val="none" w:sz="0" w:space="0" w:color="auto"/>
      </w:divBdr>
      <w:divsChild>
        <w:div w:id="1439452692">
          <w:marLeft w:val="480"/>
          <w:marRight w:val="0"/>
          <w:marTop w:val="0"/>
          <w:marBottom w:val="0"/>
          <w:divBdr>
            <w:top w:val="none" w:sz="0" w:space="0" w:color="auto"/>
            <w:left w:val="none" w:sz="0" w:space="0" w:color="auto"/>
            <w:bottom w:val="none" w:sz="0" w:space="0" w:color="auto"/>
            <w:right w:val="none" w:sz="0" w:space="0" w:color="auto"/>
          </w:divBdr>
        </w:div>
        <w:div w:id="661468074">
          <w:marLeft w:val="480"/>
          <w:marRight w:val="0"/>
          <w:marTop w:val="0"/>
          <w:marBottom w:val="0"/>
          <w:divBdr>
            <w:top w:val="none" w:sz="0" w:space="0" w:color="auto"/>
            <w:left w:val="none" w:sz="0" w:space="0" w:color="auto"/>
            <w:bottom w:val="none" w:sz="0" w:space="0" w:color="auto"/>
            <w:right w:val="none" w:sz="0" w:space="0" w:color="auto"/>
          </w:divBdr>
        </w:div>
        <w:div w:id="1075278331">
          <w:marLeft w:val="480"/>
          <w:marRight w:val="0"/>
          <w:marTop w:val="0"/>
          <w:marBottom w:val="0"/>
          <w:divBdr>
            <w:top w:val="none" w:sz="0" w:space="0" w:color="auto"/>
            <w:left w:val="none" w:sz="0" w:space="0" w:color="auto"/>
            <w:bottom w:val="none" w:sz="0" w:space="0" w:color="auto"/>
            <w:right w:val="none" w:sz="0" w:space="0" w:color="auto"/>
          </w:divBdr>
        </w:div>
        <w:div w:id="566652509">
          <w:marLeft w:val="480"/>
          <w:marRight w:val="0"/>
          <w:marTop w:val="0"/>
          <w:marBottom w:val="0"/>
          <w:divBdr>
            <w:top w:val="none" w:sz="0" w:space="0" w:color="auto"/>
            <w:left w:val="none" w:sz="0" w:space="0" w:color="auto"/>
            <w:bottom w:val="none" w:sz="0" w:space="0" w:color="auto"/>
            <w:right w:val="none" w:sz="0" w:space="0" w:color="auto"/>
          </w:divBdr>
        </w:div>
        <w:div w:id="938027690">
          <w:marLeft w:val="480"/>
          <w:marRight w:val="0"/>
          <w:marTop w:val="0"/>
          <w:marBottom w:val="0"/>
          <w:divBdr>
            <w:top w:val="none" w:sz="0" w:space="0" w:color="auto"/>
            <w:left w:val="none" w:sz="0" w:space="0" w:color="auto"/>
            <w:bottom w:val="none" w:sz="0" w:space="0" w:color="auto"/>
            <w:right w:val="none" w:sz="0" w:space="0" w:color="auto"/>
          </w:divBdr>
        </w:div>
        <w:div w:id="1137379223">
          <w:marLeft w:val="480"/>
          <w:marRight w:val="0"/>
          <w:marTop w:val="0"/>
          <w:marBottom w:val="0"/>
          <w:divBdr>
            <w:top w:val="none" w:sz="0" w:space="0" w:color="auto"/>
            <w:left w:val="none" w:sz="0" w:space="0" w:color="auto"/>
            <w:bottom w:val="none" w:sz="0" w:space="0" w:color="auto"/>
            <w:right w:val="none" w:sz="0" w:space="0" w:color="auto"/>
          </w:divBdr>
        </w:div>
        <w:div w:id="2113743813">
          <w:marLeft w:val="480"/>
          <w:marRight w:val="0"/>
          <w:marTop w:val="0"/>
          <w:marBottom w:val="0"/>
          <w:divBdr>
            <w:top w:val="none" w:sz="0" w:space="0" w:color="auto"/>
            <w:left w:val="none" w:sz="0" w:space="0" w:color="auto"/>
            <w:bottom w:val="none" w:sz="0" w:space="0" w:color="auto"/>
            <w:right w:val="none" w:sz="0" w:space="0" w:color="auto"/>
          </w:divBdr>
        </w:div>
        <w:div w:id="1889103035">
          <w:marLeft w:val="480"/>
          <w:marRight w:val="0"/>
          <w:marTop w:val="0"/>
          <w:marBottom w:val="0"/>
          <w:divBdr>
            <w:top w:val="none" w:sz="0" w:space="0" w:color="auto"/>
            <w:left w:val="none" w:sz="0" w:space="0" w:color="auto"/>
            <w:bottom w:val="none" w:sz="0" w:space="0" w:color="auto"/>
            <w:right w:val="none" w:sz="0" w:space="0" w:color="auto"/>
          </w:divBdr>
        </w:div>
        <w:div w:id="1258755540">
          <w:marLeft w:val="480"/>
          <w:marRight w:val="0"/>
          <w:marTop w:val="0"/>
          <w:marBottom w:val="0"/>
          <w:divBdr>
            <w:top w:val="none" w:sz="0" w:space="0" w:color="auto"/>
            <w:left w:val="none" w:sz="0" w:space="0" w:color="auto"/>
            <w:bottom w:val="none" w:sz="0" w:space="0" w:color="auto"/>
            <w:right w:val="none" w:sz="0" w:space="0" w:color="auto"/>
          </w:divBdr>
        </w:div>
        <w:div w:id="934945947">
          <w:marLeft w:val="480"/>
          <w:marRight w:val="0"/>
          <w:marTop w:val="0"/>
          <w:marBottom w:val="0"/>
          <w:divBdr>
            <w:top w:val="none" w:sz="0" w:space="0" w:color="auto"/>
            <w:left w:val="none" w:sz="0" w:space="0" w:color="auto"/>
            <w:bottom w:val="none" w:sz="0" w:space="0" w:color="auto"/>
            <w:right w:val="none" w:sz="0" w:space="0" w:color="auto"/>
          </w:divBdr>
        </w:div>
        <w:div w:id="1804806459">
          <w:marLeft w:val="480"/>
          <w:marRight w:val="0"/>
          <w:marTop w:val="0"/>
          <w:marBottom w:val="0"/>
          <w:divBdr>
            <w:top w:val="none" w:sz="0" w:space="0" w:color="auto"/>
            <w:left w:val="none" w:sz="0" w:space="0" w:color="auto"/>
            <w:bottom w:val="none" w:sz="0" w:space="0" w:color="auto"/>
            <w:right w:val="none" w:sz="0" w:space="0" w:color="auto"/>
          </w:divBdr>
        </w:div>
        <w:div w:id="1596477118">
          <w:marLeft w:val="480"/>
          <w:marRight w:val="0"/>
          <w:marTop w:val="0"/>
          <w:marBottom w:val="0"/>
          <w:divBdr>
            <w:top w:val="none" w:sz="0" w:space="0" w:color="auto"/>
            <w:left w:val="none" w:sz="0" w:space="0" w:color="auto"/>
            <w:bottom w:val="none" w:sz="0" w:space="0" w:color="auto"/>
            <w:right w:val="none" w:sz="0" w:space="0" w:color="auto"/>
          </w:divBdr>
        </w:div>
        <w:div w:id="1804424898">
          <w:marLeft w:val="480"/>
          <w:marRight w:val="0"/>
          <w:marTop w:val="0"/>
          <w:marBottom w:val="0"/>
          <w:divBdr>
            <w:top w:val="none" w:sz="0" w:space="0" w:color="auto"/>
            <w:left w:val="none" w:sz="0" w:space="0" w:color="auto"/>
            <w:bottom w:val="none" w:sz="0" w:space="0" w:color="auto"/>
            <w:right w:val="none" w:sz="0" w:space="0" w:color="auto"/>
          </w:divBdr>
        </w:div>
        <w:div w:id="1418938005">
          <w:marLeft w:val="480"/>
          <w:marRight w:val="0"/>
          <w:marTop w:val="0"/>
          <w:marBottom w:val="0"/>
          <w:divBdr>
            <w:top w:val="none" w:sz="0" w:space="0" w:color="auto"/>
            <w:left w:val="none" w:sz="0" w:space="0" w:color="auto"/>
            <w:bottom w:val="none" w:sz="0" w:space="0" w:color="auto"/>
            <w:right w:val="none" w:sz="0" w:space="0" w:color="auto"/>
          </w:divBdr>
        </w:div>
        <w:div w:id="1461071828">
          <w:marLeft w:val="480"/>
          <w:marRight w:val="0"/>
          <w:marTop w:val="0"/>
          <w:marBottom w:val="0"/>
          <w:divBdr>
            <w:top w:val="none" w:sz="0" w:space="0" w:color="auto"/>
            <w:left w:val="none" w:sz="0" w:space="0" w:color="auto"/>
            <w:bottom w:val="none" w:sz="0" w:space="0" w:color="auto"/>
            <w:right w:val="none" w:sz="0" w:space="0" w:color="auto"/>
          </w:divBdr>
        </w:div>
        <w:div w:id="1510367756">
          <w:marLeft w:val="480"/>
          <w:marRight w:val="0"/>
          <w:marTop w:val="0"/>
          <w:marBottom w:val="0"/>
          <w:divBdr>
            <w:top w:val="none" w:sz="0" w:space="0" w:color="auto"/>
            <w:left w:val="none" w:sz="0" w:space="0" w:color="auto"/>
            <w:bottom w:val="none" w:sz="0" w:space="0" w:color="auto"/>
            <w:right w:val="none" w:sz="0" w:space="0" w:color="auto"/>
          </w:divBdr>
        </w:div>
        <w:div w:id="721096539">
          <w:marLeft w:val="480"/>
          <w:marRight w:val="0"/>
          <w:marTop w:val="0"/>
          <w:marBottom w:val="0"/>
          <w:divBdr>
            <w:top w:val="none" w:sz="0" w:space="0" w:color="auto"/>
            <w:left w:val="none" w:sz="0" w:space="0" w:color="auto"/>
            <w:bottom w:val="none" w:sz="0" w:space="0" w:color="auto"/>
            <w:right w:val="none" w:sz="0" w:space="0" w:color="auto"/>
          </w:divBdr>
        </w:div>
      </w:divsChild>
    </w:div>
    <w:div w:id="351954879">
      <w:bodyDiv w:val="1"/>
      <w:marLeft w:val="0"/>
      <w:marRight w:val="0"/>
      <w:marTop w:val="0"/>
      <w:marBottom w:val="0"/>
      <w:divBdr>
        <w:top w:val="none" w:sz="0" w:space="0" w:color="auto"/>
        <w:left w:val="none" w:sz="0" w:space="0" w:color="auto"/>
        <w:bottom w:val="none" w:sz="0" w:space="0" w:color="auto"/>
        <w:right w:val="none" w:sz="0" w:space="0" w:color="auto"/>
      </w:divBdr>
      <w:divsChild>
        <w:div w:id="599021168">
          <w:marLeft w:val="480"/>
          <w:marRight w:val="0"/>
          <w:marTop w:val="0"/>
          <w:marBottom w:val="0"/>
          <w:divBdr>
            <w:top w:val="none" w:sz="0" w:space="0" w:color="auto"/>
            <w:left w:val="none" w:sz="0" w:space="0" w:color="auto"/>
            <w:bottom w:val="none" w:sz="0" w:space="0" w:color="auto"/>
            <w:right w:val="none" w:sz="0" w:space="0" w:color="auto"/>
          </w:divBdr>
        </w:div>
        <w:div w:id="318728050">
          <w:marLeft w:val="480"/>
          <w:marRight w:val="0"/>
          <w:marTop w:val="0"/>
          <w:marBottom w:val="0"/>
          <w:divBdr>
            <w:top w:val="none" w:sz="0" w:space="0" w:color="auto"/>
            <w:left w:val="none" w:sz="0" w:space="0" w:color="auto"/>
            <w:bottom w:val="none" w:sz="0" w:space="0" w:color="auto"/>
            <w:right w:val="none" w:sz="0" w:space="0" w:color="auto"/>
          </w:divBdr>
        </w:div>
        <w:div w:id="18358076">
          <w:marLeft w:val="480"/>
          <w:marRight w:val="0"/>
          <w:marTop w:val="0"/>
          <w:marBottom w:val="0"/>
          <w:divBdr>
            <w:top w:val="none" w:sz="0" w:space="0" w:color="auto"/>
            <w:left w:val="none" w:sz="0" w:space="0" w:color="auto"/>
            <w:bottom w:val="none" w:sz="0" w:space="0" w:color="auto"/>
            <w:right w:val="none" w:sz="0" w:space="0" w:color="auto"/>
          </w:divBdr>
        </w:div>
        <w:div w:id="663315694">
          <w:marLeft w:val="480"/>
          <w:marRight w:val="0"/>
          <w:marTop w:val="0"/>
          <w:marBottom w:val="0"/>
          <w:divBdr>
            <w:top w:val="none" w:sz="0" w:space="0" w:color="auto"/>
            <w:left w:val="none" w:sz="0" w:space="0" w:color="auto"/>
            <w:bottom w:val="none" w:sz="0" w:space="0" w:color="auto"/>
            <w:right w:val="none" w:sz="0" w:space="0" w:color="auto"/>
          </w:divBdr>
        </w:div>
        <w:div w:id="909658116">
          <w:marLeft w:val="480"/>
          <w:marRight w:val="0"/>
          <w:marTop w:val="0"/>
          <w:marBottom w:val="0"/>
          <w:divBdr>
            <w:top w:val="none" w:sz="0" w:space="0" w:color="auto"/>
            <w:left w:val="none" w:sz="0" w:space="0" w:color="auto"/>
            <w:bottom w:val="none" w:sz="0" w:space="0" w:color="auto"/>
            <w:right w:val="none" w:sz="0" w:space="0" w:color="auto"/>
          </w:divBdr>
        </w:div>
        <w:div w:id="64499011">
          <w:marLeft w:val="480"/>
          <w:marRight w:val="0"/>
          <w:marTop w:val="0"/>
          <w:marBottom w:val="0"/>
          <w:divBdr>
            <w:top w:val="none" w:sz="0" w:space="0" w:color="auto"/>
            <w:left w:val="none" w:sz="0" w:space="0" w:color="auto"/>
            <w:bottom w:val="none" w:sz="0" w:space="0" w:color="auto"/>
            <w:right w:val="none" w:sz="0" w:space="0" w:color="auto"/>
          </w:divBdr>
        </w:div>
        <w:div w:id="1785274043">
          <w:marLeft w:val="480"/>
          <w:marRight w:val="0"/>
          <w:marTop w:val="0"/>
          <w:marBottom w:val="0"/>
          <w:divBdr>
            <w:top w:val="none" w:sz="0" w:space="0" w:color="auto"/>
            <w:left w:val="none" w:sz="0" w:space="0" w:color="auto"/>
            <w:bottom w:val="none" w:sz="0" w:space="0" w:color="auto"/>
            <w:right w:val="none" w:sz="0" w:space="0" w:color="auto"/>
          </w:divBdr>
        </w:div>
        <w:div w:id="1605654632">
          <w:marLeft w:val="480"/>
          <w:marRight w:val="0"/>
          <w:marTop w:val="0"/>
          <w:marBottom w:val="0"/>
          <w:divBdr>
            <w:top w:val="none" w:sz="0" w:space="0" w:color="auto"/>
            <w:left w:val="none" w:sz="0" w:space="0" w:color="auto"/>
            <w:bottom w:val="none" w:sz="0" w:space="0" w:color="auto"/>
            <w:right w:val="none" w:sz="0" w:space="0" w:color="auto"/>
          </w:divBdr>
        </w:div>
        <w:div w:id="123929336">
          <w:marLeft w:val="480"/>
          <w:marRight w:val="0"/>
          <w:marTop w:val="0"/>
          <w:marBottom w:val="0"/>
          <w:divBdr>
            <w:top w:val="none" w:sz="0" w:space="0" w:color="auto"/>
            <w:left w:val="none" w:sz="0" w:space="0" w:color="auto"/>
            <w:bottom w:val="none" w:sz="0" w:space="0" w:color="auto"/>
            <w:right w:val="none" w:sz="0" w:space="0" w:color="auto"/>
          </w:divBdr>
        </w:div>
        <w:div w:id="488642404">
          <w:marLeft w:val="480"/>
          <w:marRight w:val="0"/>
          <w:marTop w:val="0"/>
          <w:marBottom w:val="0"/>
          <w:divBdr>
            <w:top w:val="none" w:sz="0" w:space="0" w:color="auto"/>
            <w:left w:val="none" w:sz="0" w:space="0" w:color="auto"/>
            <w:bottom w:val="none" w:sz="0" w:space="0" w:color="auto"/>
            <w:right w:val="none" w:sz="0" w:space="0" w:color="auto"/>
          </w:divBdr>
        </w:div>
        <w:div w:id="1011302150">
          <w:marLeft w:val="480"/>
          <w:marRight w:val="0"/>
          <w:marTop w:val="0"/>
          <w:marBottom w:val="0"/>
          <w:divBdr>
            <w:top w:val="none" w:sz="0" w:space="0" w:color="auto"/>
            <w:left w:val="none" w:sz="0" w:space="0" w:color="auto"/>
            <w:bottom w:val="none" w:sz="0" w:space="0" w:color="auto"/>
            <w:right w:val="none" w:sz="0" w:space="0" w:color="auto"/>
          </w:divBdr>
        </w:div>
        <w:div w:id="6952853">
          <w:marLeft w:val="480"/>
          <w:marRight w:val="0"/>
          <w:marTop w:val="0"/>
          <w:marBottom w:val="0"/>
          <w:divBdr>
            <w:top w:val="none" w:sz="0" w:space="0" w:color="auto"/>
            <w:left w:val="none" w:sz="0" w:space="0" w:color="auto"/>
            <w:bottom w:val="none" w:sz="0" w:space="0" w:color="auto"/>
            <w:right w:val="none" w:sz="0" w:space="0" w:color="auto"/>
          </w:divBdr>
        </w:div>
        <w:div w:id="1746029700">
          <w:marLeft w:val="480"/>
          <w:marRight w:val="0"/>
          <w:marTop w:val="0"/>
          <w:marBottom w:val="0"/>
          <w:divBdr>
            <w:top w:val="none" w:sz="0" w:space="0" w:color="auto"/>
            <w:left w:val="none" w:sz="0" w:space="0" w:color="auto"/>
            <w:bottom w:val="none" w:sz="0" w:space="0" w:color="auto"/>
            <w:right w:val="none" w:sz="0" w:space="0" w:color="auto"/>
          </w:divBdr>
        </w:div>
        <w:div w:id="511528519">
          <w:marLeft w:val="480"/>
          <w:marRight w:val="0"/>
          <w:marTop w:val="0"/>
          <w:marBottom w:val="0"/>
          <w:divBdr>
            <w:top w:val="none" w:sz="0" w:space="0" w:color="auto"/>
            <w:left w:val="none" w:sz="0" w:space="0" w:color="auto"/>
            <w:bottom w:val="none" w:sz="0" w:space="0" w:color="auto"/>
            <w:right w:val="none" w:sz="0" w:space="0" w:color="auto"/>
          </w:divBdr>
        </w:div>
        <w:div w:id="1371568669">
          <w:marLeft w:val="480"/>
          <w:marRight w:val="0"/>
          <w:marTop w:val="0"/>
          <w:marBottom w:val="0"/>
          <w:divBdr>
            <w:top w:val="none" w:sz="0" w:space="0" w:color="auto"/>
            <w:left w:val="none" w:sz="0" w:space="0" w:color="auto"/>
            <w:bottom w:val="none" w:sz="0" w:space="0" w:color="auto"/>
            <w:right w:val="none" w:sz="0" w:space="0" w:color="auto"/>
          </w:divBdr>
        </w:div>
        <w:div w:id="1700932029">
          <w:marLeft w:val="480"/>
          <w:marRight w:val="0"/>
          <w:marTop w:val="0"/>
          <w:marBottom w:val="0"/>
          <w:divBdr>
            <w:top w:val="none" w:sz="0" w:space="0" w:color="auto"/>
            <w:left w:val="none" w:sz="0" w:space="0" w:color="auto"/>
            <w:bottom w:val="none" w:sz="0" w:space="0" w:color="auto"/>
            <w:right w:val="none" w:sz="0" w:space="0" w:color="auto"/>
          </w:divBdr>
        </w:div>
        <w:div w:id="124584989">
          <w:marLeft w:val="480"/>
          <w:marRight w:val="0"/>
          <w:marTop w:val="0"/>
          <w:marBottom w:val="0"/>
          <w:divBdr>
            <w:top w:val="none" w:sz="0" w:space="0" w:color="auto"/>
            <w:left w:val="none" w:sz="0" w:space="0" w:color="auto"/>
            <w:bottom w:val="none" w:sz="0" w:space="0" w:color="auto"/>
            <w:right w:val="none" w:sz="0" w:space="0" w:color="auto"/>
          </w:divBdr>
        </w:div>
        <w:div w:id="1005593507">
          <w:marLeft w:val="480"/>
          <w:marRight w:val="0"/>
          <w:marTop w:val="0"/>
          <w:marBottom w:val="0"/>
          <w:divBdr>
            <w:top w:val="none" w:sz="0" w:space="0" w:color="auto"/>
            <w:left w:val="none" w:sz="0" w:space="0" w:color="auto"/>
            <w:bottom w:val="none" w:sz="0" w:space="0" w:color="auto"/>
            <w:right w:val="none" w:sz="0" w:space="0" w:color="auto"/>
          </w:divBdr>
        </w:div>
        <w:div w:id="425464504">
          <w:marLeft w:val="480"/>
          <w:marRight w:val="0"/>
          <w:marTop w:val="0"/>
          <w:marBottom w:val="0"/>
          <w:divBdr>
            <w:top w:val="none" w:sz="0" w:space="0" w:color="auto"/>
            <w:left w:val="none" w:sz="0" w:space="0" w:color="auto"/>
            <w:bottom w:val="none" w:sz="0" w:space="0" w:color="auto"/>
            <w:right w:val="none" w:sz="0" w:space="0" w:color="auto"/>
          </w:divBdr>
        </w:div>
        <w:div w:id="180974400">
          <w:marLeft w:val="480"/>
          <w:marRight w:val="0"/>
          <w:marTop w:val="0"/>
          <w:marBottom w:val="0"/>
          <w:divBdr>
            <w:top w:val="none" w:sz="0" w:space="0" w:color="auto"/>
            <w:left w:val="none" w:sz="0" w:space="0" w:color="auto"/>
            <w:bottom w:val="none" w:sz="0" w:space="0" w:color="auto"/>
            <w:right w:val="none" w:sz="0" w:space="0" w:color="auto"/>
          </w:divBdr>
        </w:div>
        <w:div w:id="892233276">
          <w:marLeft w:val="480"/>
          <w:marRight w:val="0"/>
          <w:marTop w:val="0"/>
          <w:marBottom w:val="0"/>
          <w:divBdr>
            <w:top w:val="none" w:sz="0" w:space="0" w:color="auto"/>
            <w:left w:val="none" w:sz="0" w:space="0" w:color="auto"/>
            <w:bottom w:val="none" w:sz="0" w:space="0" w:color="auto"/>
            <w:right w:val="none" w:sz="0" w:space="0" w:color="auto"/>
          </w:divBdr>
        </w:div>
        <w:div w:id="980841275">
          <w:marLeft w:val="480"/>
          <w:marRight w:val="0"/>
          <w:marTop w:val="0"/>
          <w:marBottom w:val="0"/>
          <w:divBdr>
            <w:top w:val="none" w:sz="0" w:space="0" w:color="auto"/>
            <w:left w:val="none" w:sz="0" w:space="0" w:color="auto"/>
            <w:bottom w:val="none" w:sz="0" w:space="0" w:color="auto"/>
            <w:right w:val="none" w:sz="0" w:space="0" w:color="auto"/>
          </w:divBdr>
        </w:div>
        <w:div w:id="730734553">
          <w:marLeft w:val="480"/>
          <w:marRight w:val="0"/>
          <w:marTop w:val="0"/>
          <w:marBottom w:val="0"/>
          <w:divBdr>
            <w:top w:val="none" w:sz="0" w:space="0" w:color="auto"/>
            <w:left w:val="none" w:sz="0" w:space="0" w:color="auto"/>
            <w:bottom w:val="none" w:sz="0" w:space="0" w:color="auto"/>
            <w:right w:val="none" w:sz="0" w:space="0" w:color="auto"/>
          </w:divBdr>
        </w:div>
        <w:div w:id="1660619773">
          <w:marLeft w:val="480"/>
          <w:marRight w:val="0"/>
          <w:marTop w:val="0"/>
          <w:marBottom w:val="0"/>
          <w:divBdr>
            <w:top w:val="none" w:sz="0" w:space="0" w:color="auto"/>
            <w:left w:val="none" w:sz="0" w:space="0" w:color="auto"/>
            <w:bottom w:val="none" w:sz="0" w:space="0" w:color="auto"/>
            <w:right w:val="none" w:sz="0" w:space="0" w:color="auto"/>
          </w:divBdr>
        </w:div>
        <w:div w:id="234705385">
          <w:marLeft w:val="480"/>
          <w:marRight w:val="0"/>
          <w:marTop w:val="0"/>
          <w:marBottom w:val="0"/>
          <w:divBdr>
            <w:top w:val="none" w:sz="0" w:space="0" w:color="auto"/>
            <w:left w:val="none" w:sz="0" w:space="0" w:color="auto"/>
            <w:bottom w:val="none" w:sz="0" w:space="0" w:color="auto"/>
            <w:right w:val="none" w:sz="0" w:space="0" w:color="auto"/>
          </w:divBdr>
        </w:div>
      </w:divsChild>
    </w:div>
    <w:div w:id="353961558">
      <w:bodyDiv w:val="1"/>
      <w:marLeft w:val="0"/>
      <w:marRight w:val="0"/>
      <w:marTop w:val="0"/>
      <w:marBottom w:val="0"/>
      <w:divBdr>
        <w:top w:val="none" w:sz="0" w:space="0" w:color="auto"/>
        <w:left w:val="none" w:sz="0" w:space="0" w:color="auto"/>
        <w:bottom w:val="none" w:sz="0" w:space="0" w:color="auto"/>
        <w:right w:val="none" w:sz="0" w:space="0" w:color="auto"/>
      </w:divBdr>
    </w:div>
    <w:div w:id="354306180">
      <w:bodyDiv w:val="1"/>
      <w:marLeft w:val="0"/>
      <w:marRight w:val="0"/>
      <w:marTop w:val="0"/>
      <w:marBottom w:val="0"/>
      <w:divBdr>
        <w:top w:val="none" w:sz="0" w:space="0" w:color="auto"/>
        <w:left w:val="none" w:sz="0" w:space="0" w:color="auto"/>
        <w:bottom w:val="none" w:sz="0" w:space="0" w:color="auto"/>
        <w:right w:val="none" w:sz="0" w:space="0" w:color="auto"/>
      </w:divBdr>
    </w:div>
    <w:div w:id="358973136">
      <w:bodyDiv w:val="1"/>
      <w:marLeft w:val="0"/>
      <w:marRight w:val="0"/>
      <w:marTop w:val="0"/>
      <w:marBottom w:val="0"/>
      <w:divBdr>
        <w:top w:val="none" w:sz="0" w:space="0" w:color="auto"/>
        <w:left w:val="none" w:sz="0" w:space="0" w:color="auto"/>
        <w:bottom w:val="none" w:sz="0" w:space="0" w:color="auto"/>
        <w:right w:val="none" w:sz="0" w:space="0" w:color="auto"/>
      </w:divBdr>
    </w:div>
    <w:div w:id="368848008">
      <w:bodyDiv w:val="1"/>
      <w:marLeft w:val="0"/>
      <w:marRight w:val="0"/>
      <w:marTop w:val="0"/>
      <w:marBottom w:val="0"/>
      <w:divBdr>
        <w:top w:val="none" w:sz="0" w:space="0" w:color="auto"/>
        <w:left w:val="none" w:sz="0" w:space="0" w:color="auto"/>
        <w:bottom w:val="none" w:sz="0" w:space="0" w:color="auto"/>
        <w:right w:val="none" w:sz="0" w:space="0" w:color="auto"/>
      </w:divBdr>
    </w:div>
    <w:div w:id="370764984">
      <w:bodyDiv w:val="1"/>
      <w:marLeft w:val="0"/>
      <w:marRight w:val="0"/>
      <w:marTop w:val="0"/>
      <w:marBottom w:val="0"/>
      <w:divBdr>
        <w:top w:val="none" w:sz="0" w:space="0" w:color="auto"/>
        <w:left w:val="none" w:sz="0" w:space="0" w:color="auto"/>
        <w:bottom w:val="none" w:sz="0" w:space="0" w:color="auto"/>
        <w:right w:val="none" w:sz="0" w:space="0" w:color="auto"/>
      </w:divBdr>
    </w:div>
    <w:div w:id="371731846">
      <w:bodyDiv w:val="1"/>
      <w:marLeft w:val="0"/>
      <w:marRight w:val="0"/>
      <w:marTop w:val="0"/>
      <w:marBottom w:val="0"/>
      <w:divBdr>
        <w:top w:val="none" w:sz="0" w:space="0" w:color="auto"/>
        <w:left w:val="none" w:sz="0" w:space="0" w:color="auto"/>
        <w:bottom w:val="none" w:sz="0" w:space="0" w:color="auto"/>
        <w:right w:val="none" w:sz="0" w:space="0" w:color="auto"/>
      </w:divBdr>
      <w:divsChild>
        <w:div w:id="487674526">
          <w:marLeft w:val="480"/>
          <w:marRight w:val="0"/>
          <w:marTop w:val="0"/>
          <w:marBottom w:val="0"/>
          <w:divBdr>
            <w:top w:val="none" w:sz="0" w:space="0" w:color="auto"/>
            <w:left w:val="none" w:sz="0" w:space="0" w:color="auto"/>
            <w:bottom w:val="none" w:sz="0" w:space="0" w:color="auto"/>
            <w:right w:val="none" w:sz="0" w:space="0" w:color="auto"/>
          </w:divBdr>
        </w:div>
        <w:div w:id="1866170011">
          <w:marLeft w:val="480"/>
          <w:marRight w:val="0"/>
          <w:marTop w:val="0"/>
          <w:marBottom w:val="0"/>
          <w:divBdr>
            <w:top w:val="none" w:sz="0" w:space="0" w:color="auto"/>
            <w:left w:val="none" w:sz="0" w:space="0" w:color="auto"/>
            <w:bottom w:val="none" w:sz="0" w:space="0" w:color="auto"/>
            <w:right w:val="none" w:sz="0" w:space="0" w:color="auto"/>
          </w:divBdr>
        </w:div>
        <w:div w:id="512304254">
          <w:marLeft w:val="480"/>
          <w:marRight w:val="0"/>
          <w:marTop w:val="0"/>
          <w:marBottom w:val="0"/>
          <w:divBdr>
            <w:top w:val="none" w:sz="0" w:space="0" w:color="auto"/>
            <w:left w:val="none" w:sz="0" w:space="0" w:color="auto"/>
            <w:bottom w:val="none" w:sz="0" w:space="0" w:color="auto"/>
            <w:right w:val="none" w:sz="0" w:space="0" w:color="auto"/>
          </w:divBdr>
        </w:div>
        <w:div w:id="1254163303">
          <w:marLeft w:val="480"/>
          <w:marRight w:val="0"/>
          <w:marTop w:val="0"/>
          <w:marBottom w:val="0"/>
          <w:divBdr>
            <w:top w:val="none" w:sz="0" w:space="0" w:color="auto"/>
            <w:left w:val="none" w:sz="0" w:space="0" w:color="auto"/>
            <w:bottom w:val="none" w:sz="0" w:space="0" w:color="auto"/>
            <w:right w:val="none" w:sz="0" w:space="0" w:color="auto"/>
          </w:divBdr>
        </w:div>
        <w:div w:id="525873775">
          <w:marLeft w:val="480"/>
          <w:marRight w:val="0"/>
          <w:marTop w:val="0"/>
          <w:marBottom w:val="0"/>
          <w:divBdr>
            <w:top w:val="none" w:sz="0" w:space="0" w:color="auto"/>
            <w:left w:val="none" w:sz="0" w:space="0" w:color="auto"/>
            <w:bottom w:val="none" w:sz="0" w:space="0" w:color="auto"/>
            <w:right w:val="none" w:sz="0" w:space="0" w:color="auto"/>
          </w:divBdr>
        </w:div>
        <w:div w:id="920260747">
          <w:marLeft w:val="480"/>
          <w:marRight w:val="0"/>
          <w:marTop w:val="0"/>
          <w:marBottom w:val="0"/>
          <w:divBdr>
            <w:top w:val="none" w:sz="0" w:space="0" w:color="auto"/>
            <w:left w:val="none" w:sz="0" w:space="0" w:color="auto"/>
            <w:bottom w:val="none" w:sz="0" w:space="0" w:color="auto"/>
            <w:right w:val="none" w:sz="0" w:space="0" w:color="auto"/>
          </w:divBdr>
        </w:div>
        <w:div w:id="1928271277">
          <w:marLeft w:val="480"/>
          <w:marRight w:val="0"/>
          <w:marTop w:val="0"/>
          <w:marBottom w:val="0"/>
          <w:divBdr>
            <w:top w:val="none" w:sz="0" w:space="0" w:color="auto"/>
            <w:left w:val="none" w:sz="0" w:space="0" w:color="auto"/>
            <w:bottom w:val="none" w:sz="0" w:space="0" w:color="auto"/>
            <w:right w:val="none" w:sz="0" w:space="0" w:color="auto"/>
          </w:divBdr>
        </w:div>
        <w:div w:id="593364766">
          <w:marLeft w:val="480"/>
          <w:marRight w:val="0"/>
          <w:marTop w:val="0"/>
          <w:marBottom w:val="0"/>
          <w:divBdr>
            <w:top w:val="none" w:sz="0" w:space="0" w:color="auto"/>
            <w:left w:val="none" w:sz="0" w:space="0" w:color="auto"/>
            <w:bottom w:val="none" w:sz="0" w:space="0" w:color="auto"/>
            <w:right w:val="none" w:sz="0" w:space="0" w:color="auto"/>
          </w:divBdr>
        </w:div>
        <w:div w:id="1705788166">
          <w:marLeft w:val="480"/>
          <w:marRight w:val="0"/>
          <w:marTop w:val="0"/>
          <w:marBottom w:val="0"/>
          <w:divBdr>
            <w:top w:val="none" w:sz="0" w:space="0" w:color="auto"/>
            <w:left w:val="none" w:sz="0" w:space="0" w:color="auto"/>
            <w:bottom w:val="none" w:sz="0" w:space="0" w:color="auto"/>
            <w:right w:val="none" w:sz="0" w:space="0" w:color="auto"/>
          </w:divBdr>
        </w:div>
        <w:div w:id="1558709774">
          <w:marLeft w:val="480"/>
          <w:marRight w:val="0"/>
          <w:marTop w:val="0"/>
          <w:marBottom w:val="0"/>
          <w:divBdr>
            <w:top w:val="none" w:sz="0" w:space="0" w:color="auto"/>
            <w:left w:val="none" w:sz="0" w:space="0" w:color="auto"/>
            <w:bottom w:val="none" w:sz="0" w:space="0" w:color="auto"/>
            <w:right w:val="none" w:sz="0" w:space="0" w:color="auto"/>
          </w:divBdr>
        </w:div>
        <w:div w:id="74211811">
          <w:marLeft w:val="480"/>
          <w:marRight w:val="0"/>
          <w:marTop w:val="0"/>
          <w:marBottom w:val="0"/>
          <w:divBdr>
            <w:top w:val="none" w:sz="0" w:space="0" w:color="auto"/>
            <w:left w:val="none" w:sz="0" w:space="0" w:color="auto"/>
            <w:bottom w:val="none" w:sz="0" w:space="0" w:color="auto"/>
            <w:right w:val="none" w:sz="0" w:space="0" w:color="auto"/>
          </w:divBdr>
        </w:div>
        <w:div w:id="1299722680">
          <w:marLeft w:val="480"/>
          <w:marRight w:val="0"/>
          <w:marTop w:val="0"/>
          <w:marBottom w:val="0"/>
          <w:divBdr>
            <w:top w:val="none" w:sz="0" w:space="0" w:color="auto"/>
            <w:left w:val="none" w:sz="0" w:space="0" w:color="auto"/>
            <w:bottom w:val="none" w:sz="0" w:space="0" w:color="auto"/>
            <w:right w:val="none" w:sz="0" w:space="0" w:color="auto"/>
          </w:divBdr>
        </w:div>
        <w:div w:id="436101530">
          <w:marLeft w:val="480"/>
          <w:marRight w:val="0"/>
          <w:marTop w:val="0"/>
          <w:marBottom w:val="0"/>
          <w:divBdr>
            <w:top w:val="none" w:sz="0" w:space="0" w:color="auto"/>
            <w:left w:val="none" w:sz="0" w:space="0" w:color="auto"/>
            <w:bottom w:val="none" w:sz="0" w:space="0" w:color="auto"/>
            <w:right w:val="none" w:sz="0" w:space="0" w:color="auto"/>
          </w:divBdr>
        </w:div>
        <w:div w:id="1082027861">
          <w:marLeft w:val="480"/>
          <w:marRight w:val="0"/>
          <w:marTop w:val="0"/>
          <w:marBottom w:val="0"/>
          <w:divBdr>
            <w:top w:val="none" w:sz="0" w:space="0" w:color="auto"/>
            <w:left w:val="none" w:sz="0" w:space="0" w:color="auto"/>
            <w:bottom w:val="none" w:sz="0" w:space="0" w:color="auto"/>
            <w:right w:val="none" w:sz="0" w:space="0" w:color="auto"/>
          </w:divBdr>
        </w:div>
        <w:div w:id="877084990">
          <w:marLeft w:val="480"/>
          <w:marRight w:val="0"/>
          <w:marTop w:val="0"/>
          <w:marBottom w:val="0"/>
          <w:divBdr>
            <w:top w:val="none" w:sz="0" w:space="0" w:color="auto"/>
            <w:left w:val="none" w:sz="0" w:space="0" w:color="auto"/>
            <w:bottom w:val="none" w:sz="0" w:space="0" w:color="auto"/>
            <w:right w:val="none" w:sz="0" w:space="0" w:color="auto"/>
          </w:divBdr>
        </w:div>
        <w:div w:id="2017921040">
          <w:marLeft w:val="480"/>
          <w:marRight w:val="0"/>
          <w:marTop w:val="0"/>
          <w:marBottom w:val="0"/>
          <w:divBdr>
            <w:top w:val="none" w:sz="0" w:space="0" w:color="auto"/>
            <w:left w:val="none" w:sz="0" w:space="0" w:color="auto"/>
            <w:bottom w:val="none" w:sz="0" w:space="0" w:color="auto"/>
            <w:right w:val="none" w:sz="0" w:space="0" w:color="auto"/>
          </w:divBdr>
        </w:div>
        <w:div w:id="1108045222">
          <w:marLeft w:val="480"/>
          <w:marRight w:val="0"/>
          <w:marTop w:val="0"/>
          <w:marBottom w:val="0"/>
          <w:divBdr>
            <w:top w:val="none" w:sz="0" w:space="0" w:color="auto"/>
            <w:left w:val="none" w:sz="0" w:space="0" w:color="auto"/>
            <w:bottom w:val="none" w:sz="0" w:space="0" w:color="auto"/>
            <w:right w:val="none" w:sz="0" w:space="0" w:color="auto"/>
          </w:divBdr>
        </w:div>
        <w:div w:id="76220721">
          <w:marLeft w:val="480"/>
          <w:marRight w:val="0"/>
          <w:marTop w:val="0"/>
          <w:marBottom w:val="0"/>
          <w:divBdr>
            <w:top w:val="none" w:sz="0" w:space="0" w:color="auto"/>
            <w:left w:val="none" w:sz="0" w:space="0" w:color="auto"/>
            <w:bottom w:val="none" w:sz="0" w:space="0" w:color="auto"/>
            <w:right w:val="none" w:sz="0" w:space="0" w:color="auto"/>
          </w:divBdr>
        </w:div>
        <w:div w:id="757020605">
          <w:marLeft w:val="480"/>
          <w:marRight w:val="0"/>
          <w:marTop w:val="0"/>
          <w:marBottom w:val="0"/>
          <w:divBdr>
            <w:top w:val="none" w:sz="0" w:space="0" w:color="auto"/>
            <w:left w:val="none" w:sz="0" w:space="0" w:color="auto"/>
            <w:bottom w:val="none" w:sz="0" w:space="0" w:color="auto"/>
            <w:right w:val="none" w:sz="0" w:space="0" w:color="auto"/>
          </w:divBdr>
        </w:div>
        <w:div w:id="929703280">
          <w:marLeft w:val="480"/>
          <w:marRight w:val="0"/>
          <w:marTop w:val="0"/>
          <w:marBottom w:val="0"/>
          <w:divBdr>
            <w:top w:val="none" w:sz="0" w:space="0" w:color="auto"/>
            <w:left w:val="none" w:sz="0" w:space="0" w:color="auto"/>
            <w:bottom w:val="none" w:sz="0" w:space="0" w:color="auto"/>
            <w:right w:val="none" w:sz="0" w:space="0" w:color="auto"/>
          </w:divBdr>
        </w:div>
        <w:div w:id="1670212098">
          <w:marLeft w:val="480"/>
          <w:marRight w:val="0"/>
          <w:marTop w:val="0"/>
          <w:marBottom w:val="0"/>
          <w:divBdr>
            <w:top w:val="none" w:sz="0" w:space="0" w:color="auto"/>
            <w:left w:val="none" w:sz="0" w:space="0" w:color="auto"/>
            <w:bottom w:val="none" w:sz="0" w:space="0" w:color="auto"/>
            <w:right w:val="none" w:sz="0" w:space="0" w:color="auto"/>
          </w:divBdr>
        </w:div>
        <w:div w:id="174155539">
          <w:marLeft w:val="480"/>
          <w:marRight w:val="0"/>
          <w:marTop w:val="0"/>
          <w:marBottom w:val="0"/>
          <w:divBdr>
            <w:top w:val="none" w:sz="0" w:space="0" w:color="auto"/>
            <w:left w:val="none" w:sz="0" w:space="0" w:color="auto"/>
            <w:bottom w:val="none" w:sz="0" w:space="0" w:color="auto"/>
            <w:right w:val="none" w:sz="0" w:space="0" w:color="auto"/>
          </w:divBdr>
        </w:div>
        <w:div w:id="569460763">
          <w:marLeft w:val="480"/>
          <w:marRight w:val="0"/>
          <w:marTop w:val="0"/>
          <w:marBottom w:val="0"/>
          <w:divBdr>
            <w:top w:val="none" w:sz="0" w:space="0" w:color="auto"/>
            <w:left w:val="none" w:sz="0" w:space="0" w:color="auto"/>
            <w:bottom w:val="none" w:sz="0" w:space="0" w:color="auto"/>
            <w:right w:val="none" w:sz="0" w:space="0" w:color="auto"/>
          </w:divBdr>
        </w:div>
        <w:div w:id="1970357048">
          <w:marLeft w:val="480"/>
          <w:marRight w:val="0"/>
          <w:marTop w:val="0"/>
          <w:marBottom w:val="0"/>
          <w:divBdr>
            <w:top w:val="none" w:sz="0" w:space="0" w:color="auto"/>
            <w:left w:val="none" w:sz="0" w:space="0" w:color="auto"/>
            <w:bottom w:val="none" w:sz="0" w:space="0" w:color="auto"/>
            <w:right w:val="none" w:sz="0" w:space="0" w:color="auto"/>
          </w:divBdr>
        </w:div>
        <w:div w:id="243491956">
          <w:marLeft w:val="480"/>
          <w:marRight w:val="0"/>
          <w:marTop w:val="0"/>
          <w:marBottom w:val="0"/>
          <w:divBdr>
            <w:top w:val="none" w:sz="0" w:space="0" w:color="auto"/>
            <w:left w:val="none" w:sz="0" w:space="0" w:color="auto"/>
            <w:bottom w:val="none" w:sz="0" w:space="0" w:color="auto"/>
            <w:right w:val="none" w:sz="0" w:space="0" w:color="auto"/>
          </w:divBdr>
        </w:div>
        <w:div w:id="473064854">
          <w:marLeft w:val="480"/>
          <w:marRight w:val="0"/>
          <w:marTop w:val="0"/>
          <w:marBottom w:val="0"/>
          <w:divBdr>
            <w:top w:val="none" w:sz="0" w:space="0" w:color="auto"/>
            <w:left w:val="none" w:sz="0" w:space="0" w:color="auto"/>
            <w:bottom w:val="none" w:sz="0" w:space="0" w:color="auto"/>
            <w:right w:val="none" w:sz="0" w:space="0" w:color="auto"/>
          </w:divBdr>
        </w:div>
        <w:div w:id="2124764686">
          <w:marLeft w:val="480"/>
          <w:marRight w:val="0"/>
          <w:marTop w:val="0"/>
          <w:marBottom w:val="0"/>
          <w:divBdr>
            <w:top w:val="none" w:sz="0" w:space="0" w:color="auto"/>
            <w:left w:val="none" w:sz="0" w:space="0" w:color="auto"/>
            <w:bottom w:val="none" w:sz="0" w:space="0" w:color="auto"/>
            <w:right w:val="none" w:sz="0" w:space="0" w:color="auto"/>
          </w:divBdr>
        </w:div>
        <w:div w:id="116071118">
          <w:marLeft w:val="480"/>
          <w:marRight w:val="0"/>
          <w:marTop w:val="0"/>
          <w:marBottom w:val="0"/>
          <w:divBdr>
            <w:top w:val="none" w:sz="0" w:space="0" w:color="auto"/>
            <w:left w:val="none" w:sz="0" w:space="0" w:color="auto"/>
            <w:bottom w:val="none" w:sz="0" w:space="0" w:color="auto"/>
            <w:right w:val="none" w:sz="0" w:space="0" w:color="auto"/>
          </w:divBdr>
        </w:div>
        <w:div w:id="1748959826">
          <w:marLeft w:val="480"/>
          <w:marRight w:val="0"/>
          <w:marTop w:val="0"/>
          <w:marBottom w:val="0"/>
          <w:divBdr>
            <w:top w:val="none" w:sz="0" w:space="0" w:color="auto"/>
            <w:left w:val="none" w:sz="0" w:space="0" w:color="auto"/>
            <w:bottom w:val="none" w:sz="0" w:space="0" w:color="auto"/>
            <w:right w:val="none" w:sz="0" w:space="0" w:color="auto"/>
          </w:divBdr>
        </w:div>
        <w:div w:id="444421313">
          <w:marLeft w:val="480"/>
          <w:marRight w:val="0"/>
          <w:marTop w:val="0"/>
          <w:marBottom w:val="0"/>
          <w:divBdr>
            <w:top w:val="none" w:sz="0" w:space="0" w:color="auto"/>
            <w:left w:val="none" w:sz="0" w:space="0" w:color="auto"/>
            <w:bottom w:val="none" w:sz="0" w:space="0" w:color="auto"/>
            <w:right w:val="none" w:sz="0" w:space="0" w:color="auto"/>
          </w:divBdr>
        </w:div>
        <w:div w:id="1564830706">
          <w:marLeft w:val="480"/>
          <w:marRight w:val="0"/>
          <w:marTop w:val="0"/>
          <w:marBottom w:val="0"/>
          <w:divBdr>
            <w:top w:val="none" w:sz="0" w:space="0" w:color="auto"/>
            <w:left w:val="none" w:sz="0" w:space="0" w:color="auto"/>
            <w:bottom w:val="none" w:sz="0" w:space="0" w:color="auto"/>
            <w:right w:val="none" w:sz="0" w:space="0" w:color="auto"/>
          </w:divBdr>
        </w:div>
        <w:div w:id="6560172">
          <w:marLeft w:val="480"/>
          <w:marRight w:val="0"/>
          <w:marTop w:val="0"/>
          <w:marBottom w:val="0"/>
          <w:divBdr>
            <w:top w:val="none" w:sz="0" w:space="0" w:color="auto"/>
            <w:left w:val="none" w:sz="0" w:space="0" w:color="auto"/>
            <w:bottom w:val="none" w:sz="0" w:space="0" w:color="auto"/>
            <w:right w:val="none" w:sz="0" w:space="0" w:color="auto"/>
          </w:divBdr>
        </w:div>
        <w:div w:id="977151766">
          <w:marLeft w:val="480"/>
          <w:marRight w:val="0"/>
          <w:marTop w:val="0"/>
          <w:marBottom w:val="0"/>
          <w:divBdr>
            <w:top w:val="none" w:sz="0" w:space="0" w:color="auto"/>
            <w:left w:val="none" w:sz="0" w:space="0" w:color="auto"/>
            <w:bottom w:val="none" w:sz="0" w:space="0" w:color="auto"/>
            <w:right w:val="none" w:sz="0" w:space="0" w:color="auto"/>
          </w:divBdr>
        </w:div>
        <w:div w:id="76441597">
          <w:marLeft w:val="480"/>
          <w:marRight w:val="0"/>
          <w:marTop w:val="0"/>
          <w:marBottom w:val="0"/>
          <w:divBdr>
            <w:top w:val="none" w:sz="0" w:space="0" w:color="auto"/>
            <w:left w:val="none" w:sz="0" w:space="0" w:color="auto"/>
            <w:bottom w:val="none" w:sz="0" w:space="0" w:color="auto"/>
            <w:right w:val="none" w:sz="0" w:space="0" w:color="auto"/>
          </w:divBdr>
        </w:div>
        <w:div w:id="972951510">
          <w:marLeft w:val="480"/>
          <w:marRight w:val="0"/>
          <w:marTop w:val="0"/>
          <w:marBottom w:val="0"/>
          <w:divBdr>
            <w:top w:val="none" w:sz="0" w:space="0" w:color="auto"/>
            <w:left w:val="none" w:sz="0" w:space="0" w:color="auto"/>
            <w:bottom w:val="none" w:sz="0" w:space="0" w:color="auto"/>
            <w:right w:val="none" w:sz="0" w:space="0" w:color="auto"/>
          </w:divBdr>
        </w:div>
        <w:div w:id="1241449962">
          <w:marLeft w:val="480"/>
          <w:marRight w:val="0"/>
          <w:marTop w:val="0"/>
          <w:marBottom w:val="0"/>
          <w:divBdr>
            <w:top w:val="none" w:sz="0" w:space="0" w:color="auto"/>
            <w:left w:val="none" w:sz="0" w:space="0" w:color="auto"/>
            <w:bottom w:val="none" w:sz="0" w:space="0" w:color="auto"/>
            <w:right w:val="none" w:sz="0" w:space="0" w:color="auto"/>
          </w:divBdr>
        </w:div>
        <w:div w:id="1996254572">
          <w:marLeft w:val="480"/>
          <w:marRight w:val="0"/>
          <w:marTop w:val="0"/>
          <w:marBottom w:val="0"/>
          <w:divBdr>
            <w:top w:val="none" w:sz="0" w:space="0" w:color="auto"/>
            <w:left w:val="none" w:sz="0" w:space="0" w:color="auto"/>
            <w:bottom w:val="none" w:sz="0" w:space="0" w:color="auto"/>
            <w:right w:val="none" w:sz="0" w:space="0" w:color="auto"/>
          </w:divBdr>
        </w:div>
        <w:div w:id="976565577">
          <w:marLeft w:val="480"/>
          <w:marRight w:val="0"/>
          <w:marTop w:val="0"/>
          <w:marBottom w:val="0"/>
          <w:divBdr>
            <w:top w:val="none" w:sz="0" w:space="0" w:color="auto"/>
            <w:left w:val="none" w:sz="0" w:space="0" w:color="auto"/>
            <w:bottom w:val="none" w:sz="0" w:space="0" w:color="auto"/>
            <w:right w:val="none" w:sz="0" w:space="0" w:color="auto"/>
          </w:divBdr>
        </w:div>
        <w:div w:id="8723729">
          <w:marLeft w:val="480"/>
          <w:marRight w:val="0"/>
          <w:marTop w:val="0"/>
          <w:marBottom w:val="0"/>
          <w:divBdr>
            <w:top w:val="none" w:sz="0" w:space="0" w:color="auto"/>
            <w:left w:val="none" w:sz="0" w:space="0" w:color="auto"/>
            <w:bottom w:val="none" w:sz="0" w:space="0" w:color="auto"/>
            <w:right w:val="none" w:sz="0" w:space="0" w:color="auto"/>
          </w:divBdr>
        </w:div>
        <w:div w:id="601762189">
          <w:marLeft w:val="480"/>
          <w:marRight w:val="0"/>
          <w:marTop w:val="0"/>
          <w:marBottom w:val="0"/>
          <w:divBdr>
            <w:top w:val="none" w:sz="0" w:space="0" w:color="auto"/>
            <w:left w:val="none" w:sz="0" w:space="0" w:color="auto"/>
            <w:bottom w:val="none" w:sz="0" w:space="0" w:color="auto"/>
            <w:right w:val="none" w:sz="0" w:space="0" w:color="auto"/>
          </w:divBdr>
        </w:div>
        <w:div w:id="224801430">
          <w:marLeft w:val="480"/>
          <w:marRight w:val="0"/>
          <w:marTop w:val="0"/>
          <w:marBottom w:val="0"/>
          <w:divBdr>
            <w:top w:val="none" w:sz="0" w:space="0" w:color="auto"/>
            <w:left w:val="none" w:sz="0" w:space="0" w:color="auto"/>
            <w:bottom w:val="none" w:sz="0" w:space="0" w:color="auto"/>
            <w:right w:val="none" w:sz="0" w:space="0" w:color="auto"/>
          </w:divBdr>
        </w:div>
        <w:div w:id="276572626">
          <w:marLeft w:val="480"/>
          <w:marRight w:val="0"/>
          <w:marTop w:val="0"/>
          <w:marBottom w:val="0"/>
          <w:divBdr>
            <w:top w:val="none" w:sz="0" w:space="0" w:color="auto"/>
            <w:left w:val="none" w:sz="0" w:space="0" w:color="auto"/>
            <w:bottom w:val="none" w:sz="0" w:space="0" w:color="auto"/>
            <w:right w:val="none" w:sz="0" w:space="0" w:color="auto"/>
          </w:divBdr>
        </w:div>
      </w:divsChild>
    </w:div>
    <w:div w:id="379210415">
      <w:bodyDiv w:val="1"/>
      <w:marLeft w:val="0"/>
      <w:marRight w:val="0"/>
      <w:marTop w:val="0"/>
      <w:marBottom w:val="0"/>
      <w:divBdr>
        <w:top w:val="none" w:sz="0" w:space="0" w:color="auto"/>
        <w:left w:val="none" w:sz="0" w:space="0" w:color="auto"/>
        <w:bottom w:val="none" w:sz="0" w:space="0" w:color="auto"/>
        <w:right w:val="none" w:sz="0" w:space="0" w:color="auto"/>
      </w:divBdr>
      <w:divsChild>
        <w:div w:id="1047536245">
          <w:marLeft w:val="480"/>
          <w:marRight w:val="0"/>
          <w:marTop w:val="0"/>
          <w:marBottom w:val="0"/>
          <w:divBdr>
            <w:top w:val="none" w:sz="0" w:space="0" w:color="auto"/>
            <w:left w:val="none" w:sz="0" w:space="0" w:color="auto"/>
            <w:bottom w:val="none" w:sz="0" w:space="0" w:color="auto"/>
            <w:right w:val="none" w:sz="0" w:space="0" w:color="auto"/>
          </w:divBdr>
        </w:div>
        <w:div w:id="642006878">
          <w:marLeft w:val="480"/>
          <w:marRight w:val="0"/>
          <w:marTop w:val="0"/>
          <w:marBottom w:val="0"/>
          <w:divBdr>
            <w:top w:val="none" w:sz="0" w:space="0" w:color="auto"/>
            <w:left w:val="none" w:sz="0" w:space="0" w:color="auto"/>
            <w:bottom w:val="none" w:sz="0" w:space="0" w:color="auto"/>
            <w:right w:val="none" w:sz="0" w:space="0" w:color="auto"/>
          </w:divBdr>
        </w:div>
        <w:div w:id="389033955">
          <w:marLeft w:val="480"/>
          <w:marRight w:val="0"/>
          <w:marTop w:val="0"/>
          <w:marBottom w:val="0"/>
          <w:divBdr>
            <w:top w:val="none" w:sz="0" w:space="0" w:color="auto"/>
            <w:left w:val="none" w:sz="0" w:space="0" w:color="auto"/>
            <w:bottom w:val="none" w:sz="0" w:space="0" w:color="auto"/>
            <w:right w:val="none" w:sz="0" w:space="0" w:color="auto"/>
          </w:divBdr>
        </w:div>
        <w:div w:id="197087958">
          <w:marLeft w:val="480"/>
          <w:marRight w:val="0"/>
          <w:marTop w:val="0"/>
          <w:marBottom w:val="0"/>
          <w:divBdr>
            <w:top w:val="none" w:sz="0" w:space="0" w:color="auto"/>
            <w:left w:val="none" w:sz="0" w:space="0" w:color="auto"/>
            <w:bottom w:val="none" w:sz="0" w:space="0" w:color="auto"/>
            <w:right w:val="none" w:sz="0" w:space="0" w:color="auto"/>
          </w:divBdr>
        </w:div>
        <w:div w:id="1361586394">
          <w:marLeft w:val="480"/>
          <w:marRight w:val="0"/>
          <w:marTop w:val="0"/>
          <w:marBottom w:val="0"/>
          <w:divBdr>
            <w:top w:val="none" w:sz="0" w:space="0" w:color="auto"/>
            <w:left w:val="none" w:sz="0" w:space="0" w:color="auto"/>
            <w:bottom w:val="none" w:sz="0" w:space="0" w:color="auto"/>
            <w:right w:val="none" w:sz="0" w:space="0" w:color="auto"/>
          </w:divBdr>
        </w:div>
        <w:div w:id="1957977567">
          <w:marLeft w:val="480"/>
          <w:marRight w:val="0"/>
          <w:marTop w:val="0"/>
          <w:marBottom w:val="0"/>
          <w:divBdr>
            <w:top w:val="none" w:sz="0" w:space="0" w:color="auto"/>
            <w:left w:val="none" w:sz="0" w:space="0" w:color="auto"/>
            <w:bottom w:val="none" w:sz="0" w:space="0" w:color="auto"/>
            <w:right w:val="none" w:sz="0" w:space="0" w:color="auto"/>
          </w:divBdr>
        </w:div>
        <w:div w:id="484277613">
          <w:marLeft w:val="480"/>
          <w:marRight w:val="0"/>
          <w:marTop w:val="0"/>
          <w:marBottom w:val="0"/>
          <w:divBdr>
            <w:top w:val="none" w:sz="0" w:space="0" w:color="auto"/>
            <w:left w:val="none" w:sz="0" w:space="0" w:color="auto"/>
            <w:bottom w:val="none" w:sz="0" w:space="0" w:color="auto"/>
            <w:right w:val="none" w:sz="0" w:space="0" w:color="auto"/>
          </w:divBdr>
        </w:div>
        <w:div w:id="1961570041">
          <w:marLeft w:val="480"/>
          <w:marRight w:val="0"/>
          <w:marTop w:val="0"/>
          <w:marBottom w:val="0"/>
          <w:divBdr>
            <w:top w:val="none" w:sz="0" w:space="0" w:color="auto"/>
            <w:left w:val="none" w:sz="0" w:space="0" w:color="auto"/>
            <w:bottom w:val="none" w:sz="0" w:space="0" w:color="auto"/>
            <w:right w:val="none" w:sz="0" w:space="0" w:color="auto"/>
          </w:divBdr>
        </w:div>
        <w:div w:id="677269103">
          <w:marLeft w:val="480"/>
          <w:marRight w:val="0"/>
          <w:marTop w:val="0"/>
          <w:marBottom w:val="0"/>
          <w:divBdr>
            <w:top w:val="none" w:sz="0" w:space="0" w:color="auto"/>
            <w:left w:val="none" w:sz="0" w:space="0" w:color="auto"/>
            <w:bottom w:val="none" w:sz="0" w:space="0" w:color="auto"/>
            <w:right w:val="none" w:sz="0" w:space="0" w:color="auto"/>
          </w:divBdr>
        </w:div>
        <w:div w:id="1008756615">
          <w:marLeft w:val="480"/>
          <w:marRight w:val="0"/>
          <w:marTop w:val="0"/>
          <w:marBottom w:val="0"/>
          <w:divBdr>
            <w:top w:val="none" w:sz="0" w:space="0" w:color="auto"/>
            <w:left w:val="none" w:sz="0" w:space="0" w:color="auto"/>
            <w:bottom w:val="none" w:sz="0" w:space="0" w:color="auto"/>
            <w:right w:val="none" w:sz="0" w:space="0" w:color="auto"/>
          </w:divBdr>
        </w:div>
        <w:div w:id="531116218">
          <w:marLeft w:val="480"/>
          <w:marRight w:val="0"/>
          <w:marTop w:val="0"/>
          <w:marBottom w:val="0"/>
          <w:divBdr>
            <w:top w:val="none" w:sz="0" w:space="0" w:color="auto"/>
            <w:left w:val="none" w:sz="0" w:space="0" w:color="auto"/>
            <w:bottom w:val="none" w:sz="0" w:space="0" w:color="auto"/>
            <w:right w:val="none" w:sz="0" w:space="0" w:color="auto"/>
          </w:divBdr>
        </w:div>
        <w:div w:id="1297178427">
          <w:marLeft w:val="480"/>
          <w:marRight w:val="0"/>
          <w:marTop w:val="0"/>
          <w:marBottom w:val="0"/>
          <w:divBdr>
            <w:top w:val="none" w:sz="0" w:space="0" w:color="auto"/>
            <w:left w:val="none" w:sz="0" w:space="0" w:color="auto"/>
            <w:bottom w:val="none" w:sz="0" w:space="0" w:color="auto"/>
            <w:right w:val="none" w:sz="0" w:space="0" w:color="auto"/>
          </w:divBdr>
        </w:div>
        <w:div w:id="1782333945">
          <w:marLeft w:val="480"/>
          <w:marRight w:val="0"/>
          <w:marTop w:val="0"/>
          <w:marBottom w:val="0"/>
          <w:divBdr>
            <w:top w:val="none" w:sz="0" w:space="0" w:color="auto"/>
            <w:left w:val="none" w:sz="0" w:space="0" w:color="auto"/>
            <w:bottom w:val="none" w:sz="0" w:space="0" w:color="auto"/>
            <w:right w:val="none" w:sz="0" w:space="0" w:color="auto"/>
          </w:divBdr>
        </w:div>
        <w:div w:id="559170632">
          <w:marLeft w:val="480"/>
          <w:marRight w:val="0"/>
          <w:marTop w:val="0"/>
          <w:marBottom w:val="0"/>
          <w:divBdr>
            <w:top w:val="none" w:sz="0" w:space="0" w:color="auto"/>
            <w:left w:val="none" w:sz="0" w:space="0" w:color="auto"/>
            <w:bottom w:val="none" w:sz="0" w:space="0" w:color="auto"/>
            <w:right w:val="none" w:sz="0" w:space="0" w:color="auto"/>
          </w:divBdr>
        </w:div>
        <w:div w:id="1102186715">
          <w:marLeft w:val="480"/>
          <w:marRight w:val="0"/>
          <w:marTop w:val="0"/>
          <w:marBottom w:val="0"/>
          <w:divBdr>
            <w:top w:val="none" w:sz="0" w:space="0" w:color="auto"/>
            <w:left w:val="none" w:sz="0" w:space="0" w:color="auto"/>
            <w:bottom w:val="none" w:sz="0" w:space="0" w:color="auto"/>
            <w:right w:val="none" w:sz="0" w:space="0" w:color="auto"/>
          </w:divBdr>
        </w:div>
        <w:div w:id="651953644">
          <w:marLeft w:val="480"/>
          <w:marRight w:val="0"/>
          <w:marTop w:val="0"/>
          <w:marBottom w:val="0"/>
          <w:divBdr>
            <w:top w:val="none" w:sz="0" w:space="0" w:color="auto"/>
            <w:left w:val="none" w:sz="0" w:space="0" w:color="auto"/>
            <w:bottom w:val="none" w:sz="0" w:space="0" w:color="auto"/>
            <w:right w:val="none" w:sz="0" w:space="0" w:color="auto"/>
          </w:divBdr>
        </w:div>
        <w:div w:id="437604983">
          <w:marLeft w:val="480"/>
          <w:marRight w:val="0"/>
          <w:marTop w:val="0"/>
          <w:marBottom w:val="0"/>
          <w:divBdr>
            <w:top w:val="none" w:sz="0" w:space="0" w:color="auto"/>
            <w:left w:val="none" w:sz="0" w:space="0" w:color="auto"/>
            <w:bottom w:val="none" w:sz="0" w:space="0" w:color="auto"/>
            <w:right w:val="none" w:sz="0" w:space="0" w:color="auto"/>
          </w:divBdr>
        </w:div>
        <w:div w:id="786899120">
          <w:marLeft w:val="480"/>
          <w:marRight w:val="0"/>
          <w:marTop w:val="0"/>
          <w:marBottom w:val="0"/>
          <w:divBdr>
            <w:top w:val="none" w:sz="0" w:space="0" w:color="auto"/>
            <w:left w:val="none" w:sz="0" w:space="0" w:color="auto"/>
            <w:bottom w:val="none" w:sz="0" w:space="0" w:color="auto"/>
            <w:right w:val="none" w:sz="0" w:space="0" w:color="auto"/>
          </w:divBdr>
        </w:div>
        <w:div w:id="350499572">
          <w:marLeft w:val="480"/>
          <w:marRight w:val="0"/>
          <w:marTop w:val="0"/>
          <w:marBottom w:val="0"/>
          <w:divBdr>
            <w:top w:val="none" w:sz="0" w:space="0" w:color="auto"/>
            <w:left w:val="none" w:sz="0" w:space="0" w:color="auto"/>
            <w:bottom w:val="none" w:sz="0" w:space="0" w:color="auto"/>
            <w:right w:val="none" w:sz="0" w:space="0" w:color="auto"/>
          </w:divBdr>
        </w:div>
        <w:div w:id="1695884306">
          <w:marLeft w:val="480"/>
          <w:marRight w:val="0"/>
          <w:marTop w:val="0"/>
          <w:marBottom w:val="0"/>
          <w:divBdr>
            <w:top w:val="none" w:sz="0" w:space="0" w:color="auto"/>
            <w:left w:val="none" w:sz="0" w:space="0" w:color="auto"/>
            <w:bottom w:val="none" w:sz="0" w:space="0" w:color="auto"/>
            <w:right w:val="none" w:sz="0" w:space="0" w:color="auto"/>
          </w:divBdr>
        </w:div>
      </w:divsChild>
    </w:div>
    <w:div w:id="380252471">
      <w:bodyDiv w:val="1"/>
      <w:marLeft w:val="0"/>
      <w:marRight w:val="0"/>
      <w:marTop w:val="0"/>
      <w:marBottom w:val="0"/>
      <w:divBdr>
        <w:top w:val="none" w:sz="0" w:space="0" w:color="auto"/>
        <w:left w:val="none" w:sz="0" w:space="0" w:color="auto"/>
        <w:bottom w:val="none" w:sz="0" w:space="0" w:color="auto"/>
        <w:right w:val="none" w:sz="0" w:space="0" w:color="auto"/>
      </w:divBdr>
      <w:divsChild>
        <w:div w:id="853958041">
          <w:marLeft w:val="480"/>
          <w:marRight w:val="0"/>
          <w:marTop w:val="0"/>
          <w:marBottom w:val="0"/>
          <w:divBdr>
            <w:top w:val="none" w:sz="0" w:space="0" w:color="auto"/>
            <w:left w:val="none" w:sz="0" w:space="0" w:color="auto"/>
            <w:bottom w:val="none" w:sz="0" w:space="0" w:color="auto"/>
            <w:right w:val="none" w:sz="0" w:space="0" w:color="auto"/>
          </w:divBdr>
        </w:div>
        <w:div w:id="1385106143">
          <w:marLeft w:val="480"/>
          <w:marRight w:val="0"/>
          <w:marTop w:val="0"/>
          <w:marBottom w:val="0"/>
          <w:divBdr>
            <w:top w:val="none" w:sz="0" w:space="0" w:color="auto"/>
            <w:left w:val="none" w:sz="0" w:space="0" w:color="auto"/>
            <w:bottom w:val="none" w:sz="0" w:space="0" w:color="auto"/>
            <w:right w:val="none" w:sz="0" w:space="0" w:color="auto"/>
          </w:divBdr>
        </w:div>
        <w:div w:id="80878708">
          <w:marLeft w:val="480"/>
          <w:marRight w:val="0"/>
          <w:marTop w:val="0"/>
          <w:marBottom w:val="0"/>
          <w:divBdr>
            <w:top w:val="none" w:sz="0" w:space="0" w:color="auto"/>
            <w:left w:val="none" w:sz="0" w:space="0" w:color="auto"/>
            <w:bottom w:val="none" w:sz="0" w:space="0" w:color="auto"/>
            <w:right w:val="none" w:sz="0" w:space="0" w:color="auto"/>
          </w:divBdr>
        </w:div>
        <w:div w:id="939264474">
          <w:marLeft w:val="480"/>
          <w:marRight w:val="0"/>
          <w:marTop w:val="0"/>
          <w:marBottom w:val="0"/>
          <w:divBdr>
            <w:top w:val="none" w:sz="0" w:space="0" w:color="auto"/>
            <w:left w:val="none" w:sz="0" w:space="0" w:color="auto"/>
            <w:bottom w:val="none" w:sz="0" w:space="0" w:color="auto"/>
            <w:right w:val="none" w:sz="0" w:space="0" w:color="auto"/>
          </w:divBdr>
        </w:div>
        <w:div w:id="1478644123">
          <w:marLeft w:val="480"/>
          <w:marRight w:val="0"/>
          <w:marTop w:val="0"/>
          <w:marBottom w:val="0"/>
          <w:divBdr>
            <w:top w:val="none" w:sz="0" w:space="0" w:color="auto"/>
            <w:left w:val="none" w:sz="0" w:space="0" w:color="auto"/>
            <w:bottom w:val="none" w:sz="0" w:space="0" w:color="auto"/>
            <w:right w:val="none" w:sz="0" w:space="0" w:color="auto"/>
          </w:divBdr>
        </w:div>
        <w:div w:id="566838426">
          <w:marLeft w:val="480"/>
          <w:marRight w:val="0"/>
          <w:marTop w:val="0"/>
          <w:marBottom w:val="0"/>
          <w:divBdr>
            <w:top w:val="none" w:sz="0" w:space="0" w:color="auto"/>
            <w:left w:val="none" w:sz="0" w:space="0" w:color="auto"/>
            <w:bottom w:val="none" w:sz="0" w:space="0" w:color="auto"/>
            <w:right w:val="none" w:sz="0" w:space="0" w:color="auto"/>
          </w:divBdr>
        </w:div>
        <w:div w:id="573126010">
          <w:marLeft w:val="480"/>
          <w:marRight w:val="0"/>
          <w:marTop w:val="0"/>
          <w:marBottom w:val="0"/>
          <w:divBdr>
            <w:top w:val="none" w:sz="0" w:space="0" w:color="auto"/>
            <w:left w:val="none" w:sz="0" w:space="0" w:color="auto"/>
            <w:bottom w:val="none" w:sz="0" w:space="0" w:color="auto"/>
            <w:right w:val="none" w:sz="0" w:space="0" w:color="auto"/>
          </w:divBdr>
        </w:div>
        <w:div w:id="1868518801">
          <w:marLeft w:val="480"/>
          <w:marRight w:val="0"/>
          <w:marTop w:val="0"/>
          <w:marBottom w:val="0"/>
          <w:divBdr>
            <w:top w:val="none" w:sz="0" w:space="0" w:color="auto"/>
            <w:left w:val="none" w:sz="0" w:space="0" w:color="auto"/>
            <w:bottom w:val="none" w:sz="0" w:space="0" w:color="auto"/>
            <w:right w:val="none" w:sz="0" w:space="0" w:color="auto"/>
          </w:divBdr>
        </w:div>
        <w:div w:id="2049845">
          <w:marLeft w:val="480"/>
          <w:marRight w:val="0"/>
          <w:marTop w:val="0"/>
          <w:marBottom w:val="0"/>
          <w:divBdr>
            <w:top w:val="none" w:sz="0" w:space="0" w:color="auto"/>
            <w:left w:val="none" w:sz="0" w:space="0" w:color="auto"/>
            <w:bottom w:val="none" w:sz="0" w:space="0" w:color="auto"/>
            <w:right w:val="none" w:sz="0" w:space="0" w:color="auto"/>
          </w:divBdr>
        </w:div>
        <w:div w:id="298993238">
          <w:marLeft w:val="480"/>
          <w:marRight w:val="0"/>
          <w:marTop w:val="0"/>
          <w:marBottom w:val="0"/>
          <w:divBdr>
            <w:top w:val="none" w:sz="0" w:space="0" w:color="auto"/>
            <w:left w:val="none" w:sz="0" w:space="0" w:color="auto"/>
            <w:bottom w:val="none" w:sz="0" w:space="0" w:color="auto"/>
            <w:right w:val="none" w:sz="0" w:space="0" w:color="auto"/>
          </w:divBdr>
        </w:div>
        <w:div w:id="472018943">
          <w:marLeft w:val="480"/>
          <w:marRight w:val="0"/>
          <w:marTop w:val="0"/>
          <w:marBottom w:val="0"/>
          <w:divBdr>
            <w:top w:val="none" w:sz="0" w:space="0" w:color="auto"/>
            <w:left w:val="none" w:sz="0" w:space="0" w:color="auto"/>
            <w:bottom w:val="none" w:sz="0" w:space="0" w:color="auto"/>
            <w:right w:val="none" w:sz="0" w:space="0" w:color="auto"/>
          </w:divBdr>
        </w:div>
        <w:div w:id="1906723161">
          <w:marLeft w:val="480"/>
          <w:marRight w:val="0"/>
          <w:marTop w:val="0"/>
          <w:marBottom w:val="0"/>
          <w:divBdr>
            <w:top w:val="none" w:sz="0" w:space="0" w:color="auto"/>
            <w:left w:val="none" w:sz="0" w:space="0" w:color="auto"/>
            <w:bottom w:val="none" w:sz="0" w:space="0" w:color="auto"/>
            <w:right w:val="none" w:sz="0" w:space="0" w:color="auto"/>
          </w:divBdr>
        </w:div>
        <w:div w:id="349911217">
          <w:marLeft w:val="480"/>
          <w:marRight w:val="0"/>
          <w:marTop w:val="0"/>
          <w:marBottom w:val="0"/>
          <w:divBdr>
            <w:top w:val="none" w:sz="0" w:space="0" w:color="auto"/>
            <w:left w:val="none" w:sz="0" w:space="0" w:color="auto"/>
            <w:bottom w:val="none" w:sz="0" w:space="0" w:color="auto"/>
            <w:right w:val="none" w:sz="0" w:space="0" w:color="auto"/>
          </w:divBdr>
        </w:div>
        <w:div w:id="1460955205">
          <w:marLeft w:val="480"/>
          <w:marRight w:val="0"/>
          <w:marTop w:val="0"/>
          <w:marBottom w:val="0"/>
          <w:divBdr>
            <w:top w:val="none" w:sz="0" w:space="0" w:color="auto"/>
            <w:left w:val="none" w:sz="0" w:space="0" w:color="auto"/>
            <w:bottom w:val="none" w:sz="0" w:space="0" w:color="auto"/>
            <w:right w:val="none" w:sz="0" w:space="0" w:color="auto"/>
          </w:divBdr>
        </w:div>
        <w:div w:id="551775825">
          <w:marLeft w:val="480"/>
          <w:marRight w:val="0"/>
          <w:marTop w:val="0"/>
          <w:marBottom w:val="0"/>
          <w:divBdr>
            <w:top w:val="none" w:sz="0" w:space="0" w:color="auto"/>
            <w:left w:val="none" w:sz="0" w:space="0" w:color="auto"/>
            <w:bottom w:val="none" w:sz="0" w:space="0" w:color="auto"/>
            <w:right w:val="none" w:sz="0" w:space="0" w:color="auto"/>
          </w:divBdr>
        </w:div>
        <w:div w:id="1964849519">
          <w:marLeft w:val="480"/>
          <w:marRight w:val="0"/>
          <w:marTop w:val="0"/>
          <w:marBottom w:val="0"/>
          <w:divBdr>
            <w:top w:val="none" w:sz="0" w:space="0" w:color="auto"/>
            <w:left w:val="none" w:sz="0" w:space="0" w:color="auto"/>
            <w:bottom w:val="none" w:sz="0" w:space="0" w:color="auto"/>
            <w:right w:val="none" w:sz="0" w:space="0" w:color="auto"/>
          </w:divBdr>
        </w:div>
        <w:div w:id="417406257">
          <w:marLeft w:val="480"/>
          <w:marRight w:val="0"/>
          <w:marTop w:val="0"/>
          <w:marBottom w:val="0"/>
          <w:divBdr>
            <w:top w:val="none" w:sz="0" w:space="0" w:color="auto"/>
            <w:left w:val="none" w:sz="0" w:space="0" w:color="auto"/>
            <w:bottom w:val="none" w:sz="0" w:space="0" w:color="auto"/>
            <w:right w:val="none" w:sz="0" w:space="0" w:color="auto"/>
          </w:divBdr>
        </w:div>
        <w:div w:id="184297766">
          <w:marLeft w:val="480"/>
          <w:marRight w:val="0"/>
          <w:marTop w:val="0"/>
          <w:marBottom w:val="0"/>
          <w:divBdr>
            <w:top w:val="none" w:sz="0" w:space="0" w:color="auto"/>
            <w:left w:val="none" w:sz="0" w:space="0" w:color="auto"/>
            <w:bottom w:val="none" w:sz="0" w:space="0" w:color="auto"/>
            <w:right w:val="none" w:sz="0" w:space="0" w:color="auto"/>
          </w:divBdr>
        </w:div>
        <w:div w:id="891379325">
          <w:marLeft w:val="480"/>
          <w:marRight w:val="0"/>
          <w:marTop w:val="0"/>
          <w:marBottom w:val="0"/>
          <w:divBdr>
            <w:top w:val="none" w:sz="0" w:space="0" w:color="auto"/>
            <w:left w:val="none" w:sz="0" w:space="0" w:color="auto"/>
            <w:bottom w:val="none" w:sz="0" w:space="0" w:color="auto"/>
            <w:right w:val="none" w:sz="0" w:space="0" w:color="auto"/>
          </w:divBdr>
        </w:div>
        <w:div w:id="1264453887">
          <w:marLeft w:val="480"/>
          <w:marRight w:val="0"/>
          <w:marTop w:val="0"/>
          <w:marBottom w:val="0"/>
          <w:divBdr>
            <w:top w:val="none" w:sz="0" w:space="0" w:color="auto"/>
            <w:left w:val="none" w:sz="0" w:space="0" w:color="auto"/>
            <w:bottom w:val="none" w:sz="0" w:space="0" w:color="auto"/>
            <w:right w:val="none" w:sz="0" w:space="0" w:color="auto"/>
          </w:divBdr>
        </w:div>
        <w:div w:id="1887253765">
          <w:marLeft w:val="480"/>
          <w:marRight w:val="0"/>
          <w:marTop w:val="0"/>
          <w:marBottom w:val="0"/>
          <w:divBdr>
            <w:top w:val="none" w:sz="0" w:space="0" w:color="auto"/>
            <w:left w:val="none" w:sz="0" w:space="0" w:color="auto"/>
            <w:bottom w:val="none" w:sz="0" w:space="0" w:color="auto"/>
            <w:right w:val="none" w:sz="0" w:space="0" w:color="auto"/>
          </w:divBdr>
        </w:div>
        <w:div w:id="522665950">
          <w:marLeft w:val="480"/>
          <w:marRight w:val="0"/>
          <w:marTop w:val="0"/>
          <w:marBottom w:val="0"/>
          <w:divBdr>
            <w:top w:val="none" w:sz="0" w:space="0" w:color="auto"/>
            <w:left w:val="none" w:sz="0" w:space="0" w:color="auto"/>
            <w:bottom w:val="none" w:sz="0" w:space="0" w:color="auto"/>
            <w:right w:val="none" w:sz="0" w:space="0" w:color="auto"/>
          </w:divBdr>
        </w:div>
        <w:div w:id="1800298568">
          <w:marLeft w:val="480"/>
          <w:marRight w:val="0"/>
          <w:marTop w:val="0"/>
          <w:marBottom w:val="0"/>
          <w:divBdr>
            <w:top w:val="none" w:sz="0" w:space="0" w:color="auto"/>
            <w:left w:val="none" w:sz="0" w:space="0" w:color="auto"/>
            <w:bottom w:val="none" w:sz="0" w:space="0" w:color="auto"/>
            <w:right w:val="none" w:sz="0" w:space="0" w:color="auto"/>
          </w:divBdr>
        </w:div>
        <w:div w:id="1300186751">
          <w:marLeft w:val="480"/>
          <w:marRight w:val="0"/>
          <w:marTop w:val="0"/>
          <w:marBottom w:val="0"/>
          <w:divBdr>
            <w:top w:val="none" w:sz="0" w:space="0" w:color="auto"/>
            <w:left w:val="none" w:sz="0" w:space="0" w:color="auto"/>
            <w:bottom w:val="none" w:sz="0" w:space="0" w:color="auto"/>
            <w:right w:val="none" w:sz="0" w:space="0" w:color="auto"/>
          </w:divBdr>
        </w:div>
        <w:div w:id="749424147">
          <w:marLeft w:val="480"/>
          <w:marRight w:val="0"/>
          <w:marTop w:val="0"/>
          <w:marBottom w:val="0"/>
          <w:divBdr>
            <w:top w:val="none" w:sz="0" w:space="0" w:color="auto"/>
            <w:left w:val="none" w:sz="0" w:space="0" w:color="auto"/>
            <w:bottom w:val="none" w:sz="0" w:space="0" w:color="auto"/>
            <w:right w:val="none" w:sz="0" w:space="0" w:color="auto"/>
          </w:divBdr>
        </w:div>
        <w:div w:id="2061704094">
          <w:marLeft w:val="480"/>
          <w:marRight w:val="0"/>
          <w:marTop w:val="0"/>
          <w:marBottom w:val="0"/>
          <w:divBdr>
            <w:top w:val="none" w:sz="0" w:space="0" w:color="auto"/>
            <w:left w:val="none" w:sz="0" w:space="0" w:color="auto"/>
            <w:bottom w:val="none" w:sz="0" w:space="0" w:color="auto"/>
            <w:right w:val="none" w:sz="0" w:space="0" w:color="auto"/>
          </w:divBdr>
        </w:div>
        <w:div w:id="311065523">
          <w:marLeft w:val="480"/>
          <w:marRight w:val="0"/>
          <w:marTop w:val="0"/>
          <w:marBottom w:val="0"/>
          <w:divBdr>
            <w:top w:val="none" w:sz="0" w:space="0" w:color="auto"/>
            <w:left w:val="none" w:sz="0" w:space="0" w:color="auto"/>
            <w:bottom w:val="none" w:sz="0" w:space="0" w:color="auto"/>
            <w:right w:val="none" w:sz="0" w:space="0" w:color="auto"/>
          </w:divBdr>
        </w:div>
        <w:div w:id="2139756112">
          <w:marLeft w:val="480"/>
          <w:marRight w:val="0"/>
          <w:marTop w:val="0"/>
          <w:marBottom w:val="0"/>
          <w:divBdr>
            <w:top w:val="none" w:sz="0" w:space="0" w:color="auto"/>
            <w:left w:val="none" w:sz="0" w:space="0" w:color="auto"/>
            <w:bottom w:val="none" w:sz="0" w:space="0" w:color="auto"/>
            <w:right w:val="none" w:sz="0" w:space="0" w:color="auto"/>
          </w:divBdr>
        </w:div>
        <w:div w:id="2111582986">
          <w:marLeft w:val="480"/>
          <w:marRight w:val="0"/>
          <w:marTop w:val="0"/>
          <w:marBottom w:val="0"/>
          <w:divBdr>
            <w:top w:val="none" w:sz="0" w:space="0" w:color="auto"/>
            <w:left w:val="none" w:sz="0" w:space="0" w:color="auto"/>
            <w:bottom w:val="none" w:sz="0" w:space="0" w:color="auto"/>
            <w:right w:val="none" w:sz="0" w:space="0" w:color="auto"/>
          </w:divBdr>
        </w:div>
        <w:div w:id="365641024">
          <w:marLeft w:val="480"/>
          <w:marRight w:val="0"/>
          <w:marTop w:val="0"/>
          <w:marBottom w:val="0"/>
          <w:divBdr>
            <w:top w:val="none" w:sz="0" w:space="0" w:color="auto"/>
            <w:left w:val="none" w:sz="0" w:space="0" w:color="auto"/>
            <w:bottom w:val="none" w:sz="0" w:space="0" w:color="auto"/>
            <w:right w:val="none" w:sz="0" w:space="0" w:color="auto"/>
          </w:divBdr>
        </w:div>
        <w:div w:id="14698344">
          <w:marLeft w:val="480"/>
          <w:marRight w:val="0"/>
          <w:marTop w:val="0"/>
          <w:marBottom w:val="0"/>
          <w:divBdr>
            <w:top w:val="none" w:sz="0" w:space="0" w:color="auto"/>
            <w:left w:val="none" w:sz="0" w:space="0" w:color="auto"/>
            <w:bottom w:val="none" w:sz="0" w:space="0" w:color="auto"/>
            <w:right w:val="none" w:sz="0" w:space="0" w:color="auto"/>
          </w:divBdr>
        </w:div>
        <w:div w:id="1128284033">
          <w:marLeft w:val="480"/>
          <w:marRight w:val="0"/>
          <w:marTop w:val="0"/>
          <w:marBottom w:val="0"/>
          <w:divBdr>
            <w:top w:val="none" w:sz="0" w:space="0" w:color="auto"/>
            <w:left w:val="none" w:sz="0" w:space="0" w:color="auto"/>
            <w:bottom w:val="none" w:sz="0" w:space="0" w:color="auto"/>
            <w:right w:val="none" w:sz="0" w:space="0" w:color="auto"/>
          </w:divBdr>
        </w:div>
        <w:div w:id="1202397488">
          <w:marLeft w:val="480"/>
          <w:marRight w:val="0"/>
          <w:marTop w:val="0"/>
          <w:marBottom w:val="0"/>
          <w:divBdr>
            <w:top w:val="none" w:sz="0" w:space="0" w:color="auto"/>
            <w:left w:val="none" w:sz="0" w:space="0" w:color="auto"/>
            <w:bottom w:val="none" w:sz="0" w:space="0" w:color="auto"/>
            <w:right w:val="none" w:sz="0" w:space="0" w:color="auto"/>
          </w:divBdr>
        </w:div>
        <w:div w:id="2085683821">
          <w:marLeft w:val="480"/>
          <w:marRight w:val="0"/>
          <w:marTop w:val="0"/>
          <w:marBottom w:val="0"/>
          <w:divBdr>
            <w:top w:val="none" w:sz="0" w:space="0" w:color="auto"/>
            <w:left w:val="none" w:sz="0" w:space="0" w:color="auto"/>
            <w:bottom w:val="none" w:sz="0" w:space="0" w:color="auto"/>
            <w:right w:val="none" w:sz="0" w:space="0" w:color="auto"/>
          </w:divBdr>
        </w:div>
        <w:div w:id="1789005114">
          <w:marLeft w:val="480"/>
          <w:marRight w:val="0"/>
          <w:marTop w:val="0"/>
          <w:marBottom w:val="0"/>
          <w:divBdr>
            <w:top w:val="none" w:sz="0" w:space="0" w:color="auto"/>
            <w:left w:val="none" w:sz="0" w:space="0" w:color="auto"/>
            <w:bottom w:val="none" w:sz="0" w:space="0" w:color="auto"/>
            <w:right w:val="none" w:sz="0" w:space="0" w:color="auto"/>
          </w:divBdr>
        </w:div>
        <w:div w:id="160661">
          <w:marLeft w:val="480"/>
          <w:marRight w:val="0"/>
          <w:marTop w:val="0"/>
          <w:marBottom w:val="0"/>
          <w:divBdr>
            <w:top w:val="none" w:sz="0" w:space="0" w:color="auto"/>
            <w:left w:val="none" w:sz="0" w:space="0" w:color="auto"/>
            <w:bottom w:val="none" w:sz="0" w:space="0" w:color="auto"/>
            <w:right w:val="none" w:sz="0" w:space="0" w:color="auto"/>
          </w:divBdr>
        </w:div>
        <w:div w:id="809786314">
          <w:marLeft w:val="480"/>
          <w:marRight w:val="0"/>
          <w:marTop w:val="0"/>
          <w:marBottom w:val="0"/>
          <w:divBdr>
            <w:top w:val="none" w:sz="0" w:space="0" w:color="auto"/>
            <w:left w:val="none" w:sz="0" w:space="0" w:color="auto"/>
            <w:bottom w:val="none" w:sz="0" w:space="0" w:color="auto"/>
            <w:right w:val="none" w:sz="0" w:space="0" w:color="auto"/>
          </w:divBdr>
        </w:div>
        <w:div w:id="19478526">
          <w:marLeft w:val="480"/>
          <w:marRight w:val="0"/>
          <w:marTop w:val="0"/>
          <w:marBottom w:val="0"/>
          <w:divBdr>
            <w:top w:val="none" w:sz="0" w:space="0" w:color="auto"/>
            <w:left w:val="none" w:sz="0" w:space="0" w:color="auto"/>
            <w:bottom w:val="none" w:sz="0" w:space="0" w:color="auto"/>
            <w:right w:val="none" w:sz="0" w:space="0" w:color="auto"/>
          </w:divBdr>
        </w:div>
        <w:div w:id="88353616">
          <w:marLeft w:val="480"/>
          <w:marRight w:val="0"/>
          <w:marTop w:val="0"/>
          <w:marBottom w:val="0"/>
          <w:divBdr>
            <w:top w:val="none" w:sz="0" w:space="0" w:color="auto"/>
            <w:left w:val="none" w:sz="0" w:space="0" w:color="auto"/>
            <w:bottom w:val="none" w:sz="0" w:space="0" w:color="auto"/>
            <w:right w:val="none" w:sz="0" w:space="0" w:color="auto"/>
          </w:divBdr>
        </w:div>
        <w:div w:id="1696418836">
          <w:marLeft w:val="480"/>
          <w:marRight w:val="0"/>
          <w:marTop w:val="0"/>
          <w:marBottom w:val="0"/>
          <w:divBdr>
            <w:top w:val="none" w:sz="0" w:space="0" w:color="auto"/>
            <w:left w:val="none" w:sz="0" w:space="0" w:color="auto"/>
            <w:bottom w:val="none" w:sz="0" w:space="0" w:color="auto"/>
            <w:right w:val="none" w:sz="0" w:space="0" w:color="auto"/>
          </w:divBdr>
        </w:div>
        <w:div w:id="1170214040">
          <w:marLeft w:val="480"/>
          <w:marRight w:val="0"/>
          <w:marTop w:val="0"/>
          <w:marBottom w:val="0"/>
          <w:divBdr>
            <w:top w:val="none" w:sz="0" w:space="0" w:color="auto"/>
            <w:left w:val="none" w:sz="0" w:space="0" w:color="auto"/>
            <w:bottom w:val="none" w:sz="0" w:space="0" w:color="auto"/>
            <w:right w:val="none" w:sz="0" w:space="0" w:color="auto"/>
          </w:divBdr>
        </w:div>
        <w:div w:id="1949849477">
          <w:marLeft w:val="480"/>
          <w:marRight w:val="0"/>
          <w:marTop w:val="0"/>
          <w:marBottom w:val="0"/>
          <w:divBdr>
            <w:top w:val="none" w:sz="0" w:space="0" w:color="auto"/>
            <w:left w:val="none" w:sz="0" w:space="0" w:color="auto"/>
            <w:bottom w:val="none" w:sz="0" w:space="0" w:color="auto"/>
            <w:right w:val="none" w:sz="0" w:space="0" w:color="auto"/>
          </w:divBdr>
        </w:div>
        <w:div w:id="1617902999">
          <w:marLeft w:val="480"/>
          <w:marRight w:val="0"/>
          <w:marTop w:val="0"/>
          <w:marBottom w:val="0"/>
          <w:divBdr>
            <w:top w:val="none" w:sz="0" w:space="0" w:color="auto"/>
            <w:left w:val="none" w:sz="0" w:space="0" w:color="auto"/>
            <w:bottom w:val="none" w:sz="0" w:space="0" w:color="auto"/>
            <w:right w:val="none" w:sz="0" w:space="0" w:color="auto"/>
          </w:divBdr>
        </w:div>
        <w:div w:id="233275123">
          <w:marLeft w:val="480"/>
          <w:marRight w:val="0"/>
          <w:marTop w:val="0"/>
          <w:marBottom w:val="0"/>
          <w:divBdr>
            <w:top w:val="none" w:sz="0" w:space="0" w:color="auto"/>
            <w:left w:val="none" w:sz="0" w:space="0" w:color="auto"/>
            <w:bottom w:val="none" w:sz="0" w:space="0" w:color="auto"/>
            <w:right w:val="none" w:sz="0" w:space="0" w:color="auto"/>
          </w:divBdr>
        </w:div>
        <w:div w:id="1018853238">
          <w:marLeft w:val="480"/>
          <w:marRight w:val="0"/>
          <w:marTop w:val="0"/>
          <w:marBottom w:val="0"/>
          <w:divBdr>
            <w:top w:val="none" w:sz="0" w:space="0" w:color="auto"/>
            <w:left w:val="none" w:sz="0" w:space="0" w:color="auto"/>
            <w:bottom w:val="none" w:sz="0" w:space="0" w:color="auto"/>
            <w:right w:val="none" w:sz="0" w:space="0" w:color="auto"/>
          </w:divBdr>
        </w:div>
        <w:div w:id="668604754">
          <w:marLeft w:val="480"/>
          <w:marRight w:val="0"/>
          <w:marTop w:val="0"/>
          <w:marBottom w:val="0"/>
          <w:divBdr>
            <w:top w:val="none" w:sz="0" w:space="0" w:color="auto"/>
            <w:left w:val="none" w:sz="0" w:space="0" w:color="auto"/>
            <w:bottom w:val="none" w:sz="0" w:space="0" w:color="auto"/>
            <w:right w:val="none" w:sz="0" w:space="0" w:color="auto"/>
          </w:divBdr>
        </w:div>
        <w:div w:id="1572738976">
          <w:marLeft w:val="480"/>
          <w:marRight w:val="0"/>
          <w:marTop w:val="0"/>
          <w:marBottom w:val="0"/>
          <w:divBdr>
            <w:top w:val="none" w:sz="0" w:space="0" w:color="auto"/>
            <w:left w:val="none" w:sz="0" w:space="0" w:color="auto"/>
            <w:bottom w:val="none" w:sz="0" w:space="0" w:color="auto"/>
            <w:right w:val="none" w:sz="0" w:space="0" w:color="auto"/>
          </w:divBdr>
        </w:div>
        <w:div w:id="86271371">
          <w:marLeft w:val="480"/>
          <w:marRight w:val="0"/>
          <w:marTop w:val="0"/>
          <w:marBottom w:val="0"/>
          <w:divBdr>
            <w:top w:val="none" w:sz="0" w:space="0" w:color="auto"/>
            <w:left w:val="none" w:sz="0" w:space="0" w:color="auto"/>
            <w:bottom w:val="none" w:sz="0" w:space="0" w:color="auto"/>
            <w:right w:val="none" w:sz="0" w:space="0" w:color="auto"/>
          </w:divBdr>
        </w:div>
        <w:div w:id="704864415">
          <w:marLeft w:val="480"/>
          <w:marRight w:val="0"/>
          <w:marTop w:val="0"/>
          <w:marBottom w:val="0"/>
          <w:divBdr>
            <w:top w:val="none" w:sz="0" w:space="0" w:color="auto"/>
            <w:left w:val="none" w:sz="0" w:space="0" w:color="auto"/>
            <w:bottom w:val="none" w:sz="0" w:space="0" w:color="auto"/>
            <w:right w:val="none" w:sz="0" w:space="0" w:color="auto"/>
          </w:divBdr>
        </w:div>
        <w:div w:id="2033259717">
          <w:marLeft w:val="480"/>
          <w:marRight w:val="0"/>
          <w:marTop w:val="0"/>
          <w:marBottom w:val="0"/>
          <w:divBdr>
            <w:top w:val="none" w:sz="0" w:space="0" w:color="auto"/>
            <w:left w:val="none" w:sz="0" w:space="0" w:color="auto"/>
            <w:bottom w:val="none" w:sz="0" w:space="0" w:color="auto"/>
            <w:right w:val="none" w:sz="0" w:space="0" w:color="auto"/>
          </w:divBdr>
        </w:div>
        <w:div w:id="32198699">
          <w:marLeft w:val="480"/>
          <w:marRight w:val="0"/>
          <w:marTop w:val="0"/>
          <w:marBottom w:val="0"/>
          <w:divBdr>
            <w:top w:val="none" w:sz="0" w:space="0" w:color="auto"/>
            <w:left w:val="none" w:sz="0" w:space="0" w:color="auto"/>
            <w:bottom w:val="none" w:sz="0" w:space="0" w:color="auto"/>
            <w:right w:val="none" w:sz="0" w:space="0" w:color="auto"/>
          </w:divBdr>
        </w:div>
        <w:div w:id="363481304">
          <w:marLeft w:val="480"/>
          <w:marRight w:val="0"/>
          <w:marTop w:val="0"/>
          <w:marBottom w:val="0"/>
          <w:divBdr>
            <w:top w:val="none" w:sz="0" w:space="0" w:color="auto"/>
            <w:left w:val="none" w:sz="0" w:space="0" w:color="auto"/>
            <w:bottom w:val="none" w:sz="0" w:space="0" w:color="auto"/>
            <w:right w:val="none" w:sz="0" w:space="0" w:color="auto"/>
          </w:divBdr>
        </w:div>
        <w:div w:id="220219140">
          <w:marLeft w:val="480"/>
          <w:marRight w:val="0"/>
          <w:marTop w:val="0"/>
          <w:marBottom w:val="0"/>
          <w:divBdr>
            <w:top w:val="none" w:sz="0" w:space="0" w:color="auto"/>
            <w:left w:val="none" w:sz="0" w:space="0" w:color="auto"/>
            <w:bottom w:val="none" w:sz="0" w:space="0" w:color="auto"/>
            <w:right w:val="none" w:sz="0" w:space="0" w:color="auto"/>
          </w:divBdr>
        </w:div>
        <w:div w:id="821458834">
          <w:marLeft w:val="480"/>
          <w:marRight w:val="0"/>
          <w:marTop w:val="0"/>
          <w:marBottom w:val="0"/>
          <w:divBdr>
            <w:top w:val="none" w:sz="0" w:space="0" w:color="auto"/>
            <w:left w:val="none" w:sz="0" w:space="0" w:color="auto"/>
            <w:bottom w:val="none" w:sz="0" w:space="0" w:color="auto"/>
            <w:right w:val="none" w:sz="0" w:space="0" w:color="auto"/>
          </w:divBdr>
        </w:div>
        <w:div w:id="2137948128">
          <w:marLeft w:val="480"/>
          <w:marRight w:val="0"/>
          <w:marTop w:val="0"/>
          <w:marBottom w:val="0"/>
          <w:divBdr>
            <w:top w:val="none" w:sz="0" w:space="0" w:color="auto"/>
            <w:left w:val="none" w:sz="0" w:space="0" w:color="auto"/>
            <w:bottom w:val="none" w:sz="0" w:space="0" w:color="auto"/>
            <w:right w:val="none" w:sz="0" w:space="0" w:color="auto"/>
          </w:divBdr>
        </w:div>
        <w:div w:id="1323238442">
          <w:marLeft w:val="480"/>
          <w:marRight w:val="0"/>
          <w:marTop w:val="0"/>
          <w:marBottom w:val="0"/>
          <w:divBdr>
            <w:top w:val="none" w:sz="0" w:space="0" w:color="auto"/>
            <w:left w:val="none" w:sz="0" w:space="0" w:color="auto"/>
            <w:bottom w:val="none" w:sz="0" w:space="0" w:color="auto"/>
            <w:right w:val="none" w:sz="0" w:space="0" w:color="auto"/>
          </w:divBdr>
        </w:div>
        <w:div w:id="114955995">
          <w:marLeft w:val="480"/>
          <w:marRight w:val="0"/>
          <w:marTop w:val="0"/>
          <w:marBottom w:val="0"/>
          <w:divBdr>
            <w:top w:val="none" w:sz="0" w:space="0" w:color="auto"/>
            <w:left w:val="none" w:sz="0" w:space="0" w:color="auto"/>
            <w:bottom w:val="none" w:sz="0" w:space="0" w:color="auto"/>
            <w:right w:val="none" w:sz="0" w:space="0" w:color="auto"/>
          </w:divBdr>
        </w:div>
        <w:div w:id="331833990">
          <w:marLeft w:val="480"/>
          <w:marRight w:val="0"/>
          <w:marTop w:val="0"/>
          <w:marBottom w:val="0"/>
          <w:divBdr>
            <w:top w:val="none" w:sz="0" w:space="0" w:color="auto"/>
            <w:left w:val="none" w:sz="0" w:space="0" w:color="auto"/>
            <w:bottom w:val="none" w:sz="0" w:space="0" w:color="auto"/>
            <w:right w:val="none" w:sz="0" w:space="0" w:color="auto"/>
          </w:divBdr>
        </w:div>
        <w:div w:id="1878422572">
          <w:marLeft w:val="480"/>
          <w:marRight w:val="0"/>
          <w:marTop w:val="0"/>
          <w:marBottom w:val="0"/>
          <w:divBdr>
            <w:top w:val="none" w:sz="0" w:space="0" w:color="auto"/>
            <w:left w:val="none" w:sz="0" w:space="0" w:color="auto"/>
            <w:bottom w:val="none" w:sz="0" w:space="0" w:color="auto"/>
            <w:right w:val="none" w:sz="0" w:space="0" w:color="auto"/>
          </w:divBdr>
        </w:div>
      </w:divsChild>
    </w:div>
    <w:div w:id="386339071">
      <w:bodyDiv w:val="1"/>
      <w:marLeft w:val="0"/>
      <w:marRight w:val="0"/>
      <w:marTop w:val="0"/>
      <w:marBottom w:val="0"/>
      <w:divBdr>
        <w:top w:val="none" w:sz="0" w:space="0" w:color="auto"/>
        <w:left w:val="none" w:sz="0" w:space="0" w:color="auto"/>
        <w:bottom w:val="none" w:sz="0" w:space="0" w:color="auto"/>
        <w:right w:val="none" w:sz="0" w:space="0" w:color="auto"/>
      </w:divBdr>
      <w:divsChild>
        <w:div w:id="571163193">
          <w:marLeft w:val="480"/>
          <w:marRight w:val="0"/>
          <w:marTop w:val="0"/>
          <w:marBottom w:val="0"/>
          <w:divBdr>
            <w:top w:val="none" w:sz="0" w:space="0" w:color="auto"/>
            <w:left w:val="none" w:sz="0" w:space="0" w:color="auto"/>
            <w:bottom w:val="none" w:sz="0" w:space="0" w:color="auto"/>
            <w:right w:val="none" w:sz="0" w:space="0" w:color="auto"/>
          </w:divBdr>
        </w:div>
        <w:div w:id="1312254883">
          <w:marLeft w:val="480"/>
          <w:marRight w:val="0"/>
          <w:marTop w:val="0"/>
          <w:marBottom w:val="0"/>
          <w:divBdr>
            <w:top w:val="none" w:sz="0" w:space="0" w:color="auto"/>
            <w:left w:val="none" w:sz="0" w:space="0" w:color="auto"/>
            <w:bottom w:val="none" w:sz="0" w:space="0" w:color="auto"/>
            <w:right w:val="none" w:sz="0" w:space="0" w:color="auto"/>
          </w:divBdr>
        </w:div>
        <w:div w:id="628633121">
          <w:marLeft w:val="480"/>
          <w:marRight w:val="0"/>
          <w:marTop w:val="0"/>
          <w:marBottom w:val="0"/>
          <w:divBdr>
            <w:top w:val="none" w:sz="0" w:space="0" w:color="auto"/>
            <w:left w:val="none" w:sz="0" w:space="0" w:color="auto"/>
            <w:bottom w:val="none" w:sz="0" w:space="0" w:color="auto"/>
            <w:right w:val="none" w:sz="0" w:space="0" w:color="auto"/>
          </w:divBdr>
        </w:div>
        <w:div w:id="1860117681">
          <w:marLeft w:val="480"/>
          <w:marRight w:val="0"/>
          <w:marTop w:val="0"/>
          <w:marBottom w:val="0"/>
          <w:divBdr>
            <w:top w:val="none" w:sz="0" w:space="0" w:color="auto"/>
            <w:left w:val="none" w:sz="0" w:space="0" w:color="auto"/>
            <w:bottom w:val="none" w:sz="0" w:space="0" w:color="auto"/>
            <w:right w:val="none" w:sz="0" w:space="0" w:color="auto"/>
          </w:divBdr>
        </w:div>
        <w:div w:id="702945428">
          <w:marLeft w:val="480"/>
          <w:marRight w:val="0"/>
          <w:marTop w:val="0"/>
          <w:marBottom w:val="0"/>
          <w:divBdr>
            <w:top w:val="none" w:sz="0" w:space="0" w:color="auto"/>
            <w:left w:val="none" w:sz="0" w:space="0" w:color="auto"/>
            <w:bottom w:val="none" w:sz="0" w:space="0" w:color="auto"/>
            <w:right w:val="none" w:sz="0" w:space="0" w:color="auto"/>
          </w:divBdr>
        </w:div>
        <w:div w:id="1126463702">
          <w:marLeft w:val="480"/>
          <w:marRight w:val="0"/>
          <w:marTop w:val="0"/>
          <w:marBottom w:val="0"/>
          <w:divBdr>
            <w:top w:val="none" w:sz="0" w:space="0" w:color="auto"/>
            <w:left w:val="none" w:sz="0" w:space="0" w:color="auto"/>
            <w:bottom w:val="none" w:sz="0" w:space="0" w:color="auto"/>
            <w:right w:val="none" w:sz="0" w:space="0" w:color="auto"/>
          </w:divBdr>
        </w:div>
        <w:div w:id="1084033261">
          <w:marLeft w:val="480"/>
          <w:marRight w:val="0"/>
          <w:marTop w:val="0"/>
          <w:marBottom w:val="0"/>
          <w:divBdr>
            <w:top w:val="none" w:sz="0" w:space="0" w:color="auto"/>
            <w:left w:val="none" w:sz="0" w:space="0" w:color="auto"/>
            <w:bottom w:val="none" w:sz="0" w:space="0" w:color="auto"/>
            <w:right w:val="none" w:sz="0" w:space="0" w:color="auto"/>
          </w:divBdr>
        </w:div>
        <w:div w:id="500632438">
          <w:marLeft w:val="480"/>
          <w:marRight w:val="0"/>
          <w:marTop w:val="0"/>
          <w:marBottom w:val="0"/>
          <w:divBdr>
            <w:top w:val="none" w:sz="0" w:space="0" w:color="auto"/>
            <w:left w:val="none" w:sz="0" w:space="0" w:color="auto"/>
            <w:bottom w:val="none" w:sz="0" w:space="0" w:color="auto"/>
            <w:right w:val="none" w:sz="0" w:space="0" w:color="auto"/>
          </w:divBdr>
        </w:div>
        <w:div w:id="175193948">
          <w:marLeft w:val="480"/>
          <w:marRight w:val="0"/>
          <w:marTop w:val="0"/>
          <w:marBottom w:val="0"/>
          <w:divBdr>
            <w:top w:val="none" w:sz="0" w:space="0" w:color="auto"/>
            <w:left w:val="none" w:sz="0" w:space="0" w:color="auto"/>
            <w:bottom w:val="none" w:sz="0" w:space="0" w:color="auto"/>
            <w:right w:val="none" w:sz="0" w:space="0" w:color="auto"/>
          </w:divBdr>
        </w:div>
        <w:div w:id="1881235942">
          <w:marLeft w:val="480"/>
          <w:marRight w:val="0"/>
          <w:marTop w:val="0"/>
          <w:marBottom w:val="0"/>
          <w:divBdr>
            <w:top w:val="none" w:sz="0" w:space="0" w:color="auto"/>
            <w:left w:val="none" w:sz="0" w:space="0" w:color="auto"/>
            <w:bottom w:val="none" w:sz="0" w:space="0" w:color="auto"/>
            <w:right w:val="none" w:sz="0" w:space="0" w:color="auto"/>
          </w:divBdr>
        </w:div>
        <w:div w:id="296836455">
          <w:marLeft w:val="480"/>
          <w:marRight w:val="0"/>
          <w:marTop w:val="0"/>
          <w:marBottom w:val="0"/>
          <w:divBdr>
            <w:top w:val="none" w:sz="0" w:space="0" w:color="auto"/>
            <w:left w:val="none" w:sz="0" w:space="0" w:color="auto"/>
            <w:bottom w:val="none" w:sz="0" w:space="0" w:color="auto"/>
            <w:right w:val="none" w:sz="0" w:space="0" w:color="auto"/>
          </w:divBdr>
        </w:div>
        <w:div w:id="910314508">
          <w:marLeft w:val="480"/>
          <w:marRight w:val="0"/>
          <w:marTop w:val="0"/>
          <w:marBottom w:val="0"/>
          <w:divBdr>
            <w:top w:val="none" w:sz="0" w:space="0" w:color="auto"/>
            <w:left w:val="none" w:sz="0" w:space="0" w:color="auto"/>
            <w:bottom w:val="none" w:sz="0" w:space="0" w:color="auto"/>
            <w:right w:val="none" w:sz="0" w:space="0" w:color="auto"/>
          </w:divBdr>
        </w:div>
        <w:div w:id="904225384">
          <w:marLeft w:val="480"/>
          <w:marRight w:val="0"/>
          <w:marTop w:val="0"/>
          <w:marBottom w:val="0"/>
          <w:divBdr>
            <w:top w:val="none" w:sz="0" w:space="0" w:color="auto"/>
            <w:left w:val="none" w:sz="0" w:space="0" w:color="auto"/>
            <w:bottom w:val="none" w:sz="0" w:space="0" w:color="auto"/>
            <w:right w:val="none" w:sz="0" w:space="0" w:color="auto"/>
          </w:divBdr>
        </w:div>
        <w:div w:id="1256205106">
          <w:marLeft w:val="480"/>
          <w:marRight w:val="0"/>
          <w:marTop w:val="0"/>
          <w:marBottom w:val="0"/>
          <w:divBdr>
            <w:top w:val="none" w:sz="0" w:space="0" w:color="auto"/>
            <w:left w:val="none" w:sz="0" w:space="0" w:color="auto"/>
            <w:bottom w:val="none" w:sz="0" w:space="0" w:color="auto"/>
            <w:right w:val="none" w:sz="0" w:space="0" w:color="auto"/>
          </w:divBdr>
        </w:div>
        <w:div w:id="733822378">
          <w:marLeft w:val="480"/>
          <w:marRight w:val="0"/>
          <w:marTop w:val="0"/>
          <w:marBottom w:val="0"/>
          <w:divBdr>
            <w:top w:val="none" w:sz="0" w:space="0" w:color="auto"/>
            <w:left w:val="none" w:sz="0" w:space="0" w:color="auto"/>
            <w:bottom w:val="none" w:sz="0" w:space="0" w:color="auto"/>
            <w:right w:val="none" w:sz="0" w:space="0" w:color="auto"/>
          </w:divBdr>
        </w:div>
        <w:div w:id="1277757262">
          <w:marLeft w:val="480"/>
          <w:marRight w:val="0"/>
          <w:marTop w:val="0"/>
          <w:marBottom w:val="0"/>
          <w:divBdr>
            <w:top w:val="none" w:sz="0" w:space="0" w:color="auto"/>
            <w:left w:val="none" w:sz="0" w:space="0" w:color="auto"/>
            <w:bottom w:val="none" w:sz="0" w:space="0" w:color="auto"/>
            <w:right w:val="none" w:sz="0" w:space="0" w:color="auto"/>
          </w:divBdr>
        </w:div>
        <w:div w:id="1702903304">
          <w:marLeft w:val="480"/>
          <w:marRight w:val="0"/>
          <w:marTop w:val="0"/>
          <w:marBottom w:val="0"/>
          <w:divBdr>
            <w:top w:val="none" w:sz="0" w:space="0" w:color="auto"/>
            <w:left w:val="none" w:sz="0" w:space="0" w:color="auto"/>
            <w:bottom w:val="none" w:sz="0" w:space="0" w:color="auto"/>
            <w:right w:val="none" w:sz="0" w:space="0" w:color="auto"/>
          </w:divBdr>
        </w:div>
        <w:div w:id="18511394">
          <w:marLeft w:val="480"/>
          <w:marRight w:val="0"/>
          <w:marTop w:val="0"/>
          <w:marBottom w:val="0"/>
          <w:divBdr>
            <w:top w:val="none" w:sz="0" w:space="0" w:color="auto"/>
            <w:left w:val="none" w:sz="0" w:space="0" w:color="auto"/>
            <w:bottom w:val="none" w:sz="0" w:space="0" w:color="auto"/>
            <w:right w:val="none" w:sz="0" w:space="0" w:color="auto"/>
          </w:divBdr>
        </w:div>
        <w:div w:id="474378447">
          <w:marLeft w:val="480"/>
          <w:marRight w:val="0"/>
          <w:marTop w:val="0"/>
          <w:marBottom w:val="0"/>
          <w:divBdr>
            <w:top w:val="none" w:sz="0" w:space="0" w:color="auto"/>
            <w:left w:val="none" w:sz="0" w:space="0" w:color="auto"/>
            <w:bottom w:val="none" w:sz="0" w:space="0" w:color="auto"/>
            <w:right w:val="none" w:sz="0" w:space="0" w:color="auto"/>
          </w:divBdr>
        </w:div>
        <w:div w:id="356662291">
          <w:marLeft w:val="480"/>
          <w:marRight w:val="0"/>
          <w:marTop w:val="0"/>
          <w:marBottom w:val="0"/>
          <w:divBdr>
            <w:top w:val="none" w:sz="0" w:space="0" w:color="auto"/>
            <w:left w:val="none" w:sz="0" w:space="0" w:color="auto"/>
            <w:bottom w:val="none" w:sz="0" w:space="0" w:color="auto"/>
            <w:right w:val="none" w:sz="0" w:space="0" w:color="auto"/>
          </w:divBdr>
        </w:div>
        <w:div w:id="106462108">
          <w:marLeft w:val="480"/>
          <w:marRight w:val="0"/>
          <w:marTop w:val="0"/>
          <w:marBottom w:val="0"/>
          <w:divBdr>
            <w:top w:val="none" w:sz="0" w:space="0" w:color="auto"/>
            <w:left w:val="none" w:sz="0" w:space="0" w:color="auto"/>
            <w:bottom w:val="none" w:sz="0" w:space="0" w:color="auto"/>
            <w:right w:val="none" w:sz="0" w:space="0" w:color="auto"/>
          </w:divBdr>
        </w:div>
        <w:div w:id="1902863205">
          <w:marLeft w:val="480"/>
          <w:marRight w:val="0"/>
          <w:marTop w:val="0"/>
          <w:marBottom w:val="0"/>
          <w:divBdr>
            <w:top w:val="none" w:sz="0" w:space="0" w:color="auto"/>
            <w:left w:val="none" w:sz="0" w:space="0" w:color="auto"/>
            <w:bottom w:val="none" w:sz="0" w:space="0" w:color="auto"/>
            <w:right w:val="none" w:sz="0" w:space="0" w:color="auto"/>
          </w:divBdr>
        </w:div>
        <w:div w:id="410808616">
          <w:marLeft w:val="480"/>
          <w:marRight w:val="0"/>
          <w:marTop w:val="0"/>
          <w:marBottom w:val="0"/>
          <w:divBdr>
            <w:top w:val="none" w:sz="0" w:space="0" w:color="auto"/>
            <w:left w:val="none" w:sz="0" w:space="0" w:color="auto"/>
            <w:bottom w:val="none" w:sz="0" w:space="0" w:color="auto"/>
            <w:right w:val="none" w:sz="0" w:space="0" w:color="auto"/>
          </w:divBdr>
        </w:div>
      </w:divsChild>
    </w:div>
    <w:div w:id="387074905">
      <w:bodyDiv w:val="1"/>
      <w:marLeft w:val="0"/>
      <w:marRight w:val="0"/>
      <w:marTop w:val="0"/>
      <w:marBottom w:val="0"/>
      <w:divBdr>
        <w:top w:val="none" w:sz="0" w:space="0" w:color="auto"/>
        <w:left w:val="none" w:sz="0" w:space="0" w:color="auto"/>
        <w:bottom w:val="none" w:sz="0" w:space="0" w:color="auto"/>
        <w:right w:val="none" w:sz="0" w:space="0" w:color="auto"/>
      </w:divBdr>
    </w:div>
    <w:div w:id="387612176">
      <w:bodyDiv w:val="1"/>
      <w:marLeft w:val="0"/>
      <w:marRight w:val="0"/>
      <w:marTop w:val="0"/>
      <w:marBottom w:val="0"/>
      <w:divBdr>
        <w:top w:val="none" w:sz="0" w:space="0" w:color="auto"/>
        <w:left w:val="none" w:sz="0" w:space="0" w:color="auto"/>
        <w:bottom w:val="none" w:sz="0" w:space="0" w:color="auto"/>
        <w:right w:val="none" w:sz="0" w:space="0" w:color="auto"/>
      </w:divBdr>
    </w:div>
    <w:div w:id="390466772">
      <w:bodyDiv w:val="1"/>
      <w:marLeft w:val="0"/>
      <w:marRight w:val="0"/>
      <w:marTop w:val="0"/>
      <w:marBottom w:val="0"/>
      <w:divBdr>
        <w:top w:val="none" w:sz="0" w:space="0" w:color="auto"/>
        <w:left w:val="none" w:sz="0" w:space="0" w:color="auto"/>
        <w:bottom w:val="none" w:sz="0" w:space="0" w:color="auto"/>
        <w:right w:val="none" w:sz="0" w:space="0" w:color="auto"/>
      </w:divBdr>
    </w:div>
    <w:div w:id="390886410">
      <w:bodyDiv w:val="1"/>
      <w:marLeft w:val="0"/>
      <w:marRight w:val="0"/>
      <w:marTop w:val="0"/>
      <w:marBottom w:val="0"/>
      <w:divBdr>
        <w:top w:val="none" w:sz="0" w:space="0" w:color="auto"/>
        <w:left w:val="none" w:sz="0" w:space="0" w:color="auto"/>
        <w:bottom w:val="none" w:sz="0" w:space="0" w:color="auto"/>
        <w:right w:val="none" w:sz="0" w:space="0" w:color="auto"/>
      </w:divBdr>
    </w:div>
    <w:div w:id="393045222">
      <w:bodyDiv w:val="1"/>
      <w:marLeft w:val="0"/>
      <w:marRight w:val="0"/>
      <w:marTop w:val="0"/>
      <w:marBottom w:val="0"/>
      <w:divBdr>
        <w:top w:val="none" w:sz="0" w:space="0" w:color="auto"/>
        <w:left w:val="none" w:sz="0" w:space="0" w:color="auto"/>
        <w:bottom w:val="none" w:sz="0" w:space="0" w:color="auto"/>
        <w:right w:val="none" w:sz="0" w:space="0" w:color="auto"/>
      </w:divBdr>
      <w:divsChild>
        <w:div w:id="1602303251">
          <w:marLeft w:val="480"/>
          <w:marRight w:val="0"/>
          <w:marTop w:val="0"/>
          <w:marBottom w:val="0"/>
          <w:divBdr>
            <w:top w:val="none" w:sz="0" w:space="0" w:color="auto"/>
            <w:left w:val="none" w:sz="0" w:space="0" w:color="auto"/>
            <w:bottom w:val="none" w:sz="0" w:space="0" w:color="auto"/>
            <w:right w:val="none" w:sz="0" w:space="0" w:color="auto"/>
          </w:divBdr>
        </w:div>
        <w:div w:id="771781020">
          <w:marLeft w:val="480"/>
          <w:marRight w:val="0"/>
          <w:marTop w:val="0"/>
          <w:marBottom w:val="0"/>
          <w:divBdr>
            <w:top w:val="none" w:sz="0" w:space="0" w:color="auto"/>
            <w:left w:val="none" w:sz="0" w:space="0" w:color="auto"/>
            <w:bottom w:val="none" w:sz="0" w:space="0" w:color="auto"/>
            <w:right w:val="none" w:sz="0" w:space="0" w:color="auto"/>
          </w:divBdr>
        </w:div>
        <w:div w:id="871117423">
          <w:marLeft w:val="480"/>
          <w:marRight w:val="0"/>
          <w:marTop w:val="0"/>
          <w:marBottom w:val="0"/>
          <w:divBdr>
            <w:top w:val="none" w:sz="0" w:space="0" w:color="auto"/>
            <w:left w:val="none" w:sz="0" w:space="0" w:color="auto"/>
            <w:bottom w:val="none" w:sz="0" w:space="0" w:color="auto"/>
            <w:right w:val="none" w:sz="0" w:space="0" w:color="auto"/>
          </w:divBdr>
        </w:div>
        <w:div w:id="15007933">
          <w:marLeft w:val="480"/>
          <w:marRight w:val="0"/>
          <w:marTop w:val="0"/>
          <w:marBottom w:val="0"/>
          <w:divBdr>
            <w:top w:val="none" w:sz="0" w:space="0" w:color="auto"/>
            <w:left w:val="none" w:sz="0" w:space="0" w:color="auto"/>
            <w:bottom w:val="none" w:sz="0" w:space="0" w:color="auto"/>
            <w:right w:val="none" w:sz="0" w:space="0" w:color="auto"/>
          </w:divBdr>
        </w:div>
        <w:div w:id="962686136">
          <w:marLeft w:val="480"/>
          <w:marRight w:val="0"/>
          <w:marTop w:val="0"/>
          <w:marBottom w:val="0"/>
          <w:divBdr>
            <w:top w:val="none" w:sz="0" w:space="0" w:color="auto"/>
            <w:left w:val="none" w:sz="0" w:space="0" w:color="auto"/>
            <w:bottom w:val="none" w:sz="0" w:space="0" w:color="auto"/>
            <w:right w:val="none" w:sz="0" w:space="0" w:color="auto"/>
          </w:divBdr>
        </w:div>
        <w:div w:id="1380595736">
          <w:marLeft w:val="480"/>
          <w:marRight w:val="0"/>
          <w:marTop w:val="0"/>
          <w:marBottom w:val="0"/>
          <w:divBdr>
            <w:top w:val="none" w:sz="0" w:space="0" w:color="auto"/>
            <w:left w:val="none" w:sz="0" w:space="0" w:color="auto"/>
            <w:bottom w:val="none" w:sz="0" w:space="0" w:color="auto"/>
            <w:right w:val="none" w:sz="0" w:space="0" w:color="auto"/>
          </w:divBdr>
        </w:div>
        <w:div w:id="2012021942">
          <w:marLeft w:val="480"/>
          <w:marRight w:val="0"/>
          <w:marTop w:val="0"/>
          <w:marBottom w:val="0"/>
          <w:divBdr>
            <w:top w:val="none" w:sz="0" w:space="0" w:color="auto"/>
            <w:left w:val="none" w:sz="0" w:space="0" w:color="auto"/>
            <w:bottom w:val="none" w:sz="0" w:space="0" w:color="auto"/>
            <w:right w:val="none" w:sz="0" w:space="0" w:color="auto"/>
          </w:divBdr>
        </w:div>
        <w:div w:id="1190487507">
          <w:marLeft w:val="480"/>
          <w:marRight w:val="0"/>
          <w:marTop w:val="0"/>
          <w:marBottom w:val="0"/>
          <w:divBdr>
            <w:top w:val="none" w:sz="0" w:space="0" w:color="auto"/>
            <w:left w:val="none" w:sz="0" w:space="0" w:color="auto"/>
            <w:bottom w:val="none" w:sz="0" w:space="0" w:color="auto"/>
            <w:right w:val="none" w:sz="0" w:space="0" w:color="auto"/>
          </w:divBdr>
        </w:div>
        <w:div w:id="1953509305">
          <w:marLeft w:val="480"/>
          <w:marRight w:val="0"/>
          <w:marTop w:val="0"/>
          <w:marBottom w:val="0"/>
          <w:divBdr>
            <w:top w:val="none" w:sz="0" w:space="0" w:color="auto"/>
            <w:left w:val="none" w:sz="0" w:space="0" w:color="auto"/>
            <w:bottom w:val="none" w:sz="0" w:space="0" w:color="auto"/>
            <w:right w:val="none" w:sz="0" w:space="0" w:color="auto"/>
          </w:divBdr>
        </w:div>
        <w:div w:id="1454447555">
          <w:marLeft w:val="480"/>
          <w:marRight w:val="0"/>
          <w:marTop w:val="0"/>
          <w:marBottom w:val="0"/>
          <w:divBdr>
            <w:top w:val="none" w:sz="0" w:space="0" w:color="auto"/>
            <w:left w:val="none" w:sz="0" w:space="0" w:color="auto"/>
            <w:bottom w:val="none" w:sz="0" w:space="0" w:color="auto"/>
            <w:right w:val="none" w:sz="0" w:space="0" w:color="auto"/>
          </w:divBdr>
        </w:div>
        <w:div w:id="1782532260">
          <w:marLeft w:val="480"/>
          <w:marRight w:val="0"/>
          <w:marTop w:val="0"/>
          <w:marBottom w:val="0"/>
          <w:divBdr>
            <w:top w:val="none" w:sz="0" w:space="0" w:color="auto"/>
            <w:left w:val="none" w:sz="0" w:space="0" w:color="auto"/>
            <w:bottom w:val="none" w:sz="0" w:space="0" w:color="auto"/>
            <w:right w:val="none" w:sz="0" w:space="0" w:color="auto"/>
          </w:divBdr>
        </w:div>
        <w:div w:id="1974822003">
          <w:marLeft w:val="480"/>
          <w:marRight w:val="0"/>
          <w:marTop w:val="0"/>
          <w:marBottom w:val="0"/>
          <w:divBdr>
            <w:top w:val="none" w:sz="0" w:space="0" w:color="auto"/>
            <w:left w:val="none" w:sz="0" w:space="0" w:color="auto"/>
            <w:bottom w:val="none" w:sz="0" w:space="0" w:color="auto"/>
            <w:right w:val="none" w:sz="0" w:space="0" w:color="auto"/>
          </w:divBdr>
        </w:div>
        <w:div w:id="1143502864">
          <w:marLeft w:val="480"/>
          <w:marRight w:val="0"/>
          <w:marTop w:val="0"/>
          <w:marBottom w:val="0"/>
          <w:divBdr>
            <w:top w:val="none" w:sz="0" w:space="0" w:color="auto"/>
            <w:left w:val="none" w:sz="0" w:space="0" w:color="auto"/>
            <w:bottom w:val="none" w:sz="0" w:space="0" w:color="auto"/>
            <w:right w:val="none" w:sz="0" w:space="0" w:color="auto"/>
          </w:divBdr>
        </w:div>
        <w:div w:id="253054683">
          <w:marLeft w:val="480"/>
          <w:marRight w:val="0"/>
          <w:marTop w:val="0"/>
          <w:marBottom w:val="0"/>
          <w:divBdr>
            <w:top w:val="none" w:sz="0" w:space="0" w:color="auto"/>
            <w:left w:val="none" w:sz="0" w:space="0" w:color="auto"/>
            <w:bottom w:val="none" w:sz="0" w:space="0" w:color="auto"/>
            <w:right w:val="none" w:sz="0" w:space="0" w:color="auto"/>
          </w:divBdr>
        </w:div>
        <w:div w:id="1478523333">
          <w:marLeft w:val="480"/>
          <w:marRight w:val="0"/>
          <w:marTop w:val="0"/>
          <w:marBottom w:val="0"/>
          <w:divBdr>
            <w:top w:val="none" w:sz="0" w:space="0" w:color="auto"/>
            <w:left w:val="none" w:sz="0" w:space="0" w:color="auto"/>
            <w:bottom w:val="none" w:sz="0" w:space="0" w:color="auto"/>
            <w:right w:val="none" w:sz="0" w:space="0" w:color="auto"/>
          </w:divBdr>
        </w:div>
        <w:div w:id="389622069">
          <w:marLeft w:val="480"/>
          <w:marRight w:val="0"/>
          <w:marTop w:val="0"/>
          <w:marBottom w:val="0"/>
          <w:divBdr>
            <w:top w:val="none" w:sz="0" w:space="0" w:color="auto"/>
            <w:left w:val="none" w:sz="0" w:space="0" w:color="auto"/>
            <w:bottom w:val="none" w:sz="0" w:space="0" w:color="auto"/>
            <w:right w:val="none" w:sz="0" w:space="0" w:color="auto"/>
          </w:divBdr>
        </w:div>
        <w:div w:id="2011062970">
          <w:marLeft w:val="480"/>
          <w:marRight w:val="0"/>
          <w:marTop w:val="0"/>
          <w:marBottom w:val="0"/>
          <w:divBdr>
            <w:top w:val="none" w:sz="0" w:space="0" w:color="auto"/>
            <w:left w:val="none" w:sz="0" w:space="0" w:color="auto"/>
            <w:bottom w:val="none" w:sz="0" w:space="0" w:color="auto"/>
            <w:right w:val="none" w:sz="0" w:space="0" w:color="auto"/>
          </w:divBdr>
        </w:div>
        <w:div w:id="1127092126">
          <w:marLeft w:val="480"/>
          <w:marRight w:val="0"/>
          <w:marTop w:val="0"/>
          <w:marBottom w:val="0"/>
          <w:divBdr>
            <w:top w:val="none" w:sz="0" w:space="0" w:color="auto"/>
            <w:left w:val="none" w:sz="0" w:space="0" w:color="auto"/>
            <w:bottom w:val="none" w:sz="0" w:space="0" w:color="auto"/>
            <w:right w:val="none" w:sz="0" w:space="0" w:color="auto"/>
          </w:divBdr>
        </w:div>
        <w:div w:id="894270995">
          <w:marLeft w:val="480"/>
          <w:marRight w:val="0"/>
          <w:marTop w:val="0"/>
          <w:marBottom w:val="0"/>
          <w:divBdr>
            <w:top w:val="none" w:sz="0" w:space="0" w:color="auto"/>
            <w:left w:val="none" w:sz="0" w:space="0" w:color="auto"/>
            <w:bottom w:val="none" w:sz="0" w:space="0" w:color="auto"/>
            <w:right w:val="none" w:sz="0" w:space="0" w:color="auto"/>
          </w:divBdr>
        </w:div>
        <w:div w:id="1879969401">
          <w:marLeft w:val="480"/>
          <w:marRight w:val="0"/>
          <w:marTop w:val="0"/>
          <w:marBottom w:val="0"/>
          <w:divBdr>
            <w:top w:val="none" w:sz="0" w:space="0" w:color="auto"/>
            <w:left w:val="none" w:sz="0" w:space="0" w:color="auto"/>
            <w:bottom w:val="none" w:sz="0" w:space="0" w:color="auto"/>
            <w:right w:val="none" w:sz="0" w:space="0" w:color="auto"/>
          </w:divBdr>
        </w:div>
        <w:div w:id="1276869284">
          <w:marLeft w:val="480"/>
          <w:marRight w:val="0"/>
          <w:marTop w:val="0"/>
          <w:marBottom w:val="0"/>
          <w:divBdr>
            <w:top w:val="none" w:sz="0" w:space="0" w:color="auto"/>
            <w:left w:val="none" w:sz="0" w:space="0" w:color="auto"/>
            <w:bottom w:val="none" w:sz="0" w:space="0" w:color="auto"/>
            <w:right w:val="none" w:sz="0" w:space="0" w:color="auto"/>
          </w:divBdr>
        </w:div>
        <w:div w:id="1558932410">
          <w:marLeft w:val="480"/>
          <w:marRight w:val="0"/>
          <w:marTop w:val="0"/>
          <w:marBottom w:val="0"/>
          <w:divBdr>
            <w:top w:val="none" w:sz="0" w:space="0" w:color="auto"/>
            <w:left w:val="none" w:sz="0" w:space="0" w:color="auto"/>
            <w:bottom w:val="none" w:sz="0" w:space="0" w:color="auto"/>
            <w:right w:val="none" w:sz="0" w:space="0" w:color="auto"/>
          </w:divBdr>
        </w:div>
        <w:div w:id="1137380742">
          <w:marLeft w:val="480"/>
          <w:marRight w:val="0"/>
          <w:marTop w:val="0"/>
          <w:marBottom w:val="0"/>
          <w:divBdr>
            <w:top w:val="none" w:sz="0" w:space="0" w:color="auto"/>
            <w:left w:val="none" w:sz="0" w:space="0" w:color="auto"/>
            <w:bottom w:val="none" w:sz="0" w:space="0" w:color="auto"/>
            <w:right w:val="none" w:sz="0" w:space="0" w:color="auto"/>
          </w:divBdr>
        </w:div>
        <w:div w:id="1079594825">
          <w:marLeft w:val="480"/>
          <w:marRight w:val="0"/>
          <w:marTop w:val="0"/>
          <w:marBottom w:val="0"/>
          <w:divBdr>
            <w:top w:val="none" w:sz="0" w:space="0" w:color="auto"/>
            <w:left w:val="none" w:sz="0" w:space="0" w:color="auto"/>
            <w:bottom w:val="none" w:sz="0" w:space="0" w:color="auto"/>
            <w:right w:val="none" w:sz="0" w:space="0" w:color="auto"/>
          </w:divBdr>
        </w:div>
        <w:div w:id="2057854514">
          <w:marLeft w:val="480"/>
          <w:marRight w:val="0"/>
          <w:marTop w:val="0"/>
          <w:marBottom w:val="0"/>
          <w:divBdr>
            <w:top w:val="none" w:sz="0" w:space="0" w:color="auto"/>
            <w:left w:val="none" w:sz="0" w:space="0" w:color="auto"/>
            <w:bottom w:val="none" w:sz="0" w:space="0" w:color="auto"/>
            <w:right w:val="none" w:sz="0" w:space="0" w:color="auto"/>
          </w:divBdr>
        </w:div>
      </w:divsChild>
    </w:div>
    <w:div w:id="396786360">
      <w:bodyDiv w:val="1"/>
      <w:marLeft w:val="0"/>
      <w:marRight w:val="0"/>
      <w:marTop w:val="0"/>
      <w:marBottom w:val="0"/>
      <w:divBdr>
        <w:top w:val="none" w:sz="0" w:space="0" w:color="auto"/>
        <w:left w:val="none" w:sz="0" w:space="0" w:color="auto"/>
        <w:bottom w:val="none" w:sz="0" w:space="0" w:color="auto"/>
        <w:right w:val="none" w:sz="0" w:space="0" w:color="auto"/>
      </w:divBdr>
      <w:divsChild>
        <w:div w:id="1641184907">
          <w:marLeft w:val="480"/>
          <w:marRight w:val="0"/>
          <w:marTop w:val="0"/>
          <w:marBottom w:val="0"/>
          <w:divBdr>
            <w:top w:val="none" w:sz="0" w:space="0" w:color="auto"/>
            <w:left w:val="none" w:sz="0" w:space="0" w:color="auto"/>
            <w:bottom w:val="none" w:sz="0" w:space="0" w:color="auto"/>
            <w:right w:val="none" w:sz="0" w:space="0" w:color="auto"/>
          </w:divBdr>
        </w:div>
        <w:div w:id="1764954460">
          <w:marLeft w:val="480"/>
          <w:marRight w:val="0"/>
          <w:marTop w:val="0"/>
          <w:marBottom w:val="0"/>
          <w:divBdr>
            <w:top w:val="none" w:sz="0" w:space="0" w:color="auto"/>
            <w:left w:val="none" w:sz="0" w:space="0" w:color="auto"/>
            <w:bottom w:val="none" w:sz="0" w:space="0" w:color="auto"/>
            <w:right w:val="none" w:sz="0" w:space="0" w:color="auto"/>
          </w:divBdr>
        </w:div>
        <w:div w:id="502866318">
          <w:marLeft w:val="480"/>
          <w:marRight w:val="0"/>
          <w:marTop w:val="0"/>
          <w:marBottom w:val="0"/>
          <w:divBdr>
            <w:top w:val="none" w:sz="0" w:space="0" w:color="auto"/>
            <w:left w:val="none" w:sz="0" w:space="0" w:color="auto"/>
            <w:bottom w:val="none" w:sz="0" w:space="0" w:color="auto"/>
            <w:right w:val="none" w:sz="0" w:space="0" w:color="auto"/>
          </w:divBdr>
        </w:div>
        <w:div w:id="15157927">
          <w:marLeft w:val="480"/>
          <w:marRight w:val="0"/>
          <w:marTop w:val="0"/>
          <w:marBottom w:val="0"/>
          <w:divBdr>
            <w:top w:val="none" w:sz="0" w:space="0" w:color="auto"/>
            <w:left w:val="none" w:sz="0" w:space="0" w:color="auto"/>
            <w:bottom w:val="none" w:sz="0" w:space="0" w:color="auto"/>
            <w:right w:val="none" w:sz="0" w:space="0" w:color="auto"/>
          </w:divBdr>
        </w:div>
        <w:div w:id="196042631">
          <w:marLeft w:val="480"/>
          <w:marRight w:val="0"/>
          <w:marTop w:val="0"/>
          <w:marBottom w:val="0"/>
          <w:divBdr>
            <w:top w:val="none" w:sz="0" w:space="0" w:color="auto"/>
            <w:left w:val="none" w:sz="0" w:space="0" w:color="auto"/>
            <w:bottom w:val="none" w:sz="0" w:space="0" w:color="auto"/>
            <w:right w:val="none" w:sz="0" w:space="0" w:color="auto"/>
          </w:divBdr>
        </w:div>
        <w:div w:id="821317241">
          <w:marLeft w:val="480"/>
          <w:marRight w:val="0"/>
          <w:marTop w:val="0"/>
          <w:marBottom w:val="0"/>
          <w:divBdr>
            <w:top w:val="none" w:sz="0" w:space="0" w:color="auto"/>
            <w:left w:val="none" w:sz="0" w:space="0" w:color="auto"/>
            <w:bottom w:val="none" w:sz="0" w:space="0" w:color="auto"/>
            <w:right w:val="none" w:sz="0" w:space="0" w:color="auto"/>
          </w:divBdr>
        </w:div>
        <w:div w:id="1943146058">
          <w:marLeft w:val="480"/>
          <w:marRight w:val="0"/>
          <w:marTop w:val="0"/>
          <w:marBottom w:val="0"/>
          <w:divBdr>
            <w:top w:val="none" w:sz="0" w:space="0" w:color="auto"/>
            <w:left w:val="none" w:sz="0" w:space="0" w:color="auto"/>
            <w:bottom w:val="none" w:sz="0" w:space="0" w:color="auto"/>
            <w:right w:val="none" w:sz="0" w:space="0" w:color="auto"/>
          </w:divBdr>
        </w:div>
        <w:div w:id="1024399230">
          <w:marLeft w:val="480"/>
          <w:marRight w:val="0"/>
          <w:marTop w:val="0"/>
          <w:marBottom w:val="0"/>
          <w:divBdr>
            <w:top w:val="none" w:sz="0" w:space="0" w:color="auto"/>
            <w:left w:val="none" w:sz="0" w:space="0" w:color="auto"/>
            <w:bottom w:val="none" w:sz="0" w:space="0" w:color="auto"/>
            <w:right w:val="none" w:sz="0" w:space="0" w:color="auto"/>
          </w:divBdr>
        </w:div>
        <w:div w:id="1089734718">
          <w:marLeft w:val="480"/>
          <w:marRight w:val="0"/>
          <w:marTop w:val="0"/>
          <w:marBottom w:val="0"/>
          <w:divBdr>
            <w:top w:val="none" w:sz="0" w:space="0" w:color="auto"/>
            <w:left w:val="none" w:sz="0" w:space="0" w:color="auto"/>
            <w:bottom w:val="none" w:sz="0" w:space="0" w:color="auto"/>
            <w:right w:val="none" w:sz="0" w:space="0" w:color="auto"/>
          </w:divBdr>
        </w:div>
        <w:div w:id="1779137185">
          <w:marLeft w:val="480"/>
          <w:marRight w:val="0"/>
          <w:marTop w:val="0"/>
          <w:marBottom w:val="0"/>
          <w:divBdr>
            <w:top w:val="none" w:sz="0" w:space="0" w:color="auto"/>
            <w:left w:val="none" w:sz="0" w:space="0" w:color="auto"/>
            <w:bottom w:val="none" w:sz="0" w:space="0" w:color="auto"/>
            <w:right w:val="none" w:sz="0" w:space="0" w:color="auto"/>
          </w:divBdr>
        </w:div>
        <w:div w:id="953168433">
          <w:marLeft w:val="480"/>
          <w:marRight w:val="0"/>
          <w:marTop w:val="0"/>
          <w:marBottom w:val="0"/>
          <w:divBdr>
            <w:top w:val="none" w:sz="0" w:space="0" w:color="auto"/>
            <w:left w:val="none" w:sz="0" w:space="0" w:color="auto"/>
            <w:bottom w:val="none" w:sz="0" w:space="0" w:color="auto"/>
            <w:right w:val="none" w:sz="0" w:space="0" w:color="auto"/>
          </w:divBdr>
        </w:div>
        <w:div w:id="1113598884">
          <w:marLeft w:val="480"/>
          <w:marRight w:val="0"/>
          <w:marTop w:val="0"/>
          <w:marBottom w:val="0"/>
          <w:divBdr>
            <w:top w:val="none" w:sz="0" w:space="0" w:color="auto"/>
            <w:left w:val="none" w:sz="0" w:space="0" w:color="auto"/>
            <w:bottom w:val="none" w:sz="0" w:space="0" w:color="auto"/>
            <w:right w:val="none" w:sz="0" w:space="0" w:color="auto"/>
          </w:divBdr>
        </w:div>
        <w:div w:id="1118646024">
          <w:marLeft w:val="480"/>
          <w:marRight w:val="0"/>
          <w:marTop w:val="0"/>
          <w:marBottom w:val="0"/>
          <w:divBdr>
            <w:top w:val="none" w:sz="0" w:space="0" w:color="auto"/>
            <w:left w:val="none" w:sz="0" w:space="0" w:color="auto"/>
            <w:bottom w:val="none" w:sz="0" w:space="0" w:color="auto"/>
            <w:right w:val="none" w:sz="0" w:space="0" w:color="auto"/>
          </w:divBdr>
        </w:div>
        <w:div w:id="684478306">
          <w:marLeft w:val="480"/>
          <w:marRight w:val="0"/>
          <w:marTop w:val="0"/>
          <w:marBottom w:val="0"/>
          <w:divBdr>
            <w:top w:val="none" w:sz="0" w:space="0" w:color="auto"/>
            <w:left w:val="none" w:sz="0" w:space="0" w:color="auto"/>
            <w:bottom w:val="none" w:sz="0" w:space="0" w:color="auto"/>
            <w:right w:val="none" w:sz="0" w:space="0" w:color="auto"/>
          </w:divBdr>
        </w:div>
        <w:div w:id="160511981">
          <w:marLeft w:val="480"/>
          <w:marRight w:val="0"/>
          <w:marTop w:val="0"/>
          <w:marBottom w:val="0"/>
          <w:divBdr>
            <w:top w:val="none" w:sz="0" w:space="0" w:color="auto"/>
            <w:left w:val="none" w:sz="0" w:space="0" w:color="auto"/>
            <w:bottom w:val="none" w:sz="0" w:space="0" w:color="auto"/>
            <w:right w:val="none" w:sz="0" w:space="0" w:color="auto"/>
          </w:divBdr>
        </w:div>
        <w:div w:id="1663508801">
          <w:marLeft w:val="480"/>
          <w:marRight w:val="0"/>
          <w:marTop w:val="0"/>
          <w:marBottom w:val="0"/>
          <w:divBdr>
            <w:top w:val="none" w:sz="0" w:space="0" w:color="auto"/>
            <w:left w:val="none" w:sz="0" w:space="0" w:color="auto"/>
            <w:bottom w:val="none" w:sz="0" w:space="0" w:color="auto"/>
            <w:right w:val="none" w:sz="0" w:space="0" w:color="auto"/>
          </w:divBdr>
        </w:div>
        <w:div w:id="1408115893">
          <w:marLeft w:val="480"/>
          <w:marRight w:val="0"/>
          <w:marTop w:val="0"/>
          <w:marBottom w:val="0"/>
          <w:divBdr>
            <w:top w:val="none" w:sz="0" w:space="0" w:color="auto"/>
            <w:left w:val="none" w:sz="0" w:space="0" w:color="auto"/>
            <w:bottom w:val="none" w:sz="0" w:space="0" w:color="auto"/>
            <w:right w:val="none" w:sz="0" w:space="0" w:color="auto"/>
          </w:divBdr>
        </w:div>
        <w:div w:id="372314436">
          <w:marLeft w:val="480"/>
          <w:marRight w:val="0"/>
          <w:marTop w:val="0"/>
          <w:marBottom w:val="0"/>
          <w:divBdr>
            <w:top w:val="none" w:sz="0" w:space="0" w:color="auto"/>
            <w:left w:val="none" w:sz="0" w:space="0" w:color="auto"/>
            <w:bottom w:val="none" w:sz="0" w:space="0" w:color="auto"/>
            <w:right w:val="none" w:sz="0" w:space="0" w:color="auto"/>
          </w:divBdr>
        </w:div>
        <w:div w:id="1603948390">
          <w:marLeft w:val="480"/>
          <w:marRight w:val="0"/>
          <w:marTop w:val="0"/>
          <w:marBottom w:val="0"/>
          <w:divBdr>
            <w:top w:val="none" w:sz="0" w:space="0" w:color="auto"/>
            <w:left w:val="none" w:sz="0" w:space="0" w:color="auto"/>
            <w:bottom w:val="none" w:sz="0" w:space="0" w:color="auto"/>
            <w:right w:val="none" w:sz="0" w:space="0" w:color="auto"/>
          </w:divBdr>
        </w:div>
        <w:div w:id="1045064123">
          <w:marLeft w:val="480"/>
          <w:marRight w:val="0"/>
          <w:marTop w:val="0"/>
          <w:marBottom w:val="0"/>
          <w:divBdr>
            <w:top w:val="none" w:sz="0" w:space="0" w:color="auto"/>
            <w:left w:val="none" w:sz="0" w:space="0" w:color="auto"/>
            <w:bottom w:val="none" w:sz="0" w:space="0" w:color="auto"/>
            <w:right w:val="none" w:sz="0" w:space="0" w:color="auto"/>
          </w:divBdr>
        </w:div>
        <w:div w:id="1844782354">
          <w:marLeft w:val="480"/>
          <w:marRight w:val="0"/>
          <w:marTop w:val="0"/>
          <w:marBottom w:val="0"/>
          <w:divBdr>
            <w:top w:val="none" w:sz="0" w:space="0" w:color="auto"/>
            <w:left w:val="none" w:sz="0" w:space="0" w:color="auto"/>
            <w:bottom w:val="none" w:sz="0" w:space="0" w:color="auto"/>
            <w:right w:val="none" w:sz="0" w:space="0" w:color="auto"/>
          </w:divBdr>
        </w:div>
        <w:div w:id="1688631501">
          <w:marLeft w:val="480"/>
          <w:marRight w:val="0"/>
          <w:marTop w:val="0"/>
          <w:marBottom w:val="0"/>
          <w:divBdr>
            <w:top w:val="none" w:sz="0" w:space="0" w:color="auto"/>
            <w:left w:val="none" w:sz="0" w:space="0" w:color="auto"/>
            <w:bottom w:val="none" w:sz="0" w:space="0" w:color="auto"/>
            <w:right w:val="none" w:sz="0" w:space="0" w:color="auto"/>
          </w:divBdr>
        </w:div>
        <w:div w:id="1957519654">
          <w:marLeft w:val="480"/>
          <w:marRight w:val="0"/>
          <w:marTop w:val="0"/>
          <w:marBottom w:val="0"/>
          <w:divBdr>
            <w:top w:val="none" w:sz="0" w:space="0" w:color="auto"/>
            <w:left w:val="none" w:sz="0" w:space="0" w:color="auto"/>
            <w:bottom w:val="none" w:sz="0" w:space="0" w:color="auto"/>
            <w:right w:val="none" w:sz="0" w:space="0" w:color="auto"/>
          </w:divBdr>
        </w:div>
        <w:div w:id="880704958">
          <w:marLeft w:val="480"/>
          <w:marRight w:val="0"/>
          <w:marTop w:val="0"/>
          <w:marBottom w:val="0"/>
          <w:divBdr>
            <w:top w:val="none" w:sz="0" w:space="0" w:color="auto"/>
            <w:left w:val="none" w:sz="0" w:space="0" w:color="auto"/>
            <w:bottom w:val="none" w:sz="0" w:space="0" w:color="auto"/>
            <w:right w:val="none" w:sz="0" w:space="0" w:color="auto"/>
          </w:divBdr>
        </w:div>
        <w:div w:id="515342271">
          <w:marLeft w:val="480"/>
          <w:marRight w:val="0"/>
          <w:marTop w:val="0"/>
          <w:marBottom w:val="0"/>
          <w:divBdr>
            <w:top w:val="none" w:sz="0" w:space="0" w:color="auto"/>
            <w:left w:val="none" w:sz="0" w:space="0" w:color="auto"/>
            <w:bottom w:val="none" w:sz="0" w:space="0" w:color="auto"/>
            <w:right w:val="none" w:sz="0" w:space="0" w:color="auto"/>
          </w:divBdr>
        </w:div>
        <w:div w:id="1404329139">
          <w:marLeft w:val="480"/>
          <w:marRight w:val="0"/>
          <w:marTop w:val="0"/>
          <w:marBottom w:val="0"/>
          <w:divBdr>
            <w:top w:val="none" w:sz="0" w:space="0" w:color="auto"/>
            <w:left w:val="none" w:sz="0" w:space="0" w:color="auto"/>
            <w:bottom w:val="none" w:sz="0" w:space="0" w:color="auto"/>
            <w:right w:val="none" w:sz="0" w:space="0" w:color="auto"/>
          </w:divBdr>
        </w:div>
        <w:div w:id="1511799838">
          <w:marLeft w:val="480"/>
          <w:marRight w:val="0"/>
          <w:marTop w:val="0"/>
          <w:marBottom w:val="0"/>
          <w:divBdr>
            <w:top w:val="none" w:sz="0" w:space="0" w:color="auto"/>
            <w:left w:val="none" w:sz="0" w:space="0" w:color="auto"/>
            <w:bottom w:val="none" w:sz="0" w:space="0" w:color="auto"/>
            <w:right w:val="none" w:sz="0" w:space="0" w:color="auto"/>
          </w:divBdr>
        </w:div>
        <w:div w:id="2056346100">
          <w:marLeft w:val="480"/>
          <w:marRight w:val="0"/>
          <w:marTop w:val="0"/>
          <w:marBottom w:val="0"/>
          <w:divBdr>
            <w:top w:val="none" w:sz="0" w:space="0" w:color="auto"/>
            <w:left w:val="none" w:sz="0" w:space="0" w:color="auto"/>
            <w:bottom w:val="none" w:sz="0" w:space="0" w:color="auto"/>
            <w:right w:val="none" w:sz="0" w:space="0" w:color="auto"/>
          </w:divBdr>
        </w:div>
        <w:div w:id="1139961753">
          <w:marLeft w:val="480"/>
          <w:marRight w:val="0"/>
          <w:marTop w:val="0"/>
          <w:marBottom w:val="0"/>
          <w:divBdr>
            <w:top w:val="none" w:sz="0" w:space="0" w:color="auto"/>
            <w:left w:val="none" w:sz="0" w:space="0" w:color="auto"/>
            <w:bottom w:val="none" w:sz="0" w:space="0" w:color="auto"/>
            <w:right w:val="none" w:sz="0" w:space="0" w:color="auto"/>
          </w:divBdr>
        </w:div>
        <w:div w:id="280495015">
          <w:marLeft w:val="480"/>
          <w:marRight w:val="0"/>
          <w:marTop w:val="0"/>
          <w:marBottom w:val="0"/>
          <w:divBdr>
            <w:top w:val="none" w:sz="0" w:space="0" w:color="auto"/>
            <w:left w:val="none" w:sz="0" w:space="0" w:color="auto"/>
            <w:bottom w:val="none" w:sz="0" w:space="0" w:color="auto"/>
            <w:right w:val="none" w:sz="0" w:space="0" w:color="auto"/>
          </w:divBdr>
        </w:div>
        <w:div w:id="404839695">
          <w:marLeft w:val="480"/>
          <w:marRight w:val="0"/>
          <w:marTop w:val="0"/>
          <w:marBottom w:val="0"/>
          <w:divBdr>
            <w:top w:val="none" w:sz="0" w:space="0" w:color="auto"/>
            <w:left w:val="none" w:sz="0" w:space="0" w:color="auto"/>
            <w:bottom w:val="none" w:sz="0" w:space="0" w:color="auto"/>
            <w:right w:val="none" w:sz="0" w:space="0" w:color="auto"/>
          </w:divBdr>
        </w:div>
        <w:div w:id="547761333">
          <w:marLeft w:val="480"/>
          <w:marRight w:val="0"/>
          <w:marTop w:val="0"/>
          <w:marBottom w:val="0"/>
          <w:divBdr>
            <w:top w:val="none" w:sz="0" w:space="0" w:color="auto"/>
            <w:left w:val="none" w:sz="0" w:space="0" w:color="auto"/>
            <w:bottom w:val="none" w:sz="0" w:space="0" w:color="auto"/>
            <w:right w:val="none" w:sz="0" w:space="0" w:color="auto"/>
          </w:divBdr>
        </w:div>
      </w:divsChild>
    </w:div>
    <w:div w:id="402341070">
      <w:bodyDiv w:val="1"/>
      <w:marLeft w:val="0"/>
      <w:marRight w:val="0"/>
      <w:marTop w:val="0"/>
      <w:marBottom w:val="0"/>
      <w:divBdr>
        <w:top w:val="none" w:sz="0" w:space="0" w:color="auto"/>
        <w:left w:val="none" w:sz="0" w:space="0" w:color="auto"/>
        <w:bottom w:val="none" w:sz="0" w:space="0" w:color="auto"/>
        <w:right w:val="none" w:sz="0" w:space="0" w:color="auto"/>
      </w:divBdr>
      <w:divsChild>
        <w:div w:id="1932005549">
          <w:marLeft w:val="480"/>
          <w:marRight w:val="0"/>
          <w:marTop w:val="0"/>
          <w:marBottom w:val="0"/>
          <w:divBdr>
            <w:top w:val="none" w:sz="0" w:space="0" w:color="auto"/>
            <w:left w:val="none" w:sz="0" w:space="0" w:color="auto"/>
            <w:bottom w:val="none" w:sz="0" w:space="0" w:color="auto"/>
            <w:right w:val="none" w:sz="0" w:space="0" w:color="auto"/>
          </w:divBdr>
        </w:div>
        <w:div w:id="673995130">
          <w:marLeft w:val="480"/>
          <w:marRight w:val="0"/>
          <w:marTop w:val="0"/>
          <w:marBottom w:val="0"/>
          <w:divBdr>
            <w:top w:val="none" w:sz="0" w:space="0" w:color="auto"/>
            <w:left w:val="none" w:sz="0" w:space="0" w:color="auto"/>
            <w:bottom w:val="none" w:sz="0" w:space="0" w:color="auto"/>
            <w:right w:val="none" w:sz="0" w:space="0" w:color="auto"/>
          </w:divBdr>
        </w:div>
        <w:div w:id="560561605">
          <w:marLeft w:val="480"/>
          <w:marRight w:val="0"/>
          <w:marTop w:val="0"/>
          <w:marBottom w:val="0"/>
          <w:divBdr>
            <w:top w:val="none" w:sz="0" w:space="0" w:color="auto"/>
            <w:left w:val="none" w:sz="0" w:space="0" w:color="auto"/>
            <w:bottom w:val="none" w:sz="0" w:space="0" w:color="auto"/>
            <w:right w:val="none" w:sz="0" w:space="0" w:color="auto"/>
          </w:divBdr>
        </w:div>
        <w:div w:id="525799651">
          <w:marLeft w:val="480"/>
          <w:marRight w:val="0"/>
          <w:marTop w:val="0"/>
          <w:marBottom w:val="0"/>
          <w:divBdr>
            <w:top w:val="none" w:sz="0" w:space="0" w:color="auto"/>
            <w:left w:val="none" w:sz="0" w:space="0" w:color="auto"/>
            <w:bottom w:val="none" w:sz="0" w:space="0" w:color="auto"/>
            <w:right w:val="none" w:sz="0" w:space="0" w:color="auto"/>
          </w:divBdr>
        </w:div>
        <w:div w:id="858396471">
          <w:marLeft w:val="480"/>
          <w:marRight w:val="0"/>
          <w:marTop w:val="0"/>
          <w:marBottom w:val="0"/>
          <w:divBdr>
            <w:top w:val="none" w:sz="0" w:space="0" w:color="auto"/>
            <w:left w:val="none" w:sz="0" w:space="0" w:color="auto"/>
            <w:bottom w:val="none" w:sz="0" w:space="0" w:color="auto"/>
            <w:right w:val="none" w:sz="0" w:space="0" w:color="auto"/>
          </w:divBdr>
        </w:div>
        <w:div w:id="1532301465">
          <w:marLeft w:val="480"/>
          <w:marRight w:val="0"/>
          <w:marTop w:val="0"/>
          <w:marBottom w:val="0"/>
          <w:divBdr>
            <w:top w:val="none" w:sz="0" w:space="0" w:color="auto"/>
            <w:left w:val="none" w:sz="0" w:space="0" w:color="auto"/>
            <w:bottom w:val="none" w:sz="0" w:space="0" w:color="auto"/>
            <w:right w:val="none" w:sz="0" w:space="0" w:color="auto"/>
          </w:divBdr>
        </w:div>
        <w:div w:id="1526092547">
          <w:marLeft w:val="480"/>
          <w:marRight w:val="0"/>
          <w:marTop w:val="0"/>
          <w:marBottom w:val="0"/>
          <w:divBdr>
            <w:top w:val="none" w:sz="0" w:space="0" w:color="auto"/>
            <w:left w:val="none" w:sz="0" w:space="0" w:color="auto"/>
            <w:bottom w:val="none" w:sz="0" w:space="0" w:color="auto"/>
            <w:right w:val="none" w:sz="0" w:space="0" w:color="auto"/>
          </w:divBdr>
        </w:div>
        <w:div w:id="727729045">
          <w:marLeft w:val="480"/>
          <w:marRight w:val="0"/>
          <w:marTop w:val="0"/>
          <w:marBottom w:val="0"/>
          <w:divBdr>
            <w:top w:val="none" w:sz="0" w:space="0" w:color="auto"/>
            <w:left w:val="none" w:sz="0" w:space="0" w:color="auto"/>
            <w:bottom w:val="none" w:sz="0" w:space="0" w:color="auto"/>
            <w:right w:val="none" w:sz="0" w:space="0" w:color="auto"/>
          </w:divBdr>
        </w:div>
        <w:div w:id="209734985">
          <w:marLeft w:val="480"/>
          <w:marRight w:val="0"/>
          <w:marTop w:val="0"/>
          <w:marBottom w:val="0"/>
          <w:divBdr>
            <w:top w:val="none" w:sz="0" w:space="0" w:color="auto"/>
            <w:left w:val="none" w:sz="0" w:space="0" w:color="auto"/>
            <w:bottom w:val="none" w:sz="0" w:space="0" w:color="auto"/>
            <w:right w:val="none" w:sz="0" w:space="0" w:color="auto"/>
          </w:divBdr>
        </w:div>
        <w:div w:id="915817654">
          <w:marLeft w:val="480"/>
          <w:marRight w:val="0"/>
          <w:marTop w:val="0"/>
          <w:marBottom w:val="0"/>
          <w:divBdr>
            <w:top w:val="none" w:sz="0" w:space="0" w:color="auto"/>
            <w:left w:val="none" w:sz="0" w:space="0" w:color="auto"/>
            <w:bottom w:val="none" w:sz="0" w:space="0" w:color="auto"/>
            <w:right w:val="none" w:sz="0" w:space="0" w:color="auto"/>
          </w:divBdr>
        </w:div>
        <w:div w:id="1140149905">
          <w:marLeft w:val="480"/>
          <w:marRight w:val="0"/>
          <w:marTop w:val="0"/>
          <w:marBottom w:val="0"/>
          <w:divBdr>
            <w:top w:val="none" w:sz="0" w:space="0" w:color="auto"/>
            <w:left w:val="none" w:sz="0" w:space="0" w:color="auto"/>
            <w:bottom w:val="none" w:sz="0" w:space="0" w:color="auto"/>
            <w:right w:val="none" w:sz="0" w:space="0" w:color="auto"/>
          </w:divBdr>
        </w:div>
        <w:div w:id="1438716935">
          <w:marLeft w:val="480"/>
          <w:marRight w:val="0"/>
          <w:marTop w:val="0"/>
          <w:marBottom w:val="0"/>
          <w:divBdr>
            <w:top w:val="none" w:sz="0" w:space="0" w:color="auto"/>
            <w:left w:val="none" w:sz="0" w:space="0" w:color="auto"/>
            <w:bottom w:val="none" w:sz="0" w:space="0" w:color="auto"/>
            <w:right w:val="none" w:sz="0" w:space="0" w:color="auto"/>
          </w:divBdr>
        </w:div>
        <w:div w:id="2057391999">
          <w:marLeft w:val="480"/>
          <w:marRight w:val="0"/>
          <w:marTop w:val="0"/>
          <w:marBottom w:val="0"/>
          <w:divBdr>
            <w:top w:val="none" w:sz="0" w:space="0" w:color="auto"/>
            <w:left w:val="none" w:sz="0" w:space="0" w:color="auto"/>
            <w:bottom w:val="none" w:sz="0" w:space="0" w:color="auto"/>
            <w:right w:val="none" w:sz="0" w:space="0" w:color="auto"/>
          </w:divBdr>
        </w:div>
        <w:div w:id="2033259687">
          <w:marLeft w:val="480"/>
          <w:marRight w:val="0"/>
          <w:marTop w:val="0"/>
          <w:marBottom w:val="0"/>
          <w:divBdr>
            <w:top w:val="none" w:sz="0" w:space="0" w:color="auto"/>
            <w:left w:val="none" w:sz="0" w:space="0" w:color="auto"/>
            <w:bottom w:val="none" w:sz="0" w:space="0" w:color="auto"/>
            <w:right w:val="none" w:sz="0" w:space="0" w:color="auto"/>
          </w:divBdr>
        </w:div>
        <w:div w:id="1236933532">
          <w:marLeft w:val="480"/>
          <w:marRight w:val="0"/>
          <w:marTop w:val="0"/>
          <w:marBottom w:val="0"/>
          <w:divBdr>
            <w:top w:val="none" w:sz="0" w:space="0" w:color="auto"/>
            <w:left w:val="none" w:sz="0" w:space="0" w:color="auto"/>
            <w:bottom w:val="none" w:sz="0" w:space="0" w:color="auto"/>
            <w:right w:val="none" w:sz="0" w:space="0" w:color="auto"/>
          </w:divBdr>
        </w:div>
        <w:div w:id="1501457949">
          <w:marLeft w:val="480"/>
          <w:marRight w:val="0"/>
          <w:marTop w:val="0"/>
          <w:marBottom w:val="0"/>
          <w:divBdr>
            <w:top w:val="none" w:sz="0" w:space="0" w:color="auto"/>
            <w:left w:val="none" w:sz="0" w:space="0" w:color="auto"/>
            <w:bottom w:val="none" w:sz="0" w:space="0" w:color="auto"/>
            <w:right w:val="none" w:sz="0" w:space="0" w:color="auto"/>
          </w:divBdr>
        </w:div>
        <w:div w:id="1775592216">
          <w:marLeft w:val="480"/>
          <w:marRight w:val="0"/>
          <w:marTop w:val="0"/>
          <w:marBottom w:val="0"/>
          <w:divBdr>
            <w:top w:val="none" w:sz="0" w:space="0" w:color="auto"/>
            <w:left w:val="none" w:sz="0" w:space="0" w:color="auto"/>
            <w:bottom w:val="none" w:sz="0" w:space="0" w:color="auto"/>
            <w:right w:val="none" w:sz="0" w:space="0" w:color="auto"/>
          </w:divBdr>
        </w:div>
        <w:div w:id="2001931381">
          <w:marLeft w:val="480"/>
          <w:marRight w:val="0"/>
          <w:marTop w:val="0"/>
          <w:marBottom w:val="0"/>
          <w:divBdr>
            <w:top w:val="none" w:sz="0" w:space="0" w:color="auto"/>
            <w:left w:val="none" w:sz="0" w:space="0" w:color="auto"/>
            <w:bottom w:val="none" w:sz="0" w:space="0" w:color="auto"/>
            <w:right w:val="none" w:sz="0" w:space="0" w:color="auto"/>
          </w:divBdr>
        </w:div>
        <w:div w:id="1373967924">
          <w:marLeft w:val="480"/>
          <w:marRight w:val="0"/>
          <w:marTop w:val="0"/>
          <w:marBottom w:val="0"/>
          <w:divBdr>
            <w:top w:val="none" w:sz="0" w:space="0" w:color="auto"/>
            <w:left w:val="none" w:sz="0" w:space="0" w:color="auto"/>
            <w:bottom w:val="none" w:sz="0" w:space="0" w:color="auto"/>
            <w:right w:val="none" w:sz="0" w:space="0" w:color="auto"/>
          </w:divBdr>
        </w:div>
        <w:div w:id="1357999879">
          <w:marLeft w:val="480"/>
          <w:marRight w:val="0"/>
          <w:marTop w:val="0"/>
          <w:marBottom w:val="0"/>
          <w:divBdr>
            <w:top w:val="none" w:sz="0" w:space="0" w:color="auto"/>
            <w:left w:val="none" w:sz="0" w:space="0" w:color="auto"/>
            <w:bottom w:val="none" w:sz="0" w:space="0" w:color="auto"/>
            <w:right w:val="none" w:sz="0" w:space="0" w:color="auto"/>
          </w:divBdr>
        </w:div>
        <w:div w:id="211768877">
          <w:marLeft w:val="480"/>
          <w:marRight w:val="0"/>
          <w:marTop w:val="0"/>
          <w:marBottom w:val="0"/>
          <w:divBdr>
            <w:top w:val="none" w:sz="0" w:space="0" w:color="auto"/>
            <w:left w:val="none" w:sz="0" w:space="0" w:color="auto"/>
            <w:bottom w:val="none" w:sz="0" w:space="0" w:color="auto"/>
            <w:right w:val="none" w:sz="0" w:space="0" w:color="auto"/>
          </w:divBdr>
        </w:div>
        <w:div w:id="810485796">
          <w:marLeft w:val="480"/>
          <w:marRight w:val="0"/>
          <w:marTop w:val="0"/>
          <w:marBottom w:val="0"/>
          <w:divBdr>
            <w:top w:val="none" w:sz="0" w:space="0" w:color="auto"/>
            <w:left w:val="none" w:sz="0" w:space="0" w:color="auto"/>
            <w:bottom w:val="none" w:sz="0" w:space="0" w:color="auto"/>
            <w:right w:val="none" w:sz="0" w:space="0" w:color="auto"/>
          </w:divBdr>
        </w:div>
        <w:div w:id="744839917">
          <w:marLeft w:val="480"/>
          <w:marRight w:val="0"/>
          <w:marTop w:val="0"/>
          <w:marBottom w:val="0"/>
          <w:divBdr>
            <w:top w:val="none" w:sz="0" w:space="0" w:color="auto"/>
            <w:left w:val="none" w:sz="0" w:space="0" w:color="auto"/>
            <w:bottom w:val="none" w:sz="0" w:space="0" w:color="auto"/>
            <w:right w:val="none" w:sz="0" w:space="0" w:color="auto"/>
          </w:divBdr>
        </w:div>
        <w:div w:id="56705756">
          <w:marLeft w:val="480"/>
          <w:marRight w:val="0"/>
          <w:marTop w:val="0"/>
          <w:marBottom w:val="0"/>
          <w:divBdr>
            <w:top w:val="none" w:sz="0" w:space="0" w:color="auto"/>
            <w:left w:val="none" w:sz="0" w:space="0" w:color="auto"/>
            <w:bottom w:val="none" w:sz="0" w:space="0" w:color="auto"/>
            <w:right w:val="none" w:sz="0" w:space="0" w:color="auto"/>
          </w:divBdr>
        </w:div>
      </w:divsChild>
    </w:div>
    <w:div w:id="402987592">
      <w:bodyDiv w:val="1"/>
      <w:marLeft w:val="0"/>
      <w:marRight w:val="0"/>
      <w:marTop w:val="0"/>
      <w:marBottom w:val="0"/>
      <w:divBdr>
        <w:top w:val="none" w:sz="0" w:space="0" w:color="auto"/>
        <w:left w:val="none" w:sz="0" w:space="0" w:color="auto"/>
        <w:bottom w:val="none" w:sz="0" w:space="0" w:color="auto"/>
        <w:right w:val="none" w:sz="0" w:space="0" w:color="auto"/>
      </w:divBdr>
      <w:divsChild>
        <w:div w:id="354768061">
          <w:marLeft w:val="640"/>
          <w:marRight w:val="0"/>
          <w:marTop w:val="0"/>
          <w:marBottom w:val="0"/>
          <w:divBdr>
            <w:top w:val="none" w:sz="0" w:space="0" w:color="auto"/>
            <w:left w:val="none" w:sz="0" w:space="0" w:color="auto"/>
            <w:bottom w:val="none" w:sz="0" w:space="0" w:color="auto"/>
            <w:right w:val="none" w:sz="0" w:space="0" w:color="auto"/>
          </w:divBdr>
        </w:div>
        <w:div w:id="1402866595">
          <w:marLeft w:val="640"/>
          <w:marRight w:val="0"/>
          <w:marTop w:val="0"/>
          <w:marBottom w:val="0"/>
          <w:divBdr>
            <w:top w:val="none" w:sz="0" w:space="0" w:color="auto"/>
            <w:left w:val="none" w:sz="0" w:space="0" w:color="auto"/>
            <w:bottom w:val="none" w:sz="0" w:space="0" w:color="auto"/>
            <w:right w:val="none" w:sz="0" w:space="0" w:color="auto"/>
          </w:divBdr>
        </w:div>
        <w:div w:id="583880537">
          <w:marLeft w:val="640"/>
          <w:marRight w:val="0"/>
          <w:marTop w:val="0"/>
          <w:marBottom w:val="0"/>
          <w:divBdr>
            <w:top w:val="none" w:sz="0" w:space="0" w:color="auto"/>
            <w:left w:val="none" w:sz="0" w:space="0" w:color="auto"/>
            <w:bottom w:val="none" w:sz="0" w:space="0" w:color="auto"/>
            <w:right w:val="none" w:sz="0" w:space="0" w:color="auto"/>
          </w:divBdr>
        </w:div>
        <w:div w:id="1642812010">
          <w:marLeft w:val="640"/>
          <w:marRight w:val="0"/>
          <w:marTop w:val="0"/>
          <w:marBottom w:val="0"/>
          <w:divBdr>
            <w:top w:val="none" w:sz="0" w:space="0" w:color="auto"/>
            <w:left w:val="none" w:sz="0" w:space="0" w:color="auto"/>
            <w:bottom w:val="none" w:sz="0" w:space="0" w:color="auto"/>
            <w:right w:val="none" w:sz="0" w:space="0" w:color="auto"/>
          </w:divBdr>
        </w:div>
        <w:div w:id="852766720">
          <w:marLeft w:val="640"/>
          <w:marRight w:val="0"/>
          <w:marTop w:val="0"/>
          <w:marBottom w:val="0"/>
          <w:divBdr>
            <w:top w:val="none" w:sz="0" w:space="0" w:color="auto"/>
            <w:left w:val="none" w:sz="0" w:space="0" w:color="auto"/>
            <w:bottom w:val="none" w:sz="0" w:space="0" w:color="auto"/>
            <w:right w:val="none" w:sz="0" w:space="0" w:color="auto"/>
          </w:divBdr>
        </w:div>
        <w:div w:id="1682659704">
          <w:marLeft w:val="640"/>
          <w:marRight w:val="0"/>
          <w:marTop w:val="0"/>
          <w:marBottom w:val="0"/>
          <w:divBdr>
            <w:top w:val="none" w:sz="0" w:space="0" w:color="auto"/>
            <w:left w:val="none" w:sz="0" w:space="0" w:color="auto"/>
            <w:bottom w:val="none" w:sz="0" w:space="0" w:color="auto"/>
            <w:right w:val="none" w:sz="0" w:space="0" w:color="auto"/>
          </w:divBdr>
        </w:div>
        <w:div w:id="527568212">
          <w:marLeft w:val="640"/>
          <w:marRight w:val="0"/>
          <w:marTop w:val="0"/>
          <w:marBottom w:val="0"/>
          <w:divBdr>
            <w:top w:val="none" w:sz="0" w:space="0" w:color="auto"/>
            <w:left w:val="none" w:sz="0" w:space="0" w:color="auto"/>
            <w:bottom w:val="none" w:sz="0" w:space="0" w:color="auto"/>
            <w:right w:val="none" w:sz="0" w:space="0" w:color="auto"/>
          </w:divBdr>
        </w:div>
        <w:div w:id="904101778">
          <w:marLeft w:val="640"/>
          <w:marRight w:val="0"/>
          <w:marTop w:val="0"/>
          <w:marBottom w:val="0"/>
          <w:divBdr>
            <w:top w:val="none" w:sz="0" w:space="0" w:color="auto"/>
            <w:left w:val="none" w:sz="0" w:space="0" w:color="auto"/>
            <w:bottom w:val="none" w:sz="0" w:space="0" w:color="auto"/>
            <w:right w:val="none" w:sz="0" w:space="0" w:color="auto"/>
          </w:divBdr>
        </w:div>
        <w:div w:id="378015883">
          <w:marLeft w:val="640"/>
          <w:marRight w:val="0"/>
          <w:marTop w:val="0"/>
          <w:marBottom w:val="0"/>
          <w:divBdr>
            <w:top w:val="none" w:sz="0" w:space="0" w:color="auto"/>
            <w:left w:val="none" w:sz="0" w:space="0" w:color="auto"/>
            <w:bottom w:val="none" w:sz="0" w:space="0" w:color="auto"/>
            <w:right w:val="none" w:sz="0" w:space="0" w:color="auto"/>
          </w:divBdr>
        </w:div>
        <w:div w:id="1019089048">
          <w:marLeft w:val="640"/>
          <w:marRight w:val="0"/>
          <w:marTop w:val="0"/>
          <w:marBottom w:val="0"/>
          <w:divBdr>
            <w:top w:val="none" w:sz="0" w:space="0" w:color="auto"/>
            <w:left w:val="none" w:sz="0" w:space="0" w:color="auto"/>
            <w:bottom w:val="none" w:sz="0" w:space="0" w:color="auto"/>
            <w:right w:val="none" w:sz="0" w:space="0" w:color="auto"/>
          </w:divBdr>
        </w:div>
        <w:div w:id="812454521">
          <w:marLeft w:val="640"/>
          <w:marRight w:val="0"/>
          <w:marTop w:val="0"/>
          <w:marBottom w:val="0"/>
          <w:divBdr>
            <w:top w:val="none" w:sz="0" w:space="0" w:color="auto"/>
            <w:left w:val="none" w:sz="0" w:space="0" w:color="auto"/>
            <w:bottom w:val="none" w:sz="0" w:space="0" w:color="auto"/>
            <w:right w:val="none" w:sz="0" w:space="0" w:color="auto"/>
          </w:divBdr>
        </w:div>
        <w:div w:id="972179279">
          <w:marLeft w:val="640"/>
          <w:marRight w:val="0"/>
          <w:marTop w:val="0"/>
          <w:marBottom w:val="0"/>
          <w:divBdr>
            <w:top w:val="none" w:sz="0" w:space="0" w:color="auto"/>
            <w:left w:val="none" w:sz="0" w:space="0" w:color="auto"/>
            <w:bottom w:val="none" w:sz="0" w:space="0" w:color="auto"/>
            <w:right w:val="none" w:sz="0" w:space="0" w:color="auto"/>
          </w:divBdr>
        </w:div>
        <w:div w:id="1028486720">
          <w:marLeft w:val="640"/>
          <w:marRight w:val="0"/>
          <w:marTop w:val="0"/>
          <w:marBottom w:val="0"/>
          <w:divBdr>
            <w:top w:val="none" w:sz="0" w:space="0" w:color="auto"/>
            <w:left w:val="none" w:sz="0" w:space="0" w:color="auto"/>
            <w:bottom w:val="none" w:sz="0" w:space="0" w:color="auto"/>
            <w:right w:val="none" w:sz="0" w:space="0" w:color="auto"/>
          </w:divBdr>
        </w:div>
        <w:div w:id="1952857747">
          <w:marLeft w:val="640"/>
          <w:marRight w:val="0"/>
          <w:marTop w:val="0"/>
          <w:marBottom w:val="0"/>
          <w:divBdr>
            <w:top w:val="none" w:sz="0" w:space="0" w:color="auto"/>
            <w:left w:val="none" w:sz="0" w:space="0" w:color="auto"/>
            <w:bottom w:val="none" w:sz="0" w:space="0" w:color="auto"/>
            <w:right w:val="none" w:sz="0" w:space="0" w:color="auto"/>
          </w:divBdr>
        </w:div>
        <w:div w:id="429393542">
          <w:marLeft w:val="640"/>
          <w:marRight w:val="0"/>
          <w:marTop w:val="0"/>
          <w:marBottom w:val="0"/>
          <w:divBdr>
            <w:top w:val="none" w:sz="0" w:space="0" w:color="auto"/>
            <w:left w:val="none" w:sz="0" w:space="0" w:color="auto"/>
            <w:bottom w:val="none" w:sz="0" w:space="0" w:color="auto"/>
            <w:right w:val="none" w:sz="0" w:space="0" w:color="auto"/>
          </w:divBdr>
        </w:div>
        <w:div w:id="1957983260">
          <w:marLeft w:val="640"/>
          <w:marRight w:val="0"/>
          <w:marTop w:val="0"/>
          <w:marBottom w:val="0"/>
          <w:divBdr>
            <w:top w:val="none" w:sz="0" w:space="0" w:color="auto"/>
            <w:left w:val="none" w:sz="0" w:space="0" w:color="auto"/>
            <w:bottom w:val="none" w:sz="0" w:space="0" w:color="auto"/>
            <w:right w:val="none" w:sz="0" w:space="0" w:color="auto"/>
          </w:divBdr>
        </w:div>
        <w:div w:id="722605139">
          <w:marLeft w:val="640"/>
          <w:marRight w:val="0"/>
          <w:marTop w:val="0"/>
          <w:marBottom w:val="0"/>
          <w:divBdr>
            <w:top w:val="none" w:sz="0" w:space="0" w:color="auto"/>
            <w:left w:val="none" w:sz="0" w:space="0" w:color="auto"/>
            <w:bottom w:val="none" w:sz="0" w:space="0" w:color="auto"/>
            <w:right w:val="none" w:sz="0" w:space="0" w:color="auto"/>
          </w:divBdr>
        </w:div>
        <w:div w:id="1726827536">
          <w:marLeft w:val="640"/>
          <w:marRight w:val="0"/>
          <w:marTop w:val="0"/>
          <w:marBottom w:val="0"/>
          <w:divBdr>
            <w:top w:val="none" w:sz="0" w:space="0" w:color="auto"/>
            <w:left w:val="none" w:sz="0" w:space="0" w:color="auto"/>
            <w:bottom w:val="none" w:sz="0" w:space="0" w:color="auto"/>
            <w:right w:val="none" w:sz="0" w:space="0" w:color="auto"/>
          </w:divBdr>
        </w:div>
        <w:div w:id="1052077478">
          <w:marLeft w:val="640"/>
          <w:marRight w:val="0"/>
          <w:marTop w:val="0"/>
          <w:marBottom w:val="0"/>
          <w:divBdr>
            <w:top w:val="none" w:sz="0" w:space="0" w:color="auto"/>
            <w:left w:val="none" w:sz="0" w:space="0" w:color="auto"/>
            <w:bottom w:val="none" w:sz="0" w:space="0" w:color="auto"/>
            <w:right w:val="none" w:sz="0" w:space="0" w:color="auto"/>
          </w:divBdr>
        </w:div>
        <w:div w:id="625618543">
          <w:marLeft w:val="640"/>
          <w:marRight w:val="0"/>
          <w:marTop w:val="0"/>
          <w:marBottom w:val="0"/>
          <w:divBdr>
            <w:top w:val="none" w:sz="0" w:space="0" w:color="auto"/>
            <w:left w:val="none" w:sz="0" w:space="0" w:color="auto"/>
            <w:bottom w:val="none" w:sz="0" w:space="0" w:color="auto"/>
            <w:right w:val="none" w:sz="0" w:space="0" w:color="auto"/>
          </w:divBdr>
        </w:div>
        <w:div w:id="116602974">
          <w:marLeft w:val="640"/>
          <w:marRight w:val="0"/>
          <w:marTop w:val="0"/>
          <w:marBottom w:val="0"/>
          <w:divBdr>
            <w:top w:val="none" w:sz="0" w:space="0" w:color="auto"/>
            <w:left w:val="none" w:sz="0" w:space="0" w:color="auto"/>
            <w:bottom w:val="none" w:sz="0" w:space="0" w:color="auto"/>
            <w:right w:val="none" w:sz="0" w:space="0" w:color="auto"/>
          </w:divBdr>
        </w:div>
        <w:div w:id="2051687043">
          <w:marLeft w:val="640"/>
          <w:marRight w:val="0"/>
          <w:marTop w:val="0"/>
          <w:marBottom w:val="0"/>
          <w:divBdr>
            <w:top w:val="none" w:sz="0" w:space="0" w:color="auto"/>
            <w:left w:val="none" w:sz="0" w:space="0" w:color="auto"/>
            <w:bottom w:val="none" w:sz="0" w:space="0" w:color="auto"/>
            <w:right w:val="none" w:sz="0" w:space="0" w:color="auto"/>
          </w:divBdr>
        </w:div>
        <w:div w:id="537209266">
          <w:marLeft w:val="640"/>
          <w:marRight w:val="0"/>
          <w:marTop w:val="0"/>
          <w:marBottom w:val="0"/>
          <w:divBdr>
            <w:top w:val="none" w:sz="0" w:space="0" w:color="auto"/>
            <w:left w:val="none" w:sz="0" w:space="0" w:color="auto"/>
            <w:bottom w:val="none" w:sz="0" w:space="0" w:color="auto"/>
            <w:right w:val="none" w:sz="0" w:space="0" w:color="auto"/>
          </w:divBdr>
        </w:div>
        <w:div w:id="1676152077">
          <w:marLeft w:val="640"/>
          <w:marRight w:val="0"/>
          <w:marTop w:val="0"/>
          <w:marBottom w:val="0"/>
          <w:divBdr>
            <w:top w:val="none" w:sz="0" w:space="0" w:color="auto"/>
            <w:left w:val="none" w:sz="0" w:space="0" w:color="auto"/>
            <w:bottom w:val="none" w:sz="0" w:space="0" w:color="auto"/>
            <w:right w:val="none" w:sz="0" w:space="0" w:color="auto"/>
          </w:divBdr>
        </w:div>
        <w:div w:id="1960722898">
          <w:marLeft w:val="640"/>
          <w:marRight w:val="0"/>
          <w:marTop w:val="0"/>
          <w:marBottom w:val="0"/>
          <w:divBdr>
            <w:top w:val="none" w:sz="0" w:space="0" w:color="auto"/>
            <w:left w:val="none" w:sz="0" w:space="0" w:color="auto"/>
            <w:bottom w:val="none" w:sz="0" w:space="0" w:color="auto"/>
            <w:right w:val="none" w:sz="0" w:space="0" w:color="auto"/>
          </w:divBdr>
        </w:div>
        <w:div w:id="1215964341">
          <w:marLeft w:val="640"/>
          <w:marRight w:val="0"/>
          <w:marTop w:val="0"/>
          <w:marBottom w:val="0"/>
          <w:divBdr>
            <w:top w:val="none" w:sz="0" w:space="0" w:color="auto"/>
            <w:left w:val="none" w:sz="0" w:space="0" w:color="auto"/>
            <w:bottom w:val="none" w:sz="0" w:space="0" w:color="auto"/>
            <w:right w:val="none" w:sz="0" w:space="0" w:color="auto"/>
          </w:divBdr>
        </w:div>
        <w:div w:id="2129078676">
          <w:marLeft w:val="640"/>
          <w:marRight w:val="0"/>
          <w:marTop w:val="0"/>
          <w:marBottom w:val="0"/>
          <w:divBdr>
            <w:top w:val="none" w:sz="0" w:space="0" w:color="auto"/>
            <w:left w:val="none" w:sz="0" w:space="0" w:color="auto"/>
            <w:bottom w:val="none" w:sz="0" w:space="0" w:color="auto"/>
            <w:right w:val="none" w:sz="0" w:space="0" w:color="auto"/>
          </w:divBdr>
        </w:div>
        <w:div w:id="1748914855">
          <w:marLeft w:val="640"/>
          <w:marRight w:val="0"/>
          <w:marTop w:val="0"/>
          <w:marBottom w:val="0"/>
          <w:divBdr>
            <w:top w:val="none" w:sz="0" w:space="0" w:color="auto"/>
            <w:left w:val="none" w:sz="0" w:space="0" w:color="auto"/>
            <w:bottom w:val="none" w:sz="0" w:space="0" w:color="auto"/>
            <w:right w:val="none" w:sz="0" w:space="0" w:color="auto"/>
          </w:divBdr>
        </w:div>
        <w:div w:id="2104178965">
          <w:marLeft w:val="640"/>
          <w:marRight w:val="0"/>
          <w:marTop w:val="0"/>
          <w:marBottom w:val="0"/>
          <w:divBdr>
            <w:top w:val="none" w:sz="0" w:space="0" w:color="auto"/>
            <w:left w:val="none" w:sz="0" w:space="0" w:color="auto"/>
            <w:bottom w:val="none" w:sz="0" w:space="0" w:color="auto"/>
            <w:right w:val="none" w:sz="0" w:space="0" w:color="auto"/>
          </w:divBdr>
        </w:div>
        <w:div w:id="662854235">
          <w:marLeft w:val="640"/>
          <w:marRight w:val="0"/>
          <w:marTop w:val="0"/>
          <w:marBottom w:val="0"/>
          <w:divBdr>
            <w:top w:val="none" w:sz="0" w:space="0" w:color="auto"/>
            <w:left w:val="none" w:sz="0" w:space="0" w:color="auto"/>
            <w:bottom w:val="none" w:sz="0" w:space="0" w:color="auto"/>
            <w:right w:val="none" w:sz="0" w:space="0" w:color="auto"/>
          </w:divBdr>
        </w:div>
        <w:div w:id="237789895">
          <w:marLeft w:val="640"/>
          <w:marRight w:val="0"/>
          <w:marTop w:val="0"/>
          <w:marBottom w:val="0"/>
          <w:divBdr>
            <w:top w:val="none" w:sz="0" w:space="0" w:color="auto"/>
            <w:left w:val="none" w:sz="0" w:space="0" w:color="auto"/>
            <w:bottom w:val="none" w:sz="0" w:space="0" w:color="auto"/>
            <w:right w:val="none" w:sz="0" w:space="0" w:color="auto"/>
          </w:divBdr>
        </w:div>
        <w:div w:id="1485315089">
          <w:marLeft w:val="640"/>
          <w:marRight w:val="0"/>
          <w:marTop w:val="0"/>
          <w:marBottom w:val="0"/>
          <w:divBdr>
            <w:top w:val="none" w:sz="0" w:space="0" w:color="auto"/>
            <w:left w:val="none" w:sz="0" w:space="0" w:color="auto"/>
            <w:bottom w:val="none" w:sz="0" w:space="0" w:color="auto"/>
            <w:right w:val="none" w:sz="0" w:space="0" w:color="auto"/>
          </w:divBdr>
        </w:div>
        <w:div w:id="616522920">
          <w:marLeft w:val="640"/>
          <w:marRight w:val="0"/>
          <w:marTop w:val="0"/>
          <w:marBottom w:val="0"/>
          <w:divBdr>
            <w:top w:val="none" w:sz="0" w:space="0" w:color="auto"/>
            <w:left w:val="none" w:sz="0" w:space="0" w:color="auto"/>
            <w:bottom w:val="none" w:sz="0" w:space="0" w:color="auto"/>
            <w:right w:val="none" w:sz="0" w:space="0" w:color="auto"/>
          </w:divBdr>
        </w:div>
        <w:div w:id="41559751">
          <w:marLeft w:val="640"/>
          <w:marRight w:val="0"/>
          <w:marTop w:val="0"/>
          <w:marBottom w:val="0"/>
          <w:divBdr>
            <w:top w:val="none" w:sz="0" w:space="0" w:color="auto"/>
            <w:left w:val="none" w:sz="0" w:space="0" w:color="auto"/>
            <w:bottom w:val="none" w:sz="0" w:space="0" w:color="auto"/>
            <w:right w:val="none" w:sz="0" w:space="0" w:color="auto"/>
          </w:divBdr>
        </w:div>
        <w:div w:id="653996858">
          <w:marLeft w:val="640"/>
          <w:marRight w:val="0"/>
          <w:marTop w:val="0"/>
          <w:marBottom w:val="0"/>
          <w:divBdr>
            <w:top w:val="none" w:sz="0" w:space="0" w:color="auto"/>
            <w:left w:val="none" w:sz="0" w:space="0" w:color="auto"/>
            <w:bottom w:val="none" w:sz="0" w:space="0" w:color="auto"/>
            <w:right w:val="none" w:sz="0" w:space="0" w:color="auto"/>
          </w:divBdr>
        </w:div>
        <w:div w:id="751270078">
          <w:marLeft w:val="640"/>
          <w:marRight w:val="0"/>
          <w:marTop w:val="0"/>
          <w:marBottom w:val="0"/>
          <w:divBdr>
            <w:top w:val="none" w:sz="0" w:space="0" w:color="auto"/>
            <w:left w:val="none" w:sz="0" w:space="0" w:color="auto"/>
            <w:bottom w:val="none" w:sz="0" w:space="0" w:color="auto"/>
            <w:right w:val="none" w:sz="0" w:space="0" w:color="auto"/>
          </w:divBdr>
        </w:div>
        <w:div w:id="1425222729">
          <w:marLeft w:val="640"/>
          <w:marRight w:val="0"/>
          <w:marTop w:val="0"/>
          <w:marBottom w:val="0"/>
          <w:divBdr>
            <w:top w:val="none" w:sz="0" w:space="0" w:color="auto"/>
            <w:left w:val="none" w:sz="0" w:space="0" w:color="auto"/>
            <w:bottom w:val="none" w:sz="0" w:space="0" w:color="auto"/>
            <w:right w:val="none" w:sz="0" w:space="0" w:color="auto"/>
          </w:divBdr>
        </w:div>
        <w:div w:id="1895039185">
          <w:marLeft w:val="640"/>
          <w:marRight w:val="0"/>
          <w:marTop w:val="0"/>
          <w:marBottom w:val="0"/>
          <w:divBdr>
            <w:top w:val="none" w:sz="0" w:space="0" w:color="auto"/>
            <w:left w:val="none" w:sz="0" w:space="0" w:color="auto"/>
            <w:bottom w:val="none" w:sz="0" w:space="0" w:color="auto"/>
            <w:right w:val="none" w:sz="0" w:space="0" w:color="auto"/>
          </w:divBdr>
        </w:div>
        <w:div w:id="507601042">
          <w:marLeft w:val="640"/>
          <w:marRight w:val="0"/>
          <w:marTop w:val="0"/>
          <w:marBottom w:val="0"/>
          <w:divBdr>
            <w:top w:val="none" w:sz="0" w:space="0" w:color="auto"/>
            <w:left w:val="none" w:sz="0" w:space="0" w:color="auto"/>
            <w:bottom w:val="none" w:sz="0" w:space="0" w:color="auto"/>
            <w:right w:val="none" w:sz="0" w:space="0" w:color="auto"/>
          </w:divBdr>
        </w:div>
        <w:div w:id="649603358">
          <w:marLeft w:val="640"/>
          <w:marRight w:val="0"/>
          <w:marTop w:val="0"/>
          <w:marBottom w:val="0"/>
          <w:divBdr>
            <w:top w:val="none" w:sz="0" w:space="0" w:color="auto"/>
            <w:left w:val="none" w:sz="0" w:space="0" w:color="auto"/>
            <w:bottom w:val="none" w:sz="0" w:space="0" w:color="auto"/>
            <w:right w:val="none" w:sz="0" w:space="0" w:color="auto"/>
          </w:divBdr>
        </w:div>
        <w:div w:id="357662595">
          <w:marLeft w:val="640"/>
          <w:marRight w:val="0"/>
          <w:marTop w:val="0"/>
          <w:marBottom w:val="0"/>
          <w:divBdr>
            <w:top w:val="none" w:sz="0" w:space="0" w:color="auto"/>
            <w:left w:val="none" w:sz="0" w:space="0" w:color="auto"/>
            <w:bottom w:val="none" w:sz="0" w:space="0" w:color="auto"/>
            <w:right w:val="none" w:sz="0" w:space="0" w:color="auto"/>
          </w:divBdr>
        </w:div>
        <w:div w:id="2009671807">
          <w:marLeft w:val="640"/>
          <w:marRight w:val="0"/>
          <w:marTop w:val="0"/>
          <w:marBottom w:val="0"/>
          <w:divBdr>
            <w:top w:val="none" w:sz="0" w:space="0" w:color="auto"/>
            <w:left w:val="none" w:sz="0" w:space="0" w:color="auto"/>
            <w:bottom w:val="none" w:sz="0" w:space="0" w:color="auto"/>
            <w:right w:val="none" w:sz="0" w:space="0" w:color="auto"/>
          </w:divBdr>
        </w:div>
        <w:div w:id="545070821">
          <w:marLeft w:val="640"/>
          <w:marRight w:val="0"/>
          <w:marTop w:val="0"/>
          <w:marBottom w:val="0"/>
          <w:divBdr>
            <w:top w:val="none" w:sz="0" w:space="0" w:color="auto"/>
            <w:left w:val="none" w:sz="0" w:space="0" w:color="auto"/>
            <w:bottom w:val="none" w:sz="0" w:space="0" w:color="auto"/>
            <w:right w:val="none" w:sz="0" w:space="0" w:color="auto"/>
          </w:divBdr>
        </w:div>
        <w:div w:id="199325604">
          <w:marLeft w:val="640"/>
          <w:marRight w:val="0"/>
          <w:marTop w:val="0"/>
          <w:marBottom w:val="0"/>
          <w:divBdr>
            <w:top w:val="none" w:sz="0" w:space="0" w:color="auto"/>
            <w:left w:val="none" w:sz="0" w:space="0" w:color="auto"/>
            <w:bottom w:val="none" w:sz="0" w:space="0" w:color="auto"/>
            <w:right w:val="none" w:sz="0" w:space="0" w:color="auto"/>
          </w:divBdr>
        </w:div>
        <w:div w:id="308946491">
          <w:marLeft w:val="640"/>
          <w:marRight w:val="0"/>
          <w:marTop w:val="0"/>
          <w:marBottom w:val="0"/>
          <w:divBdr>
            <w:top w:val="none" w:sz="0" w:space="0" w:color="auto"/>
            <w:left w:val="none" w:sz="0" w:space="0" w:color="auto"/>
            <w:bottom w:val="none" w:sz="0" w:space="0" w:color="auto"/>
            <w:right w:val="none" w:sz="0" w:space="0" w:color="auto"/>
          </w:divBdr>
        </w:div>
        <w:div w:id="939992408">
          <w:marLeft w:val="640"/>
          <w:marRight w:val="0"/>
          <w:marTop w:val="0"/>
          <w:marBottom w:val="0"/>
          <w:divBdr>
            <w:top w:val="none" w:sz="0" w:space="0" w:color="auto"/>
            <w:left w:val="none" w:sz="0" w:space="0" w:color="auto"/>
            <w:bottom w:val="none" w:sz="0" w:space="0" w:color="auto"/>
            <w:right w:val="none" w:sz="0" w:space="0" w:color="auto"/>
          </w:divBdr>
        </w:div>
        <w:div w:id="1529248748">
          <w:marLeft w:val="640"/>
          <w:marRight w:val="0"/>
          <w:marTop w:val="0"/>
          <w:marBottom w:val="0"/>
          <w:divBdr>
            <w:top w:val="none" w:sz="0" w:space="0" w:color="auto"/>
            <w:left w:val="none" w:sz="0" w:space="0" w:color="auto"/>
            <w:bottom w:val="none" w:sz="0" w:space="0" w:color="auto"/>
            <w:right w:val="none" w:sz="0" w:space="0" w:color="auto"/>
          </w:divBdr>
        </w:div>
        <w:div w:id="1190098480">
          <w:marLeft w:val="640"/>
          <w:marRight w:val="0"/>
          <w:marTop w:val="0"/>
          <w:marBottom w:val="0"/>
          <w:divBdr>
            <w:top w:val="none" w:sz="0" w:space="0" w:color="auto"/>
            <w:left w:val="none" w:sz="0" w:space="0" w:color="auto"/>
            <w:bottom w:val="none" w:sz="0" w:space="0" w:color="auto"/>
            <w:right w:val="none" w:sz="0" w:space="0" w:color="auto"/>
          </w:divBdr>
        </w:div>
        <w:div w:id="108741875">
          <w:marLeft w:val="640"/>
          <w:marRight w:val="0"/>
          <w:marTop w:val="0"/>
          <w:marBottom w:val="0"/>
          <w:divBdr>
            <w:top w:val="none" w:sz="0" w:space="0" w:color="auto"/>
            <w:left w:val="none" w:sz="0" w:space="0" w:color="auto"/>
            <w:bottom w:val="none" w:sz="0" w:space="0" w:color="auto"/>
            <w:right w:val="none" w:sz="0" w:space="0" w:color="auto"/>
          </w:divBdr>
        </w:div>
        <w:div w:id="804615231">
          <w:marLeft w:val="640"/>
          <w:marRight w:val="0"/>
          <w:marTop w:val="0"/>
          <w:marBottom w:val="0"/>
          <w:divBdr>
            <w:top w:val="none" w:sz="0" w:space="0" w:color="auto"/>
            <w:left w:val="none" w:sz="0" w:space="0" w:color="auto"/>
            <w:bottom w:val="none" w:sz="0" w:space="0" w:color="auto"/>
            <w:right w:val="none" w:sz="0" w:space="0" w:color="auto"/>
          </w:divBdr>
        </w:div>
        <w:div w:id="739402115">
          <w:marLeft w:val="640"/>
          <w:marRight w:val="0"/>
          <w:marTop w:val="0"/>
          <w:marBottom w:val="0"/>
          <w:divBdr>
            <w:top w:val="none" w:sz="0" w:space="0" w:color="auto"/>
            <w:left w:val="none" w:sz="0" w:space="0" w:color="auto"/>
            <w:bottom w:val="none" w:sz="0" w:space="0" w:color="auto"/>
            <w:right w:val="none" w:sz="0" w:space="0" w:color="auto"/>
          </w:divBdr>
        </w:div>
        <w:div w:id="1843936778">
          <w:marLeft w:val="640"/>
          <w:marRight w:val="0"/>
          <w:marTop w:val="0"/>
          <w:marBottom w:val="0"/>
          <w:divBdr>
            <w:top w:val="none" w:sz="0" w:space="0" w:color="auto"/>
            <w:left w:val="none" w:sz="0" w:space="0" w:color="auto"/>
            <w:bottom w:val="none" w:sz="0" w:space="0" w:color="auto"/>
            <w:right w:val="none" w:sz="0" w:space="0" w:color="auto"/>
          </w:divBdr>
        </w:div>
        <w:div w:id="1555847521">
          <w:marLeft w:val="640"/>
          <w:marRight w:val="0"/>
          <w:marTop w:val="0"/>
          <w:marBottom w:val="0"/>
          <w:divBdr>
            <w:top w:val="none" w:sz="0" w:space="0" w:color="auto"/>
            <w:left w:val="none" w:sz="0" w:space="0" w:color="auto"/>
            <w:bottom w:val="none" w:sz="0" w:space="0" w:color="auto"/>
            <w:right w:val="none" w:sz="0" w:space="0" w:color="auto"/>
          </w:divBdr>
        </w:div>
        <w:div w:id="98567515">
          <w:marLeft w:val="640"/>
          <w:marRight w:val="0"/>
          <w:marTop w:val="0"/>
          <w:marBottom w:val="0"/>
          <w:divBdr>
            <w:top w:val="none" w:sz="0" w:space="0" w:color="auto"/>
            <w:left w:val="none" w:sz="0" w:space="0" w:color="auto"/>
            <w:bottom w:val="none" w:sz="0" w:space="0" w:color="auto"/>
            <w:right w:val="none" w:sz="0" w:space="0" w:color="auto"/>
          </w:divBdr>
        </w:div>
        <w:div w:id="1126194186">
          <w:marLeft w:val="640"/>
          <w:marRight w:val="0"/>
          <w:marTop w:val="0"/>
          <w:marBottom w:val="0"/>
          <w:divBdr>
            <w:top w:val="none" w:sz="0" w:space="0" w:color="auto"/>
            <w:left w:val="none" w:sz="0" w:space="0" w:color="auto"/>
            <w:bottom w:val="none" w:sz="0" w:space="0" w:color="auto"/>
            <w:right w:val="none" w:sz="0" w:space="0" w:color="auto"/>
          </w:divBdr>
        </w:div>
        <w:div w:id="1967849572">
          <w:marLeft w:val="640"/>
          <w:marRight w:val="0"/>
          <w:marTop w:val="0"/>
          <w:marBottom w:val="0"/>
          <w:divBdr>
            <w:top w:val="none" w:sz="0" w:space="0" w:color="auto"/>
            <w:left w:val="none" w:sz="0" w:space="0" w:color="auto"/>
            <w:bottom w:val="none" w:sz="0" w:space="0" w:color="auto"/>
            <w:right w:val="none" w:sz="0" w:space="0" w:color="auto"/>
          </w:divBdr>
        </w:div>
        <w:div w:id="1023945644">
          <w:marLeft w:val="640"/>
          <w:marRight w:val="0"/>
          <w:marTop w:val="0"/>
          <w:marBottom w:val="0"/>
          <w:divBdr>
            <w:top w:val="none" w:sz="0" w:space="0" w:color="auto"/>
            <w:left w:val="none" w:sz="0" w:space="0" w:color="auto"/>
            <w:bottom w:val="none" w:sz="0" w:space="0" w:color="auto"/>
            <w:right w:val="none" w:sz="0" w:space="0" w:color="auto"/>
          </w:divBdr>
        </w:div>
        <w:div w:id="310402892">
          <w:marLeft w:val="640"/>
          <w:marRight w:val="0"/>
          <w:marTop w:val="0"/>
          <w:marBottom w:val="0"/>
          <w:divBdr>
            <w:top w:val="none" w:sz="0" w:space="0" w:color="auto"/>
            <w:left w:val="none" w:sz="0" w:space="0" w:color="auto"/>
            <w:bottom w:val="none" w:sz="0" w:space="0" w:color="auto"/>
            <w:right w:val="none" w:sz="0" w:space="0" w:color="auto"/>
          </w:divBdr>
        </w:div>
        <w:div w:id="516622905">
          <w:marLeft w:val="640"/>
          <w:marRight w:val="0"/>
          <w:marTop w:val="0"/>
          <w:marBottom w:val="0"/>
          <w:divBdr>
            <w:top w:val="none" w:sz="0" w:space="0" w:color="auto"/>
            <w:left w:val="none" w:sz="0" w:space="0" w:color="auto"/>
            <w:bottom w:val="none" w:sz="0" w:space="0" w:color="auto"/>
            <w:right w:val="none" w:sz="0" w:space="0" w:color="auto"/>
          </w:divBdr>
        </w:div>
        <w:div w:id="27224835">
          <w:marLeft w:val="640"/>
          <w:marRight w:val="0"/>
          <w:marTop w:val="0"/>
          <w:marBottom w:val="0"/>
          <w:divBdr>
            <w:top w:val="none" w:sz="0" w:space="0" w:color="auto"/>
            <w:left w:val="none" w:sz="0" w:space="0" w:color="auto"/>
            <w:bottom w:val="none" w:sz="0" w:space="0" w:color="auto"/>
            <w:right w:val="none" w:sz="0" w:space="0" w:color="auto"/>
          </w:divBdr>
        </w:div>
        <w:div w:id="1809743442">
          <w:marLeft w:val="640"/>
          <w:marRight w:val="0"/>
          <w:marTop w:val="0"/>
          <w:marBottom w:val="0"/>
          <w:divBdr>
            <w:top w:val="none" w:sz="0" w:space="0" w:color="auto"/>
            <w:left w:val="none" w:sz="0" w:space="0" w:color="auto"/>
            <w:bottom w:val="none" w:sz="0" w:space="0" w:color="auto"/>
            <w:right w:val="none" w:sz="0" w:space="0" w:color="auto"/>
          </w:divBdr>
        </w:div>
        <w:div w:id="1210149912">
          <w:marLeft w:val="640"/>
          <w:marRight w:val="0"/>
          <w:marTop w:val="0"/>
          <w:marBottom w:val="0"/>
          <w:divBdr>
            <w:top w:val="none" w:sz="0" w:space="0" w:color="auto"/>
            <w:left w:val="none" w:sz="0" w:space="0" w:color="auto"/>
            <w:bottom w:val="none" w:sz="0" w:space="0" w:color="auto"/>
            <w:right w:val="none" w:sz="0" w:space="0" w:color="auto"/>
          </w:divBdr>
        </w:div>
        <w:div w:id="496963958">
          <w:marLeft w:val="640"/>
          <w:marRight w:val="0"/>
          <w:marTop w:val="0"/>
          <w:marBottom w:val="0"/>
          <w:divBdr>
            <w:top w:val="none" w:sz="0" w:space="0" w:color="auto"/>
            <w:left w:val="none" w:sz="0" w:space="0" w:color="auto"/>
            <w:bottom w:val="none" w:sz="0" w:space="0" w:color="auto"/>
            <w:right w:val="none" w:sz="0" w:space="0" w:color="auto"/>
          </w:divBdr>
        </w:div>
        <w:div w:id="549150566">
          <w:marLeft w:val="640"/>
          <w:marRight w:val="0"/>
          <w:marTop w:val="0"/>
          <w:marBottom w:val="0"/>
          <w:divBdr>
            <w:top w:val="none" w:sz="0" w:space="0" w:color="auto"/>
            <w:left w:val="none" w:sz="0" w:space="0" w:color="auto"/>
            <w:bottom w:val="none" w:sz="0" w:space="0" w:color="auto"/>
            <w:right w:val="none" w:sz="0" w:space="0" w:color="auto"/>
          </w:divBdr>
        </w:div>
        <w:div w:id="738600832">
          <w:marLeft w:val="640"/>
          <w:marRight w:val="0"/>
          <w:marTop w:val="0"/>
          <w:marBottom w:val="0"/>
          <w:divBdr>
            <w:top w:val="none" w:sz="0" w:space="0" w:color="auto"/>
            <w:left w:val="none" w:sz="0" w:space="0" w:color="auto"/>
            <w:bottom w:val="none" w:sz="0" w:space="0" w:color="auto"/>
            <w:right w:val="none" w:sz="0" w:space="0" w:color="auto"/>
          </w:divBdr>
        </w:div>
        <w:div w:id="1151484122">
          <w:marLeft w:val="640"/>
          <w:marRight w:val="0"/>
          <w:marTop w:val="0"/>
          <w:marBottom w:val="0"/>
          <w:divBdr>
            <w:top w:val="none" w:sz="0" w:space="0" w:color="auto"/>
            <w:left w:val="none" w:sz="0" w:space="0" w:color="auto"/>
            <w:bottom w:val="none" w:sz="0" w:space="0" w:color="auto"/>
            <w:right w:val="none" w:sz="0" w:space="0" w:color="auto"/>
          </w:divBdr>
        </w:div>
        <w:div w:id="1741907347">
          <w:marLeft w:val="640"/>
          <w:marRight w:val="0"/>
          <w:marTop w:val="0"/>
          <w:marBottom w:val="0"/>
          <w:divBdr>
            <w:top w:val="none" w:sz="0" w:space="0" w:color="auto"/>
            <w:left w:val="none" w:sz="0" w:space="0" w:color="auto"/>
            <w:bottom w:val="none" w:sz="0" w:space="0" w:color="auto"/>
            <w:right w:val="none" w:sz="0" w:space="0" w:color="auto"/>
          </w:divBdr>
        </w:div>
        <w:div w:id="1998992312">
          <w:marLeft w:val="640"/>
          <w:marRight w:val="0"/>
          <w:marTop w:val="0"/>
          <w:marBottom w:val="0"/>
          <w:divBdr>
            <w:top w:val="none" w:sz="0" w:space="0" w:color="auto"/>
            <w:left w:val="none" w:sz="0" w:space="0" w:color="auto"/>
            <w:bottom w:val="none" w:sz="0" w:space="0" w:color="auto"/>
            <w:right w:val="none" w:sz="0" w:space="0" w:color="auto"/>
          </w:divBdr>
        </w:div>
        <w:div w:id="718165174">
          <w:marLeft w:val="640"/>
          <w:marRight w:val="0"/>
          <w:marTop w:val="0"/>
          <w:marBottom w:val="0"/>
          <w:divBdr>
            <w:top w:val="none" w:sz="0" w:space="0" w:color="auto"/>
            <w:left w:val="none" w:sz="0" w:space="0" w:color="auto"/>
            <w:bottom w:val="none" w:sz="0" w:space="0" w:color="auto"/>
            <w:right w:val="none" w:sz="0" w:space="0" w:color="auto"/>
          </w:divBdr>
        </w:div>
        <w:div w:id="278076263">
          <w:marLeft w:val="640"/>
          <w:marRight w:val="0"/>
          <w:marTop w:val="0"/>
          <w:marBottom w:val="0"/>
          <w:divBdr>
            <w:top w:val="none" w:sz="0" w:space="0" w:color="auto"/>
            <w:left w:val="none" w:sz="0" w:space="0" w:color="auto"/>
            <w:bottom w:val="none" w:sz="0" w:space="0" w:color="auto"/>
            <w:right w:val="none" w:sz="0" w:space="0" w:color="auto"/>
          </w:divBdr>
        </w:div>
        <w:div w:id="81803778">
          <w:marLeft w:val="640"/>
          <w:marRight w:val="0"/>
          <w:marTop w:val="0"/>
          <w:marBottom w:val="0"/>
          <w:divBdr>
            <w:top w:val="none" w:sz="0" w:space="0" w:color="auto"/>
            <w:left w:val="none" w:sz="0" w:space="0" w:color="auto"/>
            <w:bottom w:val="none" w:sz="0" w:space="0" w:color="auto"/>
            <w:right w:val="none" w:sz="0" w:space="0" w:color="auto"/>
          </w:divBdr>
        </w:div>
        <w:div w:id="1375344918">
          <w:marLeft w:val="640"/>
          <w:marRight w:val="0"/>
          <w:marTop w:val="0"/>
          <w:marBottom w:val="0"/>
          <w:divBdr>
            <w:top w:val="none" w:sz="0" w:space="0" w:color="auto"/>
            <w:left w:val="none" w:sz="0" w:space="0" w:color="auto"/>
            <w:bottom w:val="none" w:sz="0" w:space="0" w:color="auto"/>
            <w:right w:val="none" w:sz="0" w:space="0" w:color="auto"/>
          </w:divBdr>
        </w:div>
        <w:div w:id="1984582139">
          <w:marLeft w:val="640"/>
          <w:marRight w:val="0"/>
          <w:marTop w:val="0"/>
          <w:marBottom w:val="0"/>
          <w:divBdr>
            <w:top w:val="none" w:sz="0" w:space="0" w:color="auto"/>
            <w:left w:val="none" w:sz="0" w:space="0" w:color="auto"/>
            <w:bottom w:val="none" w:sz="0" w:space="0" w:color="auto"/>
            <w:right w:val="none" w:sz="0" w:space="0" w:color="auto"/>
          </w:divBdr>
        </w:div>
        <w:div w:id="1329552029">
          <w:marLeft w:val="640"/>
          <w:marRight w:val="0"/>
          <w:marTop w:val="0"/>
          <w:marBottom w:val="0"/>
          <w:divBdr>
            <w:top w:val="none" w:sz="0" w:space="0" w:color="auto"/>
            <w:left w:val="none" w:sz="0" w:space="0" w:color="auto"/>
            <w:bottom w:val="none" w:sz="0" w:space="0" w:color="auto"/>
            <w:right w:val="none" w:sz="0" w:space="0" w:color="auto"/>
          </w:divBdr>
        </w:div>
        <w:div w:id="733821527">
          <w:marLeft w:val="640"/>
          <w:marRight w:val="0"/>
          <w:marTop w:val="0"/>
          <w:marBottom w:val="0"/>
          <w:divBdr>
            <w:top w:val="none" w:sz="0" w:space="0" w:color="auto"/>
            <w:left w:val="none" w:sz="0" w:space="0" w:color="auto"/>
            <w:bottom w:val="none" w:sz="0" w:space="0" w:color="auto"/>
            <w:right w:val="none" w:sz="0" w:space="0" w:color="auto"/>
          </w:divBdr>
        </w:div>
        <w:div w:id="1420636069">
          <w:marLeft w:val="640"/>
          <w:marRight w:val="0"/>
          <w:marTop w:val="0"/>
          <w:marBottom w:val="0"/>
          <w:divBdr>
            <w:top w:val="none" w:sz="0" w:space="0" w:color="auto"/>
            <w:left w:val="none" w:sz="0" w:space="0" w:color="auto"/>
            <w:bottom w:val="none" w:sz="0" w:space="0" w:color="auto"/>
            <w:right w:val="none" w:sz="0" w:space="0" w:color="auto"/>
          </w:divBdr>
        </w:div>
        <w:div w:id="1350179712">
          <w:marLeft w:val="640"/>
          <w:marRight w:val="0"/>
          <w:marTop w:val="0"/>
          <w:marBottom w:val="0"/>
          <w:divBdr>
            <w:top w:val="none" w:sz="0" w:space="0" w:color="auto"/>
            <w:left w:val="none" w:sz="0" w:space="0" w:color="auto"/>
            <w:bottom w:val="none" w:sz="0" w:space="0" w:color="auto"/>
            <w:right w:val="none" w:sz="0" w:space="0" w:color="auto"/>
          </w:divBdr>
        </w:div>
        <w:div w:id="1081178967">
          <w:marLeft w:val="640"/>
          <w:marRight w:val="0"/>
          <w:marTop w:val="0"/>
          <w:marBottom w:val="0"/>
          <w:divBdr>
            <w:top w:val="none" w:sz="0" w:space="0" w:color="auto"/>
            <w:left w:val="none" w:sz="0" w:space="0" w:color="auto"/>
            <w:bottom w:val="none" w:sz="0" w:space="0" w:color="auto"/>
            <w:right w:val="none" w:sz="0" w:space="0" w:color="auto"/>
          </w:divBdr>
        </w:div>
        <w:div w:id="1084108971">
          <w:marLeft w:val="640"/>
          <w:marRight w:val="0"/>
          <w:marTop w:val="0"/>
          <w:marBottom w:val="0"/>
          <w:divBdr>
            <w:top w:val="none" w:sz="0" w:space="0" w:color="auto"/>
            <w:left w:val="none" w:sz="0" w:space="0" w:color="auto"/>
            <w:bottom w:val="none" w:sz="0" w:space="0" w:color="auto"/>
            <w:right w:val="none" w:sz="0" w:space="0" w:color="auto"/>
          </w:divBdr>
        </w:div>
        <w:div w:id="290211527">
          <w:marLeft w:val="640"/>
          <w:marRight w:val="0"/>
          <w:marTop w:val="0"/>
          <w:marBottom w:val="0"/>
          <w:divBdr>
            <w:top w:val="none" w:sz="0" w:space="0" w:color="auto"/>
            <w:left w:val="none" w:sz="0" w:space="0" w:color="auto"/>
            <w:bottom w:val="none" w:sz="0" w:space="0" w:color="auto"/>
            <w:right w:val="none" w:sz="0" w:space="0" w:color="auto"/>
          </w:divBdr>
        </w:div>
        <w:div w:id="87048959">
          <w:marLeft w:val="640"/>
          <w:marRight w:val="0"/>
          <w:marTop w:val="0"/>
          <w:marBottom w:val="0"/>
          <w:divBdr>
            <w:top w:val="none" w:sz="0" w:space="0" w:color="auto"/>
            <w:left w:val="none" w:sz="0" w:space="0" w:color="auto"/>
            <w:bottom w:val="none" w:sz="0" w:space="0" w:color="auto"/>
            <w:right w:val="none" w:sz="0" w:space="0" w:color="auto"/>
          </w:divBdr>
        </w:div>
        <w:div w:id="1496067020">
          <w:marLeft w:val="640"/>
          <w:marRight w:val="0"/>
          <w:marTop w:val="0"/>
          <w:marBottom w:val="0"/>
          <w:divBdr>
            <w:top w:val="none" w:sz="0" w:space="0" w:color="auto"/>
            <w:left w:val="none" w:sz="0" w:space="0" w:color="auto"/>
            <w:bottom w:val="none" w:sz="0" w:space="0" w:color="auto"/>
            <w:right w:val="none" w:sz="0" w:space="0" w:color="auto"/>
          </w:divBdr>
        </w:div>
        <w:div w:id="173807081">
          <w:marLeft w:val="640"/>
          <w:marRight w:val="0"/>
          <w:marTop w:val="0"/>
          <w:marBottom w:val="0"/>
          <w:divBdr>
            <w:top w:val="none" w:sz="0" w:space="0" w:color="auto"/>
            <w:left w:val="none" w:sz="0" w:space="0" w:color="auto"/>
            <w:bottom w:val="none" w:sz="0" w:space="0" w:color="auto"/>
            <w:right w:val="none" w:sz="0" w:space="0" w:color="auto"/>
          </w:divBdr>
        </w:div>
        <w:div w:id="2087724026">
          <w:marLeft w:val="640"/>
          <w:marRight w:val="0"/>
          <w:marTop w:val="0"/>
          <w:marBottom w:val="0"/>
          <w:divBdr>
            <w:top w:val="none" w:sz="0" w:space="0" w:color="auto"/>
            <w:left w:val="none" w:sz="0" w:space="0" w:color="auto"/>
            <w:bottom w:val="none" w:sz="0" w:space="0" w:color="auto"/>
            <w:right w:val="none" w:sz="0" w:space="0" w:color="auto"/>
          </w:divBdr>
        </w:div>
        <w:div w:id="1122307125">
          <w:marLeft w:val="640"/>
          <w:marRight w:val="0"/>
          <w:marTop w:val="0"/>
          <w:marBottom w:val="0"/>
          <w:divBdr>
            <w:top w:val="none" w:sz="0" w:space="0" w:color="auto"/>
            <w:left w:val="none" w:sz="0" w:space="0" w:color="auto"/>
            <w:bottom w:val="none" w:sz="0" w:space="0" w:color="auto"/>
            <w:right w:val="none" w:sz="0" w:space="0" w:color="auto"/>
          </w:divBdr>
        </w:div>
      </w:divsChild>
    </w:div>
    <w:div w:id="405957454">
      <w:bodyDiv w:val="1"/>
      <w:marLeft w:val="0"/>
      <w:marRight w:val="0"/>
      <w:marTop w:val="0"/>
      <w:marBottom w:val="0"/>
      <w:divBdr>
        <w:top w:val="none" w:sz="0" w:space="0" w:color="auto"/>
        <w:left w:val="none" w:sz="0" w:space="0" w:color="auto"/>
        <w:bottom w:val="none" w:sz="0" w:space="0" w:color="auto"/>
        <w:right w:val="none" w:sz="0" w:space="0" w:color="auto"/>
      </w:divBdr>
      <w:divsChild>
        <w:div w:id="1978875386">
          <w:marLeft w:val="480"/>
          <w:marRight w:val="0"/>
          <w:marTop w:val="0"/>
          <w:marBottom w:val="0"/>
          <w:divBdr>
            <w:top w:val="none" w:sz="0" w:space="0" w:color="auto"/>
            <w:left w:val="none" w:sz="0" w:space="0" w:color="auto"/>
            <w:bottom w:val="none" w:sz="0" w:space="0" w:color="auto"/>
            <w:right w:val="none" w:sz="0" w:space="0" w:color="auto"/>
          </w:divBdr>
        </w:div>
        <w:div w:id="996499258">
          <w:marLeft w:val="480"/>
          <w:marRight w:val="0"/>
          <w:marTop w:val="0"/>
          <w:marBottom w:val="0"/>
          <w:divBdr>
            <w:top w:val="none" w:sz="0" w:space="0" w:color="auto"/>
            <w:left w:val="none" w:sz="0" w:space="0" w:color="auto"/>
            <w:bottom w:val="none" w:sz="0" w:space="0" w:color="auto"/>
            <w:right w:val="none" w:sz="0" w:space="0" w:color="auto"/>
          </w:divBdr>
        </w:div>
        <w:div w:id="633021712">
          <w:marLeft w:val="480"/>
          <w:marRight w:val="0"/>
          <w:marTop w:val="0"/>
          <w:marBottom w:val="0"/>
          <w:divBdr>
            <w:top w:val="none" w:sz="0" w:space="0" w:color="auto"/>
            <w:left w:val="none" w:sz="0" w:space="0" w:color="auto"/>
            <w:bottom w:val="none" w:sz="0" w:space="0" w:color="auto"/>
            <w:right w:val="none" w:sz="0" w:space="0" w:color="auto"/>
          </w:divBdr>
        </w:div>
        <w:div w:id="661733759">
          <w:marLeft w:val="480"/>
          <w:marRight w:val="0"/>
          <w:marTop w:val="0"/>
          <w:marBottom w:val="0"/>
          <w:divBdr>
            <w:top w:val="none" w:sz="0" w:space="0" w:color="auto"/>
            <w:left w:val="none" w:sz="0" w:space="0" w:color="auto"/>
            <w:bottom w:val="none" w:sz="0" w:space="0" w:color="auto"/>
            <w:right w:val="none" w:sz="0" w:space="0" w:color="auto"/>
          </w:divBdr>
        </w:div>
        <w:div w:id="1986081687">
          <w:marLeft w:val="480"/>
          <w:marRight w:val="0"/>
          <w:marTop w:val="0"/>
          <w:marBottom w:val="0"/>
          <w:divBdr>
            <w:top w:val="none" w:sz="0" w:space="0" w:color="auto"/>
            <w:left w:val="none" w:sz="0" w:space="0" w:color="auto"/>
            <w:bottom w:val="none" w:sz="0" w:space="0" w:color="auto"/>
            <w:right w:val="none" w:sz="0" w:space="0" w:color="auto"/>
          </w:divBdr>
        </w:div>
        <w:div w:id="2112159978">
          <w:marLeft w:val="480"/>
          <w:marRight w:val="0"/>
          <w:marTop w:val="0"/>
          <w:marBottom w:val="0"/>
          <w:divBdr>
            <w:top w:val="none" w:sz="0" w:space="0" w:color="auto"/>
            <w:left w:val="none" w:sz="0" w:space="0" w:color="auto"/>
            <w:bottom w:val="none" w:sz="0" w:space="0" w:color="auto"/>
            <w:right w:val="none" w:sz="0" w:space="0" w:color="auto"/>
          </w:divBdr>
        </w:div>
        <w:div w:id="1084648558">
          <w:marLeft w:val="480"/>
          <w:marRight w:val="0"/>
          <w:marTop w:val="0"/>
          <w:marBottom w:val="0"/>
          <w:divBdr>
            <w:top w:val="none" w:sz="0" w:space="0" w:color="auto"/>
            <w:left w:val="none" w:sz="0" w:space="0" w:color="auto"/>
            <w:bottom w:val="none" w:sz="0" w:space="0" w:color="auto"/>
            <w:right w:val="none" w:sz="0" w:space="0" w:color="auto"/>
          </w:divBdr>
        </w:div>
        <w:div w:id="992568662">
          <w:marLeft w:val="480"/>
          <w:marRight w:val="0"/>
          <w:marTop w:val="0"/>
          <w:marBottom w:val="0"/>
          <w:divBdr>
            <w:top w:val="none" w:sz="0" w:space="0" w:color="auto"/>
            <w:left w:val="none" w:sz="0" w:space="0" w:color="auto"/>
            <w:bottom w:val="none" w:sz="0" w:space="0" w:color="auto"/>
            <w:right w:val="none" w:sz="0" w:space="0" w:color="auto"/>
          </w:divBdr>
        </w:div>
        <w:div w:id="1708724019">
          <w:marLeft w:val="480"/>
          <w:marRight w:val="0"/>
          <w:marTop w:val="0"/>
          <w:marBottom w:val="0"/>
          <w:divBdr>
            <w:top w:val="none" w:sz="0" w:space="0" w:color="auto"/>
            <w:left w:val="none" w:sz="0" w:space="0" w:color="auto"/>
            <w:bottom w:val="none" w:sz="0" w:space="0" w:color="auto"/>
            <w:right w:val="none" w:sz="0" w:space="0" w:color="auto"/>
          </w:divBdr>
        </w:div>
        <w:div w:id="1687780440">
          <w:marLeft w:val="480"/>
          <w:marRight w:val="0"/>
          <w:marTop w:val="0"/>
          <w:marBottom w:val="0"/>
          <w:divBdr>
            <w:top w:val="none" w:sz="0" w:space="0" w:color="auto"/>
            <w:left w:val="none" w:sz="0" w:space="0" w:color="auto"/>
            <w:bottom w:val="none" w:sz="0" w:space="0" w:color="auto"/>
            <w:right w:val="none" w:sz="0" w:space="0" w:color="auto"/>
          </w:divBdr>
        </w:div>
        <w:div w:id="1347173224">
          <w:marLeft w:val="480"/>
          <w:marRight w:val="0"/>
          <w:marTop w:val="0"/>
          <w:marBottom w:val="0"/>
          <w:divBdr>
            <w:top w:val="none" w:sz="0" w:space="0" w:color="auto"/>
            <w:left w:val="none" w:sz="0" w:space="0" w:color="auto"/>
            <w:bottom w:val="none" w:sz="0" w:space="0" w:color="auto"/>
            <w:right w:val="none" w:sz="0" w:space="0" w:color="auto"/>
          </w:divBdr>
        </w:div>
        <w:div w:id="115148290">
          <w:marLeft w:val="480"/>
          <w:marRight w:val="0"/>
          <w:marTop w:val="0"/>
          <w:marBottom w:val="0"/>
          <w:divBdr>
            <w:top w:val="none" w:sz="0" w:space="0" w:color="auto"/>
            <w:left w:val="none" w:sz="0" w:space="0" w:color="auto"/>
            <w:bottom w:val="none" w:sz="0" w:space="0" w:color="auto"/>
            <w:right w:val="none" w:sz="0" w:space="0" w:color="auto"/>
          </w:divBdr>
        </w:div>
        <w:div w:id="535823332">
          <w:marLeft w:val="480"/>
          <w:marRight w:val="0"/>
          <w:marTop w:val="0"/>
          <w:marBottom w:val="0"/>
          <w:divBdr>
            <w:top w:val="none" w:sz="0" w:space="0" w:color="auto"/>
            <w:left w:val="none" w:sz="0" w:space="0" w:color="auto"/>
            <w:bottom w:val="none" w:sz="0" w:space="0" w:color="auto"/>
            <w:right w:val="none" w:sz="0" w:space="0" w:color="auto"/>
          </w:divBdr>
        </w:div>
      </w:divsChild>
    </w:div>
    <w:div w:id="408116973">
      <w:bodyDiv w:val="1"/>
      <w:marLeft w:val="0"/>
      <w:marRight w:val="0"/>
      <w:marTop w:val="0"/>
      <w:marBottom w:val="0"/>
      <w:divBdr>
        <w:top w:val="none" w:sz="0" w:space="0" w:color="auto"/>
        <w:left w:val="none" w:sz="0" w:space="0" w:color="auto"/>
        <w:bottom w:val="none" w:sz="0" w:space="0" w:color="auto"/>
        <w:right w:val="none" w:sz="0" w:space="0" w:color="auto"/>
      </w:divBdr>
    </w:div>
    <w:div w:id="411053351">
      <w:bodyDiv w:val="1"/>
      <w:marLeft w:val="0"/>
      <w:marRight w:val="0"/>
      <w:marTop w:val="0"/>
      <w:marBottom w:val="0"/>
      <w:divBdr>
        <w:top w:val="none" w:sz="0" w:space="0" w:color="auto"/>
        <w:left w:val="none" w:sz="0" w:space="0" w:color="auto"/>
        <w:bottom w:val="none" w:sz="0" w:space="0" w:color="auto"/>
        <w:right w:val="none" w:sz="0" w:space="0" w:color="auto"/>
      </w:divBdr>
    </w:div>
    <w:div w:id="411656781">
      <w:bodyDiv w:val="1"/>
      <w:marLeft w:val="0"/>
      <w:marRight w:val="0"/>
      <w:marTop w:val="0"/>
      <w:marBottom w:val="0"/>
      <w:divBdr>
        <w:top w:val="none" w:sz="0" w:space="0" w:color="auto"/>
        <w:left w:val="none" w:sz="0" w:space="0" w:color="auto"/>
        <w:bottom w:val="none" w:sz="0" w:space="0" w:color="auto"/>
        <w:right w:val="none" w:sz="0" w:space="0" w:color="auto"/>
      </w:divBdr>
    </w:div>
    <w:div w:id="413287704">
      <w:bodyDiv w:val="1"/>
      <w:marLeft w:val="0"/>
      <w:marRight w:val="0"/>
      <w:marTop w:val="0"/>
      <w:marBottom w:val="0"/>
      <w:divBdr>
        <w:top w:val="none" w:sz="0" w:space="0" w:color="auto"/>
        <w:left w:val="none" w:sz="0" w:space="0" w:color="auto"/>
        <w:bottom w:val="none" w:sz="0" w:space="0" w:color="auto"/>
        <w:right w:val="none" w:sz="0" w:space="0" w:color="auto"/>
      </w:divBdr>
      <w:divsChild>
        <w:div w:id="66272264">
          <w:marLeft w:val="640"/>
          <w:marRight w:val="0"/>
          <w:marTop w:val="0"/>
          <w:marBottom w:val="0"/>
          <w:divBdr>
            <w:top w:val="none" w:sz="0" w:space="0" w:color="auto"/>
            <w:left w:val="none" w:sz="0" w:space="0" w:color="auto"/>
            <w:bottom w:val="none" w:sz="0" w:space="0" w:color="auto"/>
            <w:right w:val="none" w:sz="0" w:space="0" w:color="auto"/>
          </w:divBdr>
        </w:div>
        <w:div w:id="242449483">
          <w:marLeft w:val="640"/>
          <w:marRight w:val="0"/>
          <w:marTop w:val="0"/>
          <w:marBottom w:val="0"/>
          <w:divBdr>
            <w:top w:val="none" w:sz="0" w:space="0" w:color="auto"/>
            <w:left w:val="none" w:sz="0" w:space="0" w:color="auto"/>
            <w:bottom w:val="none" w:sz="0" w:space="0" w:color="auto"/>
            <w:right w:val="none" w:sz="0" w:space="0" w:color="auto"/>
          </w:divBdr>
        </w:div>
        <w:div w:id="387608875">
          <w:marLeft w:val="640"/>
          <w:marRight w:val="0"/>
          <w:marTop w:val="0"/>
          <w:marBottom w:val="0"/>
          <w:divBdr>
            <w:top w:val="none" w:sz="0" w:space="0" w:color="auto"/>
            <w:left w:val="none" w:sz="0" w:space="0" w:color="auto"/>
            <w:bottom w:val="none" w:sz="0" w:space="0" w:color="auto"/>
            <w:right w:val="none" w:sz="0" w:space="0" w:color="auto"/>
          </w:divBdr>
        </w:div>
        <w:div w:id="279804150">
          <w:marLeft w:val="640"/>
          <w:marRight w:val="0"/>
          <w:marTop w:val="0"/>
          <w:marBottom w:val="0"/>
          <w:divBdr>
            <w:top w:val="none" w:sz="0" w:space="0" w:color="auto"/>
            <w:left w:val="none" w:sz="0" w:space="0" w:color="auto"/>
            <w:bottom w:val="none" w:sz="0" w:space="0" w:color="auto"/>
            <w:right w:val="none" w:sz="0" w:space="0" w:color="auto"/>
          </w:divBdr>
        </w:div>
        <w:div w:id="192619911">
          <w:marLeft w:val="640"/>
          <w:marRight w:val="0"/>
          <w:marTop w:val="0"/>
          <w:marBottom w:val="0"/>
          <w:divBdr>
            <w:top w:val="none" w:sz="0" w:space="0" w:color="auto"/>
            <w:left w:val="none" w:sz="0" w:space="0" w:color="auto"/>
            <w:bottom w:val="none" w:sz="0" w:space="0" w:color="auto"/>
            <w:right w:val="none" w:sz="0" w:space="0" w:color="auto"/>
          </w:divBdr>
        </w:div>
        <w:div w:id="1033581669">
          <w:marLeft w:val="640"/>
          <w:marRight w:val="0"/>
          <w:marTop w:val="0"/>
          <w:marBottom w:val="0"/>
          <w:divBdr>
            <w:top w:val="none" w:sz="0" w:space="0" w:color="auto"/>
            <w:left w:val="none" w:sz="0" w:space="0" w:color="auto"/>
            <w:bottom w:val="none" w:sz="0" w:space="0" w:color="auto"/>
            <w:right w:val="none" w:sz="0" w:space="0" w:color="auto"/>
          </w:divBdr>
        </w:div>
        <w:div w:id="1835219478">
          <w:marLeft w:val="640"/>
          <w:marRight w:val="0"/>
          <w:marTop w:val="0"/>
          <w:marBottom w:val="0"/>
          <w:divBdr>
            <w:top w:val="none" w:sz="0" w:space="0" w:color="auto"/>
            <w:left w:val="none" w:sz="0" w:space="0" w:color="auto"/>
            <w:bottom w:val="none" w:sz="0" w:space="0" w:color="auto"/>
            <w:right w:val="none" w:sz="0" w:space="0" w:color="auto"/>
          </w:divBdr>
        </w:div>
        <w:div w:id="13117554">
          <w:marLeft w:val="640"/>
          <w:marRight w:val="0"/>
          <w:marTop w:val="0"/>
          <w:marBottom w:val="0"/>
          <w:divBdr>
            <w:top w:val="none" w:sz="0" w:space="0" w:color="auto"/>
            <w:left w:val="none" w:sz="0" w:space="0" w:color="auto"/>
            <w:bottom w:val="none" w:sz="0" w:space="0" w:color="auto"/>
            <w:right w:val="none" w:sz="0" w:space="0" w:color="auto"/>
          </w:divBdr>
        </w:div>
        <w:div w:id="1076315829">
          <w:marLeft w:val="640"/>
          <w:marRight w:val="0"/>
          <w:marTop w:val="0"/>
          <w:marBottom w:val="0"/>
          <w:divBdr>
            <w:top w:val="none" w:sz="0" w:space="0" w:color="auto"/>
            <w:left w:val="none" w:sz="0" w:space="0" w:color="auto"/>
            <w:bottom w:val="none" w:sz="0" w:space="0" w:color="auto"/>
            <w:right w:val="none" w:sz="0" w:space="0" w:color="auto"/>
          </w:divBdr>
        </w:div>
        <w:div w:id="1858231020">
          <w:marLeft w:val="640"/>
          <w:marRight w:val="0"/>
          <w:marTop w:val="0"/>
          <w:marBottom w:val="0"/>
          <w:divBdr>
            <w:top w:val="none" w:sz="0" w:space="0" w:color="auto"/>
            <w:left w:val="none" w:sz="0" w:space="0" w:color="auto"/>
            <w:bottom w:val="none" w:sz="0" w:space="0" w:color="auto"/>
            <w:right w:val="none" w:sz="0" w:space="0" w:color="auto"/>
          </w:divBdr>
        </w:div>
        <w:div w:id="748160757">
          <w:marLeft w:val="640"/>
          <w:marRight w:val="0"/>
          <w:marTop w:val="0"/>
          <w:marBottom w:val="0"/>
          <w:divBdr>
            <w:top w:val="none" w:sz="0" w:space="0" w:color="auto"/>
            <w:left w:val="none" w:sz="0" w:space="0" w:color="auto"/>
            <w:bottom w:val="none" w:sz="0" w:space="0" w:color="auto"/>
            <w:right w:val="none" w:sz="0" w:space="0" w:color="auto"/>
          </w:divBdr>
        </w:div>
        <w:div w:id="568542393">
          <w:marLeft w:val="640"/>
          <w:marRight w:val="0"/>
          <w:marTop w:val="0"/>
          <w:marBottom w:val="0"/>
          <w:divBdr>
            <w:top w:val="none" w:sz="0" w:space="0" w:color="auto"/>
            <w:left w:val="none" w:sz="0" w:space="0" w:color="auto"/>
            <w:bottom w:val="none" w:sz="0" w:space="0" w:color="auto"/>
            <w:right w:val="none" w:sz="0" w:space="0" w:color="auto"/>
          </w:divBdr>
        </w:div>
        <w:div w:id="414284867">
          <w:marLeft w:val="640"/>
          <w:marRight w:val="0"/>
          <w:marTop w:val="0"/>
          <w:marBottom w:val="0"/>
          <w:divBdr>
            <w:top w:val="none" w:sz="0" w:space="0" w:color="auto"/>
            <w:left w:val="none" w:sz="0" w:space="0" w:color="auto"/>
            <w:bottom w:val="none" w:sz="0" w:space="0" w:color="auto"/>
            <w:right w:val="none" w:sz="0" w:space="0" w:color="auto"/>
          </w:divBdr>
        </w:div>
        <w:div w:id="816336267">
          <w:marLeft w:val="640"/>
          <w:marRight w:val="0"/>
          <w:marTop w:val="0"/>
          <w:marBottom w:val="0"/>
          <w:divBdr>
            <w:top w:val="none" w:sz="0" w:space="0" w:color="auto"/>
            <w:left w:val="none" w:sz="0" w:space="0" w:color="auto"/>
            <w:bottom w:val="none" w:sz="0" w:space="0" w:color="auto"/>
            <w:right w:val="none" w:sz="0" w:space="0" w:color="auto"/>
          </w:divBdr>
        </w:div>
        <w:div w:id="418405064">
          <w:marLeft w:val="640"/>
          <w:marRight w:val="0"/>
          <w:marTop w:val="0"/>
          <w:marBottom w:val="0"/>
          <w:divBdr>
            <w:top w:val="none" w:sz="0" w:space="0" w:color="auto"/>
            <w:left w:val="none" w:sz="0" w:space="0" w:color="auto"/>
            <w:bottom w:val="none" w:sz="0" w:space="0" w:color="auto"/>
            <w:right w:val="none" w:sz="0" w:space="0" w:color="auto"/>
          </w:divBdr>
        </w:div>
        <w:div w:id="1767117033">
          <w:marLeft w:val="640"/>
          <w:marRight w:val="0"/>
          <w:marTop w:val="0"/>
          <w:marBottom w:val="0"/>
          <w:divBdr>
            <w:top w:val="none" w:sz="0" w:space="0" w:color="auto"/>
            <w:left w:val="none" w:sz="0" w:space="0" w:color="auto"/>
            <w:bottom w:val="none" w:sz="0" w:space="0" w:color="auto"/>
            <w:right w:val="none" w:sz="0" w:space="0" w:color="auto"/>
          </w:divBdr>
        </w:div>
        <w:div w:id="977031223">
          <w:marLeft w:val="640"/>
          <w:marRight w:val="0"/>
          <w:marTop w:val="0"/>
          <w:marBottom w:val="0"/>
          <w:divBdr>
            <w:top w:val="none" w:sz="0" w:space="0" w:color="auto"/>
            <w:left w:val="none" w:sz="0" w:space="0" w:color="auto"/>
            <w:bottom w:val="none" w:sz="0" w:space="0" w:color="auto"/>
            <w:right w:val="none" w:sz="0" w:space="0" w:color="auto"/>
          </w:divBdr>
        </w:div>
        <w:div w:id="898512526">
          <w:marLeft w:val="640"/>
          <w:marRight w:val="0"/>
          <w:marTop w:val="0"/>
          <w:marBottom w:val="0"/>
          <w:divBdr>
            <w:top w:val="none" w:sz="0" w:space="0" w:color="auto"/>
            <w:left w:val="none" w:sz="0" w:space="0" w:color="auto"/>
            <w:bottom w:val="none" w:sz="0" w:space="0" w:color="auto"/>
            <w:right w:val="none" w:sz="0" w:space="0" w:color="auto"/>
          </w:divBdr>
        </w:div>
        <w:div w:id="1207334266">
          <w:marLeft w:val="640"/>
          <w:marRight w:val="0"/>
          <w:marTop w:val="0"/>
          <w:marBottom w:val="0"/>
          <w:divBdr>
            <w:top w:val="none" w:sz="0" w:space="0" w:color="auto"/>
            <w:left w:val="none" w:sz="0" w:space="0" w:color="auto"/>
            <w:bottom w:val="none" w:sz="0" w:space="0" w:color="auto"/>
            <w:right w:val="none" w:sz="0" w:space="0" w:color="auto"/>
          </w:divBdr>
        </w:div>
        <w:div w:id="461575181">
          <w:marLeft w:val="640"/>
          <w:marRight w:val="0"/>
          <w:marTop w:val="0"/>
          <w:marBottom w:val="0"/>
          <w:divBdr>
            <w:top w:val="none" w:sz="0" w:space="0" w:color="auto"/>
            <w:left w:val="none" w:sz="0" w:space="0" w:color="auto"/>
            <w:bottom w:val="none" w:sz="0" w:space="0" w:color="auto"/>
            <w:right w:val="none" w:sz="0" w:space="0" w:color="auto"/>
          </w:divBdr>
        </w:div>
        <w:div w:id="2112045048">
          <w:marLeft w:val="640"/>
          <w:marRight w:val="0"/>
          <w:marTop w:val="0"/>
          <w:marBottom w:val="0"/>
          <w:divBdr>
            <w:top w:val="none" w:sz="0" w:space="0" w:color="auto"/>
            <w:left w:val="none" w:sz="0" w:space="0" w:color="auto"/>
            <w:bottom w:val="none" w:sz="0" w:space="0" w:color="auto"/>
            <w:right w:val="none" w:sz="0" w:space="0" w:color="auto"/>
          </w:divBdr>
        </w:div>
        <w:div w:id="313947631">
          <w:marLeft w:val="640"/>
          <w:marRight w:val="0"/>
          <w:marTop w:val="0"/>
          <w:marBottom w:val="0"/>
          <w:divBdr>
            <w:top w:val="none" w:sz="0" w:space="0" w:color="auto"/>
            <w:left w:val="none" w:sz="0" w:space="0" w:color="auto"/>
            <w:bottom w:val="none" w:sz="0" w:space="0" w:color="auto"/>
            <w:right w:val="none" w:sz="0" w:space="0" w:color="auto"/>
          </w:divBdr>
        </w:div>
        <w:div w:id="2047440263">
          <w:marLeft w:val="640"/>
          <w:marRight w:val="0"/>
          <w:marTop w:val="0"/>
          <w:marBottom w:val="0"/>
          <w:divBdr>
            <w:top w:val="none" w:sz="0" w:space="0" w:color="auto"/>
            <w:left w:val="none" w:sz="0" w:space="0" w:color="auto"/>
            <w:bottom w:val="none" w:sz="0" w:space="0" w:color="auto"/>
            <w:right w:val="none" w:sz="0" w:space="0" w:color="auto"/>
          </w:divBdr>
        </w:div>
        <w:div w:id="1880314745">
          <w:marLeft w:val="640"/>
          <w:marRight w:val="0"/>
          <w:marTop w:val="0"/>
          <w:marBottom w:val="0"/>
          <w:divBdr>
            <w:top w:val="none" w:sz="0" w:space="0" w:color="auto"/>
            <w:left w:val="none" w:sz="0" w:space="0" w:color="auto"/>
            <w:bottom w:val="none" w:sz="0" w:space="0" w:color="auto"/>
            <w:right w:val="none" w:sz="0" w:space="0" w:color="auto"/>
          </w:divBdr>
        </w:div>
        <w:div w:id="191849677">
          <w:marLeft w:val="640"/>
          <w:marRight w:val="0"/>
          <w:marTop w:val="0"/>
          <w:marBottom w:val="0"/>
          <w:divBdr>
            <w:top w:val="none" w:sz="0" w:space="0" w:color="auto"/>
            <w:left w:val="none" w:sz="0" w:space="0" w:color="auto"/>
            <w:bottom w:val="none" w:sz="0" w:space="0" w:color="auto"/>
            <w:right w:val="none" w:sz="0" w:space="0" w:color="auto"/>
          </w:divBdr>
        </w:div>
        <w:div w:id="709842073">
          <w:marLeft w:val="640"/>
          <w:marRight w:val="0"/>
          <w:marTop w:val="0"/>
          <w:marBottom w:val="0"/>
          <w:divBdr>
            <w:top w:val="none" w:sz="0" w:space="0" w:color="auto"/>
            <w:left w:val="none" w:sz="0" w:space="0" w:color="auto"/>
            <w:bottom w:val="none" w:sz="0" w:space="0" w:color="auto"/>
            <w:right w:val="none" w:sz="0" w:space="0" w:color="auto"/>
          </w:divBdr>
        </w:div>
        <w:div w:id="403721801">
          <w:marLeft w:val="640"/>
          <w:marRight w:val="0"/>
          <w:marTop w:val="0"/>
          <w:marBottom w:val="0"/>
          <w:divBdr>
            <w:top w:val="none" w:sz="0" w:space="0" w:color="auto"/>
            <w:left w:val="none" w:sz="0" w:space="0" w:color="auto"/>
            <w:bottom w:val="none" w:sz="0" w:space="0" w:color="auto"/>
            <w:right w:val="none" w:sz="0" w:space="0" w:color="auto"/>
          </w:divBdr>
        </w:div>
        <w:div w:id="1699308972">
          <w:marLeft w:val="640"/>
          <w:marRight w:val="0"/>
          <w:marTop w:val="0"/>
          <w:marBottom w:val="0"/>
          <w:divBdr>
            <w:top w:val="none" w:sz="0" w:space="0" w:color="auto"/>
            <w:left w:val="none" w:sz="0" w:space="0" w:color="auto"/>
            <w:bottom w:val="none" w:sz="0" w:space="0" w:color="auto"/>
            <w:right w:val="none" w:sz="0" w:space="0" w:color="auto"/>
          </w:divBdr>
        </w:div>
        <w:div w:id="1126268277">
          <w:marLeft w:val="640"/>
          <w:marRight w:val="0"/>
          <w:marTop w:val="0"/>
          <w:marBottom w:val="0"/>
          <w:divBdr>
            <w:top w:val="none" w:sz="0" w:space="0" w:color="auto"/>
            <w:left w:val="none" w:sz="0" w:space="0" w:color="auto"/>
            <w:bottom w:val="none" w:sz="0" w:space="0" w:color="auto"/>
            <w:right w:val="none" w:sz="0" w:space="0" w:color="auto"/>
          </w:divBdr>
        </w:div>
        <w:div w:id="1683511179">
          <w:marLeft w:val="640"/>
          <w:marRight w:val="0"/>
          <w:marTop w:val="0"/>
          <w:marBottom w:val="0"/>
          <w:divBdr>
            <w:top w:val="none" w:sz="0" w:space="0" w:color="auto"/>
            <w:left w:val="none" w:sz="0" w:space="0" w:color="auto"/>
            <w:bottom w:val="none" w:sz="0" w:space="0" w:color="auto"/>
            <w:right w:val="none" w:sz="0" w:space="0" w:color="auto"/>
          </w:divBdr>
        </w:div>
        <w:div w:id="1896961943">
          <w:marLeft w:val="640"/>
          <w:marRight w:val="0"/>
          <w:marTop w:val="0"/>
          <w:marBottom w:val="0"/>
          <w:divBdr>
            <w:top w:val="none" w:sz="0" w:space="0" w:color="auto"/>
            <w:left w:val="none" w:sz="0" w:space="0" w:color="auto"/>
            <w:bottom w:val="none" w:sz="0" w:space="0" w:color="auto"/>
            <w:right w:val="none" w:sz="0" w:space="0" w:color="auto"/>
          </w:divBdr>
        </w:div>
        <w:div w:id="1399595115">
          <w:marLeft w:val="640"/>
          <w:marRight w:val="0"/>
          <w:marTop w:val="0"/>
          <w:marBottom w:val="0"/>
          <w:divBdr>
            <w:top w:val="none" w:sz="0" w:space="0" w:color="auto"/>
            <w:left w:val="none" w:sz="0" w:space="0" w:color="auto"/>
            <w:bottom w:val="none" w:sz="0" w:space="0" w:color="auto"/>
            <w:right w:val="none" w:sz="0" w:space="0" w:color="auto"/>
          </w:divBdr>
        </w:div>
        <w:div w:id="621115782">
          <w:marLeft w:val="640"/>
          <w:marRight w:val="0"/>
          <w:marTop w:val="0"/>
          <w:marBottom w:val="0"/>
          <w:divBdr>
            <w:top w:val="none" w:sz="0" w:space="0" w:color="auto"/>
            <w:left w:val="none" w:sz="0" w:space="0" w:color="auto"/>
            <w:bottom w:val="none" w:sz="0" w:space="0" w:color="auto"/>
            <w:right w:val="none" w:sz="0" w:space="0" w:color="auto"/>
          </w:divBdr>
        </w:div>
        <w:div w:id="483737327">
          <w:marLeft w:val="640"/>
          <w:marRight w:val="0"/>
          <w:marTop w:val="0"/>
          <w:marBottom w:val="0"/>
          <w:divBdr>
            <w:top w:val="none" w:sz="0" w:space="0" w:color="auto"/>
            <w:left w:val="none" w:sz="0" w:space="0" w:color="auto"/>
            <w:bottom w:val="none" w:sz="0" w:space="0" w:color="auto"/>
            <w:right w:val="none" w:sz="0" w:space="0" w:color="auto"/>
          </w:divBdr>
        </w:div>
        <w:div w:id="1837837543">
          <w:marLeft w:val="640"/>
          <w:marRight w:val="0"/>
          <w:marTop w:val="0"/>
          <w:marBottom w:val="0"/>
          <w:divBdr>
            <w:top w:val="none" w:sz="0" w:space="0" w:color="auto"/>
            <w:left w:val="none" w:sz="0" w:space="0" w:color="auto"/>
            <w:bottom w:val="none" w:sz="0" w:space="0" w:color="auto"/>
            <w:right w:val="none" w:sz="0" w:space="0" w:color="auto"/>
          </w:divBdr>
        </w:div>
        <w:div w:id="676268086">
          <w:marLeft w:val="640"/>
          <w:marRight w:val="0"/>
          <w:marTop w:val="0"/>
          <w:marBottom w:val="0"/>
          <w:divBdr>
            <w:top w:val="none" w:sz="0" w:space="0" w:color="auto"/>
            <w:left w:val="none" w:sz="0" w:space="0" w:color="auto"/>
            <w:bottom w:val="none" w:sz="0" w:space="0" w:color="auto"/>
            <w:right w:val="none" w:sz="0" w:space="0" w:color="auto"/>
          </w:divBdr>
        </w:div>
        <w:div w:id="315573280">
          <w:marLeft w:val="640"/>
          <w:marRight w:val="0"/>
          <w:marTop w:val="0"/>
          <w:marBottom w:val="0"/>
          <w:divBdr>
            <w:top w:val="none" w:sz="0" w:space="0" w:color="auto"/>
            <w:left w:val="none" w:sz="0" w:space="0" w:color="auto"/>
            <w:bottom w:val="none" w:sz="0" w:space="0" w:color="auto"/>
            <w:right w:val="none" w:sz="0" w:space="0" w:color="auto"/>
          </w:divBdr>
        </w:div>
        <w:div w:id="942768032">
          <w:marLeft w:val="640"/>
          <w:marRight w:val="0"/>
          <w:marTop w:val="0"/>
          <w:marBottom w:val="0"/>
          <w:divBdr>
            <w:top w:val="none" w:sz="0" w:space="0" w:color="auto"/>
            <w:left w:val="none" w:sz="0" w:space="0" w:color="auto"/>
            <w:bottom w:val="none" w:sz="0" w:space="0" w:color="auto"/>
            <w:right w:val="none" w:sz="0" w:space="0" w:color="auto"/>
          </w:divBdr>
        </w:div>
        <w:div w:id="277296827">
          <w:marLeft w:val="640"/>
          <w:marRight w:val="0"/>
          <w:marTop w:val="0"/>
          <w:marBottom w:val="0"/>
          <w:divBdr>
            <w:top w:val="none" w:sz="0" w:space="0" w:color="auto"/>
            <w:left w:val="none" w:sz="0" w:space="0" w:color="auto"/>
            <w:bottom w:val="none" w:sz="0" w:space="0" w:color="auto"/>
            <w:right w:val="none" w:sz="0" w:space="0" w:color="auto"/>
          </w:divBdr>
        </w:div>
        <w:div w:id="588733629">
          <w:marLeft w:val="640"/>
          <w:marRight w:val="0"/>
          <w:marTop w:val="0"/>
          <w:marBottom w:val="0"/>
          <w:divBdr>
            <w:top w:val="none" w:sz="0" w:space="0" w:color="auto"/>
            <w:left w:val="none" w:sz="0" w:space="0" w:color="auto"/>
            <w:bottom w:val="none" w:sz="0" w:space="0" w:color="auto"/>
            <w:right w:val="none" w:sz="0" w:space="0" w:color="auto"/>
          </w:divBdr>
        </w:div>
        <w:div w:id="513301588">
          <w:marLeft w:val="640"/>
          <w:marRight w:val="0"/>
          <w:marTop w:val="0"/>
          <w:marBottom w:val="0"/>
          <w:divBdr>
            <w:top w:val="none" w:sz="0" w:space="0" w:color="auto"/>
            <w:left w:val="none" w:sz="0" w:space="0" w:color="auto"/>
            <w:bottom w:val="none" w:sz="0" w:space="0" w:color="auto"/>
            <w:right w:val="none" w:sz="0" w:space="0" w:color="auto"/>
          </w:divBdr>
        </w:div>
        <w:div w:id="132527106">
          <w:marLeft w:val="640"/>
          <w:marRight w:val="0"/>
          <w:marTop w:val="0"/>
          <w:marBottom w:val="0"/>
          <w:divBdr>
            <w:top w:val="none" w:sz="0" w:space="0" w:color="auto"/>
            <w:left w:val="none" w:sz="0" w:space="0" w:color="auto"/>
            <w:bottom w:val="none" w:sz="0" w:space="0" w:color="auto"/>
            <w:right w:val="none" w:sz="0" w:space="0" w:color="auto"/>
          </w:divBdr>
        </w:div>
        <w:div w:id="1112171354">
          <w:marLeft w:val="640"/>
          <w:marRight w:val="0"/>
          <w:marTop w:val="0"/>
          <w:marBottom w:val="0"/>
          <w:divBdr>
            <w:top w:val="none" w:sz="0" w:space="0" w:color="auto"/>
            <w:left w:val="none" w:sz="0" w:space="0" w:color="auto"/>
            <w:bottom w:val="none" w:sz="0" w:space="0" w:color="auto"/>
            <w:right w:val="none" w:sz="0" w:space="0" w:color="auto"/>
          </w:divBdr>
        </w:div>
        <w:div w:id="1555968857">
          <w:marLeft w:val="640"/>
          <w:marRight w:val="0"/>
          <w:marTop w:val="0"/>
          <w:marBottom w:val="0"/>
          <w:divBdr>
            <w:top w:val="none" w:sz="0" w:space="0" w:color="auto"/>
            <w:left w:val="none" w:sz="0" w:space="0" w:color="auto"/>
            <w:bottom w:val="none" w:sz="0" w:space="0" w:color="auto"/>
            <w:right w:val="none" w:sz="0" w:space="0" w:color="auto"/>
          </w:divBdr>
        </w:div>
        <w:div w:id="924219278">
          <w:marLeft w:val="640"/>
          <w:marRight w:val="0"/>
          <w:marTop w:val="0"/>
          <w:marBottom w:val="0"/>
          <w:divBdr>
            <w:top w:val="none" w:sz="0" w:space="0" w:color="auto"/>
            <w:left w:val="none" w:sz="0" w:space="0" w:color="auto"/>
            <w:bottom w:val="none" w:sz="0" w:space="0" w:color="auto"/>
            <w:right w:val="none" w:sz="0" w:space="0" w:color="auto"/>
          </w:divBdr>
        </w:div>
        <w:div w:id="757990164">
          <w:marLeft w:val="640"/>
          <w:marRight w:val="0"/>
          <w:marTop w:val="0"/>
          <w:marBottom w:val="0"/>
          <w:divBdr>
            <w:top w:val="none" w:sz="0" w:space="0" w:color="auto"/>
            <w:left w:val="none" w:sz="0" w:space="0" w:color="auto"/>
            <w:bottom w:val="none" w:sz="0" w:space="0" w:color="auto"/>
            <w:right w:val="none" w:sz="0" w:space="0" w:color="auto"/>
          </w:divBdr>
        </w:div>
        <w:div w:id="298072493">
          <w:marLeft w:val="640"/>
          <w:marRight w:val="0"/>
          <w:marTop w:val="0"/>
          <w:marBottom w:val="0"/>
          <w:divBdr>
            <w:top w:val="none" w:sz="0" w:space="0" w:color="auto"/>
            <w:left w:val="none" w:sz="0" w:space="0" w:color="auto"/>
            <w:bottom w:val="none" w:sz="0" w:space="0" w:color="auto"/>
            <w:right w:val="none" w:sz="0" w:space="0" w:color="auto"/>
          </w:divBdr>
        </w:div>
        <w:div w:id="2134013088">
          <w:marLeft w:val="640"/>
          <w:marRight w:val="0"/>
          <w:marTop w:val="0"/>
          <w:marBottom w:val="0"/>
          <w:divBdr>
            <w:top w:val="none" w:sz="0" w:space="0" w:color="auto"/>
            <w:left w:val="none" w:sz="0" w:space="0" w:color="auto"/>
            <w:bottom w:val="none" w:sz="0" w:space="0" w:color="auto"/>
            <w:right w:val="none" w:sz="0" w:space="0" w:color="auto"/>
          </w:divBdr>
        </w:div>
        <w:div w:id="1817185997">
          <w:marLeft w:val="640"/>
          <w:marRight w:val="0"/>
          <w:marTop w:val="0"/>
          <w:marBottom w:val="0"/>
          <w:divBdr>
            <w:top w:val="none" w:sz="0" w:space="0" w:color="auto"/>
            <w:left w:val="none" w:sz="0" w:space="0" w:color="auto"/>
            <w:bottom w:val="none" w:sz="0" w:space="0" w:color="auto"/>
            <w:right w:val="none" w:sz="0" w:space="0" w:color="auto"/>
          </w:divBdr>
        </w:div>
        <w:div w:id="1674188280">
          <w:marLeft w:val="640"/>
          <w:marRight w:val="0"/>
          <w:marTop w:val="0"/>
          <w:marBottom w:val="0"/>
          <w:divBdr>
            <w:top w:val="none" w:sz="0" w:space="0" w:color="auto"/>
            <w:left w:val="none" w:sz="0" w:space="0" w:color="auto"/>
            <w:bottom w:val="none" w:sz="0" w:space="0" w:color="auto"/>
            <w:right w:val="none" w:sz="0" w:space="0" w:color="auto"/>
          </w:divBdr>
        </w:div>
        <w:div w:id="1359310861">
          <w:marLeft w:val="640"/>
          <w:marRight w:val="0"/>
          <w:marTop w:val="0"/>
          <w:marBottom w:val="0"/>
          <w:divBdr>
            <w:top w:val="none" w:sz="0" w:space="0" w:color="auto"/>
            <w:left w:val="none" w:sz="0" w:space="0" w:color="auto"/>
            <w:bottom w:val="none" w:sz="0" w:space="0" w:color="auto"/>
            <w:right w:val="none" w:sz="0" w:space="0" w:color="auto"/>
          </w:divBdr>
        </w:div>
        <w:div w:id="1003778651">
          <w:marLeft w:val="640"/>
          <w:marRight w:val="0"/>
          <w:marTop w:val="0"/>
          <w:marBottom w:val="0"/>
          <w:divBdr>
            <w:top w:val="none" w:sz="0" w:space="0" w:color="auto"/>
            <w:left w:val="none" w:sz="0" w:space="0" w:color="auto"/>
            <w:bottom w:val="none" w:sz="0" w:space="0" w:color="auto"/>
            <w:right w:val="none" w:sz="0" w:space="0" w:color="auto"/>
          </w:divBdr>
        </w:div>
        <w:div w:id="1939100500">
          <w:marLeft w:val="640"/>
          <w:marRight w:val="0"/>
          <w:marTop w:val="0"/>
          <w:marBottom w:val="0"/>
          <w:divBdr>
            <w:top w:val="none" w:sz="0" w:space="0" w:color="auto"/>
            <w:left w:val="none" w:sz="0" w:space="0" w:color="auto"/>
            <w:bottom w:val="none" w:sz="0" w:space="0" w:color="auto"/>
            <w:right w:val="none" w:sz="0" w:space="0" w:color="auto"/>
          </w:divBdr>
        </w:div>
        <w:div w:id="1987278439">
          <w:marLeft w:val="640"/>
          <w:marRight w:val="0"/>
          <w:marTop w:val="0"/>
          <w:marBottom w:val="0"/>
          <w:divBdr>
            <w:top w:val="none" w:sz="0" w:space="0" w:color="auto"/>
            <w:left w:val="none" w:sz="0" w:space="0" w:color="auto"/>
            <w:bottom w:val="none" w:sz="0" w:space="0" w:color="auto"/>
            <w:right w:val="none" w:sz="0" w:space="0" w:color="auto"/>
          </w:divBdr>
        </w:div>
        <w:div w:id="213124529">
          <w:marLeft w:val="640"/>
          <w:marRight w:val="0"/>
          <w:marTop w:val="0"/>
          <w:marBottom w:val="0"/>
          <w:divBdr>
            <w:top w:val="none" w:sz="0" w:space="0" w:color="auto"/>
            <w:left w:val="none" w:sz="0" w:space="0" w:color="auto"/>
            <w:bottom w:val="none" w:sz="0" w:space="0" w:color="auto"/>
            <w:right w:val="none" w:sz="0" w:space="0" w:color="auto"/>
          </w:divBdr>
        </w:div>
        <w:div w:id="2031252677">
          <w:marLeft w:val="640"/>
          <w:marRight w:val="0"/>
          <w:marTop w:val="0"/>
          <w:marBottom w:val="0"/>
          <w:divBdr>
            <w:top w:val="none" w:sz="0" w:space="0" w:color="auto"/>
            <w:left w:val="none" w:sz="0" w:space="0" w:color="auto"/>
            <w:bottom w:val="none" w:sz="0" w:space="0" w:color="auto"/>
            <w:right w:val="none" w:sz="0" w:space="0" w:color="auto"/>
          </w:divBdr>
        </w:div>
        <w:div w:id="1749569179">
          <w:marLeft w:val="640"/>
          <w:marRight w:val="0"/>
          <w:marTop w:val="0"/>
          <w:marBottom w:val="0"/>
          <w:divBdr>
            <w:top w:val="none" w:sz="0" w:space="0" w:color="auto"/>
            <w:left w:val="none" w:sz="0" w:space="0" w:color="auto"/>
            <w:bottom w:val="none" w:sz="0" w:space="0" w:color="auto"/>
            <w:right w:val="none" w:sz="0" w:space="0" w:color="auto"/>
          </w:divBdr>
        </w:div>
        <w:div w:id="1319848590">
          <w:marLeft w:val="640"/>
          <w:marRight w:val="0"/>
          <w:marTop w:val="0"/>
          <w:marBottom w:val="0"/>
          <w:divBdr>
            <w:top w:val="none" w:sz="0" w:space="0" w:color="auto"/>
            <w:left w:val="none" w:sz="0" w:space="0" w:color="auto"/>
            <w:bottom w:val="none" w:sz="0" w:space="0" w:color="auto"/>
            <w:right w:val="none" w:sz="0" w:space="0" w:color="auto"/>
          </w:divBdr>
        </w:div>
        <w:div w:id="1722556798">
          <w:marLeft w:val="640"/>
          <w:marRight w:val="0"/>
          <w:marTop w:val="0"/>
          <w:marBottom w:val="0"/>
          <w:divBdr>
            <w:top w:val="none" w:sz="0" w:space="0" w:color="auto"/>
            <w:left w:val="none" w:sz="0" w:space="0" w:color="auto"/>
            <w:bottom w:val="none" w:sz="0" w:space="0" w:color="auto"/>
            <w:right w:val="none" w:sz="0" w:space="0" w:color="auto"/>
          </w:divBdr>
        </w:div>
        <w:div w:id="2063405294">
          <w:marLeft w:val="640"/>
          <w:marRight w:val="0"/>
          <w:marTop w:val="0"/>
          <w:marBottom w:val="0"/>
          <w:divBdr>
            <w:top w:val="none" w:sz="0" w:space="0" w:color="auto"/>
            <w:left w:val="none" w:sz="0" w:space="0" w:color="auto"/>
            <w:bottom w:val="none" w:sz="0" w:space="0" w:color="auto"/>
            <w:right w:val="none" w:sz="0" w:space="0" w:color="auto"/>
          </w:divBdr>
        </w:div>
        <w:div w:id="1808235906">
          <w:marLeft w:val="640"/>
          <w:marRight w:val="0"/>
          <w:marTop w:val="0"/>
          <w:marBottom w:val="0"/>
          <w:divBdr>
            <w:top w:val="none" w:sz="0" w:space="0" w:color="auto"/>
            <w:left w:val="none" w:sz="0" w:space="0" w:color="auto"/>
            <w:bottom w:val="none" w:sz="0" w:space="0" w:color="auto"/>
            <w:right w:val="none" w:sz="0" w:space="0" w:color="auto"/>
          </w:divBdr>
        </w:div>
        <w:div w:id="900553091">
          <w:marLeft w:val="640"/>
          <w:marRight w:val="0"/>
          <w:marTop w:val="0"/>
          <w:marBottom w:val="0"/>
          <w:divBdr>
            <w:top w:val="none" w:sz="0" w:space="0" w:color="auto"/>
            <w:left w:val="none" w:sz="0" w:space="0" w:color="auto"/>
            <w:bottom w:val="none" w:sz="0" w:space="0" w:color="auto"/>
            <w:right w:val="none" w:sz="0" w:space="0" w:color="auto"/>
          </w:divBdr>
        </w:div>
        <w:div w:id="720982817">
          <w:marLeft w:val="640"/>
          <w:marRight w:val="0"/>
          <w:marTop w:val="0"/>
          <w:marBottom w:val="0"/>
          <w:divBdr>
            <w:top w:val="none" w:sz="0" w:space="0" w:color="auto"/>
            <w:left w:val="none" w:sz="0" w:space="0" w:color="auto"/>
            <w:bottom w:val="none" w:sz="0" w:space="0" w:color="auto"/>
            <w:right w:val="none" w:sz="0" w:space="0" w:color="auto"/>
          </w:divBdr>
        </w:div>
        <w:div w:id="920023475">
          <w:marLeft w:val="640"/>
          <w:marRight w:val="0"/>
          <w:marTop w:val="0"/>
          <w:marBottom w:val="0"/>
          <w:divBdr>
            <w:top w:val="none" w:sz="0" w:space="0" w:color="auto"/>
            <w:left w:val="none" w:sz="0" w:space="0" w:color="auto"/>
            <w:bottom w:val="none" w:sz="0" w:space="0" w:color="auto"/>
            <w:right w:val="none" w:sz="0" w:space="0" w:color="auto"/>
          </w:divBdr>
        </w:div>
        <w:div w:id="960113612">
          <w:marLeft w:val="640"/>
          <w:marRight w:val="0"/>
          <w:marTop w:val="0"/>
          <w:marBottom w:val="0"/>
          <w:divBdr>
            <w:top w:val="none" w:sz="0" w:space="0" w:color="auto"/>
            <w:left w:val="none" w:sz="0" w:space="0" w:color="auto"/>
            <w:bottom w:val="none" w:sz="0" w:space="0" w:color="auto"/>
            <w:right w:val="none" w:sz="0" w:space="0" w:color="auto"/>
          </w:divBdr>
        </w:div>
        <w:div w:id="1182477628">
          <w:marLeft w:val="640"/>
          <w:marRight w:val="0"/>
          <w:marTop w:val="0"/>
          <w:marBottom w:val="0"/>
          <w:divBdr>
            <w:top w:val="none" w:sz="0" w:space="0" w:color="auto"/>
            <w:left w:val="none" w:sz="0" w:space="0" w:color="auto"/>
            <w:bottom w:val="none" w:sz="0" w:space="0" w:color="auto"/>
            <w:right w:val="none" w:sz="0" w:space="0" w:color="auto"/>
          </w:divBdr>
        </w:div>
        <w:div w:id="2119636980">
          <w:marLeft w:val="640"/>
          <w:marRight w:val="0"/>
          <w:marTop w:val="0"/>
          <w:marBottom w:val="0"/>
          <w:divBdr>
            <w:top w:val="none" w:sz="0" w:space="0" w:color="auto"/>
            <w:left w:val="none" w:sz="0" w:space="0" w:color="auto"/>
            <w:bottom w:val="none" w:sz="0" w:space="0" w:color="auto"/>
            <w:right w:val="none" w:sz="0" w:space="0" w:color="auto"/>
          </w:divBdr>
        </w:div>
        <w:div w:id="208147126">
          <w:marLeft w:val="640"/>
          <w:marRight w:val="0"/>
          <w:marTop w:val="0"/>
          <w:marBottom w:val="0"/>
          <w:divBdr>
            <w:top w:val="none" w:sz="0" w:space="0" w:color="auto"/>
            <w:left w:val="none" w:sz="0" w:space="0" w:color="auto"/>
            <w:bottom w:val="none" w:sz="0" w:space="0" w:color="auto"/>
            <w:right w:val="none" w:sz="0" w:space="0" w:color="auto"/>
          </w:divBdr>
        </w:div>
        <w:div w:id="764570632">
          <w:marLeft w:val="640"/>
          <w:marRight w:val="0"/>
          <w:marTop w:val="0"/>
          <w:marBottom w:val="0"/>
          <w:divBdr>
            <w:top w:val="none" w:sz="0" w:space="0" w:color="auto"/>
            <w:left w:val="none" w:sz="0" w:space="0" w:color="auto"/>
            <w:bottom w:val="none" w:sz="0" w:space="0" w:color="auto"/>
            <w:right w:val="none" w:sz="0" w:space="0" w:color="auto"/>
          </w:divBdr>
        </w:div>
        <w:div w:id="328288291">
          <w:marLeft w:val="640"/>
          <w:marRight w:val="0"/>
          <w:marTop w:val="0"/>
          <w:marBottom w:val="0"/>
          <w:divBdr>
            <w:top w:val="none" w:sz="0" w:space="0" w:color="auto"/>
            <w:left w:val="none" w:sz="0" w:space="0" w:color="auto"/>
            <w:bottom w:val="none" w:sz="0" w:space="0" w:color="auto"/>
            <w:right w:val="none" w:sz="0" w:space="0" w:color="auto"/>
          </w:divBdr>
        </w:div>
        <w:div w:id="364141553">
          <w:marLeft w:val="640"/>
          <w:marRight w:val="0"/>
          <w:marTop w:val="0"/>
          <w:marBottom w:val="0"/>
          <w:divBdr>
            <w:top w:val="none" w:sz="0" w:space="0" w:color="auto"/>
            <w:left w:val="none" w:sz="0" w:space="0" w:color="auto"/>
            <w:bottom w:val="none" w:sz="0" w:space="0" w:color="auto"/>
            <w:right w:val="none" w:sz="0" w:space="0" w:color="auto"/>
          </w:divBdr>
        </w:div>
        <w:div w:id="2122528335">
          <w:marLeft w:val="640"/>
          <w:marRight w:val="0"/>
          <w:marTop w:val="0"/>
          <w:marBottom w:val="0"/>
          <w:divBdr>
            <w:top w:val="none" w:sz="0" w:space="0" w:color="auto"/>
            <w:left w:val="none" w:sz="0" w:space="0" w:color="auto"/>
            <w:bottom w:val="none" w:sz="0" w:space="0" w:color="auto"/>
            <w:right w:val="none" w:sz="0" w:space="0" w:color="auto"/>
          </w:divBdr>
        </w:div>
        <w:div w:id="1625574337">
          <w:marLeft w:val="640"/>
          <w:marRight w:val="0"/>
          <w:marTop w:val="0"/>
          <w:marBottom w:val="0"/>
          <w:divBdr>
            <w:top w:val="none" w:sz="0" w:space="0" w:color="auto"/>
            <w:left w:val="none" w:sz="0" w:space="0" w:color="auto"/>
            <w:bottom w:val="none" w:sz="0" w:space="0" w:color="auto"/>
            <w:right w:val="none" w:sz="0" w:space="0" w:color="auto"/>
          </w:divBdr>
        </w:div>
        <w:div w:id="265309176">
          <w:marLeft w:val="640"/>
          <w:marRight w:val="0"/>
          <w:marTop w:val="0"/>
          <w:marBottom w:val="0"/>
          <w:divBdr>
            <w:top w:val="none" w:sz="0" w:space="0" w:color="auto"/>
            <w:left w:val="none" w:sz="0" w:space="0" w:color="auto"/>
            <w:bottom w:val="none" w:sz="0" w:space="0" w:color="auto"/>
            <w:right w:val="none" w:sz="0" w:space="0" w:color="auto"/>
          </w:divBdr>
        </w:div>
        <w:div w:id="1647539999">
          <w:marLeft w:val="640"/>
          <w:marRight w:val="0"/>
          <w:marTop w:val="0"/>
          <w:marBottom w:val="0"/>
          <w:divBdr>
            <w:top w:val="none" w:sz="0" w:space="0" w:color="auto"/>
            <w:left w:val="none" w:sz="0" w:space="0" w:color="auto"/>
            <w:bottom w:val="none" w:sz="0" w:space="0" w:color="auto"/>
            <w:right w:val="none" w:sz="0" w:space="0" w:color="auto"/>
          </w:divBdr>
        </w:div>
        <w:div w:id="898395209">
          <w:marLeft w:val="640"/>
          <w:marRight w:val="0"/>
          <w:marTop w:val="0"/>
          <w:marBottom w:val="0"/>
          <w:divBdr>
            <w:top w:val="none" w:sz="0" w:space="0" w:color="auto"/>
            <w:left w:val="none" w:sz="0" w:space="0" w:color="auto"/>
            <w:bottom w:val="none" w:sz="0" w:space="0" w:color="auto"/>
            <w:right w:val="none" w:sz="0" w:space="0" w:color="auto"/>
          </w:divBdr>
        </w:div>
        <w:div w:id="2032222000">
          <w:marLeft w:val="640"/>
          <w:marRight w:val="0"/>
          <w:marTop w:val="0"/>
          <w:marBottom w:val="0"/>
          <w:divBdr>
            <w:top w:val="none" w:sz="0" w:space="0" w:color="auto"/>
            <w:left w:val="none" w:sz="0" w:space="0" w:color="auto"/>
            <w:bottom w:val="none" w:sz="0" w:space="0" w:color="auto"/>
            <w:right w:val="none" w:sz="0" w:space="0" w:color="auto"/>
          </w:divBdr>
        </w:div>
        <w:div w:id="594048811">
          <w:marLeft w:val="640"/>
          <w:marRight w:val="0"/>
          <w:marTop w:val="0"/>
          <w:marBottom w:val="0"/>
          <w:divBdr>
            <w:top w:val="none" w:sz="0" w:space="0" w:color="auto"/>
            <w:left w:val="none" w:sz="0" w:space="0" w:color="auto"/>
            <w:bottom w:val="none" w:sz="0" w:space="0" w:color="auto"/>
            <w:right w:val="none" w:sz="0" w:space="0" w:color="auto"/>
          </w:divBdr>
        </w:div>
        <w:div w:id="101339197">
          <w:marLeft w:val="640"/>
          <w:marRight w:val="0"/>
          <w:marTop w:val="0"/>
          <w:marBottom w:val="0"/>
          <w:divBdr>
            <w:top w:val="none" w:sz="0" w:space="0" w:color="auto"/>
            <w:left w:val="none" w:sz="0" w:space="0" w:color="auto"/>
            <w:bottom w:val="none" w:sz="0" w:space="0" w:color="auto"/>
            <w:right w:val="none" w:sz="0" w:space="0" w:color="auto"/>
          </w:divBdr>
        </w:div>
        <w:div w:id="2098332250">
          <w:marLeft w:val="640"/>
          <w:marRight w:val="0"/>
          <w:marTop w:val="0"/>
          <w:marBottom w:val="0"/>
          <w:divBdr>
            <w:top w:val="none" w:sz="0" w:space="0" w:color="auto"/>
            <w:left w:val="none" w:sz="0" w:space="0" w:color="auto"/>
            <w:bottom w:val="none" w:sz="0" w:space="0" w:color="auto"/>
            <w:right w:val="none" w:sz="0" w:space="0" w:color="auto"/>
          </w:divBdr>
        </w:div>
        <w:div w:id="741832118">
          <w:marLeft w:val="640"/>
          <w:marRight w:val="0"/>
          <w:marTop w:val="0"/>
          <w:marBottom w:val="0"/>
          <w:divBdr>
            <w:top w:val="none" w:sz="0" w:space="0" w:color="auto"/>
            <w:left w:val="none" w:sz="0" w:space="0" w:color="auto"/>
            <w:bottom w:val="none" w:sz="0" w:space="0" w:color="auto"/>
            <w:right w:val="none" w:sz="0" w:space="0" w:color="auto"/>
          </w:divBdr>
        </w:div>
        <w:div w:id="1093665982">
          <w:marLeft w:val="640"/>
          <w:marRight w:val="0"/>
          <w:marTop w:val="0"/>
          <w:marBottom w:val="0"/>
          <w:divBdr>
            <w:top w:val="none" w:sz="0" w:space="0" w:color="auto"/>
            <w:left w:val="none" w:sz="0" w:space="0" w:color="auto"/>
            <w:bottom w:val="none" w:sz="0" w:space="0" w:color="auto"/>
            <w:right w:val="none" w:sz="0" w:space="0" w:color="auto"/>
          </w:divBdr>
        </w:div>
        <w:div w:id="227495091">
          <w:marLeft w:val="640"/>
          <w:marRight w:val="0"/>
          <w:marTop w:val="0"/>
          <w:marBottom w:val="0"/>
          <w:divBdr>
            <w:top w:val="none" w:sz="0" w:space="0" w:color="auto"/>
            <w:left w:val="none" w:sz="0" w:space="0" w:color="auto"/>
            <w:bottom w:val="none" w:sz="0" w:space="0" w:color="auto"/>
            <w:right w:val="none" w:sz="0" w:space="0" w:color="auto"/>
          </w:divBdr>
        </w:div>
        <w:div w:id="1217594740">
          <w:marLeft w:val="640"/>
          <w:marRight w:val="0"/>
          <w:marTop w:val="0"/>
          <w:marBottom w:val="0"/>
          <w:divBdr>
            <w:top w:val="none" w:sz="0" w:space="0" w:color="auto"/>
            <w:left w:val="none" w:sz="0" w:space="0" w:color="auto"/>
            <w:bottom w:val="none" w:sz="0" w:space="0" w:color="auto"/>
            <w:right w:val="none" w:sz="0" w:space="0" w:color="auto"/>
          </w:divBdr>
        </w:div>
        <w:div w:id="457381056">
          <w:marLeft w:val="640"/>
          <w:marRight w:val="0"/>
          <w:marTop w:val="0"/>
          <w:marBottom w:val="0"/>
          <w:divBdr>
            <w:top w:val="none" w:sz="0" w:space="0" w:color="auto"/>
            <w:left w:val="none" w:sz="0" w:space="0" w:color="auto"/>
            <w:bottom w:val="none" w:sz="0" w:space="0" w:color="auto"/>
            <w:right w:val="none" w:sz="0" w:space="0" w:color="auto"/>
          </w:divBdr>
        </w:div>
      </w:divsChild>
    </w:div>
    <w:div w:id="418213711">
      <w:bodyDiv w:val="1"/>
      <w:marLeft w:val="0"/>
      <w:marRight w:val="0"/>
      <w:marTop w:val="0"/>
      <w:marBottom w:val="0"/>
      <w:divBdr>
        <w:top w:val="none" w:sz="0" w:space="0" w:color="auto"/>
        <w:left w:val="none" w:sz="0" w:space="0" w:color="auto"/>
        <w:bottom w:val="none" w:sz="0" w:space="0" w:color="auto"/>
        <w:right w:val="none" w:sz="0" w:space="0" w:color="auto"/>
      </w:divBdr>
    </w:div>
    <w:div w:id="429860244">
      <w:bodyDiv w:val="1"/>
      <w:marLeft w:val="0"/>
      <w:marRight w:val="0"/>
      <w:marTop w:val="0"/>
      <w:marBottom w:val="0"/>
      <w:divBdr>
        <w:top w:val="none" w:sz="0" w:space="0" w:color="auto"/>
        <w:left w:val="none" w:sz="0" w:space="0" w:color="auto"/>
        <w:bottom w:val="none" w:sz="0" w:space="0" w:color="auto"/>
        <w:right w:val="none" w:sz="0" w:space="0" w:color="auto"/>
      </w:divBdr>
    </w:div>
    <w:div w:id="432432913">
      <w:bodyDiv w:val="1"/>
      <w:marLeft w:val="0"/>
      <w:marRight w:val="0"/>
      <w:marTop w:val="0"/>
      <w:marBottom w:val="0"/>
      <w:divBdr>
        <w:top w:val="none" w:sz="0" w:space="0" w:color="auto"/>
        <w:left w:val="none" w:sz="0" w:space="0" w:color="auto"/>
        <w:bottom w:val="none" w:sz="0" w:space="0" w:color="auto"/>
        <w:right w:val="none" w:sz="0" w:space="0" w:color="auto"/>
      </w:divBdr>
      <w:divsChild>
        <w:div w:id="1391998067">
          <w:marLeft w:val="480"/>
          <w:marRight w:val="0"/>
          <w:marTop w:val="0"/>
          <w:marBottom w:val="0"/>
          <w:divBdr>
            <w:top w:val="none" w:sz="0" w:space="0" w:color="auto"/>
            <w:left w:val="none" w:sz="0" w:space="0" w:color="auto"/>
            <w:bottom w:val="none" w:sz="0" w:space="0" w:color="auto"/>
            <w:right w:val="none" w:sz="0" w:space="0" w:color="auto"/>
          </w:divBdr>
        </w:div>
        <w:div w:id="210502451">
          <w:marLeft w:val="480"/>
          <w:marRight w:val="0"/>
          <w:marTop w:val="0"/>
          <w:marBottom w:val="0"/>
          <w:divBdr>
            <w:top w:val="none" w:sz="0" w:space="0" w:color="auto"/>
            <w:left w:val="none" w:sz="0" w:space="0" w:color="auto"/>
            <w:bottom w:val="none" w:sz="0" w:space="0" w:color="auto"/>
            <w:right w:val="none" w:sz="0" w:space="0" w:color="auto"/>
          </w:divBdr>
        </w:div>
        <w:div w:id="475293491">
          <w:marLeft w:val="480"/>
          <w:marRight w:val="0"/>
          <w:marTop w:val="0"/>
          <w:marBottom w:val="0"/>
          <w:divBdr>
            <w:top w:val="none" w:sz="0" w:space="0" w:color="auto"/>
            <w:left w:val="none" w:sz="0" w:space="0" w:color="auto"/>
            <w:bottom w:val="none" w:sz="0" w:space="0" w:color="auto"/>
            <w:right w:val="none" w:sz="0" w:space="0" w:color="auto"/>
          </w:divBdr>
        </w:div>
        <w:div w:id="41447855">
          <w:marLeft w:val="480"/>
          <w:marRight w:val="0"/>
          <w:marTop w:val="0"/>
          <w:marBottom w:val="0"/>
          <w:divBdr>
            <w:top w:val="none" w:sz="0" w:space="0" w:color="auto"/>
            <w:left w:val="none" w:sz="0" w:space="0" w:color="auto"/>
            <w:bottom w:val="none" w:sz="0" w:space="0" w:color="auto"/>
            <w:right w:val="none" w:sz="0" w:space="0" w:color="auto"/>
          </w:divBdr>
        </w:div>
        <w:div w:id="1035469780">
          <w:marLeft w:val="480"/>
          <w:marRight w:val="0"/>
          <w:marTop w:val="0"/>
          <w:marBottom w:val="0"/>
          <w:divBdr>
            <w:top w:val="none" w:sz="0" w:space="0" w:color="auto"/>
            <w:left w:val="none" w:sz="0" w:space="0" w:color="auto"/>
            <w:bottom w:val="none" w:sz="0" w:space="0" w:color="auto"/>
            <w:right w:val="none" w:sz="0" w:space="0" w:color="auto"/>
          </w:divBdr>
        </w:div>
        <w:div w:id="708727556">
          <w:marLeft w:val="480"/>
          <w:marRight w:val="0"/>
          <w:marTop w:val="0"/>
          <w:marBottom w:val="0"/>
          <w:divBdr>
            <w:top w:val="none" w:sz="0" w:space="0" w:color="auto"/>
            <w:left w:val="none" w:sz="0" w:space="0" w:color="auto"/>
            <w:bottom w:val="none" w:sz="0" w:space="0" w:color="auto"/>
            <w:right w:val="none" w:sz="0" w:space="0" w:color="auto"/>
          </w:divBdr>
        </w:div>
        <w:div w:id="350374700">
          <w:marLeft w:val="480"/>
          <w:marRight w:val="0"/>
          <w:marTop w:val="0"/>
          <w:marBottom w:val="0"/>
          <w:divBdr>
            <w:top w:val="none" w:sz="0" w:space="0" w:color="auto"/>
            <w:left w:val="none" w:sz="0" w:space="0" w:color="auto"/>
            <w:bottom w:val="none" w:sz="0" w:space="0" w:color="auto"/>
            <w:right w:val="none" w:sz="0" w:space="0" w:color="auto"/>
          </w:divBdr>
        </w:div>
        <w:div w:id="368841842">
          <w:marLeft w:val="480"/>
          <w:marRight w:val="0"/>
          <w:marTop w:val="0"/>
          <w:marBottom w:val="0"/>
          <w:divBdr>
            <w:top w:val="none" w:sz="0" w:space="0" w:color="auto"/>
            <w:left w:val="none" w:sz="0" w:space="0" w:color="auto"/>
            <w:bottom w:val="none" w:sz="0" w:space="0" w:color="auto"/>
            <w:right w:val="none" w:sz="0" w:space="0" w:color="auto"/>
          </w:divBdr>
        </w:div>
        <w:div w:id="1705212526">
          <w:marLeft w:val="480"/>
          <w:marRight w:val="0"/>
          <w:marTop w:val="0"/>
          <w:marBottom w:val="0"/>
          <w:divBdr>
            <w:top w:val="none" w:sz="0" w:space="0" w:color="auto"/>
            <w:left w:val="none" w:sz="0" w:space="0" w:color="auto"/>
            <w:bottom w:val="none" w:sz="0" w:space="0" w:color="auto"/>
            <w:right w:val="none" w:sz="0" w:space="0" w:color="auto"/>
          </w:divBdr>
        </w:div>
        <w:div w:id="385836534">
          <w:marLeft w:val="480"/>
          <w:marRight w:val="0"/>
          <w:marTop w:val="0"/>
          <w:marBottom w:val="0"/>
          <w:divBdr>
            <w:top w:val="none" w:sz="0" w:space="0" w:color="auto"/>
            <w:left w:val="none" w:sz="0" w:space="0" w:color="auto"/>
            <w:bottom w:val="none" w:sz="0" w:space="0" w:color="auto"/>
            <w:right w:val="none" w:sz="0" w:space="0" w:color="auto"/>
          </w:divBdr>
        </w:div>
        <w:div w:id="2140995705">
          <w:marLeft w:val="480"/>
          <w:marRight w:val="0"/>
          <w:marTop w:val="0"/>
          <w:marBottom w:val="0"/>
          <w:divBdr>
            <w:top w:val="none" w:sz="0" w:space="0" w:color="auto"/>
            <w:left w:val="none" w:sz="0" w:space="0" w:color="auto"/>
            <w:bottom w:val="none" w:sz="0" w:space="0" w:color="auto"/>
            <w:right w:val="none" w:sz="0" w:space="0" w:color="auto"/>
          </w:divBdr>
        </w:div>
        <w:div w:id="931670713">
          <w:marLeft w:val="480"/>
          <w:marRight w:val="0"/>
          <w:marTop w:val="0"/>
          <w:marBottom w:val="0"/>
          <w:divBdr>
            <w:top w:val="none" w:sz="0" w:space="0" w:color="auto"/>
            <w:left w:val="none" w:sz="0" w:space="0" w:color="auto"/>
            <w:bottom w:val="none" w:sz="0" w:space="0" w:color="auto"/>
            <w:right w:val="none" w:sz="0" w:space="0" w:color="auto"/>
          </w:divBdr>
        </w:div>
        <w:div w:id="1481579053">
          <w:marLeft w:val="480"/>
          <w:marRight w:val="0"/>
          <w:marTop w:val="0"/>
          <w:marBottom w:val="0"/>
          <w:divBdr>
            <w:top w:val="none" w:sz="0" w:space="0" w:color="auto"/>
            <w:left w:val="none" w:sz="0" w:space="0" w:color="auto"/>
            <w:bottom w:val="none" w:sz="0" w:space="0" w:color="auto"/>
            <w:right w:val="none" w:sz="0" w:space="0" w:color="auto"/>
          </w:divBdr>
        </w:div>
        <w:div w:id="1499661322">
          <w:marLeft w:val="480"/>
          <w:marRight w:val="0"/>
          <w:marTop w:val="0"/>
          <w:marBottom w:val="0"/>
          <w:divBdr>
            <w:top w:val="none" w:sz="0" w:space="0" w:color="auto"/>
            <w:left w:val="none" w:sz="0" w:space="0" w:color="auto"/>
            <w:bottom w:val="none" w:sz="0" w:space="0" w:color="auto"/>
            <w:right w:val="none" w:sz="0" w:space="0" w:color="auto"/>
          </w:divBdr>
        </w:div>
        <w:div w:id="72627142">
          <w:marLeft w:val="480"/>
          <w:marRight w:val="0"/>
          <w:marTop w:val="0"/>
          <w:marBottom w:val="0"/>
          <w:divBdr>
            <w:top w:val="none" w:sz="0" w:space="0" w:color="auto"/>
            <w:left w:val="none" w:sz="0" w:space="0" w:color="auto"/>
            <w:bottom w:val="none" w:sz="0" w:space="0" w:color="auto"/>
            <w:right w:val="none" w:sz="0" w:space="0" w:color="auto"/>
          </w:divBdr>
        </w:div>
        <w:div w:id="48110622">
          <w:marLeft w:val="480"/>
          <w:marRight w:val="0"/>
          <w:marTop w:val="0"/>
          <w:marBottom w:val="0"/>
          <w:divBdr>
            <w:top w:val="none" w:sz="0" w:space="0" w:color="auto"/>
            <w:left w:val="none" w:sz="0" w:space="0" w:color="auto"/>
            <w:bottom w:val="none" w:sz="0" w:space="0" w:color="auto"/>
            <w:right w:val="none" w:sz="0" w:space="0" w:color="auto"/>
          </w:divBdr>
        </w:div>
      </w:divsChild>
    </w:div>
    <w:div w:id="434449481">
      <w:bodyDiv w:val="1"/>
      <w:marLeft w:val="0"/>
      <w:marRight w:val="0"/>
      <w:marTop w:val="0"/>
      <w:marBottom w:val="0"/>
      <w:divBdr>
        <w:top w:val="none" w:sz="0" w:space="0" w:color="auto"/>
        <w:left w:val="none" w:sz="0" w:space="0" w:color="auto"/>
        <w:bottom w:val="none" w:sz="0" w:space="0" w:color="auto"/>
        <w:right w:val="none" w:sz="0" w:space="0" w:color="auto"/>
      </w:divBdr>
    </w:div>
    <w:div w:id="435055876">
      <w:bodyDiv w:val="1"/>
      <w:marLeft w:val="0"/>
      <w:marRight w:val="0"/>
      <w:marTop w:val="0"/>
      <w:marBottom w:val="0"/>
      <w:divBdr>
        <w:top w:val="none" w:sz="0" w:space="0" w:color="auto"/>
        <w:left w:val="none" w:sz="0" w:space="0" w:color="auto"/>
        <w:bottom w:val="none" w:sz="0" w:space="0" w:color="auto"/>
        <w:right w:val="none" w:sz="0" w:space="0" w:color="auto"/>
      </w:divBdr>
      <w:divsChild>
        <w:div w:id="494493487">
          <w:marLeft w:val="480"/>
          <w:marRight w:val="0"/>
          <w:marTop w:val="0"/>
          <w:marBottom w:val="0"/>
          <w:divBdr>
            <w:top w:val="none" w:sz="0" w:space="0" w:color="auto"/>
            <w:left w:val="none" w:sz="0" w:space="0" w:color="auto"/>
            <w:bottom w:val="none" w:sz="0" w:space="0" w:color="auto"/>
            <w:right w:val="none" w:sz="0" w:space="0" w:color="auto"/>
          </w:divBdr>
        </w:div>
        <w:div w:id="1344556224">
          <w:marLeft w:val="480"/>
          <w:marRight w:val="0"/>
          <w:marTop w:val="0"/>
          <w:marBottom w:val="0"/>
          <w:divBdr>
            <w:top w:val="none" w:sz="0" w:space="0" w:color="auto"/>
            <w:left w:val="none" w:sz="0" w:space="0" w:color="auto"/>
            <w:bottom w:val="none" w:sz="0" w:space="0" w:color="auto"/>
            <w:right w:val="none" w:sz="0" w:space="0" w:color="auto"/>
          </w:divBdr>
        </w:div>
        <w:div w:id="1580941612">
          <w:marLeft w:val="480"/>
          <w:marRight w:val="0"/>
          <w:marTop w:val="0"/>
          <w:marBottom w:val="0"/>
          <w:divBdr>
            <w:top w:val="none" w:sz="0" w:space="0" w:color="auto"/>
            <w:left w:val="none" w:sz="0" w:space="0" w:color="auto"/>
            <w:bottom w:val="none" w:sz="0" w:space="0" w:color="auto"/>
            <w:right w:val="none" w:sz="0" w:space="0" w:color="auto"/>
          </w:divBdr>
        </w:div>
        <w:div w:id="1812866589">
          <w:marLeft w:val="480"/>
          <w:marRight w:val="0"/>
          <w:marTop w:val="0"/>
          <w:marBottom w:val="0"/>
          <w:divBdr>
            <w:top w:val="none" w:sz="0" w:space="0" w:color="auto"/>
            <w:left w:val="none" w:sz="0" w:space="0" w:color="auto"/>
            <w:bottom w:val="none" w:sz="0" w:space="0" w:color="auto"/>
            <w:right w:val="none" w:sz="0" w:space="0" w:color="auto"/>
          </w:divBdr>
        </w:div>
        <w:div w:id="1354380566">
          <w:marLeft w:val="480"/>
          <w:marRight w:val="0"/>
          <w:marTop w:val="0"/>
          <w:marBottom w:val="0"/>
          <w:divBdr>
            <w:top w:val="none" w:sz="0" w:space="0" w:color="auto"/>
            <w:left w:val="none" w:sz="0" w:space="0" w:color="auto"/>
            <w:bottom w:val="none" w:sz="0" w:space="0" w:color="auto"/>
            <w:right w:val="none" w:sz="0" w:space="0" w:color="auto"/>
          </w:divBdr>
        </w:div>
        <w:div w:id="1427337606">
          <w:marLeft w:val="480"/>
          <w:marRight w:val="0"/>
          <w:marTop w:val="0"/>
          <w:marBottom w:val="0"/>
          <w:divBdr>
            <w:top w:val="none" w:sz="0" w:space="0" w:color="auto"/>
            <w:left w:val="none" w:sz="0" w:space="0" w:color="auto"/>
            <w:bottom w:val="none" w:sz="0" w:space="0" w:color="auto"/>
            <w:right w:val="none" w:sz="0" w:space="0" w:color="auto"/>
          </w:divBdr>
        </w:div>
        <w:div w:id="1800537988">
          <w:marLeft w:val="480"/>
          <w:marRight w:val="0"/>
          <w:marTop w:val="0"/>
          <w:marBottom w:val="0"/>
          <w:divBdr>
            <w:top w:val="none" w:sz="0" w:space="0" w:color="auto"/>
            <w:left w:val="none" w:sz="0" w:space="0" w:color="auto"/>
            <w:bottom w:val="none" w:sz="0" w:space="0" w:color="auto"/>
            <w:right w:val="none" w:sz="0" w:space="0" w:color="auto"/>
          </w:divBdr>
        </w:div>
        <w:div w:id="2133936420">
          <w:marLeft w:val="480"/>
          <w:marRight w:val="0"/>
          <w:marTop w:val="0"/>
          <w:marBottom w:val="0"/>
          <w:divBdr>
            <w:top w:val="none" w:sz="0" w:space="0" w:color="auto"/>
            <w:left w:val="none" w:sz="0" w:space="0" w:color="auto"/>
            <w:bottom w:val="none" w:sz="0" w:space="0" w:color="auto"/>
            <w:right w:val="none" w:sz="0" w:space="0" w:color="auto"/>
          </w:divBdr>
        </w:div>
        <w:div w:id="791092251">
          <w:marLeft w:val="480"/>
          <w:marRight w:val="0"/>
          <w:marTop w:val="0"/>
          <w:marBottom w:val="0"/>
          <w:divBdr>
            <w:top w:val="none" w:sz="0" w:space="0" w:color="auto"/>
            <w:left w:val="none" w:sz="0" w:space="0" w:color="auto"/>
            <w:bottom w:val="none" w:sz="0" w:space="0" w:color="auto"/>
            <w:right w:val="none" w:sz="0" w:space="0" w:color="auto"/>
          </w:divBdr>
        </w:div>
        <w:div w:id="2090298773">
          <w:marLeft w:val="480"/>
          <w:marRight w:val="0"/>
          <w:marTop w:val="0"/>
          <w:marBottom w:val="0"/>
          <w:divBdr>
            <w:top w:val="none" w:sz="0" w:space="0" w:color="auto"/>
            <w:left w:val="none" w:sz="0" w:space="0" w:color="auto"/>
            <w:bottom w:val="none" w:sz="0" w:space="0" w:color="auto"/>
            <w:right w:val="none" w:sz="0" w:space="0" w:color="auto"/>
          </w:divBdr>
        </w:div>
        <w:div w:id="1128738386">
          <w:marLeft w:val="480"/>
          <w:marRight w:val="0"/>
          <w:marTop w:val="0"/>
          <w:marBottom w:val="0"/>
          <w:divBdr>
            <w:top w:val="none" w:sz="0" w:space="0" w:color="auto"/>
            <w:left w:val="none" w:sz="0" w:space="0" w:color="auto"/>
            <w:bottom w:val="none" w:sz="0" w:space="0" w:color="auto"/>
            <w:right w:val="none" w:sz="0" w:space="0" w:color="auto"/>
          </w:divBdr>
        </w:div>
        <w:div w:id="864293630">
          <w:marLeft w:val="480"/>
          <w:marRight w:val="0"/>
          <w:marTop w:val="0"/>
          <w:marBottom w:val="0"/>
          <w:divBdr>
            <w:top w:val="none" w:sz="0" w:space="0" w:color="auto"/>
            <w:left w:val="none" w:sz="0" w:space="0" w:color="auto"/>
            <w:bottom w:val="none" w:sz="0" w:space="0" w:color="auto"/>
            <w:right w:val="none" w:sz="0" w:space="0" w:color="auto"/>
          </w:divBdr>
        </w:div>
        <w:div w:id="904218262">
          <w:marLeft w:val="480"/>
          <w:marRight w:val="0"/>
          <w:marTop w:val="0"/>
          <w:marBottom w:val="0"/>
          <w:divBdr>
            <w:top w:val="none" w:sz="0" w:space="0" w:color="auto"/>
            <w:left w:val="none" w:sz="0" w:space="0" w:color="auto"/>
            <w:bottom w:val="none" w:sz="0" w:space="0" w:color="auto"/>
            <w:right w:val="none" w:sz="0" w:space="0" w:color="auto"/>
          </w:divBdr>
        </w:div>
        <w:div w:id="1433285860">
          <w:marLeft w:val="480"/>
          <w:marRight w:val="0"/>
          <w:marTop w:val="0"/>
          <w:marBottom w:val="0"/>
          <w:divBdr>
            <w:top w:val="none" w:sz="0" w:space="0" w:color="auto"/>
            <w:left w:val="none" w:sz="0" w:space="0" w:color="auto"/>
            <w:bottom w:val="none" w:sz="0" w:space="0" w:color="auto"/>
            <w:right w:val="none" w:sz="0" w:space="0" w:color="auto"/>
          </w:divBdr>
        </w:div>
        <w:div w:id="523594091">
          <w:marLeft w:val="480"/>
          <w:marRight w:val="0"/>
          <w:marTop w:val="0"/>
          <w:marBottom w:val="0"/>
          <w:divBdr>
            <w:top w:val="none" w:sz="0" w:space="0" w:color="auto"/>
            <w:left w:val="none" w:sz="0" w:space="0" w:color="auto"/>
            <w:bottom w:val="none" w:sz="0" w:space="0" w:color="auto"/>
            <w:right w:val="none" w:sz="0" w:space="0" w:color="auto"/>
          </w:divBdr>
        </w:div>
        <w:div w:id="1786341315">
          <w:marLeft w:val="480"/>
          <w:marRight w:val="0"/>
          <w:marTop w:val="0"/>
          <w:marBottom w:val="0"/>
          <w:divBdr>
            <w:top w:val="none" w:sz="0" w:space="0" w:color="auto"/>
            <w:left w:val="none" w:sz="0" w:space="0" w:color="auto"/>
            <w:bottom w:val="none" w:sz="0" w:space="0" w:color="auto"/>
            <w:right w:val="none" w:sz="0" w:space="0" w:color="auto"/>
          </w:divBdr>
        </w:div>
        <w:div w:id="2001619744">
          <w:marLeft w:val="480"/>
          <w:marRight w:val="0"/>
          <w:marTop w:val="0"/>
          <w:marBottom w:val="0"/>
          <w:divBdr>
            <w:top w:val="none" w:sz="0" w:space="0" w:color="auto"/>
            <w:left w:val="none" w:sz="0" w:space="0" w:color="auto"/>
            <w:bottom w:val="none" w:sz="0" w:space="0" w:color="auto"/>
            <w:right w:val="none" w:sz="0" w:space="0" w:color="auto"/>
          </w:divBdr>
        </w:div>
        <w:div w:id="564028159">
          <w:marLeft w:val="480"/>
          <w:marRight w:val="0"/>
          <w:marTop w:val="0"/>
          <w:marBottom w:val="0"/>
          <w:divBdr>
            <w:top w:val="none" w:sz="0" w:space="0" w:color="auto"/>
            <w:left w:val="none" w:sz="0" w:space="0" w:color="auto"/>
            <w:bottom w:val="none" w:sz="0" w:space="0" w:color="auto"/>
            <w:right w:val="none" w:sz="0" w:space="0" w:color="auto"/>
          </w:divBdr>
        </w:div>
        <w:div w:id="1933320138">
          <w:marLeft w:val="480"/>
          <w:marRight w:val="0"/>
          <w:marTop w:val="0"/>
          <w:marBottom w:val="0"/>
          <w:divBdr>
            <w:top w:val="none" w:sz="0" w:space="0" w:color="auto"/>
            <w:left w:val="none" w:sz="0" w:space="0" w:color="auto"/>
            <w:bottom w:val="none" w:sz="0" w:space="0" w:color="auto"/>
            <w:right w:val="none" w:sz="0" w:space="0" w:color="auto"/>
          </w:divBdr>
        </w:div>
        <w:div w:id="281035579">
          <w:marLeft w:val="480"/>
          <w:marRight w:val="0"/>
          <w:marTop w:val="0"/>
          <w:marBottom w:val="0"/>
          <w:divBdr>
            <w:top w:val="none" w:sz="0" w:space="0" w:color="auto"/>
            <w:left w:val="none" w:sz="0" w:space="0" w:color="auto"/>
            <w:bottom w:val="none" w:sz="0" w:space="0" w:color="auto"/>
            <w:right w:val="none" w:sz="0" w:space="0" w:color="auto"/>
          </w:divBdr>
        </w:div>
        <w:div w:id="1468663168">
          <w:marLeft w:val="480"/>
          <w:marRight w:val="0"/>
          <w:marTop w:val="0"/>
          <w:marBottom w:val="0"/>
          <w:divBdr>
            <w:top w:val="none" w:sz="0" w:space="0" w:color="auto"/>
            <w:left w:val="none" w:sz="0" w:space="0" w:color="auto"/>
            <w:bottom w:val="none" w:sz="0" w:space="0" w:color="auto"/>
            <w:right w:val="none" w:sz="0" w:space="0" w:color="auto"/>
          </w:divBdr>
        </w:div>
        <w:div w:id="1895508645">
          <w:marLeft w:val="480"/>
          <w:marRight w:val="0"/>
          <w:marTop w:val="0"/>
          <w:marBottom w:val="0"/>
          <w:divBdr>
            <w:top w:val="none" w:sz="0" w:space="0" w:color="auto"/>
            <w:left w:val="none" w:sz="0" w:space="0" w:color="auto"/>
            <w:bottom w:val="none" w:sz="0" w:space="0" w:color="auto"/>
            <w:right w:val="none" w:sz="0" w:space="0" w:color="auto"/>
          </w:divBdr>
        </w:div>
        <w:div w:id="1319653003">
          <w:marLeft w:val="480"/>
          <w:marRight w:val="0"/>
          <w:marTop w:val="0"/>
          <w:marBottom w:val="0"/>
          <w:divBdr>
            <w:top w:val="none" w:sz="0" w:space="0" w:color="auto"/>
            <w:left w:val="none" w:sz="0" w:space="0" w:color="auto"/>
            <w:bottom w:val="none" w:sz="0" w:space="0" w:color="auto"/>
            <w:right w:val="none" w:sz="0" w:space="0" w:color="auto"/>
          </w:divBdr>
        </w:div>
        <w:div w:id="361170807">
          <w:marLeft w:val="480"/>
          <w:marRight w:val="0"/>
          <w:marTop w:val="0"/>
          <w:marBottom w:val="0"/>
          <w:divBdr>
            <w:top w:val="none" w:sz="0" w:space="0" w:color="auto"/>
            <w:left w:val="none" w:sz="0" w:space="0" w:color="auto"/>
            <w:bottom w:val="none" w:sz="0" w:space="0" w:color="auto"/>
            <w:right w:val="none" w:sz="0" w:space="0" w:color="auto"/>
          </w:divBdr>
        </w:div>
        <w:div w:id="1100024894">
          <w:marLeft w:val="480"/>
          <w:marRight w:val="0"/>
          <w:marTop w:val="0"/>
          <w:marBottom w:val="0"/>
          <w:divBdr>
            <w:top w:val="none" w:sz="0" w:space="0" w:color="auto"/>
            <w:left w:val="none" w:sz="0" w:space="0" w:color="auto"/>
            <w:bottom w:val="none" w:sz="0" w:space="0" w:color="auto"/>
            <w:right w:val="none" w:sz="0" w:space="0" w:color="auto"/>
          </w:divBdr>
        </w:div>
        <w:div w:id="187913417">
          <w:marLeft w:val="480"/>
          <w:marRight w:val="0"/>
          <w:marTop w:val="0"/>
          <w:marBottom w:val="0"/>
          <w:divBdr>
            <w:top w:val="none" w:sz="0" w:space="0" w:color="auto"/>
            <w:left w:val="none" w:sz="0" w:space="0" w:color="auto"/>
            <w:bottom w:val="none" w:sz="0" w:space="0" w:color="auto"/>
            <w:right w:val="none" w:sz="0" w:space="0" w:color="auto"/>
          </w:divBdr>
        </w:div>
        <w:div w:id="1960187271">
          <w:marLeft w:val="480"/>
          <w:marRight w:val="0"/>
          <w:marTop w:val="0"/>
          <w:marBottom w:val="0"/>
          <w:divBdr>
            <w:top w:val="none" w:sz="0" w:space="0" w:color="auto"/>
            <w:left w:val="none" w:sz="0" w:space="0" w:color="auto"/>
            <w:bottom w:val="none" w:sz="0" w:space="0" w:color="auto"/>
            <w:right w:val="none" w:sz="0" w:space="0" w:color="auto"/>
          </w:divBdr>
        </w:div>
        <w:div w:id="168447596">
          <w:marLeft w:val="480"/>
          <w:marRight w:val="0"/>
          <w:marTop w:val="0"/>
          <w:marBottom w:val="0"/>
          <w:divBdr>
            <w:top w:val="none" w:sz="0" w:space="0" w:color="auto"/>
            <w:left w:val="none" w:sz="0" w:space="0" w:color="auto"/>
            <w:bottom w:val="none" w:sz="0" w:space="0" w:color="auto"/>
            <w:right w:val="none" w:sz="0" w:space="0" w:color="auto"/>
          </w:divBdr>
        </w:div>
        <w:div w:id="2103799316">
          <w:marLeft w:val="480"/>
          <w:marRight w:val="0"/>
          <w:marTop w:val="0"/>
          <w:marBottom w:val="0"/>
          <w:divBdr>
            <w:top w:val="none" w:sz="0" w:space="0" w:color="auto"/>
            <w:left w:val="none" w:sz="0" w:space="0" w:color="auto"/>
            <w:bottom w:val="none" w:sz="0" w:space="0" w:color="auto"/>
            <w:right w:val="none" w:sz="0" w:space="0" w:color="auto"/>
          </w:divBdr>
        </w:div>
        <w:div w:id="1102263162">
          <w:marLeft w:val="480"/>
          <w:marRight w:val="0"/>
          <w:marTop w:val="0"/>
          <w:marBottom w:val="0"/>
          <w:divBdr>
            <w:top w:val="none" w:sz="0" w:space="0" w:color="auto"/>
            <w:left w:val="none" w:sz="0" w:space="0" w:color="auto"/>
            <w:bottom w:val="none" w:sz="0" w:space="0" w:color="auto"/>
            <w:right w:val="none" w:sz="0" w:space="0" w:color="auto"/>
          </w:divBdr>
        </w:div>
        <w:div w:id="410006782">
          <w:marLeft w:val="480"/>
          <w:marRight w:val="0"/>
          <w:marTop w:val="0"/>
          <w:marBottom w:val="0"/>
          <w:divBdr>
            <w:top w:val="none" w:sz="0" w:space="0" w:color="auto"/>
            <w:left w:val="none" w:sz="0" w:space="0" w:color="auto"/>
            <w:bottom w:val="none" w:sz="0" w:space="0" w:color="auto"/>
            <w:right w:val="none" w:sz="0" w:space="0" w:color="auto"/>
          </w:divBdr>
        </w:div>
        <w:div w:id="249117277">
          <w:marLeft w:val="480"/>
          <w:marRight w:val="0"/>
          <w:marTop w:val="0"/>
          <w:marBottom w:val="0"/>
          <w:divBdr>
            <w:top w:val="none" w:sz="0" w:space="0" w:color="auto"/>
            <w:left w:val="none" w:sz="0" w:space="0" w:color="auto"/>
            <w:bottom w:val="none" w:sz="0" w:space="0" w:color="auto"/>
            <w:right w:val="none" w:sz="0" w:space="0" w:color="auto"/>
          </w:divBdr>
        </w:div>
        <w:div w:id="1447314191">
          <w:marLeft w:val="480"/>
          <w:marRight w:val="0"/>
          <w:marTop w:val="0"/>
          <w:marBottom w:val="0"/>
          <w:divBdr>
            <w:top w:val="none" w:sz="0" w:space="0" w:color="auto"/>
            <w:left w:val="none" w:sz="0" w:space="0" w:color="auto"/>
            <w:bottom w:val="none" w:sz="0" w:space="0" w:color="auto"/>
            <w:right w:val="none" w:sz="0" w:space="0" w:color="auto"/>
          </w:divBdr>
        </w:div>
        <w:div w:id="1394615982">
          <w:marLeft w:val="480"/>
          <w:marRight w:val="0"/>
          <w:marTop w:val="0"/>
          <w:marBottom w:val="0"/>
          <w:divBdr>
            <w:top w:val="none" w:sz="0" w:space="0" w:color="auto"/>
            <w:left w:val="none" w:sz="0" w:space="0" w:color="auto"/>
            <w:bottom w:val="none" w:sz="0" w:space="0" w:color="auto"/>
            <w:right w:val="none" w:sz="0" w:space="0" w:color="auto"/>
          </w:divBdr>
        </w:div>
        <w:div w:id="1046563461">
          <w:marLeft w:val="480"/>
          <w:marRight w:val="0"/>
          <w:marTop w:val="0"/>
          <w:marBottom w:val="0"/>
          <w:divBdr>
            <w:top w:val="none" w:sz="0" w:space="0" w:color="auto"/>
            <w:left w:val="none" w:sz="0" w:space="0" w:color="auto"/>
            <w:bottom w:val="none" w:sz="0" w:space="0" w:color="auto"/>
            <w:right w:val="none" w:sz="0" w:space="0" w:color="auto"/>
          </w:divBdr>
        </w:div>
        <w:div w:id="589235570">
          <w:marLeft w:val="480"/>
          <w:marRight w:val="0"/>
          <w:marTop w:val="0"/>
          <w:marBottom w:val="0"/>
          <w:divBdr>
            <w:top w:val="none" w:sz="0" w:space="0" w:color="auto"/>
            <w:left w:val="none" w:sz="0" w:space="0" w:color="auto"/>
            <w:bottom w:val="none" w:sz="0" w:space="0" w:color="auto"/>
            <w:right w:val="none" w:sz="0" w:space="0" w:color="auto"/>
          </w:divBdr>
        </w:div>
        <w:div w:id="1663778857">
          <w:marLeft w:val="480"/>
          <w:marRight w:val="0"/>
          <w:marTop w:val="0"/>
          <w:marBottom w:val="0"/>
          <w:divBdr>
            <w:top w:val="none" w:sz="0" w:space="0" w:color="auto"/>
            <w:left w:val="none" w:sz="0" w:space="0" w:color="auto"/>
            <w:bottom w:val="none" w:sz="0" w:space="0" w:color="auto"/>
            <w:right w:val="none" w:sz="0" w:space="0" w:color="auto"/>
          </w:divBdr>
        </w:div>
        <w:div w:id="678584351">
          <w:marLeft w:val="480"/>
          <w:marRight w:val="0"/>
          <w:marTop w:val="0"/>
          <w:marBottom w:val="0"/>
          <w:divBdr>
            <w:top w:val="none" w:sz="0" w:space="0" w:color="auto"/>
            <w:left w:val="none" w:sz="0" w:space="0" w:color="auto"/>
            <w:bottom w:val="none" w:sz="0" w:space="0" w:color="auto"/>
            <w:right w:val="none" w:sz="0" w:space="0" w:color="auto"/>
          </w:divBdr>
        </w:div>
        <w:div w:id="1704935795">
          <w:marLeft w:val="480"/>
          <w:marRight w:val="0"/>
          <w:marTop w:val="0"/>
          <w:marBottom w:val="0"/>
          <w:divBdr>
            <w:top w:val="none" w:sz="0" w:space="0" w:color="auto"/>
            <w:left w:val="none" w:sz="0" w:space="0" w:color="auto"/>
            <w:bottom w:val="none" w:sz="0" w:space="0" w:color="auto"/>
            <w:right w:val="none" w:sz="0" w:space="0" w:color="auto"/>
          </w:divBdr>
        </w:div>
        <w:div w:id="873809711">
          <w:marLeft w:val="480"/>
          <w:marRight w:val="0"/>
          <w:marTop w:val="0"/>
          <w:marBottom w:val="0"/>
          <w:divBdr>
            <w:top w:val="none" w:sz="0" w:space="0" w:color="auto"/>
            <w:left w:val="none" w:sz="0" w:space="0" w:color="auto"/>
            <w:bottom w:val="none" w:sz="0" w:space="0" w:color="auto"/>
            <w:right w:val="none" w:sz="0" w:space="0" w:color="auto"/>
          </w:divBdr>
        </w:div>
        <w:div w:id="2016300240">
          <w:marLeft w:val="480"/>
          <w:marRight w:val="0"/>
          <w:marTop w:val="0"/>
          <w:marBottom w:val="0"/>
          <w:divBdr>
            <w:top w:val="none" w:sz="0" w:space="0" w:color="auto"/>
            <w:left w:val="none" w:sz="0" w:space="0" w:color="auto"/>
            <w:bottom w:val="none" w:sz="0" w:space="0" w:color="auto"/>
            <w:right w:val="none" w:sz="0" w:space="0" w:color="auto"/>
          </w:divBdr>
        </w:div>
        <w:div w:id="617563201">
          <w:marLeft w:val="480"/>
          <w:marRight w:val="0"/>
          <w:marTop w:val="0"/>
          <w:marBottom w:val="0"/>
          <w:divBdr>
            <w:top w:val="none" w:sz="0" w:space="0" w:color="auto"/>
            <w:left w:val="none" w:sz="0" w:space="0" w:color="auto"/>
            <w:bottom w:val="none" w:sz="0" w:space="0" w:color="auto"/>
            <w:right w:val="none" w:sz="0" w:space="0" w:color="auto"/>
          </w:divBdr>
        </w:div>
        <w:div w:id="258871678">
          <w:marLeft w:val="480"/>
          <w:marRight w:val="0"/>
          <w:marTop w:val="0"/>
          <w:marBottom w:val="0"/>
          <w:divBdr>
            <w:top w:val="none" w:sz="0" w:space="0" w:color="auto"/>
            <w:left w:val="none" w:sz="0" w:space="0" w:color="auto"/>
            <w:bottom w:val="none" w:sz="0" w:space="0" w:color="auto"/>
            <w:right w:val="none" w:sz="0" w:space="0" w:color="auto"/>
          </w:divBdr>
        </w:div>
        <w:div w:id="781847516">
          <w:marLeft w:val="480"/>
          <w:marRight w:val="0"/>
          <w:marTop w:val="0"/>
          <w:marBottom w:val="0"/>
          <w:divBdr>
            <w:top w:val="none" w:sz="0" w:space="0" w:color="auto"/>
            <w:left w:val="none" w:sz="0" w:space="0" w:color="auto"/>
            <w:bottom w:val="none" w:sz="0" w:space="0" w:color="auto"/>
            <w:right w:val="none" w:sz="0" w:space="0" w:color="auto"/>
          </w:divBdr>
        </w:div>
        <w:div w:id="225192005">
          <w:marLeft w:val="480"/>
          <w:marRight w:val="0"/>
          <w:marTop w:val="0"/>
          <w:marBottom w:val="0"/>
          <w:divBdr>
            <w:top w:val="none" w:sz="0" w:space="0" w:color="auto"/>
            <w:left w:val="none" w:sz="0" w:space="0" w:color="auto"/>
            <w:bottom w:val="none" w:sz="0" w:space="0" w:color="auto"/>
            <w:right w:val="none" w:sz="0" w:space="0" w:color="auto"/>
          </w:divBdr>
        </w:div>
        <w:div w:id="1633444560">
          <w:marLeft w:val="480"/>
          <w:marRight w:val="0"/>
          <w:marTop w:val="0"/>
          <w:marBottom w:val="0"/>
          <w:divBdr>
            <w:top w:val="none" w:sz="0" w:space="0" w:color="auto"/>
            <w:left w:val="none" w:sz="0" w:space="0" w:color="auto"/>
            <w:bottom w:val="none" w:sz="0" w:space="0" w:color="auto"/>
            <w:right w:val="none" w:sz="0" w:space="0" w:color="auto"/>
          </w:divBdr>
        </w:div>
        <w:div w:id="227619190">
          <w:marLeft w:val="480"/>
          <w:marRight w:val="0"/>
          <w:marTop w:val="0"/>
          <w:marBottom w:val="0"/>
          <w:divBdr>
            <w:top w:val="none" w:sz="0" w:space="0" w:color="auto"/>
            <w:left w:val="none" w:sz="0" w:space="0" w:color="auto"/>
            <w:bottom w:val="none" w:sz="0" w:space="0" w:color="auto"/>
            <w:right w:val="none" w:sz="0" w:space="0" w:color="auto"/>
          </w:divBdr>
        </w:div>
        <w:div w:id="1152067960">
          <w:marLeft w:val="480"/>
          <w:marRight w:val="0"/>
          <w:marTop w:val="0"/>
          <w:marBottom w:val="0"/>
          <w:divBdr>
            <w:top w:val="none" w:sz="0" w:space="0" w:color="auto"/>
            <w:left w:val="none" w:sz="0" w:space="0" w:color="auto"/>
            <w:bottom w:val="none" w:sz="0" w:space="0" w:color="auto"/>
            <w:right w:val="none" w:sz="0" w:space="0" w:color="auto"/>
          </w:divBdr>
        </w:div>
        <w:div w:id="992025263">
          <w:marLeft w:val="480"/>
          <w:marRight w:val="0"/>
          <w:marTop w:val="0"/>
          <w:marBottom w:val="0"/>
          <w:divBdr>
            <w:top w:val="none" w:sz="0" w:space="0" w:color="auto"/>
            <w:left w:val="none" w:sz="0" w:space="0" w:color="auto"/>
            <w:bottom w:val="none" w:sz="0" w:space="0" w:color="auto"/>
            <w:right w:val="none" w:sz="0" w:space="0" w:color="auto"/>
          </w:divBdr>
        </w:div>
        <w:div w:id="1319766944">
          <w:marLeft w:val="480"/>
          <w:marRight w:val="0"/>
          <w:marTop w:val="0"/>
          <w:marBottom w:val="0"/>
          <w:divBdr>
            <w:top w:val="none" w:sz="0" w:space="0" w:color="auto"/>
            <w:left w:val="none" w:sz="0" w:space="0" w:color="auto"/>
            <w:bottom w:val="none" w:sz="0" w:space="0" w:color="auto"/>
            <w:right w:val="none" w:sz="0" w:space="0" w:color="auto"/>
          </w:divBdr>
        </w:div>
        <w:div w:id="1445732504">
          <w:marLeft w:val="480"/>
          <w:marRight w:val="0"/>
          <w:marTop w:val="0"/>
          <w:marBottom w:val="0"/>
          <w:divBdr>
            <w:top w:val="none" w:sz="0" w:space="0" w:color="auto"/>
            <w:left w:val="none" w:sz="0" w:space="0" w:color="auto"/>
            <w:bottom w:val="none" w:sz="0" w:space="0" w:color="auto"/>
            <w:right w:val="none" w:sz="0" w:space="0" w:color="auto"/>
          </w:divBdr>
        </w:div>
        <w:div w:id="1466192235">
          <w:marLeft w:val="480"/>
          <w:marRight w:val="0"/>
          <w:marTop w:val="0"/>
          <w:marBottom w:val="0"/>
          <w:divBdr>
            <w:top w:val="none" w:sz="0" w:space="0" w:color="auto"/>
            <w:left w:val="none" w:sz="0" w:space="0" w:color="auto"/>
            <w:bottom w:val="none" w:sz="0" w:space="0" w:color="auto"/>
            <w:right w:val="none" w:sz="0" w:space="0" w:color="auto"/>
          </w:divBdr>
        </w:div>
        <w:div w:id="444154215">
          <w:marLeft w:val="480"/>
          <w:marRight w:val="0"/>
          <w:marTop w:val="0"/>
          <w:marBottom w:val="0"/>
          <w:divBdr>
            <w:top w:val="none" w:sz="0" w:space="0" w:color="auto"/>
            <w:left w:val="none" w:sz="0" w:space="0" w:color="auto"/>
            <w:bottom w:val="none" w:sz="0" w:space="0" w:color="auto"/>
            <w:right w:val="none" w:sz="0" w:space="0" w:color="auto"/>
          </w:divBdr>
        </w:div>
        <w:div w:id="169105530">
          <w:marLeft w:val="480"/>
          <w:marRight w:val="0"/>
          <w:marTop w:val="0"/>
          <w:marBottom w:val="0"/>
          <w:divBdr>
            <w:top w:val="none" w:sz="0" w:space="0" w:color="auto"/>
            <w:left w:val="none" w:sz="0" w:space="0" w:color="auto"/>
            <w:bottom w:val="none" w:sz="0" w:space="0" w:color="auto"/>
            <w:right w:val="none" w:sz="0" w:space="0" w:color="auto"/>
          </w:divBdr>
        </w:div>
        <w:div w:id="971404920">
          <w:marLeft w:val="480"/>
          <w:marRight w:val="0"/>
          <w:marTop w:val="0"/>
          <w:marBottom w:val="0"/>
          <w:divBdr>
            <w:top w:val="none" w:sz="0" w:space="0" w:color="auto"/>
            <w:left w:val="none" w:sz="0" w:space="0" w:color="auto"/>
            <w:bottom w:val="none" w:sz="0" w:space="0" w:color="auto"/>
            <w:right w:val="none" w:sz="0" w:space="0" w:color="auto"/>
          </w:divBdr>
        </w:div>
        <w:div w:id="1168472996">
          <w:marLeft w:val="480"/>
          <w:marRight w:val="0"/>
          <w:marTop w:val="0"/>
          <w:marBottom w:val="0"/>
          <w:divBdr>
            <w:top w:val="none" w:sz="0" w:space="0" w:color="auto"/>
            <w:left w:val="none" w:sz="0" w:space="0" w:color="auto"/>
            <w:bottom w:val="none" w:sz="0" w:space="0" w:color="auto"/>
            <w:right w:val="none" w:sz="0" w:space="0" w:color="auto"/>
          </w:divBdr>
        </w:div>
        <w:div w:id="277226073">
          <w:marLeft w:val="480"/>
          <w:marRight w:val="0"/>
          <w:marTop w:val="0"/>
          <w:marBottom w:val="0"/>
          <w:divBdr>
            <w:top w:val="none" w:sz="0" w:space="0" w:color="auto"/>
            <w:left w:val="none" w:sz="0" w:space="0" w:color="auto"/>
            <w:bottom w:val="none" w:sz="0" w:space="0" w:color="auto"/>
            <w:right w:val="none" w:sz="0" w:space="0" w:color="auto"/>
          </w:divBdr>
        </w:div>
        <w:div w:id="908268018">
          <w:marLeft w:val="480"/>
          <w:marRight w:val="0"/>
          <w:marTop w:val="0"/>
          <w:marBottom w:val="0"/>
          <w:divBdr>
            <w:top w:val="none" w:sz="0" w:space="0" w:color="auto"/>
            <w:left w:val="none" w:sz="0" w:space="0" w:color="auto"/>
            <w:bottom w:val="none" w:sz="0" w:space="0" w:color="auto"/>
            <w:right w:val="none" w:sz="0" w:space="0" w:color="auto"/>
          </w:divBdr>
        </w:div>
        <w:div w:id="1953824952">
          <w:marLeft w:val="480"/>
          <w:marRight w:val="0"/>
          <w:marTop w:val="0"/>
          <w:marBottom w:val="0"/>
          <w:divBdr>
            <w:top w:val="none" w:sz="0" w:space="0" w:color="auto"/>
            <w:left w:val="none" w:sz="0" w:space="0" w:color="auto"/>
            <w:bottom w:val="none" w:sz="0" w:space="0" w:color="auto"/>
            <w:right w:val="none" w:sz="0" w:space="0" w:color="auto"/>
          </w:divBdr>
        </w:div>
        <w:div w:id="1215654361">
          <w:marLeft w:val="480"/>
          <w:marRight w:val="0"/>
          <w:marTop w:val="0"/>
          <w:marBottom w:val="0"/>
          <w:divBdr>
            <w:top w:val="none" w:sz="0" w:space="0" w:color="auto"/>
            <w:left w:val="none" w:sz="0" w:space="0" w:color="auto"/>
            <w:bottom w:val="none" w:sz="0" w:space="0" w:color="auto"/>
            <w:right w:val="none" w:sz="0" w:space="0" w:color="auto"/>
          </w:divBdr>
        </w:div>
        <w:div w:id="1965892332">
          <w:marLeft w:val="480"/>
          <w:marRight w:val="0"/>
          <w:marTop w:val="0"/>
          <w:marBottom w:val="0"/>
          <w:divBdr>
            <w:top w:val="none" w:sz="0" w:space="0" w:color="auto"/>
            <w:left w:val="none" w:sz="0" w:space="0" w:color="auto"/>
            <w:bottom w:val="none" w:sz="0" w:space="0" w:color="auto"/>
            <w:right w:val="none" w:sz="0" w:space="0" w:color="auto"/>
          </w:divBdr>
        </w:div>
        <w:div w:id="1029406555">
          <w:marLeft w:val="480"/>
          <w:marRight w:val="0"/>
          <w:marTop w:val="0"/>
          <w:marBottom w:val="0"/>
          <w:divBdr>
            <w:top w:val="none" w:sz="0" w:space="0" w:color="auto"/>
            <w:left w:val="none" w:sz="0" w:space="0" w:color="auto"/>
            <w:bottom w:val="none" w:sz="0" w:space="0" w:color="auto"/>
            <w:right w:val="none" w:sz="0" w:space="0" w:color="auto"/>
          </w:divBdr>
        </w:div>
        <w:div w:id="1491671302">
          <w:marLeft w:val="480"/>
          <w:marRight w:val="0"/>
          <w:marTop w:val="0"/>
          <w:marBottom w:val="0"/>
          <w:divBdr>
            <w:top w:val="none" w:sz="0" w:space="0" w:color="auto"/>
            <w:left w:val="none" w:sz="0" w:space="0" w:color="auto"/>
            <w:bottom w:val="none" w:sz="0" w:space="0" w:color="auto"/>
            <w:right w:val="none" w:sz="0" w:space="0" w:color="auto"/>
          </w:divBdr>
        </w:div>
        <w:div w:id="1178891244">
          <w:marLeft w:val="480"/>
          <w:marRight w:val="0"/>
          <w:marTop w:val="0"/>
          <w:marBottom w:val="0"/>
          <w:divBdr>
            <w:top w:val="none" w:sz="0" w:space="0" w:color="auto"/>
            <w:left w:val="none" w:sz="0" w:space="0" w:color="auto"/>
            <w:bottom w:val="none" w:sz="0" w:space="0" w:color="auto"/>
            <w:right w:val="none" w:sz="0" w:space="0" w:color="auto"/>
          </w:divBdr>
        </w:div>
        <w:div w:id="360058813">
          <w:marLeft w:val="480"/>
          <w:marRight w:val="0"/>
          <w:marTop w:val="0"/>
          <w:marBottom w:val="0"/>
          <w:divBdr>
            <w:top w:val="none" w:sz="0" w:space="0" w:color="auto"/>
            <w:left w:val="none" w:sz="0" w:space="0" w:color="auto"/>
            <w:bottom w:val="none" w:sz="0" w:space="0" w:color="auto"/>
            <w:right w:val="none" w:sz="0" w:space="0" w:color="auto"/>
          </w:divBdr>
        </w:div>
        <w:div w:id="1133137264">
          <w:marLeft w:val="480"/>
          <w:marRight w:val="0"/>
          <w:marTop w:val="0"/>
          <w:marBottom w:val="0"/>
          <w:divBdr>
            <w:top w:val="none" w:sz="0" w:space="0" w:color="auto"/>
            <w:left w:val="none" w:sz="0" w:space="0" w:color="auto"/>
            <w:bottom w:val="none" w:sz="0" w:space="0" w:color="auto"/>
            <w:right w:val="none" w:sz="0" w:space="0" w:color="auto"/>
          </w:divBdr>
        </w:div>
        <w:div w:id="2047632700">
          <w:marLeft w:val="480"/>
          <w:marRight w:val="0"/>
          <w:marTop w:val="0"/>
          <w:marBottom w:val="0"/>
          <w:divBdr>
            <w:top w:val="none" w:sz="0" w:space="0" w:color="auto"/>
            <w:left w:val="none" w:sz="0" w:space="0" w:color="auto"/>
            <w:bottom w:val="none" w:sz="0" w:space="0" w:color="auto"/>
            <w:right w:val="none" w:sz="0" w:space="0" w:color="auto"/>
          </w:divBdr>
        </w:div>
        <w:div w:id="1624996180">
          <w:marLeft w:val="480"/>
          <w:marRight w:val="0"/>
          <w:marTop w:val="0"/>
          <w:marBottom w:val="0"/>
          <w:divBdr>
            <w:top w:val="none" w:sz="0" w:space="0" w:color="auto"/>
            <w:left w:val="none" w:sz="0" w:space="0" w:color="auto"/>
            <w:bottom w:val="none" w:sz="0" w:space="0" w:color="auto"/>
            <w:right w:val="none" w:sz="0" w:space="0" w:color="auto"/>
          </w:divBdr>
        </w:div>
        <w:div w:id="1084297358">
          <w:marLeft w:val="480"/>
          <w:marRight w:val="0"/>
          <w:marTop w:val="0"/>
          <w:marBottom w:val="0"/>
          <w:divBdr>
            <w:top w:val="none" w:sz="0" w:space="0" w:color="auto"/>
            <w:left w:val="none" w:sz="0" w:space="0" w:color="auto"/>
            <w:bottom w:val="none" w:sz="0" w:space="0" w:color="auto"/>
            <w:right w:val="none" w:sz="0" w:space="0" w:color="auto"/>
          </w:divBdr>
        </w:div>
        <w:div w:id="263076914">
          <w:marLeft w:val="480"/>
          <w:marRight w:val="0"/>
          <w:marTop w:val="0"/>
          <w:marBottom w:val="0"/>
          <w:divBdr>
            <w:top w:val="none" w:sz="0" w:space="0" w:color="auto"/>
            <w:left w:val="none" w:sz="0" w:space="0" w:color="auto"/>
            <w:bottom w:val="none" w:sz="0" w:space="0" w:color="auto"/>
            <w:right w:val="none" w:sz="0" w:space="0" w:color="auto"/>
          </w:divBdr>
        </w:div>
        <w:div w:id="825438553">
          <w:marLeft w:val="480"/>
          <w:marRight w:val="0"/>
          <w:marTop w:val="0"/>
          <w:marBottom w:val="0"/>
          <w:divBdr>
            <w:top w:val="none" w:sz="0" w:space="0" w:color="auto"/>
            <w:left w:val="none" w:sz="0" w:space="0" w:color="auto"/>
            <w:bottom w:val="none" w:sz="0" w:space="0" w:color="auto"/>
            <w:right w:val="none" w:sz="0" w:space="0" w:color="auto"/>
          </w:divBdr>
        </w:div>
        <w:div w:id="317271758">
          <w:marLeft w:val="480"/>
          <w:marRight w:val="0"/>
          <w:marTop w:val="0"/>
          <w:marBottom w:val="0"/>
          <w:divBdr>
            <w:top w:val="none" w:sz="0" w:space="0" w:color="auto"/>
            <w:left w:val="none" w:sz="0" w:space="0" w:color="auto"/>
            <w:bottom w:val="none" w:sz="0" w:space="0" w:color="auto"/>
            <w:right w:val="none" w:sz="0" w:space="0" w:color="auto"/>
          </w:divBdr>
        </w:div>
        <w:div w:id="767312130">
          <w:marLeft w:val="480"/>
          <w:marRight w:val="0"/>
          <w:marTop w:val="0"/>
          <w:marBottom w:val="0"/>
          <w:divBdr>
            <w:top w:val="none" w:sz="0" w:space="0" w:color="auto"/>
            <w:left w:val="none" w:sz="0" w:space="0" w:color="auto"/>
            <w:bottom w:val="none" w:sz="0" w:space="0" w:color="auto"/>
            <w:right w:val="none" w:sz="0" w:space="0" w:color="auto"/>
          </w:divBdr>
        </w:div>
        <w:div w:id="2042321991">
          <w:marLeft w:val="480"/>
          <w:marRight w:val="0"/>
          <w:marTop w:val="0"/>
          <w:marBottom w:val="0"/>
          <w:divBdr>
            <w:top w:val="none" w:sz="0" w:space="0" w:color="auto"/>
            <w:left w:val="none" w:sz="0" w:space="0" w:color="auto"/>
            <w:bottom w:val="none" w:sz="0" w:space="0" w:color="auto"/>
            <w:right w:val="none" w:sz="0" w:space="0" w:color="auto"/>
          </w:divBdr>
        </w:div>
        <w:div w:id="1567298133">
          <w:marLeft w:val="480"/>
          <w:marRight w:val="0"/>
          <w:marTop w:val="0"/>
          <w:marBottom w:val="0"/>
          <w:divBdr>
            <w:top w:val="none" w:sz="0" w:space="0" w:color="auto"/>
            <w:left w:val="none" w:sz="0" w:space="0" w:color="auto"/>
            <w:bottom w:val="none" w:sz="0" w:space="0" w:color="auto"/>
            <w:right w:val="none" w:sz="0" w:space="0" w:color="auto"/>
          </w:divBdr>
        </w:div>
        <w:div w:id="1788812235">
          <w:marLeft w:val="480"/>
          <w:marRight w:val="0"/>
          <w:marTop w:val="0"/>
          <w:marBottom w:val="0"/>
          <w:divBdr>
            <w:top w:val="none" w:sz="0" w:space="0" w:color="auto"/>
            <w:left w:val="none" w:sz="0" w:space="0" w:color="auto"/>
            <w:bottom w:val="none" w:sz="0" w:space="0" w:color="auto"/>
            <w:right w:val="none" w:sz="0" w:space="0" w:color="auto"/>
          </w:divBdr>
        </w:div>
        <w:div w:id="1086071812">
          <w:marLeft w:val="480"/>
          <w:marRight w:val="0"/>
          <w:marTop w:val="0"/>
          <w:marBottom w:val="0"/>
          <w:divBdr>
            <w:top w:val="none" w:sz="0" w:space="0" w:color="auto"/>
            <w:left w:val="none" w:sz="0" w:space="0" w:color="auto"/>
            <w:bottom w:val="none" w:sz="0" w:space="0" w:color="auto"/>
            <w:right w:val="none" w:sz="0" w:space="0" w:color="auto"/>
          </w:divBdr>
        </w:div>
        <w:div w:id="1607420036">
          <w:marLeft w:val="480"/>
          <w:marRight w:val="0"/>
          <w:marTop w:val="0"/>
          <w:marBottom w:val="0"/>
          <w:divBdr>
            <w:top w:val="none" w:sz="0" w:space="0" w:color="auto"/>
            <w:left w:val="none" w:sz="0" w:space="0" w:color="auto"/>
            <w:bottom w:val="none" w:sz="0" w:space="0" w:color="auto"/>
            <w:right w:val="none" w:sz="0" w:space="0" w:color="auto"/>
          </w:divBdr>
        </w:div>
        <w:div w:id="391663203">
          <w:marLeft w:val="480"/>
          <w:marRight w:val="0"/>
          <w:marTop w:val="0"/>
          <w:marBottom w:val="0"/>
          <w:divBdr>
            <w:top w:val="none" w:sz="0" w:space="0" w:color="auto"/>
            <w:left w:val="none" w:sz="0" w:space="0" w:color="auto"/>
            <w:bottom w:val="none" w:sz="0" w:space="0" w:color="auto"/>
            <w:right w:val="none" w:sz="0" w:space="0" w:color="auto"/>
          </w:divBdr>
        </w:div>
        <w:div w:id="358239820">
          <w:marLeft w:val="480"/>
          <w:marRight w:val="0"/>
          <w:marTop w:val="0"/>
          <w:marBottom w:val="0"/>
          <w:divBdr>
            <w:top w:val="none" w:sz="0" w:space="0" w:color="auto"/>
            <w:left w:val="none" w:sz="0" w:space="0" w:color="auto"/>
            <w:bottom w:val="none" w:sz="0" w:space="0" w:color="auto"/>
            <w:right w:val="none" w:sz="0" w:space="0" w:color="auto"/>
          </w:divBdr>
        </w:div>
        <w:div w:id="884292626">
          <w:marLeft w:val="480"/>
          <w:marRight w:val="0"/>
          <w:marTop w:val="0"/>
          <w:marBottom w:val="0"/>
          <w:divBdr>
            <w:top w:val="none" w:sz="0" w:space="0" w:color="auto"/>
            <w:left w:val="none" w:sz="0" w:space="0" w:color="auto"/>
            <w:bottom w:val="none" w:sz="0" w:space="0" w:color="auto"/>
            <w:right w:val="none" w:sz="0" w:space="0" w:color="auto"/>
          </w:divBdr>
        </w:div>
        <w:div w:id="490953719">
          <w:marLeft w:val="480"/>
          <w:marRight w:val="0"/>
          <w:marTop w:val="0"/>
          <w:marBottom w:val="0"/>
          <w:divBdr>
            <w:top w:val="none" w:sz="0" w:space="0" w:color="auto"/>
            <w:left w:val="none" w:sz="0" w:space="0" w:color="auto"/>
            <w:bottom w:val="none" w:sz="0" w:space="0" w:color="auto"/>
            <w:right w:val="none" w:sz="0" w:space="0" w:color="auto"/>
          </w:divBdr>
        </w:div>
        <w:div w:id="31199658">
          <w:marLeft w:val="480"/>
          <w:marRight w:val="0"/>
          <w:marTop w:val="0"/>
          <w:marBottom w:val="0"/>
          <w:divBdr>
            <w:top w:val="none" w:sz="0" w:space="0" w:color="auto"/>
            <w:left w:val="none" w:sz="0" w:space="0" w:color="auto"/>
            <w:bottom w:val="none" w:sz="0" w:space="0" w:color="auto"/>
            <w:right w:val="none" w:sz="0" w:space="0" w:color="auto"/>
          </w:divBdr>
        </w:div>
        <w:div w:id="1103920053">
          <w:marLeft w:val="480"/>
          <w:marRight w:val="0"/>
          <w:marTop w:val="0"/>
          <w:marBottom w:val="0"/>
          <w:divBdr>
            <w:top w:val="none" w:sz="0" w:space="0" w:color="auto"/>
            <w:left w:val="none" w:sz="0" w:space="0" w:color="auto"/>
            <w:bottom w:val="none" w:sz="0" w:space="0" w:color="auto"/>
            <w:right w:val="none" w:sz="0" w:space="0" w:color="auto"/>
          </w:divBdr>
        </w:div>
        <w:div w:id="2114858912">
          <w:marLeft w:val="480"/>
          <w:marRight w:val="0"/>
          <w:marTop w:val="0"/>
          <w:marBottom w:val="0"/>
          <w:divBdr>
            <w:top w:val="none" w:sz="0" w:space="0" w:color="auto"/>
            <w:left w:val="none" w:sz="0" w:space="0" w:color="auto"/>
            <w:bottom w:val="none" w:sz="0" w:space="0" w:color="auto"/>
            <w:right w:val="none" w:sz="0" w:space="0" w:color="auto"/>
          </w:divBdr>
        </w:div>
      </w:divsChild>
    </w:div>
    <w:div w:id="436485970">
      <w:bodyDiv w:val="1"/>
      <w:marLeft w:val="0"/>
      <w:marRight w:val="0"/>
      <w:marTop w:val="0"/>
      <w:marBottom w:val="0"/>
      <w:divBdr>
        <w:top w:val="none" w:sz="0" w:space="0" w:color="auto"/>
        <w:left w:val="none" w:sz="0" w:space="0" w:color="auto"/>
        <w:bottom w:val="none" w:sz="0" w:space="0" w:color="auto"/>
        <w:right w:val="none" w:sz="0" w:space="0" w:color="auto"/>
      </w:divBdr>
      <w:divsChild>
        <w:div w:id="1284727891">
          <w:marLeft w:val="480"/>
          <w:marRight w:val="0"/>
          <w:marTop w:val="0"/>
          <w:marBottom w:val="0"/>
          <w:divBdr>
            <w:top w:val="none" w:sz="0" w:space="0" w:color="auto"/>
            <w:left w:val="none" w:sz="0" w:space="0" w:color="auto"/>
            <w:bottom w:val="none" w:sz="0" w:space="0" w:color="auto"/>
            <w:right w:val="none" w:sz="0" w:space="0" w:color="auto"/>
          </w:divBdr>
        </w:div>
        <w:div w:id="88694845">
          <w:marLeft w:val="480"/>
          <w:marRight w:val="0"/>
          <w:marTop w:val="0"/>
          <w:marBottom w:val="0"/>
          <w:divBdr>
            <w:top w:val="none" w:sz="0" w:space="0" w:color="auto"/>
            <w:left w:val="none" w:sz="0" w:space="0" w:color="auto"/>
            <w:bottom w:val="none" w:sz="0" w:space="0" w:color="auto"/>
            <w:right w:val="none" w:sz="0" w:space="0" w:color="auto"/>
          </w:divBdr>
        </w:div>
        <w:div w:id="1614248526">
          <w:marLeft w:val="480"/>
          <w:marRight w:val="0"/>
          <w:marTop w:val="0"/>
          <w:marBottom w:val="0"/>
          <w:divBdr>
            <w:top w:val="none" w:sz="0" w:space="0" w:color="auto"/>
            <w:left w:val="none" w:sz="0" w:space="0" w:color="auto"/>
            <w:bottom w:val="none" w:sz="0" w:space="0" w:color="auto"/>
            <w:right w:val="none" w:sz="0" w:space="0" w:color="auto"/>
          </w:divBdr>
        </w:div>
        <w:div w:id="1043335794">
          <w:marLeft w:val="480"/>
          <w:marRight w:val="0"/>
          <w:marTop w:val="0"/>
          <w:marBottom w:val="0"/>
          <w:divBdr>
            <w:top w:val="none" w:sz="0" w:space="0" w:color="auto"/>
            <w:left w:val="none" w:sz="0" w:space="0" w:color="auto"/>
            <w:bottom w:val="none" w:sz="0" w:space="0" w:color="auto"/>
            <w:right w:val="none" w:sz="0" w:space="0" w:color="auto"/>
          </w:divBdr>
        </w:div>
        <w:div w:id="532697012">
          <w:marLeft w:val="480"/>
          <w:marRight w:val="0"/>
          <w:marTop w:val="0"/>
          <w:marBottom w:val="0"/>
          <w:divBdr>
            <w:top w:val="none" w:sz="0" w:space="0" w:color="auto"/>
            <w:left w:val="none" w:sz="0" w:space="0" w:color="auto"/>
            <w:bottom w:val="none" w:sz="0" w:space="0" w:color="auto"/>
            <w:right w:val="none" w:sz="0" w:space="0" w:color="auto"/>
          </w:divBdr>
        </w:div>
        <w:div w:id="1367682072">
          <w:marLeft w:val="480"/>
          <w:marRight w:val="0"/>
          <w:marTop w:val="0"/>
          <w:marBottom w:val="0"/>
          <w:divBdr>
            <w:top w:val="none" w:sz="0" w:space="0" w:color="auto"/>
            <w:left w:val="none" w:sz="0" w:space="0" w:color="auto"/>
            <w:bottom w:val="none" w:sz="0" w:space="0" w:color="auto"/>
            <w:right w:val="none" w:sz="0" w:space="0" w:color="auto"/>
          </w:divBdr>
        </w:div>
        <w:div w:id="656808163">
          <w:marLeft w:val="480"/>
          <w:marRight w:val="0"/>
          <w:marTop w:val="0"/>
          <w:marBottom w:val="0"/>
          <w:divBdr>
            <w:top w:val="none" w:sz="0" w:space="0" w:color="auto"/>
            <w:left w:val="none" w:sz="0" w:space="0" w:color="auto"/>
            <w:bottom w:val="none" w:sz="0" w:space="0" w:color="auto"/>
            <w:right w:val="none" w:sz="0" w:space="0" w:color="auto"/>
          </w:divBdr>
        </w:div>
        <w:div w:id="1014065736">
          <w:marLeft w:val="480"/>
          <w:marRight w:val="0"/>
          <w:marTop w:val="0"/>
          <w:marBottom w:val="0"/>
          <w:divBdr>
            <w:top w:val="none" w:sz="0" w:space="0" w:color="auto"/>
            <w:left w:val="none" w:sz="0" w:space="0" w:color="auto"/>
            <w:bottom w:val="none" w:sz="0" w:space="0" w:color="auto"/>
            <w:right w:val="none" w:sz="0" w:space="0" w:color="auto"/>
          </w:divBdr>
        </w:div>
        <w:div w:id="1178497930">
          <w:marLeft w:val="480"/>
          <w:marRight w:val="0"/>
          <w:marTop w:val="0"/>
          <w:marBottom w:val="0"/>
          <w:divBdr>
            <w:top w:val="none" w:sz="0" w:space="0" w:color="auto"/>
            <w:left w:val="none" w:sz="0" w:space="0" w:color="auto"/>
            <w:bottom w:val="none" w:sz="0" w:space="0" w:color="auto"/>
            <w:right w:val="none" w:sz="0" w:space="0" w:color="auto"/>
          </w:divBdr>
        </w:div>
        <w:div w:id="718014934">
          <w:marLeft w:val="480"/>
          <w:marRight w:val="0"/>
          <w:marTop w:val="0"/>
          <w:marBottom w:val="0"/>
          <w:divBdr>
            <w:top w:val="none" w:sz="0" w:space="0" w:color="auto"/>
            <w:left w:val="none" w:sz="0" w:space="0" w:color="auto"/>
            <w:bottom w:val="none" w:sz="0" w:space="0" w:color="auto"/>
            <w:right w:val="none" w:sz="0" w:space="0" w:color="auto"/>
          </w:divBdr>
        </w:div>
        <w:div w:id="1084298059">
          <w:marLeft w:val="480"/>
          <w:marRight w:val="0"/>
          <w:marTop w:val="0"/>
          <w:marBottom w:val="0"/>
          <w:divBdr>
            <w:top w:val="none" w:sz="0" w:space="0" w:color="auto"/>
            <w:left w:val="none" w:sz="0" w:space="0" w:color="auto"/>
            <w:bottom w:val="none" w:sz="0" w:space="0" w:color="auto"/>
            <w:right w:val="none" w:sz="0" w:space="0" w:color="auto"/>
          </w:divBdr>
        </w:div>
        <w:div w:id="203250708">
          <w:marLeft w:val="480"/>
          <w:marRight w:val="0"/>
          <w:marTop w:val="0"/>
          <w:marBottom w:val="0"/>
          <w:divBdr>
            <w:top w:val="none" w:sz="0" w:space="0" w:color="auto"/>
            <w:left w:val="none" w:sz="0" w:space="0" w:color="auto"/>
            <w:bottom w:val="none" w:sz="0" w:space="0" w:color="auto"/>
            <w:right w:val="none" w:sz="0" w:space="0" w:color="auto"/>
          </w:divBdr>
        </w:div>
        <w:div w:id="1770201692">
          <w:marLeft w:val="480"/>
          <w:marRight w:val="0"/>
          <w:marTop w:val="0"/>
          <w:marBottom w:val="0"/>
          <w:divBdr>
            <w:top w:val="none" w:sz="0" w:space="0" w:color="auto"/>
            <w:left w:val="none" w:sz="0" w:space="0" w:color="auto"/>
            <w:bottom w:val="none" w:sz="0" w:space="0" w:color="auto"/>
            <w:right w:val="none" w:sz="0" w:space="0" w:color="auto"/>
          </w:divBdr>
        </w:div>
        <w:div w:id="472213172">
          <w:marLeft w:val="480"/>
          <w:marRight w:val="0"/>
          <w:marTop w:val="0"/>
          <w:marBottom w:val="0"/>
          <w:divBdr>
            <w:top w:val="none" w:sz="0" w:space="0" w:color="auto"/>
            <w:left w:val="none" w:sz="0" w:space="0" w:color="auto"/>
            <w:bottom w:val="none" w:sz="0" w:space="0" w:color="auto"/>
            <w:right w:val="none" w:sz="0" w:space="0" w:color="auto"/>
          </w:divBdr>
        </w:div>
        <w:div w:id="1782146021">
          <w:marLeft w:val="480"/>
          <w:marRight w:val="0"/>
          <w:marTop w:val="0"/>
          <w:marBottom w:val="0"/>
          <w:divBdr>
            <w:top w:val="none" w:sz="0" w:space="0" w:color="auto"/>
            <w:left w:val="none" w:sz="0" w:space="0" w:color="auto"/>
            <w:bottom w:val="none" w:sz="0" w:space="0" w:color="auto"/>
            <w:right w:val="none" w:sz="0" w:space="0" w:color="auto"/>
          </w:divBdr>
        </w:div>
        <w:div w:id="42680403">
          <w:marLeft w:val="480"/>
          <w:marRight w:val="0"/>
          <w:marTop w:val="0"/>
          <w:marBottom w:val="0"/>
          <w:divBdr>
            <w:top w:val="none" w:sz="0" w:space="0" w:color="auto"/>
            <w:left w:val="none" w:sz="0" w:space="0" w:color="auto"/>
            <w:bottom w:val="none" w:sz="0" w:space="0" w:color="auto"/>
            <w:right w:val="none" w:sz="0" w:space="0" w:color="auto"/>
          </w:divBdr>
        </w:div>
        <w:div w:id="175116526">
          <w:marLeft w:val="480"/>
          <w:marRight w:val="0"/>
          <w:marTop w:val="0"/>
          <w:marBottom w:val="0"/>
          <w:divBdr>
            <w:top w:val="none" w:sz="0" w:space="0" w:color="auto"/>
            <w:left w:val="none" w:sz="0" w:space="0" w:color="auto"/>
            <w:bottom w:val="none" w:sz="0" w:space="0" w:color="auto"/>
            <w:right w:val="none" w:sz="0" w:space="0" w:color="auto"/>
          </w:divBdr>
        </w:div>
        <w:div w:id="722755109">
          <w:marLeft w:val="480"/>
          <w:marRight w:val="0"/>
          <w:marTop w:val="0"/>
          <w:marBottom w:val="0"/>
          <w:divBdr>
            <w:top w:val="none" w:sz="0" w:space="0" w:color="auto"/>
            <w:left w:val="none" w:sz="0" w:space="0" w:color="auto"/>
            <w:bottom w:val="none" w:sz="0" w:space="0" w:color="auto"/>
            <w:right w:val="none" w:sz="0" w:space="0" w:color="auto"/>
          </w:divBdr>
        </w:div>
      </w:divsChild>
    </w:div>
    <w:div w:id="437411952">
      <w:bodyDiv w:val="1"/>
      <w:marLeft w:val="0"/>
      <w:marRight w:val="0"/>
      <w:marTop w:val="0"/>
      <w:marBottom w:val="0"/>
      <w:divBdr>
        <w:top w:val="none" w:sz="0" w:space="0" w:color="auto"/>
        <w:left w:val="none" w:sz="0" w:space="0" w:color="auto"/>
        <w:bottom w:val="none" w:sz="0" w:space="0" w:color="auto"/>
        <w:right w:val="none" w:sz="0" w:space="0" w:color="auto"/>
      </w:divBdr>
    </w:div>
    <w:div w:id="439034856">
      <w:bodyDiv w:val="1"/>
      <w:marLeft w:val="0"/>
      <w:marRight w:val="0"/>
      <w:marTop w:val="0"/>
      <w:marBottom w:val="0"/>
      <w:divBdr>
        <w:top w:val="none" w:sz="0" w:space="0" w:color="auto"/>
        <w:left w:val="none" w:sz="0" w:space="0" w:color="auto"/>
        <w:bottom w:val="none" w:sz="0" w:space="0" w:color="auto"/>
        <w:right w:val="none" w:sz="0" w:space="0" w:color="auto"/>
      </w:divBdr>
    </w:div>
    <w:div w:id="440536579">
      <w:bodyDiv w:val="1"/>
      <w:marLeft w:val="0"/>
      <w:marRight w:val="0"/>
      <w:marTop w:val="0"/>
      <w:marBottom w:val="0"/>
      <w:divBdr>
        <w:top w:val="none" w:sz="0" w:space="0" w:color="auto"/>
        <w:left w:val="none" w:sz="0" w:space="0" w:color="auto"/>
        <w:bottom w:val="none" w:sz="0" w:space="0" w:color="auto"/>
        <w:right w:val="none" w:sz="0" w:space="0" w:color="auto"/>
      </w:divBdr>
      <w:divsChild>
        <w:div w:id="1095981824">
          <w:marLeft w:val="480"/>
          <w:marRight w:val="0"/>
          <w:marTop w:val="0"/>
          <w:marBottom w:val="0"/>
          <w:divBdr>
            <w:top w:val="none" w:sz="0" w:space="0" w:color="auto"/>
            <w:left w:val="none" w:sz="0" w:space="0" w:color="auto"/>
            <w:bottom w:val="none" w:sz="0" w:space="0" w:color="auto"/>
            <w:right w:val="none" w:sz="0" w:space="0" w:color="auto"/>
          </w:divBdr>
        </w:div>
        <w:div w:id="1978099051">
          <w:marLeft w:val="480"/>
          <w:marRight w:val="0"/>
          <w:marTop w:val="0"/>
          <w:marBottom w:val="0"/>
          <w:divBdr>
            <w:top w:val="none" w:sz="0" w:space="0" w:color="auto"/>
            <w:left w:val="none" w:sz="0" w:space="0" w:color="auto"/>
            <w:bottom w:val="none" w:sz="0" w:space="0" w:color="auto"/>
            <w:right w:val="none" w:sz="0" w:space="0" w:color="auto"/>
          </w:divBdr>
        </w:div>
        <w:div w:id="1190100572">
          <w:marLeft w:val="480"/>
          <w:marRight w:val="0"/>
          <w:marTop w:val="0"/>
          <w:marBottom w:val="0"/>
          <w:divBdr>
            <w:top w:val="none" w:sz="0" w:space="0" w:color="auto"/>
            <w:left w:val="none" w:sz="0" w:space="0" w:color="auto"/>
            <w:bottom w:val="none" w:sz="0" w:space="0" w:color="auto"/>
            <w:right w:val="none" w:sz="0" w:space="0" w:color="auto"/>
          </w:divBdr>
        </w:div>
        <w:div w:id="277222732">
          <w:marLeft w:val="480"/>
          <w:marRight w:val="0"/>
          <w:marTop w:val="0"/>
          <w:marBottom w:val="0"/>
          <w:divBdr>
            <w:top w:val="none" w:sz="0" w:space="0" w:color="auto"/>
            <w:left w:val="none" w:sz="0" w:space="0" w:color="auto"/>
            <w:bottom w:val="none" w:sz="0" w:space="0" w:color="auto"/>
            <w:right w:val="none" w:sz="0" w:space="0" w:color="auto"/>
          </w:divBdr>
        </w:div>
        <w:div w:id="442695911">
          <w:marLeft w:val="480"/>
          <w:marRight w:val="0"/>
          <w:marTop w:val="0"/>
          <w:marBottom w:val="0"/>
          <w:divBdr>
            <w:top w:val="none" w:sz="0" w:space="0" w:color="auto"/>
            <w:left w:val="none" w:sz="0" w:space="0" w:color="auto"/>
            <w:bottom w:val="none" w:sz="0" w:space="0" w:color="auto"/>
            <w:right w:val="none" w:sz="0" w:space="0" w:color="auto"/>
          </w:divBdr>
        </w:div>
        <w:div w:id="967786662">
          <w:marLeft w:val="480"/>
          <w:marRight w:val="0"/>
          <w:marTop w:val="0"/>
          <w:marBottom w:val="0"/>
          <w:divBdr>
            <w:top w:val="none" w:sz="0" w:space="0" w:color="auto"/>
            <w:left w:val="none" w:sz="0" w:space="0" w:color="auto"/>
            <w:bottom w:val="none" w:sz="0" w:space="0" w:color="auto"/>
            <w:right w:val="none" w:sz="0" w:space="0" w:color="auto"/>
          </w:divBdr>
        </w:div>
        <w:div w:id="1056929948">
          <w:marLeft w:val="480"/>
          <w:marRight w:val="0"/>
          <w:marTop w:val="0"/>
          <w:marBottom w:val="0"/>
          <w:divBdr>
            <w:top w:val="none" w:sz="0" w:space="0" w:color="auto"/>
            <w:left w:val="none" w:sz="0" w:space="0" w:color="auto"/>
            <w:bottom w:val="none" w:sz="0" w:space="0" w:color="auto"/>
            <w:right w:val="none" w:sz="0" w:space="0" w:color="auto"/>
          </w:divBdr>
        </w:div>
        <w:div w:id="1121606803">
          <w:marLeft w:val="480"/>
          <w:marRight w:val="0"/>
          <w:marTop w:val="0"/>
          <w:marBottom w:val="0"/>
          <w:divBdr>
            <w:top w:val="none" w:sz="0" w:space="0" w:color="auto"/>
            <w:left w:val="none" w:sz="0" w:space="0" w:color="auto"/>
            <w:bottom w:val="none" w:sz="0" w:space="0" w:color="auto"/>
            <w:right w:val="none" w:sz="0" w:space="0" w:color="auto"/>
          </w:divBdr>
        </w:div>
        <w:div w:id="254482818">
          <w:marLeft w:val="480"/>
          <w:marRight w:val="0"/>
          <w:marTop w:val="0"/>
          <w:marBottom w:val="0"/>
          <w:divBdr>
            <w:top w:val="none" w:sz="0" w:space="0" w:color="auto"/>
            <w:left w:val="none" w:sz="0" w:space="0" w:color="auto"/>
            <w:bottom w:val="none" w:sz="0" w:space="0" w:color="auto"/>
            <w:right w:val="none" w:sz="0" w:space="0" w:color="auto"/>
          </w:divBdr>
        </w:div>
        <w:div w:id="1970745130">
          <w:marLeft w:val="480"/>
          <w:marRight w:val="0"/>
          <w:marTop w:val="0"/>
          <w:marBottom w:val="0"/>
          <w:divBdr>
            <w:top w:val="none" w:sz="0" w:space="0" w:color="auto"/>
            <w:left w:val="none" w:sz="0" w:space="0" w:color="auto"/>
            <w:bottom w:val="none" w:sz="0" w:space="0" w:color="auto"/>
            <w:right w:val="none" w:sz="0" w:space="0" w:color="auto"/>
          </w:divBdr>
        </w:div>
        <w:div w:id="6060356">
          <w:marLeft w:val="480"/>
          <w:marRight w:val="0"/>
          <w:marTop w:val="0"/>
          <w:marBottom w:val="0"/>
          <w:divBdr>
            <w:top w:val="none" w:sz="0" w:space="0" w:color="auto"/>
            <w:left w:val="none" w:sz="0" w:space="0" w:color="auto"/>
            <w:bottom w:val="none" w:sz="0" w:space="0" w:color="auto"/>
            <w:right w:val="none" w:sz="0" w:space="0" w:color="auto"/>
          </w:divBdr>
        </w:div>
        <w:div w:id="526255311">
          <w:marLeft w:val="480"/>
          <w:marRight w:val="0"/>
          <w:marTop w:val="0"/>
          <w:marBottom w:val="0"/>
          <w:divBdr>
            <w:top w:val="none" w:sz="0" w:space="0" w:color="auto"/>
            <w:left w:val="none" w:sz="0" w:space="0" w:color="auto"/>
            <w:bottom w:val="none" w:sz="0" w:space="0" w:color="auto"/>
            <w:right w:val="none" w:sz="0" w:space="0" w:color="auto"/>
          </w:divBdr>
        </w:div>
        <w:div w:id="832527753">
          <w:marLeft w:val="480"/>
          <w:marRight w:val="0"/>
          <w:marTop w:val="0"/>
          <w:marBottom w:val="0"/>
          <w:divBdr>
            <w:top w:val="none" w:sz="0" w:space="0" w:color="auto"/>
            <w:left w:val="none" w:sz="0" w:space="0" w:color="auto"/>
            <w:bottom w:val="none" w:sz="0" w:space="0" w:color="auto"/>
            <w:right w:val="none" w:sz="0" w:space="0" w:color="auto"/>
          </w:divBdr>
        </w:div>
        <w:div w:id="1366756951">
          <w:marLeft w:val="480"/>
          <w:marRight w:val="0"/>
          <w:marTop w:val="0"/>
          <w:marBottom w:val="0"/>
          <w:divBdr>
            <w:top w:val="none" w:sz="0" w:space="0" w:color="auto"/>
            <w:left w:val="none" w:sz="0" w:space="0" w:color="auto"/>
            <w:bottom w:val="none" w:sz="0" w:space="0" w:color="auto"/>
            <w:right w:val="none" w:sz="0" w:space="0" w:color="auto"/>
          </w:divBdr>
        </w:div>
        <w:div w:id="945161099">
          <w:marLeft w:val="480"/>
          <w:marRight w:val="0"/>
          <w:marTop w:val="0"/>
          <w:marBottom w:val="0"/>
          <w:divBdr>
            <w:top w:val="none" w:sz="0" w:space="0" w:color="auto"/>
            <w:left w:val="none" w:sz="0" w:space="0" w:color="auto"/>
            <w:bottom w:val="none" w:sz="0" w:space="0" w:color="auto"/>
            <w:right w:val="none" w:sz="0" w:space="0" w:color="auto"/>
          </w:divBdr>
        </w:div>
        <w:div w:id="1969584024">
          <w:marLeft w:val="480"/>
          <w:marRight w:val="0"/>
          <w:marTop w:val="0"/>
          <w:marBottom w:val="0"/>
          <w:divBdr>
            <w:top w:val="none" w:sz="0" w:space="0" w:color="auto"/>
            <w:left w:val="none" w:sz="0" w:space="0" w:color="auto"/>
            <w:bottom w:val="none" w:sz="0" w:space="0" w:color="auto"/>
            <w:right w:val="none" w:sz="0" w:space="0" w:color="auto"/>
          </w:divBdr>
        </w:div>
        <w:div w:id="1043363544">
          <w:marLeft w:val="480"/>
          <w:marRight w:val="0"/>
          <w:marTop w:val="0"/>
          <w:marBottom w:val="0"/>
          <w:divBdr>
            <w:top w:val="none" w:sz="0" w:space="0" w:color="auto"/>
            <w:left w:val="none" w:sz="0" w:space="0" w:color="auto"/>
            <w:bottom w:val="none" w:sz="0" w:space="0" w:color="auto"/>
            <w:right w:val="none" w:sz="0" w:space="0" w:color="auto"/>
          </w:divBdr>
        </w:div>
        <w:div w:id="411662416">
          <w:marLeft w:val="480"/>
          <w:marRight w:val="0"/>
          <w:marTop w:val="0"/>
          <w:marBottom w:val="0"/>
          <w:divBdr>
            <w:top w:val="none" w:sz="0" w:space="0" w:color="auto"/>
            <w:left w:val="none" w:sz="0" w:space="0" w:color="auto"/>
            <w:bottom w:val="none" w:sz="0" w:space="0" w:color="auto"/>
            <w:right w:val="none" w:sz="0" w:space="0" w:color="auto"/>
          </w:divBdr>
        </w:div>
        <w:div w:id="387074426">
          <w:marLeft w:val="480"/>
          <w:marRight w:val="0"/>
          <w:marTop w:val="0"/>
          <w:marBottom w:val="0"/>
          <w:divBdr>
            <w:top w:val="none" w:sz="0" w:space="0" w:color="auto"/>
            <w:left w:val="none" w:sz="0" w:space="0" w:color="auto"/>
            <w:bottom w:val="none" w:sz="0" w:space="0" w:color="auto"/>
            <w:right w:val="none" w:sz="0" w:space="0" w:color="auto"/>
          </w:divBdr>
        </w:div>
        <w:div w:id="1534885079">
          <w:marLeft w:val="480"/>
          <w:marRight w:val="0"/>
          <w:marTop w:val="0"/>
          <w:marBottom w:val="0"/>
          <w:divBdr>
            <w:top w:val="none" w:sz="0" w:space="0" w:color="auto"/>
            <w:left w:val="none" w:sz="0" w:space="0" w:color="auto"/>
            <w:bottom w:val="none" w:sz="0" w:space="0" w:color="auto"/>
            <w:right w:val="none" w:sz="0" w:space="0" w:color="auto"/>
          </w:divBdr>
        </w:div>
        <w:div w:id="1274748012">
          <w:marLeft w:val="480"/>
          <w:marRight w:val="0"/>
          <w:marTop w:val="0"/>
          <w:marBottom w:val="0"/>
          <w:divBdr>
            <w:top w:val="none" w:sz="0" w:space="0" w:color="auto"/>
            <w:left w:val="none" w:sz="0" w:space="0" w:color="auto"/>
            <w:bottom w:val="none" w:sz="0" w:space="0" w:color="auto"/>
            <w:right w:val="none" w:sz="0" w:space="0" w:color="auto"/>
          </w:divBdr>
        </w:div>
        <w:div w:id="117451649">
          <w:marLeft w:val="480"/>
          <w:marRight w:val="0"/>
          <w:marTop w:val="0"/>
          <w:marBottom w:val="0"/>
          <w:divBdr>
            <w:top w:val="none" w:sz="0" w:space="0" w:color="auto"/>
            <w:left w:val="none" w:sz="0" w:space="0" w:color="auto"/>
            <w:bottom w:val="none" w:sz="0" w:space="0" w:color="auto"/>
            <w:right w:val="none" w:sz="0" w:space="0" w:color="auto"/>
          </w:divBdr>
        </w:div>
        <w:div w:id="1123696003">
          <w:marLeft w:val="480"/>
          <w:marRight w:val="0"/>
          <w:marTop w:val="0"/>
          <w:marBottom w:val="0"/>
          <w:divBdr>
            <w:top w:val="none" w:sz="0" w:space="0" w:color="auto"/>
            <w:left w:val="none" w:sz="0" w:space="0" w:color="auto"/>
            <w:bottom w:val="none" w:sz="0" w:space="0" w:color="auto"/>
            <w:right w:val="none" w:sz="0" w:space="0" w:color="auto"/>
          </w:divBdr>
        </w:div>
        <w:div w:id="1432968025">
          <w:marLeft w:val="480"/>
          <w:marRight w:val="0"/>
          <w:marTop w:val="0"/>
          <w:marBottom w:val="0"/>
          <w:divBdr>
            <w:top w:val="none" w:sz="0" w:space="0" w:color="auto"/>
            <w:left w:val="none" w:sz="0" w:space="0" w:color="auto"/>
            <w:bottom w:val="none" w:sz="0" w:space="0" w:color="auto"/>
            <w:right w:val="none" w:sz="0" w:space="0" w:color="auto"/>
          </w:divBdr>
        </w:div>
        <w:div w:id="643318657">
          <w:marLeft w:val="480"/>
          <w:marRight w:val="0"/>
          <w:marTop w:val="0"/>
          <w:marBottom w:val="0"/>
          <w:divBdr>
            <w:top w:val="none" w:sz="0" w:space="0" w:color="auto"/>
            <w:left w:val="none" w:sz="0" w:space="0" w:color="auto"/>
            <w:bottom w:val="none" w:sz="0" w:space="0" w:color="auto"/>
            <w:right w:val="none" w:sz="0" w:space="0" w:color="auto"/>
          </w:divBdr>
        </w:div>
        <w:div w:id="1653370230">
          <w:marLeft w:val="480"/>
          <w:marRight w:val="0"/>
          <w:marTop w:val="0"/>
          <w:marBottom w:val="0"/>
          <w:divBdr>
            <w:top w:val="none" w:sz="0" w:space="0" w:color="auto"/>
            <w:left w:val="none" w:sz="0" w:space="0" w:color="auto"/>
            <w:bottom w:val="none" w:sz="0" w:space="0" w:color="auto"/>
            <w:right w:val="none" w:sz="0" w:space="0" w:color="auto"/>
          </w:divBdr>
        </w:div>
        <w:div w:id="2066876298">
          <w:marLeft w:val="480"/>
          <w:marRight w:val="0"/>
          <w:marTop w:val="0"/>
          <w:marBottom w:val="0"/>
          <w:divBdr>
            <w:top w:val="none" w:sz="0" w:space="0" w:color="auto"/>
            <w:left w:val="none" w:sz="0" w:space="0" w:color="auto"/>
            <w:bottom w:val="none" w:sz="0" w:space="0" w:color="auto"/>
            <w:right w:val="none" w:sz="0" w:space="0" w:color="auto"/>
          </w:divBdr>
        </w:div>
        <w:div w:id="859854376">
          <w:marLeft w:val="480"/>
          <w:marRight w:val="0"/>
          <w:marTop w:val="0"/>
          <w:marBottom w:val="0"/>
          <w:divBdr>
            <w:top w:val="none" w:sz="0" w:space="0" w:color="auto"/>
            <w:left w:val="none" w:sz="0" w:space="0" w:color="auto"/>
            <w:bottom w:val="none" w:sz="0" w:space="0" w:color="auto"/>
            <w:right w:val="none" w:sz="0" w:space="0" w:color="auto"/>
          </w:divBdr>
        </w:div>
        <w:div w:id="763763838">
          <w:marLeft w:val="480"/>
          <w:marRight w:val="0"/>
          <w:marTop w:val="0"/>
          <w:marBottom w:val="0"/>
          <w:divBdr>
            <w:top w:val="none" w:sz="0" w:space="0" w:color="auto"/>
            <w:left w:val="none" w:sz="0" w:space="0" w:color="auto"/>
            <w:bottom w:val="none" w:sz="0" w:space="0" w:color="auto"/>
            <w:right w:val="none" w:sz="0" w:space="0" w:color="auto"/>
          </w:divBdr>
        </w:div>
        <w:div w:id="666321142">
          <w:marLeft w:val="480"/>
          <w:marRight w:val="0"/>
          <w:marTop w:val="0"/>
          <w:marBottom w:val="0"/>
          <w:divBdr>
            <w:top w:val="none" w:sz="0" w:space="0" w:color="auto"/>
            <w:left w:val="none" w:sz="0" w:space="0" w:color="auto"/>
            <w:bottom w:val="none" w:sz="0" w:space="0" w:color="auto"/>
            <w:right w:val="none" w:sz="0" w:space="0" w:color="auto"/>
          </w:divBdr>
        </w:div>
        <w:div w:id="1968270327">
          <w:marLeft w:val="480"/>
          <w:marRight w:val="0"/>
          <w:marTop w:val="0"/>
          <w:marBottom w:val="0"/>
          <w:divBdr>
            <w:top w:val="none" w:sz="0" w:space="0" w:color="auto"/>
            <w:left w:val="none" w:sz="0" w:space="0" w:color="auto"/>
            <w:bottom w:val="none" w:sz="0" w:space="0" w:color="auto"/>
            <w:right w:val="none" w:sz="0" w:space="0" w:color="auto"/>
          </w:divBdr>
        </w:div>
        <w:div w:id="95827855">
          <w:marLeft w:val="480"/>
          <w:marRight w:val="0"/>
          <w:marTop w:val="0"/>
          <w:marBottom w:val="0"/>
          <w:divBdr>
            <w:top w:val="none" w:sz="0" w:space="0" w:color="auto"/>
            <w:left w:val="none" w:sz="0" w:space="0" w:color="auto"/>
            <w:bottom w:val="none" w:sz="0" w:space="0" w:color="auto"/>
            <w:right w:val="none" w:sz="0" w:space="0" w:color="auto"/>
          </w:divBdr>
        </w:div>
        <w:div w:id="1287849895">
          <w:marLeft w:val="480"/>
          <w:marRight w:val="0"/>
          <w:marTop w:val="0"/>
          <w:marBottom w:val="0"/>
          <w:divBdr>
            <w:top w:val="none" w:sz="0" w:space="0" w:color="auto"/>
            <w:left w:val="none" w:sz="0" w:space="0" w:color="auto"/>
            <w:bottom w:val="none" w:sz="0" w:space="0" w:color="auto"/>
            <w:right w:val="none" w:sz="0" w:space="0" w:color="auto"/>
          </w:divBdr>
        </w:div>
        <w:div w:id="528643358">
          <w:marLeft w:val="480"/>
          <w:marRight w:val="0"/>
          <w:marTop w:val="0"/>
          <w:marBottom w:val="0"/>
          <w:divBdr>
            <w:top w:val="none" w:sz="0" w:space="0" w:color="auto"/>
            <w:left w:val="none" w:sz="0" w:space="0" w:color="auto"/>
            <w:bottom w:val="none" w:sz="0" w:space="0" w:color="auto"/>
            <w:right w:val="none" w:sz="0" w:space="0" w:color="auto"/>
          </w:divBdr>
        </w:div>
        <w:div w:id="818692776">
          <w:marLeft w:val="480"/>
          <w:marRight w:val="0"/>
          <w:marTop w:val="0"/>
          <w:marBottom w:val="0"/>
          <w:divBdr>
            <w:top w:val="none" w:sz="0" w:space="0" w:color="auto"/>
            <w:left w:val="none" w:sz="0" w:space="0" w:color="auto"/>
            <w:bottom w:val="none" w:sz="0" w:space="0" w:color="auto"/>
            <w:right w:val="none" w:sz="0" w:space="0" w:color="auto"/>
          </w:divBdr>
        </w:div>
        <w:div w:id="968512302">
          <w:marLeft w:val="480"/>
          <w:marRight w:val="0"/>
          <w:marTop w:val="0"/>
          <w:marBottom w:val="0"/>
          <w:divBdr>
            <w:top w:val="none" w:sz="0" w:space="0" w:color="auto"/>
            <w:left w:val="none" w:sz="0" w:space="0" w:color="auto"/>
            <w:bottom w:val="none" w:sz="0" w:space="0" w:color="auto"/>
            <w:right w:val="none" w:sz="0" w:space="0" w:color="auto"/>
          </w:divBdr>
        </w:div>
        <w:div w:id="260186903">
          <w:marLeft w:val="480"/>
          <w:marRight w:val="0"/>
          <w:marTop w:val="0"/>
          <w:marBottom w:val="0"/>
          <w:divBdr>
            <w:top w:val="none" w:sz="0" w:space="0" w:color="auto"/>
            <w:left w:val="none" w:sz="0" w:space="0" w:color="auto"/>
            <w:bottom w:val="none" w:sz="0" w:space="0" w:color="auto"/>
            <w:right w:val="none" w:sz="0" w:space="0" w:color="auto"/>
          </w:divBdr>
        </w:div>
        <w:div w:id="26873890">
          <w:marLeft w:val="480"/>
          <w:marRight w:val="0"/>
          <w:marTop w:val="0"/>
          <w:marBottom w:val="0"/>
          <w:divBdr>
            <w:top w:val="none" w:sz="0" w:space="0" w:color="auto"/>
            <w:left w:val="none" w:sz="0" w:space="0" w:color="auto"/>
            <w:bottom w:val="none" w:sz="0" w:space="0" w:color="auto"/>
            <w:right w:val="none" w:sz="0" w:space="0" w:color="auto"/>
          </w:divBdr>
        </w:div>
        <w:div w:id="1131248301">
          <w:marLeft w:val="480"/>
          <w:marRight w:val="0"/>
          <w:marTop w:val="0"/>
          <w:marBottom w:val="0"/>
          <w:divBdr>
            <w:top w:val="none" w:sz="0" w:space="0" w:color="auto"/>
            <w:left w:val="none" w:sz="0" w:space="0" w:color="auto"/>
            <w:bottom w:val="none" w:sz="0" w:space="0" w:color="auto"/>
            <w:right w:val="none" w:sz="0" w:space="0" w:color="auto"/>
          </w:divBdr>
        </w:div>
        <w:div w:id="1078942224">
          <w:marLeft w:val="480"/>
          <w:marRight w:val="0"/>
          <w:marTop w:val="0"/>
          <w:marBottom w:val="0"/>
          <w:divBdr>
            <w:top w:val="none" w:sz="0" w:space="0" w:color="auto"/>
            <w:left w:val="none" w:sz="0" w:space="0" w:color="auto"/>
            <w:bottom w:val="none" w:sz="0" w:space="0" w:color="auto"/>
            <w:right w:val="none" w:sz="0" w:space="0" w:color="auto"/>
          </w:divBdr>
        </w:div>
        <w:div w:id="589777448">
          <w:marLeft w:val="480"/>
          <w:marRight w:val="0"/>
          <w:marTop w:val="0"/>
          <w:marBottom w:val="0"/>
          <w:divBdr>
            <w:top w:val="none" w:sz="0" w:space="0" w:color="auto"/>
            <w:left w:val="none" w:sz="0" w:space="0" w:color="auto"/>
            <w:bottom w:val="none" w:sz="0" w:space="0" w:color="auto"/>
            <w:right w:val="none" w:sz="0" w:space="0" w:color="auto"/>
          </w:divBdr>
        </w:div>
        <w:div w:id="1519081997">
          <w:marLeft w:val="480"/>
          <w:marRight w:val="0"/>
          <w:marTop w:val="0"/>
          <w:marBottom w:val="0"/>
          <w:divBdr>
            <w:top w:val="none" w:sz="0" w:space="0" w:color="auto"/>
            <w:left w:val="none" w:sz="0" w:space="0" w:color="auto"/>
            <w:bottom w:val="none" w:sz="0" w:space="0" w:color="auto"/>
            <w:right w:val="none" w:sz="0" w:space="0" w:color="auto"/>
          </w:divBdr>
        </w:div>
        <w:div w:id="359358002">
          <w:marLeft w:val="480"/>
          <w:marRight w:val="0"/>
          <w:marTop w:val="0"/>
          <w:marBottom w:val="0"/>
          <w:divBdr>
            <w:top w:val="none" w:sz="0" w:space="0" w:color="auto"/>
            <w:left w:val="none" w:sz="0" w:space="0" w:color="auto"/>
            <w:bottom w:val="none" w:sz="0" w:space="0" w:color="auto"/>
            <w:right w:val="none" w:sz="0" w:space="0" w:color="auto"/>
          </w:divBdr>
        </w:div>
        <w:div w:id="414715532">
          <w:marLeft w:val="480"/>
          <w:marRight w:val="0"/>
          <w:marTop w:val="0"/>
          <w:marBottom w:val="0"/>
          <w:divBdr>
            <w:top w:val="none" w:sz="0" w:space="0" w:color="auto"/>
            <w:left w:val="none" w:sz="0" w:space="0" w:color="auto"/>
            <w:bottom w:val="none" w:sz="0" w:space="0" w:color="auto"/>
            <w:right w:val="none" w:sz="0" w:space="0" w:color="auto"/>
          </w:divBdr>
        </w:div>
        <w:div w:id="1068765917">
          <w:marLeft w:val="480"/>
          <w:marRight w:val="0"/>
          <w:marTop w:val="0"/>
          <w:marBottom w:val="0"/>
          <w:divBdr>
            <w:top w:val="none" w:sz="0" w:space="0" w:color="auto"/>
            <w:left w:val="none" w:sz="0" w:space="0" w:color="auto"/>
            <w:bottom w:val="none" w:sz="0" w:space="0" w:color="auto"/>
            <w:right w:val="none" w:sz="0" w:space="0" w:color="auto"/>
          </w:divBdr>
        </w:div>
        <w:div w:id="1308631443">
          <w:marLeft w:val="480"/>
          <w:marRight w:val="0"/>
          <w:marTop w:val="0"/>
          <w:marBottom w:val="0"/>
          <w:divBdr>
            <w:top w:val="none" w:sz="0" w:space="0" w:color="auto"/>
            <w:left w:val="none" w:sz="0" w:space="0" w:color="auto"/>
            <w:bottom w:val="none" w:sz="0" w:space="0" w:color="auto"/>
            <w:right w:val="none" w:sz="0" w:space="0" w:color="auto"/>
          </w:divBdr>
        </w:div>
        <w:div w:id="1793286063">
          <w:marLeft w:val="480"/>
          <w:marRight w:val="0"/>
          <w:marTop w:val="0"/>
          <w:marBottom w:val="0"/>
          <w:divBdr>
            <w:top w:val="none" w:sz="0" w:space="0" w:color="auto"/>
            <w:left w:val="none" w:sz="0" w:space="0" w:color="auto"/>
            <w:bottom w:val="none" w:sz="0" w:space="0" w:color="auto"/>
            <w:right w:val="none" w:sz="0" w:space="0" w:color="auto"/>
          </w:divBdr>
        </w:div>
        <w:div w:id="1589342877">
          <w:marLeft w:val="480"/>
          <w:marRight w:val="0"/>
          <w:marTop w:val="0"/>
          <w:marBottom w:val="0"/>
          <w:divBdr>
            <w:top w:val="none" w:sz="0" w:space="0" w:color="auto"/>
            <w:left w:val="none" w:sz="0" w:space="0" w:color="auto"/>
            <w:bottom w:val="none" w:sz="0" w:space="0" w:color="auto"/>
            <w:right w:val="none" w:sz="0" w:space="0" w:color="auto"/>
          </w:divBdr>
        </w:div>
        <w:div w:id="1341851000">
          <w:marLeft w:val="480"/>
          <w:marRight w:val="0"/>
          <w:marTop w:val="0"/>
          <w:marBottom w:val="0"/>
          <w:divBdr>
            <w:top w:val="none" w:sz="0" w:space="0" w:color="auto"/>
            <w:left w:val="none" w:sz="0" w:space="0" w:color="auto"/>
            <w:bottom w:val="none" w:sz="0" w:space="0" w:color="auto"/>
            <w:right w:val="none" w:sz="0" w:space="0" w:color="auto"/>
          </w:divBdr>
        </w:div>
        <w:div w:id="1751586155">
          <w:marLeft w:val="480"/>
          <w:marRight w:val="0"/>
          <w:marTop w:val="0"/>
          <w:marBottom w:val="0"/>
          <w:divBdr>
            <w:top w:val="none" w:sz="0" w:space="0" w:color="auto"/>
            <w:left w:val="none" w:sz="0" w:space="0" w:color="auto"/>
            <w:bottom w:val="none" w:sz="0" w:space="0" w:color="auto"/>
            <w:right w:val="none" w:sz="0" w:space="0" w:color="auto"/>
          </w:divBdr>
        </w:div>
        <w:div w:id="970280901">
          <w:marLeft w:val="480"/>
          <w:marRight w:val="0"/>
          <w:marTop w:val="0"/>
          <w:marBottom w:val="0"/>
          <w:divBdr>
            <w:top w:val="none" w:sz="0" w:space="0" w:color="auto"/>
            <w:left w:val="none" w:sz="0" w:space="0" w:color="auto"/>
            <w:bottom w:val="none" w:sz="0" w:space="0" w:color="auto"/>
            <w:right w:val="none" w:sz="0" w:space="0" w:color="auto"/>
          </w:divBdr>
        </w:div>
        <w:div w:id="717777906">
          <w:marLeft w:val="480"/>
          <w:marRight w:val="0"/>
          <w:marTop w:val="0"/>
          <w:marBottom w:val="0"/>
          <w:divBdr>
            <w:top w:val="none" w:sz="0" w:space="0" w:color="auto"/>
            <w:left w:val="none" w:sz="0" w:space="0" w:color="auto"/>
            <w:bottom w:val="none" w:sz="0" w:space="0" w:color="auto"/>
            <w:right w:val="none" w:sz="0" w:space="0" w:color="auto"/>
          </w:divBdr>
        </w:div>
        <w:div w:id="530343319">
          <w:marLeft w:val="480"/>
          <w:marRight w:val="0"/>
          <w:marTop w:val="0"/>
          <w:marBottom w:val="0"/>
          <w:divBdr>
            <w:top w:val="none" w:sz="0" w:space="0" w:color="auto"/>
            <w:left w:val="none" w:sz="0" w:space="0" w:color="auto"/>
            <w:bottom w:val="none" w:sz="0" w:space="0" w:color="auto"/>
            <w:right w:val="none" w:sz="0" w:space="0" w:color="auto"/>
          </w:divBdr>
        </w:div>
      </w:divsChild>
    </w:div>
    <w:div w:id="454635903">
      <w:bodyDiv w:val="1"/>
      <w:marLeft w:val="0"/>
      <w:marRight w:val="0"/>
      <w:marTop w:val="0"/>
      <w:marBottom w:val="0"/>
      <w:divBdr>
        <w:top w:val="none" w:sz="0" w:space="0" w:color="auto"/>
        <w:left w:val="none" w:sz="0" w:space="0" w:color="auto"/>
        <w:bottom w:val="none" w:sz="0" w:space="0" w:color="auto"/>
        <w:right w:val="none" w:sz="0" w:space="0" w:color="auto"/>
      </w:divBdr>
      <w:divsChild>
        <w:div w:id="407577237">
          <w:marLeft w:val="640"/>
          <w:marRight w:val="0"/>
          <w:marTop w:val="0"/>
          <w:marBottom w:val="0"/>
          <w:divBdr>
            <w:top w:val="none" w:sz="0" w:space="0" w:color="auto"/>
            <w:left w:val="none" w:sz="0" w:space="0" w:color="auto"/>
            <w:bottom w:val="none" w:sz="0" w:space="0" w:color="auto"/>
            <w:right w:val="none" w:sz="0" w:space="0" w:color="auto"/>
          </w:divBdr>
        </w:div>
        <w:div w:id="890581684">
          <w:marLeft w:val="640"/>
          <w:marRight w:val="0"/>
          <w:marTop w:val="0"/>
          <w:marBottom w:val="0"/>
          <w:divBdr>
            <w:top w:val="none" w:sz="0" w:space="0" w:color="auto"/>
            <w:left w:val="none" w:sz="0" w:space="0" w:color="auto"/>
            <w:bottom w:val="none" w:sz="0" w:space="0" w:color="auto"/>
            <w:right w:val="none" w:sz="0" w:space="0" w:color="auto"/>
          </w:divBdr>
        </w:div>
        <w:div w:id="2111729550">
          <w:marLeft w:val="640"/>
          <w:marRight w:val="0"/>
          <w:marTop w:val="0"/>
          <w:marBottom w:val="0"/>
          <w:divBdr>
            <w:top w:val="none" w:sz="0" w:space="0" w:color="auto"/>
            <w:left w:val="none" w:sz="0" w:space="0" w:color="auto"/>
            <w:bottom w:val="none" w:sz="0" w:space="0" w:color="auto"/>
            <w:right w:val="none" w:sz="0" w:space="0" w:color="auto"/>
          </w:divBdr>
        </w:div>
        <w:div w:id="1984003085">
          <w:marLeft w:val="640"/>
          <w:marRight w:val="0"/>
          <w:marTop w:val="0"/>
          <w:marBottom w:val="0"/>
          <w:divBdr>
            <w:top w:val="none" w:sz="0" w:space="0" w:color="auto"/>
            <w:left w:val="none" w:sz="0" w:space="0" w:color="auto"/>
            <w:bottom w:val="none" w:sz="0" w:space="0" w:color="auto"/>
            <w:right w:val="none" w:sz="0" w:space="0" w:color="auto"/>
          </w:divBdr>
        </w:div>
        <w:div w:id="1227496093">
          <w:marLeft w:val="640"/>
          <w:marRight w:val="0"/>
          <w:marTop w:val="0"/>
          <w:marBottom w:val="0"/>
          <w:divBdr>
            <w:top w:val="none" w:sz="0" w:space="0" w:color="auto"/>
            <w:left w:val="none" w:sz="0" w:space="0" w:color="auto"/>
            <w:bottom w:val="none" w:sz="0" w:space="0" w:color="auto"/>
            <w:right w:val="none" w:sz="0" w:space="0" w:color="auto"/>
          </w:divBdr>
        </w:div>
        <w:div w:id="607077775">
          <w:marLeft w:val="640"/>
          <w:marRight w:val="0"/>
          <w:marTop w:val="0"/>
          <w:marBottom w:val="0"/>
          <w:divBdr>
            <w:top w:val="none" w:sz="0" w:space="0" w:color="auto"/>
            <w:left w:val="none" w:sz="0" w:space="0" w:color="auto"/>
            <w:bottom w:val="none" w:sz="0" w:space="0" w:color="auto"/>
            <w:right w:val="none" w:sz="0" w:space="0" w:color="auto"/>
          </w:divBdr>
        </w:div>
        <w:div w:id="1523589713">
          <w:marLeft w:val="640"/>
          <w:marRight w:val="0"/>
          <w:marTop w:val="0"/>
          <w:marBottom w:val="0"/>
          <w:divBdr>
            <w:top w:val="none" w:sz="0" w:space="0" w:color="auto"/>
            <w:left w:val="none" w:sz="0" w:space="0" w:color="auto"/>
            <w:bottom w:val="none" w:sz="0" w:space="0" w:color="auto"/>
            <w:right w:val="none" w:sz="0" w:space="0" w:color="auto"/>
          </w:divBdr>
        </w:div>
        <w:div w:id="1790736727">
          <w:marLeft w:val="640"/>
          <w:marRight w:val="0"/>
          <w:marTop w:val="0"/>
          <w:marBottom w:val="0"/>
          <w:divBdr>
            <w:top w:val="none" w:sz="0" w:space="0" w:color="auto"/>
            <w:left w:val="none" w:sz="0" w:space="0" w:color="auto"/>
            <w:bottom w:val="none" w:sz="0" w:space="0" w:color="auto"/>
            <w:right w:val="none" w:sz="0" w:space="0" w:color="auto"/>
          </w:divBdr>
        </w:div>
        <w:div w:id="1900700516">
          <w:marLeft w:val="640"/>
          <w:marRight w:val="0"/>
          <w:marTop w:val="0"/>
          <w:marBottom w:val="0"/>
          <w:divBdr>
            <w:top w:val="none" w:sz="0" w:space="0" w:color="auto"/>
            <w:left w:val="none" w:sz="0" w:space="0" w:color="auto"/>
            <w:bottom w:val="none" w:sz="0" w:space="0" w:color="auto"/>
            <w:right w:val="none" w:sz="0" w:space="0" w:color="auto"/>
          </w:divBdr>
        </w:div>
        <w:div w:id="982540595">
          <w:marLeft w:val="640"/>
          <w:marRight w:val="0"/>
          <w:marTop w:val="0"/>
          <w:marBottom w:val="0"/>
          <w:divBdr>
            <w:top w:val="none" w:sz="0" w:space="0" w:color="auto"/>
            <w:left w:val="none" w:sz="0" w:space="0" w:color="auto"/>
            <w:bottom w:val="none" w:sz="0" w:space="0" w:color="auto"/>
            <w:right w:val="none" w:sz="0" w:space="0" w:color="auto"/>
          </w:divBdr>
        </w:div>
        <w:div w:id="49351251">
          <w:marLeft w:val="640"/>
          <w:marRight w:val="0"/>
          <w:marTop w:val="0"/>
          <w:marBottom w:val="0"/>
          <w:divBdr>
            <w:top w:val="none" w:sz="0" w:space="0" w:color="auto"/>
            <w:left w:val="none" w:sz="0" w:space="0" w:color="auto"/>
            <w:bottom w:val="none" w:sz="0" w:space="0" w:color="auto"/>
            <w:right w:val="none" w:sz="0" w:space="0" w:color="auto"/>
          </w:divBdr>
        </w:div>
        <w:div w:id="1793816641">
          <w:marLeft w:val="640"/>
          <w:marRight w:val="0"/>
          <w:marTop w:val="0"/>
          <w:marBottom w:val="0"/>
          <w:divBdr>
            <w:top w:val="none" w:sz="0" w:space="0" w:color="auto"/>
            <w:left w:val="none" w:sz="0" w:space="0" w:color="auto"/>
            <w:bottom w:val="none" w:sz="0" w:space="0" w:color="auto"/>
            <w:right w:val="none" w:sz="0" w:space="0" w:color="auto"/>
          </w:divBdr>
        </w:div>
        <w:div w:id="1545753091">
          <w:marLeft w:val="640"/>
          <w:marRight w:val="0"/>
          <w:marTop w:val="0"/>
          <w:marBottom w:val="0"/>
          <w:divBdr>
            <w:top w:val="none" w:sz="0" w:space="0" w:color="auto"/>
            <w:left w:val="none" w:sz="0" w:space="0" w:color="auto"/>
            <w:bottom w:val="none" w:sz="0" w:space="0" w:color="auto"/>
            <w:right w:val="none" w:sz="0" w:space="0" w:color="auto"/>
          </w:divBdr>
        </w:div>
        <w:div w:id="1958632357">
          <w:marLeft w:val="640"/>
          <w:marRight w:val="0"/>
          <w:marTop w:val="0"/>
          <w:marBottom w:val="0"/>
          <w:divBdr>
            <w:top w:val="none" w:sz="0" w:space="0" w:color="auto"/>
            <w:left w:val="none" w:sz="0" w:space="0" w:color="auto"/>
            <w:bottom w:val="none" w:sz="0" w:space="0" w:color="auto"/>
            <w:right w:val="none" w:sz="0" w:space="0" w:color="auto"/>
          </w:divBdr>
        </w:div>
        <w:div w:id="1491602931">
          <w:marLeft w:val="640"/>
          <w:marRight w:val="0"/>
          <w:marTop w:val="0"/>
          <w:marBottom w:val="0"/>
          <w:divBdr>
            <w:top w:val="none" w:sz="0" w:space="0" w:color="auto"/>
            <w:left w:val="none" w:sz="0" w:space="0" w:color="auto"/>
            <w:bottom w:val="none" w:sz="0" w:space="0" w:color="auto"/>
            <w:right w:val="none" w:sz="0" w:space="0" w:color="auto"/>
          </w:divBdr>
        </w:div>
        <w:div w:id="802041552">
          <w:marLeft w:val="640"/>
          <w:marRight w:val="0"/>
          <w:marTop w:val="0"/>
          <w:marBottom w:val="0"/>
          <w:divBdr>
            <w:top w:val="none" w:sz="0" w:space="0" w:color="auto"/>
            <w:left w:val="none" w:sz="0" w:space="0" w:color="auto"/>
            <w:bottom w:val="none" w:sz="0" w:space="0" w:color="auto"/>
            <w:right w:val="none" w:sz="0" w:space="0" w:color="auto"/>
          </w:divBdr>
        </w:div>
        <w:div w:id="1662386738">
          <w:marLeft w:val="640"/>
          <w:marRight w:val="0"/>
          <w:marTop w:val="0"/>
          <w:marBottom w:val="0"/>
          <w:divBdr>
            <w:top w:val="none" w:sz="0" w:space="0" w:color="auto"/>
            <w:left w:val="none" w:sz="0" w:space="0" w:color="auto"/>
            <w:bottom w:val="none" w:sz="0" w:space="0" w:color="auto"/>
            <w:right w:val="none" w:sz="0" w:space="0" w:color="auto"/>
          </w:divBdr>
        </w:div>
        <w:div w:id="733311151">
          <w:marLeft w:val="640"/>
          <w:marRight w:val="0"/>
          <w:marTop w:val="0"/>
          <w:marBottom w:val="0"/>
          <w:divBdr>
            <w:top w:val="none" w:sz="0" w:space="0" w:color="auto"/>
            <w:left w:val="none" w:sz="0" w:space="0" w:color="auto"/>
            <w:bottom w:val="none" w:sz="0" w:space="0" w:color="auto"/>
            <w:right w:val="none" w:sz="0" w:space="0" w:color="auto"/>
          </w:divBdr>
        </w:div>
        <w:div w:id="101462990">
          <w:marLeft w:val="640"/>
          <w:marRight w:val="0"/>
          <w:marTop w:val="0"/>
          <w:marBottom w:val="0"/>
          <w:divBdr>
            <w:top w:val="none" w:sz="0" w:space="0" w:color="auto"/>
            <w:left w:val="none" w:sz="0" w:space="0" w:color="auto"/>
            <w:bottom w:val="none" w:sz="0" w:space="0" w:color="auto"/>
            <w:right w:val="none" w:sz="0" w:space="0" w:color="auto"/>
          </w:divBdr>
        </w:div>
        <w:div w:id="2050759889">
          <w:marLeft w:val="640"/>
          <w:marRight w:val="0"/>
          <w:marTop w:val="0"/>
          <w:marBottom w:val="0"/>
          <w:divBdr>
            <w:top w:val="none" w:sz="0" w:space="0" w:color="auto"/>
            <w:left w:val="none" w:sz="0" w:space="0" w:color="auto"/>
            <w:bottom w:val="none" w:sz="0" w:space="0" w:color="auto"/>
            <w:right w:val="none" w:sz="0" w:space="0" w:color="auto"/>
          </w:divBdr>
        </w:div>
        <w:div w:id="1840928683">
          <w:marLeft w:val="640"/>
          <w:marRight w:val="0"/>
          <w:marTop w:val="0"/>
          <w:marBottom w:val="0"/>
          <w:divBdr>
            <w:top w:val="none" w:sz="0" w:space="0" w:color="auto"/>
            <w:left w:val="none" w:sz="0" w:space="0" w:color="auto"/>
            <w:bottom w:val="none" w:sz="0" w:space="0" w:color="auto"/>
            <w:right w:val="none" w:sz="0" w:space="0" w:color="auto"/>
          </w:divBdr>
        </w:div>
        <w:div w:id="53741739">
          <w:marLeft w:val="640"/>
          <w:marRight w:val="0"/>
          <w:marTop w:val="0"/>
          <w:marBottom w:val="0"/>
          <w:divBdr>
            <w:top w:val="none" w:sz="0" w:space="0" w:color="auto"/>
            <w:left w:val="none" w:sz="0" w:space="0" w:color="auto"/>
            <w:bottom w:val="none" w:sz="0" w:space="0" w:color="auto"/>
            <w:right w:val="none" w:sz="0" w:space="0" w:color="auto"/>
          </w:divBdr>
        </w:div>
        <w:div w:id="1397969729">
          <w:marLeft w:val="640"/>
          <w:marRight w:val="0"/>
          <w:marTop w:val="0"/>
          <w:marBottom w:val="0"/>
          <w:divBdr>
            <w:top w:val="none" w:sz="0" w:space="0" w:color="auto"/>
            <w:left w:val="none" w:sz="0" w:space="0" w:color="auto"/>
            <w:bottom w:val="none" w:sz="0" w:space="0" w:color="auto"/>
            <w:right w:val="none" w:sz="0" w:space="0" w:color="auto"/>
          </w:divBdr>
        </w:div>
        <w:div w:id="782262516">
          <w:marLeft w:val="640"/>
          <w:marRight w:val="0"/>
          <w:marTop w:val="0"/>
          <w:marBottom w:val="0"/>
          <w:divBdr>
            <w:top w:val="none" w:sz="0" w:space="0" w:color="auto"/>
            <w:left w:val="none" w:sz="0" w:space="0" w:color="auto"/>
            <w:bottom w:val="none" w:sz="0" w:space="0" w:color="auto"/>
            <w:right w:val="none" w:sz="0" w:space="0" w:color="auto"/>
          </w:divBdr>
        </w:div>
        <w:div w:id="1099915243">
          <w:marLeft w:val="640"/>
          <w:marRight w:val="0"/>
          <w:marTop w:val="0"/>
          <w:marBottom w:val="0"/>
          <w:divBdr>
            <w:top w:val="none" w:sz="0" w:space="0" w:color="auto"/>
            <w:left w:val="none" w:sz="0" w:space="0" w:color="auto"/>
            <w:bottom w:val="none" w:sz="0" w:space="0" w:color="auto"/>
            <w:right w:val="none" w:sz="0" w:space="0" w:color="auto"/>
          </w:divBdr>
        </w:div>
        <w:div w:id="1864703534">
          <w:marLeft w:val="640"/>
          <w:marRight w:val="0"/>
          <w:marTop w:val="0"/>
          <w:marBottom w:val="0"/>
          <w:divBdr>
            <w:top w:val="none" w:sz="0" w:space="0" w:color="auto"/>
            <w:left w:val="none" w:sz="0" w:space="0" w:color="auto"/>
            <w:bottom w:val="none" w:sz="0" w:space="0" w:color="auto"/>
            <w:right w:val="none" w:sz="0" w:space="0" w:color="auto"/>
          </w:divBdr>
        </w:div>
        <w:div w:id="1691487682">
          <w:marLeft w:val="640"/>
          <w:marRight w:val="0"/>
          <w:marTop w:val="0"/>
          <w:marBottom w:val="0"/>
          <w:divBdr>
            <w:top w:val="none" w:sz="0" w:space="0" w:color="auto"/>
            <w:left w:val="none" w:sz="0" w:space="0" w:color="auto"/>
            <w:bottom w:val="none" w:sz="0" w:space="0" w:color="auto"/>
            <w:right w:val="none" w:sz="0" w:space="0" w:color="auto"/>
          </w:divBdr>
        </w:div>
        <w:div w:id="1760252577">
          <w:marLeft w:val="640"/>
          <w:marRight w:val="0"/>
          <w:marTop w:val="0"/>
          <w:marBottom w:val="0"/>
          <w:divBdr>
            <w:top w:val="none" w:sz="0" w:space="0" w:color="auto"/>
            <w:left w:val="none" w:sz="0" w:space="0" w:color="auto"/>
            <w:bottom w:val="none" w:sz="0" w:space="0" w:color="auto"/>
            <w:right w:val="none" w:sz="0" w:space="0" w:color="auto"/>
          </w:divBdr>
        </w:div>
        <w:div w:id="404495801">
          <w:marLeft w:val="640"/>
          <w:marRight w:val="0"/>
          <w:marTop w:val="0"/>
          <w:marBottom w:val="0"/>
          <w:divBdr>
            <w:top w:val="none" w:sz="0" w:space="0" w:color="auto"/>
            <w:left w:val="none" w:sz="0" w:space="0" w:color="auto"/>
            <w:bottom w:val="none" w:sz="0" w:space="0" w:color="auto"/>
            <w:right w:val="none" w:sz="0" w:space="0" w:color="auto"/>
          </w:divBdr>
        </w:div>
        <w:div w:id="231887508">
          <w:marLeft w:val="640"/>
          <w:marRight w:val="0"/>
          <w:marTop w:val="0"/>
          <w:marBottom w:val="0"/>
          <w:divBdr>
            <w:top w:val="none" w:sz="0" w:space="0" w:color="auto"/>
            <w:left w:val="none" w:sz="0" w:space="0" w:color="auto"/>
            <w:bottom w:val="none" w:sz="0" w:space="0" w:color="auto"/>
            <w:right w:val="none" w:sz="0" w:space="0" w:color="auto"/>
          </w:divBdr>
        </w:div>
        <w:div w:id="1285697035">
          <w:marLeft w:val="640"/>
          <w:marRight w:val="0"/>
          <w:marTop w:val="0"/>
          <w:marBottom w:val="0"/>
          <w:divBdr>
            <w:top w:val="none" w:sz="0" w:space="0" w:color="auto"/>
            <w:left w:val="none" w:sz="0" w:space="0" w:color="auto"/>
            <w:bottom w:val="none" w:sz="0" w:space="0" w:color="auto"/>
            <w:right w:val="none" w:sz="0" w:space="0" w:color="auto"/>
          </w:divBdr>
        </w:div>
        <w:div w:id="95492200">
          <w:marLeft w:val="640"/>
          <w:marRight w:val="0"/>
          <w:marTop w:val="0"/>
          <w:marBottom w:val="0"/>
          <w:divBdr>
            <w:top w:val="none" w:sz="0" w:space="0" w:color="auto"/>
            <w:left w:val="none" w:sz="0" w:space="0" w:color="auto"/>
            <w:bottom w:val="none" w:sz="0" w:space="0" w:color="auto"/>
            <w:right w:val="none" w:sz="0" w:space="0" w:color="auto"/>
          </w:divBdr>
        </w:div>
        <w:div w:id="805658733">
          <w:marLeft w:val="640"/>
          <w:marRight w:val="0"/>
          <w:marTop w:val="0"/>
          <w:marBottom w:val="0"/>
          <w:divBdr>
            <w:top w:val="none" w:sz="0" w:space="0" w:color="auto"/>
            <w:left w:val="none" w:sz="0" w:space="0" w:color="auto"/>
            <w:bottom w:val="none" w:sz="0" w:space="0" w:color="auto"/>
            <w:right w:val="none" w:sz="0" w:space="0" w:color="auto"/>
          </w:divBdr>
        </w:div>
        <w:div w:id="1891574645">
          <w:marLeft w:val="640"/>
          <w:marRight w:val="0"/>
          <w:marTop w:val="0"/>
          <w:marBottom w:val="0"/>
          <w:divBdr>
            <w:top w:val="none" w:sz="0" w:space="0" w:color="auto"/>
            <w:left w:val="none" w:sz="0" w:space="0" w:color="auto"/>
            <w:bottom w:val="none" w:sz="0" w:space="0" w:color="auto"/>
            <w:right w:val="none" w:sz="0" w:space="0" w:color="auto"/>
          </w:divBdr>
        </w:div>
        <w:div w:id="2126994988">
          <w:marLeft w:val="640"/>
          <w:marRight w:val="0"/>
          <w:marTop w:val="0"/>
          <w:marBottom w:val="0"/>
          <w:divBdr>
            <w:top w:val="none" w:sz="0" w:space="0" w:color="auto"/>
            <w:left w:val="none" w:sz="0" w:space="0" w:color="auto"/>
            <w:bottom w:val="none" w:sz="0" w:space="0" w:color="auto"/>
            <w:right w:val="none" w:sz="0" w:space="0" w:color="auto"/>
          </w:divBdr>
        </w:div>
        <w:div w:id="559832060">
          <w:marLeft w:val="640"/>
          <w:marRight w:val="0"/>
          <w:marTop w:val="0"/>
          <w:marBottom w:val="0"/>
          <w:divBdr>
            <w:top w:val="none" w:sz="0" w:space="0" w:color="auto"/>
            <w:left w:val="none" w:sz="0" w:space="0" w:color="auto"/>
            <w:bottom w:val="none" w:sz="0" w:space="0" w:color="auto"/>
            <w:right w:val="none" w:sz="0" w:space="0" w:color="auto"/>
          </w:divBdr>
        </w:div>
        <w:div w:id="996766491">
          <w:marLeft w:val="640"/>
          <w:marRight w:val="0"/>
          <w:marTop w:val="0"/>
          <w:marBottom w:val="0"/>
          <w:divBdr>
            <w:top w:val="none" w:sz="0" w:space="0" w:color="auto"/>
            <w:left w:val="none" w:sz="0" w:space="0" w:color="auto"/>
            <w:bottom w:val="none" w:sz="0" w:space="0" w:color="auto"/>
            <w:right w:val="none" w:sz="0" w:space="0" w:color="auto"/>
          </w:divBdr>
        </w:div>
        <w:div w:id="910235813">
          <w:marLeft w:val="640"/>
          <w:marRight w:val="0"/>
          <w:marTop w:val="0"/>
          <w:marBottom w:val="0"/>
          <w:divBdr>
            <w:top w:val="none" w:sz="0" w:space="0" w:color="auto"/>
            <w:left w:val="none" w:sz="0" w:space="0" w:color="auto"/>
            <w:bottom w:val="none" w:sz="0" w:space="0" w:color="auto"/>
            <w:right w:val="none" w:sz="0" w:space="0" w:color="auto"/>
          </w:divBdr>
        </w:div>
        <w:div w:id="1651669439">
          <w:marLeft w:val="640"/>
          <w:marRight w:val="0"/>
          <w:marTop w:val="0"/>
          <w:marBottom w:val="0"/>
          <w:divBdr>
            <w:top w:val="none" w:sz="0" w:space="0" w:color="auto"/>
            <w:left w:val="none" w:sz="0" w:space="0" w:color="auto"/>
            <w:bottom w:val="none" w:sz="0" w:space="0" w:color="auto"/>
            <w:right w:val="none" w:sz="0" w:space="0" w:color="auto"/>
          </w:divBdr>
        </w:div>
        <w:div w:id="40441488">
          <w:marLeft w:val="640"/>
          <w:marRight w:val="0"/>
          <w:marTop w:val="0"/>
          <w:marBottom w:val="0"/>
          <w:divBdr>
            <w:top w:val="none" w:sz="0" w:space="0" w:color="auto"/>
            <w:left w:val="none" w:sz="0" w:space="0" w:color="auto"/>
            <w:bottom w:val="none" w:sz="0" w:space="0" w:color="auto"/>
            <w:right w:val="none" w:sz="0" w:space="0" w:color="auto"/>
          </w:divBdr>
        </w:div>
        <w:div w:id="692532143">
          <w:marLeft w:val="640"/>
          <w:marRight w:val="0"/>
          <w:marTop w:val="0"/>
          <w:marBottom w:val="0"/>
          <w:divBdr>
            <w:top w:val="none" w:sz="0" w:space="0" w:color="auto"/>
            <w:left w:val="none" w:sz="0" w:space="0" w:color="auto"/>
            <w:bottom w:val="none" w:sz="0" w:space="0" w:color="auto"/>
            <w:right w:val="none" w:sz="0" w:space="0" w:color="auto"/>
          </w:divBdr>
        </w:div>
        <w:div w:id="991567366">
          <w:marLeft w:val="640"/>
          <w:marRight w:val="0"/>
          <w:marTop w:val="0"/>
          <w:marBottom w:val="0"/>
          <w:divBdr>
            <w:top w:val="none" w:sz="0" w:space="0" w:color="auto"/>
            <w:left w:val="none" w:sz="0" w:space="0" w:color="auto"/>
            <w:bottom w:val="none" w:sz="0" w:space="0" w:color="auto"/>
            <w:right w:val="none" w:sz="0" w:space="0" w:color="auto"/>
          </w:divBdr>
        </w:div>
        <w:div w:id="593904427">
          <w:marLeft w:val="640"/>
          <w:marRight w:val="0"/>
          <w:marTop w:val="0"/>
          <w:marBottom w:val="0"/>
          <w:divBdr>
            <w:top w:val="none" w:sz="0" w:space="0" w:color="auto"/>
            <w:left w:val="none" w:sz="0" w:space="0" w:color="auto"/>
            <w:bottom w:val="none" w:sz="0" w:space="0" w:color="auto"/>
            <w:right w:val="none" w:sz="0" w:space="0" w:color="auto"/>
          </w:divBdr>
        </w:div>
        <w:div w:id="1819609838">
          <w:marLeft w:val="640"/>
          <w:marRight w:val="0"/>
          <w:marTop w:val="0"/>
          <w:marBottom w:val="0"/>
          <w:divBdr>
            <w:top w:val="none" w:sz="0" w:space="0" w:color="auto"/>
            <w:left w:val="none" w:sz="0" w:space="0" w:color="auto"/>
            <w:bottom w:val="none" w:sz="0" w:space="0" w:color="auto"/>
            <w:right w:val="none" w:sz="0" w:space="0" w:color="auto"/>
          </w:divBdr>
        </w:div>
        <w:div w:id="229074752">
          <w:marLeft w:val="640"/>
          <w:marRight w:val="0"/>
          <w:marTop w:val="0"/>
          <w:marBottom w:val="0"/>
          <w:divBdr>
            <w:top w:val="none" w:sz="0" w:space="0" w:color="auto"/>
            <w:left w:val="none" w:sz="0" w:space="0" w:color="auto"/>
            <w:bottom w:val="none" w:sz="0" w:space="0" w:color="auto"/>
            <w:right w:val="none" w:sz="0" w:space="0" w:color="auto"/>
          </w:divBdr>
        </w:div>
        <w:div w:id="507450111">
          <w:marLeft w:val="640"/>
          <w:marRight w:val="0"/>
          <w:marTop w:val="0"/>
          <w:marBottom w:val="0"/>
          <w:divBdr>
            <w:top w:val="none" w:sz="0" w:space="0" w:color="auto"/>
            <w:left w:val="none" w:sz="0" w:space="0" w:color="auto"/>
            <w:bottom w:val="none" w:sz="0" w:space="0" w:color="auto"/>
            <w:right w:val="none" w:sz="0" w:space="0" w:color="auto"/>
          </w:divBdr>
        </w:div>
        <w:div w:id="179125478">
          <w:marLeft w:val="640"/>
          <w:marRight w:val="0"/>
          <w:marTop w:val="0"/>
          <w:marBottom w:val="0"/>
          <w:divBdr>
            <w:top w:val="none" w:sz="0" w:space="0" w:color="auto"/>
            <w:left w:val="none" w:sz="0" w:space="0" w:color="auto"/>
            <w:bottom w:val="none" w:sz="0" w:space="0" w:color="auto"/>
            <w:right w:val="none" w:sz="0" w:space="0" w:color="auto"/>
          </w:divBdr>
        </w:div>
        <w:div w:id="657459563">
          <w:marLeft w:val="640"/>
          <w:marRight w:val="0"/>
          <w:marTop w:val="0"/>
          <w:marBottom w:val="0"/>
          <w:divBdr>
            <w:top w:val="none" w:sz="0" w:space="0" w:color="auto"/>
            <w:left w:val="none" w:sz="0" w:space="0" w:color="auto"/>
            <w:bottom w:val="none" w:sz="0" w:space="0" w:color="auto"/>
            <w:right w:val="none" w:sz="0" w:space="0" w:color="auto"/>
          </w:divBdr>
        </w:div>
        <w:div w:id="1640189969">
          <w:marLeft w:val="640"/>
          <w:marRight w:val="0"/>
          <w:marTop w:val="0"/>
          <w:marBottom w:val="0"/>
          <w:divBdr>
            <w:top w:val="none" w:sz="0" w:space="0" w:color="auto"/>
            <w:left w:val="none" w:sz="0" w:space="0" w:color="auto"/>
            <w:bottom w:val="none" w:sz="0" w:space="0" w:color="auto"/>
            <w:right w:val="none" w:sz="0" w:space="0" w:color="auto"/>
          </w:divBdr>
        </w:div>
        <w:div w:id="1777216627">
          <w:marLeft w:val="640"/>
          <w:marRight w:val="0"/>
          <w:marTop w:val="0"/>
          <w:marBottom w:val="0"/>
          <w:divBdr>
            <w:top w:val="none" w:sz="0" w:space="0" w:color="auto"/>
            <w:left w:val="none" w:sz="0" w:space="0" w:color="auto"/>
            <w:bottom w:val="none" w:sz="0" w:space="0" w:color="auto"/>
            <w:right w:val="none" w:sz="0" w:space="0" w:color="auto"/>
          </w:divBdr>
        </w:div>
        <w:div w:id="112678519">
          <w:marLeft w:val="640"/>
          <w:marRight w:val="0"/>
          <w:marTop w:val="0"/>
          <w:marBottom w:val="0"/>
          <w:divBdr>
            <w:top w:val="none" w:sz="0" w:space="0" w:color="auto"/>
            <w:left w:val="none" w:sz="0" w:space="0" w:color="auto"/>
            <w:bottom w:val="none" w:sz="0" w:space="0" w:color="auto"/>
            <w:right w:val="none" w:sz="0" w:space="0" w:color="auto"/>
          </w:divBdr>
        </w:div>
        <w:div w:id="365645034">
          <w:marLeft w:val="640"/>
          <w:marRight w:val="0"/>
          <w:marTop w:val="0"/>
          <w:marBottom w:val="0"/>
          <w:divBdr>
            <w:top w:val="none" w:sz="0" w:space="0" w:color="auto"/>
            <w:left w:val="none" w:sz="0" w:space="0" w:color="auto"/>
            <w:bottom w:val="none" w:sz="0" w:space="0" w:color="auto"/>
            <w:right w:val="none" w:sz="0" w:space="0" w:color="auto"/>
          </w:divBdr>
        </w:div>
        <w:div w:id="402803556">
          <w:marLeft w:val="640"/>
          <w:marRight w:val="0"/>
          <w:marTop w:val="0"/>
          <w:marBottom w:val="0"/>
          <w:divBdr>
            <w:top w:val="none" w:sz="0" w:space="0" w:color="auto"/>
            <w:left w:val="none" w:sz="0" w:space="0" w:color="auto"/>
            <w:bottom w:val="none" w:sz="0" w:space="0" w:color="auto"/>
            <w:right w:val="none" w:sz="0" w:space="0" w:color="auto"/>
          </w:divBdr>
        </w:div>
        <w:div w:id="1297755622">
          <w:marLeft w:val="640"/>
          <w:marRight w:val="0"/>
          <w:marTop w:val="0"/>
          <w:marBottom w:val="0"/>
          <w:divBdr>
            <w:top w:val="none" w:sz="0" w:space="0" w:color="auto"/>
            <w:left w:val="none" w:sz="0" w:space="0" w:color="auto"/>
            <w:bottom w:val="none" w:sz="0" w:space="0" w:color="auto"/>
            <w:right w:val="none" w:sz="0" w:space="0" w:color="auto"/>
          </w:divBdr>
        </w:div>
        <w:div w:id="1125537917">
          <w:marLeft w:val="640"/>
          <w:marRight w:val="0"/>
          <w:marTop w:val="0"/>
          <w:marBottom w:val="0"/>
          <w:divBdr>
            <w:top w:val="none" w:sz="0" w:space="0" w:color="auto"/>
            <w:left w:val="none" w:sz="0" w:space="0" w:color="auto"/>
            <w:bottom w:val="none" w:sz="0" w:space="0" w:color="auto"/>
            <w:right w:val="none" w:sz="0" w:space="0" w:color="auto"/>
          </w:divBdr>
        </w:div>
        <w:div w:id="206837933">
          <w:marLeft w:val="640"/>
          <w:marRight w:val="0"/>
          <w:marTop w:val="0"/>
          <w:marBottom w:val="0"/>
          <w:divBdr>
            <w:top w:val="none" w:sz="0" w:space="0" w:color="auto"/>
            <w:left w:val="none" w:sz="0" w:space="0" w:color="auto"/>
            <w:bottom w:val="none" w:sz="0" w:space="0" w:color="auto"/>
            <w:right w:val="none" w:sz="0" w:space="0" w:color="auto"/>
          </w:divBdr>
        </w:div>
        <w:div w:id="2034501636">
          <w:marLeft w:val="640"/>
          <w:marRight w:val="0"/>
          <w:marTop w:val="0"/>
          <w:marBottom w:val="0"/>
          <w:divBdr>
            <w:top w:val="none" w:sz="0" w:space="0" w:color="auto"/>
            <w:left w:val="none" w:sz="0" w:space="0" w:color="auto"/>
            <w:bottom w:val="none" w:sz="0" w:space="0" w:color="auto"/>
            <w:right w:val="none" w:sz="0" w:space="0" w:color="auto"/>
          </w:divBdr>
        </w:div>
        <w:div w:id="1355889304">
          <w:marLeft w:val="640"/>
          <w:marRight w:val="0"/>
          <w:marTop w:val="0"/>
          <w:marBottom w:val="0"/>
          <w:divBdr>
            <w:top w:val="none" w:sz="0" w:space="0" w:color="auto"/>
            <w:left w:val="none" w:sz="0" w:space="0" w:color="auto"/>
            <w:bottom w:val="none" w:sz="0" w:space="0" w:color="auto"/>
            <w:right w:val="none" w:sz="0" w:space="0" w:color="auto"/>
          </w:divBdr>
        </w:div>
        <w:div w:id="1466390539">
          <w:marLeft w:val="640"/>
          <w:marRight w:val="0"/>
          <w:marTop w:val="0"/>
          <w:marBottom w:val="0"/>
          <w:divBdr>
            <w:top w:val="none" w:sz="0" w:space="0" w:color="auto"/>
            <w:left w:val="none" w:sz="0" w:space="0" w:color="auto"/>
            <w:bottom w:val="none" w:sz="0" w:space="0" w:color="auto"/>
            <w:right w:val="none" w:sz="0" w:space="0" w:color="auto"/>
          </w:divBdr>
        </w:div>
        <w:div w:id="558130164">
          <w:marLeft w:val="640"/>
          <w:marRight w:val="0"/>
          <w:marTop w:val="0"/>
          <w:marBottom w:val="0"/>
          <w:divBdr>
            <w:top w:val="none" w:sz="0" w:space="0" w:color="auto"/>
            <w:left w:val="none" w:sz="0" w:space="0" w:color="auto"/>
            <w:bottom w:val="none" w:sz="0" w:space="0" w:color="auto"/>
            <w:right w:val="none" w:sz="0" w:space="0" w:color="auto"/>
          </w:divBdr>
        </w:div>
        <w:div w:id="2050033931">
          <w:marLeft w:val="640"/>
          <w:marRight w:val="0"/>
          <w:marTop w:val="0"/>
          <w:marBottom w:val="0"/>
          <w:divBdr>
            <w:top w:val="none" w:sz="0" w:space="0" w:color="auto"/>
            <w:left w:val="none" w:sz="0" w:space="0" w:color="auto"/>
            <w:bottom w:val="none" w:sz="0" w:space="0" w:color="auto"/>
            <w:right w:val="none" w:sz="0" w:space="0" w:color="auto"/>
          </w:divBdr>
        </w:div>
        <w:div w:id="1675646228">
          <w:marLeft w:val="640"/>
          <w:marRight w:val="0"/>
          <w:marTop w:val="0"/>
          <w:marBottom w:val="0"/>
          <w:divBdr>
            <w:top w:val="none" w:sz="0" w:space="0" w:color="auto"/>
            <w:left w:val="none" w:sz="0" w:space="0" w:color="auto"/>
            <w:bottom w:val="none" w:sz="0" w:space="0" w:color="auto"/>
            <w:right w:val="none" w:sz="0" w:space="0" w:color="auto"/>
          </w:divBdr>
        </w:div>
        <w:div w:id="1500003957">
          <w:marLeft w:val="640"/>
          <w:marRight w:val="0"/>
          <w:marTop w:val="0"/>
          <w:marBottom w:val="0"/>
          <w:divBdr>
            <w:top w:val="none" w:sz="0" w:space="0" w:color="auto"/>
            <w:left w:val="none" w:sz="0" w:space="0" w:color="auto"/>
            <w:bottom w:val="none" w:sz="0" w:space="0" w:color="auto"/>
            <w:right w:val="none" w:sz="0" w:space="0" w:color="auto"/>
          </w:divBdr>
        </w:div>
        <w:div w:id="386418374">
          <w:marLeft w:val="640"/>
          <w:marRight w:val="0"/>
          <w:marTop w:val="0"/>
          <w:marBottom w:val="0"/>
          <w:divBdr>
            <w:top w:val="none" w:sz="0" w:space="0" w:color="auto"/>
            <w:left w:val="none" w:sz="0" w:space="0" w:color="auto"/>
            <w:bottom w:val="none" w:sz="0" w:space="0" w:color="auto"/>
            <w:right w:val="none" w:sz="0" w:space="0" w:color="auto"/>
          </w:divBdr>
        </w:div>
        <w:div w:id="1611815684">
          <w:marLeft w:val="640"/>
          <w:marRight w:val="0"/>
          <w:marTop w:val="0"/>
          <w:marBottom w:val="0"/>
          <w:divBdr>
            <w:top w:val="none" w:sz="0" w:space="0" w:color="auto"/>
            <w:left w:val="none" w:sz="0" w:space="0" w:color="auto"/>
            <w:bottom w:val="none" w:sz="0" w:space="0" w:color="auto"/>
            <w:right w:val="none" w:sz="0" w:space="0" w:color="auto"/>
          </w:divBdr>
        </w:div>
        <w:div w:id="1412314532">
          <w:marLeft w:val="640"/>
          <w:marRight w:val="0"/>
          <w:marTop w:val="0"/>
          <w:marBottom w:val="0"/>
          <w:divBdr>
            <w:top w:val="none" w:sz="0" w:space="0" w:color="auto"/>
            <w:left w:val="none" w:sz="0" w:space="0" w:color="auto"/>
            <w:bottom w:val="none" w:sz="0" w:space="0" w:color="auto"/>
            <w:right w:val="none" w:sz="0" w:space="0" w:color="auto"/>
          </w:divBdr>
        </w:div>
        <w:div w:id="824931993">
          <w:marLeft w:val="640"/>
          <w:marRight w:val="0"/>
          <w:marTop w:val="0"/>
          <w:marBottom w:val="0"/>
          <w:divBdr>
            <w:top w:val="none" w:sz="0" w:space="0" w:color="auto"/>
            <w:left w:val="none" w:sz="0" w:space="0" w:color="auto"/>
            <w:bottom w:val="none" w:sz="0" w:space="0" w:color="auto"/>
            <w:right w:val="none" w:sz="0" w:space="0" w:color="auto"/>
          </w:divBdr>
        </w:div>
        <w:div w:id="1098795270">
          <w:marLeft w:val="640"/>
          <w:marRight w:val="0"/>
          <w:marTop w:val="0"/>
          <w:marBottom w:val="0"/>
          <w:divBdr>
            <w:top w:val="none" w:sz="0" w:space="0" w:color="auto"/>
            <w:left w:val="none" w:sz="0" w:space="0" w:color="auto"/>
            <w:bottom w:val="none" w:sz="0" w:space="0" w:color="auto"/>
            <w:right w:val="none" w:sz="0" w:space="0" w:color="auto"/>
          </w:divBdr>
        </w:div>
        <w:div w:id="731856208">
          <w:marLeft w:val="640"/>
          <w:marRight w:val="0"/>
          <w:marTop w:val="0"/>
          <w:marBottom w:val="0"/>
          <w:divBdr>
            <w:top w:val="none" w:sz="0" w:space="0" w:color="auto"/>
            <w:left w:val="none" w:sz="0" w:space="0" w:color="auto"/>
            <w:bottom w:val="none" w:sz="0" w:space="0" w:color="auto"/>
            <w:right w:val="none" w:sz="0" w:space="0" w:color="auto"/>
          </w:divBdr>
        </w:div>
        <w:div w:id="2102214384">
          <w:marLeft w:val="640"/>
          <w:marRight w:val="0"/>
          <w:marTop w:val="0"/>
          <w:marBottom w:val="0"/>
          <w:divBdr>
            <w:top w:val="none" w:sz="0" w:space="0" w:color="auto"/>
            <w:left w:val="none" w:sz="0" w:space="0" w:color="auto"/>
            <w:bottom w:val="none" w:sz="0" w:space="0" w:color="auto"/>
            <w:right w:val="none" w:sz="0" w:space="0" w:color="auto"/>
          </w:divBdr>
        </w:div>
        <w:div w:id="1106734866">
          <w:marLeft w:val="640"/>
          <w:marRight w:val="0"/>
          <w:marTop w:val="0"/>
          <w:marBottom w:val="0"/>
          <w:divBdr>
            <w:top w:val="none" w:sz="0" w:space="0" w:color="auto"/>
            <w:left w:val="none" w:sz="0" w:space="0" w:color="auto"/>
            <w:bottom w:val="none" w:sz="0" w:space="0" w:color="auto"/>
            <w:right w:val="none" w:sz="0" w:space="0" w:color="auto"/>
          </w:divBdr>
        </w:div>
        <w:div w:id="1006597906">
          <w:marLeft w:val="640"/>
          <w:marRight w:val="0"/>
          <w:marTop w:val="0"/>
          <w:marBottom w:val="0"/>
          <w:divBdr>
            <w:top w:val="none" w:sz="0" w:space="0" w:color="auto"/>
            <w:left w:val="none" w:sz="0" w:space="0" w:color="auto"/>
            <w:bottom w:val="none" w:sz="0" w:space="0" w:color="auto"/>
            <w:right w:val="none" w:sz="0" w:space="0" w:color="auto"/>
          </w:divBdr>
        </w:div>
        <w:div w:id="1363357320">
          <w:marLeft w:val="640"/>
          <w:marRight w:val="0"/>
          <w:marTop w:val="0"/>
          <w:marBottom w:val="0"/>
          <w:divBdr>
            <w:top w:val="none" w:sz="0" w:space="0" w:color="auto"/>
            <w:left w:val="none" w:sz="0" w:space="0" w:color="auto"/>
            <w:bottom w:val="none" w:sz="0" w:space="0" w:color="auto"/>
            <w:right w:val="none" w:sz="0" w:space="0" w:color="auto"/>
          </w:divBdr>
        </w:div>
        <w:div w:id="929191965">
          <w:marLeft w:val="640"/>
          <w:marRight w:val="0"/>
          <w:marTop w:val="0"/>
          <w:marBottom w:val="0"/>
          <w:divBdr>
            <w:top w:val="none" w:sz="0" w:space="0" w:color="auto"/>
            <w:left w:val="none" w:sz="0" w:space="0" w:color="auto"/>
            <w:bottom w:val="none" w:sz="0" w:space="0" w:color="auto"/>
            <w:right w:val="none" w:sz="0" w:space="0" w:color="auto"/>
          </w:divBdr>
        </w:div>
        <w:div w:id="962157900">
          <w:marLeft w:val="640"/>
          <w:marRight w:val="0"/>
          <w:marTop w:val="0"/>
          <w:marBottom w:val="0"/>
          <w:divBdr>
            <w:top w:val="none" w:sz="0" w:space="0" w:color="auto"/>
            <w:left w:val="none" w:sz="0" w:space="0" w:color="auto"/>
            <w:bottom w:val="none" w:sz="0" w:space="0" w:color="auto"/>
            <w:right w:val="none" w:sz="0" w:space="0" w:color="auto"/>
          </w:divBdr>
        </w:div>
        <w:div w:id="384717585">
          <w:marLeft w:val="640"/>
          <w:marRight w:val="0"/>
          <w:marTop w:val="0"/>
          <w:marBottom w:val="0"/>
          <w:divBdr>
            <w:top w:val="none" w:sz="0" w:space="0" w:color="auto"/>
            <w:left w:val="none" w:sz="0" w:space="0" w:color="auto"/>
            <w:bottom w:val="none" w:sz="0" w:space="0" w:color="auto"/>
            <w:right w:val="none" w:sz="0" w:space="0" w:color="auto"/>
          </w:divBdr>
        </w:div>
        <w:div w:id="968902905">
          <w:marLeft w:val="640"/>
          <w:marRight w:val="0"/>
          <w:marTop w:val="0"/>
          <w:marBottom w:val="0"/>
          <w:divBdr>
            <w:top w:val="none" w:sz="0" w:space="0" w:color="auto"/>
            <w:left w:val="none" w:sz="0" w:space="0" w:color="auto"/>
            <w:bottom w:val="none" w:sz="0" w:space="0" w:color="auto"/>
            <w:right w:val="none" w:sz="0" w:space="0" w:color="auto"/>
          </w:divBdr>
        </w:div>
        <w:div w:id="1945066989">
          <w:marLeft w:val="640"/>
          <w:marRight w:val="0"/>
          <w:marTop w:val="0"/>
          <w:marBottom w:val="0"/>
          <w:divBdr>
            <w:top w:val="none" w:sz="0" w:space="0" w:color="auto"/>
            <w:left w:val="none" w:sz="0" w:space="0" w:color="auto"/>
            <w:bottom w:val="none" w:sz="0" w:space="0" w:color="auto"/>
            <w:right w:val="none" w:sz="0" w:space="0" w:color="auto"/>
          </w:divBdr>
        </w:div>
        <w:div w:id="413598675">
          <w:marLeft w:val="640"/>
          <w:marRight w:val="0"/>
          <w:marTop w:val="0"/>
          <w:marBottom w:val="0"/>
          <w:divBdr>
            <w:top w:val="none" w:sz="0" w:space="0" w:color="auto"/>
            <w:left w:val="none" w:sz="0" w:space="0" w:color="auto"/>
            <w:bottom w:val="none" w:sz="0" w:space="0" w:color="auto"/>
            <w:right w:val="none" w:sz="0" w:space="0" w:color="auto"/>
          </w:divBdr>
        </w:div>
        <w:div w:id="96949897">
          <w:marLeft w:val="640"/>
          <w:marRight w:val="0"/>
          <w:marTop w:val="0"/>
          <w:marBottom w:val="0"/>
          <w:divBdr>
            <w:top w:val="none" w:sz="0" w:space="0" w:color="auto"/>
            <w:left w:val="none" w:sz="0" w:space="0" w:color="auto"/>
            <w:bottom w:val="none" w:sz="0" w:space="0" w:color="auto"/>
            <w:right w:val="none" w:sz="0" w:space="0" w:color="auto"/>
          </w:divBdr>
        </w:div>
        <w:div w:id="727261424">
          <w:marLeft w:val="640"/>
          <w:marRight w:val="0"/>
          <w:marTop w:val="0"/>
          <w:marBottom w:val="0"/>
          <w:divBdr>
            <w:top w:val="none" w:sz="0" w:space="0" w:color="auto"/>
            <w:left w:val="none" w:sz="0" w:space="0" w:color="auto"/>
            <w:bottom w:val="none" w:sz="0" w:space="0" w:color="auto"/>
            <w:right w:val="none" w:sz="0" w:space="0" w:color="auto"/>
          </w:divBdr>
        </w:div>
        <w:div w:id="2004772390">
          <w:marLeft w:val="640"/>
          <w:marRight w:val="0"/>
          <w:marTop w:val="0"/>
          <w:marBottom w:val="0"/>
          <w:divBdr>
            <w:top w:val="none" w:sz="0" w:space="0" w:color="auto"/>
            <w:left w:val="none" w:sz="0" w:space="0" w:color="auto"/>
            <w:bottom w:val="none" w:sz="0" w:space="0" w:color="auto"/>
            <w:right w:val="none" w:sz="0" w:space="0" w:color="auto"/>
          </w:divBdr>
        </w:div>
      </w:divsChild>
    </w:div>
    <w:div w:id="460921403">
      <w:bodyDiv w:val="1"/>
      <w:marLeft w:val="0"/>
      <w:marRight w:val="0"/>
      <w:marTop w:val="0"/>
      <w:marBottom w:val="0"/>
      <w:divBdr>
        <w:top w:val="none" w:sz="0" w:space="0" w:color="auto"/>
        <w:left w:val="none" w:sz="0" w:space="0" w:color="auto"/>
        <w:bottom w:val="none" w:sz="0" w:space="0" w:color="auto"/>
        <w:right w:val="none" w:sz="0" w:space="0" w:color="auto"/>
      </w:divBdr>
      <w:divsChild>
        <w:div w:id="771706292">
          <w:marLeft w:val="480"/>
          <w:marRight w:val="0"/>
          <w:marTop w:val="0"/>
          <w:marBottom w:val="0"/>
          <w:divBdr>
            <w:top w:val="none" w:sz="0" w:space="0" w:color="auto"/>
            <w:left w:val="none" w:sz="0" w:space="0" w:color="auto"/>
            <w:bottom w:val="none" w:sz="0" w:space="0" w:color="auto"/>
            <w:right w:val="none" w:sz="0" w:space="0" w:color="auto"/>
          </w:divBdr>
        </w:div>
        <w:div w:id="1011299082">
          <w:marLeft w:val="480"/>
          <w:marRight w:val="0"/>
          <w:marTop w:val="0"/>
          <w:marBottom w:val="0"/>
          <w:divBdr>
            <w:top w:val="none" w:sz="0" w:space="0" w:color="auto"/>
            <w:left w:val="none" w:sz="0" w:space="0" w:color="auto"/>
            <w:bottom w:val="none" w:sz="0" w:space="0" w:color="auto"/>
            <w:right w:val="none" w:sz="0" w:space="0" w:color="auto"/>
          </w:divBdr>
        </w:div>
        <w:div w:id="1635478267">
          <w:marLeft w:val="480"/>
          <w:marRight w:val="0"/>
          <w:marTop w:val="0"/>
          <w:marBottom w:val="0"/>
          <w:divBdr>
            <w:top w:val="none" w:sz="0" w:space="0" w:color="auto"/>
            <w:left w:val="none" w:sz="0" w:space="0" w:color="auto"/>
            <w:bottom w:val="none" w:sz="0" w:space="0" w:color="auto"/>
            <w:right w:val="none" w:sz="0" w:space="0" w:color="auto"/>
          </w:divBdr>
        </w:div>
        <w:div w:id="246813888">
          <w:marLeft w:val="480"/>
          <w:marRight w:val="0"/>
          <w:marTop w:val="0"/>
          <w:marBottom w:val="0"/>
          <w:divBdr>
            <w:top w:val="none" w:sz="0" w:space="0" w:color="auto"/>
            <w:left w:val="none" w:sz="0" w:space="0" w:color="auto"/>
            <w:bottom w:val="none" w:sz="0" w:space="0" w:color="auto"/>
            <w:right w:val="none" w:sz="0" w:space="0" w:color="auto"/>
          </w:divBdr>
        </w:div>
        <w:div w:id="690305462">
          <w:marLeft w:val="480"/>
          <w:marRight w:val="0"/>
          <w:marTop w:val="0"/>
          <w:marBottom w:val="0"/>
          <w:divBdr>
            <w:top w:val="none" w:sz="0" w:space="0" w:color="auto"/>
            <w:left w:val="none" w:sz="0" w:space="0" w:color="auto"/>
            <w:bottom w:val="none" w:sz="0" w:space="0" w:color="auto"/>
            <w:right w:val="none" w:sz="0" w:space="0" w:color="auto"/>
          </w:divBdr>
        </w:div>
        <w:div w:id="725419180">
          <w:marLeft w:val="480"/>
          <w:marRight w:val="0"/>
          <w:marTop w:val="0"/>
          <w:marBottom w:val="0"/>
          <w:divBdr>
            <w:top w:val="none" w:sz="0" w:space="0" w:color="auto"/>
            <w:left w:val="none" w:sz="0" w:space="0" w:color="auto"/>
            <w:bottom w:val="none" w:sz="0" w:space="0" w:color="auto"/>
            <w:right w:val="none" w:sz="0" w:space="0" w:color="auto"/>
          </w:divBdr>
        </w:div>
        <w:div w:id="1090197966">
          <w:marLeft w:val="480"/>
          <w:marRight w:val="0"/>
          <w:marTop w:val="0"/>
          <w:marBottom w:val="0"/>
          <w:divBdr>
            <w:top w:val="none" w:sz="0" w:space="0" w:color="auto"/>
            <w:left w:val="none" w:sz="0" w:space="0" w:color="auto"/>
            <w:bottom w:val="none" w:sz="0" w:space="0" w:color="auto"/>
            <w:right w:val="none" w:sz="0" w:space="0" w:color="auto"/>
          </w:divBdr>
        </w:div>
        <w:div w:id="2029525068">
          <w:marLeft w:val="480"/>
          <w:marRight w:val="0"/>
          <w:marTop w:val="0"/>
          <w:marBottom w:val="0"/>
          <w:divBdr>
            <w:top w:val="none" w:sz="0" w:space="0" w:color="auto"/>
            <w:left w:val="none" w:sz="0" w:space="0" w:color="auto"/>
            <w:bottom w:val="none" w:sz="0" w:space="0" w:color="auto"/>
            <w:right w:val="none" w:sz="0" w:space="0" w:color="auto"/>
          </w:divBdr>
        </w:div>
        <w:div w:id="672878545">
          <w:marLeft w:val="480"/>
          <w:marRight w:val="0"/>
          <w:marTop w:val="0"/>
          <w:marBottom w:val="0"/>
          <w:divBdr>
            <w:top w:val="none" w:sz="0" w:space="0" w:color="auto"/>
            <w:left w:val="none" w:sz="0" w:space="0" w:color="auto"/>
            <w:bottom w:val="none" w:sz="0" w:space="0" w:color="auto"/>
            <w:right w:val="none" w:sz="0" w:space="0" w:color="auto"/>
          </w:divBdr>
        </w:div>
        <w:div w:id="947354674">
          <w:marLeft w:val="480"/>
          <w:marRight w:val="0"/>
          <w:marTop w:val="0"/>
          <w:marBottom w:val="0"/>
          <w:divBdr>
            <w:top w:val="none" w:sz="0" w:space="0" w:color="auto"/>
            <w:left w:val="none" w:sz="0" w:space="0" w:color="auto"/>
            <w:bottom w:val="none" w:sz="0" w:space="0" w:color="auto"/>
            <w:right w:val="none" w:sz="0" w:space="0" w:color="auto"/>
          </w:divBdr>
        </w:div>
        <w:div w:id="1074472638">
          <w:marLeft w:val="480"/>
          <w:marRight w:val="0"/>
          <w:marTop w:val="0"/>
          <w:marBottom w:val="0"/>
          <w:divBdr>
            <w:top w:val="none" w:sz="0" w:space="0" w:color="auto"/>
            <w:left w:val="none" w:sz="0" w:space="0" w:color="auto"/>
            <w:bottom w:val="none" w:sz="0" w:space="0" w:color="auto"/>
            <w:right w:val="none" w:sz="0" w:space="0" w:color="auto"/>
          </w:divBdr>
        </w:div>
        <w:div w:id="2055539445">
          <w:marLeft w:val="480"/>
          <w:marRight w:val="0"/>
          <w:marTop w:val="0"/>
          <w:marBottom w:val="0"/>
          <w:divBdr>
            <w:top w:val="none" w:sz="0" w:space="0" w:color="auto"/>
            <w:left w:val="none" w:sz="0" w:space="0" w:color="auto"/>
            <w:bottom w:val="none" w:sz="0" w:space="0" w:color="auto"/>
            <w:right w:val="none" w:sz="0" w:space="0" w:color="auto"/>
          </w:divBdr>
        </w:div>
        <w:div w:id="374043459">
          <w:marLeft w:val="480"/>
          <w:marRight w:val="0"/>
          <w:marTop w:val="0"/>
          <w:marBottom w:val="0"/>
          <w:divBdr>
            <w:top w:val="none" w:sz="0" w:space="0" w:color="auto"/>
            <w:left w:val="none" w:sz="0" w:space="0" w:color="auto"/>
            <w:bottom w:val="none" w:sz="0" w:space="0" w:color="auto"/>
            <w:right w:val="none" w:sz="0" w:space="0" w:color="auto"/>
          </w:divBdr>
        </w:div>
        <w:div w:id="1937128650">
          <w:marLeft w:val="480"/>
          <w:marRight w:val="0"/>
          <w:marTop w:val="0"/>
          <w:marBottom w:val="0"/>
          <w:divBdr>
            <w:top w:val="none" w:sz="0" w:space="0" w:color="auto"/>
            <w:left w:val="none" w:sz="0" w:space="0" w:color="auto"/>
            <w:bottom w:val="none" w:sz="0" w:space="0" w:color="auto"/>
            <w:right w:val="none" w:sz="0" w:space="0" w:color="auto"/>
          </w:divBdr>
        </w:div>
        <w:div w:id="269777199">
          <w:marLeft w:val="480"/>
          <w:marRight w:val="0"/>
          <w:marTop w:val="0"/>
          <w:marBottom w:val="0"/>
          <w:divBdr>
            <w:top w:val="none" w:sz="0" w:space="0" w:color="auto"/>
            <w:left w:val="none" w:sz="0" w:space="0" w:color="auto"/>
            <w:bottom w:val="none" w:sz="0" w:space="0" w:color="auto"/>
            <w:right w:val="none" w:sz="0" w:space="0" w:color="auto"/>
          </w:divBdr>
        </w:div>
        <w:div w:id="779647532">
          <w:marLeft w:val="480"/>
          <w:marRight w:val="0"/>
          <w:marTop w:val="0"/>
          <w:marBottom w:val="0"/>
          <w:divBdr>
            <w:top w:val="none" w:sz="0" w:space="0" w:color="auto"/>
            <w:left w:val="none" w:sz="0" w:space="0" w:color="auto"/>
            <w:bottom w:val="none" w:sz="0" w:space="0" w:color="auto"/>
            <w:right w:val="none" w:sz="0" w:space="0" w:color="auto"/>
          </w:divBdr>
        </w:div>
        <w:div w:id="1509171931">
          <w:marLeft w:val="480"/>
          <w:marRight w:val="0"/>
          <w:marTop w:val="0"/>
          <w:marBottom w:val="0"/>
          <w:divBdr>
            <w:top w:val="none" w:sz="0" w:space="0" w:color="auto"/>
            <w:left w:val="none" w:sz="0" w:space="0" w:color="auto"/>
            <w:bottom w:val="none" w:sz="0" w:space="0" w:color="auto"/>
            <w:right w:val="none" w:sz="0" w:space="0" w:color="auto"/>
          </w:divBdr>
        </w:div>
        <w:div w:id="75056780">
          <w:marLeft w:val="480"/>
          <w:marRight w:val="0"/>
          <w:marTop w:val="0"/>
          <w:marBottom w:val="0"/>
          <w:divBdr>
            <w:top w:val="none" w:sz="0" w:space="0" w:color="auto"/>
            <w:left w:val="none" w:sz="0" w:space="0" w:color="auto"/>
            <w:bottom w:val="none" w:sz="0" w:space="0" w:color="auto"/>
            <w:right w:val="none" w:sz="0" w:space="0" w:color="auto"/>
          </w:divBdr>
        </w:div>
        <w:div w:id="270547846">
          <w:marLeft w:val="480"/>
          <w:marRight w:val="0"/>
          <w:marTop w:val="0"/>
          <w:marBottom w:val="0"/>
          <w:divBdr>
            <w:top w:val="none" w:sz="0" w:space="0" w:color="auto"/>
            <w:left w:val="none" w:sz="0" w:space="0" w:color="auto"/>
            <w:bottom w:val="none" w:sz="0" w:space="0" w:color="auto"/>
            <w:right w:val="none" w:sz="0" w:space="0" w:color="auto"/>
          </w:divBdr>
        </w:div>
        <w:div w:id="1656959335">
          <w:marLeft w:val="480"/>
          <w:marRight w:val="0"/>
          <w:marTop w:val="0"/>
          <w:marBottom w:val="0"/>
          <w:divBdr>
            <w:top w:val="none" w:sz="0" w:space="0" w:color="auto"/>
            <w:left w:val="none" w:sz="0" w:space="0" w:color="auto"/>
            <w:bottom w:val="none" w:sz="0" w:space="0" w:color="auto"/>
            <w:right w:val="none" w:sz="0" w:space="0" w:color="auto"/>
          </w:divBdr>
        </w:div>
        <w:div w:id="788549014">
          <w:marLeft w:val="480"/>
          <w:marRight w:val="0"/>
          <w:marTop w:val="0"/>
          <w:marBottom w:val="0"/>
          <w:divBdr>
            <w:top w:val="none" w:sz="0" w:space="0" w:color="auto"/>
            <w:left w:val="none" w:sz="0" w:space="0" w:color="auto"/>
            <w:bottom w:val="none" w:sz="0" w:space="0" w:color="auto"/>
            <w:right w:val="none" w:sz="0" w:space="0" w:color="auto"/>
          </w:divBdr>
        </w:div>
        <w:div w:id="568350537">
          <w:marLeft w:val="480"/>
          <w:marRight w:val="0"/>
          <w:marTop w:val="0"/>
          <w:marBottom w:val="0"/>
          <w:divBdr>
            <w:top w:val="none" w:sz="0" w:space="0" w:color="auto"/>
            <w:left w:val="none" w:sz="0" w:space="0" w:color="auto"/>
            <w:bottom w:val="none" w:sz="0" w:space="0" w:color="auto"/>
            <w:right w:val="none" w:sz="0" w:space="0" w:color="auto"/>
          </w:divBdr>
        </w:div>
        <w:div w:id="946347692">
          <w:marLeft w:val="480"/>
          <w:marRight w:val="0"/>
          <w:marTop w:val="0"/>
          <w:marBottom w:val="0"/>
          <w:divBdr>
            <w:top w:val="none" w:sz="0" w:space="0" w:color="auto"/>
            <w:left w:val="none" w:sz="0" w:space="0" w:color="auto"/>
            <w:bottom w:val="none" w:sz="0" w:space="0" w:color="auto"/>
            <w:right w:val="none" w:sz="0" w:space="0" w:color="auto"/>
          </w:divBdr>
        </w:div>
        <w:div w:id="490412907">
          <w:marLeft w:val="480"/>
          <w:marRight w:val="0"/>
          <w:marTop w:val="0"/>
          <w:marBottom w:val="0"/>
          <w:divBdr>
            <w:top w:val="none" w:sz="0" w:space="0" w:color="auto"/>
            <w:left w:val="none" w:sz="0" w:space="0" w:color="auto"/>
            <w:bottom w:val="none" w:sz="0" w:space="0" w:color="auto"/>
            <w:right w:val="none" w:sz="0" w:space="0" w:color="auto"/>
          </w:divBdr>
        </w:div>
        <w:div w:id="529413393">
          <w:marLeft w:val="480"/>
          <w:marRight w:val="0"/>
          <w:marTop w:val="0"/>
          <w:marBottom w:val="0"/>
          <w:divBdr>
            <w:top w:val="none" w:sz="0" w:space="0" w:color="auto"/>
            <w:left w:val="none" w:sz="0" w:space="0" w:color="auto"/>
            <w:bottom w:val="none" w:sz="0" w:space="0" w:color="auto"/>
            <w:right w:val="none" w:sz="0" w:space="0" w:color="auto"/>
          </w:divBdr>
        </w:div>
        <w:div w:id="590436142">
          <w:marLeft w:val="480"/>
          <w:marRight w:val="0"/>
          <w:marTop w:val="0"/>
          <w:marBottom w:val="0"/>
          <w:divBdr>
            <w:top w:val="none" w:sz="0" w:space="0" w:color="auto"/>
            <w:left w:val="none" w:sz="0" w:space="0" w:color="auto"/>
            <w:bottom w:val="none" w:sz="0" w:space="0" w:color="auto"/>
            <w:right w:val="none" w:sz="0" w:space="0" w:color="auto"/>
          </w:divBdr>
        </w:div>
        <w:div w:id="289819808">
          <w:marLeft w:val="480"/>
          <w:marRight w:val="0"/>
          <w:marTop w:val="0"/>
          <w:marBottom w:val="0"/>
          <w:divBdr>
            <w:top w:val="none" w:sz="0" w:space="0" w:color="auto"/>
            <w:left w:val="none" w:sz="0" w:space="0" w:color="auto"/>
            <w:bottom w:val="none" w:sz="0" w:space="0" w:color="auto"/>
            <w:right w:val="none" w:sz="0" w:space="0" w:color="auto"/>
          </w:divBdr>
        </w:div>
        <w:div w:id="1980766536">
          <w:marLeft w:val="480"/>
          <w:marRight w:val="0"/>
          <w:marTop w:val="0"/>
          <w:marBottom w:val="0"/>
          <w:divBdr>
            <w:top w:val="none" w:sz="0" w:space="0" w:color="auto"/>
            <w:left w:val="none" w:sz="0" w:space="0" w:color="auto"/>
            <w:bottom w:val="none" w:sz="0" w:space="0" w:color="auto"/>
            <w:right w:val="none" w:sz="0" w:space="0" w:color="auto"/>
          </w:divBdr>
        </w:div>
        <w:div w:id="1084910117">
          <w:marLeft w:val="480"/>
          <w:marRight w:val="0"/>
          <w:marTop w:val="0"/>
          <w:marBottom w:val="0"/>
          <w:divBdr>
            <w:top w:val="none" w:sz="0" w:space="0" w:color="auto"/>
            <w:left w:val="none" w:sz="0" w:space="0" w:color="auto"/>
            <w:bottom w:val="none" w:sz="0" w:space="0" w:color="auto"/>
            <w:right w:val="none" w:sz="0" w:space="0" w:color="auto"/>
          </w:divBdr>
        </w:div>
        <w:div w:id="622426062">
          <w:marLeft w:val="480"/>
          <w:marRight w:val="0"/>
          <w:marTop w:val="0"/>
          <w:marBottom w:val="0"/>
          <w:divBdr>
            <w:top w:val="none" w:sz="0" w:space="0" w:color="auto"/>
            <w:left w:val="none" w:sz="0" w:space="0" w:color="auto"/>
            <w:bottom w:val="none" w:sz="0" w:space="0" w:color="auto"/>
            <w:right w:val="none" w:sz="0" w:space="0" w:color="auto"/>
          </w:divBdr>
        </w:div>
        <w:div w:id="1005672896">
          <w:marLeft w:val="480"/>
          <w:marRight w:val="0"/>
          <w:marTop w:val="0"/>
          <w:marBottom w:val="0"/>
          <w:divBdr>
            <w:top w:val="none" w:sz="0" w:space="0" w:color="auto"/>
            <w:left w:val="none" w:sz="0" w:space="0" w:color="auto"/>
            <w:bottom w:val="none" w:sz="0" w:space="0" w:color="auto"/>
            <w:right w:val="none" w:sz="0" w:space="0" w:color="auto"/>
          </w:divBdr>
        </w:div>
        <w:div w:id="137649856">
          <w:marLeft w:val="480"/>
          <w:marRight w:val="0"/>
          <w:marTop w:val="0"/>
          <w:marBottom w:val="0"/>
          <w:divBdr>
            <w:top w:val="none" w:sz="0" w:space="0" w:color="auto"/>
            <w:left w:val="none" w:sz="0" w:space="0" w:color="auto"/>
            <w:bottom w:val="none" w:sz="0" w:space="0" w:color="auto"/>
            <w:right w:val="none" w:sz="0" w:space="0" w:color="auto"/>
          </w:divBdr>
        </w:div>
        <w:div w:id="1136291597">
          <w:marLeft w:val="480"/>
          <w:marRight w:val="0"/>
          <w:marTop w:val="0"/>
          <w:marBottom w:val="0"/>
          <w:divBdr>
            <w:top w:val="none" w:sz="0" w:space="0" w:color="auto"/>
            <w:left w:val="none" w:sz="0" w:space="0" w:color="auto"/>
            <w:bottom w:val="none" w:sz="0" w:space="0" w:color="auto"/>
            <w:right w:val="none" w:sz="0" w:space="0" w:color="auto"/>
          </w:divBdr>
        </w:div>
        <w:div w:id="1403604942">
          <w:marLeft w:val="480"/>
          <w:marRight w:val="0"/>
          <w:marTop w:val="0"/>
          <w:marBottom w:val="0"/>
          <w:divBdr>
            <w:top w:val="none" w:sz="0" w:space="0" w:color="auto"/>
            <w:left w:val="none" w:sz="0" w:space="0" w:color="auto"/>
            <w:bottom w:val="none" w:sz="0" w:space="0" w:color="auto"/>
            <w:right w:val="none" w:sz="0" w:space="0" w:color="auto"/>
          </w:divBdr>
        </w:div>
        <w:div w:id="1859659500">
          <w:marLeft w:val="480"/>
          <w:marRight w:val="0"/>
          <w:marTop w:val="0"/>
          <w:marBottom w:val="0"/>
          <w:divBdr>
            <w:top w:val="none" w:sz="0" w:space="0" w:color="auto"/>
            <w:left w:val="none" w:sz="0" w:space="0" w:color="auto"/>
            <w:bottom w:val="none" w:sz="0" w:space="0" w:color="auto"/>
            <w:right w:val="none" w:sz="0" w:space="0" w:color="auto"/>
          </w:divBdr>
        </w:div>
        <w:div w:id="1657219598">
          <w:marLeft w:val="480"/>
          <w:marRight w:val="0"/>
          <w:marTop w:val="0"/>
          <w:marBottom w:val="0"/>
          <w:divBdr>
            <w:top w:val="none" w:sz="0" w:space="0" w:color="auto"/>
            <w:left w:val="none" w:sz="0" w:space="0" w:color="auto"/>
            <w:bottom w:val="none" w:sz="0" w:space="0" w:color="auto"/>
            <w:right w:val="none" w:sz="0" w:space="0" w:color="auto"/>
          </w:divBdr>
        </w:div>
        <w:div w:id="780607955">
          <w:marLeft w:val="480"/>
          <w:marRight w:val="0"/>
          <w:marTop w:val="0"/>
          <w:marBottom w:val="0"/>
          <w:divBdr>
            <w:top w:val="none" w:sz="0" w:space="0" w:color="auto"/>
            <w:left w:val="none" w:sz="0" w:space="0" w:color="auto"/>
            <w:bottom w:val="none" w:sz="0" w:space="0" w:color="auto"/>
            <w:right w:val="none" w:sz="0" w:space="0" w:color="auto"/>
          </w:divBdr>
        </w:div>
        <w:div w:id="1980259527">
          <w:marLeft w:val="480"/>
          <w:marRight w:val="0"/>
          <w:marTop w:val="0"/>
          <w:marBottom w:val="0"/>
          <w:divBdr>
            <w:top w:val="none" w:sz="0" w:space="0" w:color="auto"/>
            <w:left w:val="none" w:sz="0" w:space="0" w:color="auto"/>
            <w:bottom w:val="none" w:sz="0" w:space="0" w:color="auto"/>
            <w:right w:val="none" w:sz="0" w:space="0" w:color="auto"/>
          </w:divBdr>
        </w:div>
        <w:div w:id="269775238">
          <w:marLeft w:val="480"/>
          <w:marRight w:val="0"/>
          <w:marTop w:val="0"/>
          <w:marBottom w:val="0"/>
          <w:divBdr>
            <w:top w:val="none" w:sz="0" w:space="0" w:color="auto"/>
            <w:left w:val="none" w:sz="0" w:space="0" w:color="auto"/>
            <w:bottom w:val="none" w:sz="0" w:space="0" w:color="auto"/>
            <w:right w:val="none" w:sz="0" w:space="0" w:color="auto"/>
          </w:divBdr>
        </w:div>
        <w:div w:id="677196469">
          <w:marLeft w:val="480"/>
          <w:marRight w:val="0"/>
          <w:marTop w:val="0"/>
          <w:marBottom w:val="0"/>
          <w:divBdr>
            <w:top w:val="none" w:sz="0" w:space="0" w:color="auto"/>
            <w:left w:val="none" w:sz="0" w:space="0" w:color="auto"/>
            <w:bottom w:val="none" w:sz="0" w:space="0" w:color="auto"/>
            <w:right w:val="none" w:sz="0" w:space="0" w:color="auto"/>
          </w:divBdr>
        </w:div>
        <w:div w:id="463885507">
          <w:marLeft w:val="480"/>
          <w:marRight w:val="0"/>
          <w:marTop w:val="0"/>
          <w:marBottom w:val="0"/>
          <w:divBdr>
            <w:top w:val="none" w:sz="0" w:space="0" w:color="auto"/>
            <w:left w:val="none" w:sz="0" w:space="0" w:color="auto"/>
            <w:bottom w:val="none" w:sz="0" w:space="0" w:color="auto"/>
            <w:right w:val="none" w:sz="0" w:space="0" w:color="auto"/>
          </w:divBdr>
        </w:div>
        <w:div w:id="1468234086">
          <w:marLeft w:val="480"/>
          <w:marRight w:val="0"/>
          <w:marTop w:val="0"/>
          <w:marBottom w:val="0"/>
          <w:divBdr>
            <w:top w:val="none" w:sz="0" w:space="0" w:color="auto"/>
            <w:left w:val="none" w:sz="0" w:space="0" w:color="auto"/>
            <w:bottom w:val="none" w:sz="0" w:space="0" w:color="auto"/>
            <w:right w:val="none" w:sz="0" w:space="0" w:color="auto"/>
          </w:divBdr>
        </w:div>
        <w:div w:id="170611881">
          <w:marLeft w:val="480"/>
          <w:marRight w:val="0"/>
          <w:marTop w:val="0"/>
          <w:marBottom w:val="0"/>
          <w:divBdr>
            <w:top w:val="none" w:sz="0" w:space="0" w:color="auto"/>
            <w:left w:val="none" w:sz="0" w:space="0" w:color="auto"/>
            <w:bottom w:val="none" w:sz="0" w:space="0" w:color="auto"/>
            <w:right w:val="none" w:sz="0" w:space="0" w:color="auto"/>
          </w:divBdr>
        </w:div>
        <w:div w:id="1608388673">
          <w:marLeft w:val="480"/>
          <w:marRight w:val="0"/>
          <w:marTop w:val="0"/>
          <w:marBottom w:val="0"/>
          <w:divBdr>
            <w:top w:val="none" w:sz="0" w:space="0" w:color="auto"/>
            <w:left w:val="none" w:sz="0" w:space="0" w:color="auto"/>
            <w:bottom w:val="none" w:sz="0" w:space="0" w:color="auto"/>
            <w:right w:val="none" w:sz="0" w:space="0" w:color="auto"/>
          </w:divBdr>
        </w:div>
        <w:div w:id="25524152">
          <w:marLeft w:val="480"/>
          <w:marRight w:val="0"/>
          <w:marTop w:val="0"/>
          <w:marBottom w:val="0"/>
          <w:divBdr>
            <w:top w:val="none" w:sz="0" w:space="0" w:color="auto"/>
            <w:left w:val="none" w:sz="0" w:space="0" w:color="auto"/>
            <w:bottom w:val="none" w:sz="0" w:space="0" w:color="auto"/>
            <w:right w:val="none" w:sz="0" w:space="0" w:color="auto"/>
          </w:divBdr>
        </w:div>
        <w:div w:id="93786006">
          <w:marLeft w:val="480"/>
          <w:marRight w:val="0"/>
          <w:marTop w:val="0"/>
          <w:marBottom w:val="0"/>
          <w:divBdr>
            <w:top w:val="none" w:sz="0" w:space="0" w:color="auto"/>
            <w:left w:val="none" w:sz="0" w:space="0" w:color="auto"/>
            <w:bottom w:val="none" w:sz="0" w:space="0" w:color="auto"/>
            <w:right w:val="none" w:sz="0" w:space="0" w:color="auto"/>
          </w:divBdr>
        </w:div>
        <w:div w:id="1687826560">
          <w:marLeft w:val="480"/>
          <w:marRight w:val="0"/>
          <w:marTop w:val="0"/>
          <w:marBottom w:val="0"/>
          <w:divBdr>
            <w:top w:val="none" w:sz="0" w:space="0" w:color="auto"/>
            <w:left w:val="none" w:sz="0" w:space="0" w:color="auto"/>
            <w:bottom w:val="none" w:sz="0" w:space="0" w:color="auto"/>
            <w:right w:val="none" w:sz="0" w:space="0" w:color="auto"/>
          </w:divBdr>
        </w:div>
        <w:div w:id="19284061">
          <w:marLeft w:val="480"/>
          <w:marRight w:val="0"/>
          <w:marTop w:val="0"/>
          <w:marBottom w:val="0"/>
          <w:divBdr>
            <w:top w:val="none" w:sz="0" w:space="0" w:color="auto"/>
            <w:left w:val="none" w:sz="0" w:space="0" w:color="auto"/>
            <w:bottom w:val="none" w:sz="0" w:space="0" w:color="auto"/>
            <w:right w:val="none" w:sz="0" w:space="0" w:color="auto"/>
          </w:divBdr>
        </w:div>
        <w:div w:id="1168864627">
          <w:marLeft w:val="480"/>
          <w:marRight w:val="0"/>
          <w:marTop w:val="0"/>
          <w:marBottom w:val="0"/>
          <w:divBdr>
            <w:top w:val="none" w:sz="0" w:space="0" w:color="auto"/>
            <w:left w:val="none" w:sz="0" w:space="0" w:color="auto"/>
            <w:bottom w:val="none" w:sz="0" w:space="0" w:color="auto"/>
            <w:right w:val="none" w:sz="0" w:space="0" w:color="auto"/>
          </w:divBdr>
        </w:div>
        <w:div w:id="122701549">
          <w:marLeft w:val="480"/>
          <w:marRight w:val="0"/>
          <w:marTop w:val="0"/>
          <w:marBottom w:val="0"/>
          <w:divBdr>
            <w:top w:val="none" w:sz="0" w:space="0" w:color="auto"/>
            <w:left w:val="none" w:sz="0" w:space="0" w:color="auto"/>
            <w:bottom w:val="none" w:sz="0" w:space="0" w:color="auto"/>
            <w:right w:val="none" w:sz="0" w:space="0" w:color="auto"/>
          </w:divBdr>
        </w:div>
        <w:div w:id="811287398">
          <w:marLeft w:val="480"/>
          <w:marRight w:val="0"/>
          <w:marTop w:val="0"/>
          <w:marBottom w:val="0"/>
          <w:divBdr>
            <w:top w:val="none" w:sz="0" w:space="0" w:color="auto"/>
            <w:left w:val="none" w:sz="0" w:space="0" w:color="auto"/>
            <w:bottom w:val="none" w:sz="0" w:space="0" w:color="auto"/>
            <w:right w:val="none" w:sz="0" w:space="0" w:color="auto"/>
          </w:divBdr>
        </w:div>
        <w:div w:id="990522478">
          <w:marLeft w:val="480"/>
          <w:marRight w:val="0"/>
          <w:marTop w:val="0"/>
          <w:marBottom w:val="0"/>
          <w:divBdr>
            <w:top w:val="none" w:sz="0" w:space="0" w:color="auto"/>
            <w:left w:val="none" w:sz="0" w:space="0" w:color="auto"/>
            <w:bottom w:val="none" w:sz="0" w:space="0" w:color="auto"/>
            <w:right w:val="none" w:sz="0" w:space="0" w:color="auto"/>
          </w:divBdr>
        </w:div>
        <w:div w:id="1820345867">
          <w:marLeft w:val="480"/>
          <w:marRight w:val="0"/>
          <w:marTop w:val="0"/>
          <w:marBottom w:val="0"/>
          <w:divBdr>
            <w:top w:val="none" w:sz="0" w:space="0" w:color="auto"/>
            <w:left w:val="none" w:sz="0" w:space="0" w:color="auto"/>
            <w:bottom w:val="none" w:sz="0" w:space="0" w:color="auto"/>
            <w:right w:val="none" w:sz="0" w:space="0" w:color="auto"/>
          </w:divBdr>
        </w:div>
        <w:div w:id="1308315123">
          <w:marLeft w:val="480"/>
          <w:marRight w:val="0"/>
          <w:marTop w:val="0"/>
          <w:marBottom w:val="0"/>
          <w:divBdr>
            <w:top w:val="none" w:sz="0" w:space="0" w:color="auto"/>
            <w:left w:val="none" w:sz="0" w:space="0" w:color="auto"/>
            <w:bottom w:val="none" w:sz="0" w:space="0" w:color="auto"/>
            <w:right w:val="none" w:sz="0" w:space="0" w:color="auto"/>
          </w:divBdr>
        </w:div>
        <w:div w:id="1853106350">
          <w:marLeft w:val="480"/>
          <w:marRight w:val="0"/>
          <w:marTop w:val="0"/>
          <w:marBottom w:val="0"/>
          <w:divBdr>
            <w:top w:val="none" w:sz="0" w:space="0" w:color="auto"/>
            <w:left w:val="none" w:sz="0" w:space="0" w:color="auto"/>
            <w:bottom w:val="none" w:sz="0" w:space="0" w:color="auto"/>
            <w:right w:val="none" w:sz="0" w:space="0" w:color="auto"/>
          </w:divBdr>
        </w:div>
        <w:div w:id="1265769266">
          <w:marLeft w:val="480"/>
          <w:marRight w:val="0"/>
          <w:marTop w:val="0"/>
          <w:marBottom w:val="0"/>
          <w:divBdr>
            <w:top w:val="none" w:sz="0" w:space="0" w:color="auto"/>
            <w:left w:val="none" w:sz="0" w:space="0" w:color="auto"/>
            <w:bottom w:val="none" w:sz="0" w:space="0" w:color="auto"/>
            <w:right w:val="none" w:sz="0" w:space="0" w:color="auto"/>
          </w:divBdr>
        </w:div>
        <w:div w:id="1774856221">
          <w:marLeft w:val="480"/>
          <w:marRight w:val="0"/>
          <w:marTop w:val="0"/>
          <w:marBottom w:val="0"/>
          <w:divBdr>
            <w:top w:val="none" w:sz="0" w:space="0" w:color="auto"/>
            <w:left w:val="none" w:sz="0" w:space="0" w:color="auto"/>
            <w:bottom w:val="none" w:sz="0" w:space="0" w:color="auto"/>
            <w:right w:val="none" w:sz="0" w:space="0" w:color="auto"/>
          </w:divBdr>
        </w:div>
        <w:div w:id="1637298011">
          <w:marLeft w:val="480"/>
          <w:marRight w:val="0"/>
          <w:marTop w:val="0"/>
          <w:marBottom w:val="0"/>
          <w:divBdr>
            <w:top w:val="none" w:sz="0" w:space="0" w:color="auto"/>
            <w:left w:val="none" w:sz="0" w:space="0" w:color="auto"/>
            <w:bottom w:val="none" w:sz="0" w:space="0" w:color="auto"/>
            <w:right w:val="none" w:sz="0" w:space="0" w:color="auto"/>
          </w:divBdr>
        </w:div>
        <w:div w:id="405153860">
          <w:marLeft w:val="480"/>
          <w:marRight w:val="0"/>
          <w:marTop w:val="0"/>
          <w:marBottom w:val="0"/>
          <w:divBdr>
            <w:top w:val="none" w:sz="0" w:space="0" w:color="auto"/>
            <w:left w:val="none" w:sz="0" w:space="0" w:color="auto"/>
            <w:bottom w:val="none" w:sz="0" w:space="0" w:color="auto"/>
            <w:right w:val="none" w:sz="0" w:space="0" w:color="auto"/>
          </w:divBdr>
        </w:div>
        <w:div w:id="959648926">
          <w:marLeft w:val="480"/>
          <w:marRight w:val="0"/>
          <w:marTop w:val="0"/>
          <w:marBottom w:val="0"/>
          <w:divBdr>
            <w:top w:val="none" w:sz="0" w:space="0" w:color="auto"/>
            <w:left w:val="none" w:sz="0" w:space="0" w:color="auto"/>
            <w:bottom w:val="none" w:sz="0" w:space="0" w:color="auto"/>
            <w:right w:val="none" w:sz="0" w:space="0" w:color="auto"/>
          </w:divBdr>
        </w:div>
        <w:div w:id="1978560378">
          <w:marLeft w:val="480"/>
          <w:marRight w:val="0"/>
          <w:marTop w:val="0"/>
          <w:marBottom w:val="0"/>
          <w:divBdr>
            <w:top w:val="none" w:sz="0" w:space="0" w:color="auto"/>
            <w:left w:val="none" w:sz="0" w:space="0" w:color="auto"/>
            <w:bottom w:val="none" w:sz="0" w:space="0" w:color="auto"/>
            <w:right w:val="none" w:sz="0" w:space="0" w:color="auto"/>
          </w:divBdr>
        </w:div>
        <w:div w:id="812597531">
          <w:marLeft w:val="480"/>
          <w:marRight w:val="0"/>
          <w:marTop w:val="0"/>
          <w:marBottom w:val="0"/>
          <w:divBdr>
            <w:top w:val="none" w:sz="0" w:space="0" w:color="auto"/>
            <w:left w:val="none" w:sz="0" w:space="0" w:color="auto"/>
            <w:bottom w:val="none" w:sz="0" w:space="0" w:color="auto"/>
            <w:right w:val="none" w:sz="0" w:space="0" w:color="auto"/>
          </w:divBdr>
        </w:div>
        <w:div w:id="1691490695">
          <w:marLeft w:val="480"/>
          <w:marRight w:val="0"/>
          <w:marTop w:val="0"/>
          <w:marBottom w:val="0"/>
          <w:divBdr>
            <w:top w:val="none" w:sz="0" w:space="0" w:color="auto"/>
            <w:left w:val="none" w:sz="0" w:space="0" w:color="auto"/>
            <w:bottom w:val="none" w:sz="0" w:space="0" w:color="auto"/>
            <w:right w:val="none" w:sz="0" w:space="0" w:color="auto"/>
          </w:divBdr>
        </w:div>
        <w:div w:id="645626646">
          <w:marLeft w:val="480"/>
          <w:marRight w:val="0"/>
          <w:marTop w:val="0"/>
          <w:marBottom w:val="0"/>
          <w:divBdr>
            <w:top w:val="none" w:sz="0" w:space="0" w:color="auto"/>
            <w:left w:val="none" w:sz="0" w:space="0" w:color="auto"/>
            <w:bottom w:val="none" w:sz="0" w:space="0" w:color="auto"/>
            <w:right w:val="none" w:sz="0" w:space="0" w:color="auto"/>
          </w:divBdr>
        </w:div>
        <w:div w:id="1952929518">
          <w:marLeft w:val="480"/>
          <w:marRight w:val="0"/>
          <w:marTop w:val="0"/>
          <w:marBottom w:val="0"/>
          <w:divBdr>
            <w:top w:val="none" w:sz="0" w:space="0" w:color="auto"/>
            <w:left w:val="none" w:sz="0" w:space="0" w:color="auto"/>
            <w:bottom w:val="none" w:sz="0" w:space="0" w:color="auto"/>
            <w:right w:val="none" w:sz="0" w:space="0" w:color="auto"/>
          </w:divBdr>
        </w:div>
        <w:div w:id="192618704">
          <w:marLeft w:val="480"/>
          <w:marRight w:val="0"/>
          <w:marTop w:val="0"/>
          <w:marBottom w:val="0"/>
          <w:divBdr>
            <w:top w:val="none" w:sz="0" w:space="0" w:color="auto"/>
            <w:left w:val="none" w:sz="0" w:space="0" w:color="auto"/>
            <w:bottom w:val="none" w:sz="0" w:space="0" w:color="auto"/>
            <w:right w:val="none" w:sz="0" w:space="0" w:color="auto"/>
          </w:divBdr>
        </w:div>
        <w:div w:id="61880472">
          <w:marLeft w:val="480"/>
          <w:marRight w:val="0"/>
          <w:marTop w:val="0"/>
          <w:marBottom w:val="0"/>
          <w:divBdr>
            <w:top w:val="none" w:sz="0" w:space="0" w:color="auto"/>
            <w:left w:val="none" w:sz="0" w:space="0" w:color="auto"/>
            <w:bottom w:val="none" w:sz="0" w:space="0" w:color="auto"/>
            <w:right w:val="none" w:sz="0" w:space="0" w:color="auto"/>
          </w:divBdr>
        </w:div>
        <w:div w:id="860628016">
          <w:marLeft w:val="480"/>
          <w:marRight w:val="0"/>
          <w:marTop w:val="0"/>
          <w:marBottom w:val="0"/>
          <w:divBdr>
            <w:top w:val="none" w:sz="0" w:space="0" w:color="auto"/>
            <w:left w:val="none" w:sz="0" w:space="0" w:color="auto"/>
            <w:bottom w:val="none" w:sz="0" w:space="0" w:color="auto"/>
            <w:right w:val="none" w:sz="0" w:space="0" w:color="auto"/>
          </w:divBdr>
        </w:div>
        <w:div w:id="1204441332">
          <w:marLeft w:val="480"/>
          <w:marRight w:val="0"/>
          <w:marTop w:val="0"/>
          <w:marBottom w:val="0"/>
          <w:divBdr>
            <w:top w:val="none" w:sz="0" w:space="0" w:color="auto"/>
            <w:left w:val="none" w:sz="0" w:space="0" w:color="auto"/>
            <w:bottom w:val="none" w:sz="0" w:space="0" w:color="auto"/>
            <w:right w:val="none" w:sz="0" w:space="0" w:color="auto"/>
          </w:divBdr>
        </w:div>
        <w:div w:id="1519351516">
          <w:marLeft w:val="480"/>
          <w:marRight w:val="0"/>
          <w:marTop w:val="0"/>
          <w:marBottom w:val="0"/>
          <w:divBdr>
            <w:top w:val="none" w:sz="0" w:space="0" w:color="auto"/>
            <w:left w:val="none" w:sz="0" w:space="0" w:color="auto"/>
            <w:bottom w:val="none" w:sz="0" w:space="0" w:color="auto"/>
            <w:right w:val="none" w:sz="0" w:space="0" w:color="auto"/>
          </w:divBdr>
        </w:div>
        <w:div w:id="683167928">
          <w:marLeft w:val="480"/>
          <w:marRight w:val="0"/>
          <w:marTop w:val="0"/>
          <w:marBottom w:val="0"/>
          <w:divBdr>
            <w:top w:val="none" w:sz="0" w:space="0" w:color="auto"/>
            <w:left w:val="none" w:sz="0" w:space="0" w:color="auto"/>
            <w:bottom w:val="none" w:sz="0" w:space="0" w:color="auto"/>
            <w:right w:val="none" w:sz="0" w:space="0" w:color="auto"/>
          </w:divBdr>
        </w:div>
        <w:div w:id="731776445">
          <w:marLeft w:val="480"/>
          <w:marRight w:val="0"/>
          <w:marTop w:val="0"/>
          <w:marBottom w:val="0"/>
          <w:divBdr>
            <w:top w:val="none" w:sz="0" w:space="0" w:color="auto"/>
            <w:left w:val="none" w:sz="0" w:space="0" w:color="auto"/>
            <w:bottom w:val="none" w:sz="0" w:space="0" w:color="auto"/>
            <w:right w:val="none" w:sz="0" w:space="0" w:color="auto"/>
          </w:divBdr>
        </w:div>
        <w:div w:id="490609127">
          <w:marLeft w:val="480"/>
          <w:marRight w:val="0"/>
          <w:marTop w:val="0"/>
          <w:marBottom w:val="0"/>
          <w:divBdr>
            <w:top w:val="none" w:sz="0" w:space="0" w:color="auto"/>
            <w:left w:val="none" w:sz="0" w:space="0" w:color="auto"/>
            <w:bottom w:val="none" w:sz="0" w:space="0" w:color="auto"/>
            <w:right w:val="none" w:sz="0" w:space="0" w:color="auto"/>
          </w:divBdr>
        </w:div>
        <w:div w:id="1349524523">
          <w:marLeft w:val="480"/>
          <w:marRight w:val="0"/>
          <w:marTop w:val="0"/>
          <w:marBottom w:val="0"/>
          <w:divBdr>
            <w:top w:val="none" w:sz="0" w:space="0" w:color="auto"/>
            <w:left w:val="none" w:sz="0" w:space="0" w:color="auto"/>
            <w:bottom w:val="none" w:sz="0" w:space="0" w:color="auto"/>
            <w:right w:val="none" w:sz="0" w:space="0" w:color="auto"/>
          </w:divBdr>
        </w:div>
        <w:div w:id="1839542004">
          <w:marLeft w:val="480"/>
          <w:marRight w:val="0"/>
          <w:marTop w:val="0"/>
          <w:marBottom w:val="0"/>
          <w:divBdr>
            <w:top w:val="none" w:sz="0" w:space="0" w:color="auto"/>
            <w:left w:val="none" w:sz="0" w:space="0" w:color="auto"/>
            <w:bottom w:val="none" w:sz="0" w:space="0" w:color="auto"/>
            <w:right w:val="none" w:sz="0" w:space="0" w:color="auto"/>
          </w:divBdr>
        </w:div>
        <w:div w:id="2090274737">
          <w:marLeft w:val="480"/>
          <w:marRight w:val="0"/>
          <w:marTop w:val="0"/>
          <w:marBottom w:val="0"/>
          <w:divBdr>
            <w:top w:val="none" w:sz="0" w:space="0" w:color="auto"/>
            <w:left w:val="none" w:sz="0" w:space="0" w:color="auto"/>
            <w:bottom w:val="none" w:sz="0" w:space="0" w:color="auto"/>
            <w:right w:val="none" w:sz="0" w:space="0" w:color="auto"/>
          </w:divBdr>
        </w:div>
        <w:div w:id="856389921">
          <w:marLeft w:val="480"/>
          <w:marRight w:val="0"/>
          <w:marTop w:val="0"/>
          <w:marBottom w:val="0"/>
          <w:divBdr>
            <w:top w:val="none" w:sz="0" w:space="0" w:color="auto"/>
            <w:left w:val="none" w:sz="0" w:space="0" w:color="auto"/>
            <w:bottom w:val="none" w:sz="0" w:space="0" w:color="auto"/>
            <w:right w:val="none" w:sz="0" w:space="0" w:color="auto"/>
          </w:divBdr>
        </w:div>
        <w:div w:id="1688487093">
          <w:marLeft w:val="480"/>
          <w:marRight w:val="0"/>
          <w:marTop w:val="0"/>
          <w:marBottom w:val="0"/>
          <w:divBdr>
            <w:top w:val="none" w:sz="0" w:space="0" w:color="auto"/>
            <w:left w:val="none" w:sz="0" w:space="0" w:color="auto"/>
            <w:bottom w:val="none" w:sz="0" w:space="0" w:color="auto"/>
            <w:right w:val="none" w:sz="0" w:space="0" w:color="auto"/>
          </w:divBdr>
        </w:div>
        <w:div w:id="720328414">
          <w:marLeft w:val="480"/>
          <w:marRight w:val="0"/>
          <w:marTop w:val="0"/>
          <w:marBottom w:val="0"/>
          <w:divBdr>
            <w:top w:val="none" w:sz="0" w:space="0" w:color="auto"/>
            <w:left w:val="none" w:sz="0" w:space="0" w:color="auto"/>
            <w:bottom w:val="none" w:sz="0" w:space="0" w:color="auto"/>
            <w:right w:val="none" w:sz="0" w:space="0" w:color="auto"/>
          </w:divBdr>
        </w:div>
        <w:div w:id="1255015861">
          <w:marLeft w:val="480"/>
          <w:marRight w:val="0"/>
          <w:marTop w:val="0"/>
          <w:marBottom w:val="0"/>
          <w:divBdr>
            <w:top w:val="none" w:sz="0" w:space="0" w:color="auto"/>
            <w:left w:val="none" w:sz="0" w:space="0" w:color="auto"/>
            <w:bottom w:val="none" w:sz="0" w:space="0" w:color="auto"/>
            <w:right w:val="none" w:sz="0" w:space="0" w:color="auto"/>
          </w:divBdr>
        </w:div>
        <w:div w:id="465002902">
          <w:marLeft w:val="480"/>
          <w:marRight w:val="0"/>
          <w:marTop w:val="0"/>
          <w:marBottom w:val="0"/>
          <w:divBdr>
            <w:top w:val="none" w:sz="0" w:space="0" w:color="auto"/>
            <w:left w:val="none" w:sz="0" w:space="0" w:color="auto"/>
            <w:bottom w:val="none" w:sz="0" w:space="0" w:color="auto"/>
            <w:right w:val="none" w:sz="0" w:space="0" w:color="auto"/>
          </w:divBdr>
        </w:div>
        <w:div w:id="135076551">
          <w:marLeft w:val="480"/>
          <w:marRight w:val="0"/>
          <w:marTop w:val="0"/>
          <w:marBottom w:val="0"/>
          <w:divBdr>
            <w:top w:val="none" w:sz="0" w:space="0" w:color="auto"/>
            <w:left w:val="none" w:sz="0" w:space="0" w:color="auto"/>
            <w:bottom w:val="none" w:sz="0" w:space="0" w:color="auto"/>
            <w:right w:val="none" w:sz="0" w:space="0" w:color="auto"/>
          </w:divBdr>
        </w:div>
        <w:div w:id="1815444433">
          <w:marLeft w:val="480"/>
          <w:marRight w:val="0"/>
          <w:marTop w:val="0"/>
          <w:marBottom w:val="0"/>
          <w:divBdr>
            <w:top w:val="none" w:sz="0" w:space="0" w:color="auto"/>
            <w:left w:val="none" w:sz="0" w:space="0" w:color="auto"/>
            <w:bottom w:val="none" w:sz="0" w:space="0" w:color="auto"/>
            <w:right w:val="none" w:sz="0" w:space="0" w:color="auto"/>
          </w:divBdr>
        </w:div>
        <w:div w:id="2004166140">
          <w:marLeft w:val="480"/>
          <w:marRight w:val="0"/>
          <w:marTop w:val="0"/>
          <w:marBottom w:val="0"/>
          <w:divBdr>
            <w:top w:val="none" w:sz="0" w:space="0" w:color="auto"/>
            <w:left w:val="none" w:sz="0" w:space="0" w:color="auto"/>
            <w:bottom w:val="none" w:sz="0" w:space="0" w:color="auto"/>
            <w:right w:val="none" w:sz="0" w:space="0" w:color="auto"/>
          </w:divBdr>
        </w:div>
        <w:div w:id="117721502">
          <w:marLeft w:val="480"/>
          <w:marRight w:val="0"/>
          <w:marTop w:val="0"/>
          <w:marBottom w:val="0"/>
          <w:divBdr>
            <w:top w:val="none" w:sz="0" w:space="0" w:color="auto"/>
            <w:left w:val="none" w:sz="0" w:space="0" w:color="auto"/>
            <w:bottom w:val="none" w:sz="0" w:space="0" w:color="auto"/>
            <w:right w:val="none" w:sz="0" w:space="0" w:color="auto"/>
          </w:divBdr>
        </w:div>
      </w:divsChild>
    </w:div>
    <w:div w:id="478889699">
      <w:bodyDiv w:val="1"/>
      <w:marLeft w:val="0"/>
      <w:marRight w:val="0"/>
      <w:marTop w:val="0"/>
      <w:marBottom w:val="0"/>
      <w:divBdr>
        <w:top w:val="none" w:sz="0" w:space="0" w:color="auto"/>
        <w:left w:val="none" w:sz="0" w:space="0" w:color="auto"/>
        <w:bottom w:val="none" w:sz="0" w:space="0" w:color="auto"/>
        <w:right w:val="none" w:sz="0" w:space="0" w:color="auto"/>
      </w:divBdr>
    </w:div>
    <w:div w:id="479661895">
      <w:bodyDiv w:val="1"/>
      <w:marLeft w:val="0"/>
      <w:marRight w:val="0"/>
      <w:marTop w:val="0"/>
      <w:marBottom w:val="0"/>
      <w:divBdr>
        <w:top w:val="none" w:sz="0" w:space="0" w:color="auto"/>
        <w:left w:val="none" w:sz="0" w:space="0" w:color="auto"/>
        <w:bottom w:val="none" w:sz="0" w:space="0" w:color="auto"/>
        <w:right w:val="none" w:sz="0" w:space="0" w:color="auto"/>
      </w:divBdr>
    </w:div>
    <w:div w:id="479814383">
      <w:bodyDiv w:val="1"/>
      <w:marLeft w:val="0"/>
      <w:marRight w:val="0"/>
      <w:marTop w:val="0"/>
      <w:marBottom w:val="0"/>
      <w:divBdr>
        <w:top w:val="none" w:sz="0" w:space="0" w:color="auto"/>
        <w:left w:val="none" w:sz="0" w:space="0" w:color="auto"/>
        <w:bottom w:val="none" w:sz="0" w:space="0" w:color="auto"/>
        <w:right w:val="none" w:sz="0" w:space="0" w:color="auto"/>
      </w:divBdr>
      <w:divsChild>
        <w:div w:id="1337927548">
          <w:marLeft w:val="640"/>
          <w:marRight w:val="0"/>
          <w:marTop w:val="0"/>
          <w:marBottom w:val="0"/>
          <w:divBdr>
            <w:top w:val="none" w:sz="0" w:space="0" w:color="auto"/>
            <w:left w:val="none" w:sz="0" w:space="0" w:color="auto"/>
            <w:bottom w:val="none" w:sz="0" w:space="0" w:color="auto"/>
            <w:right w:val="none" w:sz="0" w:space="0" w:color="auto"/>
          </w:divBdr>
        </w:div>
        <w:div w:id="637493556">
          <w:marLeft w:val="640"/>
          <w:marRight w:val="0"/>
          <w:marTop w:val="0"/>
          <w:marBottom w:val="0"/>
          <w:divBdr>
            <w:top w:val="none" w:sz="0" w:space="0" w:color="auto"/>
            <w:left w:val="none" w:sz="0" w:space="0" w:color="auto"/>
            <w:bottom w:val="none" w:sz="0" w:space="0" w:color="auto"/>
            <w:right w:val="none" w:sz="0" w:space="0" w:color="auto"/>
          </w:divBdr>
        </w:div>
        <w:div w:id="899630789">
          <w:marLeft w:val="640"/>
          <w:marRight w:val="0"/>
          <w:marTop w:val="0"/>
          <w:marBottom w:val="0"/>
          <w:divBdr>
            <w:top w:val="none" w:sz="0" w:space="0" w:color="auto"/>
            <w:left w:val="none" w:sz="0" w:space="0" w:color="auto"/>
            <w:bottom w:val="none" w:sz="0" w:space="0" w:color="auto"/>
            <w:right w:val="none" w:sz="0" w:space="0" w:color="auto"/>
          </w:divBdr>
        </w:div>
        <w:div w:id="1632980707">
          <w:marLeft w:val="640"/>
          <w:marRight w:val="0"/>
          <w:marTop w:val="0"/>
          <w:marBottom w:val="0"/>
          <w:divBdr>
            <w:top w:val="none" w:sz="0" w:space="0" w:color="auto"/>
            <w:left w:val="none" w:sz="0" w:space="0" w:color="auto"/>
            <w:bottom w:val="none" w:sz="0" w:space="0" w:color="auto"/>
            <w:right w:val="none" w:sz="0" w:space="0" w:color="auto"/>
          </w:divBdr>
        </w:div>
        <w:div w:id="1217625743">
          <w:marLeft w:val="640"/>
          <w:marRight w:val="0"/>
          <w:marTop w:val="0"/>
          <w:marBottom w:val="0"/>
          <w:divBdr>
            <w:top w:val="none" w:sz="0" w:space="0" w:color="auto"/>
            <w:left w:val="none" w:sz="0" w:space="0" w:color="auto"/>
            <w:bottom w:val="none" w:sz="0" w:space="0" w:color="auto"/>
            <w:right w:val="none" w:sz="0" w:space="0" w:color="auto"/>
          </w:divBdr>
        </w:div>
        <w:div w:id="1432161198">
          <w:marLeft w:val="640"/>
          <w:marRight w:val="0"/>
          <w:marTop w:val="0"/>
          <w:marBottom w:val="0"/>
          <w:divBdr>
            <w:top w:val="none" w:sz="0" w:space="0" w:color="auto"/>
            <w:left w:val="none" w:sz="0" w:space="0" w:color="auto"/>
            <w:bottom w:val="none" w:sz="0" w:space="0" w:color="auto"/>
            <w:right w:val="none" w:sz="0" w:space="0" w:color="auto"/>
          </w:divBdr>
        </w:div>
        <w:div w:id="919487407">
          <w:marLeft w:val="640"/>
          <w:marRight w:val="0"/>
          <w:marTop w:val="0"/>
          <w:marBottom w:val="0"/>
          <w:divBdr>
            <w:top w:val="none" w:sz="0" w:space="0" w:color="auto"/>
            <w:left w:val="none" w:sz="0" w:space="0" w:color="auto"/>
            <w:bottom w:val="none" w:sz="0" w:space="0" w:color="auto"/>
            <w:right w:val="none" w:sz="0" w:space="0" w:color="auto"/>
          </w:divBdr>
        </w:div>
        <w:div w:id="1054693960">
          <w:marLeft w:val="640"/>
          <w:marRight w:val="0"/>
          <w:marTop w:val="0"/>
          <w:marBottom w:val="0"/>
          <w:divBdr>
            <w:top w:val="none" w:sz="0" w:space="0" w:color="auto"/>
            <w:left w:val="none" w:sz="0" w:space="0" w:color="auto"/>
            <w:bottom w:val="none" w:sz="0" w:space="0" w:color="auto"/>
            <w:right w:val="none" w:sz="0" w:space="0" w:color="auto"/>
          </w:divBdr>
        </w:div>
        <w:div w:id="218447185">
          <w:marLeft w:val="640"/>
          <w:marRight w:val="0"/>
          <w:marTop w:val="0"/>
          <w:marBottom w:val="0"/>
          <w:divBdr>
            <w:top w:val="none" w:sz="0" w:space="0" w:color="auto"/>
            <w:left w:val="none" w:sz="0" w:space="0" w:color="auto"/>
            <w:bottom w:val="none" w:sz="0" w:space="0" w:color="auto"/>
            <w:right w:val="none" w:sz="0" w:space="0" w:color="auto"/>
          </w:divBdr>
        </w:div>
        <w:div w:id="843737878">
          <w:marLeft w:val="640"/>
          <w:marRight w:val="0"/>
          <w:marTop w:val="0"/>
          <w:marBottom w:val="0"/>
          <w:divBdr>
            <w:top w:val="none" w:sz="0" w:space="0" w:color="auto"/>
            <w:left w:val="none" w:sz="0" w:space="0" w:color="auto"/>
            <w:bottom w:val="none" w:sz="0" w:space="0" w:color="auto"/>
            <w:right w:val="none" w:sz="0" w:space="0" w:color="auto"/>
          </w:divBdr>
        </w:div>
        <w:div w:id="314533309">
          <w:marLeft w:val="640"/>
          <w:marRight w:val="0"/>
          <w:marTop w:val="0"/>
          <w:marBottom w:val="0"/>
          <w:divBdr>
            <w:top w:val="none" w:sz="0" w:space="0" w:color="auto"/>
            <w:left w:val="none" w:sz="0" w:space="0" w:color="auto"/>
            <w:bottom w:val="none" w:sz="0" w:space="0" w:color="auto"/>
            <w:right w:val="none" w:sz="0" w:space="0" w:color="auto"/>
          </w:divBdr>
        </w:div>
        <w:div w:id="1899658895">
          <w:marLeft w:val="640"/>
          <w:marRight w:val="0"/>
          <w:marTop w:val="0"/>
          <w:marBottom w:val="0"/>
          <w:divBdr>
            <w:top w:val="none" w:sz="0" w:space="0" w:color="auto"/>
            <w:left w:val="none" w:sz="0" w:space="0" w:color="auto"/>
            <w:bottom w:val="none" w:sz="0" w:space="0" w:color="auto"/>
            <w:right w:val="none" w:sz="0" w:space="0" w:color="auto"/>
          </w:divBdr>
        </w:div>
        <w:div w:id="317878803">
          <w:marLeft w:val="640"/>
          <w:marRight w:val="0"/>
          <w:marTop w:val="0"/>
          <w:marBottom w:val="0"/>
          <w:divBdr>
            <w:top w:val="none" w:sz="0" w:space="0" w:color="auto"/>
            <w:left w:val="none" w:sz="0" w:space="0" w:color="auto"/>
            <w:bottom w:val="none" w:sz="0" w:space="0" w:color="auto"/>
            <w:right w:val="none" w:sz="0" w:space="0" w:color="auto"/>
          </w:divBdr>
        </w:div>
        <w:div w:id="951008883">
          <w:marLeft w:val="640"/>
          <w:marRight w:val="0"/>
          <w:marTop w:val="0"/>
          <w:marBottom w:val="0"/>
          <w:divBdr>
            <w:top w:val="none" w:sz="0" w:space="0" w:color="auto"/>
            <w:left w:val="none" w:sz="0" w:space="0" w:color="auto"/>
            <w:bottom w:val="none" w:sz="0" w:space="0" w:color="auto"/>
            <w:right w:val="none" w:sz="0" w:space="0" w:color="auto"/>
          </w:divBdr>
        </w:div>
        <w:div w:id="1878279067">
          <w:marLeft w:val="640"/>
          <w:marRight w:val="0"/>
          <w:marTop w:val="0"/>
          <w:marBottom w:val="0"/>
          <w:divBdr>
            <w:top w:val="none" w:sz="0" w:space="0" w:color="auto"/>
            <w:left w:val="none" w:sz="0" w:space="0" w:color="auto"/>
            <w:bottom w:val="none" w:sz="0" w:space="0" w:color="auto"/>
            <w:right w:val="none" w:sz="0" w:space="0" w:color="auto"/>
          </w:divBdr>
        </w:div>
        <w:div w:id="825826887">
          <w:marLeft w:val="640"/>
          <w:marRight w:val="0"/>
          <w:marTop w:val="0"/>
          <w:marBottom w:val="0"/>
          <w:divBdr>
            <w:top w:val="none" w:sz="0" w:space="0" w:color="auto"/>
            <w:left w:val="none" w:sz="0" w:space="0" w:color="auto"/>
            <w:bottom w:val="none" w:sz="0" w:space="0" w:color="auto"/>
            <w:right w:val="none" w:sz="0" w:space="0" w:color="auto"/>
          </w:divBdr>
        </w:div>
        <w:div w:id="1876577732">
          <w:marLeft w:val="640"/>
          <w:marRight w:val="0"/>
          <w:marTop w:val="0"/>
          <w:marBottom w:val="0"/>
          <w:divBdr>
            <w:top w:val="none" w:sz="0" w:space="0" w:color="auto"/>
            <w:left w:val="none" w:sz="0" w:space="0" w:color="auto"/>
            <w:bottom w:val="none" w:sz="0" w:space="0" w:color="auto"/>
            <w:right w:val="none" w:sz="0" w:space="0" w:color="auto"/>
          </w:divBdr>
        </w:div>
        <w:div w:id="1492015161">
          <w:marLeft w:val="640"/>
          <w:marRight w:val="0"/>
          <w:marTop w:val="0"/>
          <w:marBottom w:val="0"/>
          <w:divBdr>
            <w:top w:val="none" w:sz="0" w:space="0" w:color="auto"/>
            <w:left w:val="none" w:sz="0" w:space="0" w:color="auto"/>
            <w:bottom w:val="none" w:sz="0" w:space="0" w:color="auto"/>
            <w:right w:val="none" w:sz="0" w:space="0" w:color="auto"/>
          </w:divBdr>
        </w:div>
        <w:div w:id="699821805">
          <w:marLeft w:val="640"/>
          <w:marRight w:val="0"/>
          <w:marTop w:val="0"/>
          <w:marBottom w:val="0"/>
          <w:divBdr>
            <w:top w:val="none" w:sz="0" w:space="0" w:color="auto"/>
            <w:left w:val="none" w:sz="0" w:space="0" w:color="auto"/>
            <w:bottom w:val="none" w:sz="0" w:space="0" w:color="auto"/>
            <w:right w:val="none" w:sz="0" w:space="0" w:color="auto"/>
          </w:divBdr>
        </w:div>
        <w:div w:id="158472859">
          <w:marLeft w:val="640"/>
          <w:marRight w:val="0"/>
          <w:marTop w:val="0"/>
          <w:marBottom w:val="0"/>
          <w:divBdr>
            <w:top w:val="none" w:sz="0" w:space="0" w:color="auto"/>
            <w:left w:val="none" w:sz="0" w:space="0" w:color="auto"/>
            <w:bottom w:val="none" w:sz="0" w:space="0" w:color="auto"/>
            <w:right w:val="none" w:sz="0" w:space="0" w:color="auto"/>
          </w:divBdr>
        </w:div>
        <w:div w:id="1627080111">
          <w:marLeft w:val="640"/>
          <w:marRight w:val="0"/>
          <w:marTop w:val="0"/>
          <w:marBottom w:val="0"/>
          <w:divBdr>
            <w:top w:val="none" w:sz="0" w:space="0" w:color="auto"/>
            <w:left w:val="none" w:sz="0" w:space="0" w:color="auto"/>
            <w:bottom w:val="none" w:sz="0" w:space="0" w:color="auto"/>
            <w:right w:val="none" w:sz="0" w:space="0" w:color="auto"/>
          </w:divBdr>
        </w:div>
        <w:div w:id="1214972866">
          <w:marLeft w:val="640"/>
          <w:marRight w:val="0"/>
          <w:marTop w:val="0"/>
          <w:marBottom w:val="0"/>
          <w:divBdr>
            <w:top w:val="none" w:sz="0" w:space="0" w:color="auto"/>
            <w:left w:val="none" w:sz="0" w:space="0" w:color="auto"/>
            <w:bottom w:val="none" w:sz="0" w:space="0" w:color="auto"/>
            <w:right w:val="none" w:sz="0" w:space="0" w:color="auto"/>
          </w:divBdr>
        </w:div>
        <w:div w:id="659818968">
          <w:marLeft w:val="640"/>
          <w:marRight w:val="0"/>
          <w:marTop w:val="0"/>
          <w:marBottom w:val="0"/>
          <w:divBdr>
            <w:top w:val="none" w:sz="0" w:space="0" w:color="auto"/>
            <w:left w:val="none" w:sz="0" w:space="0" w:color="auto"/>
            <w:bottom w:val="none" w:sz="0" w:space="0" w:color="auto"/>
            <w:right w:val="none" w:sz="0" w:space="0" w:color="auto"/>
          </w:divBdr>
        </w:div>
        <w:div w:id="1624652943">
          <w:marLeft w:val="640"/>
          <w:marRight w:val="0"/>
          <w:marTop w:val="0"/>
          <w:marBottom w:val="0"/>
          <w:divBdr>
            <w:top w:val="none" w:sz="0" w:space="0" w:color="auto"/>
            <w:left w:val="none" w:sz="0" w:space="0" w:color="auto"/>
            <w:bottom w:val="none" w:sz="0" w:space="0" w:color="auto"/>
            <w:right w:val="none" w:sz="0" w:space="0" w:color="auto"/>
          </w:divBdr>
        </w:div>
        <w:div w:id="636767038">
          <w:marLeft w:val="640"/>
          <w:marRight w:val="0"/>
          <w:marTop w:val="0"/>
          <w:marBottom w:val="0"/>
          <w:divBdr>
            <w:top w:val="none" w:sz="0" w:space="0" w:color="auto"/>
            <w:left w:val="none" w:sz="0" w:space="0" w:color="auto"/>
            <w:bottom w:val="none" w:sz="0" w:space="0" w:color="auto"/>
            <w:right w:val="none" w:sz="0" w:space="0" w:color="auto"/>
          </w:divBdr>
        </w:div>
        <w:div w:id="949093917">
          <w:marLeft w:val="640"/>
          <w:marRight w:val="0"/>
          <w:marTop w:val="0"/>
          <w:marBottom w:val="0"/>
          <w:divBdr>
            <w:top w:val="none" w:sz="0" w:space="0" w:color="auto"/>
            <w:left w:val="none" w:sz="0" w:space="0" w:color="auto"/>
            <w:bottom w:val="none" w:sz="0" w:space="0" w:color="auto"/>
            <w:right w:val="none" w:sz="0" w:space="0" w:color="auto"/>
          </w:divBdr>
        </w:div>
        <w:div w:id="1220705502">
          <w:marLeft w:val="640"/>
          <w:marRight w:val="0"/>
          <w:marTop w:val="0"/>
          <w:marBottom w:val="0"/>
          <w:divBdr>
            <w:top w:val="none" w:sz="0" w:space="0" w:color="auto"/>
            <w:left w:val="none" w:sz="0" w:space="0" w:color="auto"/>
            <w:bottom w:val="none" w:sz="0" w:space="0" w:color="auto"/>
            <w:right w:val="none" w:sz="0" w:space="0" w:color="auto"/>
          </w:divBdr>
        </w:div>
        <w:div w:id="1587693142">
          <w:marLeft w:val="640"/>
          <w:marRight w:val="0"/>
          <w:marTop w:val="0"/>
          <w:marBottom w:val="0"/>
          <w:divBdr>
            <w:top w:val="none" w:sz="0" w:space="0" w:color="auto"/>
            <w:left w:val="none" w:sz="0" w:space="0" w:color="auto"/>
            <w:bottom w:val="none" w:sz="0" w:space="0" w:color="auto"/>
            <w:right w:val="none" w:sz="0" w:space="0" w:color="auto"/>
          </w:divBdr>
        </w:div>
        <w:div w:id="1034159109">
          <w:marLeft w:val="640"/>
          <w:marRight w:val="0"/>
          <w:marTop w:val="0"/>
          <w:marBottom w:val="0"/>
          <w:divBdr>
            <w:top w:val="none" w:sz="0" w:space="0" w:color="auto"/>
            <w:left w:val="none" w:sz="0" w:space="0" w:color="auto"/>
            <w:bottom w:val="none" w:sz="0" w:space="0" w:color="auto"/>
            <w:right w:val="none" w:sz="0" w:space="0" w:color="auto"/>
          </w:divBdr>
        </w:div>
        <w:div w:id="448281749">
          <w:marLeft w:val="640"/>
          <w:marRight w:val="0"/>
          <w:marTop w:val="0"/>
          <w:marBottom w:val="0"/>
          <w:divBdr>
            <w:top w:val="none" w:sz="0" w:space="0" w:color="auto"/>
            <w:left w:val="none" w:sz="0" w:space="0" w:color="auto"/>
            <w:bottom w:val="none" w:sz="0" w:space="0" w:color="auto"/>
            <w:right w:val="none" w:sz="0" w:space="0" w:color="auto"/>
          </w:divBdr>
        </w:div>
        <w:div w:id="617682672">
          <w:marLeft w:val="640"/>
          <w:marRight w:val="0"/>
          <w:marTop w:val="0"/>
          <w:marBottom w:val="0"/>
          <w:divBdr>
            <w:top w:val="none" w:sz="0" w:space="0" w:color="auto"/>
            <w:left w:val="none" w:sz="0" w:space="0" w:color="auto"/>
            <w:bottom w:val="none" w:sz="0" w:space="0" w:color="auto"/>
            <w:right w:val="none" w:sz="0" w:space="0" w:color="auto"/>
          </w:divBdr>
        </w:div>
        <w:div w:id="1556089381">
          <w:marLeft w:val="640"/>
          <w:marRight w:val="0"/>
          <w:marTop w:val="0"/>
          <w:marBottom w:val="0"/>
          <w:divBdr>
            <w:top w:val="none" w:sz="0" w:space="0" w:color="auto"/>
            <w:left w:val="none" w:sz="0" w:space="0" w:color="auto"/>
            <w:bottom w:val="none" w:sz="0" w:space="0" w:color="auto"/>
            <w:right w:val="none" w:sz="0" w:space="0" w:color="auto"/>
          </w:divBdr>
        </w:div>
        <w:div w:id="1804153374">
          <w:marLeft w:val="640"/>
          <w:marRight w:val="0"/>
          <w:marTop w:val="0"/>
          <w:marBottom w:val="0"/>
          <w:divBdr>
            <w:top w:val="none" w:sz="0" w:space="0" w:color="auto"/>
            <w:left w:val="none" w:sz="0" w:space="0" w:color="auto"/>
            <w:bottom w:val="none" w:sz="0" w:space="0" w:color="auto"/>
            <w:right w:val="none" w:sz="0" w:space="0" w:color="auto"/>
          </w:divBdr>
        </w:div>
        <w:div w:id="1681656831">
          <w:marLeft w:val="640"/>
          <w:marRight w:val="0"/>
          <w:marTop w:val="0"/>
          <w:marBottom w:val="0"/>
          <w:divBdr>
            <w:top w:val="none" w:sz="0" w:space="0" w:color="auto"/>
            <w:left w:val="none" w:sz="0" w:space="0" w:color="auto"/>
            <w:bottom w:val="none" w:sz="0" w:space="0" w:color="auto"/>
            <w:right w:val="none" w:sz="0" w:space="0" w:color="auto"/>
          </w:divBdr>
        </w:div>
        <w:div w:id="924925516">
          <w:marLeft w:val="640"/>
          <w:marRight w:val="0"/>
          <w:marTop w:val="0"/>
          <w:marBottom w:val="0"/>
          <w:divBdr>
            <w:top w:val="none" w:sz="0" w:space="0" w:color="auto"/>
            <w:left w:val="none" w:sz="0" w:space="0" w:color="auto"/>
            <w:bottom w:val="none" w:sz="0" w:space="0" w:color="auto"/>
            <w:right w:val="none" w:sz="0" w:space="0" w:color="auto"/>
          </w:divBdr>
        </w:div>
        <w:div w:id="742340720">
          <w:marLeft w:val="640"/>
          <w:marRight w:val="0"/>
          <w:marTop w:val="0"/>
          <w:marBottom w:val="0"/>
          <w:divBdr>
            <w:top w:val="none" w:sz="0" w:space="0" w:color="auto"/>
            <w:left w:val="none" w:sz="0" w:space="0" w:color="auto"/>
            <w:bottom w:val="none" w:sz="0" w:space="0" w:color="auto"/>
            <w:right w:val="none" w:sz="0" w:space="0" w:color="auto"/>
          </w:divBdr>
        </w:div>
        <w:div w:id="1189948602">
          <w:marLeft w:val="640"/>
          <w:marRight w:val="0"/>
          <w:marTop w:val="0"/>
          <w:marBottom w:val="0"/>
          <w:divBdr>
            <w:top w:val="none" w:sz="0" w:space="0" w:color="auto"/>
            <w:left w:val="none" w:sz="0" w:space="0" w:color="auto"/>
            <w:bottom w:val="none" w:sz="0" w:space="0" w:color="auto"/>
            <w:right w:val="none" w:sz="0" w:space="0" w:color="auto"/>
          </w:divBdr>
        </w:div>
        <w:div w:id="1078791420">
          <w:marLeft w:val="640"/>
          <w:marRight w:val="0"/>
          <w:marTop w:val="0"/>
          <w:marBottom w:val="0"/>
          <w:divBdr>
            <w:top w:val="none" w:sz="0" w:space="0" w:color="auto"/>
            <w:left w:val="none" w:sz="0" w:space="0" w:color="auto"/>
            <w:bottom w:val="none" w:sz="0" w:space="0" w:color="auto"/>
            <w:right w:val="none" w:sz="0" w:space="0" w:color="auto"/>
          </w:divBdr>
        </w:div>
        <w:div w:id="356585992">
          <w:marLeft w:val="640"/>
          <w:marRight w:val="0"/>
          <w:marTop w:val="0"/>
          <w:marBottom w:val="0"/>
          <w:divBdr>
            <w:top w:val="none" w:sz="0" w:space="0" w:color="auto"/>
            <w:left w:val="none" w:sz="0" w:space="0" w:color="auto"/>
            <w:bottom w:val="none" w:sz="0" w:space="0" w:color="auto"/>
            <w:right w:val="none" w:sz="0" w:space="0" w:color="auto"/>
          </w:divBdr>
        </w:div>
        <w:div w:id="1258445288">
          <w:marLeft w:val="640"/>
          <w:marRight w:val="0"/>
          <w:marTop w:val="0"/>
          <w:marBottom w:val="0"/>
          <w:divBdr>
            <w:top w:val="none" w:sz="0" w:space="0" w:color="auto"/>
            <w:left w:val="none" w:sz="0" w:space="0" w:color="auto"/>
            <w:bottom w:val="none" w:sz="0" w:space="0" w:color="auto"/>
            <w:right w:val="none" w:sz="0" w:space="0" w:color="auto"/>
          </w:divBdr>
        </w:div>
        <w:div w:id="866022986">
          <w:marLeft w:val="640"/>
          <w:marRight w:val="0"/>
          <w:marTop w:val="0"/>
          <w:marBottom w:val="0"/>
          <w:divBdr>
            <w:top w:val="none" w:sz="0" w:space="0" w:color="auto"/>
            <w:left w:val="none" w:sz="0" w:space="0" w:color="auto"/>
            <w:bottom w:val="none" w:sz="0" w:space="0" w:color="auto"/>
            <w:right w:val="none" w:sz="0" w:space="0" w:color="auto"/>
          </w:divBdr>
        </w:div>
        <w:div w:id="1369837403">
          <w:marLeft w:val="640"/>
          <w:marRight w:val="0"/>
          <w:marTop w:val="0"/>
          <w:marBottom w:val="0"/>
          <w:divBdr>
            <w:top w:val="none" w:sz="0" w:space="0" w:color="auto"/>
            <w:left w:val="none" w:sz="0" w:space="0" w:color="auto"/>
            <w:bottom w:val="none" w:sz="0" w:space="0" w:color="auto"/>
            <w:right w:val="none" w:sz="0" w:space="0" w:color="auto"/>
          </w:divBdr>
        </w:div>
        <w:div w:id="93404000">
          <w:marLeft w:val="640"/>
          <w:marRight w:val="0"/>
          <w:marTop w:val="0"/>
          <w:marBottom w:val="0"/>
          <w:divBdr>
            <w:top w:val="none" w:sz="0" w:space="0" w:color="auto"/>
            <w:left w:val="none" w:sz="0" w:space="0" w:color="auto"/>
            <w:bottom w:val="none" w:sz="0" w:space="0" w:color="auto"/>
            <w:right w:val="none" w:sz="0" w:space="0" w:color="auto"/>
          </w:divBdr>
        </w:div>
        <w:div w:id="340200463">
          <w:marLeft w:val="640"/>
          <w:marRight w:val="0"/>
          <w:marTop w:val="0"/>
          <w:marBottom w:val="0"/>
          <w:divBdr>
            <w:top w:val="none" w:sz="0" w:space="0" w:color="auto"/>
            <w:left w:val="none" w:sz="0" w:space="0" w:color="auto"/>
            <w:bottom w:val="none" w:sz="0" w:space="0" w:color="auto"/>
            <w:right w:val="none" w:sz="0" w:space="0" w:color="auto"/>
          </w:divBdr>
        </w:div>
        <w:div w:id="283778816">
          <w:marLeft w:val="640"/>
          <w:marRight w:val="0"/>
          <w:marTop w:val="0"/>
          <w:marBottom w:val="0"/>
          <w:divBdr>
            <w:top w:val="none" w:sz="0" w:space="0" w:color="auto"/>
            <w:left w:val="none" w:sz="0" w:space="0" w:color="auto"/>
            <w:bottom w:val="none" w:sz="0" w:space="0" w:color="auto"/>
            <w:right w:val="none" w:sz="0" w:space="0" w:color="auto"/>
          </w:divBdr>
        </w:div>
        <w:div w:id="1535193029">
          <w:marLeft w:val="640"/>
          <w:marRight w:val="0"/>
          <w:marTop w:val="0"/>
          <w:marBottom w:val="0"/>
          <w:divBdr>
            <w:top w:val="none" w:sz="0" w:space="0" w:color="auto"/>
            <w:left w:val="none" w:sz="0" w:space="0" w:color="auto"/>
            <w:bottom w:val="none" w:sz="0" w:space="0" w:color="auto"/>
            <w:right w:val="none" w:sz="0" w:space="0" w:color="auto"/>
          </w:divBdr>
        </w:div>
        <w:div w:id="1675764241">
          <w:marLeft w:val="640"/>
          <w:marRight w:val="0"/>
          <w:marTop w:val="0"/>
          <w:marBottom w:val="0"/>
          <w:divBdr>
            <w:top w:val="none" w:sz="0" w:space="0" w:color="auto"/>
            <w:left w:val="none" w:sz="0" w:space="0" w:color="auto"/>
            <w:bottom w:val="none" w:sz="0" w:space="0" w:color="auto"/>
            <w:right w:val="none" w:sz="0" w:space="0" w:color="auto"/>
          </w:divBdr>
        </w:div>
        <w:div w:id="2129661490">
          <w:marLeft w:val="640"/>
          <w:marRight w:val="0"/>
          <w:marTop w:val="0"/>
          <w:marBottom w:val="0"/>
          <w:divBdr>
            <w:top w:val="none" w:sz="0" w:space="0" w:color="auto"/>
            <w:left w:val="none" w:sz="0" w:space="0" w:color="auto"/>
            <w:bottom w:val="none" w:sz="0" w:space="0" w:color="auto"/>
            <w:right w:val="none" w:sz="0" w:space="0" w:color="auto"/>
          </w:divBdr>
        </w:div>
        <w:div w:id="1757631626">
          <w:marLeft w:val="640"/>
          <w:marRight w:val="0"/>
          <w:marTop w:val="0"/>
          <w:marBottom w:val="0"/>
          <w:divBdr>
            <w:top w:val="none" w:sz="0" w:space="0" w:color="auto"/>
            <w:left w:val="none" w:sz="0" w:space="0" w:color="auto"/>
            <w:bottom w:val="none" w:sz="0" w:space="0" w:color="auto"/>
            <w:right w:val="none" w:sz="0" w:space="0" w:color="auto"/>
          </w:divBdr>
        </w:div>
        <w:div w:id="1917208337">
          <w:marLeft w:val="640"/>
          <w:marRight w:val="0"/>
          <w:marTop w:val="0"/>
          <w:marBottom w:val="0"/>
          <w:divBdr>
            <w:top w:val="none" w:sz="0" w:space="0" w:color="auto"/>
            <w:left w:val="none" w:sz="0" w:space="0" w:color="auto"/>
            <w:bottom w:val="none" w:sz="0" w:space="0" w:color="auto"/>
            <w:right w:val="none" w:sz="0" w:space="0" w:color="auto"/>
          </w:divBdr>
        </w:div>
        <w:div w:id="1006861334">
          <w:marLeft w:val="640"/>
          <w:marRight w:val="0"/>
          <w:marTop w:val="0"/>
          <w:marBottom w:val="0"/>
          <w:divBdr>
            <w:top w:val="none" w:sz="0" w:space="0" w:color="auto"/>
            <w:left w:val="none" w:sz="0" w:space="0" w:color="auto"/>
            <w:bottom w:val="none" w:sz="0" w:space="0" w:color="auto"/>
            <w:right w:val="none" w:sz="0" w:space="0" w:color="auto"/>
          </w:divBdr>
        </w:div>
        <w:div w:id="471291843">
          <w:marLeft w:val="640"/>
          <w:marRight w:val="0"/>
          <w:marTop w:val="0"/>
          <w:marBottom w:val="0"/>
          <w:divBdr>
            <w:top w:val="none" w:sz="0" w:space="0" w:color="auto"/>
            <w:left w:val="none" w:sz="0" w:space="0" w:color="auto"/>
            <w:bottom w:val="none" w:sz="0" w:space="0" w:color="auto"/>
            <w:right w:val="none" w:sz="0" w:space="0" w:color="auto"/>
          </w:divBdr>
        </w:div>
        <w:div w:id="1807507630">
          <w:marLeft w:val="640"/>
          <w:marRight w:val="0"/>
          <w:marTop w:val="0"/>
          <w:marBottom w:val="0"/>
          <w:divBdr>
            <w:top w:val="none" w:sz="0" w:space="0" w:color="auto"/>
            <w:left w:val="none" w:sz="0" w:space="0" w:color="auto"/>
            <w:bottom w:val="none" w:sz="0" w:space="0" w:color="auto"/>
            <w:right w:val="none" w:sz="0" w:space="0" w:color="auto"/>
          </w:divBdr>
        </w:div>
        <w:div w:id="757487140">
          <w:marLeft w:val="640"/>
          <w:marRight w:val="0"/>
          <w:marTop w:val="0"/>
          <w:marBottom w:val="0"/>
          <w:divBdr>
            <w:top w:val="none" w:sz="0" w:space="0" w:color="auto"/>
            <w:left w:val="none" w:sz="0" w:space="0" w:color="auto"/>
            <w:bottom w:val="none" w:sz="0" w:space="0" w:color="auto"/>
            <w:right w:val="none" w:sz="0" w:space="0" w:color="auto"/>
          </w:divBdr>
        </w:div>
        <w:div w:id="17321320">
          <w:marLeft w:val="640"/>
          <w:marRight w:val="0"/>
          <w:marTop w:val="0"/>
          <w:marBottom w:val="0"/>
          <w:divBdr>
            <w:top w:val="none" w:sz="0" w:space="0" w:color="auto"/>
            <w:left w:val="none" w:sz="0" w:space="0" w:color="auto"/>
            <w:bottom w:val="none" w:sz="0" w:space="0" w:color="auto"/>
            <w:right w:val="none" w:sz="0" w:space="0" w:color="auto"/>
          </w:divBdr>
        </w:div>
        <w:div w:id="1462922661">
          <w:marLeft w:val="640"/>
          <w:marRight w:val="0"/>
          <w:marTop w:val="0"/>
          <w:marBottom w:val="0"/>
          <w:divBdr>
            <w:top w:val="none" w:sz="0" w:space="0" w:color="auto"/>
            <w:left w:val="none" w:sz="0" w:space="0" w:color="auto"/>
            <w:bottom w:val="none" w:sz="0" w:space="0" w:color="auto"/>
            <w:right w:val="none" w:sz="0" w:space="0" w:color="auto"/>
          </w:divBdr>
        </w:div>
        <w:div w:id="864249452">
          <w:marLeft w:val="640"/>
          <w:marRight w:val="0"/>
          <w:marTop w:val="0"/>
          <w:marBottom w:val="0"/>
          <w:divBdr>
            <w:top w:val="none" w:sz="0" w:space="0" w:color="auto"/>
            <w:left w:val="none" w:sz="0" w:space="0" w:color="auto"/>
            <w:bottom w:val="none" w:sz="0" w:space="0" w:color="auto"/>
            <w:right w:val="none" w:sz="0" w:space="0" w:color="auto"/>
          </w:divBdr>
        </w:div>
        <w:div w:id="161894213">
          <w:marLeft w:val="640"/>
          <w:marRight w:val="0"/>
          <w:marTop w:val="0"/>
          <w:marBottom w:val="0"/>
          <w:divBdr>
            <w:top w:val="none" w:sz="0" w:space="0" w:color="auto"/>
            <w:left w:val="none" w:sz="0" w:space="0" w:color="auto"/>
            <w:bottom w:val="none" w:sz="0" w:space="0" w:color="auto"/>
            <w:right w:val="none" w:sz="0" w:space="0" w:color="auto"/>
          </w:divBdr>
        </w:div>
        <w:div w:id="524758272">
          <w:marLeft w:val="640"/>
          <w:marRight w:val="0"/>
          <w:marTop w:val="0"/>
          <w:marBottom w:val="0"/>
          <w:divBdr>
            <w:top w:val="none" w:sz="0" w:space="0" w:color="auto"/>
            <w:left w:val="none" w:sz="0" w:space="0" w:color="auto"/>
            <w:bottom w:val="none" w:sz="0" w:space="0" w:color="auto"/>
            <w:right w:val="none" w:sz="0" w:space="0" w:color="auto"/>
          </w:divBdr>
        </w:div>
        <w:div w:id="202328347">
          <w:marLeft w:val="640"/>
          <w:marRight w:val="0"/>
          <w:marTop w:val="0"/>
          <w:marBottom w:val="0"/>
          <w:divBdr>
            <w:top w:val="none" w:sz="0" w:space="0" w:color="auto"/>
            <w:left w:val="none" w:sz="0" w:space="0" w:color="auto"/>
            <w:bottom w:val="none" w:sz="0" w:space="0" w:color="auto"/>
            <w:right w:val="none" w:sz="0" w:space="0" w:color="auto"/>
          </w:divBdr>
        </w:div>
        <w:div w:id="1862083606">
          <w:marLeft w:val="640"/>
          <w:marRight w:val="0"/>
          <w:marTop w:val="0"/>
          <w:marBottom w:val="0"/>
          <w:divBdr>
            <w:top w:val="none" w:sz="0" w:space="0" w:color="auto"/>
            <w:left w:val="none" w:sz="0" w:space="0" w:color="auto"/>
            <w:bottom w:val="none" w:sz="0" w:space="0" w:color="auto"/>
            <w:right w:val="none" w:sz="0" w:space="0" w:color="auto"/>
          </w:divBdr>
        </w:div>
        <w:div w:id="1659456589">
          <w:marLeft w:val="640"/>
          <w:marRight w:val="0"/>
          <w:marTop w:val="0"/>
          <w:marBottom w:val="0"/>
          <w:divBdr>
            <w:top w:val="none" w:sz="0" w:space="0" w:color="auto"/>
            <w:left w:val="none" w:sz="0" w:space="0" w:color="auto"/>
            <w:bottom w:val="none" w:sz="0" w:space="0" w:color="auto"/>
            <w:right w:val="none" w:sz="0" w:space="0" w:color="auto"/>
          </w:divBdr>
        </w:div>
        <w:div w:id="180894982">
          <w:marLeft w:val="640"/>
          <w:marRight w:val="0"/>
          <w:marTop w:val="0"/>
          <w:marBottom w:val="0"/>
          <w:divBdr>
            <w:top w:val="none" w:sz="0" w:space="0" w:color="auto"/>
            <w:left w:val="none" w:sz="0" w:space="0" w:color="auto"/>
            <w:bottom w:val="none" w:sz="0" w:space="0" w:color="auto"/>
            <w:right w:val="none" w:sz="0" w:space="0" w:color="auto"/>
          </w:divBdr>
        </w:div>
        <w:div w:id="147140208">
          <w:marLeft w:val="640"/>
          <w:marRight w:val="0"/>
          <w:marTop w:val="0"/>
          <w:marBottom w:val="0"/>
          <w:divBdr>
            <w:top w:val="none" w:sz="0" w:space="0" w:color="auto"/>
            <w:left w:val="none" w:sz="0" w:space="0" w:color="auto"/>
            <w:bottom w:val="none" w:sz="0" w:space="0" w:color="auto"/>
            <w:right w:val="none" w:sz="0" w:space="0" w:color="auto"/>
          </w:divBdr>
        </w:div>
        <w:div w:id="1905329616">
          <w:marLeft w:val="640"/>
          <w:marRight w:val="0"/>
          <w:marTop w:val="0"/>
          <w:marBottom w:val="0"/>
          <w:divBdr>
            <w:top w:val="none" w:sz="0" w:space="0" w:color="auto"/>
            <w:left w:val="none" w:sz="0" w:space="0" w:color="auto"/>
            <w:bottom w:val="none" w:sz="0" w:space="0" w:color="auto"/>
            <w:right w:val="none" w:sz="0" w:space="0" w:color="auto"/>
          </w:divBdr>
        </w:div>
        <w:div w:id="2039697771">
          <w:marLeft w:val="640"/>
          <w:marRight w:val="0"/>
          <w:marTop w:val="0"/>
          <w:marBottom w:val="0"/>
          <w:divBdr>
            <w:top w:val="none" w:sz="0" w:space="0" w:color="auto"/>
            <w:left w:val="none" w:sz="0" w:space="0" w:color="auto"/>
            <w:bottom w:val="none" w:sz="0" w:space="0" w:color="auto"/>
            <w:right w:val="none" w:sz="0" w:space="0" w:color="auto"/>
          </w:divBdr>
        </w:div>
        <w:div w:id="1762215955">
          <w:marLeft w:val="640"/>
          <w:marRight w:val="0"/>
          <w:marTop w:val="0"/>
          <w:marBottom w:val="0"/>
          <w:divBdr>
            <w:top w:val="none" w:sz="0" w:space="0" w:color="auto"/>
            <w:left w:val="none" w:sz="0" w:space="0" w:color="auto"/>
            <w:bottom w:val="none" w:sz="0" w:space="0" w:color="auto"/>
            <w:right w:val="none" w:sz="0" w:space="0" w:color="auto"/>
          </w:divBdr>
        </w:div>
        <w:div w:id="1548493770">
          <w:marLeft w:val="640"/>
          <w:marRight w:val="0"/>
          <w:marTop w:val="0"/>
          <w:marBottom w:val="0"/>
          <w:divBdr>
            <w:top w:val="none" w:sz="0" w:space="0" w:color="auto"/>
            <w:left w:val="none" w:sz="0" w:space="0" w:color="auto"/>
            <w:bottom w:val="none" w:sz="0" w:space="0" w:color="auto"/>
            <w:right w:val="none" w:sz="0" w:space="0" w:color="auto"/>
          </w:divBdr>
        </w:div>
        <w:div w:id="1821386271">
          <w:marLeft w:val="640"/>
          <w:marRight w:val="0"/>
          <w:marTop w:val="0"/>
          <w:marBottom w:val="0"/>
          <w:divBdr>
            <w:top w:val="none" w:sz="0" w:space="0" w:color="auto"/>
            <w:left w:val="none" w:sz="0" w:space="0" w:color="auto"/>
            <w:bottom w:val="none" w:sz="0" w:space="0" w:color="auto"/>
            <w:right w:val="none" w:sz="0" w:space="0" w:color="auto"/>
          </w:divBdr>
        </w:div>
        <w:div w:id="1892225487">
          <w:marLeft w:val="640"/>
          <w:marRight w:val="0"/>
          <w:marTop w:val="0"/>
          <w:marBottom w:val="0"/>
          <w:divBdr>
            <w:top w:val="none" w:sz="0" w:space="0" w:color="auto"/>
            <w:left w:val="none" w:sz="0" w:space="0" w:color="auto"/>
            <w:bottom w:val="none" w:sz="0" w:space="0" w:color="auto"/>
            <w:right w:val="none" w:sz="0" w:space="0" w:color="auto"/>
          </w:divBdr>
        </w:div>
        <w:div w:id="1724018366">
          <w:marLeft w:val="640"/>
          <w:marRight w:val="0"/>
          <w:marTop w:val="0"/>
          <w:marBottom w:val="0"/>
          <w:divBdr>
            <w:top w:val="none" w:sz="0" w:space="0" w:color="auto"/>
            <w:left w:val="none" w:sz="0" w:space="0" w:color="auto"/>
            <w:bottom w:val="none" w:sz="0" w:space="0" w:color="auto"/>
            <w:right w:val="none" w:sz="0" w:space="0" w:color="auto"/>
          </w:divBdr>
        </w:div>
        <w:div w:id="1615751262">
          <w:marLeft w:val="640"/>
          <w:marRight w:val="0"/>
          <w:marTop w:val="0"/>
          <w:marBottom w:val="0"/>
          <w:divBdr>
            <w:top w:val="none" w:sz="0" w:space="0" w:color="auto"/>
            <w:left w:val="none" w:sz="0" w:space="0" w:color="auto"/>
            <w:bottom w:val="none" w:sz="0" w:space="0" w:color="auto"/>
            <w:right w:val="none" w:sz="0" w:space="0" w:color="auto"/>
          </w:divBdr>
        </w:div>
        <w:div w:id="1989244783">
          <w:marLeft w:val="640"/>
          <w:marRight w:val="0"/>
          <w:marTop w:val="0"/>
          <w:marBottom w:val="0"/>
          <w:divBdr>
            <w:top w:val="none" w:sz="0" w:space="0" w:color="auto"/>
            <w:left w:val="none" w:sz="0" w:space="0" w:color="auto"/>
            <w:bottom w:val="none" w:sz="0" w:space="0" w:color="auto"/>
            <w:right w:val="none" w:sz="0" w:space="0" w:color="auto"/>
          </w:divBdr>
        </w:div>
        <w:div w:id="492138722">
          <w:marLeft w:val="640"/>
          <w:marRight w:val="0"/>
          <w:marTop w:val="0"/>
          <w:marBottom w:val="0"/>
          <w:divBdr>
            <w:top w:val="none" w:sz="0" w:space="0" w:color="auto"/>
            <w:left w:val="none" w:sz="0" w:space="0" w:color="auto"/>
            <w:bottom w:val="none" w:sz="0" w:space="0" w:color="auto"/>
            <w:right w:val="none" w:sz="0" w:space="0" w:color="auto"/>
          </w:divBdr>
        </w:div>
        <w:div w:id="471776">
          <w:marLeft w:val="640"/>
          <w:marRight w:val="0"/>
          <w:marTop w:val="0"/>
          <w:marBottom w:val="0"/>
          <w:divBdr>
            <w:top w:val="none" w:sz="0" w:space="0" w:color="auto"/>
            <w:left w:val="none" w:sz="0" w:space="0" w:color="auto"/>
            <w:bottom w:val="none" w:sz="0" w:space="0" w:color="auto"/>
            <w:right w:val="none" w:sz="0" w:space="0" w:color="auto"/>
          </w:divBdr>
        </w:div>
        <w:div w:id="744768249">
          <w:marLeft w:val="640"/>
          <w:marRight w:val="0"/>
          <w:marTop w:val="0"/>
          <w:marBottom w:val="0"/>
          <w:divBdr>
            <w:top w:val="none" w:sz="0" w:space="0" w:color="auto"/>
            <w:left w:val="none" w:sz="0" w:space="0" w:color="auto"/>
            <w:bottom w:val="none" w:sz="0" w:space="0" w:color="auto"/>
            <w:right w:val="none" w:sz="0" w:space="0" w:color="auto"/>
          </w:divBdr>
        </w:div>
        <w:div w:id="1365861927">
          <w:marLeft w:val="640"/>
          <w:marRight w:val="0"/>
          <w:marTop w:val="0"/>
          <w:marBottom w:val="0"/>
          <w:divBdr>
            <w:top w:val="none" w:sz="0" w:space="0" w:color="auto"/>
            <w:left w:val="none" w:sz="0" w:space="0" w:color="auto"/>
            <w:bottom w:val="none" w:sz="0" w:space="0" w:color="auto"/>
            <w:right w:val="none" w:sz="0" w:space="0" w:color="auto"/>
          </w:divBdr>
        </w:div>
        <w:div w:id="2059041189">
          <w:marLeft w:val="640"/>
          <w:marRight w:val="0"/>
          <w:marTop w:val="0"/>
          <w:marBottom w:val="0"/>
          <w:divBdr>
            <w:top w:val="none" w:sz="0" w:space="0" w:color="auto"/>
            <w:left w:val="none" w:sz="0" w:space="0" w:color="auto"/>
            <w:bottom w:val="none" w:sz="0" w:space="0" w:color="auto"/>
            <w:right w:val="none" w:sz="0" w:space="0" w:color="auto"/>
          </w:divBdr>
        </w:div>
        <w:div w:id="208037653">
          <w:marLeft w:val="640"/>
          <w:marRight w:val="0"/>
          <w:marTop w:val="0"/>
          <w:marBottom w:val="0"/>
          <w:divBdr>
            <w:top w:val="none" w:sz="0" w:space="0" w:color="auto"/>
            <w:left w:val="none" w:sz="0" w:space="0" w:color="auto"/>
            <w:bottom w:val="none" w:sz="0" w:space="0" w:color="auto"/>
            <w:right w:val="none" w:sz="0" w:space="0" w:color="auto"/>
          </w:divBdr>
        </w:div>
        <w:div w:id="1740517625">
          <w:marLeft w:val="640"/>
          <w:marRight w:val="0"/>
          <w:marTop w:val="0"/>
          <w:marBottom w:val="0"/>
          <w:divBdr>
            <w:top w:val="none" w:sz="0" w:space="0" w:color="auto"/>
            <w:left w:val="none" w:sz="0" w:space="0" w:color="auto"/>
            <w:bottom w:val="none" w:sz="0" w:space="0" w:color="auto"/>
            <w:right w:val="none" w:sz="0" w:space="0" w:color="auto"/>
          </w:divBdr>
        </w:div>
      </w:divsChild>
    </w:div>
    <w:div w:id="481582649">
      <w:bodyDiv w:val="1"/>
      <w:marLeft w:val="0"/>
      <w:marRight w:val="0"/>
      <w:marTop w:val="0"/>
      <w:marBottom w:val="0"/>
      <w:divBdr>
        <w:top w:val="none" w:sz="0" w:space="0" w:color="auto"/>
        <w:left w:val="none" w:sz="0" w:space="0" w:color="auto"/>
        <w:bottom w:val="none" w:sz="0" w:space="0" w:color="auto"/>
        <w:right w:val="none" w:sz="0" w:space="0" w:color="auto"/>
      </w:divBdr>
    </w:div>
    <w:div w:id="485901503">
      <w:bodyDiv w:val="1"/>
      <w:marLeft w:val="0"/>
      <w:marRight w:val="0"/>
      <w:marTop w:val="0"/>
      <w:marBottom w:val="0"/>
      <w:divBdr>
        <w:top w:val="none" w:sz="0" w:space="0" w:color="auto"/>
        <w:left w:val="none" w:sz="0" w:space="0" w:color="auto"/>
        <w:bottom w:val="none" w:sz="0" w:space="0" w:color="auto"/>
        <w:right w:val="none" w:sz="0" w:space="0" w:color="auto"/>
      </w:divBdr>
    </w:div>
    <w:div w:id="491333736">
      <w:bodyDiv w:val="1"/>
      <w:marLeft w:val="0"/>
      <w:marRight w:val="0"/>
      <w:marTop w:val="0"/>
      <w:marBottom w:val="0"/>
      <w:divBdr>
        <w:top w:val="none" w:sz="0" w:space="0" w:color="auto"/>
        <w:left w:val="none" w:sz="0" w:space="0" w:color="auto"/>
        <w:bottom w:val="none" w:sz="0" w:space="0" w:color="auto"/>
        <w:right w:val="none" w:sz="0" w:space="0" w:color="auto"/>
      </w:divBdr>
      <w:divsChild>
        <w:div w:id="1508010265">
          <w:marLeft w:val="640"/>
          <w:marRight w:val="0"/>
          <w:marTop w:val="0"/>
          <w:marBottom w:val="0"/>
          <w:divBdr>
            <w:top w:val="none" w:sz="0" w:space="0" w:color="auto"/>
            <w:left w:val="none" w:sz="0" w:space="0" w:color="auto"/>
            <w:bottom w:val="none" w:sz="0" w:space="0" w:color="auto"/>
            <w:right w:val="none" w:sz="0" w:space="0" w:color="auto"/>
          </w:divBdr>
        </w:div>
        <w:div w:id="576329690">
          <w:marLeft w:val="640"/>
          <w:marRight w:val="0"/>
          <w:marTop w:val="0"/>
          <w:marBottom w:val="0"/>
          <w:divBdr>
            <w:top w:val="none" w:sz="0" w:space="0" w:color="auto"/>
            <w:left w:val="none" w:sz="0" w:space="0" w:color="auto"/>
            <w:bottom w:val="none" w:sz="0" w:space="0" w:color="auto"/>
            <w:right w:val="none" w:sz="0" w:space="0" w:color="auto"/>
          </w:divBdr>
        </w:div>
        <w:div w:id="1114056746">
          <w:marLeft w:val="640"/>
          <w:marRight w:val="0"/>
          <w:marTop w:val="0"/>
          <w:marBottom w:val="0"/>
          <w:divBdr>
            <w:top w:val="none" w:sz="0" w:space="0" w:color="auto"/>
            <w:left w:val="none" w:sz="0" w:space="0" w:color="auto"/>
            <w:bottom w:val="none" w:sz="0" w:space="0" w:color="auto"/>
            <w:right w:val="none" w:sz="0" w:space="0" w:color="auto"/>
          </w:divBdr>
        </w:div>
        <w:div w:id="1095589581">
          <w:marLeft w:val="640"/>
          <w:marRight w:val="0"/>
          <w:marTop w:val="0"/>
          <w:marBottom w:val="0"/>
          <w:divBdr>
            <w:top w:val="none" w:sz="0" w:space="0" w:color="auto"/>
            <w:left w:val="none" w:sz="0" w:space="0" w:color="auto"/>
            <w:bottom w:val="none" w:sz="0" w:space="0" w:color="auto"/>
            <w:right w:val="none" w:sz="0" w:space="0" w:color="auto"/>
          </w:divBdr>
        </w:div>
        <w:div w:id="2103262524">
          <w:marLeft w:val="640"/>
          <w:marRight w:val="0"/>
          <w:marTop w:val="0"/>
          <w:marBottom w:val="0"/>
          <w:divBdr>
            <w:top w:val="none" w:sz="0" w:space="0" w:color="auto"/>
            <w:left w:val="none" w:sz="0" w:space="0" w:color="auto"/>
            <w:bottom w:val="none" w:sz="0" w:space="0" w:color="auto"/>
            <w:right w:val="none" w:sz="0" w:space="0" w:color="auto"/>
          </w:divBdr>
        </w:div>
        <w:div w:id="2013143525">
          <w:marLeft w:val="640"/>
          <w:marRight w:val="0"/>
          <w:marTop w:val="0"/>
          <w:marBottom w:val="0"/>
          <w:divBdr>
            <w:top w:val="none" w:sz="0" w:space="0" w:color="auto"/>
            <w:left w:val="none" w:sz="0" w:space="0" w:color="auto"/>
            <w:bottom w:val="none" w:sz="0" w:space="0" w:color="auto"/>
            <w:right w:val="none" w:sz="0" w:space="0" w:color="auto"/>
          </w:divBdr>
        </w:div>
        <w:div w:id="855771533">
          <w:marLeft w:val="640"/>
          <w:marRight w:val="0"/>
          <w:marTop w:val="0"/>
          <w:marBottom w:val="0"/>
          <w:divBdr>
            <w:top w:val="none" w:sz="0" w:space="0" w:color="auto"/>
            <w:left w:val="none" w:sz="0" w:space="0" w:color="auto"/>
            <w:bottom w:val="none" w:sz="0" w:space="0" w:color="auto"/>
            <w:right w:val="none" w:sz="0" w:space="0" w:color="auto"/>
          </w:divBdr>
        </w:div>
        <w:div w:id="853885924">
          <w:marLeft w:val="640"/>
          <w:marRight w:val="0"/>
          <w:marTop w:val="0"/>
          <w:marBottom w:val="0"/>
          <w:divBdr>
            <w:top w:val="none" w:sz="0" w:space="0" w:color="auto"/>
            <w:left w:val="none" w:sz="0" w:space="0" w:color="auto"/>
            <w:bottom w:val="none" w:sz="0" w:space="0" w:color="auto"/>
            <w:right w:val="none" w:sz="0" w:space="0" w:color="auto"/>
          </w:divBdr>
        </w:div>
        <w:div w:id="1778715797">
          <w:marLeft w:val="640"/>
          <w:marRight w:val="0"/>
          <w:marTop w:val="0"/>
          <w:marBottom w:val="0"/>
          <w:divBdr>
            <w:top w:val="none" w:sz="0" w:space="0" w:color="auto"/>
            <w:left w:val="none" w:sz="0" w:space="0" w:color="auto"/>
            <w:bottom w:val="none" w:sz="0" w:space="0" w:color="auto"/>
            <w:right w:val="none" w:sz="0" w:space="0" w:color="auto"/>
          </w:divBdr>
        </w:div>
        <w:div w:id="504366168">
          <w:marLeft w:val="640"/>
          <w:marRight w:val="0"/>
          <w:marTop w:val="0"/>
          <w:marBottom w:val="0"/>
          <w:divBdr>
            <w:top w:val="none" w:sz="0" w:space="0" w:color="auto"/>
            <w:left w:val="none" w:sz="0" w:space="0" w:color="auto"/>
            <w:bottom w:val="none" w:sz="0" w:space="0" w:color="auto"/>
            <w:right w:val="none" w:sz="0" w:space="0" w:color="auto"/>
          </w:divBdr>
        </w:div>
        <w:div w:id="334840426">
          <w:marLeft w:val="640"/>
          <w:marRight w:val="0"/>
          <w:marTop w:val="0"/>
          <w:marBottom w:val="0"/>
          <w:divBdr>
            <w:top w:val="none" w:sz="0" w:space="0" w:color="auto"/>
            <w:left w:val="none" w:sz="0" w:space="0" w:color="auto"/>
            <w:bottom w:val="none" w:sz="0" w:space="0" w:color="auto"/>
            <w:right w:val="none" w:sz="0" w:space="0" w:color="auto"/>
          </w:divBdr>
        </w:div>
        <w:div w:id="1484930883">
          <w:marLeft w:val="640"/>
          <w:marRight w:val="0"/>
          <w:marTop w:val="0"/>
          <w:marBottom w:val="0"/>
          <w:divBdr>
            <w:top w:val="none" w:sz="0" w:space="0" w:color="auto"/>
            <w:left w:val="none" w:sz="0" w:space="0" w:color="auto"/>
            <w:bottom w:val="none" w:sz="0" w:space="0" w:color="auto"/>
            <w:right w:val="none" w:sz="0" w:space="0" w:color="auto"/>
          </w:divBdr>
        </w:div>
        <w:div w:id="1508328540">
          <w:marLeft w:val="640"/>
          <w:marRight w:val="0"/>
          <w:marTop w:val="0"/>
          <w:marBottom w:val="0"/>
          <w:divBdr>
            <w:top w:val="none" w:sz="0" w:space="0" w:color="auto"/>
            <w:left w:val="none" w:sz="0" w:space="0" w:color="auto"/>
            <w:bottom w:val="none" w:sz="0" w:space="0" w:color="auto"/>
            <w:right w:val="none" w:sz="0" w:space="0" w:color="auto"/>
          </w:divBdr>
        </w:div>
        <w:div w:id="828835359">
          <w:marLeft w:val="640"/>
          <w:marRight w:val="0"/>
          <w:marTop w:val="0"/>
          <w:marBottom w:val="0"/>
          <w:divBdr>
            <w:top w:val="none" w:sz="0" w:space="0" w:color="auto"/>
            <w:left w:val="none" w:sz="0" w:space="0" w:color="auto"/>
            <w:bottom w:val="none" w:sz="0" w:space="0" w:color="auto"/>
            <w:right w:val="none" w:sz="0" w:space="0" w:color="auto"/>
          </w:divBdr>
        </w:div>
        <w:div w:id="568005098">
          <w:marLeft w:val="640"/>
          <w:marRight w:val="0"/>
          <w:marTop w:val="0"/>
          <w:marBottom w:val="0"/>
          <w:divBdr>
            <w:top w:val="none" w:sz="0" w:space="0" w:color="auto"/>
            <w:left w:val="none" w:sz="0" w:space="0" w:color="auto"/>
            <w:bottom w:val="none" w:sz="0" w:space="0" w:color="auto"/>
            <w:right w:val="none" w:sz="0" w:space="0" w:color="auto"/>
          </w:divBdr>
        </w:div>
        <w:div w:id="1290740973">
          <w:marLeft w:val="640"/>
          <w:marRight w:val="0"/>
          <w:marTop w:val="0"/>
          <w:marBottom w:val="0"/>
          <w:divBdr>
            <w:top w:val="none" w:sz="0" w:space="0" w:color="auto"/>
            <w:left w:val="none" w:sz="0" w:space="0" w:color="auto"/>
            <w:bottom w:val="none" w:sz="0" w:space="0" w:color="auto"/>
            <w:right w:val="none" w:sz="0" w:space="0" w:color="auto"/>
          </w:divBdr>
        </w:div>
        <w:div w:id="213124251">
          <w:marLeft w:val="640"/>
          <w:marRight w:val="0"/>
          <w:marTop w:val="0"/>
          <w:marBottom w:val="0"/>
          <w:divBdr>
            <w:top w:val="none" w:sz="0" w:space="0" w:color="auto"/>
            <w:left w:val="none" w:sz="0" w:space="0" w:color="auto"/>
            <w:bottom w:val="none" w:sz="0" w:space="0" w:color="auto"/>
            <w:right w:val="none" w:sz="0" w:space="0" w:color="auto"/>
          </w:divBdr>
        </w:div>
        <w:div w:id="87122999">
          <w:marLeft w:val="640"/>
          <w:marRight w:val="0"/>
          <w:marTop w:val="0"/>
          <w:marBottom w:val="0"/>
          <w:divBdr>
            <w:top w:val="none" w:sz="0" w:space="0" w:color="auto"/>
            <w:left w:val="none" w:sz="0" w:space="0" w:color="auto"/>
            <w:bottom w:val="none" w:sz="0" w:space="0" w:color="auto"/>
            <w:right w:val="none" w:sz="0" w:space="0" w:color="auto"/>
          </w:divBdr>
        </w:div>
        <w:div w:id="1447509174">
          <w:marLeft w:val="640"/>
          <w:marRight w:val="0"/>
          <w:marTop w:val="0"/>
          <w:marBottom w:val="0"/>
          <w:divBdr>
            <w:top w:val="none" w:sz="0" w:space="0" w:color="auto"/>
            <w:left w:val="none" w:sz="0" w:space="0" w:color="auto"/>
            <w:bottom w:val="none" w:sz="0" w:space="0" w:color="auto"/>
            <w:right w:val="none" w:sz="0" w:space="0" w:color="auto"/>
          </w:divBdr>
        </w:div>
        <w:div w:id="1351372746">
          <w:marLeft w:val="640"/>
          <w:marRight w:val="0"/>
          <w:marTop w:val="0"/>
          <w:marBottom w:val="0"/>
          <w:divBdr>
            <w:top w:val="none" w:sz="0" w:space="0" w:color="auto"/>
            <w:left w:val="none" w:sz="0" w:space="0" w:color="auto"/>
            <w:bottom w:val="none" w:sz="0" w:space="0" w:color="auto"/>
            <w:right w:val="none" w:sz="0" w:space="0" w:color="auto"/>
          </w:divBdr>
        </w:div>
        <w:div w:id="1876118682">
          <w:marLeft w:val="640"/>
          <w:marRight w:val="0"/>
          <w:marTop w:val="0"/>
          <w:marBottom w:val="0"/>
          <w:divBdr>
            <w:top w:val="none" w:sz="0" w:space="0" w:color="auto"/>
            <w:left w:val="none" w:sz="0" w:space="0" w:color="auto"/>
            <w:bottom w:val="none" w:sz="0" w:space="0" w:color="auto"/>
            <w:right w:val="none" w:sz="0" w:space="0" w:color="auto"/>
          </w:divBdr>
        </w:div>
        <w:div w:id="1243611364">
          <w:marLeft w:val="640"/>
          <w:marRight w:val="0"/>
          <w:marTop w:val="0"/>
          <w:marBottom w:val="0"/>
          <w:divBdr>
            <w:top w:val="none" w:sz="0" w:space="0" w:color="auto"/>
            <w:left w:val="none" w:sz="0" w:space="0" w:color="auto"/>
            <w:bottom w:val="none" w:sz="0" w:space="0" w:color="auto"/>
            <w:right w:val="none" w:sz="0" w:space="0" w:color="auto"/>
          </w:divBdr>
        </w:div>
        <w:div w:id="809783590">
          <w:marLeft w:val="640"/>
          <w:marRight w:val="0"/>
          <w:marTop w:val="0"/>
          <w:marBottom w:val="0"/>
          <w:divBdr>
            <w:top w:val="none" w:sz="0" w:space="0" w:color="auto"/>
            <w:left w:val="none" w:sz="0" w:space="0" w:color="auto"/>
            <w:bottom w:val="none" w:sz="0" w:space="0" w:color="auto"/>
            <w:right w:val="none" w:sz="0" w:space="0" w:color="auto"/>
          </w:divBdr>
        </w:div>
        <w:div w:id="1235122203">
          <w:marLeft w:val="640"/>
          <w:marRight w:val="0"/>
          <w:marTop w:val="0"/>
          <w:marBottom w:val="0"/>
          <w:divBdr>
            <w:top w:val="none" w:sz="0" w:space="0" w:color="auto"/>
            <w:left w:val="none" w:sz="0" w:space="0" w:color="auto"/>
            <w:bottom w:val="none" w:sz="0" w:space="0" w:color="auto"/>
            <w:right w:val="none" w:sz="0" w:space="0" w:color="auto"/>
          </w:divBdr>
        </w:div>
        <w:div w:id="2031223886">
          <w:marLeft w:val="640"/>
          <w:marRight w:val="0"/>
          <w:marTop w:val="0"/>
          <w:marBottom w:val="0"/>
          <w:divBdr>
            <w:top w:val="none" w:sz="0" w:space="0" w:color="auto"/>
            <w:left w:val="none" w:sz="0" w:space="0" w:color="auto"/>
            <w:bottom w:val="none" w:sz="0" w:space="0" w:color="auto"/>
            <w:right w:val="none" w:sz="0" w:space="0" w:color="auto"/>
          </w:divBdr>
        </w:div>
        <w:div w:id="286474552">
          <w:marLeft w:val="640"/>
          <w:marRight w:val="0"/>
          <w:marTop w:val="0"/>
          <w:marBottom w:val="0"/>
          <w:divBdr>
            <w:top w:val="none" w:sz="0" w:space="0" w:color="auto"/>
            <w:left w:val="none" w:sz="0" w:space="0" w:color="auto"/>
            <w:bottom w:val="none" w:sz="0" w:space="0" w:color="auto"/>
            <w:right w:val="none" w:sz="0" w:space="0" w:color="auto"/>
          </w:divBdr>
        </w:div>
        <w:div w:id="930545810">
          <w:marLeft w:val="640"/>
          <w:marRight w:val="0"/>
          <w:marTop w:val="0"/>
          <w:marBottom w:val="0"/>
          <w:divBdr>
            <w:top w:val="none" w:sz="0" w:space="0" w:color="auto"/>
            <w:left w:val="none" w:sz="0" w:space="0" w:color="auto"/>
            <w:bottom w:val="none" w:sz="0" w:space="0" w:color="auto"/>
            <w:right w:val="none" w:sz="0" w:space="0" w:color="auto"/>
          </w:divBdr>
        </w:div>
        <w:div w:id="468404291">
          <w:marLeft w:val="640"/>
          <w:marRight w:val="0"/>
          <w:marTop w:val="0"/>
          <w:marBottom w:val="0"/>
          <w:divBdr>
            <w:top w:val="none" w:sz="0" w:space="0" w:color="auto"/>
            <w:left w:val="none" w:sz="0" w:space="0" w:color="auto"/>
            <w:bottom w:val="none" w:sz="0" w:space="0" w:color="auto"/>
            <w:right w:val="none" w:sz="0" w:space="0" w:color="auto"/>
          </w:divBdr>
        </w:div>
        <w:div w:id="593174392">
          <w:marLeft w:val="640"/>
          <w:marRight w:val="0"/>
          <w:marTop w:val="0"/>
          <w:marBottom w:val="0"/>
          <w:divBdr>
            <w:top w:val="none" w:sz="0" w:space="0" w:color="auto"/>
            <w:left w:val="none" w:sz="0" w:space="0" w:color="auto"/>
            <w:bottom w:val="none" w:sz="0" w:space="0" w:color="auto"/>
            <w:right w:val="none" w:sz="0" w:space="0" w:color="auto"/>
          </w:divBdr>
        </w:div>
        <w:div w:id="951012107">
          <w:marLeft w:val="640"/>
          <w:marRight w:val="0"/>
          <w:marTop w:val="0"/>
          <w:marBottom w:val="0"/>
          <w:divBdr>
            <w:top w:val="none" w:sz="0" w:space="0" w:color="auto"/>
            <w:left w:val="none" w:sz="0" w:space="0" w:color="auto"/>
            <w:bottom w:val="none" w:sz="0" w:space="0" w:color="auto"/>
            <w:right w:val="none" w:sz="0" w:space="0" w:color="auto"/>
          </w:divBdr>
        </w:div>
        <w:div w:id="1771898901">
          <w:marLeft w:val="640"/>
          <w:marRight w:val="0"/>
          <w:marTop w:val="0"/>
          <w:marBottom w:val="0"/>
          <w:divBdr>
            <w:top w:val="none" w:sz="0" w:space="0" w:color="auto"/>
            <w:left w:val="none" w:sz="0" w:space="0" w:color="auto"/>
            <w:bottom w:val="none" w:sz="0" w:space="0" w:color="auto"/>
            <w:right w:val="none" w:sz="0" w:space="0" w:color="auto"/>
          </w:divBdr>
        </w:div>
        <w:div w:id="723259507">
          <w:marLeft w:val="640"/>
          <w:marRight w:val="0"/>
          <w:marTop w:val="0"/>
          <w:marBottom w:val="0"/>
          <w:divBdr>
            <w:top w:val="none" w:sz="0" w:space="0" w:color="auto"/>
            <w:left w:val="none" w:sz="0" w:space="0" w:color="auto"/>
            <w:bottom w:val="none" w:sz="0" w:space="0" w:color="auto"/>
            <w:right w:val="none" w:sz="0" w:space="0" w:color="auto"/>
          </w:divBdr>
        </w:div>
        <w:div w:id="1765421223">
          <w:marLeft w:val="640"/>
          <w:marRight w:val="0"/>
          <w:marTop w:val="0"/>
          <w:marBottom w:val="0"/>
          <w:divBdr>
            <w:top w:val="none" w:sz="0" w:space="0" w:color="auto"/>
            <w:left w:val="none" w:sz="0" w:space="0" w:color="auto"/>
            <w:bottom w:val="none" w:sz="0" w:space="0" w:color="auto"/>
            <w:right w:val="none" w:sz="0" w:space="0" w:color="auto"/>
          </w:divBdr>
        </w:div>
        <w:div w:id="730230546">
          <w:marLeft w:val="640"/>
          <w:marRight w:val="0"/>
          <w:marTop w:val="0"/>
          <w:marBottom w:val="0"/>
          <w:divBdr>
            <w:top w:val="none" w:sz="0" w:space="0" w:color="auto"/>
            <w:left w:val="none" w:sz="0" w:space="0" w:color="auto"/>
            <w:bottom w:val="none" w:sz="0" w:space="0" w:color="auto"/>
            <w:right w:val="none" w:sz="0" w:space="0" w:color="auto"/>
          </w:divBdr>
        </w:div>
        <w:div w:id="1075514845">
          <w:marLeft w:val="640"/>
          <w:marRight w:val="0"/>
          <w:marTop w:val="0"/>
          <w:marBottom w:val="0"/>
          <w:divBdr>
            <w:top w:val="none" w:sz="0" w:space="0" w:color="auto"/>
            <w:left w:val="none" w:sz="0" w:space="0" w:color="auto"/>
            <w:bottom w:val="none" w:sz="0" w:space="0" w:color="auto"/>
            <w:right w:val="none" w:sz="0" w:space="0" w:color="auto"/>
          </w:divBdr>
        </w:div>
        <w:div w:id="584802401">
          <w:marLeft w:val="640"/>
          <w:marRight w:val="0"/>
          <w:marTop w:val="0"/>
          <w:marBottom w:val="0"/>
          <w:divBdr>
            <w:top w:val="none" w:sz="0" w:space="0" w:color="auto"/>
            <w:left w:val="none" w:sz="0" w:space="0" w:color="auto"/>
            <w:bottom w:val="none" w:sz="0" w:space="0" w:color="auto"/>
            <w:right w:val="none" w:sz="0" w:space="0" w:color="auto"/>
          </w:divBdr>
        </w:div>
        <w:div w:id="1148016099">
          <w:marLeft w:val="640"/>
          <w:marRight w:val="0"/>
          <w:marTop w:val="0"/>
          <w:marBottom w:val="0"/>
          <w:divBdr>
            <w:top w:val="none" w:sz="0" w:space="0" w:color="auto"/>
            <w:left w:val="none" w:sz="0" w:space="0" w:color="auto"/>
            <w:bottom w:val="none" w:sz="0" w:space="0" w:color="auto"/>
            <w:right w:val="none" w:sz="0" w:space="0" w:color="auto"/>
          </w:divBdr>
        </w:div>
        <w:div w:id="251085959">
          <w:marLeft w:val="640"/>
          <w:marRight w:val="0"/>
          <w:marTop w:val="0"/>
          <w:marBottom w:val="0"/>
          <w:divBdr>
            <w:top w:val="none" w:sz="0" w:space="0" w:color="auto"/>
            <w:left w:val="none" w:sz="0" w:space="0" w:color="auto"/>
            <w:bottom w:val="none" w:sz="0" w:space="0" w:color="auto"/>
            <w:right w:val="none" w:sz="0" w:space="0" w:color="auto"/>
          </w:divBdr>
        </w:div>
        <w:div w:id="1458138967">
          <w:marLeft w:val="640"/>
          <w:marRight w:val="0"/>
          <w:marTop w:val="0"/>
          <w:marBottom w:val="0"/>
          <w:divBdr>
            <w:top w:val="none" w:sz="0" w:space="0" w:color="auto"/>
            <w:left w:val="none" w:sz="0" w:space="0" w:color="auto"/>
            <w:bottom w:val="none" w:sz="0" w:space="0" w:color="auto"/>
            <w:right w:val="none" w:sz="0" w:space="0" w:color="auto"/>
          </w:divBdr>
        </w:div>
        <w:div w:id="302782548">
          <w:marLeft w:val="640"/>
          <w:marRight w:val="0"/>
          <w:marTop w:val="0"/>
          <w:marBottom w:val="0"/>
          <w:divBdr>
            <w:top w:val="none" w:sz="0" w:space="0" w:color="auto"/>
            <w:left w:val="none" w:sz="0" w:space="0" w:color="auto"/>
            <w:bottom w:val="none" w:sz="0" w:space="0" w:color="auto"/>
            <w:right w:val="none" w:sz="0" w:space="0" w:color="auto"/>
          </w:divBdr>
        </w:div>
        <w:div w:id="334068108">
          <w:marLeft w:val="640"/>
          <w:marRight w:val="0"/>
          <w:marTop w:val="0"/>
          <w:marBottom w:val="0"/>
          <w:divBdr>
            <w:top w:val="none" w:sz="0" w:space="0" w:color="auto"/>
            <w:left w:val="none" w:sz="0" w:space="0" w:color="auto"/>
            <w:bottom w:val="none" w:sz="0" w:space="0" w:color="auto"/>
            <w:right w:val="none" w:sz="0" w:space="0" w:color="auto"/>
          </w:divBdr>
        </w:div>
        <w:div w:id="1970624977">
          <w:marLeft w:val="640"/>
          <w:marRight w:val="0"/>
          <w:marTop w:val="0"/>
          <w:marBottom w:val="0"/>
          <w:divBdr>
            <w:top w:val="none" w:sz="0" w:space="0" w:color="auto"/>
            <w:left w:val="none" w:sz="0" w:space="0" w:color="auto"/>
            <w:bottom w:val="none" w:sz="0" w:space="0" w:color="auto"/>
            <w:right w:val="none" w:sz="0" w:space="0" w:color="auto"/>
          </w:divBdr>
        </w:div>
        <w:div w:id="717096006">
          <w:marLeft w:val="640"/>
          <w:marRight w:val="0"/>
          <w:marTop w:val="0"/>
          <w:marBottom w:val="0"/>
          <w:divBdr>
            <w:top w:val="none" w:sz="0" w:space="0" w:color="auto"/>
            <w:left w:val="none" w:sz="0" w:space="0" w:color="auto"/>
            <w:bottom w:val="none" w:sz="0" w:space="0" w:color="auto"/>
            <w:right w:val="none" w:sz="0" w:space="0" w:color="auto"/>
          </w:divBdr>
        </w:div>
        <w:div w:id="1547990024">
          <w:marLeft w:val="640"/>
          <w:marRight w:val="0"/>
          <w:marTop w:val="0"/>
          <w:marBottom w:val="0"/>
          <w:divBdr>
            <w:top w:val="none" w:sz="0" w:space="0" w:color="auto"/>
            <w:left w:val="none" w:sz="0" w:space="0" w:color="auto"/>
            <w:bottom w:val="none" w:sz="0" w:space="0" w:color="auto"/>
            <w:right w:val="none" w:sz="0" w:space="0" w:color="auto"/>
          </w:divBdr>
        </w:div>
        <w:div w:id="1114441115">
          <w:marLeft w:val="640"/>
          <w:marRight w:val="0"/>
          <w:marTop w:val="0"/>
          <w:marBottom w:val="0"/>
          <w:divBdr>
            <w:top w:val="none" w:sz="0" w:space="0" w:color="auto"/>
            <w:left w:val="none" w:sz="0" w:space="0" w:color="auto"/>
            <w:bottom w:val="none" w:sz="0" w:space="0" w:color="auto"/>
            <w:right w:val="none" w:sz="0" w:space="0" w:color="auto"/>
          </w:divBdr>
        </w:div>
        <w:div w:id="2059237031">
          <w:marLeft w:val="640"/>
          <w:marRight w:val="0"/>
          <w:marTop w:val="0"/>
          <w:marBottom w:val="0"/>
          <w:divBdr>
            <w:top w:val="none" w:sz="0" w:space="0" w:color="auto"/>
            <w:left w:val="none" w:sz="0" w:space="0" w:color="auto"/>
            <w:bottom w:val="none" w:sz="0" w:space="0" w:color="auto"/>
            <w:right w:val="none" w:sz="0" w:space="0" w:color="auto"/>
          </w:divBdr>
        </w:div>
        <w:div w:id="1352805516">
          <w:marLeft w:val="640"/>
          <w:marRight w:val="0"/>
          <w:marTop w:val="0"/>
          <w:marBottom w:val="0"/>
          <w:divBdr>
            <w:top w:val="none" w:sz="0" w:space="0" w:color="auto"/>
            <w:left w:val="none" w:sz="0" w:space="0" w:color="auto"/>
            <w:bottom w:val="none" w:sz="0" w:space="0" w:color="auto"/>
            <w:right w:val="none" w:sz="0" w:space="0" w:color="auto"/>
          </w:divBdr>
        </w:div>
        <w:div w:id="138688496">
          <w:marLeft w:val="640"/>
          <w:marRight w:val="0"/>
          <w:marTop w:val="0"/>
          <w:marBottom w:val="0"/>
          <w:divBdr>
            <w:top w:val="none" w:sz="0" w:space="0" w:color="auto"/>
            <w:left w:val="none" w:sz="0" w:space="0" w:color="auto"/>
            <w:bottom w:val="none" w:sz="0" w:space="0" w:color="auto"/>
            <w:right w:val="none" w:sz="0" w:space="0" w:color="auto"/>
          </w:divBdr>
        </w:div>
        <w:div w:id="74401197">
          <w:marLeft w:val="640"/>
          <w:marRight w:val="0"/>
          <w:marTop w:val="0"/>
          <w:marBottom w:val="0"/>
          <w:divBdr>
            <w:top w:val="none" w:sz="0" w:space="0" w:color="auto"/>
            <w:left w:val="none" w:sz="0" w:space="0" w:color="auto"/>
            <w:bottom w:val="none" w:sz="0" w:space="0" w:color="auto"/>
            <w:right w:val="none" w:sz="0" w:space="0" w:color="auto"/>
          </w:divBdr>
        </w:div>
        <w:div w:id="492994528">
          <w:marLeft w:val="640"/>
          <w:marRight w:val="0"/>
          <w:marTop w:val="0"/>
          <w:marBottom w:val="0"/>
          <w:divBdr>
            <w:top w:val="none" w:sz="0" w:space="0" w:color="auto"/>
            <w:left w:val="none" w:sz="0" w:space="0" w:color="auto"/>
            <w:bottom w:val="none" w:sz="0" w:space="0" w:color="auto"/>
            <w:right w:val="none" w:sz="0" w:space="0" w:color="auto"/>
          </w:divBdr>
        </w:div>
        <w:div w:id="972910945">
          <w:marLeft w:val="640"/>
          <w:marRight w:val="0"/>
          <w:marTop w:val="0"/>
          <w:marBottom w:val="0"/>
          <w:divBdr>
            <w:top w:val="none" w:sz="0" w:space="0" w:color="auto"/>
            <w:left w:val="none" w:sz="0" w:space="0" w:color="auto"/>
            <w:bottom w:val="none" w:sz="0" w:space="0" w:color="auto"/>
            <w:right w:val="none" w:sz="0" w:space="0" w:color="auto"/>
          </w:divBdr>
        </w:div>
        <w:div w:id="1105030884">
          <w:marLeft w:val="640"/>
          <w:marRight w:val="0"/>
          <w:marTop w:val="0"/>
          <w:marBottom w:val="0"/>
          <w:divBdr>
            <w:top w:val="none" w:sz="0" w:space="0" w:color="auto"/>
            <w:left w:val="none" w:sz="0" w:space="0" w:color="auto"/>
            <w:bottom w:val="none" w:sz="0" w:space="0" w:color="auto"/>
            <w:right w:val="none" w:sz="0" w:space="0" w:color="auto"/>
          </w:divBdr>
        </w:div>
        <w:div w:id="749928544">
          <w:marLeft w:val="640"/>
          <w:marRight w:val="0"/>
          <w:marTop w:val="0"/>
          <w:marBottom w:val="0"/>
          <w:divBdr>
            <w:top w:val="none" w:sz="0" w:space="0" w:color="auto"/>
            <w:left w:val="none" w:sz="0" w:space="0" w:color="auto"/>
            <w:bottom w:val="none" w:sz="0" w:space="0" w:color="auto"/>
            <w:right w:val="none" w:sz="0" w:space="0" w:color="auto"/>
          </w:divBdr>
        </w:div>
        <w:div w:id="1384596709">
          <w:marLeft w:val="640"/>
          <w:marRight w:val="0"/>
          <w:marTop w:val="0"/>
          <w:marBottom w:val="0"/>
          <w:divBdr>
            <w:top w:val="none" w:sz="0" w:space="0" w:color="auto"/>
            <w:left w:val="none" w:sz="0" w:space="0" w:color="auto"/>
            <w:bottom w:val="none" w:sz="0" w:space="0" w:color="auto"/>
            <w:right w:val="none" w:sz="0" w:space="0" w:color="auto"/>
          </w:divBdr>
        </w:div>
        <w:div w:id="596332635">
          <w:marLeft w:val="640"/>
          <w:marRight w:val="0"/>
          <w:marTop w:val="0"/>
          <w:marBottom w:val="0"/>
          <w:divBdr>
            <w:top w:val="none" w:sz="0" w:space="0" w:color="auto"/>
            <w:left w:val="none" w:sz="0" w:space="0" w:color="auto"/>
            <w:bottom w:val="none" w:sz="0" w:space="0" w:color="auto"/>
            <w:right w:val="none" w:sz="0" w:space="0" w:color="auto"/>
          </w:divBdr>
        </w:div>
        <w:div w:id="1600021332">
          <w:marLeft w:val="640"/>
          <w:marRight w:val="0"/>
          <w:marTop w:val="0"/>
          <w:marBottom w:val="0"/>
          <w:divBdr>
            <w:top w:val="none" w:sz="0" w:space="0" w:color="auto"/>
            <w:left w:val="none" w:sz="0" w:space="0" w:color="auto"/>
            <w:bottom w:val="none" w:sz="0" w:space="0" w:color="auto"/>
            <w:right w:val="none" w:sz="0" w:space="0" w:color="auto"/>
          </w:divBdr>
        </w:div>
        <w:div w:id="294408439">
          <w:marLeft w:val="640"/>
          <w:marRight w:val="0"/>
          <w:marTop w:val="0"/>
          <w:marBottom w:val="0"/>
          <w:divBdr>
            <w:top w:val="none" w:sz="0" w:space="0" w:color="auto"/>
            <w:left w:val="none" w:sz="0" w:space="0" w:color="auto"/>
            <w:bottom w:val="none" w:sz="0" w:space="0" w:color="auto"/>
            <w:right w:val="none" w:sz="0" w:space="0" w:color="auto"/>
          </w:divBdr>
        </w:div>
        <w:div w:id="376585112">
          <w:marLeft w:val="640"/>
          <w:marRight w:val="0"/>
          <w:marTop w:val="0"/>
          <w:marBottom w:val="0"/>
          <w:divBdr>
            <w:top w:val="none" w:sz="0" w:space="0" w:color="auto"/>
            <w:left w:val="none" w:sz="0" w:space="0" w:color="auto"/>
            <w:bottom w:val="none" w:sz="0" w:space="0" w:color="auto"/>
            <w:right w:val="none" w:sz="0" w:space="0" w:color="auto"/>
          </w:divBdr>
        </w:div>
        <w:div w:id="978723549">
          <w:marLeft w:val="640"/>
          <w:marRight w:val="0"/>
          <w:marTop w:val="0"/>
          <w:marBottom w:val="0"/>
          <w:divBdr>
            <w:top w:val="none" w:sz="0" w:space="0" w:color="auto"/>
            <w:left w:val="none" w:sz="0" w:space="0" w:color="auto"/>
            <w:bottom w:val="none" w:sz="0" w:space="0" w:color="auto"/>
            <w:right w:val="none" w:sz="0" w:space="0" w:color="auto"/>
          </w:divBdr>
        </w:div>
        <w:div w:id="893465510">
          <w:marLeft w:val="640"/>
          <w:marRight w:val="0"/>
          <w:marTop w:val="0"/>
          <w:marBottom w:val="0"/>
          <w:divBdr>
            <w:top w:val="none" w:sz="0" w:space="0" w:color="auto"/>
            <w:left w:val="none" w:sz="0" w:space="0" w:color="auto"/>
            <w:bottom w:val="none" w:sz="0" w:space="0" w:color="auto"/>
            <w:right w:val="none" w:sz="0" w:space="0" w:color="auto"/>
          </w:divBdr>
        </w:div>
        <w:div w:id="1087338947">
          <w:marLeft w:val="640"/>
          <w:marRight w:val="0"/>
          <w:marTop w:val="0"/>
          <w:marBottom w:val="0"/>
          <w:divBdr>
            <w:top w:val="none" w:sz="0" w:space="0" w:color="auto"/>
            <w:left w:val="none" w:sz="0" w:space="0" w:color="auto"/>
            <w:bottom w:val="none" w:sz="0" w:space="0" w:color="auto"/>
            <w:right w:val="none" w:sz="0" w:space="0" w:color="auto"/>
          </w:divBdr>
        </w:div>
        <w:div w:id="1676610420">
          <w:marLeft w:val="640"/>
          <w:marRight w:val="0"/>
          <w:marTop w:val="0"/>
          <w:marBottom w:val="0"/>
          <w:divBdr>
            <w:top w:val="none" w:sz="0" w:space="0" w:color="auto"/>
            <w:left w:val="none" w:sz="0" w:space="0" w:color="auto"/>
            <w:bottom w:val="none" w:sz="0" w:space="0" w:color="auto"/>
            <w:right w:val="none" w:sz="0" w:space="0" w:color="auto"/>
          </w:divBdr>
        </w:div>
        <w:div w:id="1055391746">
          <w:marLeft w:val="640"/>
          <w:marRight w:val="0"/>
          <w:marTop w:val="0"/>
          <w:marBottom w:val="0"/>
          <w:divBdr>
            <w:top w:val="none" w:sz="0" w:space="0" w:color="auto"/>
            <w:left w:val="none" w:sz="0" w:space="0" w:color="auto"/>
            <w:bottom w:val="none" w:sz="0" w:space="0" w:color="auto"/>
            <w:right w:val="none" w:sz="0" w:space="0" w:color="auto"/>
          </w:divBdr>
        </w:div>
        <w:div w:id="1835296598">
          <w:marLeft w:val="640"/>
          <w:marRight w:val="0"/>
          <w:marTop w:val="0"/>
          <w:marBottom w:val="0"/>
          <w:divBdr>
            <w:top w:val="none" w:sz="0" w:space="0" w:color="auto"/>
            <w:left w:val="none" w:sz="0" w:space="0" w:color="auto"/>
            <w:bottom w:val="none" w:sz="0" w:space="0" w:color="auto"/>
            <w:right w:val="none" w:sz="0" w:space="0" w:color="auto"/>
          </w:divBdr>
        </w:div>
        <w:div w:id="68113702">
          <w:marLeft w:val="640"/>
          <w:marRight w:val="0"/>
          <w:marTop w:val="0"/>
          <w:marBottom w:val="0"/>
          <w:divBdr>
            <w:top w:val="none" w:sz="0" w:space="0" w:color="auto"/>
            <w:left w:val="none" w:sz="0" w:space="0" w:color="auto"/>
            <w:bottom w:val="none" w:sz="0" w:space="0" w:color="auto"/>
            <w:right w:val="none" w:sz="0" w:space="0" w:color="auto"/>
          </w:divBdr>
        </w:div>
        <w:div w:id="1399726">
          <w:marLeft w:val="640"/>
          <w:marRight w:val="0"/>
          <w:marTop w:val="0"/>
          <w:marBottom w:val="0"/>
          <w:divBdr>
            <w:top w:val="none" w:sz="0" w:space="0" w:color="auto"/>
            <w:left w:val="none" w:sz="0" w:space="0" w:color="auto"/>
            <w:bottom w:val="none" w:sz="0" w:space="0" w:color="auto"/>
            <w:right w:val="none" w:sz="0" w:space="0" w:color="auto"/>
          </w:divBdr>
        </w:div>
        <w:div w:id="777215332">
          <w:marLeft w:val="640"/>
          <w:marRight w:val="0"/>
          <w:marTop w:val="0"/>
          <w:marBottom w:val="0"/>
          <w:divBdr>
            <w:top w:val="none" w:sz="0" w:space="0" w:color="auto"/>
            <w:left w:val="none" w:sz="0" w:space="0" w:color="auto"/>
            <w:bottom w:val="none" w:sz="0" w:space="0" w:color="auto"/>
            <w:right w:val="none" w:sz="0" w:space="0" w:color="auto"/>
          </w:divBdr>
        </w:div>
        <w:div w:id="368922662">
          <w:marLeft w:val="640"/>
          <w:marRight w:val="0"/>
          <w:marTop w:val="0"/>
          <w:marBottom w:val="0"/>
          <w:divBdr>
            <w:top w:val="none" w:sz="0" w:space="0" w:color="auto"/>
            <w:left w:val="none" w:sz="0" w:space="0" w:color="auto"/>
            <w:bottom w:val="none" w:sz="0" w:space="0" w:color="auto"/>
            <w:right w:val="none" w:sz="0" w:space="0" w:color="auto"/>
          </w:divBdr>
        </w:div>
        <w:div w:id="80833869">
          <w:marLeft w:val="640"/>
          <w:marRight w:val="0"/>
          <w:marTop w:val="0"/>
          <w:marBottom w:val="0"/>
          <w:divBdr>
            <w:top w:val="none" w:sz="0" w:space="0" w:color="auto"/>
            <w:left w:val="none" w:sz="0" w:space="0" w:color="auto"/>
            <w:bottom w:val="none" w:sz="0" w:space="0" w:color="auto"/>
            <w:right w:val="none" w:sz="0" w:space="0" w:color="auto"/>
          </w:divBdr>
        </w:div>
        <w:div w:id="26108519">
          <w:marLeft w:val="640"/>
          <w:marRight w:val="0"/>
          <w:marTop w:val="0"/>
          <w:marBottom w:val="0"/>
          <w:divBdr>
            <w:top w:val="none" w:sz="0" w:space="0" w:color="auto"/>
            <w:left w:val="none" w:sz="0" w:space="0" w:color="auto"/>
            <w:bottom w:val="none" w:sz="0" w:space="0" w:color="auto"/>
            <w:right w:val="none" w:sz="0" w:space="0" w:color="auto"/>
          </w:divBdr>
        </w:div>
        <w:div w:id="166872624">
          <w:marLeft w:val="640"/>
          <w:marRight w:val="0"/>
          <w:marTop w:val="0"/>
          <w:marBottom w:val="0"/>
          <w:divBdr>
            <w:top w:val="none" w:sz="0" w:space="0" w:color="auto"/>
            <w:left w:val="none" w:sz="0" w:space="0" w:color="auto"/>
            <w:bottom w:val="none" w:sz="0" w:space="0" w:color="auto"/>
            <w:right w:val="none" w:sz="0" w:space="0" w:color="auto"/>
          </w:divBdr>
        </w:div>
        <w:div w:id="1718509593">
          <w:marLeft w:val="640"/>
          <w:marRight w:val="0"/>
          <w:marTop w:val="0"/>
          <w:marBottom w:val="0"/>
          <w:divBdr>
            <w:top w:val="none" w:sz="0" w:space="0" w:color="auto"/>
            <w:left w:val="none" w:sz="0" w:space="0" w:color="auto"/>
            <w:bottom w:val="none" w:sz="0" w:space="0" w:color="auto"/>
            <w:right w:val="none" w:sz="0" w:space="0" w:color="auto"/>
          </w:divBdr>
        </w:div>
        <w:div w:id="1490748247">
          <w:marLeft w:val="640"/>
          <w:marRight w:val="0"/>
          <w:marTop w:val="0"/>
          <w:marBottom w:val="0"/>
          <w:divBdr>
            <w:top w:val="none" w:sz="0" w:space="0" w:color="auto"/>
            <w:left w:val="none" w:sz="0" w:space="0" w:color="auto"/>
            <w:bottom w:val="none" w:sz="0" w:space="0" w:color="auto"/>
            <w:right w:val="none" w:sz="0" w:space="0" w:color="auto"/>
          </w:divBdr>
        </w:div>
        <w:div w:id="1954633774">
          <w:marLeft w:val="640"/>
          <w:marRight w:val="0"/>
          <w:marTop w:val="0"/>
          <w:marBottom w:val="0"/>
          <w:divBdr>
            <w:top w:val="none" w:sz="0" w:space="0" w:color="auto"/>
            <w:left w:val="none" w:sz="0" w:space="0" w:color="auto"/>
            <w:bottom w:val="none" w:sz="0" w:space="0" w:color="auto"/>
            <w:right w:val="none" w:sz="0" w:space="0" w:color="auto"/>
          </w:divBdr>
        </w:div>
        <w:div w:id="1890338564">
          <w:marLeft w:val="640"/>
          <w:marRight w:val="0"/>
          <w:marTop w:val="0"/>
          <w:marBottom w:val="0"/>
          <w:divBdr>
            <w:top w:val="none" w:sz="0" w:space="0" w:color="auto"/>
            <w:left w:val="none" w:sz="0" w:space="0" w:color="auto"/>
            <w:bottom w:val="none" w:sz="0" w:space="0" w:color="auto"/>
            <w:right w:val="none" w:sz="0" w:space="0" w:color="auto"/>
          </w:divBdr>
        </w:div>
        <w:div w:id="1402481896">
          <w:marLeft w:val="640"/>
          <w:marRight w:val="0"/>
          <w:marTop w:val="0"/>
          <w:marBottom w:val="0"/>
          <w:divBdr>
            <w:top w:val="none" w:sz="0" w:space="0" w:color="auto"/>
            <w:left w:val="none" w:sz="0" w:space="0" w:color="auto"/>
            <w:bottom w:val="none" w:sz="0" w:space="0" w:color="auto"/>
            <w:right w:val="none" w:sz="0" w:space="0" w:color="auto"/>
          </w:divBdr>
        </w:div>
        <w:div w:id="928732873">
          <w:marLeft w:val="640"/>
          <w:marRight w:val="0"/>
          <w:marTop w:val="0"/>
          <w:marBottom w:val="0"/>
          <w:divBdr>
            <w:top w:val="none" w:sz="0" w:space="0" w:color="auto"/>
            <w:left w:val="none" w:sz="0" w:space="0" w:color="auto"/>
            <w:bottom w:val="none" w:sz="0" w:space="0" w:color="auto"/>
            <w:right w:val="none" w:sz="0" w:space="0" w:color="auto"/>
          </w:divBdr>
        </w:div>
        <w:div w:id="801654507">
          <w:marLeft w:val="640"/>
          <w:marRight w:val="0"/>
          <w:marTop w:val="0"/>
          <w:marBottom w:val="0"/>
          <w:divBdr>
            <w:top w:val="none" w:sz="0" w:space="0" w:color="auto"/>
            <w:left w:val="none" w:sz="0" w:space="0" w:color="auto"/>
            <w:bottom w:val="none" w:sz="0" w:space="0" w:color="auto"/>
            <w:right w:val="none" w:sz="0" w:space="0" w:color="auto"/>
          </w:divBdr>
        </w:div>
        <w:div w:id="1983608914">
          <w:marLeft w:val="640"/>
          <w:marRight w:val="0"/>
          <w:marTop w:val="0"/>
          <w:marBottom w:val="0"/>
          <w:divBdr>
            <w:top w:val="none" w:sz="0" w:space="0" w:color="auto"/>
            <w:left w:val="none" w:sz="0" w:space="0" w:color="auto"/>
            <w:bottom w:val="none" w:sz="0" w:space="0" w:color="auto"/>
            <w:right w:val="none" w:sz="0" w:space="0" w:color="auto"/>
          </w:divBdr>
        </w:div>
        <w:div w:id="764809194">
          <w:marLeft w:val="640"/>
          <w:marRight w:val="0"/>
          <w:marTop w:val="0"/>
          <w:marBottom w:val="0"/>
          <w:divBdr>
            <w:top w:val="none" w:sz="0" w:space="0" w:color="auto"/>
            <w:left w:val="none" w:sz="0" w:space="0" w:color="auto"/>
            <w:bottom w:val="none" w:sz="0" w:space="0" w:color="auto"/>
            <w:right w:val="none" w:sz="0" w:space="0" w:color="auto"/>
          </w:divBdr>
        </w:div>
        <w:div w:id="372583395">
          <w:marLeft w:val="640"/>
          <w:marRight w:val="0"/>
          <w:marTop w:val="0"/>
          <w:marBottom w:val="0"/>
          <w:divBdr>
            <w:top w:val="none" w:sz="0" w:space="0" w:color="auto"/>
            <w:left w:val="none" w:sz="0" w:space="0" w:color="auto"/>
            <w:bottom w:val="none" w:sz="0" w:space="0" w:color="auto"/>
            <w:right w:val="none" w:sz="0" w:space="0" w:color="auto"/>
          </w:divBdr>
        </w:div>
        <w:div w:id="138769784">
          <w:marLeft w:val="640"/>
          <w:marRight w:val="0"/>
          <w:marTop w:val="0"/>
          <w:marBottom w:val="0"/>
          <w:divBdr>
            <w:top w:val="none" w:sz="0" w:space="0" w:color="auto"/>
            <w:left w:val="none" w:sz="0" w:space="0" w:color="auto"/>
            <w:bottom w:val="none" w:sz="0" w:space="0" w:color="auto"/>
            <w:right w:val="none" w:sz="0" w:space="0" w:color="auto"/>
          </w:divBdr>
        </w:div>
        <w:div w:id="2006203389">
          <w:marLeft w:val="640"/>
          <w:marRight w:val="0"/>
          <w:marTop w:val="0"/>
          <w:marBottom w:val="0"/>
          <w:divBdr>
            <w:top w:val="none" w:sz="0" w:space="0" w:color="auto"/>
            <w:left w:val="none" w:sz="0" w:space="0" w:color="auto"/>
            <w:bottom w:val="none" w:sz="0" w:space="0" w:color="auto"/>
            <w:right w:val="none" w:sz="0" w:space="0" w:color="auto"/>
          </w:divBdr>
        </w:div>
        <w:div w:id="1907563870">
          <w:marLeft w:val="640"/>
          <w:marRight w:val="0"/>
          <w:marTop w:val="0"/>
          <w:marBottom w:val="0"/>
          <w:divBdr>
            <w:top w:val="none" w:sz="0" w:space="0" w:color="auto"/>
            <w:left w:val="none" w:sz="0" w:space="0" w:color="auto"/>
            <w:bottom w:val="none" w:sz="0" w:space="0" w:color="auto"/>
            <w:right w:val="none" w:sz="0" w:space="0" w:color="auto"/>
          </w:divBdr>
        </w:div>
        <w:div w:id="76950015">
          <w:marLeft w:val="640"/>
          <w:marRight w:val="0"/>
          <w:marTop w:val="0"/>
          <w:marBottom w:val="0"/>
          <w:divBdr>
            <w:top w:val="none" w:sz="0" w:space="0" w:color="auto"/>
            <w:left w:val="none" w:sz="0" w:space="0" w:color="auto"/>
            <w:bottom w:val="none" w:sz="0" w:space="0" w:color="auto"/>
            <w:right w:val="none" w:sz="0" w:space="0" w:color="auto"/>
          </w:divBdr>
        </w:div>
      </w:divsChild>
    </w:div>
    <w:div w:id="501547723">
      <w:bodyDiv w:val="1"/>
      <w:marLeft w:val="0"/>
      <w:marRight w:val="0"/>
      <w:marTop w:val="0"/>
      <w:marBottom w:val="0"/>
      <w:divBdr>
        <w:top w:val="none" w:sz="0" w:space="0" w:color="auto"/>
        <w:left w:val="none" w:sz="0" w:space="0" w:color="auto"/>
        <w:bottom w:val="none" w:sz="0" w:space="0" w:color="auto"/>
        <w:right w:val="none" w:sz="0" w:space="0" w:color="auto"/>
      </w:divBdr>
      <w:divsChild>
        <w:div w:id="652176931">
          <w:marLeft w:val="480"/>
          <w:marRight w:val="0"/>
          <w:marTop w:val="0"/>
          <w:marBottom w:val="0"/>
          <w:divBdr>
            <w:top w:val="none" w:sz="0" w:space="0" w:color="auto"/>
            <w:left w:val="none" w:sz="0" w:space="0" w:color="auto"/>
            <w:bottom w:val="none" w:sz="0" w:space="0" w:color="auto"/>
            <w:right w:val="none" w:sz="0" w:space="0" w:color="auto"/>
          </w:divBdr>
        </w:div>
        <w:div w:id="1319260507">
          <w:marLeft w:val="480"/>
          <w:marRight w:val="0"/>
          <w:marTop w:val="0"/>
          <w:marBottom w:val="0"/>
          <w:divBdr>
            <w:top w:val="none" w:sz="0" w:space="0" w:color="auto"/>
            <w:left w:val="none" w:sz="0" w:space="0" w:color="auto"/>
            <w:bottom w:val="none" w:sz="0" w:space="0" w:color="auto"/>
            <w:right w:val="none" w:sz="0" w:space="0" w:color="auto"/>
          </w:divBdr>
        </w:div>
        <w:div w:id="271327251">
          <w:marLeft w:val="480"/>
          <w:marRight w:val="0"/>
          <w:marTop w:val="0"/>
          <w:marBottom w:val="0"/>
          <w:divBdr>
            <w:top w:val="none" w:sz="0" w:space="0" w:color="auto"/>
            <w:left w:val="none" w:sz="0" w:space="0" w:color="auto"/>
            <w:bottom w:val="none" w:sz="0" w:space="0" w:color="auto"/>
            <w:right w:val="none" w:sz="0" w:space="0" w:color="auto"/>
          </w:divBdr>
        </w:div>
        <w:div w:id="1528831927">
          <w:marLeft w:val="480"/>
          <w:marRight w:val="0"/>
          <w:marTop w:val="0"/>
          <w:marBottom w:val="0"/>
          <w:divBdr>
            <w:top w:val="none" w:sz="0" w:space="0" w:color="auto"/>
            <w:left w:val="none" w:sz="0" w:space="0" w:color="auto"/>
            <w:bottom w:val="none" w:sz="0" w:space="0" w:color="auto"/>
            <w:right w:val="none" w:sz="0" w:space="0" w:color="auto"/>
          </w:divBdr>
        </w:div>
        <w:div w:id="1931037932">
          <w:marLeft w:val="480"/>
          <w:marRight w:val="0"/>
          <w:marTop w:val="0"/>
          <w:marBottom w:val="0"/>
          <w:divBdr>
            <w:top w:val="none" w:sz="0" w:space="0" w:color="auto"/>
            <w:left w:val="none" w:sz="0" w:space="0" w:color="auto"/>
            <w:bottom w:val="none" w:sz="0" w:space="0" w:color="auto"/>
            <w:right w:val="none" w:sz="0" w:space="0" w:color="auto"/>
          </w:divBdr>
        </w:div>
        <w:div w:id="1345134961">
          <w:marLeft w:val="480"/>
          <w:marRight w:val="0"/>
          <w:marTop w:val="0"/>
          <w:marBottom w:val="0"/>
          <w:divBdr>
            <w:top w:val="none" w:sz="0" w:space="0" w:color="auto"/>
            <w:left w:val="none" w:sz="0" w:space="0" w:color="auto"/>
            <w:bottom w:val="none" w:sz="0" w:space="0" w:color="auto"/>
            <w:right w:val="none" w:sz="0" w:space="0" w:color="auto"/>
          </w:divBdr>
        </w:div>
        <w:div w:id="570233975">
          <w:marLeft w:val="480"/>
          <w:marRight w:val="0"/>
          <w:marTop w:val="0"/>
          <w:marBottom w:val="0"/>
          <w:divBdr>
            <w:top w:val="none" w:sz="0" w:space="0" w:color="auto"/>
            <w:left w:val="none" w:sz="0" w:space="0" w:color="auto"/>
            <w:bottom w:val="none" w:sz="0" w:space="0" w:color="auto"/>
            <w:right w:val="none" w:sz="0" w:space="0" w:color="auto"/>
          </w:divBdr>
        </w:div>
        <w:div w:id="1866676038">
          <w:marLeft w:val="480"/>
          <w:marRight w:val="0"/>
          <w:marTop w:val="0"/>
          <w:marBottom w:val="0"/>
          <w:divBdr>
            <w:top w:val="none" w:sz="0" w:space="0" w:color="auto"/>
            <w:left w:val="none" w:sz="0" w:space="0" w:color="auto"/>
            <w:bottom w:val="none" w:sz="0" w:space="0" w:color="auto"/>
            <w:right w:val="none" w:sz="0" w:space="0" w:color="auto"/>
          </w:divBdr>
        </w:div>
        <w:div w:id="1874920384">
          <w:marLeft w:val="480"/>
          <w:marRight w:val="0"/>
          <w:marTop w:val="0"/>
          <w:marBottom w:val="0"/>
          <w:divBdr>
            <w:top w:val="none" w:sz="0" w:space="0" w:color="auto"/>
            <w:left w:val="none" w:sz="0" w:space="0" w:color="auto"/>
            <w:bottom w:val="none" w:sz="0" w:space="0" w:color="auto"/>
            <w:right w:val="none" w:sz="0" w:space="0" w:color="auto"/>
          </w:divBdr>
        </w:div>
        <w:div w:id="1817182629">
          <w:marLeft w:val="480"/>
          <w:marRight w:val="0"/>
          <w:marTop w:val="0"/>
          <w:marBottom w:val="0"/>
          <w:divBdr>
            <w:top w:val="none" w:sz="0" w:space="0" w:color="auto"/>
            <w:left w:val="none" w:sz="0" w:space="0" w:color="auto"/>
            <w:bottom w:val="none" w:sz="0" w:space="0" w:color="auto"/>
            <w:right w:val="none" w:sz="0" w:space="0" w:color="auto"/>
          </w:divBdr>
        </w:div>
        <w:div w:id="1168862153">
          <w:marLeft w:val="480"/>
          <w:marRight w:val="0"/>
          <w:marTop w:val="0"/>
          <w:marBottom w:val="0"/>
          <w:divBdr>
            <w:top w:val="none" w:sz="0" w:space="0" w:color="auto"/>
            <w:left w:val="none" w:sz="0" w:space="0" w:color="auto"/>
            <w:bottom w:val="none" w:sz="0" w:space="0" w:color="auto"/>
            <w:right w:val="none" w:sz="0" w:space="0" w:color="auto"/>
          </w:divBdr>
        </w:div>
        <w:div w:id="1264269031">
          <w:marLeft w:val="480"/>
          <w:marRight w:val="0"/>
          <w:marTop w:val="0"/>
          <w:marBottom w:val="0"/>
          <w:divBdr>
            <w:top w:val="none" w:sz="0" w:space="0" w:color="auto"/>
            <w:left w:val="none" w:sz="0" w:space="0" w:color="auto"/>
            <w:bottom w:val="none" w:sz="0" w:space="0" w:color="auto"/>
            <w:right w:val="none" w:sz="0" w:space="0" w:color="auto"/>
          </w:divBdr>
        </w:div>
        <w:div w:id="548497683">
          <w:marLeft w:val="480"/>
          <w:marRight w:val="0"/>
          <w:marTop w:val="0"/>
          <w:marBottom w:val="0"/>
          <w:divBdr>
            <w:top w:val="none" w:sz="0" w:space="0" w:color="auto"/>
            <w:left w:val="none" w:sz="0" w:space="0" w:color="auto"/>
            <w:bottom w:val="none" w:sz="0" w:space="0" w:color="auto"/>
            <w:right w:val="none" w:sz="0" w:space="0" w:color="auto"/>
          </w:divBdr>
        </w:div>
        <w:div w:id="664557123">
          <w:marLeft w:val="480"/>
          <w:marRight w:val="0"/>
          <w:marTop w:val="0"/>
          <w:marBottom w:val="0"/>
          <w:divBdr>
            <w:top w:val="none" w:sz="0" w:space="0" w:color="auto"/>
            <w:left w:val="none" w:sz="0" w:space="0" w:color="auto"/>
            <w:bottom w:val="none" w:sz="0" w:space="0" w:color="auto"/>
            <w:right w:val="none" w:sz="0" w:space="0" w:color="auto"/>
          </w:divBdr>
        </w:div>
        <w:div w:id="1767074398">
          <w:marLeft w:val="480"/>
          <w:marRight w:val="0"/>
          <w:marTop w:val="0"/>
          <w:marBottom w:val="0"/>
          <w:divBdr>
            <w:top w:val="none" w:sz="0" w:space="0" w:color="auto"/>
            <w:left w:val="none" w:sz="0" w:space="0" w:color="auto"/>
            <w:bottom w:val="none" w:sz="0" w:space="0" w:color="auto"/>
            <w:right w:val="none" w:sz="0" w:space="0" w:color="auto"/>
          </w:divBdr>
        </w:div>
        <w:div w:id="2089956380">
          <w:marLeft w:val="480"/>
          <w:marRight w:val="0"/>
          <w:marTop w:val="0"/>
          <w:marBottom w:val="0"/>
          <w:divBdr>
            <w:top w:val="none" w:sz="0" w:space="0" w:color="auto"/>
            <w:left w:val="none" w:sz="0" w:space="0" w:color="auto"/>
            <w:bottom w:val="none" w:sz="0" w:space="0" w:color="auto"/>
            <w:right w:val="none" w:sz="0" w:space="0" w:color="auto"/>
          </w:divBdr>
        </w:div>
        <w:div w:id="247620564">
          <w:marLeft w:val="480"/>
          <w:marRight w:val="0"/>
          <w:marTop w:val="0"/>
          <w:marBottom w:val="0"/>
          <w:divBdr>
            <w:top w:val="none" w:sz="0" w:space="0" w:color="auto"/>
            <w:left w:val="none" w:sz="0" w:space="0" w:color="auto"/>
            <w:bottom w:val="none" w:sz="0" w:space="0" w:color="auto"/>
            <w:right w:val="none" w:sz="0" w:space="0" w:color="auto"/>
          </w:divBdr>
        </w:div>
        <w:div w:id="1517041259">
          <w:marLeft w:val="480"/>
          <w:marRight w:val="0"/>
          <w:marTop w:val="0"/>
          <w:marBottom w:val="0"/>
          <w:divBdr>
            <w:top w:val="none" w:sz="0" w:space="0" w:color="auto"/>
            <w:left w:val="none" w:sz="0" w:space="0" w:color="auto"/>
            <w:bottom w:val="none" w:sz="0" w:space="0" w:color="auto"/>
            <w:right w:val="none" w:sz="0" w:space="0" w:color="auto"/>
          </w:divBdr>
        </w:div>
        <w:div w:id="101804904">
          <w:marLeft w:val="480"/>
          <w:marRight w:val="0"/>
          <w:marTop w:val="0"/>
          <w:marBottom w:val="0"/>
          <w:divBdr>
            <w:top w:val="none" w:sz="0" w:space="0" w:color="auto"/>
            <w:left w:val="none" w:sz="0" w:space="0" w:color="auto"/>
            <w:bottom w:val="none" w:sz="0" w:space="0" w:color="auto"/>
            <w:right w:val="none" w:sz="0" w:space="0" w:color="auto"/>
          </w:divBdr>
        </w:div>
        <w:div w:id="1383871453">
          <w:marLeft w:val="480"/>
          <w:marRight w:val="0"/>
          <w:marTop w:val="0"/>
          <w:marBottom w:val="0"/>
          <w:divBdr>
            <w:top w:val="none" w:sz="0" w:space="0" w:color="auto"/>
            <w:left w:val="none" w:sz="0" w:space="0" w:color="auto"/>
            <w:bottom w:val="none" w:sz="0" w:space="0" w:color="auto"/>
            <w:right w:val="none" w:sz="0" w:space="0" w:color="auto"/>
          </w:divBdr>
        </w:div>
        <w:div w:id="939874981">
          <w:marLeft w:val="480"/>
          <w:marRight w:val="0"/>
          <w:marTop w:val="0"/>
          <w:marBottom w:val="0"/>
          <w:divBdr>
            <w:top w:val="none" w:sz="0" w:space="0" w:color="auto"/>
            <w:left w:val="none" w:sz="0" w:space="0" w:color="auto"/>
            <w:bottom w:val="none" w:sz="0" w:space="0" w:color="auto"/>
            <w:right w:val="none" w:sz="0" w:space="0" w:color="auto"/>
          </w:divBdr>
        </w:div>
        <w:div w:id="699087987">
          <w:marLeft w:val="480"/>
          <w:marRight w:val="0"/>
          <w:marTop w:val="0"/>
          <w:marBottom w:val="0"/>
          <w:divBdr>
            <w:top w:val="none" w:sz="0" w:space="0" w:color="auto"/>
            <w:left w:val="none" w:sz="0" w:space="0" w:color="auto"/>
            <w:bottom w:val="none" w:sz="0" w:space="0" w:color="auto"/>
            <w:right w:val="none" w:sz="0" w:space="0" w:color="auto"/>
          </w:divBdr>
        </w:div>
        <w:div w:id="895168388">
          <w:marLeft w:val="480"/>
          <w:marRight w:val="0"/>
          <w:marTop w:val="0"/>
          <w:marBottom w:val="0"/>
          <w:divBdr>
            <w:top w:val="none" w:sz="0" w:space="0" w:color="auto"/>
            <w:left w:val="none" w:sz="0" w:space="0" w:color="auto"/>
            <w:bottom w:val="none" w:sz="0" w:space="0" w:color="auto"/>
            <w:right w:val="none" w:sz="0" w:space="0" w:color="auto"/>
          </w:divBdr>
        </w:div>
        <w:div w:id="1765805682">
          <w:marLeft w:val="480"/>
          <w:marRight w:val="0"/>
          <w:marTop w:val="0"/>
          <w:marBottom w:val="0"/>
          <w:divBdr>
            <w:top w:val="none" w:sz="0" w:space="0" w:color="auto"/>
            <w:left w:val="none" w:sz="0" w:space="0" w:color="auto"/>
            <w:bottom w:val="none" w:sz="0" w:space="0" w:color="auto"/>
            <w:right w:val="none" w:sz="0" w:space="0" w:color="auto"/>
          </w:divBdr>
        </w:div>
        <w:div w:id="156000651">
          <w:marLeft w:val="480"/>
          <w:marRight w:val="0"/>
          <w:marTop w:val="0"/>
          <w:marBottom w:val="0"/>
          <w:divBdr>
            <w:top w:val="none" w:sz="0" w:space="0" w:color="auto"/>
            <w:left w:val="none" w:sz="0" w:space="0" w:color="auto"/>
            <w:bottom w:val="none" w:sz="0" w:space="0" w:color="auto"/>
            <w:right w:val="none" w:sz="0" w:space="0" w:color="auto"/>
          </w:divBdr>
        </w:div>
        <w:div w:id="874729784">
          <w:marLeft w:val="480"/>
          <w:marRight w:val="0"/>
          <w:marTop w:val="0"/>
          <w:marBottom w:val="0"/>
          <w:divBdr>
            <w:top w:val="none" w:sz="0" w:space="0" w:color="auto"/>
            <w:left w:val="none" w:sz="0" w:space="0" w:color="auto"/>
            <w:bottom w:val="none" w:sz="0" w:space="0" w:color="auto"/>
            <w:right w:val="none" w:sz="0" w:space="0" w:color="auto"/>
          </w:divBdr>
        </w:div>
        <w:div w:id="1584796956">
          <w:marLeft w:val="480"/>
          <w:marRight w:val="0"/>
          <w:marTop w:val="0"/>
          <w:marBottom w:val="0"/>
          <w:divBdr>
            <w:top w:val="none" w:sz="0" w:space="0" w:color="auto"/>
            <w:left w:val="none" w:sz="0" w:space="0" w:color="auto"/>
            <w:bottom w:val="none" w:sz="0" w:space="0" w:color="auto"/>
            <w:right w:val="none" w:sz="0" w:space="0" w:color="auto"/>
          </w:divBdr>
        </w:div>
        <w:div w:id="186527518">
          <w:marLeft w:val="480"/>
          <w:marRight w:val="0"/>
          <w:marTop w:val="0"/>
          <w:marBottom w:val="0"/>
          <w:divBdr>
            <w:top w:val="none" w:sz="0" w:space="0" w:color="auto"/>
            <w:left w:val="none" w:sz="0" w:space="0" w:color="auto"/>
            <w:bottom w:val="none" w:sz="0" w:space="0" w:color="auto"/>
            <w:right w:val="none" w:sz="0" w:space="0" w:color="auto"/>
          </w:divBdr>
        </w:div>
        <w:div w:id="404768072">
          <w:marLeft w:val="480"/>
          <w:marRight w:val="0"/>
          <w:marTop w:val="0"/>
          <w:marBottom w:val="0"/>
          <w:divBdr>
            <w:top w:val="none" w:sz="0" w:space="0" w:color="auto"/>
            <w:left w:val="none" w:sz="0" w:space="0" w:color="auto"/>
            <w:bottom w:val="none" w:sz="0" w:space="0" w:color="auto"/>
            <w:right w:val="none" w:sz="0" w:space="0" w:color="auto"/>
          </w:divBdr>
        </w:div>
        <w:div w:id="1862284685">
          <w:marLeft w:val="480"/>
          <w:marRight w:val="0"/>
          <w:marTop w:val="0"/>
          <w:marBottom w:val="0"/>
          <w:divBdr>
            <w:top w:val="none" w:sz="0" w:space="0" w:color="auto"/>
            <w:left w:val="none" w:sz="0" w:space="0" w:color="auto"/>
            <w:bottom w:val="none" w:sz="0" w:space="0" w:color="auto"/>
            <w:right w:val="none" w:sz="0" w:space="0" w:color="auto"/>
          </w:divBdr>
        </w:div>
        <w:div w:id="1260288739">
          <w:marLeft w:val="480"/>
          <w:marRight w:val="0"/>
          <w:marTop w:val="0"/>
          <w:marBottom w:val="0"/>
          <w:divBdr>
            <w:top w:val="none" w:sz="0" w:space="0" w:color="auto"/>
            <w:left w:val="none" w:sz="0" w:space="0" w:color="auto"/>
            <w:bottom w:val="none" w:sz="0" w:space="0" w:color="auto"/>
            <w:right w:val="none" w:sz="0" w:space="0" w:color="auto"/>
          </w:divBdr>
        </w:div>
        <w:div w:id="1940868917">
          <w:marLeft w:val="480"/>
          <w:marRight w:val="0"/>
          <w:marTop w:val="0"/>
          <w:marBottom w:val="0"/>
          <w:divBdr>
            <w:top w:val="none" w:sz="0" w:space="0" w:color="auto"/>
            <w:left w:val="none" w:sz="0" w:space="0" w:color="auto"/>
            <w:bottom w:val="none" w:sz="0" w:space="0" w:color="auto"/>
            <w:right w:val="none" w:sz="0" w:space="0" w:color="auto"/>
          </w:divBdr>
        </w:div>
        <w:div w:id="1907380265">
          <w:marLeft w:val="480"/>
          <w:marRight w:val="0"/>
          <w:marTop w:val="0"/>
          <w:marBottom w:val="0"/>
          <w:divBdr>
            <w:top w:val="none" w:sz="0" w:space="0" w:color="auto"/>
            <w:left w:val="none" w:sz="0" w:space="0" w:color="auto"/>
            <w:bottom w:val="none" w:sz="0" w:space="0" w:color="auto"/>
            <w:right w:val="none" w:sz="0" w:space="0" w:color="auto"/>
          </w:divBdr>
        </w:div>
        <w:div w:id="1584293716">
          <w:marLeft w:val="480"/>
          <w:marRight w:val="0"/>
          <w:marTop w:val="0"/>
          <w:marBottom w:val="0"/>
          <w:divBdr>
            <w:top w:val="none" w:sz="0" w:space="0" w:color="auto"/>
            <w:left w:val="none" w:sz="0" w:space="0" w:color="auto"/>
            <w:bottom w:val="none" w:sz="0" w:space="0" w:color="auto"/>
            <w:right w:val="none" w:sz="0" w:space="0" w:color="auto"/>
          </w:divBdr>
        </w:div>
        <w:div w:id="1847287947">
          <w:marLeft w:val="480"/>
          <w:marRight w:val="0"/>
          <w:marTop w:val="0"/>
          <w:marBottom w:val="0"/>
          <w:divBdr>
            <w:top w:val="none" w:sz="0" w:space="0" w:color="auto"/>
            <w:left w:val="none" w:sz="0" w:space="0" w:color="auto"/>
            <w:bottom w:val="none" w:sz="0" w:space="0" w:color="auto"/>
            <w:right w:val="none" w:sz="0" w:space="0" w:color="auto"/>
          </w:divBdr>
        </w:div>
        <w:div w:id="137110104">
          <w:marLeft w:val="480"/>
          <w:marRight w:val="0"/>
          <w:marTop w:val="0"/>
          <w:marBottom w:val="0"/>
          <w:divBdr>
            <w:top w:val="none" w:sz="0" w:space="0" w:color="auto"/>
            <w:left w:val="none" w:sz="0" w:space="0" w:color="auto"/>
            <w:bottom w:val="none" w:sz="0" w:space="0" w:color="auto"/>
            <w:right w:val="none" w:sz="0" w:space="0" w:color="auto"/>
          </w:divBdr>
        </w:div>
        <w:div w:id="1433011164">
          <w:marLeft w:val="480"/>
          <w:marRight w:val="0"/>
          <w:marTop w:val="0"/>
          <w:marBottom w:val="0"/>
          <w:divBdr>
            <w:top w:val="none" w:sz="0" w:space="0" w:color="auto"/>
            <w:left w:val="none" w:sz="0" w:space="0" w:color="auto"/>
            <w:bottom w:val="none" w:sz="0" w:space="0" w:color="auto"/>
            <w:right w:val="none" w:sz="0" w:space="0" w:color="auto"/>
          </w:divBdr>
        </w:div>
        <w:div w:id="1223058820">
          <w:marLeft w:val="480"/>
          <w:marRight w:val="0"/>
          <w:marTop w:val="0"/>
          <w:marBottom w:val="0"/>
          <w:divBdr>
            <w:top w:val="none" w:sz="0" w:space="0" w:color="auto"/>
            <w:left w:val="none" w:sz="0" w:space="0" w:color="auto"/>
            <w:bottom w:val="none" w:sz="0" w:space="0" w:color="auto"/>
            <w:right w:val="none" w:sz="0" w:space="0" w:color="auto"/>
          </w:divBdr>
        </w:div>
        <w:div w:id="1105462062">
          <w:marLeft w:val="480"/>
          <w:marRight w:val="0"/>
          <w:marTop w:val="0"/>
          <w:marBottom w:val="0"/>
          <w:divBdr>
            <w:top w:val="none" w:sz="0" w:space="0" w:color="auto"/>
            <w:left w:val="none" w:sz="0" w:space="0" w:color="auto"/>
            <w:bottom w:val="none" w:sz="0" w:space="0" w:color="auto"/>
            <w:right w:val="none" w:sz="0" w:space="0" w:color="auto"/>
          </w:divBdr>
        </w:div>
        <w:div w:id="2084837753">
          <w:marLeft w:val="480"/>
          <w:marRight w:val="0"/>
          <w:marTop w:val="0"/>
          <w:marBottom w:val="0"/>
          <w:divBdr>
            <w:top w:val="none" w:sz="0" w:space="0" w:color="auto"/>
            <w:left w:val="none" w:sz="0" w:space="0" w:color="auto"/>
            <w:bottom w:val="none" w:sz="0" w:space="0" w:color="auto"/>
            <w:right w:val="none" w:sz="0" w:space="0" w:color="auto"/>
          </w:divBdr>
        </w:div>
        <w:div w:id="752167698">
          <w:marLeft w:val="480"/>
          <w:marRight w:val="0"/>
          <w:marTop w:val="0"/>
          <w:marBottom w:val="0"/>
          <w:divBdr>
            <w:top w:val="none" w:sz="0" w:space="0" w:color="auto"/>
            <w:left w:val="none" w:sz="0" w:space="0" w:color="auto"/>
            <w:bottom w:val="none" w:sz="0" w:space="0" w:color="auto"/>
            <w:right w:val="none" w:sz="0" w:space="0" w:color="auto"/>
          </w:divBdr>
        </w:div>
        <w:div w:id="1909001192">
          <w:marLeft w:val="480"/>
          <w:marRight w:val="0"/>
          <w:marTop w:val="0"/>
          <w:marBottom w:val="0"/>
          <w:divBdr>
            <w:top w:val="none" w:sz="0" w:space="0" w:color="auto"/>
            <w:left w:val="none" w:sz="0" w:space="0" w:color="auto"/>
            <w:bottom w:val="none" w:sz="0" w:space="0" w:color="auto"/>
            <w:right w:val="none" w:sz="0" w:space="0" w:color="auto"/>
          </w:divBdr>
        </w:div>
        <w:div w:id="395930407">
          <w:marLeft w:val="480"/>
          <w:marRight w:val="0"/>
          <w:marTop w:val="0"/>
          <w:marBottom w:val="0"/>
          <w:divBdr>
            <w:top w:val="none" w:sz="0" w:space="0" w:color="auto"/>
            <w:left w:val="none" w:sz="0" w:space="0" w:color="auto"/>
            <w:bottom w:val="none" w:sz="0" w:space="0" w:color="auto"/>
            <w:right w:val="none" w:sz="0" w:space="0" w:color="auto"/>
          </w:divBdr>
        </w:div>
        <w:div w:id="69890137">
          <w:marLeft w:val="480"/>
          <w:marRight w:val="0"/>
          <w:marTop w:val="0"/>
          <w:marBottom w:val="0"/>
          <w:divBdr>
            <w:top w:val="none" w:sz="0" w:space="0" w:color="auto"/>
            <w:left w:val="none" w:sz="0" w:space="0" w:color="auto"/>
            <w:bottom w:val="none" w:sz="0" w:space="0" w:color="auto"/>
            <w:right w:val="none" w:sz="0" w:space="0" w:color="auto"/>
          </w:divBdr>
        </w:div>
        <w:div w:id="2135364972">
          <w:marLeft w:val="480"/>
          <w:marRight w:val="0"/>
          <w:marTop w:val="0"/>
          <w:marBottom w:val="0"/>
          <w:divBdr>
            <w:top w:val="none" w:sz="0" w:space="0" w:color="auto"/>
            <w:left w:val="none" w:sz="0" w:space="0" w:color="auto"/>
            <w:bottom w:val="none" w:sz="0" w:space="0" w:color="auto"/>
            <w:right w:val="none" w:sz="0" w:space="0" w:color="auto"/>
          </w:divBdr>
        </w:div>
        <w:div w:id="1746299576">
          <w:marLeft w:val="480"/>
          <w:marRight w:val="0"/>
          <w:marTop w:val="0"/>
          <w:marBottom w:val="0"/>
          <w:divBdr>
            <w:top w:val="none" w:sz="0" w:space="0" w:color="auto"/>
            <w:left w:val="none" w:sz="0" w:space="0" w:color="auto"/>
            <w:bottom w:val="none" w:sz="0" w:space="0" w:color="auto"/>
            <w:right w:val="none" w:sz="0" w:space="0" w:color="auto"/>
          </w:divBdr>
        </w:div>
        <w:div w:id="1669404321">
          <w:marLeft w:val="480"/>
          <w:marRight w:val="0"/>
          <w:marTop w:val="0"/>
          <w:marBottom w:val="0"/>
          <w:divBdr>
            <w:top w:val="none" w:sz="0" w:space="0" w:color="auto"/>
            <w:left w:val="none" w:sz="0" w:space="0" w:color="auto"/>
            <w:bottom w:val="none" w:sz="0" w:space="0" w:color="auto"/>
            <w:right w:val="none" w:sz="0" w:space="0" w:color="auto"/>
          </w:divBdr>
        </w:div>
        <w:div w:id="1408578743">
          <w:marLeft w:val="480"/>
          <w:marRight w:val="0"/>
          <w:marTop w:val="0"/>
          <w:marBottom w:val="0"/>
          <w:divBdr>
            <w:top w:val="none" w:sz="0" w:space="0" w:color="auto"/>
            <w:left w:val="none" w:sz="0" w:space="0" w:color="auto"/>
            <w:bottom w:val="none" w:sz="0" w:space="0" w:color="auto"/>
            <w:right w:val="none" w:sz="0" w:space="0" w:color="auto"/>
          </w:divBdr>
        </w:div>
        <w:div w:id="418137401">
          <w:marLeft w:val="480"/>
          <w:marRight w:val="0"/>
          <w:marTop w:val="0"/>
          <w:marBottom w:val="0"/>
          <w:divBdr>
            <w:top w:val="none" w:sz="0" w:space="0" w:color="auto"/>
            <w:left w:val="none" w:sz="0" w:space="0" w:color="auto"/>
            <w:bottom w:val="none" w:sz="0" w:space="0" w:color="auto"/>
            <w:right w:val="none" w:sz="0" w:space="0" w:color="auto"/>
          </w:divBdr>
        </w:div>
        <w:div w:id="860047322">
          <w:marLeft w:val="480"/>
          <w:marRight w:val="0"/>
          <w:marTop w:val="0"/>
          <w:marBottom w:val="0"/>
          <w:divBdr>
            <w:top w:val="none" w:sz="0" w:space="0" w:color="auto"/>
            <w:left w:val="none" w:sz="0" w:space="0" w:color="auto"/>
            <w:bottom w:val="none" w:sz="0" w:space="0" w:color="auto"/>
            <w:right w:val="none" w:sz="0" w:space="0" w:color="auto"/>
          </w:divBdr>
        </w:div>
        <w:div w:id="1079324620">
          <w:marLeft w:val="480"/>
          <w:marRight w:val="0"/>
          <w:marTop w:val="0"/>
          <w:marBottom w:val="0"/>
          <w:divBdr>
            <w:top w:val="none" w:sz="0" w:space="0" w:color="auto"/>
            <w:left w:val="none" w:sz="0" w:space="0" w:color="auto"/>
            <w:bottom w:val="none" w:sz="0" w:space="0" w:color="auto"/>
            <w:right w:val="none" w:sz="0" w:space="0" w:color="auto"/>
          </w:divBdr>
        </w:div>
        <w:div w:id="751896723">
          <w:marLeft w:val="480"/>
          <w:marRight w:val="0"/>
          <w:marTop w:val="0"/>
          <w:marBottom w:val="0"/>
          <w:divBdr>
            <w:top w:val="none" w:sz="0" w:space="0" w:color="auto"/>
            <w:left w:val="none" w:sz="0" w:space="0" w:color="auto"/>
            <w:bottom w:val="none" w:sz="0" w:space="0" w:color="auto"/>
            <w:right w:val="none" w:sz="0" w:space="0" w:color="auto"/>
          </w:divBdr>
        </w:div>
        <w:div w:id="712464172">
          <w:marLeft w:val="480"/>
          <w:marRight w:val="0"/>
          <w:marTop w:val="0"/>
          <w:marBottom w:val="0"/>
          <w:divBdr>
            <w:top w:val="none" w:sz="0" w:space="0" w:color="auto"/>
            <w:left w:val="none" w:sz="0" w:space="0" w:color="auto"/>
            <w:bottom w:val="none" w:sz="0" w:space="0" w:color="auto"/>
            <w:right w:val="none" w:sz="0" w:space="0" w:color="auto"/>
          </w:divBdr>
        </w:div>
        <w:div w:id="580257741">
          <w:marLeft w:val="480"/>
          <w:marRight w:val="0"/>
          <w:marTop w:val="0"/>
          <w:marBottom w:val="0"/>
          <w:divBdr>
            <w:top w:val="none" w:sz="0" w:space="0" w:color="auto"/>
            <w:left w:val="none" w:sz="0" w:space="0" w:color="auto"/>
            <w:bottom w:val="none" w:sz="0" w:space="0" w:color="auto"/>
            <w:right w:val="none" w:sz="0" w:space="0" w:color="auto"/>
          </w:divBdr>
        </w:div>
        <w:div w:id="618145710">
          <w:marLeft w:val="480"/>
          <w:marRight w:val="0"/>
          <w:marTop w:val="0"/>
          <w:marBottom w:val="0"/>
          <w:divBdr>
            <w:top w:val="none" w:sz="0" w:space="0" w:color="auto"/>
            <w:left w:val="none" w:sz="0" w:space="0" w:color="auto"/>
            <w:bottom w:val="none" w:sz="0" w:space="0" w:color="auto"/>
            <w:right w:val="none" w:sz="0" w:space="0" w:color="auto"/>
          </w:divBdr>
        </w:div>
        <w:div w:id="1261376356">
          <w:marLeft w:val="480"/>
          <w:marRight w:val="0"/>
          <w:marTop w:val="0"/>
          <w:marBottom w:val="0"/>
          <w:divBdr>
            <w:top w:val="none" w:sz="0" w:space="0" w:color="auto"/>
            <w:left w:val="none" w:sz="0" w:space="0" w:color="auto"/>
            <w:bottom w:val="none" w:sz="0" w:space="0" w:color="auto"/>
            <w:right w:val="none" w:sz="0" w:space="0" w:color="auto"/>
          </w:divBdr>
        </w:div>
        <w:div w:id="1809397321">
          <w:marLeft w:val="480"/>
          <w:marRight w:val="0"/>
          <w:marTop w:val="0"/>
          <w:marBottom w:val="0"/>
          <w:divBdr>
            <w:top w:val="none" w:sz="0" w:space="0" w:color="auto"/>
            <w:left w:val="none" w:sz="0" w:space="0" w:color="auto"/>
            <w:bottom w:val="none" w:sz="0" w:space="0" w:color="auto"/>
            <w:right w:val="none" w:sz="0" w:space="0" w:color="auto"/>
          </w:divBdr>
        </w:div>
        <w:div w:id="1584296521">
          <w:marLeft w:val="480"/>
          <w:marRight w:val="0"/>
          <w:marTop w:val="0"/>
          <w:marBottom w:val="0"/>
          <w:divBdr>
            <w:top w:val="none" w:sz="0" w:space="0" w:color="auto"/>
            <w:left w:val="none" w:sz="0" w:space="0" w:color="auto"/>
            <w:bottom w:val="none" w:sz="0" w:space="0" w:color="auto"/>
            <w:right w:val="none" w:sz="0" w:space="0" w:color="auto"/>
          </w:divBdr>
        </w:div>
        <w:div w:id="100884492">
          <w:marLeft w:val="480"/>
          <w:marRight w:val="0"/>
          <w:marTop w:val="0"/>
          <w:marBottom w:val="0"/>
          <w:divBdr>
            <w:top w:val="none" w:sz="0" w:space="0" w:color="auto"/>
            <w:left w:val="none" w:sz="0" w:space="0" w:color="auto"/>
            <w:bottom w:val="none" w:sz="0" w:space="0" w:color="auto"/>
            <w:right w:val="none" w:sz="0" w:space="0" w:color="auto"/>
          </w:divBdr>
        </w:div>
        <w:div w:id="1574465688">
          <w:marLeft w:val="480"/>
          <w:marRight w:val="0"/>
          <w:marTop w:val="0"/>
          <w:marBottom w:val="0"/>
          <w:divBdr>
            <w:top w:val="none" w:sz="0" w:space="0" w:color="auto"/>
            <w:left w:val="none" w:sz="0" w:space="0" w:color="auto"/>
            <w:bottom w:val="none" w:sz="0" w:space="0" w:color="auto"/>
            <w:right w:val="none" w:sz="0" w:space="0" w:color="auto"/>
          </w:divBdr>
        </w:div>
        <w:div w:id="337659176">
          <w:marLeft w:val="480"/>
          <w:marRight w:val="0"/>
          <w:marTop w:val="0"/>
          <w:marBottom w:val="0"/>
          <w:divBdr>
            <w:top w:val="none" w:sz="0" w:space="0" w:color="auto"/>
            <w:left w:val="none" w:sz="0" w:space="0" w:color="auto"/>
            <w:bottom w:val="none" w:sz="0" w:space="0" w:color="auto"/>
            <w:right w:val="none" w:sz="0" w:space="0" w:color="auto"/>
          </w:divBdr>
        </w:div>
        <w:div w:id="1717898891">
          <w:marLeft w:val="480"/>
          <w:marRight w:val="0"/>
          <w:marTop w:val="0"/>
          <w:marBottom w:val="0"/>
          <w:divBdr>
            <w:top w:val="none" w:sz="0" w:space="0" w:color="auto"/>
            <w:left w:val="none" w:sz="0" w:space="0" w:color="auto"/>
            <w:bottom w:val="none" w:sz="0" w:space="0" w:color="auto"/>
            <w:right w:val="none" w:sz="0" w:space="0" w:color="auto"/>
          </w:divBdr>
        </w:div>
        <w:div w:id="2107655025">
          <w:marLeft w:val="480"/>
          <w:marRight w:val="0"/>
          <w:marTop w:val="0"/>
          <w:marBottom w:val="0"/>
          <w:divBdr>
            <w:top w:val="none" w:sz="0" w:space="0" w:color="auto"/>
            <w:left w:val="none" w:sz="0" w:space="0" w:color="auto"/>
            <w:bottom w:val="none" w:sz="0" w:space="0" w:color="auto"/>
            <w:right w:val="none" w:sz="0" w:space="0" w:color="auto"/>
          </w:divBdr>
        </w:div>
        <w:div w:id="919674044">
          <w:marLeft w:val="480"/>
          <w:marRight w:val="0"/>
          <w:marTop w:val="0"/>
          <w:marBottom w:val="0"/>
          <w:divBdr>
            <w:top w:val="none" w:sz="0" w:space="0" w:color="auto"/>
            <w:left w:val="none" w:sz="0" w:space="0" w:color="auto"/>
            <w:bottom w:val="none" w:sz="0" w:space="0" w:color="auto"/>
            <w:right w:val="none" w:sz="0" w:space="0" w:color="auto"/>
          </w:divBdr>
        </w:div>
        <w:div w:id="1291400181">
          <w:marLeft w:val="480"/>
          <w:marRight w:val="0"/>
          <w:marTop w:val="0"/>
          <w:marBottom w:val="0"/>
          <w:divBdr>
            <w:top w:val="none" w:sz="0" w:space="0" w:color="auto"/>
            <w:left w:val="none" w:sz="0" w:space="0" w:color="auto"/>
            <w:bottom w:val="none" w:sz="0" w:space="0" w:color="auto"/>
            <w:right w:val="none" w:sz="0" w:space="0" w:color="auto"/>
          </w:divBdr>
        </w:div>
      </w:divsChild>
    </w:div>
    <w:div w:id="502012029">
      <w:bodyDiv w:val="1"/>
      <w:marLeft w:val="0"/>
      <w:marRight w:val="0"/>
      <w:marTop w:val="0"/>
      <w:marBottom w:val="0"/>
      <w:divBdr>
        <w:top w:val="none" w:sz="0" w:space="0" w:color="auto"/>
        <w:left w:val="none" w:sz="0" w:space="0" w:color="auto"/>
        <w:bottom w:val="none" w:sz="0" w:space="0" w:color="auto"/>
        <w:right w:val="none" w:sz="0" w:space="0" w:color="auto"/>
      </w:divBdr>
    </w:div>
    <w:div w:id="502670587">
      <w:bodyDiv w:val="1"/>
      <w:marLeft w:val="0"/>
      <w:marRight w:val="0"/>
      <w:marTop w:val="0"/>
      <w:marBottom w:val="0"/>
      <w:divBdr>
        <w:top w:val="none" w:sz="0" w:space="0" w:color="auto"/>
        <w:left w:val="none" w:sz="0" w:space="0" w:color="auto"/>
        <w:bottom w:val="none" w:sz="0" w:space="0" w:color="auto"/>
        <w:right w:val="none" w:sz="0" w:space="0" w:color="auto"/>
      </w:divBdr>
      <w:divsChild>
        <w:div w:id="1148743411">
          <w:marLeft w:val="640"/>
          <w:marRight w:val="0"/>
          <w:marTop w:val="0"/>
          <w:marBottom w:val="0"/>
          <w:divBdr>
            <w:top w:val="none" w:sz="0" w:space="0" w:color="auto"/>
            <w:left w:val="none" w:sz="0" w:space="0" w:color="auto"/>
            <w:bottom w:val="none" w:sz="0" w:space="0" w:color="auto"/>
            <w:right w:val="none" w:sz="0" w:space="0" w:color="auto"/>
          </w:divBdr>
        </w:div>
        <w:div w:id="24448423">
          <w:marLeft w:val="640"/>
          <w:marRight w:val="0"/>
          <w:marTop w:val="0"/>
          <w:marBottom w:val="0"/>
          <w:divBdr>
            <w:top w:val="none" w:sz="0" w:space="0" w:color="auto"/>
            <w:left w:val="none" w:sz="0" w:space="0" w:color="auto"/>
            <w:bottom w:val="none" w:sz="0" w:space="0" w:color="auto"/>
            <w:right w:val="none" w:sz="0" w:space="0" w:color="auto"/>
          </w:divBdr>
        </w:div>
        <w:div w:id="67072808">
          <w:marLeft w:val="640"/>
          <w:marRight w:val="0"/>
          <w:marTop w:val="0"/>
          <w:marBottom w:val="0"/>
          <w:divBdr>
            <w:top w:val="none" w:sz="0" w:space="0" w:color="auto"/>
            <w:left w:val="none" w:sz="0" w:space="0" w:color="auto"/>
            <w:bottom w:val="none" w:sz="0" w:space="0" w:color="auto"/>
            <w:right w:val="none" w:sz="0" w:space="0" w:color="auto"/>
          </w:divBdr>
        </w:div>
        <w:div w:id="162401409">
          <w:marLeft w:val="640"/>
          <w:marRight w:val="0"/>
          <w:marTop w:val="0"/>
          <w:marBottom w:val="0"/>
          <w:divBdr>
            <w:top w:val="none" w:sz="0" w:space="0" w:color="auto"/>
            <w:left w:val="none" w:sz="0" w:space="0" w:color="auto"/>
            <w:bottom w:val="none" w:sz="0" w:space="0" w:color="auto"/>
            <w:right w:val="none" w:sz="0" w:space="0" w:color="auto"/>
          </w:divBdr>
        </w:div>
        <w:div w:id="2137404546">
          <w:marLeft w:val="640"/>
          <w:marRight w:val="0"/>
          <w:marTop w:val="0"/>
          <w:marBottom w:val="0"/>
          <w:divBdr>
            <w:top w:val="none" w:sz="0" w:space="0" w:color="auto"/>
            <w:left w:val="none" w:sz="0" w:space="0" w:color="auto"/>
            <w:bottom w:val="none" w:sz="0" w:space="0" w:color="auto"/>
            <w:right w:val="none" w:sz="0" w:space="0" w:color="auto"/>
          </w:divBdr>
        </w:div>
        <w:div w:id="243613590">
          <w:marLeft w:val="640"/>
          <w:marRight w:val="0"/>
          <w:marTop w:val="0"/>
          <w:marBottom w:val="0"/>
          <w:divBdr>
            <w:top w:val="none" w:sz="0" w:space="0" w:color="auto"/>
            <w:left w:val="none" w:sz="0" w:space="0" w:color="auto"/>
            <w:bottom w:val="none" w:sz="0" w:space="0" w:color="auto"/>
            <w:right w:val="none" w:sz="0" w:space="0" w:color="auto"/>
          </w:divBdr>
        </w:div>
        <w:div w:id="120810176">
          <w:marLeft w:val="640"/>
          <w:marRight w:val="0"/>
          <w:marTop w:val="0"/>
          <w:marBottom w:val="0"/>
          <w:divBdr>
            <w:top w:val="none" w:sz="0" w:space="0" w:color="auto"/>
            <w:left w:val="none" w:sz="0" w:space="0" w:color="auto"/>
            <w:bottom w:val="none" w:sz="0" w:space="0" w:color="auto"/>
            <w:right w:val="none" w:sz="0" w:space="0" w:color="auto"/>
          </w:divBdr>
        </w:div>
        <w:div w:id="1570073337">
          <w:marLeft w:val="640"/>
          <w:marRight w:val="0"/>
          <w:marTop w:val="0"/>
          <w:marBottom w:val="0"/>
          <w:divBdr>
            <w:top w:val="none" w:sz="0" w:space="0" w:color="auto"/>
            <w:left w:val="none" w:sz="0" w:space="0" w:color="auto"/>
            <w:bottom w:val="none" w:sz="0" w:space="0" w:color="auto"/>
            <w:right w:val="none" w:sz="0" w:space="0" w:color="auto"/>
          </w:divBdr>
        </w:div>
        <w:div w:id="64232821">
          <w:marLeft w:val="640"/>
          <w:marRight w:val="0"/>
          <w:marTop w:val="0"/>
          <w:marBottom w:val="0"/>
          <w:divBdr>
            <w:top w:val="none" w:sz="0" w:space="0" w:color="auto"/>
            <w:left w:val="none" w:sz="0" w:space="0" w:color="auto"/>
            <w:bottom w:val="none" w:sz="0" w:space="0" w:color="auto"/>
            <w:right w:val="none" w:sz="0" w:space="0" w:color="auto"/>
          </w:divBdr>
        </w:div>
        <w:div w:id="499003254">
          <w:marLeft w:val="640"/>
          <w:marRight w:val="0"/>
          <w:marTop w:val="0"/>
          <w:marBottom w:val="0"/>
          <w:divBdr>
            <w:top w:val="none" w:sz="0" w:space="0" w:color="auto"/>
            <w:left w:val="none" w:sz="0" w:space="0" w:color="auto"/>
            <w:bottom w:val="none" w:sz="0" w:space="0" w:color="auto"/>
            <w:right w:val="none" w:sz="0" w:space="0" w:color="auto"/>
          </w:divBdr>
        </w:div>
        <w:div w:id="1132941194">
          <w:marLeft w:val="640"/>
          <w:marRight w:val="0"/>
          <w:marTop w:val="0"/>
          <w:marBottom w:val="0"/>
          <w:divBdr>
            <w:top w:val="none" w:sz="0" w:space="0" w:color="auto"/>
            <w:left w:val="none" w:sz="0" w:space="0" w:color="auto"/>
            <w:bottom w:val="none" w:sz="0" w:space="0" w:color="auto"/>
            <w:right w:val="none" w:sz="0" w:space="0" w:color="auto"/>
          </w:divBdr>
        </w:div>
        <w:div w:id="1923947462">
          <w:marLeft w:val="640"/>
          <w:marRight w:val="0"/>
          <w:marTop w:val="0"/>
          <w:marBottom w:val="0"/>
          <w:divBdr>
            <w:top w:val="none" w:sz="0" w:space="0" w:color="auto"/>
            <w:left w:val="none" w:sz="0" w:space="0" w:color="auto"/>
            <w:bottom w:val="none" w:sz="0" w:space="0" w:color="auto"/>
            <w:right w:val="none" w:sz="0" w:space="0" w:color="auto"/>
          </w:divBdr>
        </w:div>
        <w:div w:id="505754933">
          <w:marLeft w:val="640"/>
          <w:marRight w:val="0"/>
          <w:marTop w:val="0"/>
          <w:marBottom w:val="0"/>
          <w:divBdr>
            <w:top w:val="none" w:sz="0" w:space="0" w:color="auto"/>
            <w:left w:val="none" w:sz="0" w:space="0" w:color="auto"/>
            <w:bottom w:val="none" w:sz="0" w:space="0" w:color="auto"/>
            <w:right w:val="none" w:sz="0" w:space="0" w:color="auto"/>
          </w:divBdr>
        </w:div>
        <w:div w:id="1489783438">
          <w:marLeft w:val="640"/>
          <w:marRight w:val="0"/>
          <w:marTop w:val="0"/>
          <w:marBottom w:val="0"/>
          <w:divBdr>
            <w:top w:val="none" w:sz="0" w:space="0" w:color="auto"/>
            <w:left w:val="none" w:sz="0" w:space="0" w:color="auto"/>
            <w:bottom w:val="none" w:sz="0" w:space="0" w:color="auto"/>
            <w:right w:val="none" w:sz="0" w:space="0" w:color="auto"/>
          </w:divBdr>
        </w:div>
        <w:div w:id="794759866">
          <w:marLeft w:val="640"/>
          <w:marRight w:val="0"/>
          <w:marTop w:val="0"/>
          <w:marBottom w:val="0"/>
          <w:divBdr>
            <w:top w:val="none" w:sz="0" w:space="0" w:color="auto"/>
            <w:left w:val="none" w:sz="0" w:space="0" w:color="auto"/>
            <w:bottom w:val="none" w:sz="0" w:space="0" w:color="auto"/>
            <w:right w:val="none" w:sz="0" w:space="0" w:color="auto"/>
          </w:divBdr>
        </w:div>
        <w:div w:id="744760528">
          <w:marLeft w:val="640"/>
          <w:marRight w:val="0"/>
          <w:marTop w:val="0"/>
          <w:marBottom w:val="0"/>
          <w:divBdr>
            <w:top w:val="none" w:sz="0" w:space="0" w:color="auto"/>
            <w:left w:val="none" w:sz="0" w:space="0" w:color="auto"/>
            <w:bottom w:val="none" w:sz="0" w:space="0" w:color="auto"/>
            <w:right w:val="none" w:sz="0" w:space="0" w:color="auto"/>
          </w:divBdr>
        </w:div>
        <w:div w:id="1881553206">
          <w:marLeft w:val="640"/>
          <w:marRight w:val="0"/>
          <w:marTop w:val="0"/>
          <w:marBottom w:val="0"/>
          <w:divBdr>
            <w:top w:val="none" w:sz="0" w:space="0" w:color="auto"/>
            <w:left w:val="none" w:sz="0" w:space="0" w:color="auto"/>
            <w:bottom w:val="none" w:sz="0" w:space="0" w:color="auto"/>
            <w:right w:val="none" w:sz="0" w:space="0" w:color="auto"/>
          </w:divBdr>
        </w:div>
        <w:div w:id="670258503">
          <w:marLeft w:val="640"/>
          <w:marRight w:val="0"/>
          <w:marTop w:val="0"/>
          <w:marBottom w:val="0"/>
          <w:divBdr>
            <w:top w:val="none" w:sz="0" w:space="0" w:color="auto"/>
            <w:left w:val="none" w:sz="0" w:space="0" w:color="auto"/>
            <w:bottom w:val="none" w:sz="0" w:space="0" w:color="auto"/>
            <w:right w:val="none" w:sz="0" w:space="0" w:color="auto"/>
          </w:divBdr>
        </w:div>
        <w:div w:id="1639532316">
          <w:marLeft w:val="640"/>
          <w:marRight w:val="0"/>
          <w:marTop w:val="0"/>
          <w:marBottom w:val="0"/>
          <w:divBdr>
            <w:top w:val="none" w:sz="0" w:space="0" w:color="auto"/>
            <w:left w:val="none" w:sz="0" w:space="0" w:color="auto"/>
            <w:bottom w:val="none" w:sz="0" w:space="0" w:color="auto"/>
            <w:right w:val="none" w:sz="0" w:space="0" w:color="auto"/>
          </w:divBdr>
        </w:div>
        <w:div w:id="773791848">
          <w:marLeft w:val="640"/>
          <w:marRight w:val="0"/>
          <w:marTop w:val="0"/>
          <w:marBottom w:val="0"/>
          <w:divBdr>
            <w:top w:val="none" w:sz="0" w:space="0" w:color="auto"/>
            <w:left w:val="none" w:sz="0" w:space="0" w:color="auto"/>
            <w:bottom w:val="none" w:sz="0" w:space="0" w:color="auto"/>
            <w:right w:val="none" w:sz="0" w:space="0" w:color="auto"/>
          </w:divBdr>
        </w:div>
        <w:div w:id="375861429">
          <w:marLeft w:val="640"/>
          <w:marRight w:val="0"/>
          <w:marTop w:val="0"/>
          <w:marBottom w:val="0"/>
          <w:divBdr>
            <w:top w:val="none" w:sz="0" w:space="0" w:color="auto"/>
            <w:left w:val="none" w:sz="0" w:space="0" w:color="auto"/>
            <w:bottom w:val="none" w:sz="0" w:space="0" w:color="auto"/>
            <w:right w:val="none" w:sz="0" w:space="0" w:color="auto"/>
          </w:divBdr>
        </w:div>
        <w:div w:id="412899698">
          <w:marLeft w:val="640"/>
          <w:marRight w:val="0"/>
          <w:marTop w:val="0"/>
          <w:marBottom w:val="0"/>
          <w:divBdr>
            <w:top w:val="none" w:sz="0" w:space="0" w:color="auto"/>
            <w:left w:val="none" w:sz="0" w:space="0" w:color="auto"/>
            <w:bottom w:val="none" w:sz="0" w:space="0" w:color="auto"/>
            <w:right w:val="none" w:sz="0" w:space="0" w:color="auto"/>
          </w:divBdr>
        </w:div>
        <w:div w:id="2071730160">
          <w:marLeft w:val="640"/>
          <w:marRight w:val="0"/>
          <w:marTop w:val="0"/>
          <w:marBottom w:val="0"/>
          <w:divBdr>
            <w:top w:val="none" w:sz="0" w:space="0" w:color="auto"/>
            <w:left w:val="none" w:sz="0" w:space="0" w:color="auto"/>
            <w:bottom w:val="none" w:sz="0" w:space="0" w:color="auto"/>
            <w:right w:val="none" w:sz="0" w:space="0" w:color="auto"/>
          </w:divBdr>
        </w:div>
        <w:div w:id="1616477746">
          <w:marLeft w:val="640"/>
          <w:marRight w:val="0"/>
          <w:marTop w:val="0"/>
          <w:marBottom w:val="0"/>
          <w:divBdr>
            <w:top w:val="none" w:sz="0" w:space="0" w:color="auto"/>
            <w:left w:val="none" w:sz="0" w:space="0" w:color="auto"/>
            <w:bottom w:val="none" w:sz="0" w:space="0" w:color="auto"/>
            <w:right w:val="none" w:sz="0" w:space="0" w:color="auto"/>
          </w:divBdr>
        </w:div>
        <w:div w:id="851990718">
          <w:marLeft w:val="640"/>
          <w:marRight w:val="0"/>
          <w:marTop w:val="0"/>
          <w:marBottom w:val="0"/>
          <w:divBdr>
            <w:top w:val="none" w:sz="0" w:space="0" w:color="auto"/>
            <w:left w:val="none" w:sz="0" w:space="0" w:color="auto"/>
            <w:bottom w:val="none" w:sz="0" w:space="0" w:color="auto"/>
            <w:right w:val="none" w:sz="0" w:space="0" w:color="auto"/>
          </w:divBdr>
        </w:div>
        <w:div w:id="1113551138">
          <w:marLeft w:val="640"/>
          <w:marRight w:val="0"/>
          <w:marTop w:val="0"/>
          <w:marBottom w:val="0"/>
          <w:divBdr>
            <w:top w:val="none" w:sz="0" w:space="0" w:color="auto"/>
            <w:left w:val="none" w:sz="0" w:space="0" w:color="auto"/>
            <w:bottom w:val="none" w:sz="0" w:space="0" w:color="auto"/>
            <w:right w:val="none" w:sz="0" w:space="0" w:color="auto"/>
          </w:divBdr>
        </w:div>
        <w:div w:id="357901066">
          <w:marLeft w:val="640"/>
          <w:marRight w:val="0"/>
          <w:marTop w:val="0"/>
          <w:marBottom w:val="0"/>
          <w:divBdr>
            <w:top w:val="none" w:sz="0" w:space="0" w:color="auto"/>
            <w:left w:val="none" w:sz="0" w:space="0" w:color="auto"/>
            <w:bottom w:val="none" w:sz="0" w:space="0" w:color="auto"/>
            <w:right w:val="none" w:sz="0" w:space="0" w:color="auto"/>
          </w:divBdr>
        </w:div>
        <w:div w:id="1811897389">
          <w:marLeft w:val="640"/>
          <w:marRight w:val="0"/>
          <w:marTop w:val="0"/>
          <w:marBottom w:val="0"/>
          <w:divBdr>
            <w:top w:val="none" w:sz="0" w:space="0" w:color="auto"/>
            <w:left w:val="none" w:sz="0" w:space="0" w:color="auto"/>
            <w:bottom w:val="none" w:sz="0" w:space="0" w:color="auto"/>
            <w:right w:val="none" w:sz="0" w:space="0" w:color="auto"/>
          </w:divBdr>
        </w:div>
        <w:div w:id="2001808381">
          <w:marLeft w:val="640"/>
          <w:marRight w:val="0"/>
          <w:marTop w:val="0"/>
          <w:marBottom w:val="0"/>
          <w:divBdr>
            <w:top w:val="none" w:sz="0" w:space="0" w:color="auto"/>
            <w:left w:val="none" w:sz="0" w:space="0" w:color="auto"/>
            <w:bottom w:val="none" w:sz="0" w:space="0" w:color="auto"/>
            <w:right w:val="none" w:sz="0" w:space="0" w:color="auto"/>
          </w:divBdr>
        </w:div>
        <w:div w:id="927815289">
          <w:marLeft w:val="640"/>
          <w:marRight w:val="0"/>
          <w:marTop w:val="0"/>
          <w:marBottom w:val="0"/>
          <w:divBdr>
            <w:top w:val="none" w:sz="0" w:space="0" w:color="auto"/>
            <w:left w:val="none" w:sz="0" w:space="0" w:color="auto"/>
            <w:bottom w:val="none" w:sz="0" w:space="0" w:color="auto"/>
            <w:right w:val="none" w:sz="0" w:space="0" w:color="auto"/>
          </w:divBdr>
        </w:div>
        <w:div w:id="406265926">
          <w:marLeft w:val="640"/>
          <w:marRight w:val="0"/>
          <w:marTop w:val="0"/>
          <w:marBottom w:val="0"/>
          <w:divBdr>
            <w:top w:val="none" w:sz="0" w:space="0" w:color="auto"/>
            <w:left w:val="none" w:sz="0" w:space="0" w:color="auto"/>
            <w:bottom w:val="none" w:sz="0" w:space="0" w:color="auto"/>
            <w:right w:val="none" w:sz="0" w:space="0" w:color="auto"/>
          </w:divBdr>
        </w:div>
        <w:div w:id="1540360339">
          <w:marLeft w:val="640"/>
          <w:marRight w:val="0"/>
          <w:marTop w:val="0"/>
          <w:marBottom w:val="0"/>
          <w:divBdr>
            <w:top w:val="none" w:sz="0" w:space="0" w:color="auto"/>
            <w:left w:val="none" w:sz="0" w:space="0" w:color="auto"/>
            <w:bottom w:val="none" w:sz="0" w:space="0" w:color="auto"/>
            <w:right w:val="none" w:sz="0" w:space="0" w:color="auto"/>
          </w:divBdr>
        </w:div>
        <w:div w:id="1702512763">
          <w:marLeft w:val="640"/>
          <w:marRight w:val="0"/>
          <w:marTop w:val="0"/>
          <w:marBottom w:val="0"/>
          <w:divBdr>
            <w:top w:val="none" w:sz="0" w:space="0" w:color="auto"/>
            <w:left w:val="none" w:sz="0" w:space="0" w:color="auto"/>
            <w:bottom w:val="none" w:sz="0" w:space="0" w:color="auto"/>
            <w:right w:val="none" w:sz="0" w:space="0" w:color="auto"/>
          </w:divBdr>
        </w:div>
        <w:div w:id="553543858">
          <w:marLeft w:val="640"/>
          <w:marRight w:val="0"/>
          <w:marTop w:val="0"/>
          <w:marBottom w:val="0"/>
          <w:divBdr>
            <w:top w:val="none" w:sz="0" w:space="0" w:color="auto"/>
            <w:left w:val="none" w:sz="0" w:space="0" w:color="auto"/>
            <w:bottom w:val="none" w:sz="0" w:space="0" w:color="auto"/>
            <w:right w:val="none" w:sz="0" w:space="0" w:color="auto"/>
          </w:divBdr>
        </w:div>
        <w:div w:id="1876194087">
          <w:marLeft w:val="640"/>
          <w:marRight w:val="0"/>
          <w:marTop w:val="0"/>
          <w:marBottom w:val="0"/>
          <w:divBdr>
            <w:top w:val="none" w:sz="0" w:space="0" w:color="auto"/>
            <w:left w:val="none" w:sz="0" w:space="0" w:color="auto"/>
            <w:bottom w:val="none" w:sz="0" w:space="0" w:color="auto"/>
            <w:right w:val="none" w:sz="0" w:space="0" w:color="auto"/>
          </w:divBdr>
        </w:div>
        <w:div w:id="390274542">
          <w:marLeft w:val="640"/>
          <w:marRight w:val="0"/>
          <w:marTop w:val="0"/>
          <w:marBottom w:val="0"/>
          <w:divBdr>
            <w:top w:val="none" w:sz="0" w:space="0" w:color="auto"/>
            <w:left w:val="none" w:sz="0" w:space="0" w:color="auto"/>
            <w:bottom w:val="none" w:sz="0" w:space="0" w:color="auto"/>
            <w:right w:val="none" w:sz="0" w:space="0" w:color="auto"/>
          </w:divBdr>
        </w:div>
        <w:div w:id="1126310875">
          <w:marLeft w:val="640"/>
          <w:marRight w:val="0"/>
          <w:marTop w:val="0"/>
          <w:marBottom w:val="0"/>
          <w:divBdr>
            <w:top w:val="none" w:sz="0" w:space="0" w:color="auto"/>
            <w:left w:val="none" w:sz="0" w:space="0" w:color="auto"/>
            <w:bottom w:val="none" w:sz="0" w:space="0" w:color="auto"/>
            <w:right w:val="none" w:sz="0" w:space="0" w:color="auto"/>
          </w:divBdr>
        </w:div>
        <w:div w:id="1516722684">
          <w:marLeft w:val="640"/>
          <w:marRight w:val="0"/>
          <w:marTop w:val="0"/>
          <w:marBottom w:val="0"/>
          <w:divBdr>
            <w:top w:val="none" w:sz="0" w:space="0" w:color="auto"/>
            <w:left w:val="none" w:sz="0" w:space="0" w:color="auto"/>
            <w:bottom w:val="none" w:sz="0" w:space="0" w:color="auto"/>
            <w:right w:val="none" w:sz="0" w:space="0" w:color="auto"/>
          </w:divBdr>
        </w:div>
        <w:div w:id="1509447813">
          <w:marLeft w:val="640"/>
          <w:marRight w:val="0"/>
          <w:marTop w:val="0"/>
          <w:marBottom w:val="0"/>
          <w:divBdr>
            <w:top w:val="none" w:sz="0" w:space="0" w:color="auto"/>
            <w:left w:val="none" w:sz="0" w:space="0" w:color="auto"/>
            <w:bottom w:val="none" w:sz="0" w:space="0" w:color="auto"/>
            <w:right w:val="none" w:sz="0" w:space="0" w:color="auto"/>
          </w:divBdr>
        </w:div>
        <w:div w:id="568662144">
          <w:marLeft w:val="640"/>
          <w:marRight w:val="0"/>
          <w:marTop w:val="0"/>
          <w:marBottom w:val="0"/>
          <w:divBdr>
            <w:top w:val="none" w:sz="0" w:space="0" w:color="auto"/>
            <w:left w:val="none" w:sz="0" w:space="0" w:color="auto"/>
            <w:bottom w:val="none" w:sz="0" w:space="0" w:color="auto"/>
            <w:right w:val="none" w:sz="0" w:space="0" w:color="auto"/>
          </w:divBdr>
        </w:div>
        <w:div w:id="1108962537">
          <w:marLeft w:val="640"/>
          <w:marRight w:val="0"/>
          <w:marTop w:val="0"/>
          <w:marBottom w:val="0"/>
          <w:divBdr>
            <w:top w:val="none" w:sz="0" w:space="0" w:color="auto"/>
            <w:left w:val="none" w:sz="0" w:space="0" w:color="auto"/>
            <w:bottom w:val="none" w:sz="0" w:space="0" w:color="auto"/>
            <w:right w:val="none" w:sz="0" w:space="0" w:color="auto"/>
          </w:divBdr>
        </w:div>
        <w:div w:id="861282951">
          <w:marLeft w:val="640"/>
          <w:marRight w:val="0"/>
          <w:marTop w:val="0"/>
          <w:marBottom w:val="0"/>
          <w:divBdr>
            <w:top w:val="none" w:sz="0" w:space="0" w:color="auto"/>
            <w:left w:val="none" w:sz="0" w:space="0" w:color="auto"/>
            <w:bottom w:val="none" w:sz="0" w:space="0" w:color="auto"/>
            <w:right w:val="none" w:sz="0" w:space="0" w:color="auto"/>
          </w:divBdr>
        </w:div>
        <w:div w:id="1817602056">
          <w:marLeft w:val="640"/>
          <w:marRight w:val="0"/>
          <w:marTop w:val="0"/>
          <w:marBottom w:val="0"/>
          <w:divBdr>
            <w:top w:val="none" w:sz="0" w:space="0" w:color="auto"/>
            <w:left w:val="none" w:sz="0" w:space="0" w:color="auto"/>
            <w:bottom w:val="none" w:sz="0" w:space="0" w:color="auto"/>
            <w:right w:val="none" w:sz="0" w:space="0" w:color="auto"/>
          </w:divBdr>
        </w:div>
        <w:div w:id="938484600">
          <w:marLeft w:val="640"/>
          <w:marRight w:val="0"/>
          <w:marTop w:val="0"/>
          <w:marBottom w:val="0"/>
          <w:divBdr>
            <w:top w:val="none" w:sz="0" w:space="0" w:color="auto"/>
            <w:left w:val="none" w:sz="0" w:space="0" w:color="auto"/>
            <w:bottom w:val="none" w:sz="0" w:space="0" w:color="auto"/>
            <w:right w:val="none" w:sz="0" w:space="0" w:color="auto"/>
          </w:divBdr>
        </w:div>
        <w:div w:id="649870561">
          <w:marLeft w:val="640"/>
          <w:marRight w:val="0"/>
          <w:marTop w:val="0"/>
          <w:marBottom w:val="0"/>
          <w:divBdr>
            <w:top w:val="none" w:sz="0" w:space="0" w:color="auto"/>
            <w:left w:val="none" w:sz="0" w:space="0" w:color="auto"/>
            <w:bottom w:val="none" w:sz="0" w:space="0" w:color="auto"/>
            <w:right w:val="none" w:sz="0" w:space="0" w:color="auto"/>
          </w:divBdr>
        </w:div>
        <w:div w:id="1962759849">
          <w:marLeft w:val="640"/>
          <w:marRight w:val="0"/>
          <w:marTop w:val="0"/>
          <w:marBottom w:val="0"/>
          <w:divBdr>
            <w:top w:val="none" w:sz="0" w:space="0" w:color="auto"/>
            <w:left w:val="none" w:sz="0" w:space="0" w:color="auto"/>
            <w:bottom w:val="none" w:sz="0" w:space="0" w:color="auto"/>
            <w:right w:val="none" w:sz="0" w:space="0" w:color="auto"/>
          </w:divBdr>
        </w:div>
        <w:div w:id="215943238">
          <w:marLeft w:val="640"/>
          <w:marRight w:val="0"/>
          <w:marTop w:val="0"/>
          <w:marBottom w:val="0"/>
          <w:divBdr>
            <w:top w:val="none" w:sz="0" w:space="0" w:color="auto"/>
            <w:left w:val="none" w:sz="0" w:space="0" w:color="auto"/>
            <w:bottom w:val="none" w:sz="0" w:space="0" w:color="auto"/>
            <w:right w:val="none" w:sz="0" w:space="0" w:color="auto"/>
          </w:divBdr>
        </w:div>
        <w:div w:id="481046021">
          <w:marLeft w:val="640"/>
          <w:marRight w:val="0"/>
          <w:marTop w:val="0"/>
          <w:marBottom w:val="0"/>
          <w:divBdr>
            <w:top w:val="none" w:sz="0" w:space="0" w:color="auto"/>
            <w:left w:val="none" w:sz="0" w:space="0" w:color="auto"/>
            <w:bottom w:val="none" w:sz="0" w:space="0" w:color="auto"/>
            <w:right w:val="none" w:sz="0" w:space="0" w:color="auto"/>
          </w:divBdr>
        </w:div>
        <w:div w:id="1631207952">
          <w:marLeft w:val="640"/>
          <w:marRight w:val="0"/>
          <w:marTop w:val="0"/>
          <w:marBottom w:val="0"/>
          <w:divBdr>
            <w:top w:val="none" w:sz="0" w:space="0" w:color="auto"/>
            <w:left w:val="none" w:sz="0" w:space="0" w:color="auto"/>
            <w:bottom w:val="none" w:sz="0" w:space="0" w:color="auto"/>
            <w:right w:val="none" w:sz="0" w:space="0" w:color="auto"/>
          </w:divBdr>
        </w:div>
        <w:div w:id="422452366">
          <w:marLeft w:val="640"/>
          <w:marRight w:val="0"/>
          <w:marTop w:val="0"/>
          <w:marBottom w:val="0"/>
          <w:divBdr>
            <w:top w:val="none" w:sz="0" w:space="0" w:color="auto"/>
            <w:left w:val="none" w:sz="0" w:space="0" w:color="auto"/>
            <w:bottom w:val="none" w:sz="0" w:space="0" w:color="auto"/>
            <w:right w:val="none" w:sz="0" w:space="0" w:color="auto"/>
          </w:divBdr>
        </w:div>
        <w:div w:id="1317882636">
          <w:marLeft w:val="640"/>
          <w:marRight w:val="0"/>
          <w:marTop w:val="0"/>
          <w:marBottom w:val="0"/>
          <w:divBdr>
            <w:top w:val="none" w:sz="0" w:space="0" w:color="auto"/>
            <w:left w:val="none" w:sz="0" w:space="0" w:color="auto"/>
            <w:bottom w:val="none" w:sz="0" w:space="0" w:color="auto"/>
            <w:right w:val="none" w:sz="0" w:space="0" w:color="auto"/>
          </w:divBdr>
        </w:div>
        <w:div w:id="6711179">
          <w:marLeft w:val="640"/>
          <w:marRight w:val="0"/>
          <w:marTop w:val="0"/>
          <w:marBottom w:val="0"/>
          <w:divBdr>
            <w:top w:val="none" w:sz="0" w:space="0" w:color="auto"/>
            <w:left w:val="none" w:sz="0" w:space="0" w:color="auto"/>
            <w:bottom w:val="none" w:sz="0" w:space="0" w:color="auto"/>
            <w:right w:val="none" w:sz="0" w:space="0" w:color="auto"/>
          </w:divBdr>
        </w:div>
        <w:div w:id="1967000341">
          <w:marLeft w:val="640"/>
          <w:marRight w:val="0"/>
          <w:marTop w:val="0"/>
          <w:marBottom w:val="0"/>
          <w:divBdr>
            <w:top w:val="none" w:sz="0" w:space="0" w:color="auto"/>
            <w:left w:val="none" w:sz="0" w:space="0" w:color="auto"/>
            <w:bottom w:val="none" w:sz="0" w:space="0" w:color="auto"/>
            <w:right w:val="none" w:sz="0" w:space="0" w:color="auto"/>
          </w:divBdr>
        </w:div>
        <w:div w:id="454057113">
          <w:marLeft w:val="640"/>
          <w:marRight w:val="0"/>
          <w:marTop w:val="0"/>
          <w:marBottom w:val="0"/>
          <w:divBdr>
            <w:top w:val="none" w:sz="0" w:space="0" w:color="auto"/>
            <w:left w:val="none" w:sz="0" w:space="0" w:color="auto"/>
            <w:bottom w:val="none" w:sz="0" w:space="0" w:color="auto"/>
            <w:right w:val="none" w:sz="0" w:space="0" w:color="auto"/>
          </w:divBdr>
        </w:div>
        <w:div w:id="1626425124">
          <w:marLeft w:val="640"/>
          <w:marRight w:val="0"/>
          <w:marTop w:val="0"/>
          <w:marBottom w:val="0"/>
          <w:divBdr>
            <w:top w:val="none" w:sz="0" w:space="0" w:color="auto"/>
            <w:left w:val="none" w:sz="0" w:space="0" w:color="auto"/>
            <w:bottom w:val="none" w:sz="0" w:space="0" w:color="auto"/>
            <w:right w:val="none" w:sz="0" w:space="0" w:color="auto"/>
          </w:divBdr>
        </w:div>
        <w:div w:id="1119035941">
          <w:marLeft w:val="640"/>
          <w:marRight w:val="0"/>
          <w:marTop w:val="0"/>
          <w:marBottom w:val="0"/>
          <w:divBdr>
            <w:top w:val="none" w:sz="0" w:space="0" w:color="auto"/>
            <w:left w:val="none" w:sz="0" w:space="0" w:color="auto"/>
            <w:bottom w:val="none" w:sz="0" w:space="0" w:color="auto"/>
            <w:right w:val="none" w:sz="0" w:space="0" w:color="auto"/>
          </w:divBdr>
        </w:div>
        <w:div w:id="969745060">
          <w:marLeft w:val="640"/>
          <w:marRight w:val="0"/>
          <w:marTop w:val="0"/>
          <w:marBottom w:val="0"/>
          <w:divBdr>
            <w:top w:val="none" w:sz="0" w:space="0" w:color="auto"/>
            <w:left w:val="none" w:sz="0" w:space="0" w:color="auto"/>
            <w:bottom w:val="none" w:sz="0" w:space="0" w:color="auto"/>
            <w:right w:val="none" w:sz="0" w:space="0" w:color="auto"/>
          </w:divBdr>
        </w:div>
        <w:div w:id="420377095">
          <w:marLeft w:val="640"/>
          <w:marRight w:val="0"/>
          <w:marTop w:val="0"/>
          <w:marBottom w:val="0"/>
          <w:divBdr>
            <w:top w:val="none" w:sz="0" w:space="0" w:color="auto"/>
            <w:left w:val="none" w:sz="0" w:space="0" w:color="auto"/>
            <w:bottom w:val="none" w:sz="0" w:space="0" w:color="auto"/>
            <w:right w:val="none" w:sz="0" w:space="0" w:color="auto"/>
          </w:divBdr>
        </w:div>
        <w:div w:id="1182089518">
          <w:marLeft w:val="640"/>
          <w:marRight w:val="0"/>
          <w:marTop w:val="0"/>
          <w:marBottom w:val="0"/>
          <w:divBdr>
            <w:top w:val="none" w:sz="0" w:space="0" w:color="auto"/>
            <w:left w:val="none" w:sz="0" w:space="0" w:color="auto"/>
            <w:bottom w:val="none" w:sz="0" w:space="0" w:color="auto"/>
            <w:right w:val="none" w:sz="0" w:space="0" w:color="auto"/>
          </w:divBdr>
        </w:div>
        <w:div w:id="202905587">
          <w:marLeft w:val="640"/>
          <w:marRight w:val="0"/>
          <w:marTop w:val="0"/>
          <w:marBottom w:val="0"/>
          <w:divBdr>
            <w:top w:val="none" w:sz="0" w:space="0" w:color="auto"/>
            <w:left w:val="none" w:sz="0" w:space="0" w:color="auto"/>
            <w:bottom w:val="none" w:sz="0" w:space="0" w:color="auto"/>
            <w:right w:val="none" w:sz="0" w:space="0" w:color="auto"/>
          </w:divBdr>
        </w:div>
        <w:div w:id="801265467">
          <w:marLeft w:val="640"/>
          <w:marRight w:val="0"/>
          <w:marTop w:val="0"/>
          <w:marBottom w:val="0"/>
          <w:divBdr>
            <w:top w:val="none" w:sz="0" w:space="0" w:color="auto"/>
            <w:left w:val="none" w:sz="0" w:space="0" w:color="auto"/>
            <w:bottom w:val="none" w:sz="0" w:space="0" w:color="auto"/>
            <w:right w:val="none" w:sz="0" w:space="0" w:color="auto"/>
          </w:divBdr>
        </w:div>
        <w:div w:id="212347606">
          <w:marLeft w:val="640"/>
          <w:marRight w:val="0"/>
          <w:marTop w:val="0"/>
          <w:marBottom w:val="0"/>
          <w:divBdr>
            <w:top w:val="none" w:sz="0" w:space="0" w:color="auto"/>
            <w:left w:val="none" w:sz="0" w:space="0" w:color="auto"/>
            <w:bottom w:val="none" w:sz="0" w:space="0" w:color="auto"/>
            <w:right w:val="none" w:sz="0" w:space="0" w:color="auto"/>
          </w:divBdr>
        </w:div>
        <w:div w:id="108933101">
          <w:marLeft w:val="640"/>
          <w:marRight w:val="0"/>
          <w:marTop w:val="0"/>
          <w:marBottom w:val="0"/>
          <w:divBdr>
            <w:top w:val="none" w:sz="0" w:space="0" w:color="auto"/>
            <w:left w:val="none" w:sz="0" w:space="0" w:color="auto"/>
            <w:bottom w:val="none" w:sz="0" w:space="0" w:color="auto"/>
            <w:right w:val="none" w:sz="0" w:space="0" w:color="auto"/>
          </w:divBdr>
        </w:div>
        <w:div w:id="1459835205">
          <w:marLeft w:val="640"/>
          <w:marRight w:val="0"/>
          <w:marTop w:val="0"/>
          <w:marBottom w:val="0"/>
          <w:divBdr>
            <w:top w:val="none" w:sz="0" w:space="0" w:color="auto"/>
            <w:left w:val="none" w:sz="0" w:space="0" w:color="auto"/>
            <w:bottom w:val="none" w:sz="0" w:space="0" w:color="auto"/>
            <w:right w:val="none" w:sz="0" w:space="0" w:color="auto"/>
          </w:divBdr>
        </w:div>
        <w:div w:id="1884168800">
          <w:marLeft w:val="640"/>
          <w:marRight w:val="0"/>
          <w:marTop w:val="0"/>
          <w:marBottom w:val="0"/>
          <w:divBdr>
            <w:top w:val="none" w:sz="0" w:space="0" w:color="auto"/>
            <w:left w:val="none" w:sz="0" w:space="0" w:color="auto"/>
            <w:bottom w:val="none" w:sz="0" w:space="0" w:color="auto"/>
            <w:right w:val="none" w:sz="0" w:space="0" w:color="auto"/>
          </w:divBdr>
        </w:div>
        <w:div w:id="818807221">
          <w:marLeft w:val="640"/>
          <w:marRight w:val="0"/>
          <w:marTop w:val="0"/>
          <w:marBottom w:val="0"/>
          <w:divBdr>
            <w:top w:val="none" w:sz="0" w:space="0" w:color="auto"/>
            <w:left w:val="none" w:sz="0" w:space="0" w:color="auto"/>
            <w:bottom w:val="none" w:sz="0" w:space="0" w:color="auto"/>
            <w:right w:val="none" w:sz="0" w:space="0" w:color="auto"/>
          </w:divBdr>
        </w:div>
        <w:div w:id="1842156704">
          <w:marLeft w:val="640"/>
          <w:marRight w:val="0"/>
          <w:marTop w:val="0"/>
          <w:marBottom w:val="0"/>
          <w:divBdr>
            <w:top w:val="none" w:sz="0" w:space="0" w:color="auto"/>
            <w:left w:val="none" w:sz="0" w:space="0" w:color="auto"/>
            <w:bottom w:val="none" w:sz="0" w:space="0" w:color="auto"/>
            <w:right w:val="none" w:sz="0" w:space="0" w:color="auto"/>
          </w:divBdr>
        </w:div>
        <w:div w:id="373238132">
          <w:marLeft w:val="640"/>
          <w:marRight w:val="0"/>
          <w:marTop w:val="0"/>
          <w:marBottom w:val="0"/>
          <w:divBdr>
            <w:top w:val="none" w:sz="0" w:space="0" w:color="auto"/>
            <w:left w:val="none" w:sz="0" w:space="0" w:color="auto"/>
            <w:bottom w:val="none" w:sz="0" w:space="0" w:color="auto"/>
            <w:right w:val="none" w:sz="0" w:space="0" w:color="auto"/>
          </w:divBdr>
        </w:div>
        <w:div w:id="1400446557">
          <w:marLeft w:val="640"/>
          <w:marRight w:val="0"/>
          <w:marTop w:val="0"/>
          <w:marBottom w:val="0"/>
          <w:divBdr>
            <w:top w:val="none" w:sz="0" w:space="0" w:color="auto"/>
            <w:left w:val="none" w:sz="0" w:space="0" w:color="auto"/>
            <w:bottom w:val="none" w:sz="0" w:space="0" w:color="auto"/>
            <w:right w:val="none" w:sz="0" w:space="0" w:color="auto"/>
          </w:divBdr>
        </w:div>
        <w:div w:id="593441795">
          <w:marLeft w:val="640"/>
          <w:marRight w:val="0"/>
          <w:marTop w:val="0"/>
          <w:marBottom w:val="0"/>
          <w:divBdr>
            <w:top w:val="none" w:sz="0" w:space="0" w:color="auto"/>
            <w:left w:val="none" w:sz="0" w:space="0" w:color="auto"/>
            <w:bottom w:val="none" w:sz="0" w:space="0" w:color="auto"/>
            <w:right w:val="none" w:sz="0" w:space="0" w:color="auto"/>
          </w:divBdr>
        </w:div>
        <w:div w:id="1103114110">
          <w:marLeft w:val="640"/>
          <w:marRight w:val="0"/>
          <w:marTop w:val="0"/>
          <w:marBottom w:val="0"/>
          <w:divBdr>
            <w:top w:val="none" w:sz="0" w:space="0" w:color="auto"/>
            <w:left w:val="none" w:sz="0" w:space="0" w:color="auto"/>
            <w:bottom w:val="none" w:sz="0" w:space="0" w:color="auto"/>
            <w:right w:val="none" w:sz="0" w:space="0" w:color="auto"/>
          </w:divBdr>
        </w:div>
        <w:div w:id="1163357359">
          <w:marLeft w:val="640"/>
          <w:marRight w:val="0"/>
          <w:marTop w:val="0"/>
          <w:marBottom w:val="0"/>
          <w:divBdr>
            <w:top w:val="none" w:sz="0" w:space="0" w:color="auto"/>
            <w:left w:val="none" w:sz="0" w:space="0" w:color="auto"/>
            <w:bottom w:val="none" w:sz="0" w:space="0" w:color="auto"/>
            <w:right w:val="none" w:sz="0" w:space="0" w:color="auto"/>
          </w:divBdr>
        </w:div>
        <w:div w:id="1956400600">
          <w:marLeft w:val="640"/>
          <w:marRight w:val="0"/>
          <w:marTop w:val="0"/>
          <w:marBottom w:val="0"/>
          <w:divBdr>
            <w:top w:val="none" w:sz="0" w:space="0" w:color="auto"/>
            <w:left w:val="none" w:sz="0" w:space="0" w:color="auto"/>
            <w:bottom w:val="none" w:sz="0" w:space="0" w:color="auto"/>
            <w:right w:val="none" w:sz="0" w:space="0" w:color="auto"/>
          </w:divBdr>
        </w:div>
        <w:div w:id="1995261588">
          <w:marLeft w:val="640"/>
          <w:marRight w:val="0"/>
          <w:marTop w:val="0"/>
          <w:marBottom w:val="0"/>
          <w:divBdr>
            <w:top w:val="none" w:sz="0" w:space="0" w:color="auto"/>
            <w:left w:val="none" w:sz="0" w:space="0" w:color="auto"/>
            <w:bottom w:val="none" w:sz="0" w:space="0" w:color="auto"/>
            <w:right w:val="none" w:sz="0" w:space="0" w:color="auto"/>
          </w:divBdr>
        </w:div>
        <w:div w:id="37164671">
          <w:marLeft w:val="640"/>
          <w:marRight w:val="0"/>
          <w:marTop w:val="0"/>
          <w:marBottom w:val="0"/>
          <w:divBdr>
            <w:top w:val="none" w:sz="0" w:space="0" w:color="auto"/>
            <w:left w:val="none" w:sz="0" w:space="0" w:color="auto"/>
            <w:bottom w:val="none" w:sz="0" w:space="0" w:color="auto"/>
            <w:right w:val="none" w:sz="0" w:space="0" w:color="auto"/>
          </w:divBdr>
        </w:div>
        <w:div w:id="1305739434">
          <w:marLeft w:val="640"/>
          <w:marRight w:val="0"/>
          <w:marTop w:val="0"/>
          <w:marBottom w:val="0"/>
          <w:divBdr>
            <w:top w:val="none" w:sz="0" w:space="0" w:color="auto"/>
            <w:left w:val="none" w:sz="0" w:space="0" w:color="auto"/>
            <w:bottom w:val="none" w:sz="0" w:space="0" w:color="auto"/>
            <w:right w:val="none" w:sz="0" w:space="0" w:color="auto"/>
          </w:divBdr>
        </w:div>
        <w:div w:id="45028932">
          <w:marLeft w:val="640"/>
          <w:marRight w:val="0"/>
          <w:marTop w:val="0"/>
          <w:marBottom w:val="0"/>
          <w:divBdr>
            <w:top w:val="none" w:sz="0" w:space="0" w:color="auto"/>
            <w:left w:val="none" w:sz="0" w:space="0" w:color="auto"/>
            <w:bottom w:val="none" w:sz="0" w:space="0" w:color="auto"/>
            <w:right w:val="none" w:sz="0" w:space="0" w:color="auto"/>
          </w:divBdr>
        </w:div>
        <w:div w:id="2100904714">
          <w:marLeft w:val="640"/>
          <w:marRight w:val="0"/>
          <w:marTop w:val="0"/>
          <w:marBottom w:val="0"/>
          <w:divBdr>
            <w:top w:val="none" w:sz="0" w:space="0" w:color="auto"/>
            <w:left w:val="none" w:sz="0" w:space="0" w:color="auto"/>
            <w:bottom w:val="none" w:sz="0" w:space="0" w:color="auto"/>
            <w:right w:val="none" w:sz="0" w:space="0" w:color="auto"/>
          </w:divBdr>
        </w:div>
        <w:div w:id="2031636355">
          <w:marLeft w:val="640"/>
          <w:marRight w:val="0"/>
          <w:marTop w:val="0"/>
          <w:marBottom w:val="0"/>
          <w:divBdr>
            <w:top w:val="none" w:sz="0" w:space="0" w:color="auto"/>
            <w:left w:val="none" w:sz="0" w:space="0" w:color="auto"/>
            <w:bottom w:val="none" w:sz="0" w:space="0" w:color="auto"/>
            <w:right w:val="none" w:sz="0" w:space="0" w:color="auto"/>
          </w:divBdr>
        </w:div>
        <w:div w:id="504829376">
          <w:marLeft w:val="640"/>
          <w:marRight w:val="0"/>
          <w:marTop w:val="0"/>
          <w:marBottom w:val="0"/>
          <w:divBdr>
            <w:top w:val="none" w:sz="0" w:space="0" w:color="auto"/>
            <w:left w:val="none" w:sz="0" w:space="0" w:color="auto"/>
            <w:bottom w:val="none" w:sz="0" w:space="0" w:color="auto"/>
            <w:right w:val="none" w:sz="0" w:space="0" w:color="auto"/>
          </w:divBdr>
        </w:div>
        <w:div w:id="1845440496">
          <w:marLeft w:val="640"/>
          <w:marRight w:val="0"/>
          <w:marTop w:val="0"/>
          <w:marBottom w:val="0"/>
          <w:divBdr>
            <w:top w:val="none" w:sz="0" w:space="0" w:color="auto"/>
            <w:left w:val="none" w:sz="0" w:space="0" w:color="auto"/>
            <w:bottom w:val="none" w:sz="0" w:space="0" w:color="auto"/>
            <w:right w:val="none" w:sz="0" w:space="0" w:color="auto"/>
          </w:divBdr>
        </w:div>
        <w:div w:id="1319573947">
          <w:marLeft w:val="640"/>
          <w:marRight w:val="0"/>
          <w:marTop w:val="0"/>
          <w:marBottom w:val="0"/>
          <w:divBdr>
            <w:top w:val="none" w:sz="0" w:space="0" w:color="auto"/>
            <w:left w:val="none" w:sz="0" w:space="0" w:color="auto"/>
            <w:bottom w:val="none" w:sz="0" w:space="0" w:color="auto"/>
            <w:right w:val="none" w:sz="0" w:space="0" w:color="auto"/>
          </w:divBdr>
        </w:div>
        <w:div w:id="1149319756">
          <w:marLeft w:val="640"/>
          <w:marRight w:val="0"/>
          <w:marTop w:val="0"/>
          <w:marBottom w:val="0"/>
          <w:divBdr>
            <w:top w:val="none" w:sz="0" w:space="0" w:color="auto"/>
            <w:left w:val="none" w:sz="0" w:space="0" w:color="auto"/>
            <w:bottom w:val="none" w:sz="0" w:space="0" w:color="auto"/>
            <w:right w:val="none" w:sz="0" w:space="0" w:color="auto"/>
          </w:divBdr>
        </w:div>
        <w:div w:id="899949599">
          <w:marLeft w:val="640"/>
          <w:marRight w:val="0"/>
          <w:marTop w:val="0"/>
          <w:marBottom w:val="0"/>
          <w:divBdr>
            <w:top w:val="none" w:sz="0" w:space="0" w:color="auto"/>
            <w:left w:val="none" w:sz="0" w:space="0" w:color="auto"/>
            <w:bottom w:val="none" w:sz="0" w:space="0" w:color="auto"/>
            <w:right w:val="none" w:sz="0" w:space="0" w:color="auto"/>
          </w:divBdr>
        </w:div>
        <w:div w:id="642584090">
          <w:marLeft w:val="640"/>
          <w:marRight w:val="0"/>
          <w:marTop w:val="0"/>
          <w:marBottom w:val="0"/>
          <w:divBdr>
            <w:top w:val="none" w:sz="0" w:space="0" w:color="auto"/>
            <w:left w:val="none" w:sz="0" w:space="0" w:color="auto"/>
            <w:bottom w:val="none" w:sz="0" w:space="0" w:color="auto"/>
            <w:right w:val="none" w:sz="0" w:space="0" w:color="auto"/>
          </w:divBdr>
        </w:div>
      </w:divsChild>
    </w:div>
    <w:div w:id="503208435">
      <w:bodyDiv w:val="1"/>
      <w:marLeft w:val="0"/>
      <w:marRight w:val="0"/>
      <w:marTop w:val="0"/>
      <w:marBottom w:val="0"/>
      <w:divBdr>
        <w:top w:val="none" w:sz="0" w:space="0" w:color="auto"/>
        <w:left w:val="none" w:sz="0" w:space="0" w:color="auto"/>
        <w:bottom w:val="none" w:sz="0" w:space="0" w:color="auto"/>
        <w:right w:val="none" w:sz="0" w:space="0" w:color="auto"/>
      </w:divBdr>
    </w:div>
    <w:div w:id="505436514">
      <w:bodyDiv w:val="1"/>
      <w:marLeft w:val="0"/>
      <w:marRight w:val="0"/>
      <w:marTop w:val="0"/>
      <w:marBottom w:val="0"/>
      <w:divBdr>
        <w:top w:val="none" w:sz="0" w:space="0" w:color="auto"/>
        <w:left w:val="none" w:sz="0" w:space="0" w:color="auto"/>
        <w:bottom w:val="none" w:sz="0" w:space="0" w:color="auto"/>
        <w:right w:val="none" w:sz="0" w:space="0" w:color="auto"/>
      </w:divBdr>
      <w:divsChild>
        <w:div w:id="1185947885">
          <w:marLeft w:val="480"/>
          <w:marRight w:val="0"/>
          <w:marTop w:val="0"/>
          <w:marBottom w:val="0"/>
          <w:divBdr>
            <w:top w:val="none" w:sz="0" w:space="0" w:color="auto"/>
            <w:left w:val="none" w:sz="0" w:space="0" w:color="auto"/>
            <w:bottom w:val="none" w:sz="0" w:space="0" w:color="auto"/>
            <w:right w:val="none" w:sz="0" w:space="0" w:color="auto"/>
          </w:divBdr>
        </w:div>
        <w:div w:id="2093888152">
          <w:marLeft w:val="480"/>
          <w:marRight w:val="0"/>
          <w:marTop w:val="0"/>
          <w:marBottom w:val="0"/>
          <w:divBdr>
            <w:top w:val="none" w:sz="0" w:space="0" w:color="auto"/>
            <w:left w:val="none" w:sz="0" w:space="0" w:color="auto"/>
            <w:bottom w:val="none" w:sz="0" w:space="0" w:color="auto"/>
            <w:right w:val="none" w:sz="0" w:space="0" w:color="auto"/>
          </w:divBdr>
        </w:div>
        <w:div w:id="220679148">
          <w:marLeft w:val="480"/>
          <w:marRight w:val="0"/>
          <w:marTop w:val="0"/>
          <w:marBottom w:val="0"/>
          <w:divBdr>
            <w:top w:val="none" w:sz="0" w:space="0" w:color="auto"/>
            <w:left w:val="none" w:sz="0" w:space="0" w:color="auto"/>
            <w:bottom w:val="none" w:sz="0" w:space="0" w:color="auto"/>
            <w:right w:val="none" w:sz="0" w:space="0" w:color="auto"/>
          </w:divBdr>
        </w:div>
        <w:div w:id="2034959204">
          <w:marLeft w:val="480"/>
          <w:marRight w:val="0"/>
          <w:marTop w:val="0"/>
          <w:marBottom w:val="0"/>
          <w:divBdr>
            <w:top w:val="none" w:sz="0" w:space="0" w:color="auto"/>
            <w:left w:val="none" w:sz="0" w:space="0" w:color="auto"/>
            <w:bottom w:val="none" w:sz="0" w:space="0" w:color="auto"/>
            <w:right w:val="none" w:sz="0" w:space="0" w:color="auto"/>
          </w:divBdr>
        </w:div>
        <w:div w:id="691079813">
          <w:marLeft w:val="480"/>
          <w:marRight w:val="0"/>
          <w:marTop w:val="0"/>
          <w:marBottom w:val="0"/>
          <w:divBdr>
            <w:top w:val="none" w:sz="0" w:space="0" w:color="auto"/>
            <w:left w:val="none" w:sz="0" w:space="0" w:color="auto"/>
            <w:bottom w:val="none" w:sz="0" w:space="0" w:color="auto"/>
            <w:right w:val="none" w:sz="0" w:space="0" w:color="auto"/>
          </w:divBdr>
        </w:div>
        <w:div w:id="1333072891">
          <w:marLeft w:val="480"/>
          <w:marRight w:val="0"/>
          <w:marTop w:val="0"/>
          <w:marBottom w:val="0"/>
          <w:divBdr>
            <w:top w:val="none" w:sz="0" w:space="0" w:color="auto"/>
            <w:left w:val="none" w:sz="0" w:space="0" w:color="auto"/>
            <w:bottom w:val="none" w:sz="0" w:space="0" w:color="auto"/>
            <w:right w:val="none" w:sz="0" w:space="0" w:color="auto"/>
          </w:divBdr>
        </w:div>
        <w:div w:id="316030729">
          <w:marLeft w:val="480"/>
          <w:marRight w:val="0"/>
          <w:marTop w:val="0"/>
          <w:marBottom w:val="0"/>
          <w:divBdr>
            <w:top w:val="none" w:sz="0" w:space="0" w:color="auto"/>
            <w:left w:val="none" w:sz="0" w:space="0" w:color="auto"/>
            <w:bottom w:val="none" w:sz="0" w:space="0" w:color="auto"/>
            <w:right w:val="none" w:sz="0" w:space="0" w:color="auto"/>
          </w:divBdr>
        </w:div>
        <w:div w:id="585772058">
          <w:marLeft w:val="480"/>
          <w:marRight w:val="0"/>
          <w:marTop w:val="0"/>
          <w:marBottom w:val="0"/>
          <w:divBdr>
            <w:top w:val="none" w:sz="0" w:space="0" w:color="auto"/>
            <w:left w:val="none" w:sz="0" w:space="0" w:color="auto"/>
            <w:bottom w:val="none" w:sz="0" w:space="0" w:color="auto"/>
            <w:right w:val="none" w:sz="0" w:space="0" w:color="auto"/>
          </w:divBdr>
        </w:div>
        <w:div w:id="1545603815">
          <w:marLeft w:val="480"/>
          <w:marRight w:val="0"/>
          <w:marTop w:val="0"/>
          <w:marBottom w:val="0"/>
          <w:divBdr>
            <w:top w:val="none" w:sz="0" w:space="0" w:color="auto"/>
            <w:left w:val="none" w:sz="0" w:space="0" w:color="auto"/>
            <w:bottom w:val="none" w:sz="0" w:space="0" w:color="auto"/>
            <w:right w:val="none" w:sz="0" w:space="0" w:color="auto"/>
          </w:divBdr>
        </w:div>
        <w:div w:id="1438987260">
          <w:marLeft w:val="480"/>
          <w:marRight w:val="0"/>
          <w:marTop w:val="0"/>
          <w:marBottom w:val="0"/>
          <w:divBdr>
            <w:top w:val="none" w:sz="0" w:space="0" w:color="auto"/>
            <w:left w:val="none" w:sz="0" w:space="0" w:color="auto"/>
            <w:bottom w:val="none" w:sz="0" w:space="0" w:color="auto"/>
            <w:right w:val="none" w:sz="0" w:space="0" w:color="auto"/>
          </w:divBdr>
        </w:div>
        <w:div w:id="988901049">
          <w:marLeft w:val="480"/>
          <w:marRight w:val="0"/>
          <w:marTop w:val="0"/>
          <w:marBottom w:val="0"/>
          <w:divBdr>
            <w:top w:val="none" w:sz="0" w:space="0" w:color="auto"/>
            <w:left w:val="none" w:sz="0" w:space="0" w:color="auto"/>
            <w:bottom w:val="none" w:sz="0" w:space="0" w:color="auto"/>
            <w:right w:val="none" w:sz="0" w:space="0" w:color="auto"/>
          </w:divBdr>
        </w:div>
        <w:div w:id="507136714">
          <w:marLeft w:val="480"/>
          <w:marRight w:val="0"/>
          <w:marTop w:val="0"/>
          <w:marBottom w:val="0"/>
          <w:divBdr>
            <w:top w:val="none" w:sz="0" w:space="0" w:color="auto"/>
            <w:left w:val="none" w:sz="0" w:space="0" w:color="auto"/>
            <w:bottom w:val="none" w:sz="0" w:space="0" w:color="auto"/>
            <w:right w:val="none" w:sz="0" w:space="0" w:color="auto"/>
          </w:divBdr>
        </w:div>
        <w:div w:id="1720201656">
          <w:marLeft w:val="480"/>
          <w:marRight w:val="0"/>
          <w:marTop w:val="0"/>
          <w:marBottom w:val="0"/>
          <w:divBdr>
            <w:top w:val="none" w:sz="0" w:space="0" w:color="auto"/>
            <w:left w:val="none" w:sz="0" w:space="0" w:color="auto"/>
            <w:bottom w:val="none" w:sz="0" w:space="0" w:color="auto"/>
            <w:right w:val="none" w:sz="0" w:space="0" w:color="auto"/>
          </w:divBdr>
        </w:div>
        <w:div w:id="268126498">
          <w:marLeft w:val="480"/>
          <w:marRight w:val="0"/>
          <w:marTop w:val="0"/>
          <w:marBottom w:val="0"/>
          <w:divBdr>
            <w:top w:val="none" w:sz="0" w:space="0" w:color="auto"/>
            <w:left w:val="none" w:sz="0" w:space="0" w:color="auto"/>
            <w:bottom w:val="none" w:sz="0" w:space="0" w:color="auto"/>
            <w:right w:val="none" w:sz="0" w:space="0" w:color="auto"/>
          </w:divBdr>
        </w:div>
        <w:div w:id="259147771">
          <w:marLeft w:val="480"/>
          <w:marRight w:val="0"/>
          <w:marTop w:val="0"/>
          <w:marBottom w:val="0"/>
          <w:divBdr>
            <w:top w:val="none" w:sz="0" w:space="0" w:color="auto"/>
            <w:left w:val="none" w:sz="0" w:space="0" w:color="auto"/>
            <w:bottom w:val="none" w:sz="0" w:space="0" w:color="auto"/>
            <w:right w:val="none" w:sz="0" w:space="0" w:color="auto"/>
          </w:divBdr>
        </w:div>
        <w:div w:id="894504897">
          <w:marLeft w:val="480"/>
          <w:marRight w:val="0"/>
          <w:marTop w:val="0"/>
          <w:marBottom w:val="0"/>
          <w:divBdr>
            <w:top w:val="none" w:sz="0" w:space="0" w:color="auto"/>
            <w:left w:val="none" w:sz="0" w:space="0" w:color="auto"/>
            <w:bottom w:val="none" w:sz="0" w:space="0" w:color="auto"/>
            <w:right w:val="none" w:sz="0" w:space="0" w:color="auto"/>
          </w:divBdr>
        </w:div>
        <w:div w:id="1888255786">
          <w:marLeft w:val="480"/>
          <w:marRight w:val="0"/>
          <w:marTop w:val="0"/>
          <w:marBottom w:val="0"/>
          <w:divBdr>
            <w:top w:val="none" w:sz="0" w:space="0" w:color="auto"/>
            <w:left w:val="none" w:sz="0" w:space="0" w:color="auto"/>
            <w:bottom w:val="none" w:sz="0" w:space="0" w:color="auto"/>
            <w:right w:val="none" w:sz="0" w:space="0" w:color="auto"/>
          </w:divBdr>
        </w:div>
        <w:div w:id="1748918606">
          <w:marLeft w:val="480"/>
          <w:marRight w:val="0"/>
          <w:marTop w:val="0"/>
          <w:marBottom w:val="0"/>
          <w:divBdr>
            <w:top w:val="none" w:sz="0" w:space="0" w:color="auto"/>
            <w:left w:val="none" w:sz="0" w:space="0" w:color="auto"/>
            <w:bottom w:val="none" w:sz="0" w:space="0" w:color="auto"/>
            <w:right w:val="none" w:sz="0" w:space="0" w:color="auto"/>
          </w:divBdr>
        </w:div>
        <w:div w:id="38361005">
          <w:marLeft w:val="480"/>
          <w:marRight w:val="0"/>
          <w:marTop w:val="0"/>
          <w:marBottom w:val="0"/>
          <w:divBdr>
            <w:top w:val="none" w:sz="0" w:space="0" w:color="auto"/>
            <w:left w:val="none" w:sz="0" w:space="0" w:color="auto"/>
            <w:bottom w:val="none" w:sz="0" w:space="0" w:color="auto"/>
            <w:right w:val="none" w:sz="0" w:space="0" w:color="auto"/>
          </w:divBdr>
        </w:div>
        <w:div w:id="704907827">
          <w:marLeft w:val="480"/>
          <w:marRight w:val="0"/>
          <w:marTop w:val="0"/>
          <w:marBottom w:val="0"/>
          <w:divBdr>
            <w:top w:val="none" w:sz="0" w:space="0" w:color="auto"/>
            <w:left w:val="none" w:sz="0" w:space="0" w:color="auto"/>
            <w:bottom w:val="none" w:sz="0" w:space="0" w:color="auto"/>
            <w:right w:val="none" w:sz="0" w:space="0" w:color="auto"/>
          </w:divBdr>
        </w:div>
      </w:divsChild>
    </w:div>
    <w:div w:id="509830761">
      <w:bodyDiv w:val="1"/>
      <w:marLeft w:val="0"/>
      <w:marRight w:val="0"/>
      <w:marTop w:val="0"/>
      <w:marBottom w:val="0"/>
      <w:divBdr>
        <w:top w:val="none" w:sz="0" w:space="0" w:color="auto"/>
        <w:left w:val="none" w:sz="0" w:space="0" w:color="auto"/>
        <w:bottom w:val="none" w:sz="0" w:space="0" w:color="auto"/>
        <w:right w:val="none" w:sz="0" w:space="0" w:color="auto"/>
      </w:divBdr>
    </w:div>
    <w:div w:id="513039706">
      <w:bodyDiv w:val="1"/>
      <w:marLeft w:val="0"/>
      <w:marRight w:val="0"/>
      <w:marTop w:val="0"/>
      <w:marBottom w:val="0"/>
      <w:divBdr>
        <w:top w:val="none" w:sz="0" w:space="0" w:color="auto"/>
        <w:left w:val="none" w:sz="0" w:space="0" w:color="auto"/>
        <w:bottom w:val="none" w:sz="0" w:space="0" w:color="auto"/>
        <w:right w:val="none" w:sz="0" w:space="0" w:color="auto"/>
      </w:divBdr>
    </w:div>
    <w:div w:id="514266809">
      <w:bodyDiv w:val="1"/>
      <w:marLeft w:val="0"/>
      <w:marRight w:val="0"/>
      <w:marTop w:val="0"/>
      <w:marBottom w:val="0"/>
      <w:divBdr>
        <w:top w:val="none" w:sz="0" w:space="0" w:color="auto"/>
        <w:left w:val="none" w:sz="0" w:space="0" w:color="auto"/>
        <w:bottom w:val="none" w:sz="0" w:space="0" w:color="auto"/>
        <w:right w:val="none" w:sz="0" w:space="0" w:color="auto"/>
      </w:divBdr>
    </w:div>
    <w:div w:id="519776518">
      <w:bodyDiv w:val="1"/>
      <w:marLeft w:val="0"/>
      <w:marRight w:val="0"/>
      <w:marTop w:val="0"/>
      <w:marBottom w:val="0"/>
      <w:divBdr>
        <w:top w:val="none" w:sz="0" w:space="0" w:color="auto"/>
        <w:left w:val="none" w:sz="0" w:space="0" w:color="auto"/>
        <w:bottom w:val="none" w:sz="0" w:space="0" w:color="auto"/>
        <w:right w:val="none" w:sz="0" w:space="0" w:color="auto"/>
      </w:divBdr>
    </w:div>
    <w:div w:id="521473617">
      <w:bodyDiv w:val="1"/>
      <w:marLeft w:val="0"/>
      <w:marRight w:val="0"/>
      <w:marTop w:val="0"/>
      <w:marBottom w:val="0"/>
      <w:divBdr>
        <w:top w:val="none" w:sz="0" w:space="0" w:color="auto"/>
        <w:left w:val="none" w:sz="0" w:space="0" w:color="auto"/>
        <w:bottom w:val="none" w:sz="0" w:space="0" w:color="auto"/>
        <w:right w:val="none" w:sz="0" w:space="0" w:color="auto"/>
      </w:divBdr>
      <w:divsChild>
        <w:div w:id="1060788905">
          <w:marLeft w:val="640"/>
          <w:marRight w:val="0"/>
          <w:marTop w:val="0"/>
          <w:marBottom w:val="0"/>
          <w:divBdr>
            <w:top w:val="none" w:sz="0" w:space="0" w:color="auto"/>
            <w:left w:val="none" w:sz="0" w:space="0" w:color="auto"/>
            <w:bottom w:val="none" w:sz="0" w:space="0" w:color="auto"/>
            <w:right w:val="none" w:sz="0" w:space="0" w:color="auto"/>
          </w:divBdr>
        </w:div>
        <w:div w:id="550575174">
          <w:marLeft w:val="640"/>
          <w:marRight w:val="0"/>
          <w:marTop w:val="0"/>
          <w:marBottom w:val="0"/>
          <w:divBdr>
            <w:top w:val="none" w:sz="0" w:space="0" w:color="auto"/>
            <w:left w:val="none" w:sz="0" w:space="0" w:color="auto"/>
            <w:bottom w:val="none" w:sz="0" w:space="0" w:color="auto"/>
            <w:right w:val="none" w:sz="0" w:space="0" w:color="auto"/>
          </w:divBdr>
        </w:div>
        <w:div w:id="1375621049">
          <w:marLeft w:val="640"/>
          <w:marRight w:val="0"/>
          <w:marTop w:val="0"/>
          <w:marBottom w:val="0"/>
          <w:divBdr>
            <w:top w:val="none" w:sz="0" w:space="0" w:color="auto"/>
            <w:left w:val="none" w:sz="0" w:space="0" w:color="auto"/>
            <w:bottom w:val="none" w:sz="0" w:space="0" w:color="auto"/>
            <w:right w:val="none" w:sz="0" w:space="0" w:color="auto"/>
          </w:divBdr>
        </w:div>
        <w:div w:id="567301566">
          <w:marLeft w:val="640"/>
          <w:marRight w:val="0"/>
          <w:marTop w:val="0"/>
          <w:marBottom w:val="0"/>
          <w:divBdr>
            <w:top w:val="none" w:sz="0" w:space="0" w:color="auto"/>
            <w:left w:val="none" w:sz="0" w:space="0" w:color="auto"/>
            <w:bottom w:val="none" w:sz="0" w:space="0" w:color="auto"/>
            <w:right w:val="none" w:sz="0" w:space="0" w:color="auto"/>
          </w:divBdr>
        </w:div>
        <w:div w:id="765350899">
          <w:marLeft w:val="640"/>
          <w:marRight w:val="0"/>
          <w:marTop w:val="0"/>
          <w:marBottom w:val="0"/>
          <w:divBdr>
            <w:top w:val="none" w:sz="0" w:space="0" w:color="auto"/>
            <w:left w:val="none" w:sz="0" w:space="0" w:color="auto"/>
            <w:bottom w:val="none" w:sz="0" w:space="0" w:color="auto"/>
            <w:right w:val="none" w:sz="0" w:space="0" w:color="auto"/>
          </w:divBdr>
        </w:div>
        <w:div w:id="1614165029">
          <w:marLeft w:val="640"/>
          <w:marRight w:val="0"/>
          <w:marTop w:val="0"/>
          <w:marBottom w:val="0"/>
          <w:divBdr>
            <w:top w:val="none" w:sz="0" w:space="0" w:color="auto"/>
            <w:left w:val="none" w:sz="0" w:space="0" w:color="auto"/>
            <w:bottom w:val="none" w:sz="0" w:space="0" w:color="auto"/>
            <w:right w:val="none" w:sz="0" w:space="0" w:color="auto"/>
          </w:divBdr>
        </w:div>
        <w:div w:id="677851546">
          <w:marLeft w:val="640"/>
          <w:marRight w:val="0"/>
          <w:marTop w:val="0"/>
          <w:marBottom w:val="0"/>
          <w:divBdr>
            <w:top w:val="none" w:sz="0" w:space="0" w:color="auto"/>
            <w:left w:val="none" w:sz="0" w:space="0" w:color="auto"/>
            <w:bottom w:val="none" w:sz="0" w:space="0" w:color="auto"/>
            <w:right w:val="none" w:sz="0" w:space="0" w:color="auto"/>
          </w:divBdr>
        </w:div>
        <w:div w:id="1973628172">
          <w:marLeft w:val="640"/>
          <w:marRight w:val="0"/>
          <w:marTop w:val="0"/>
          <w:marBottom w:val="0"/>
          <w:divBdr>
            <w:top w:val="none" w:sz="0" w:space="0" w:color="auto"/>
            <w:left w:val="none" w:sz="0" w:space="0" w:color="auto"/>
            <w:bottom w:val="none" w:sz="0" w:space="0" w:color="auto"/>
            <w:right w:val="none" w:sz="0" w:space="0" w:color="auto"/>
          </w:divBdr>
        </w:div>
        <w:div w:id="778529839">
          <w:marLeft w:val="640"/>
          <w:marRight w:val="0"/>
          <w:marTop w:val="0"/>
          <w:marBottom w:val="0"/>
          <w:divBdr>
            <w:top w:val="none" w:sz="0" w:space="0" w:color="auto"/>
            <w:left w:val="none" w:sz="0" w:space="0" w:color="auto"/>
            <w:bottom w:val="none" w:sz="0" w:space="0" w:color="auto"/>
            <w:right w:val="none" w:sz="0" w:space="0" w:color="auto"/>
          </w:divBdr>
        </w:div>
        <w:div w:id="1169979921">
          <w:marLeft w:val="640"/>
          <w:marRight w:val="0"/>
          <w:marTop w:val="0"/>
          <w:marBottom w:val="0"/>
          <w:divBdr>
            <w:top w:val="none" w:sz="0" w:space="0" w:color="auto"/>
            <w:left w:val="none" w:sz="0" w:space="0" w:color="auto"/>
            <w:bottom w:val="none" w:sz="0" w:space="0" w:color="auto"/>
            <w:right w:val="none" w:sz="0" w:space="0" w:color="auto"/>
          </w:divBdr>
        </w:div>
        <w:div w:id="829953614">
          <w:marLeft w:val="640"/>
          <w:marRight w:val="0"/>
          <w:marTop w:val="0"/>
          <w:marBottom w:val="0"/>
          <w:divBdr>
            <w:top w:val="none" w:sz="0" w:space="0" w:color="auto"/>
            <w:left w:val="none" w:sz="0" w:space="0" w:color="auto"/>
            <w:bottom w:val="none" w:sz="0" w:space="0" w:color="auto"/>
            <w:right w:val="none" w:sz="0" w:space="0" w:color="auto"/>
          </w:divBdr>
        </w:div>
        <w:div w:id="1052771467">
          <w:marLeft w:val="640"/>
          <w:marRight w:val="0"/>
          <w:marTop w:val="0"/>
          <w:marBottom w:val="0"/>
          <w:divBdr>
            <w:top w:val="none" w:sz="0" w:space="0" w:color="auto"/>
            <w:left w:val="none" w:sz="0" w:space="0" w:color="auto"/>
            <w:bottom w:val="none" w:sz="0" w:space="0" w:color="auto"/>
            <w:right w:val="none" w:sz="0" w:space="0" w:color="auto"/>
          </w:divBdr>
        </w:div>
        <w:div w:id="1920484868">
          <w:marLeft w:val="640"/>
          <w:marRight w:val="0"/>
          <w:marTop w:val="0"/>
          <w:marBottom w:val="0"/>
          <w:divBdr>
            <w:top w:val="none" w:sz="0" w:space="0" w:color="auto"/>
            <w:left w:val="none" w:sz="0" w:space="0" w:color="auto"/>
            <w:bottom w:val="none" w:sz="0" w:space="0" w:color="auto"/>
            <w:right w:val="none" w:sz="0" w:space="0" w:color="auto"/>
          </w:divBdr>
        </w:div>
        <w:div w:id="1394623618">
          <w:marLeft w:val="640"/>
          <w:marRight w:val="0"/>
          <w:marTop w:val="0"/>
          <w:marBottom w:val="0"/>
          <w:divBdr>
            <w:top w:val="none" w:sz="0" w:space="0" w:color="auto"/>
            <w:left w:val="none" w:sz="0" w:space="0" w:color="auto"/>
            <w:bottom w:val="none" w:sz="0" w:space="0" w:color="auto"/>
            <w:right w:val="none" w:sz="0" w:space="0" w:color="auto"/>
          </w:divBdr>
        </w:div>
        <w:div w:id="2048676489">
          <w:marLeft w:val="640"/>
          <w:marRight w:val="0"/>
          <w:marTop w:val="0"/>
          <w:marBottom w:val="0"/>
          <w:divBdr>
            <w:top w:val="none" w:sz="0" w:space="0" w:color="auto"/>
            <w:left w:val="none" w:sz="0" w:space="0" w:color="auto"/>
            <w:bottom w:val="none" w:sz="0" w:space="0" w:color="auto"/>
            <w:right w:val="none" w:sz="0" w:space="0" w:color="auto"/>
          </w:divBdr>
        </w:div>
        <w:div w:id="1993944679">
          <w:marLeft w:val="640"/>
          <w:marRight w:val="0"/>
          <w:marTop w:val="0"/>
          <w:marBottom w:val="0"/>
          <w:divBdr>
            <w:top w:val="none" w:sz="0" w:space="0" w:color="auto"/>
            <w:left w:val="none" w:sz="0" w:space="0" w:color="auto"/>
            <w:bottom w:val="none" w:sz="0" w:space="0" w:color="auto"/>
            <w:right w:val="none" w:sz="0" w:space="0" w:color="auto"/>
          </w:divBdr>
        </w:div>
        <w:div w:id="2129543639">
          <w:marLeft w:val="640"/>
          <w:marRight w:val="0"/>
          <w:marTop w:val="0"/>
          <w:marBottom w:val="0"/>
          <w:divBdr>
            <w:top w:val="none" w:sz="0" w:space="0" w:color="auto"/>
            <w:left w:val="none" w:sz="0" w:space="0" w:color="auto"/>
            <w:bottom w:val="none" w:sz="0" w:space="0" w:color="auto"/>
            <w:right w:val="none" w:sz="0" w:space="0" w:color="auto"/>
          </w:divBdr>
        </w:div>
        <w:div w:id="1403523529">
          <w:marLeft w:val="640"/>
          <w:marRight w:val="0"/>
          <w:marTop w:val="0"/>
          <w:marBottom w:val="0"/>
          <w:divBdr>
            <w:top w:val="none" w:sz="0" w:space="0" w:color="auto"/>
            <w:left w:val="none" w:sz="0" w:space="0" w:color="auto"/>
            <w:bottom w:val="none" w:sz="0" w:space="0" w:color="auto"/>
            <w:right w:val="none" w:sz="0" w:space="0" w:color="auto"/>
          </w:divBdr>
        </w:div>
        <w:div w:id="15932769">
          <w:marLeft w:val="640"/>
          <w:marRight w:val="0"/>
          <w:marTop w:val="0"/>
          <w:marBottom w:val="0"/>
          <w:divBdr>
            <w:top w:val="none" w:sz="0" w:space="0" w:color="auto"/>
            <w:left w:val="none" w:sz="0" w:space="0" w:color="auto"/>
            <w:bottom w:val="none" w:sz="0" w:space="0" w:color="auto"/>
            <w:right w:val="none" w:sz="0" w:space="0" w:color="auto"/>
          </w:divBdr>
        </w:div>
        <w:div w:id="537091090">
          <w:marLeft w:val="640"/>
          <w:marRight w:val="0"/>
          <w:marTop w:val="0"/>
          <w:marBottom w:val="0"/>
          <w:divBdr>
            <w:top w:val="none" w:sz="0" w:space="0" w:color="auto"/>
            <w:left w:val="none" w:sz="0" w:space="0" w:color="auto"/>
            <w:bottom w:val="none" w:sz="0" w:space="0" w:color="auto"/>
            <w:right w:val="none" w:sz="0" w:space="0" w:color="auto"/>
          </w:divBdr>
        </w:div>
        <w:div w:id="1704211646">
          <w:marLeft w:val="640"/>
          <w:marRight w:val="0"/>
          <w:marTop w:val="0"/>
          <w:marBottom w:val="0"/>
          <w:divBdr>
            <w:top w:val="none" w:sz="0" w:space="0" w:color="auto"/>
            <w:left w:val="none" w:sz="0" w:space="0" w:color="auto"/>
            <w:bottom w:val="none" w:sz="0" w:space="0" w:color="auto"/>
            <w:right w:val="none" w:sz="0" w:space="0" w:color="auto"/>
          </w:divBdr>
        </w:div>
        <w:div w:id="1370446464">
          <w:marLeft w:val="640"/>
          <w:marRight w:val="0"/>
          <w:marTop w:val="0"/>
          <w:marBottom w:val="0"/>
          <w:divBdr>
            <w:top w:val="none" w:sz="0" w:space="0" w:color="auto"/>
            <w:left w:val="none" w:sz="0" w:space="0" w:color="auto"/>
            <w:bottom w:val="none" w:sz="0" w:space="0" w:color="auto"/>
            <w:right w:val="none" w:sz="0" w:space="0" w:color="auto"/>
          </w:divBdr>
        </w:div>
        <w:div w:id="16465895">
          <w:marLeft w:val="640"/>
          <w:marRight w:val="0"/>
          <w:marTop w:val="0"/>
          <w:marBottom w:val="0"/>
          <w:divBdr>
            <w:top w:val="none" w:sz="0" w:space="0" w:color="auto"/>
            <w:left w:val="none" w:sz="0" w:space="0" w:color="auto"/>
            <w:bottom w:val="none" w:sz="0" w:space="0" w:color="auto"/>
            <w:right w:val="none" w:sz="0" w:space="0" w:color="auto"/>
          </w:divBdr>
        </w:div>
        <w:div w:id="1747915572">
          <w:marLeft w:val="640"/>
          <w:marRight w:val="0"/>
          <w:marTop w:val="0"/>
          <w:marBottom w:val="0"/>
          <w:divBdr>
            <w:top w:val="none" w:sz="0" w:space="0" w:color="auto"/>
            <w:left w:val="none" w:sz="0" w:space="0" w:color="auto"/>
            <w:bottom w:val="none" w:sz="0" w:space="0" w:color="auto"/>
            <w:right w:val="none" w:sz="0" w:space="0" w:color="auto"/>
          </w:divBdr>
        </w:div>
        <w:div w:id="2109303885">
          <w:marLeft w:val="640"/>
          <w:marRight w:val="0"/>
          <w:marTop w:val="0"/>
          <w:marBottom w:val="0"/>
          <w:divBdr>
            <w:top w:val="none" w:sz="0" w:space="0" w:color="auto"/>
            <w:left w:val="none" w:sz="0" w:space="0" w:color="auto"/>
            <w:bottom w:val="none" w:sz="0" w:space="0" w:color="auto"/>
            <w:right w:val="none" w:sz="0" w:space="0" w:color="auto"/>
          </w:divBdr>
        </w:div>
        <w:div w:id="755983784">
          <w:marLeft w:val="640"/>
          <w:marRight w:val="0"/>
          <w:marTop w:val="0"/>
          <w:marBottom w:val="0"/>
          <w:divBdr>
            <w:top w:val="none" w:sz="0" w:space="0" w:color="auto"/>
            <w:left w:val="none" w:sz="0" w:space="0" w:color="auto"/>
            <w:bottom w:val="none" w:sz="0" w:space="0" w:color="auto"/>
            <w:right w:val="none" w:sz="0" w:space="0" w:color="auto"/>
          </w:divBdr>
        </w:div>
        <w:div w:id="1051614453">
          <w:marLeft w:val="640"/>
          <w:marRight w:val="0"/>
          <w:marTop w:val="0"/>
          <w:marBottom w:val="0"/>
          <w:divBdr>
            <w:top w:val="none" w:sz="0" w:space="0" w:color="auto"/>
            <w:left w:val="none" w:sz="0" w:space="0" w:color="auto"/>
            <w:bottom w:val="none" w:sz="0" w:space="0" w:color="auto"/>
            <w:right w:val="none" w:sz="0" w:space="0" w:color="auto"/>
          </w:divBdr>
        </w:div>
        <w:div w:id="172187567">
          <w:marLeft w:val="640"/>
          <w:marRight w:val="0"/>
          <w:marTop w:val="0"/>
          <w:marBottom w:val="0"/>
          <w:divBdr>
            <w:top w:val="none" w:sz="0" w:space="0" w:color="auto"/>
            <w:left w:val="none" w:sz="0" w:space="0" w:color="auto"/>
            <w:bottom w:val="none" w:sz="0" w:space="0" w:color="auto"/>
            <w:right w:val="none" w:sz="0" w:space="0" w:color="auto"/>
          </w:divBdr>
        </w:div>
        <w:div w:id="1274481746">
          <w:marLeft w:val="640"/>
          <w:marRight w:val="0"/>
          <w:marTop w:val="0"/>
          <w:marBottom w:val="0"/>
          <w:divBdr>
            <w:top w:val="none" w:sz="0" w:space="0" w:color="auto"/>
            <w:left w:val="none" w:sz="0" w:space="0" w:color="auto"/>
            <w:bottom w:val="none" w:sz="0" w:space="0" w:color="auto"/>
            <w:right w:val="none" w:sz="0" w:space="0" w:color="auto"/>
          </w:divBdr>
        </w:div>
        <w:div w:id="1833908424">
          <w:marLeft w:val="640"/>
          <w:marRight w:val="0"/>
          <w:marTop w:val="0"/>
          <w:marBottom w:val="0"/>
          <w:divBdr>
            <w:top w:val="none" w:sz="0" w:space="0" w:color="auto"/>
            <w:left w:val="none" w:sz="0" w:space="0" w:color="auto"/>
            <w:bottom w:val="none" w:sz="0" w:space="0" w:color="auto"/>
            <w:right w:val="none" w:sz="0" w:space="0" w:color="auto"/>
          </w:divBdr>
        </w:div>
        <w:div w:id="715355929">
          <w:marLeft w:val="640"/>
          <w:marRight w:val="0"/>
          <w:marTop w:val="0"/>
          <w:marBottom w:val="0"/>
          <w:divBdr>
            <w:top w:val="none" w:sz="0" w:space="0" w:color="auto"/>
            <w:left w:val="none" w:sz="0" w:space="0" w:color="auto"/>
            <w:bottom w:val="none" w:sz="0" w:space="0" w:color="auto"/>
            <w:right w:val="none" w:sz="0" w:space="0" w:color="auto"/>
          </w:divBdr>
        </w:div>
        <w:div w:id="886144438">
          <w:marLeft w:val="640"/>
          <w:marRight w:val="0"/>
          <w:marTop w:val="0"/>
          <w:marBottom w:val="0"/>
          <w:divBdr>
            <w:top w:val="none" w:sz="0" w:space="0" w:color="auto"/>
            <w:left w:val="none" w:sz="0" w:space="0" w:color="auto"/>
            <w:bottom w:val="none" w:sz="0" w:space="0" w:color="auto"/>
            <w:right w:val="none" w:sz="0" w:space="0" w:color="auto"/>
          </w:divBdr>
        </w:div>
        <w:div w:id="1053239286">
          <w:marLeft w:val="640"/>
          <w:marRight w:val="0"/>
          <w:marTop w:val="0"/>
          <w:marBottom w:val="0"/>
          <w:divBdr>
            <w:top w:val="none" w:sz="0" w:space="0" w:color="auto"/>
            <w:left w:val="none" w:sz="0" w:space="0" w:color="auto"/>
            <w:bottom w:val="none" w:sz="0" w:space="0" w:color="auto"/>
            <w:right w:val="none" w:sz="0" w:space="0" w:color="auto"/>
          </w:divBdr>
        </w:div>
        <w:div w:id="80030398">
          <w:marLeft w:val="640"/>
          <w:marRight w:val="0"/>
          <w:marTop w:val="0"/>
          <w:marBottom w:val="0"/>
          <w:divBdr>
            <w:top w:val="none" w:sz="0" w:space="0" w:color="auto"/>
            <w:left w:val="none" w:sz="0" w:space="0" w:color="auto"/>
            <w:bottom w:val="none" w:sz="0" w:space="0" w:color="auto"/>
            <w:right w:val="none" w:sz="0" w:space="0" w:color="auto"/>
          </w:divBdr>
        </w:div>
        <w:div w:id="2096200590">
          <w:marLeft w:val="640"/>
          <w:marRight w:val="0"/>
          <w:marTop w:val="0"/>
          <w:marBottom w:val="0"/>
          <w:divBdr>
            <w:top w:val="none" w:sz="0" w:space="0" w:color="auto"/>
            <w:left w:val="none" w:sz="0" w:space="0" w:color="auto"/>
            <w:bottom w:val="none" w:sz="0" w:space="0" w:color="auto"/>
            <w:right w:val="none" w:sz="0" w:space="0" w:color="auto"/>
          </w:divBdr>
        </w:div>
        <w:div w:id="1387335262">
          <w:marLeft w:val="640"/>
          <w:marRight w:val="0"/>
          <w:marTop w:val="0"/>
          <w:marBottom w:val="0"/>
          <w:divBdr>
            <w:top w:val="none" w:sz="0" w:space="0" w:color="auto"/>
            <w:left w:val="none" w:sz="0" w:space="0" w:color="auto"/>
            <w:bottom w:val="none" w:sz="0" w:space="0" w:color="auto"/>
            <w:right w:val="none" w:sz="0" w:space="0" w:color="auto"/>
          </w:divBdr>
        </w:div>
        <w:div w:id="700672039">
          <w:marLeft w:val="640"/>
          <w:marRight w:val="0"/>
          <w:marTop w:val="0"/>
          <w:marBottom w:val="0"/>
          <w:divBdr>
            <w:top w:val="none" w:sz="0" w:space="0" w:color="auto"/>
            <w:left w:val="none" w:sz="0" w:space="0" w:color="auto"/>
            <w:bottom w:val="none" w:sz="0" w:space="0" w:color="auto"/>
            <w:right w:val="none" w:sz="0" w:space="0" w:color="auto"/>
          </w:divBdr>
        </w:div>
        <w:div w:id="130564115">
          <w:marLeft w:val="640"/>
          <w:marRight w:val="0"/>
          <w:marTop w:val="0"/>
          <w:marBottom w:val="0"/>
          <w:divBdr>
            <w:top w:val="none" w:sz="0" w:space="0" w:color="auto"/>
            <w:left w:val="none" w:sz="0" w:space="0" w:color="auto"/>
            <w:bottom w:val="none" w:sz="0" w:space="0" w:color="auto"/>
            <w:right w:val="none" w:sz="0" w:space="0" w:color="auto"/>
          </w:divBdr>
        </w:div>
        <w:div w:id="410465666">
          <w:marLeft w:val="640"/>
          <w:marRight w:val="0"/>
          <w:marTop w:val="0"/>
          <w:marBottom w:val="0"/>
          <w:divBdr>
            <w:top w:val="none" w:sz="0" w:space="0" w:color="auto"/>
            <w:left w:val="none" w:sz="0" w:space="0" w:color="auto"/>
            <w:bottom w:val="none" w:sz="0" w:space="0" w:color="auto"/>
            <w:right w:val="none" w:sz="0" w:space="0" w:color="auto"/>
          </w:divBdr>
        </w:div>
        <w:div w:id="501699582">
          <w:marLeft w:val="640"/>
          <w:marRight w:val="0"/>
          <w:marTop w:val="0"/>
          <w:marBottom w:val="0"/>
          <w:divBdr>
            <w:top w:val="none" w:sz="0" w:space="0" w:color="auto"/>
            <w:left w:val="none" w:sz="0" w:space="0" w:color="auto"/>
            <w:bottom w:val="none" w:sz="0" w:space="0" w:color="auto"/>
            <w:right w:val="none" w:sz="0" w:space="0" w:color="auto"/>
          </w:divBdr>
        </w:div>
        <w:div w:id="552428044">
          <w:marLeft w:val="640"/>
          <w:marRight w:val="0"/>
          <w:marTop w:val="0"/>
          <w:marBottom w:val="0"/>
          <w:divBdr>
            <w:top w:val="none" w:sz="0" w:space="0" w:color="auto"/>
            <w:left w:val="none" w:sz="0" w:space="0" w:color="auto"/>
            <w:bottom w:val="none" w:sz="0" w:space="0" w:color="auto"/>
            <w:right w:val="none" w:sz="0" w:space="0" w:color="auto"/>
          </w:divBdr>
        </w:div>
        <w:div w:id="404030447">
          <w:marLeft w:val="640"/>
          <w:marRight w:val="0"/>
          <w:marTop w:val="0"/>
          <w:marBottom w:val="0"/>
          <w:divBdr>
            <w:top w:val="none" w:sz="0" w:space="0" w:color="auto"/>
            <w:left w:val="none" w:sz="0" w:space="0" w:color="auto"/>
            <w:bottom w:val="none" w:sz="0" w:space="0" w:color="auto"/>
            <w:right w:val="none" w:sz="0" w:space="0" w:color="auto"/>
          </w:divBdr>
        </w:div>
        <w:div w:id="1644777480">
          <w:marLeft w:val="640"/>
          <w:marRight w:val="0"/>
          <w:marTop w:val="0"/>
          <w:marBottom w:val="0"/>
          <w:divBdr>
            <w:top w:val="none" w:sz="0" w:space="0" w:color="auto"/>
            <w:left w:val="none" w:sz="0" w:space="0" w:color="auto"/>
            <w:bottom w:val="none" w:sz="0" w:space="0" w:color="auto"/>
            <w:right w:val="none" w:sz="0" w:space="0" w:color="auto"/>
          </w:divBdr>
        </w:div>
        <w:div w:id="2146771935">
          <w:marLeft w:val="640"/>
          <w:marRight w:val="0"/>
          <w:marTop w:val="0"/>
          <w:marBottom w:val="0"/>
          <w:divBdr>
            <w:top w:val="none" w:sz="0" w:space="0" w:color="auto"/>
            <w:left w:val="none" w:sz="0" w:space="0" w:color="auto"/>
            <w:bottom w:val="none" w:sz="0" w:space="0" w:color="auto"/>
            <w:right w:val="none" w:sz="0" w:space="0" w:color="auto"/>
          </w:divBdr>
        </w:div>
        <w:div w:id="1698117364">
          <w:marLeft w:val="640"/>
          <w:marRight w:val="0"/>
          <w:marTop w:val="0"/>
          <w:marBottom w:val="0"/>
          <w:divBdr>
            <w:top w:val="none" w:sz="0" w:space="0" w:color="auto"/>
            <w:left w:val="none" w:sz="0" w:space="0" w:color="auto"/>
            <w:bottom w:val="none" w:sz="0" w:space="0" w:color="auto"/>
            <w:right w:val="none" w:sz="0" w:space="0" w:color="auto"/>
          </w:divBdr>
        </w:div>
        <w:div w:id="1518735679">
          <w:marLeft w:val="640"/>
          <w:marRight w:val="0"/>
          <w:marTop w:val="0"/>
          <w:marBottom w:val="0"/>
          <w:divBdr>
            <w:top w:val="none" w:sz="0" w:space="0" w:color="auto"/>
            <w:left w:val="none" w:sz="0" w:space="0" w:color="auto"/>
            <w:bottom w:val="none" w:sz="0" w:space="0" w:color="auto"/>
            <w:right w:val="none" w:sz="0" w:space="0" w:color="auto"/>
          </w:divBdr>
        </w:div>
        <w:div w:id="489909034">
          <w:marLeft w:val="640"/>
          <w:marRight w:val="0"/>
          <w:marTop w:val="0"/>
          <w:marBottom w:val="0"/>
          <w:divBdr>
            <w:top w:val="none" w:sz="0" w:space="0" w:color="auto"/>
            <w:left w:val="none" w:sz="0" w:space="0" w:color="auto"/>
            <w:bottom w:val="none" w:sz="0" w:space="0" w:color="auto"/>
            <w:right w:val="none" w:sz="0" w:space="0" w:color="auto"/>
          </w:divBdr>
        </w:div>
        <w:div w:id="611479200">
          <w:marLeft w:val="640"/>
          <w:marRight w:val="0"/>
          <w:marTop w:val="0"/>
          <w:marBottom w:val="0"/>
          <w:divBdr>
            <w:top w:val="none" w:sz="0" w:space="0" w:color="auto"/>
            <w:left w:val="none" w:sz="0" w:space="0" w:color="auto"/>
            <w:bottom w:val="none" w:sz="0" w:space="0" w:color="auto"/>
            <w:right w:val="none" w:sz="0" w:space="0" w:color="auto"/>
          </w:divBdr>
        </w:div>
        <w:div w:id="1460303338">
          <w:marLeft w:val="640"/>
          <w:marRight w:val="0"/>
          <w:marTop w:val="0"/>
          <w:marBottom w:val="0"/>
          <w:divBdr>
            <w:top w:val="none" w:sz="0" w:space="0" w:color="auto"/>
            <w:left w:val="none" w:sz="0" w:space="0" w:color="auto"/>
            <w:bottom w:val="none" w:sz="0" w:space="0" w:color="auto"/>
            <w:right w:val="none" w:sz="0" w:space="0" w:color="auto"/>
          </w:divBdr>
        </w:div>
        <w:div w:id="1544638190">
          <w:marLeft w:val="640"/>
          <w:marRight w:val="0"/>
          <w:marTop w:val="0"/>
          <w:marBottom w:val="0"/>
          <w:divBdr>
            <w:top w:val="none" w:sz="0" w:space="0" w:color="auto"/>
            <w:left w:val="none" w:sz="0" w:space="0" w:color="auto"/>
            <w:bottom w:val="none" w:sz="0" w:space="0" w:color="auto"/>
            <w:right w:val="none" w:sz="0" w:space="0" w:color="auto"/>
          </w:divBdr>
        </w:div>
        <w:div w:id="426776205">
          <w:marLeft w:val="640"/>
          <w:marRight w:val="0"/>
          <w:marTop w:val="0"/>
          <w:marBottom w:val="0"/>
          <w:divBdr>
            <w:top w:val="none" w:sz="0" w:space="0" w:color="auto"/>
            <w:left w:val="none" w:sz="0" w:space="0" w:color="auto"/>
            <w:bottom w:val="none" w:sz="0" w:space="0" w:color="auto"/>
            <w:right w:val="none" w:sz="0" w:space="0" w:color="auto"/>
          </w:divBdr>
        </w:div>
        <w:div w:id="2073194756">
          <w:marLeft w:val="640"/>
          <w:marRight w:val="0"/>
          <w:marTop w:val="0"/>
          <w:marBottom w:val="0"/>
          <w:divBdr>
            <w:top w:val="none" w:sz="0" w:space="0" w:color="auto"/>
            <w:left w:val="none" w:sz="0" w:space="0" w:color="auto"/>
            <w:bottom w:val="none" w:sz="0" w:space="0" w:color="auto"/>
            <w:right w:val="none" w:sz="0" w:space="0" w:color="auto"/>
          </w:divBdr>
        </w:div>
        <w:div w:id="1470049208">
          <w:marLeft w:val="640"/>
          <w:marRight w:val="0"/>
          <w:marTop w:val="0"/>
          <w:marBottom w:val="0"/>
          <w:divBdr>
            <w:top w:val="none" w:sz="0" w:space="0" w:color="auto"/>
            <w:left w:val="none" w:sz="0" w:space="0" w:color="auto"/>
            <w:bottom w:val="none" w:sz="0" w:space="0" w:color="auto"/>
            <w:right w:val="none" w:sz="0" w:space="0" w:color="auto"/>
          </w:divBdr>
        </w:div>
        <w:div w:id="1939750277">
          <w:marLeft w:val="640"/>
          <w:marRight w:val="0"/>
          <w:marTop w:val="0"/>
          <w:marBottom w:val="0"/>
          <w:divBdr>
            <w:top w:val="none" w:sz="0" w:space="0" w:color="auto"/>
            <w:left w:val="none" w:sz="0" w:space="0" w:color="auto"/>
            <w:bottom w:val="none" w:sz="0" w:space="0" w:color="auto"/>
            <w:right w:val="none" w:sz="0" w:space="0" w:color="auto"/>
          </w:divBdr>
        </w:div>
        <w:div w:id="541527357">
          <w:marLeft w:val="640"/>
          <w:marRight w:val="0"/>
          <w:marTop w:val="0"/>
          <w:marBottom w:val="0"/>
          <w:divBdr>
            <w:top w:val="none" w:sz="0" w:space="0" w:color="auto"/>
            <w:left w:val="none" w:sz="0" w:space="0" w:color="auto"/>
            <w:bottom w:val="none" w:sz="0" w:space="0" w:color="auto"/>
            <w:right w:val="none" w:sz="0" w:space="0" w:color="auto"/>
          </w:divBdr>
        </w:div>
        <w:div w:id="968977180">
          <w:marLeft w:val="640"/>
          <w:marRight w:val="0"/>
          <w:marTop w:val="0"/>
          <w:marBottom w:val="0"/>
          <w:divBdr>
            <w:top w:val="none" w:sz="0" w:space="0" w:color="auto"/>
            <w:left w:val="none" w:sz="0" w:space="0" w:color="auto"/>
            <w:bottom w:val="none" w:sz="0" w:space="0" w:color="auto"/>
            <w:right w:val="none" w:sz="0" w:space="0" w:color="auto"/>
          </w:divBdr>
        </w:div>
        <w:div w:id="323823895">
          <w:marLeft w:val="640"/>
          <w:marRight w:val="0"/>
          <w:marTop w:val="0"/>
          <w:marBottom w:val="0"/>
          <w:divBdr>
            <w:top w:val="none" w:sz="0" w:space="0" w:color="auto"/>
            <w:left w:val="none" w:sz="0" w:space="0" w:color="auto"/>
            <w:bottom w:val="none" w:sz="0" w:space="0" w:color="auto"/>
            <w:right w:val="none" w:sz="0" w:space="0" w:color="auto"/>
          </w:divBdr>
        </w:div>
        <w:div w:id="1834494537">
          <w:marLeft w:val="640"/>
          <w:marRight w:val="0"/>
          <w:marTop w:val="0"/>
          <w:marBottom w:val="0"/>
          <w:divBdr>
            <w:top w:val="none" w:sz="0" w:space="0" w:color="auto"/>
            <w:left w:val="none" w:sz="0" w:space="0" w:color="auto"/>
            <w:bottom w:val="none" w:sz="0" w:space="0" w:color="auto"/>
            <w:right w:val="none" w:sz="0" w:space="0" w:color="auto"/>
          </w:divBdr>
        </w:div>
        <w:div w:id="1729375752">
          <w:marLeft w:val="640"/>
          <w:marRight w:val="0"/>
          <w:marTop w:val="0"/>
          <w:marBottom w:val="0"/>
          <w:divBdr>
            <w:top w:val="none" w:sz="0" w:space="0" w:color="auto"/>
            <w:left w:val="none" w:sz="0" w:space="0" w:color="auto"/>
            <w:bottom w:val="none" w:sz="0" w:space="0" w:color="auto"/>
            <w:right w:val="none" w:sz="0" w:space="0" w:color="auto"/>
          </w:divBdr>
        </w:div>
        <w:div w:id="1425490560">
          <w:marLeft w:val="640"/>
          <w:marRight w:val="0"/>
          <w:marTop w:val="0"/>
          <w:marBottom w:val="0"/>
          <w:divBdr>
            <w:top w:val="none" w:sz="0" w:space="0" w:color="auto"/>
            <w:left w:val="none" w:sz="0" w:space="0" w:color="auto"/>
            <w:bottom w:val="none" w:sz="0" w:space="0" w:color="auto"/>
            <w:right w:val="none" w:sz="0" w:space="0" w:color="auto"/>
          </w:divBdr>
        </w:div>
        <w:div w:id="912085742">
          <w:marLeft w:val="640"/>
          <w:marRight w:val="0"/>
          <w:marTop w:val="0"/>
          <w:marBottom w:val="0"/>
          <w:divBdr>
            <w:top w:val="none" w:sz="0" w:space="0" w:color="auto"/>
            <w:left w:val="none" w:sz="0" w:space="0" w:color="auto"/>
            <w:bottom w:val="none" w:sz="0" w:space="0" w:color="auto"/>
            <w:right w:val="none" w:sz="0" w:space="0" w:color="auto"/>
          </w:divBdr>
        </w:div>
        <w:div w:id="840582694">
          <w:marLeft w:val="640"/>
          <w:marRight w:val="0"/>
          <w:marTop w:val="0"/>
          <w:marBottom w:val="0"/>
          <w:divBdr>
            <w:top w:val="none" w:sz="0" w:space="0" w:color="auto"/>
            <w:left w:val="none" w:sz="0" w:space="0" w:color="auto"/>
            <w:bottom w:val="none" w:sz="0" w:space="0" w:color="auto"/>
            <w:right w:val="none" w:sz="0" w:space="0" w:color="auto"/>
          </w:divBdr>
        </w:div>
        <w:div w:id="1484614528">
          <w:marLeft w:val="640"/>
          <w:marRight w:val="0"/>
          <w:marTop w:val="0"/>
          <w:marBottom w:val="0"/>
          <w:divBdr>
            <w:top w:val="none" w:sz="0" w:space="0" w:color="auto"/>
            <w:left w:val="none" w:sz="0" w:space="0" w:color="auto"/>
            <w:bottom w:val="none" w:sz="0" w:space="0" w:color="auto"/>
            <w:right w:val="none" w:sz="0" w:space="0" w:color="auto"/>
          </w:divBdr>
        </w:div>
        <w:div w:id="1470438716">
          <w:marLeft w:val="640"/>
          <w:marRight w:val="0"/>
          <w:marTop w:val="0"/>
          <w:marBottom w:val="0"/>
          <w:divBdr>
            <w:top w:val="none" w:sz="0" w:space="0" w:color="auto"/>
            <w:left w:val="none" w:sz="0" w:space="0" w:color="auto"/>
            <w:bottom w:val="none" w:sz="0" w:space="0" w:color="auto"/>
            <w:right w:val="none" w:sz="0" w:space="0" w:color="auto"/>
          </w:divBdr>
        </w:div>
        <w:div w:id="1890072767">
          <w:marLeft w:val="640"/>
          <w:marRight w:val="0"/>
          <w:marTop w:val="0"/>
          <w:marBottom w:val="0"/>
          <w:divBdr>
            <w:top w:val="none" w:sz="0" w:space="0" w:color="auto"/>
            <w:left w:val="none" w:sz="0" w:space="0" w:color="auto"/>
            <w:bottom w:val="none" w:sz="0" w:space="0" w:color="auto"/>
            <w:right w:val="none" w:sz="0" w:space="0" w:color="auto"/>
          </w:divBdr>
        </w:div>
        <w:div w:id="77483626">
          <w:marLeft w:val="640"/>
          <w:marRight w:val="0"/>
          <w:marTop w:val="0"/>
          <w:marBottom w:val="0"/>
          <w:divBdr>
            <w:top w:val="none" w:sz="0" w:space="0" w:color="auto"/>
            <w:left w:val="none" w:sz="0" w:space="0" w:color="auto"/>
            <w:bottom w:val="none" w:sz="0" w:space="0" w:color="auto"/>
            <w:right w:val="none" w:sz="0" w:space="0" w:color="auto"/>
          </w:divBdr>
        </w:div>
        <w:div w:id="805899740">
          <w:marLeft w:val="640"/>
          <w:marRight w:val="0"/>
          <w:marTop w:val="0"/>
          <w:marBottom w:val="0"/>
          <w:divBdr>
            <w:top w:val="none" w:sz="0" w:space="0" w:color="auto"/>
            <w:left w:val="none" w:sz="0" w:space="0" w:color="auto"/>
            <w:bottom w:val="none" w:sz="0" w:space="0" w:color="auto"/>
            <w:right w:val="none" w:sz="0" w:space="0" w:color="auto"/>
          </w:divBdr>
        </w:div>
        <w:div w:id="350030081">
          <w:marLeft w:val="640"/>
          <w:marRight w:val="0"/>
          <w:marTop w:val="0"/>
          <w:marBottom w:val="0"/>
          <w:divBdr>
            <w:top w:val="none" w:sz="0" w:space="0" w:color="auto"/>
            <w:left w:val="none" w:sz="0" w:space="0" w:color="auto"/>
            <w:bottom w:val="none" w:sz="0" w:space="0" w:color="auto"/>
            <w:right w:val="none" w:sz="0" w:space="0" w:color="auto"/>
          </w:divBdr>
        </w:div>
        <w:div w:id="176162944">
          <w:marLeft w:val="640"/>
          <w:marRight w:val="0"/>
          <w:marTop w:val="0"/>
          <w:marBottom w:val="0"/>
          <w:divBdr>
            <w:top w:val="none" w:sz="0" w:space="0" w:color="auto"/>
            <w:left w:val="none" w:sz="0" w:space="0" w:color="auto"/>
            <w:bottom w:val="none" w:sz="0" w:space="0" w:color="auto"/>
            <w:right w:val="none" w:sz="0" w:space="0" w:color="auto"/>
          </w:divBdr>
        </w:div>
        <w:div w:id="1091851071">
          <w:marLeft w:val="640"/>
          <w:marRight w:val="0"/>
          <w:marTop w:val="0"/>
          <w:marBottom w:val="0"/>
          <w:divBdr>
            <w:top w:val="none" w:sz="0" w:space="0" w:color="auto"/>
            <w:left w:val="none" w:sz="0" w:space="0" w:color="auto"/>
            <w:bottom w:val="none" w:sz="0" w:space="0" w:color="auto"/>
            <w:right w:val="none" w:sz="0" w:space="0" w:color="auto"/>
          </w:divBdr>
        </w:div>
        <w:div w:id="299459467">
          <w:marLeft w:val="640"/>
          <w:marRight w:val="0"/>
          <w:marTop w:val="0"/>
          <w:marBottom w:val="0"/>
          <w:divBdr>
            <w:top w:val="none" w:sz="0" w:space="0" w:color="auto"/>
            <w:left w:val="none" w:sz="0" w:space="0" w:color="auto"/>
            <w:bottom w:val="none" w:sz="0" w:space="0" w:color="auto"/>
            <w:right w:val="none" w:sz="0" w:space="0" w:color="auto"/>
          </w:divBdr>
        </w:div>
        <w:div w:id="1612400491">
          <w:marLeft w:val="640"/>
          <w:marRight w:val="0"/>
          <w:marTop w:val="0"/>
          <w:marBottom w:val="0"/>
          <w:divBdr>
            <w:top w:val="none" w:sz="0" w:space="0" w:color="auto"/>
            <w:left w:val="none" w:sz="0" w:space="0" w:color="auto"/>
            <w:bottom w:val="none" w:sz="0" w:space="0" w:color="auto"/>
            <w:right w:val="none" w:sz="0" w:space="0" w:color="auto"/>
          </w:divBdr>
        </w:div>
        <w:div w:id="1984918897">
          <w:marLeft w:val="640"/>
          <w:marRight w:val="0"/>
          <w:marTop w:val="0"/>
          <w:marBottom w:val="0"/>
          <w:divBdr>
            <w:top w:val="none" w:sz="0" w:space="0" w:color="auto"/>
            <w:left w:val="none" w:sz="0" w:space="0" w:color="auto"/>
            <w:bottom w:val="none" w:sz="0" w:space="0" w:color="auto"/>
            <w:right w:val="none" w:sz="0" w:space="0" w:color="auto"/>
          </w:divBdr>
        </w:div>
        <w:div w:id="1437797601">
          <w:marLeft w:val="640"/>
          <w:marRight w:val="0"/>
          <w:marTop w:val="0"/>
          <w:marBottom w:val="0"/>
          <w:divBdr>
            <w:top w:val="none" w:sz="0" w:space="0" w:color="auto"/>
            <w:left w:val="none" w:sz="0" w:space="0" w:color="auto"/>
            <w:bottom w:val="none" w:sz="0" w:space="0" w:color="auto"/>
            <w:right w:val="none" w:sz="0" w:space="0" w:color="auto"/>
          </w:divBdr>
        </w:div>
        <w:div w:id="1210342840">
          <w:marLeft w:val="640"/>
          <w:marRight w:val="0"/>
          <w:marTop w:val="0"/>
          <w:marBottom w:val="0"/>
          <w:divBdr>
            <w:top w:val="none" w:sz="0" w:space="0" w:color="auto"/>
            <w:left w:val="none" w:sz="0" w:space="0" w:color="auto"/>
            <w:bottom w:val="none" w:sz="0" w:space="0" w:color="auto"/>
            <w:right w:val="none" w:sz="0" w:space="0" w:color="auto"/>
          </w:divBdr>
        </w:div>
        <w:div w:id="918947750">
          <w:marLeft w:val="640"/>
          <w:marRight w:val="0"/>
          <w:marTop w:val="0"/>
          <w:marBottom w:val="0"/>
          <w:divBdr>
            <w:top w:val="none" w:sz="0" w:space="0" w:color="auto"/>
            <w:left w:val="none" w:sz="0" w:space="0" w:color="auto"/>
            <w:bottom w:val="none" w:sz="0" w:space="0" w:color="auto"/>
            <w:right w:val="none" w:sz="0" w:space="0" w:color="auto"/>
          </w:divBdr>
        </w:div>
        <w:div w:id="37094751">
          <w:marLeft w:val="640"/>
          <w:marRight w:val="0"/>
          <w:marTop w:val="0"/>
          <w:marBottom w:val="0"/>
          <w:divBdr>
            <w:top w:val="none" w:sz="0" w:space="0" w:color="auto"/>
            <w:left w:val="none" w:sz="0" w:space="0" w:color="auto"/>
            <w:bottom w:val="none" w:sz="0" w:space="0" w:color="auto"/>
            <w:right w:val="none" w:sz="0" w:space="0" w:color="auto"/>
          </w:divBdr>
        </w:div>
        <w:div w:id="1597130388">
          <w:marLeft w:val="640"/>
          <w:marRight w:val="0"/>
          <w:marTop w:val="0"/>
          <w:marBottom w:val="0"/>
          <w:divBdr>
            <w:top w:val="none" w:sz="0" w:space="0" w:color="auto"/>
            <w:left w:val="none" w:sz="0" w:space="0" w:color="auto"/>
            <w:bottom w:val="none" w:sz="0" w:space="0" w:color="auto"/>
            <w:right w:val="none" w:sz="0" w:space="0" w:color="auto"/>
          </w:divBdr>
        </w:div>
        <w:div w:id="164905913">
          <w:marLeft w:val="640"/>
          <w:marRight w:val="0"/>
          <w:marTop w:val="0"/>
          <w:marBottom w:val="0"/>
          <w:divBdr>
            <w:top w:val="none" w:sz="0" w:space="0" w:color="auto"/>
            <w:left w:val="none" w:sz="0" w:space="0" w:color="auto"/>
            <w:bottom w:val="none" w:sz="0" w:space="0" w:color="auto"/>
            <w:right w:val="none" w:sz="0" w:space="0" w:color="auto"/>
          </w:divBdr>
        </w:div>
        <w:div w:id="595407659">
          <w:marLeft w:val="640"/>
          <w:marRight w:val="0"/>
          <w:marTop w:val="0"/>
          <w:marBottom w:val="0"/>
          <w:divBdr>
            <w:top w:val="none" w:sz="0" w:space="0" w:color="auto"/>
            <w:left w:val="none" w:sz="0" w:space="0" w:color="auto"/>
            <w:bottom w:val="none" w:sz="0" w:space="0" w:color="auto"/>
            <w:right w:val="none" w:sz="0" w:space="0" w:color="auto"/>
          </w:divBdr>
        </w:div>
        <w:div w:id="969748166">
          <w:marLeft w:val="640"/>
          <w:marRight w:val="0"/>
          <w:marTop w:val="0"/>
          <w:marBottom w:val="0"/>
          <w:divBdr>
            <w:top w:val="none" w:sz="0" w:space="0" w:color="auto"/>
            <w:left w:val="none" w:sz="0" w:space="0" w:color="auto"/>
            <w:bottom w:val="none" w:sz="0" w:space="0" w:color="auto"/>
            <w:right w:val="none" w:sz="0" w:space="0" w:color="auto"/>
          </w:divBdr>
        </w:div>
        <w:div w:id="358825216">
          <w:marLeft w:val="640"/>
          <w:marRight w:val="0"/>
          <w:marTop w:val="0"/>
          <w:marBottom w:val="0"/>
          <w:divBdr>
            <w:top w:val="none" w:sz="0" w:space="0" w:color="auto"/>
            <w:left w:val="none" w:sz="0" w:space="0" w:color="auto"/>
            <w:bottom w:val="none" w:sz="0" w:space="0" w:color="auto"/>
            <w:right w:val="none" w:sz="0" w:space="0" w:color="auto"/>
          </w:divBdr>
        </w:div>
        <w:div w:id="176043380">
          <w:marLeft w:val="640"/>
          <w:marRight w:val="0"/>
          <w:marTop w:val="0"/>
          <w:marBottom w:val="0"/>
          <w:divBdr>
            <w:top w:val="none" w:sz="0" w:space="0" w:color="auto"/>
            <w:left w:val="none" w:sz="0" w:space="0" w:color="auto"/>
            <w:bottom w:val="none" w:sz="0" w:space="0" w:color="auto"/>
            <w:right w:val="none" w:sz="0" w:space="0" w:color="auto"/>
          </w:divBdr>
        </w:div>
        <w:div w:id="818306575">
          <w:marLeft w:val="640"/>
          <w:marRight w:val="0"/>
          <w:marTop w:val="0"/>
          <w:marBottom w:val="0"/>
          <w:divBdr>
            <w:top w:val="none" w:sz="0" w:space="0" w:color="auto"/>
            <w:left w:val="none" w:sz="0" w:space="0" w:color="auto"/>
            <w:bottom w:val="none" w:sz="0" w:space="0" w:color="auto"/>
            <w:right w:val="none" w:sz="0" w:space="0" w:color="auto"/>
          </w:divBdr>
        </w:div>
        <w:div w:id="478156310">
          <w:marLeft w:val="640"/>
          <w:marRight w:val="0"/>
          <w:marTop w:val="0"/>
          <w:marBottom w:val="0"/>
          <w:divBdr>
            <w:top w:val="none" w:sz="0" w:space="0" w:color="auto"/>
            <w:left w:val="none" w:sz="0" w:space="0" w:color="auto"/>
            <w:bottom w:val="none" w:sz="0" w:space="0" w:color="auto"/>
            <w:right w:val="none" w:sz="0" w:space="0" w:color="auto"/>
          </w:divBdr>
        </w:div>
      </w:divsChild>
    </w:div>
    <w:div w:id="524683803">
      <w:bodyDiv w:val="1"/>
      <w:marLeft w:val="0"/>
      <w:marRight w:val="0"/>
      <w:marTop w:val="0"/>
      <w:marBottom w:val="0"/>
      <w:divBdr>
        <w:top w:val="none" w:sz="0" w:space="0" w:color="auto"/>
        <w:left w:val="none" w:sz="0" w:space="0" w:color="auto"/>
        <w:bottom w:val="none" w:sz="0" w:space="0" w:color="auto"/>
        <w:right w:val="none" w:sz="0" w:space="0" w:color="auto"/>
      </w:divBdr>
    </w:div>
    <w:div w:id="524947816">
      <w:bodyDiv w:val="1"/>
      <w:marLeft w:val="0"/>
      <w:marRight w:val="0"/>
      <w:marTop w:val="0"/>
      <w:marBottom w:val="0"/>
      <w:divBdr>
        <w:top w:val="none" w:sz="0" w:space="0" w:color="auto"/>
        <w:left w:val="none" w:sz="0" w:space="0" w:color="auto"/>
        <w:bottom w:val="none" w:sz="0" w:space="0" w:color="auto"/>
        <w:right w:val="none" w:sz="0" w:space="0" w:color="auto"/>
      </w:divBdr>
    </w:div>
    <w:div w:id="528295196">
      <w:bodyDiv w:val="1"/>
      <w:marLeft w:val="0"/>
      <w:marRight w:val="0"/>
      <w:marTop w:val="0"/>
      <w:marBottom w:val="0"/>
      <w:divBdr>
        <w:top w:val="none" w:sz="0" w:space="0" w:color="auto"/>
        <w:left w:val="none" w:sz="0" w:space="0" w:color="auto"/>
        <w:bottom w:val="none" w:sz="0" w:space="0" w:color="auto"/>
        <w:right w:val="none" w:sz="0" w:space="0" w:color="auto"/>
      </w:divBdr>
      <w:divsChild>
        <w:div w:id="478498024">
          <w:marLeft w:val="640"/>
          <w:marRight w:val="0"/>
          <w:marTop w:val="0"/>
          <w:marBottom w:val="0"/>
          <w:divBdr>
            <w:top w:val="none" w:sz="0" w:space="0" w:color="auto"/>
            <w:left w:val="none" w:sz="0" w:space="0" w:color="auto"/>
            <w:bottom w:val="none" w:sz="0" w:space="0" w:color="auto"/>
            <w:right w:val="none" w:sz="0" w:space="0" w:color="auto"/>
          </w:divBdr>
        </w:div>
        <w:div w:id="599073376">
          <w:marLeft w:val="640"/>
          <w:marRight w:val="0"/>
          <w:marTop w:val="0"/>
          <w:marBottom w:val="0"/>
          <w:divBdr>
            <w:top w:val="none" w:sz="0" w:space="0" w:color="auto"/>
            <w:left w:val="none" w:sz="0" w:space="0" w:color="auto"/>
            <w:bottom w:val="none" w:sz="0" w:space="0" w:color="auto"/>
            <w:right w:val="none" w:sz="0" w:space="0" w:color="auto"/>
          </w:divBdr>
        </w:div>
        <w:div w:id="944389379">
          <w:marLeft w:val="640"/>
          <w:marRight w:val="0"/>
          <w:marTop w:val="0"/>
          <w:marBottom w:val="0"/>
          <w:divBdr>
            <w:top w:val="none" w:sz="0" w:space="0" w:color="auto"/>
            <w:left w:val="none" w:sz="0" w:space="0" w:color="auto"/>
            <w:bottom w:val="none" w:sz="0" w:space="0" w:color="auto"/>
            <w:right w:val="none" w:sz="0" w:space="0" w:color="auto"/>
          </w:divBdr>
        </w:div>
        <w:div w:id="1827552181">
          <w:marLeft w:val="640"/>
          <w:marRight w:val="0"/>
          <w:marTop w:val="0"/>
          <w:marBottom w:val="0"/>
          <w:divBdr>
            <w:top w:val="none" w:sz="0" w:space="0" w:color="auto"/>
            <w:left w:val="none" w:sz="0" w:space="0" w:color="auto"/>
            <w:bottom w:val="none" w:sz="0" w:space="0" w:color="auto"/>
            <w:right w:val="none" w:sz="0" w:space="0" w:color="auto"/>
          </w:divBdr>
        </w:div>
        <w:div w:id="1474758276">
          <w:marLeft w:val="640"/>
          <w:marRight w:val="0"/>
          <w:marTop w:val="0"/>
          <w:marBottom w:val="0"/>
          <w:divBdr>
            <w:top w:val="none" w:sz="0" w:space="0" w:color="auto"/>
            <w:left w:val="none" w:sz="0" w:space="0" w:color="auto"/>
            <w:bottom w:val="none" w:sz="0" w:space="0" w:color="auto"/>
            <w:right w:val="none" w:sz="0" w:space="0" w:color="auto"/>
          </w:divBdr>
        </w:div>
        <w:div w:id="114058845">
          <w:marLeft w:val="640"/>
          <w:marRight w:val="0"/>
          <w:marTop w:val="0"/>
          <w:marBottom w:val="0"/>
          <w:divBdr>
            <w:top w:val="none" w:sz="0" w:space="0" w:color="auto"/>
            <w:left w:val="none" w:sz="0" w:space="0" w:color="auto"/>
            <w:bottom w:val="none" w:sz="0" w:space="0" w:color="auto"/>
            <w:right w:val="none" w:sz="0" w:space="0" w:color="auto"/>
          </w:divBdr>
        </w:div>
        <w:div w:id="1288974153">
          <w:marLeft w:val="640"/>
          <w:marRight w:val="0"/>
          <w:marTop w:val="0"/>
          <w:marBottom w:val="0"/>
          <w:divBdr>
            <w:top w:val="none" w:sz="0" w:space="0" w:color="auto"/>
            <w:left w:val="none" w:sz="0" w:space="0" w:color="auto"/>
            <w:bottom w:val="none" w:sz="0" w:space="0" w:color="auto"/>
            <w:right w:val="none" w:sz="0" w:space="0" w:color="auto"/>
          </w:divBdr>
        </w:div>
        <w:div w:id="709259380">
          <w:marLeft w:val="640"/>
          <w:marRight w:val="0"/>
          <w:marTop w:val="0"/>
          <w:marBottom w:val="0"/>
          <w:divBdr>
            <w:top w:val="none" w:sz="0" w:space="0" w:color="auto"/>
            <w:left w:val="none" w:sz="0" w:space="0" w:color="auto"/>
            <w:bottom w:val="none" w:sz="0" w:space="0" w:color="auto"/>
            <w:right w:val="none" w:sz="0" w:space="0" w:color="auto"/>
          </w:divBdr>
        </w:div>
        <w:div w:id="1035471170">
          <w:marLeft w:val="640"/>
          <w:marRight w:val="0"/>
          <w:marTop w:val="0"/>
          <w:marBottom w:val="0"/>
          <w:divBdr>
            <w:top w:val="none" w:sz="0" w:space="0" w:color="auto"/>
            <w:left w:val="none" w:sz="0" w:space="0" w:color="auto"/>
            <w:bottom w:val="none" w:sz="0" w:space="0" w:color="auto"/>
            <w:right w:val="none" w:sz="0" w:space="0" w:color="auto"/>
          </w:divBdr>
        </w:div>
        <w:div w:id="1860848571">
          <w:marLeft w:val="640"/>
          <w:marRight w:val="0"/>
          <w:marTop w:val="0"/>
          <w:marBottom w:val="0"/>
          <w:divBdr>
            <w:top w:val="none" w:sz="0" w:space="0" w:color="auto"/>
            <w:left w:val="none" w:sz="0" w:space="0" w:color="auto"/>
            <w:bottom w:val="none" w:sz="0" w:space="0" w:color="auto"/>
            <w:right w:val="none" w:sz="0" w:space="0" w:color="auto"/>
          </w:divBdr>
        </w:div>
        <w:div w:id="1609971229">
          <w:marLeft w:val="640"/>
          <w:marRight w:val="0"/>
          <w:marTop w:val="0"/>
          <w:marBottom w:val="0"/>
          <w:divBdr>
            <w:top w:val="none" w:sz="0" w:space="0" w:color="auto"/>
            <w:left w:val="none" w:sz="0" w:space="0" w:color="auto"/>
            <w:bottom w:val="none" w:sz="0" w:space="0" w:color="auto"/>
            <w:right w:val="none" w:sz="0" w:space="0" w:color="auto"/>
          </w:divBdr>
        </w:div>
        <w:div w:id="7877062">
          <w:marLeft w:val="640"/>
          <w:marRight w:val="0"/>
          <w:marTop w:val="0"/>
          <w:marBottom w:val="0"/>
          <w:divBdr>
            <w:top w:val="none" w:sz="0" w:space="0" w:color="auto"/>
            <w:left w:val="none" w:sz="0" w:space="0" w:color="auto"/>
            <w:bottom w:val="none" w:sz="0" w:space="0" w:color="auto"/>
            <w:right w:val="none" w:sz="0" w:space="0" w:color="auto"/>
          </w:divBdr>
        </w:div>
        <w:div w:id="1445805406">
          <w:marLeft w:val="640"/>
          <w:marRight w:val="0"/>
          <w:marTop w:val="0"/>
          <w:marBottom w:val="0"/>
          <w:divBdr>
            <w:top w:val="none" w:sz="0" w:space="0" w:color="auto"/>
            <w:left w:val="none" w:sz="0" w:space="0" w:color="auto"/>
            <w:bottom w:val="none" w:sz="0" w:space="0" w:color="auto"/>
            <w:right w:val="none" w:sz="0" w:space="0" w:color="auto"/>
          </w:divBdr>
        </w:div>
        <w:div w:id="1603224277">
          <w:marLeft w:val="640"/>
          <w:marRight w:val="0"/>
          <w:marTop w:val="0"/>
          <w:marBottom w:val="0"/>
          <w:divBdr>
            <w:top w:val="none" w:sz="0" w:space="0" w:color="auto"/>
            <w:left w:val="none" w:sz="0" w:space="0" w:color="auto"/>
            <w:bottom w:val="none" w:sz="0" w:space="0" w:color="auto"/>
            <w:right w:val="none" w:sz="0" w:space="0" w:color="auto"/>
          </w:divBdr>
        </w:div>
        <w:div w:id="780806362">
          <w:marLeft w:val="640"/>
          <w:marRight w:val="0"/>
          <w:marTop w:val="0"/>
          <w:marBottom w:val="0"/>
          <w:divBdr>
            <w:top w:val="none" w:sz="0" w:space="0" w:color="auto"/>
            <w:left w:val="none" w:sz="0" w:space="0" w:color="auto"/>
            <w:bottom w:val="none" w:sz="0" w:space="0" w:color="auto"/>
            <w:right w:val="none" w:sz="0" w:space="0" w:color="auto"/>
          </w:divBdr>
        </w:div>
        <w:div w:id="1883244826">
          <w:marLeft w:val="640"/>
          <w:marRight w:val="0"/>
          <w:marTop w:val="0"/>
          <w:marBottom w:val="0"/>
          <w:divBdr>
            <w:top w:val="none" w:sz="0" w:space="0" w:color="auto"/>
            <w:left w:val="none" w:sz="0" w:space="0" w:color="auto"/>
            <w:bottom w:val="none" w:sz="0" w:space="0" w:color="auto"/>
            <w:right w:val="none" w:sz="0" w:space="0" w:color="auto"/>
          </w:divBdr>
        </w:div>
        <w:div w:id="1492403645">
          <w:marLeft w:val="640"/>
          <w:marRight w:val="0"/>
          <w:marTop w:val="0"/>
          <w:marBottom w:val="0"/>
          <w:divBdr>
            <w:top w:val="none" w:sz="0" w:space="0" w:color="auto"/>
            <w:left w:val="none" w:sz="0" w:space="0" w:color="auto"/>
            <w:bottom w:val="none" w:sz="0" w:space="0" w:color="auto"/>
            <w:right w:val="none" w:sz="0" w:space="0" w:color="auto"/>
          </w:divBdr>
        </w:div>
        <w:div w:id="1424719231">
          <w:marLeft w:val="640"/>
          <w:marRight w:val="0"/>
          <w:marTop w:val="0"/>
          <w:marBottom w:val="0"/>
          <w:divBdr>
            <w:top w:val="none" w:sz="0" w:space="0" w:color="auto"/>
            <w:left w:val="none" w:sz="0" w:space="0" w:color="auto"/>
            <w:bottom w:val="none" w:sz="0" w:space="0" w:color="auto"/>
            <w:right w:val="none" w:sz="0" w:space="0" w:color="auto"/>
          </w:divBdr>
        </w:div>
        <w:div w:id="1770159287">
          <w:marLeft w:val="640"/>
          <w:marRight w:val="0"/>
          <w:marTop w:val="0"/>
          <w:marBottom w:val="0"/>
          <w:divBdr>
            <w:top w:val="none" w:sz="0" w:space="0" w:color="auto"/>
            <w:left w:val="none" w:sz="0" w:space="0" w:color="auto"/>
            <w:bottom w:val="none" w:sz="0" w:space="0" w:color="auto"/>
            <w:right w:val="none" w:sz="0" w:space="0" w:color="auto"/>
          </w:divBdr>
        </w:div>
        <w:div w:id="1031808546">
          <w:marLeft w:val="640"/>
          <w:marRight w:val="0"/>
          <w:marTop w:val="0"/>
          <w:marBottom w:val="0"/>
          <w:divBdr>
            <w:top w:val="none" w:sz="0" w:space="0" w:color="auto"/>
            <w:left w:val="none" w:sz="0" w:space="0" w:color="auto"/>
            <w:bottom w:val="none" w:sz="0" w:space="0" w:color="auto"/>
            <w:right w:val="none" w:sz="0" w:space="0" w:color="auto"/>
          </w:divBdr>
        </w:div>
        <w:div w:id="882715900">
          <w:marLeft w:val="640"/>
          <w:marRight w:val="0"/>
          <w:marTop w:val="0"/>
          <w:marBottom w:val="0"/>
          <w:divBdr>
            <w:top w:val="none" w:sz="0" w:space="0" w:color="auto"/>
            <w:left w:val="none" w:sz="0" w:space="0" w:color="auto"/>
            <w:bottom w:val="none" w:sz="0" w:space="0" w:color="auto"/>
            <w:right w:val="none" w:sz="0" w:space="0" w:color="auto"/>
          </w:divBdr>
        </w:div>
        <w:div w:id="1655376619">
          <w:marLeft w:val="640"/>
          <w:marRight w:val="0"/>
          <w:marTop w:val="0"/>
          <w:marBottom w:val="0"/>
          <w:divBdr>
            <w:top w:val="none" w:sz="0" w:space="0" w:color="auto"/>
            <w:left w:val="none" w:sz="0" w:space="0" w:color="auto"/>
            <w:bottom w:val="none" w:sz="0" w:space="0" w:color="auto"/>
            <w:right w:val="none" w:sz="0" w:space="0" w:color="auto"/>
          </w:divBdr>
        </w:div>
        <w:div w:id="1661813782">
          <w:marLeft w:val="640"/>
          <w:marRight w:val="0"/>
          <w:marTop w:val="0"/>
          <w:marBottom w:val="0"/>
          <w:divBdr>
            <w:top w:val="none" w:sz="0" w:space="0" w:color="auto"/>
            <w:left w:val="none" w:sz="0" w:space="0" w:color="auto"/>
            <w:bottom w:val="none" w:sz="0" w:space="0" w:color="auto"/>
            <w:right w:val="none" w:sz="0" w:space="0" w:color="auto"/>
          </w:divBdr>
        </w:div>
        <w:div w:id="1981376883">
          <w:marLeft w:val="640"/>
          <w:marRight w:val="0"/>
          <w:marTop w:val="0"/>
          <w:marBottom w:val="0"/>
          <w:divBdr>
            <w:top w:val="none" w:sz="0" w:space="0" w:color="auto"/>
            <w:left w:val="none" w:sz="0" w:space="0" w:color="auto"/>
            <w:bottom w:val="none" w:sz="0" w:space="0" w:color="auto"/>
            <w:right w:val="none" w:sz="0" w:space="0" w:color="auto"/>
          </w:divBdr>
        </w:div>
        <w:div w:id="101457404">
          <w:marLeft w:val="640"/>
          <w:marRight w:val="0"/>
          <w:marTop w:val="0"/>
          <w:marBottom w:val="0"/>
          <w:divBdr>
            <w:top w:val="none" w:sz="0" w:space="0" w:color="auto"/>
            <w:left w:val="none" w:sz="0" w:space="0" w:color="auto"/>
            <w:bottom w:val="none" w:sz="0" w:space="0" w:color="auto"/>
            <w:right w:val="none" w:sz="0" w:space="0" w:color="auto"/>
          </w:divBdr>
        </w:div>
        <w:div w:id="343939083">
          <w:marLeft w:val="640"/>
          <w:marRight w:val="0"/>
          <w:marTop w:val="0"/>
          <w:marBottom w:val="0"/>
          <w:divBdr>
            <w:top w:val="none" w:sz="0" w:space="0" w:color="auto"/>
            <w:left w:val="none" w:sz="0" w:space="0" w:color="auto"/>
            <w:bottom w:val="none" w:sz="0" w:space="0" w:color="auto"/>
            <w:right w:val="none" w:sz="0" w:space="0" w:color="auto"/>
          </w:divBdr>
        </w:div>
        <w:div w:id="1055353983">
          <w:marLeft w:val="640"/>
          <w:marRight w:val="0"/>
          <w:marTop w:val="0"/>
          <w:marBottom w:val="0"/>
          <w:divBdr>
            <w:top w:val="none" w:sz="0" w:space="0" w:color="auto"/>
            <w:left w:val="none" w:sz="0" w:space="0" w:color="auto"/>
            <w:bottom w:val="none" w:sz="0" w:space="0" w:color="auto"/>
            <w:right w:val="none" w:sz="0" w:space="0" w:color="auto"/>
          </w:divBdr>
        </w:div>
        <w:div w:id="311762205">
          <w:marLeft w:val="640"/>
          <w:marRight w:val="0"/>
          <w:marTop w:val="0"/>
          <w:marBottom w:val="0"/>
          <w:divBdr>
            <w:top w:val="none" w:sz="0" w:space="0" w:color="auto"/>
            <w:left w:val="none" w:sz="0" w:space="0" w:color="auto"/>
            <w:bottom w:val="none" w:sz="0" w:space="0" w:color="auto"/>
            <w:right w:val="none" w:sz="0" w:space="0" w:color="auto"/>
          </w:divBdr>
        </w:div>
        <w:div w:id="598366946">
          <w:marLeft w:val="640"/>
          <w:marRight w:val="0"/>
          <w:marTop w:val="0"/>
          <w:marBottom w:val="0"/>
          <w:divBdr>
            <w:top w:val="none" w:sz="0" w:space="0" w:color="auto"/>
            <w:left w:val="none" w:sz="0" w:space="0" w:color="auto"/>
            <w:bottom w:val="none" w:sz="0" w:space="0" w:color="auto"/>
            <w:right w:val="none" w:sz="0" w:space="0" w:color="auto"/>
          </w:divBdr>
        </w:div>
        <w:div w:id="352922854">
          <w:marLeft w:val="640"/>
          <w:marRight w:val="0"/>
          <w:marTop w:val="0"/>
          <w:marBottom w:val="0"/>
          <w:divBdr>
            <w:top w:val="none" w:sz="0" w:space="0" w:color="auto"/>
            <w:left w:val="none" w:sz="0" w:space="0" w:color="auto"/>
            <w:bottom w:val="none" w:sz="0" w:space="0" w:color="auto"/>
            <w:right w:val="none" w:sz="0" w:space="0" w:color="auto"/>
          </w:divBdr>
        </w:div>
        <w:div w:id="659844685">
          <w:marLeft w:val="640"/>
          <w:marRight w:val="0"/>
          <w:marTop w:val="0"/>
          <w:marBottom w:val="0"/>
          <w:divBdr>
            <w:top w:val="none" w:sz="0" w:space="0" w:color="auto"/>
            <w:left w:val="none" w:sz="0" w:space="0" w:color="auto"/>
            <w:bottom w:val="none" w:sz="0" w:space="0" w:color="auto"/>
            <w:right w:val="none" w:sz="0" w:space="0" w:color="auto"/>
          </w:divBdr>
        </w:div>
        <w:div w:id="1600289726">
          <w:marLeft w:val="640"/>
          <w:marRight w:val="0"/>
          <w:marTop w:val="0"/>
          <w:marBottom w:val="0"/>
          <w:divBdr>
            <w:top w:val="none" w:sz="0" w:space="0" w:color="auto"/>
            <w:left w:val="none" w:sz="0" w:space="0" w:color="auto"/>
            <w:bottom w:val="none" w:sz="0" w:space="0" w:color="auto"/>
            <w:right w:val="none" w:sz="0" w:space="0" w:color="auto"/>
          </w:divBdr>
        </w:div>
        <w:div w:id="635528633">
          <w:marLeft w:val="640"/>
          <w:marRight w:val="0"/>
          <w:marTop w:val="0"/>
          <w:marBottom w:val="0"/>
          <w:divBdr>
            <w:top w:val="none" w:sz="0" w:space="0" w:color="auto"/>
            <w:left w:val="none" w:sz="0" w:space="0" w:color="auto"/>
            <w:bottom w:val="none" w:sz="0" w:space="0" w:color="auto"/>
            <w:right w:val="none" w:sz="0" w:space="0" w:color="auto"/>
          </w:divBdr>
        </w:div>
        <w:div w:id="374040116">
          <w:marLeft w:val="640"/>
          <w:marRight w:val="0"/>
          <w:marTop w:val="0"/>
          <w:marBottom w:val="0"/>
          <w:divBdr>
            <w:top w:val="none" w:sz="0" w:space="0" w:color="auto"/>
            <w:left w:val="none" w:sz="0" w:space="0" w:color="auto"/>
            <w:bottom w:val="none" w:sz="0" w:space="0" w:color="auto"/>
            <w:right w:val="none" w:sz="0" w:space="0" w:color="auto"/>
          </w:divBdr>
        </w:div>
        <w:div w:id="709916082">
          <w:marLeft w:val="640"/>
          <w:marRight w:val="0"/>
          <w:marTop w:val="0"/>
          <w:marBottom w:val="0"/>
          <w:divBdr>
            <w:top w:val="none" w:sz="0" w:space="0" w:color="auto"/>
            <w:left w:val="none" w:sz="0" w:space="0" w:color="auto"/>
            <w:bottom w:val="none" w:sz="0" w:space="0" w:color="auto"/>
            <w:right w:val="none" w:sz="0" w:space="0" w:color="auto"/>
          </w:divBdr>
        </w:div>
        <w:div w:id="446235353">
          <w:marLeft w:val="640"/>
          <w:marRight w:val="0"/>
          <w:marTop w:val="0"/>
          <w:marBottom w:val="0"/>
          <w:divBdr>
            <w:top w:val="none" w:sz="0" w:space="0" w:color="auto"/>
            <w:left w:val="none" w:sz="0" w:space="0" w:color="auto"/>
            <w:bottom w:val="none" w:sz="0" w:space="0" w:color="auto"/>
            <w:right w:val="none" w:sz="0" w:space="0" w:color="auto"/>
          </w:divBdr>
        </w:div>
        <w:div w:id="611479905">
          <w:marLeft w:val="640"/>
          <w:marRight w:val="0"/>
          <w:marTop w:val="0"/>
          <w:marBottom w:val="0"/>
          <w:divBdr>
            <w:top w:val="none" w:sz="0" w:space="0" w:color="auto"/>
            <w:left w:val="none" w:sz="0" w:space="0" w:color="auto"/>
            <w:bottom w:val="none" w:sz="0" w:space="0" w:color="auto"/>
            <w:right w:val="none" w:sz="0" w:space="0" w:color="auto"/>
          </w:divBdr>
        </w:div>
        <w:div w:id="420638710">
          <w:marLeft w:val="640"/>
          <w:marRight w:val="0"/>
          <w:marTop w:val="0"/>
          <w:marBottom w:val="0"/>
          <w:divBdr>
            <w:top w:val="none" w:sz="0" w:space="0" w:color="auto"/>
            <w:left w:val="none" w:sz="0" w:space="0" w:color="auto"/>
            <w:bottom w:val="none" w:sz="0" w:space="0" w:color="auto"/>
            <w:right w:val="none" w:sz="0" w:space="0" w:color="auto"/>
          </w:divBdr>
        </w:div>
        <w:div w:id="1453981965">
          <w:marLeft w:val="640"/>
          <w:marRight w:val="0"/>
          <w:marTop w:val="0"/>
          <w:marBottom w:val="0"/>
          <w:divBdr>
            <w:top w:val="none" w:sz="0" w:space="0" w:color="auto"/>
            <w:left w:val="none" w:sz="0" w:space="0" w:color="auto"/>
            <w:bottom w:val="none" w:sz="0" w:space="0" w:color="auto"/>
            <w:right w:val="none" w:sz="0" w:space="0" w:color="auto"/>
          </w:divBdr>
        </w:div>
        <w:div w:id="1778057920">
          <w:marLeft w:val="640"/>
          <w:marRight w:val="0"/>
          <w:marTop w:val="0"/>
          <w:marBottom w:val="0"/>
          <w:divBdr>
            <w:top w:val="none" w:sz="0" w:space="0" w:color="auto"/>
            <w:left w:val="none" w:sz="0" w:space="0" w:color="auto"/>
            <w:bottom w:val="none" w:sz="0" w:space="0" w:color="auto"/>
            <w:right w:val="none" w:sz="0" w:space="0" w:color="auto"/>
          </w:divBdr>
        </w:div>
        <w:div w:id="1649554018">
          <w:marLeft w:val="640"/>
          <w:marRight w:val="0"/>
          <w:marTop w:val="0"/>
          <w:marBottom w:val="0"/>
          <w:divBdr>
            <w:top w:val="none" w:sz="0" w:space="0" w:color="auto"/>
            <w:left w:val="none" w:sz="0" w:space="0" w:color="auto"/>
            <w:bottom w:val="none" w:sz="0" w:space="0" w:color="auto"/>
            <w:right w:val="none" w:sz="0" w:space="0" w:color="auto"/>
          </w:divBdr>
        </w:div>
        <w:div w:id="1528328538">
          <w:marLeft w:val="640"/>
          <w:marRight w:val="0"/>
          <w:marTop w:val="0"/>
          <w:marBottom w:val="0"/>
          <w:divBdr>
            <w:top w:val="none" w:sz="0" w:space="0" w:color="auto"/>
            <w:left w:val="none" w:sz="0" w:space="0" w:color="auto"/>
            <w:bottom w:val="none" w:sz="0" w:space="0" w:color="auto"/>
            <w:right w:val="none" w:sz="0" w:space="0" w:color="auto"/>
          </w:divBdr>
        </w:div>
        <w:div w:id="1309287858">
          <w:marLeft w:val="640"/>
          <w:marRight w:val="0"/>
          <w:marTop w:val="0"/>
          <w:marBottom w:val="0"/>
          <w:divBdr>
            <w:top w:val="none" w:sz="0" w:space="0" w:color="auto"/>
            <w:left w:val="none" w:sz="0" w:space="0" w:color="auto"/>
            <w:bottom w:val="none" w:sz="0" w:space="0" w:color="auto"/>
            <w:right w:val="none" w:sz="0" w:space="0" w:color="auto"/>
          </w:divBdr>
        </w:div>
        <w:div w:id="1588078624">
          <w:marLeft w:val="640"/>
          <w:marRight w:val="0"/>
          <w:marTop w:val="0"/>
          <w:marBottom w:val="0"/>
          <w:divBdr>
            <w:top w:val="none" w:sz="0" w:space="0" w:color="auto"/>
            <w:left w:val="none" w:sz="0" w:space="0" w:color="auto"/>
            <w:bottom w:val="none" w:sz="0" w:space="0" w:color="auto"/>
            <w:right w:val="none" w:sz="0" w:space="0" w:color="auto"/>
          </w:divBdr>
        </w:div>
        <w:div w:id="919098168">
          <w:marLeft w:val="640"/>
          <w:marRight w:val="0"/>
          <w:marTop w:val="0"/>
          <w:marBottom w:val="0"/>
          <w:divBdr>
            <w:top w:val="none" w:sz="0" w:space="0" w:color="auto"/>
            <w:left w:val="none" w:sz="0" w:space="0" w:color="auto"/>
            <w:bottom w:val="none" w:sz="0" w:space="0" w:color="auto"/>
            <w:right w:val="none" w:sz="0" w:space="0" w:color="auto"/>
          </w:divBdr>
        </w:div>
        <w:div w:id="1260211158">
          <w:marLeft w:val="640"/>
          <w:marRight w:val="0"/>
          <w:marTop w:val="0"/>
          <w:marBottom w:val="0"/>
          <w:divBdr>
            <w:top w:val="none" w:sz="0" w:space="0" w:color="auto"/>
            <w:left w:val="none" w:sz="0" w:space="0" w:color="auto"/>
            <w:bottom w:val="none" w:sz="0" w:space="0" w:color="auto"/>
            <w:right w:val="none" w:sz="0" w:space="0" w:color="auto"/>
          </w:divBdr>
        </w:div>
        <w:div w:id="498618437">
          <w:marLeft w:val="640"/>
          <w:marRight w:val="0"/>
          <w:marTop w:val="0"/>
          <w:marBottom w:val="0"/>
          <w:divBdr>
            <w:top w:val="none" w:sz="0" w:space="0" w:color="auto"/>
            <w:left w:val="none" w:sz="0" w:space="0" w:color="auto"/>
            <w:bottom w:val="none" w:sz="0" w:space="0" w:color="auto"/>
            <w:right w:val="none" w:sz="0" w:space="0" w:color="auto"/>
          </w:divBdr>
        </w:div>
        <w:div w:id="599721585">
          <w:marLeft w:val="640"/>
          <w:marRight w:val="0"/>
          <w:marTop w:val="0"/>
          <w:marBottom w:val="0"/>
          <w:divBdr>
            <w:top w:val="none" w:sz="0" w:space="0" w:color="auto"/>
            <w:left w:val="none" w:sz="0" w:space="0" w:color="auto"/>
            <w:bottom w:val="none" w:sz="0" w:space="0" w:color="auto"/>
            <w:right w:val="none" w:sz="0" w:space="0" w:color="auto"/>
          </w:divBdr>
        </w:div>
        <w:div w:id="1196312022">
          <w:marLeft w:val="640"/>
          <w:marRight w:val="0"/>
          <w:marTop w:val="0"/>
          <w:marBottom w:val="0"/>
          <w:divBdr>
            <w:top w:val="none" w:sz="0" w:space="0" w:color="auto"/>
            <w:left w:val="none" w:sz="0" w:space="0" w:color="auto"/>
            <w:bottom w:val="none" w:sz="0" w:space="0" w:color="auto"/>
            <w:right w:val="none" w:sz="0" w:space="0" w:color="auto"/>
          </w:divBdr>
        </w:div>
        <w:div w:id="1549418008">
          <w:marLeft w:val="640"/>
          <w:marRight w:val="0"/>
          <w:marTop w:val="0"/>
          <w:marBottom w:val="0"/>
          <w:divBdr>
            <w:top w:val="none" w:sz="0" w:space="0" w:color="auto"/>
            <w:left w:val="none" w:sz="0" w:space="0" w:color="auto"/>
            <w:bottom w:val="none" w:sz="0" w:space="0" w:color="auto"/>
            <w:right w:val="none" w:sz="0" w:space="0" w:color="auto"/>
          </w:divBdr>
        </w:div>
        <w:div w:id="477503562">
          <w:marLeft w:val="640"/>
          <w:marRight w:val="0"/>
          <w:marTop w:val="0"/>
          <w:marBottom w:val="0"/>
          <w:divBdr>
            <w:top w:val="none" w:sz="0" w:space="0" w:color="auto"/>
            <w:left w:val="none" w:sz="0" w:space="0" w:color="auto"/>
            <w:bottom w:val="none" w:sz="0" w:space="0" w:color="auto"/>
            <w:right w:val="none" w:sz="0" w:space="0" w:color="auto"/>
          </w:divBdr>
        </w:div>
        <w:div w:id="1771077447">
          <w:marLeft w:val="640"/>
          <w:marRight w:val="0"/>
          <w:marTop w:val="0"/>
          <w:marBottom w:val="0"/>
          <w:divBdr>
            <w:top w:val="none" w:sz="0" w:space="0" w:color="auto"/>
            <w:left w:val="none" w:sz="0" w:space="0" w:color="auto"/>
            <w:bottom w:val="none" w:sz="0" w:space="0" w:color="auto"/>
            <w:right w:val="none" w:sz="0" w:space="0" w:color="auto"/>
          </w:divBdr>
        </w:div>
        <w:div w:id="195122876">
          <w:marLeft w:val="640"/>
          <w:marRight w:val="0"/>
          <w:marTop w:val="0"/>
          <w:marBottom w:val="0"/>
          <w:divBdr>
            <w:top w:val="none" w:sz="0" w:space="0" w:color="auto"/>
            <w:left w:val="none" w:sz="0" w:space="0" w:color="auto"/>
            <w:bottom w:val="none" w:sz="0" w:space="0" w:color="auto"/>
            <w:right w:val="none" w:sz="0" w:space="0" w:color="auto"/>
          </w:divBdr>
        </w:div>
        <w:div w:id="1878154172">
          <w:marLeft w:val="640"/>
          <w:marRight w:val="0"/>
          <w:marTop w:val="0"/>
          <w:marBottom w:val="0"/>
          <w:divBdr>
            <w:top w:val="none" w:sz="0" w:space="0" w:color="auto"/>
            <w:left w:val="none" w:sz="0" w:space="0" w:color="auto"/>
            <w:bottom w:val="none" w:sz="0" w:space="0" w:color="auto"/>
            <w:right w:val="none" w:sz="0" w:space="0" w:color="auto"/>
          </w:divBdr>
        </w:div>
        <w:div w:id="485901853">
          <w:marLeft w:val="640"/>
          <w:marRight w:val="0"/>
          <w:marTop w:val="0"/>
          <w:marBottom w:val="0"/>
          <w:divBdr>
            <w:top w:val="none" w:sz="0" w:space="0" w:color="auto"/>
            <w:left w:val="none" w:sz="0" w:space="0" w:color="auto"/>
            <w:bottom w:val="none" w:sz="0" w:space="0" w:color="auto"/>
            <w:right w:val="none" w:sz="0" w:space="0" w:color="auto"/>
          </w:divBdr>
        </w:div>
        <w:div w:id="955253211">
          <w:marLeft w:val="640"/>
          <w:marRight w:val="0"/>
          <w:marTop w:val="0"/>
          <w:marBottom w:val="0"/>
          <w:divBdr>
            <w:top w:val="none" w:sz="0" w:space="0" w:color="auto"/>
            <w:left w:val="none" w:sz="0" w:space="0" w:color="auto"/>
            <w:bottom w:val="none" w:sz="0" w:space="0" w:color="auto"/>
            <w:right w:val="none" w:sz="0" w:space="0" w:color="auto"/>
          </w:divBdr>
        </w:div>
        <w:div w:id="1141310836">
          <w:marLeft w:val="640"/>
          <w:marRight w:val="0"/>
          <w:marTop w:val="0"/>
          <w:marBottom w:val="0"/>
          <w:divBdr>
            <w:top w:val="none" w:sz="0" w:space="0" w:color="auto"/>
            <w:left w:val="none" w:sz="0" w:space="0" w:color="auto"/>
            <w:bottom w:val="none" w:sz="0" w:space="0" w:color="auto"/>
            <w:right w:val="none" w:sz="0" w:space="0" w:color="auto"/>
          </w:divBdr>
        </w:div>
        <w:div w:id="86006366">
          <w:marLeft w:val="640"/>
          <w:marRight w:val="0"/>
          <w:marTop w:val="0"/>
          <w:marBottom w:val="0"/>
          <w:divBdr>
            <w:top w:val="none" w:sz="0" w:space="0" w:color="auto"/>
            <w:left w:val="none" w:sz="0" w:space="0" w:color="auto"/>
            <w:bottom w:val="none" w:sz="0" w:space="0" w:color="auto"/>
            <w:right w:val="none" w:sz="0" w:space="0" w:color="auto"/>
          </w:divBdr>
        </w:div>
        <w:div w:id="190261378">
          <w:marLeft w:val="640"/>
          <w:marRight w:val="0"/>
          <w:marTop w:val="0"/>
          <w:marBottom w:val="0"/>
          <w:divBdr>
            <w:top w:val="none" w:sz="0" w:space="0" w:color="auto"/>
            <w:left w:val="none" w:sz="0" w:space="0" w:color="auto"/>
            <w:bottom w:val="none" w:sz="0" w:space="0" w:color="auto"/>
            <w:right w:val="none" w:sz="0" w:space="0" w:color="auto"/>
          </w:divBdr>
        </w:div>
        <w:div w:id="1534002253">
          <w:marLeft w:val="640"/>
          <w:marRight w:val="0"/>
          <w:marTop w:val="0"/>
          <w:marBottom w:val="0"/>
          <w:divBdr>
            <w:top w:val="none" w:sz="0" w:space="0" w:color="auto"/>
            <w:left w:val="none" w:sz="0" w:space="0" w:color="auto"/>
            <w:bottom w:val="none" w:sz="0" w:space="0" w:color="auto"/>
            <w:right w:val="none" w:sz="0" w:space="0" w:color="auto"/>
          </w:divBdr>
        </w:div>
        <w:div w:id="468285157">
          <w:marLeft w:val="640"/>
          <w:marRight w:val="0"/>
          <w:marTop w:val="0"/>
          <w:marBottom w:val="0"/>
          <w:divBdr>
            <w:top w:val="none" w:sz="0" w:space="0" w:color="auto"/>
            <w:left w:val="none" w:sz="0" w:space="0" w:color="auto"/>
            <w:bottom w:val="none" w:sz="0" w:space="0" w:color="auto"/>
            <w:right w:val="none" w:sz="0" w:space="0" w:color="auto"/>
          </w:divBdr>
        </w:div>
        <w:div w:id="1621574749">
          <w:marLeft w:val="640"/>
          <w:marRight w:val="0"/>
          <w:marTop w:val="0"/>
          <w:marBottom w:val="0"/>
          <w:divBdr>
            <w:top w:val="none" w:sz="0" w:space="0" w:color="auto"/>
            <w:left w:val="none" w:sz="0" w:space="0" w:color="auto"/>
            <w:bottom w:val="none" w:sz="0" w:space="0" w:color="auto"/>
            <w:right w:val="none" w:sz="0" w:space="0" w:color="auto"/>
          </w:divBdr>
        </w:div>
        <w:div w:id="2013099748">
          <w:marLeft w:val="640"/>
          <w:marRight w:val="0"/>
          <w:marTop w:val="0"/>
          <w:marBottom w:val="0"/>
          <w:divBdr>
            <w:top w:val="none" w:sz="0" w:space="0" w:color="auto"/>
            <w:left w:val="none" w:sz="0" w:space="0" w:color="auto"/>
            <w:bottom w:val="none" w:sz="0" w:space="0" w:color="auto"/>
            <w:right w:val="none" w:sz="0" w:space="0" w:color="auto"/>
          </w:divBdr>
        </w:div>
        <w:div w:id="210387739">
          <w:marLeft w:val="640"/>
          <w:marRight w:val="0"/>
          <w:marTop w:val="0"/>
          <w:marBottom w:val="0"/>
          <w:divBdr>
            <w:top w:val="none" w:sz="0" w:space="0" w:color="auto"/>
            <w:left w:val="none" w:sz="0" w:space="0" w:color="auto"/>
            <w:bottom w:val="none" w:sz="0" w:space="0" w:color="auto"/>
            <w:right w:val="none" w:sz="0" w:space="0" w:color="auto"/>
          </w:divBdr>
        </w:div>
        <w:div w:id="2133284432">
          <w:marLeft w:val="640"/>
          <w:marRight w:val="0"/>
          <w:marTop w:val="0"/>
          <w:marBottom w:val="0"/>
          <w:divBdr>
            <w:top w:val="none" w:sz="0" w:space="0" w:color="auto"/>
            <w:left w:val="none" w:sz="0" w:space="0" w:color="auto"/>
            <w:bottom w:val="none" w:sz="0" w:space="0" w:color="auto"/>
            <w:right w:val="none" w:sz="0" w:space="0" w:color="auto"/>
          </w:divBdr>
        </w:div>
        <w:div w:id="1577933011">
          <w:marLeft w:val="640"/>
          <w:marRight w:val="0"/>
          <w:marTop w:val="0"/>
          <w:marBottom w:val="0"/>
          <w:divBdr>
            <w:top w:val="none" w:sz="0" w:space="0" w:color="auto"/>
            <w:left w:val="none" w:sz="0" w:space="0" w:color="auto"/>
            <w:bottom w:val="none" w:sz="0" w:space="0" w:color="auto"/>
            <w:right w:val="none" w:sz="0" w:space="0" w:color="auto"/>
          </w:divBdr>
        </w:div>
        <w:div w:id="2104688928">
          <w:marLeft w:val="640"/>
          <w:marRight w:val="0"/>
          <w:marTop w:val="0"/>
          <w:marBottom w:val="0"/>
          <w:divBdr>
            <w:top w:val="none" w:sz="0" w:space="0" w:color="auto"/>
            <w:left w:val="none" w:sz="0" w:space="0" w:color="auto"/>
            <w:bottom w:val="none" w:sz="0" w:space="0" w:color="auto"/>
            <w:right w:val="none" w:sz="0" w:space="0" w:color="auto"/>
          </w:divBdr>
        </w:div>
        <w:div w:id="515002157">
          <w:marLeft w:val="640"/>
          <w:marRight w:val="0"/>
          <w:marTop w:val="0"/>
          <w:marBottom w:val="0"/>
          <w:divBdr>
            <w:top w:val="none" w:sz="0" w:space="0" w:color="auto"/>
            <w:left w:val="none" w:sz="0" w:space="0" w:color="auto"/>
            <w:bottom w:val="none" w:sz="0" w:space="0" w:color="auto"/>
            <w:right w:val="none" w:sz="0" w:space="0" w:color="auto"/>
          </w:divBdr>
        </w:div>
        <w:div w:id="384841261">
          <w:marLeft w:val="640"/>
          <w:marRight w:val="0"/>
          <w:marTop w:val="0"/>
          <w:marBottom w:val="0"/>
          <w:divBdr>
            <w:top w:val="none" w:sz="0" w:space="0" w:color="auto"/>
            <w:left w:val="none" w:sz="0" w:space="0" w:color="auto"/>
            <w:bottom w:val="none" w:sz="0" w:space="0" w:color="auto"/>
            <w:right w:val="none" w:sz="0" w:space="0" w:color="auto"/>
          </w:divBdr>
        </w:div>
        <w:div w:id="53285466">
          <w:marLeft w:val="640"/>
          <w:marRight w:val="0"/>
          <w:marTop w:val="0"/>
          <w:marBottom w:val="0"/>
          <w:divBdr>
            <w:top w:val="none" w:sz="0" w:space="0" w:color="auto"/>
            <w:left w:val="none" w:sz="0" w:space="0" w:color="auto"/>
            <w:bottom w:val="none" w:sz="0" w:space="0" w:color="auto"/>
            <w:right w:val="none" w:sz="0" w:space="0" w:color="auto"/>
          </w:divBdr>
        </w:div>
        <w:div w:id="738555969">
          <w:marLeft w:val="640"/>
          <w:marRight w:val="0"/>
          <w:marTop w:val="0"/>
          <w:marBottom w:val="0"/>
          <w:divBdr>
            <w:top w:val="none" w:sz="0" w:space="0" w:color="auto"/>
            <w:left w:val="none" w:sz="0" w:space="0" w:color="auto"/>
            <w:bottom w:val="none" w:sz="0" w:space="0" w:color="auto"/>
            <w:right w:val="none" w:sz="0" w:space="0" w:color="auto"/>
          </w:divBdr>
        </w:div>
        <w:div w:id="655766923">
          <w:marLeft w:val="640"/>
          <w:marRight w:val="0"/>
          <w:marTop w:val="0"/>
          <w:marBottom w:val="0"/>
          <w:divBdr>
            <w:top w:val="none" w:sz="0" w:space="0" w:color="auto"/>
            <w:left w:val="none" w:sz="0" w:space="0" w:color="auto"/>
            <w:bottom w:val="none" w:sz="0" w:space="0" w:color="auto"/>
            <w:right w:val="none" w:sz="0" w:space="0" w:color="auto"/>
          </w:divBdr>
        </w:div>
        <w:div w:id="712340544">
          <w:marLeft w:val="640"/>
          <w:marRight w:val="0"/>
          <w:marTop w:val="0"/>
          <w:marBottom w:val="0"/>
          <w:divBdr>
            <w:top w:val="none" w:sz="0" w:space="0" w:color="auto"/>
            <w:left w:val="none" w:sz="0" w:space="0" w:color="auto"/>
            <w:bottom w:val="none" w:sz="0" w:space="0" w:color="auto"/>
            <w:right w:val="none" w:sz="0" w:space="0" w:color="auto"/>
          </w:divBdr>
        </w:div>
        <w:div w:id="929042558">
          <w:marLeft w:val="640"/>
          <w:marRight w:val="0"/>
          <w:marTop w:val="0"/>
          <w:marBottom w:val="0"/>
          <w:divBdr>
            <w:top w:val="none" w:sz="0" w:space="0" w:color="auto"/>
            <w:left w:val="none" w:sz="0" w:space="0" w:color="auto"/>
            <w:bottom w:val="none" w:sz="0" w:space="0" w:color="auto"/>
            <w:right w:val="none" w:sz="0" w:space="0" w:color="auto"/>
          </w:divBdr>
        </w:div>
        <w:div w:id="1122770560">
          <w:marLeft w:val="640"/>
          <w:marRight w:val="0"/>
          <w:marTop w:val="0"/>
          <w:marBottom w:val="0"/>
          <w:divBdr>
            <w:top w:val="none" w:sz="0" w:space="0" w:color="auto"/>
            <w:left w:val="none" w:sz="0" w:space="0" w:color="auto"/>
            <w:bottom w:val="none" w:sz="0" w:space="0" w:color="auto"/>
            <w:right w:val="none" w:sz="0" w:space="0" w:color="auto"/>
          </w:divBdr>
        </w:div>
        <w:div w:id="1732118238">
          <w:marLeft w:val="640"/>
          <w:marRight w:val="0"/>
          <w:marTop w:val="0"/>
          <w:marBottom w:val="0"/>
          <w:divBdr>
            <w:top w:val="none" w:sz="0" w:space="0" w:color="auto"/>
            <w:left w:val="none" w:sz="0" w:space="0" w:color="auto"/>
            <w:bottom w:val="none" w:sz="0" w:space="0" w:color="auto"/>
            <w:right w:val="none" w:sz="0" w:space="0" w:color="auto"/>
          </w:divBdr>
        </w:div>
        <w:div w:id="1669287895">
          <w:marLeft w:val="640"/>
          <w:marRight w:val="0"/>
          <w:marTop w:val="0"/>
          <w:marBottom w:val="0"/>
          <w:divBdr>
            <w:top w:val="none" w:sz="0" w:space="0" w:color="auto"/>
            <w:left w:val="none" w:sz="0" w:space="0" w:color="auto"/>
            <w:bottom w:val="none" w:sz="0" w:space="0" w:color="auto"/>
            <w:right w:val="none" w:sz="0" w:space="0" w:color="auto"/>
          </w:divBdr>
        </w:div>
        <w:div w:id="834342212">
          <w:marLeft w:val="640"/>
          <w:marRight w:val="0"/>
          <w:marTop w:val="0"/>
          <w:marBottom w:val="0"/>
          <w:divBdr>
            <w:top w:val="none" w:sz="0" w:space="0" w:color="auto"/>
            <w:left w:val="none" w:sz="0" w:space="0" w:color="auto"/>
            <w:bottom w:val="none" w:sz="0" w:space="0" w:color="auto"/>
            <w:right w:val="none" w:sz="0" w:space="0" w:color="auto"/>
          </w:divBdr>
        </w:div>
        <w:div w:id="1807163129">
          <w:marLeft w:val="640"/>
          <w:marRight w:val="0"/>
          <w:marTop w:val="0"/>
          <w:marBottom w:val="0"/>
          <w:divBdr>
            <w:top w:val="none" w:sz="0" w:space="0" w:color="auto"/>
            <w:left w:val="none" w:sz="0" w:space="0" w:color="auto"/>
            <w:bottom w:val="none" w:sz="0" w:space="0" w:color="auto"/>
            <w:right w:val="none" w:sz="0" w:space="0" w:color="auto"/>
          </w:divBdr>
        </w:div>
        <w:div w:id="1292515839">
          <w:marLeft w:val="640"/>
          <w:marRight w:val="0"/>
          <w:marTop w:val="0"/>
          <w:marBottom w:val="0"/>
          <w:divBdr>
            <w:top w:val="none" w:sz="0" w:space="0" w:color="auto"/>
            <w:left w:val="none" w:sz="0" w:space="0" w:color="auto"/>
            <w:bottom w:val="none" w:sz="0" w:space="0" w:color="auto"/>
            <w:right w:val="none" w:sz="0" w:space="0" w:color="auto"/>
          </w:divBdr>
        </w:div>
        <w:div w:id="845365932">
          <w:marLeft w:val="640"/>
          <w:marRight w:val="0"/>
          <w:marTop w:val="0"/>
          <w:marBottom w:val="0"/>
          <w:divBdr>
            <w:top w:val="none" w:sz="0" w:space="0" w:color="auto"/>
            <w:left w:val="none" w:sz="0" w:space="0" w:color="auto"/>
            <w:bottom w:val="none" w:sz="0" w:space="0" w:color="auto"/>
            <w:right w:val="none" w:sz="0" w:space="0" w:color="auto"/>
          </w:divBdr>
        </w:div>
        <w:div w:id="360517066">
          <w:marLeft w:val="640"/>
          <w:marRight w:val="0"/>
          <w:marTop w:val="0"/>
          <w:marBottom w:val="0"/>
          <w:divBdr>
            <w:top w:val="none" w:sz="0" w:space="0" w:color="auto"/>
            <w:left w:val="none" w:sz="0" w:space="0" w:color="auto"/>
            <w:bottom w:val="none" w:sz="0" w:space="0" w:color="auto"/>
            <w:right w:val="none" w:sz="0" w:space="0" w:color="auto"/>
          </w:divBdr>
        </w:div>
        <w:div w:id="429203442">
          <w:marLeft w:val="640"/>
          <w:marRight w:val="0"/>
          <w:marTop w:val="0"/>
          <w:marBottom w:val="0"/>
          <w:divBdr>
            <w:top w:val="none" w:sz="0" w:space="0" w:color="auto"/>
            <w:left w:val="none" w:sz="0" w:space="0" w:color="auto"/>
            <w:bottom w:val="none" w:sz="0" w:space="0" w:color="auto"/>
            <w:right w:val="none" w:sz="0" w:space="0" w:color="auto"/>
          </w:divBdr>
        </w:div>
        <w:div w:id="1928297326">
          <w:marLeft w:val="640"/>
          <w:marRight w:val="0"/>
          <w:marTop w:val="0"/>
          <w:marBottom w:val="0"/>
          <w:divBdr>
            <w:top w:val="none" w:sz="0" w:space="0" w:color="auto"/>
            <w:left w:val="none" w:sz="0" w:space="0" w:color="auto"/>
            <w:bottom w:val="none" w:sz="0" w:space="0" w:color="auto"/>
            <w:right w:val="none" w:sz="0" w:space="0" w:color="auto"/>
          </w:divBdr>
        </w:div>
        <w:div w:id="562373951">
          <w:marLeft w:val="640"/>
          <w:marRight w:val="0"/>
          <w:marTop w:val="0"/>
          <w:marBottom w:val="0"/>
          <w:divBdr>
            <w:top w:val="none" w:sz="0" w:space="0" w:color="auto"/>
            <w:left w:val="none" w:sz="0" w:space="0" w:color="auto"/>
            <w:bottom w:val="none" w:sz="0" w:space="0" w:color="auto"/>
            <w:right w:val="none" w:sz="0" w:space="0" w:color="auto"/>
          </w:divBdr>
        </w:div>
      </w:divsChild>
    </w:div>
    <w:div w:id="539561113">
      <w:bodyDiv w:val="1"/>
      <w:marLeft w:val="0"/>
      <w:marRight w:val="0"/>
      <w:marTop w:val="0"/>
      <w:marBottom w:val="0"/>
      <w:divBdr>
        <w:top w:val="none" w:sz="0" w:space="0" w:color="auto"/>
        <w:left w:val="none" w:sz="0" w:space="0" w:color="auto"/>
        <w:bottom w:val="none" w:sz="0" w:space="0" w:color="auto"/>
        <w:right w:val="none" w:sz="0" w:space="0" w:color="auto"/>
      </w:divBdr>
    </w:div>
    <w:div w:id="542449619">
      <w:bodyDiv w:val="1"/>
      <w:marLeft w:val="0"/>
      <w:marRight w:val="0"/>
      <w:marTop w:val="0"/>
      <w:marBottom w:val="0"/>
      <w:divBdr>
        <w:top w:val="none" w:sz="0" w:space="0" w:color="auto"/>
        <w:left w:val="none" w:sz="0" w:space="0" w:color="auto"/>
        <w:bottom w:val="none" w:sz="0" w:space="0" w:color="auto"/>
        <w:right w:val="none" w:sz="0" w:space="0" w:color="auto"/>
      </w:divBdr>
    </w:div>
    <w:div w:id="547255494">
      <w:bodyDiv w:val="1"/>
      <w:marLeft w:val="0"/>
      <w:marRight w:val="0"/>
      <w:marTop w:val="0"/>
      <w:marBottom w:val="0"/>
      <w:divBdr>
        <w:top w:val="none" w:sz="0" w:space="0" w:color="auto"/>
        <w:left w:val="none" w:sz="0" w:space="0" w:color="auto"/>
        <w:bottom w:val="none" w:sz="0" w:space="0" w:color="auto"/>
        <w:right w:val="none" w:sz="0" w:space="0" w:color="auto"/>
      </w:divBdr>
    </w:div>
    <w:div w:id="548344237">
      <w:bodyDiv w:val="1"/>
      <w:marLeft w:val="0"/>
      <w:marRight w:val="0"/>
      <w:marTop w:val="0"/>
      <w:marBottom w:val="0"/>
      <w:divBdr>
        <w:top w:val="none" w:sz="0" w:space="0" w:color="auto"/>
        <w:left w:val="none" w:sz="0" w:space="0" w:color="auto"/>
        <w:bottom w:val="none" w:sz="0" w:space="0" w:color="auto"/>
        <w:right w:val="none" w:sz="0" w:space="0" w:color="auto"/>
      </w:divBdr>
    </w:div>
    <w:div w:id="554002506">
      <w:bodyDiv w:val="1"/>
      <w:marLeft w:val="0"/>
      <w:marRight w:val="0"/>
      <w:marTop w:val="0"/>
      <w:marBottom w:val="0"/>
      <w:divBdr>
        <w:top w:val="none" w:sz="0" w:space="0" w:color="auto"/>
        <w:left w:val="none" w:sz="0" w:space="0" w:color="auto"/>
        <w:bottom w:val="none" w:sz="0" w:space="0" w:color="auto"/>
        <w:right w:val="none" w:sz="0" w:space="0" w:color="auto"/>
      </w:divBdr>
    </w:div>
    <w:div w:id="555970832">
      <w:bodyDiv w:val="1"/>
      <w:marLeft w:val="0"/>
      <w:marRight w:val="0"/>
      <w:marTop w:val="0"/>
      <w:marBottom w:val="0"/>
      <w:divBdr>
        <w:top w:val="none" w:sz="0" w:space="0" w:color="auto"/>
        <w:left w:val="none" w:sz="0" w:space="0" w:color="auto"/>
        <w:bottom w:val="none" w:sz="0" w:space="0" w:color="auto"/>
        <w:right w:val="none" w:sz="0" w:space="0" w:color="auto"/>
      </w:divBdr>
    </w:div>
    <w:div w:id="556942805">
      <w:bodyDiv w:val="1"/>
      <w:marLeft w:val="0"/>
      <w:marRight w:val="0"/>
      <w:marTop w:val="0"/>
      <w:marBottom w:val="0"/>
      <w:divBdr>
        <w:top w:val="none" w:sz="0" w:space="0" w:color="auto"/>
        <w:left w:val="none" w:sz="0" w:space="0" w:color="auto"/>
        <w:bottom w:val="none" w:sz="0" w:space="0" w:color="auto"/>
        <w:right w:val="none" w:sz="0" w:space="0" w:color="auto"/>
      </w:divBdr>
      <w:divsChild>
        <w:div w:id="1940286112">
          <w:marLeft w:val="480"/>
          <w:marRight w:val="0"/>
          <w:marTop w:val="0"/>
          <w:marBottom w:val="0"/>
          <w:divBdr>
            <w:top w:val="none" w:sz="0" w:space="0" w:color="auto"/>
            <w:left w:val="none" w:sz="0" w:space="0" w:color="auto"/>
            <w:bottom w:val="none" w:sz="0" w:space="0" w:color="auto"/>
            <w:right w:val="none" w:sz="0" w:space="0" w:color="auto"/>
          </w:divBdr>
        </w:div>
        <w:div w:id="474446138">
          <w:marLeft w:val="480"/>
          <w:marRight w:val="0"/>
          <w:marTop w:val="0"/>
          <w:marBottom w:val="0"/>
          <w:divBdr>
            <w:top w:val="none" w:sz="0" w:space="0" w:color="auto"/>
            <w:left w:val="none" w:sz="0" w:space="0" w:color="auto"/>
            <w:bottom w:val="none" w:sz="0" w:space="0" w:color="auto"/>
            <w:right w:val="none" w:sz="0" w:space="0" w:color="auto"/>
          </w:divBdr>
        </w:div>
        <w:div w:id="586623067">
          <w:marLeft w:val="480"/>
          <w:marRight w:val="0"/>
          <w:marTop w:val="0"/>
          <w:marBottom w:val="0"/>
          <w:divBdr>
            <w:top w:val="none" w:sz="0" w:space="0" w:color="auto"/>
            <w:left w:val="none" w:sz="0" w:space="0" w:color="auto"/>
            <w:bottom w:val="none" w:sz="0" w:space="0" w:color="auto"/>
            <w:right w:val="none" w:sz="0" w:space="0" w:color="auto"/>
          </w:divBdr>
        </w:div>
        <w:div w:id="2003852159">
          <w:marLeft w:val="480"/>
          <w:marRight w:val="0"/>
          <w:marTop w:val="0"/>
          <w:marBottom w:val="0"/>
          <w:divBdr>
            <w:top w:val="none" w:sz="0" w:space="0" w:color="auto"/>
            <w:left w:val="none" w:sz="0" w:space="0" w:color="auto"/>
            <w:bottom w:val="none" w:sz="0" w:space="0" w:color="auto"/>
            <w:right w:val="none" w:sz="0" w:space="0" w:color="auto"/>
          </w:divBdr>
        </w:div>
        <w:div w:id="1464926328">
          <w:marLeft w:val="480"/>
          <w:marRight w:val="0"/>
          <w:marTop w:val="0"/>
          <w:marBottom w:val="0"/>
          <w:divBdr>
            <w:top w:val="none" w:sz="0" w:space="0" w:color="auto"/>
            <w:left w:val="none" w:sz="0" w:space="0" w:color="auto"/>
            <w:bottom w:val="none" w:sz="0" w:space="0" w:color="auto"/>
            <w:right w:val="none" w:sz="0" w:space="0" w:color="auto"/>
          </w:divBdr>
        </w:div>
        <w:div w:id="455491280">
          <w:marLeft w:val="480"/>
          <w:marRight w:val="0"/>
          <w:marTop w:val="0"/>
          <w:marBottom w:val="0"/>
          <w:divBdr>
            <w:top w:val="none" w:sz="0" w:space="0" w:color="auto"/>
            <w:left w:val="none" w:sz="0" w:space="0" w:color="auto"/>
            <w:bottom w:val="none" w:sz="0" w:space="0" w:color="auto"/>
            <w:right w:val="none" w:sz="0" w:space="0" w:color="auto"/>
          </w:divBdr>
        </w:div>
        <w:div w:id="1082147022">
          <w:marLeft w:val="480"/>
          <w:marRight w:val="0"/>
          <w:marTop w:val="0"/>
          <w:marBottom w:val="0"/>
          <w:divBdr>
            <w:top w:val="none" w:sz="0" w:space="0" w:color="auto"/>
            <w:left w:val="none" w:sz="0" w:space="0" w:color="auto"/>
            <w:bottom w:val="none" w:sz="0" w:space="0" w:color="auto"/>
            <w:right w:val="none" w:sz="0" w:space="0" w:color="auto"/>
          </w:divBdr>
        </w:div>
        <w:div w:id="269288412">
          <w:marLeft w:val="480"/>
          <w:marRight w:val="0"/>
          <w:marTop w:val="0"/>
          <w:marBottom w:val="0"/>
          <w:divBdr>
            <w:top w:val="none" w:sz="0" w:space="0" w:color="auto"/>
            <w:left w:val="none" w:sz="0" w:space="0" w:color="auto"/>
            <w:bottom w:val="none" w:sz="0" w:space="0" w:color="auto"/>
            <w:right w:val="none" w:sz="0" w:space="0" w:color="auto"/>
          </w:divBdr>
        </w:div>
        <w:div w:id="1834761518">
          <w:marLeft w:val="480"/>
          <w:marRight w:val="0"/>
          <w:marTop w:val="0"/>
          <w:marBottom w:val="0"/>
          <w:divBdr>
            <w:top w:val="none" w:sz="0" w:space="0" w:color="auto"/>
            <w:left w:val="none" w:sz="0" w:space="0" w:color="auto"/>
            <w:bottom w:val="none" w:sz="0" w:space="0" w:color="auto"/>
            <w:right w:val="none" w:sz="0" w:space="0" w:color="auto"/>
          </w:divBdr>
        </w:div>
        <w:div w:id="817307874">
          <w:marLeft w:val="480"/>
          <w:marRight w:val="0"/>
          <w:marTop w:val="0"/>
          <w:marBottom w:val="0"/>
          <w:divBdr>
            <w:top w:val="none" w:sz="0" w:space="0" w:color="auto"/>
            <w:left w:val="none" w:sz="0" w:space="0" w:color="auto"/>
            <w:bottom w:val="none" w:sz="0" w:space="0" w:color="auto"/>
            <w:right w:val="none" w:sz="0" w:space="0" w:color="auto"/>
          </w:divBdr>
        </w:div>
        <w:div w:id="662704688">
          <w:marLeft w:val="480"/>
          <w:marRight w:val="0"/>
          <w:marTop w:val="0"/>
          <w:marBottom w:val="0"/>
          <w:divBdr>
            <w:top w:val="none" w:sz="0" w:space="0" w:color="auto"/>
            <w:left w:val="none" w:sz="0" w:space="0" w:color="auto"/>
            <w:bottom w:val="none" w:sz="0" w:space="0" w:color="auto"/>
            <w:right w:val="none" w:sz="0" w:space="0" w:color="auto"/>
          </w:divBdr>
        </w:div>
        <w:div w:id="1575167571">
          <w:marLeft w:val="480"/>
          <w:marRight w:val="0"/>
          <w:marTop w:val="0"/>
          <w:marBottom w:val="0"/>
          <w:divBdr>
            <w:top w:val="none" w:sz="0" w:space="0" w:color="auto"/>
            <w:left w:val="none" w:sz="0" w:space="0" w:color="auto"/>
            <w:bottom w:val="none" w:sz="0" w:space="0" w:color="auto"/>
            <w:right w:val="none" w:sz="0" w:space="0" w:color="auto"/>
          </w:divBdr>
        </w:div>
        <w:div w:id="1062601863">
          <w:marLeft w:val="480"/>
          <w:marRight w:val="0"/>
          <w:marTop w:val="0"/>
          <w:marBottom w:val="0"/>
          <w:divBdr>
            <w:top w:val="none" w:sz="0" w:space="0" w:color="auto"/>
            <w:left w:val="none" w:sz="0" w:space="0" w:color="auto"/>
            <w:bottom w:val="none" w:sz="0" w:space="0" w:color="auto"/>
            <w:right w:val="none" w:sz="0" w:space="0" w:color="auto"/>
          </w:divBdr>
        </w:div>
        <w:div w:id="1201019592">
          <w:marLeft w:val="480"/>
          <w:marRight w:val="0"/>
          <w:marTop w:val="0"/>
          <w:marBottom w:val="0"/>
          <w:divBdr>
            <w:top w:val="none" w:sz="0" w:space="0" w:color="auto"/>
            <w:left w:val="none" w:sz="0" w:space="0" w:color="auto"/>
            <w:bottom w:val="none" w:sz="0" w:space="0" w:color="auto"/>
            <w:right w:val="none" w:sz="0" w:space="0" w:color="auto"/>
          </w:divBdr>
        </w:div>
        <w:div w:id="1171065088">
          <w:marLeft w:val="480"/>
          <w:marRight w:val="0"/>
          <w:marTop w:val="0"/>
          <w:marBottom w:val="0"/>
          <w:divBdr>
            <w:top w:val="none" w:sz="0" w:space="0" w:color="auto"/>
            <w:left w:val="none" w:sz="0" w:space="0" w:color="auto"/>
            <w:bottom w:val="none" w:sz="0" w:space="0" w:color="auto"/>
            <w:right w:val="none" w:sz="0" w:space="0" w:color="auto"/>
          </w:divBdr>
        </w:div>
        <w:div w:id="67506353">
          <w:marLeft w:val="480"/>
          <w:marRight w:val="0"/>
          <w:marTop w:val="0"/>
          <w:marBottom w:val="0"/>
          <w:divBdr>
            <w:top w:val="none" w:sz="0" w:space="0" w:color="auto"/>
            <w:left w:val="none" w:sz="0" w:space="0" w:color="auto"/>
            <w:bottom w:val="none" w:sz="0" w:space="0" w:color="auto"/>
            <w:right w:val="none" w:sz="0" w:space="0" w:color="auto"/>
          </w:divBdr>
        </w:div>
        <w:div w:id="1647120999">
          <w:marLeft w:val="480"/>
          <w:marRight w:val="0"/>
          <w:marTop w:val="0"/>
          <w:marBottom w:val="0"/>
          <w:divBdr>
            <w:top w:val="none" w:sz="0" w:space="0" w:color="auto"/>
            <w:left w:val="none" w:sz="0" w:space="0" w:color="auto"/>
            <w:bottom w:val="none" w:sz="0" w:space="0" w:color="auto"/>
            <w:right w:val="none" w:sz="0" w:space="0" w:color="auto"/>
          </w:divBdr>
        </w:div>
        <w:div w:id="1098989366">
          <w:marLeft w:val="480"/>
          <w:marRight w:val="0"/>
          <w:marTop w:val="0"/>
          <w:marBottom w:val="0"/>
          <w:divBdr>
            <w:top w:val="none" w:sz="0" w:space="0" w:color="auto"/>
            <w:left w:val="none" w:sz="0" w:space="0" w:color="auto"/>
            <w:bottom w:val="none" w:sz="0" w:space="0" w:color="auto"/>
            <w:right w:val="none" w:sz="0" w:space="0" w:color="auto"/>
          </w:divBdr>
        </w:div>
        <w:div w:id="148258129">
          <w:marLeft w:val="480"/>
          <w:marRight w:val="0"/>
          <w:marTop w:val="0"/>
          <w:marBottom w:val="0"/>
          <w:divBdr>
            <w:top w:val="none" w:sz="0" w:space="0" w:color="auto"/>
            <w:left w:val="none" w:sz="0" w:space="0" w:color="auto"/>
            <w:bottom w:val="none" w:sz="0" w:space="0" w:color="auto"/>
            <w:right w:val="none" w:sz="0" w:space="0" w:color="auto"/>
          </w:divBdr>
        </w:div>
        <w:div w:id="1003511924">
          <w:marLeft w:val="480"/>
          <w:marRight w:val="0"/>
          <w:marTop w:val="0"/>
          <w:marBottom w:val="0"/>
          <w:divBdr>
            <w:top w:val="none" w:sz="0" w:space="0" w:color="auto"/>
            <w:left w:val="none" w:sz="0" w:space="0" w:color="auto"/>
            <w:bottom w:val="none" w:sz="0" w:space="0" w:color="auto"/>
            <w:right w:val="none" w:sz="0" w:space="0" w:color="auto"/>
          </w:divBdr>
        </w:div>
        <w:div w:id="1263495591">
          <w:marLeft w:val="480"/>
          <w:marRight w:val="0"/>
          <w:marTop w:val="0"/>
          <w:marBottom w:val="0"/>
          <w:divBdr>
            <w:top w:val="none" w:sz="0" w:space="0" w:color="auto"/>
            <w:left w:val="none" w:sz="0" w:space="0" w:color="auto"/>
            <w:bottom w:val="none" w:sz="0" w:space="0" w:color="auto"/>
            <w:right w:val="none" w:sz="0" w:space="0" w:color="auto"/>
          </w:divBdr>
        </w:div>
        <w:div w:id="2039625523">
          <w:marLeft w:val="480"/>
          <w:marRight w:val="0"/>
          <w:marTop w:val="0"/>
          <w:marBottom w:val="0"/>
          <w:divBdr>
            <w:top w:val="none" w:sz="0" w:space="0" w:color="auto"/>
            <w:left w:val="none" w:sz="0" w:space="0" w:color="auto"/>
            <w:bottom w:val="none" w:sz="0" w:space="0" w:color="auto"/>
            <w:right w:val="none" w:sz="0" w:space="0" w:color="auto"/>
          </w:divBdr>
        </w:div>
        <w:div w:id="824932929">
          <w:marLeft w:val="480"/>
          <w:marRight w:val="0"/>
          <w:marTop w:val="0"/>
          <w:marBottom w:val="0"/>
          <w:divBdr>
            <w:top w:val="none" w:sz="0" w:space="0" w:color="auto"/>
            <w:left w:val="none" w:sz="0" w:space="0" w:color="auto"/>
            <w:bottom w:val="none" w:sz="0" w:space="0" w:color="auto"/>
            <w:right w:val="none" w:sz="0" w:space="0" w:color="auto"/>
          </w:divBdr>
        </w:div>
        <w:div w:id="739328033">
          <w:marLeft w:val="480"/>
          <w:marRight w:val="0"/>
          <w:marTop w:val="0"/>
          <w:marBottom w:val="0"/>
          <w:divBdr>
            <w:top w:val="none" w:sz="0" w:space="0" w:color="auto"/>
            <w:left w:val="none" w:sz="0" w:space="0" w:color="auto"/>
            <w:bottom w:val="none" w:sz="0" w:space="0" w:color="auto"/>
            <w:right w:val="none" w:sz="0" w:space="0" w:color="auto"/>
          </w:divBdr>
        </w:div>
        <w:div w:id="1174102139">
          <w:marLeft w:val="480"/>
          <w:marRight w:val="0"/>
          <w:marTop w:val="0"/>
          <w:marBottom w:val="0"/>
          <w:divBdr>
            <w:top w:val="none" w:sz="0" w:space="0" w:color="auto"/>
            <w:left w:val="none" w:sz="0" w:space="0" w:color="auto"/>
            <w:bottom w:val="none" w:sz="0" w:space="0" w:color="auto"/>
            <w:right w:val="none" w:sz="0" w:space="0" w:color="auto"/>
          </w:divBdr>
        </w:div>
        <w:div w:id="751004734">
          <w:marLeft w:val="480"/>
          <w:marRight w:val="0"/>
          <w:marTop w:val="0"/>
          <w:marBottom w:val="0"/>
          <w:divBdr>
            <w:top w:val="none" w:sz="0" w:space="0" w:color="auto"/>
            <w:left w:val="none" w:sz="0" w:space="0" w:color="auto"/>
            <w:bottom w:val="none" w:sz="0" w:space="0" w:color="auto"/>
            <w:right w:val="none" w:sz="0" w:space="0" w:color="auto"/>
          </w:divBdr>
        </w:div>
        <w:div w:id="624390955">
          <w:marLeft w:val="480"/>
          <w:marRight w:val="0"/>
          <w:marTop w:val="0"/>
          <w:marBottom w:val="0"/>
          <w:divBdr>
            <w:top w:val="none" w:sz="0" w:space="0" w:color="auto"/>
            <w:left w:val="none" w:sz="0" w:space="0" w:color="auto"/>
            <w:bottom w:val="none" w:sz="0" w:space="0" w:color="auto"/>
            <w:right w:val="none" w:sz="0" w:space="0" w:color="auto"/>
          </w:divBdr>
        </w:div>
        <w:div w:id="96677454">
          <w:marLeft w:val="480"/>
          <w:marRight w:val="0"/>
          <w:marTop w:val="0"/>
          <w:marBottom w:val="0"/>
          <w:divBdr>
            <w:top w:val="none" w:sz="0" w:space="0" w:color="auto"/>
            <w:left w:val="none" w:sz="0" w:space="0" w:color="auto"/>
            <w:bottom w:val="none" w:sz="0" w:space="0" w:color="auto"/>
            <w:right w:val="none" w:sz="0" w:space="0" w:color="auto"/>
          </w:divBdr>
        </w:div>
        <w:div w:id="271669645">
          <w:marLeft w:val="480"/>
          <w:marRight w:val="0"/>
          <w:marTop w:val="0"/>
          <w:marBottom w:val="0"/>
          <w:divBdr>
            <w:top w:val="none" w:sz="0" w:space="0" w:color="auto"/>
            <w:left w:val="none" w:sz="0" w:space="0" w:color="auto"/>
            <w:bottom w:val="none" w:sz="0" w:space="0" w:color="auto"/>
            <w:right w:val="none" w:sz="0" w:space="0" w:color="auto"/>
          </w:divBdr>
        </w:div>
        <w:div w:id="1587376863">
          <w:marLeft w:val="480"/>
          <w:marRight w:val="0"/>
          <w:marTop w:val="0"/>
          <w:marBottom w:val="0"/>
          <w:divBdr>
            <w:top w:val="none" w:sz="0" w:space="0" w:color="auto"/>
            <w:left w:val="none" w:sz="0" w:space="0" w:color="auto"/>
            <w:bottom w:val="none" w:sz="0" w:space="0" w:color="auto"/>
            <w:right w:val="none" w:sz="0" w:space="0" w:color="auto"/>
          </w:divBdr>
        </w:div>
        <w:div w:id="148255394">
          <w:marLeft w:val="480"/>
          <w:marRight w:val="0"/>
          <w:marTop w:val="0"/>
          <w:marBottom w:val="0"/>
          <w:divBdr>
            <w:top w:val="none" w:sz="0" w:space="0" w:color="auto"/>
            <w:left w:val="none" w:sz="0" w:space="0" w:color="auto"/>
            <w:bottom w:val="none" w:sz="0" w:space="0" w:color="auto"/>
            <w:right w:val="none" w:sz="0" w:space="0" w:color="auto"/>
          </w:divBdr>
        </w:div>
        <w:div w:id="1817331510">
          <w:marLeft w:val="480"/>
          <w:marRight w:val="0"/>
          <w:marTop w:val="0"/>
          <w:marBottom w:val="0"/>
          <w:divBdr>
            <w:top w:val="none" w:sz="0" w:space="0" w:color="auto"/>
            <w:left w:val="none" w:sz="0" w:space="0" w:color="auto"/>
            <w:bottom w:val="none" w:sz="0" w:space="0" w:color="auto"/>
            <w:right w:val="none" w:sz="0" w:space="0" w:color="auto"/>
          </w:divBdr>
        </w:div>
        <w:div w:id="1957518473">
          <w:marLeft w:val="480"/>
          <w:marRight w:val="0"/>
          <w:marTop w:val="0"/>
          <w:marBottom w:val="0"/>
          <w:divBdr>
            <w:top w:val="none" w:sz="0" w:space="0" w:color="auto"/>
            <w:left w:val="none" w:sz="0" w:space="0" w:color="auto"/>
            <w:bottom w:val="none" w:sz="0" w:space="0" w:color="auto"/>
            <w:right w:val="none" w:sz="0" w:space="0" w:color="auto"/>
          </w:divBdr>
        </w:div>
        <w:div w:id="719016255">
          <w:marLeft w:val="480"/>
          <w:marRight w:val="0"/>
          <w:marTop w:val="0"/>
          <w:marBottom w:val="0"/>
          <w:divBdr>
            <w:top w:val="none" w:sz="0" w:space="0" w:color="auto"/>
            <w:left w:val="none" w:sz="0" w:space="0" w:color="auto"/>
            <w:bottom w:val="none" w:sz="0" w:space="0" w:color="auto"/>
            <w:right w:val="none" w:sz="0" w:space="0" w:color="auto"/>
          </w:divBdr>
        </w:div>
        <w:div w:id="1684816882">
          <w:marLeft w:val="480"/>
          <w:marRight w:val="0"/>
          <w:marTop w:val="0"/>
          <w:marBottom w:val="0"/>
          <w:divBdr>
            <w:top w:val="none" w:sz="0" w:space="0" w:color="auto"/>
            <w:left w:val="none" w:sz="0" w:space="0" w:color="auto"/>
            <w:bottom w:val="none" w:sz="0" w:space="0" w:color="auto"/>
            <w:right w:val="none" w:sz="0" w:space="0" w:color="auto"/>
          </w:divBdr>
        </w:div>
        <w:div w:id="29305790">
          <w:marLeft w:val="480"/>
          <w:marRight w:val="0"/>
          <w:marTop w:val="0"/>
          <w:marBottom w:val="0"/>
          <w:divBdr>
            <w:top w:val="none" w:sz="0" w:space="0" w:color="auto"/>
            <w:left w:val="none" w:sz="0" w:space="0" w:color="auto"/>
            <w:bottom w:val="none" w:sz="0" w:space="0" w:color="auto"/>
            <w:right w:val="none" w:sz="0" w:space="0" w:color="auto"/>
          </w:divBdr>
        </w:div>
        <w:div w:id="1213888790">
          <w:marLeft w:val="480"/>
          <w:marRight w:val="0"/>
          <w:marTop w:val="0"/>
          <w:marBottom w:val="0"/>
          <w:divBdr>
            <w:top w:val="none" w:sz="0" w:space="0" w:color="auto"/>
            <w:left w:val="none" w:sz="0" w:space="0" w:color="auto"/>
            <w:bottom w:val="none" w:sz="0" w:space="0" w:color="auto"/>
            <w:right w:val="none" w:sz="0" w:space="0" w:color="auto"/>
          </w:divBdr>
        </w:div>
        <w:div w:id="1788892380">
          <w:marLeft w:val="480"/>
          <w:marRight w:val="0"/>
          <w:marTop w:val="0"/>
          <w:marBottom w:val="0"/>
          <w:divBdr>
            <w:top w:val="none" w:sz="0" w:space="0" w:color="auto"/>
            <w:left w:val="none" w:sz="0" w:space="0" w:color="auto"/>
            <w:bottom w:val="none" w:sz="0" w:space="0" w:color="auto"/>
            <w:right w:val="none" w:sz="0" w:space="0" w:color="auto"/>
          </w:divBdr>
        </w:div>
        <w:div w:id="1997610723">
          <w:marLeft w:val="480"/>
          <w:marRight w:val="0"/>
          <w:marTop w:val="0"/>
          <w:marBottom w:val="0"/>
          <w:divBdr>
            <w:top w:val="none" w:sz="0" w:space="0" w:color="auto"/>
            <w:left w:val="none" w:sz="0" w:space="0" w:color="auto"/>
            <w:bottom w:val="none" w:sz="0" w:space="0" w:color="auto"/>
            <w:right w:val="none" w:sz="0" w:space="0" w:color="auto"/>
          </w:divBdr>
        </w:div>
        <w:div w:id="526985118">
          <w:marLeft w:val="480"/>
          <w:marRight w:val="0"/>
          <w:marTop w:val="0"/>
          <w:marBottom w:val="0"/>
          <w:divBdr>
            <w:top w:val="none" w:sz="0" w:space="0" w:color="auto"/>
            <w:left w:val="none" w:sz="0" w:space="0" w:color="auto"/>
            <w:bottom w:val="none" w:sz="0" w:space="0" w:color="auto"/>
            <w:right w:val="none" w:sz="0" w:space="0" w:color="auto"/>
          </w:divBdr>
        </w:div>
        <w:div w:id="51470055">
          <w:marLeft w:val="480"/>
          <w:marRight w:val="0"/>
          <w:marTop w:val="0"/>
          <w:marBottom w:val="0"/>
          <w:divBdr>
            <w:top w:val="none" w:sz="0" w:space="0" w:color="auto"/>
            <w:left w:val="none" w:sz="0" w:space="0" w:color="auto"/>
            <w:bottom w:val="none" w:sz="0" w:space="0" w:color="auto"/>
            <w:right w:val="none" w:sz="0" w:space="0" w:color="auto"/>
          </w:divBdr>
        </w:div>
        <w:div w:id="1818496097">
          <w:marLeft w:val="480"/>
          <w:marRight w:val="0"/>
          <w:marTop w:val="0"/>
          <w:marBottom w:val="0"/>
          <w:divBdr>
            <w:top w:val="none" w:sz="0" w:space="0" w:color="auto"/>
            <w:left w:val="none" w:sz="0" w:space="0" w:color="auto"/>
            <w:bottom w:val="none" w:sz="0" w:space="0" w:color="auto"/>
            <w:right w:val="none" w:sz="0" w:space="0" w:color="auto"/>
          </w:divBdr>
        </w:div>
        <w:div w:id="1319726324">
          <w:marLeft w:val="480"/>
          <w:marRight w:val="0"/>
          <w:marTop w:val="0"/>
          <w:marBottom w:val="0"/>
          <w:divBdr>
            <w:top w:val="none" w:sz="0" w:space="0" w:color="auto"/>
            <w:left w:val="none" w:sz="0" w:space="0" w:color="auto"/>
            <w:bottom w:val="none" w:sz="0" w:space="0" w:color="auto"/>
            <w:right w:val="none" w:sz="0" w:space="0" w:color="auto"/>
          </w:divBdr>
        </w:div>
        <w:div w:id="1623414042">
          <w:marLeft w:val="480"/>
          <w:marRight w:val="0"/>
          <w:marTop w:val="0"/>
          <w:marBottom w:val="0"/>
          <w:divBdr>
            <w:top w:val="none" w:sz="0" w:space="0" w:color="auto"/>
            <w:left w:val="none" w:sz="0" w:space="0" w:color="auto"/>
            <w:bottom w:val="none" w:sz="0" w:space="0" w:color="auto"/>
            <w:right w:val="none" w:sz="0" w:space="0" w:color="auto"/>
          </w:divBdr>
        </w:div>
        <w:div w:id="1955407144">
          <w:marLeft w:val="480"/>
          <w:marRight w:val="0"/>
          <w:marTop w:val="0"/>
          <w:marBottom w:val="0"/>
          <w:divBdr>
            <w:top w:val="none" w:sz="0" w:space="0" w:color="auto"/>
            <w:left w:val="none" w:sz="0" w:space="0" w:color="auto"/>
            <w:bottom w:val="none" w:sz="0" w:space="0" w:color="auto"/>
            <w:right w:val="none" w:sz="0" w:space="0" w:color="auto"/>
          </w:divBdr>
        </w:div>
        <w:div w:id="106236998">
          <w:marLeft w:val="480"/>
          <w:marRight w:val="0"/>
          <w:marTop w:val="0"/>
          <w:marBottom w:val="0"/>
          <w:divBdr>
            <w:top w:val="none" w:sz="0" w:space="0" w:color="auto"/>
            <w:left w:val="none" w:sz="0" w:space="0" w:color="auto"/>
            <w:bottom w:val="none" w:sz="0" w:space="0" w:color="auto"/>
            <w:right w:val="none" w:sz="0" w:space="0" w:color="auto"/>
          </w:divBdr>
        </w:div>
        <w:div w:id="250089577">
          <w:marLeft w:val="480"/>
          <w:marRight w:val="0"/>
          <w:marTop w:val="0"/>
          <w:marBottom w:val="0"/>
          <w:divBdr>
            <w:top w:val="none" w:sz="0" w:space="0" w:color="auto"/>
            <w:left w:val="none" w:sz="0" w:space="0" w:color="auto"/>
            <w:bottom w:val="none" w:sz="0" w:space="0" w:color="auto"/>
            <w:right w:val="none" w:sz="0" w:space="0" w:color="auto"/>
          </w:divBdr>
        </w:div>
        <w:div w:id="1911847081">
          <w:marLeft w:val="480"/>
          <w:marRight w:val="0"/>
          <w:marTop w:val="0"/>
          <w:marBottom w:val="0"/>
          <w:divBdr>
            <w:top w:val="none" w:sz="0" w:space="0" w:color="auto"/>
            <w:left w:val="none" w:sz="0" w:space="0" w:color="auto"/>
            <w:bottom w:val="none" w:sz="0" w:space="0" w:color="auto"/>
            <w:right w:val="none" w:sz="0" w:space="0" w:color="auto"/>
          </w:divBdr>
        </w:div>
        <w:div w:id="1153062425">
          <w:marLeft w:val="480"/>
          <w:marRight w:val="0"/>
          <w:marTop w:val="0"/>
          <w:marBottom w:val="0"/>
          <w:divBdr>
            <w:top w:val="none" w:sz="0" w:space="0" w:color="auto"/>
            <w:left w:val="none" w:sz="0" w:space="0" w:color="auto"/>
            <w:bottom w:val="none" w:sz="0" w:space="0" w:color="auto"/>
            <w:right w:val="none" w:sz="0" w:space="0" w:color="auto"/>
          </w:divBdr>
        </w:div>
        <w:div w:id="1571774208">
          <w:marLeft w:val="480"/>
          <w:marRight w:val="0"/>
          <w:marTop w:val="0"/>
          <w:marBottom w:val="0"/>
          <w:divBdr>
            <w:top w:val="none" w:sz="0" w:space="0" w:color="auto"/>
            <w:left w:val="none" w:sz="0" w:space="0" w:color="auto"/>
            <w:bottom w:val="none" w:sz="0" w:space="0" w:color="auto"/>
            <w:right w:val="none" w:sz="0" w:space="0" w:color="auto"/>
          </w:divBdr>
        </w:div>
        <w:div w:id="459810732">
          <w:marLeft w:val="480"/>
          <w:marRight w:val="0"/>
          <w:marTop w:val="0"/>
          <w:marBottom w:val="0"/>
          <w:divBdr>
            <w:top w:val="none" w:sz="0" w:space="0" w:color="auto"/>
            <w:left w:val="none" w:sz="0" w:space="0" w:color="auto"/>
            <w:bottom w:val="none" w:sz="0" w:space="0" w:color="auto"/>
            <w:right w:val="none" w:sz="0" w:space="0" w:color="auto"/>
          </w:divBdr>
        </w:div>
        <w:div w:id="249167936">
          <w:marLeft w:val="480"/>
          <w:marRight w:val="0"/>
          <w:marTop w:val="0"/>
          <w:marBottom w:val="0"/>
          <w:divBdr>
            <w:top w:val="none" w:sz="0" w:space="0" w:color="auto"/>
            <w:left w:val="none" w:sz="0" w:space="0" w:color="auto"/>
            <w:bottom w:val="none" w:sz="0" w:space="0" w:color="auto"/>
            <w:right w:val="none" w:sz="0" w:space="0" w:color="auto"/>
          </w:divBdr>
        </w:div>
        <w:div w:id="1789929184">
          <w:marLeft w:val="480"/>
          <w:marRight w:val="0"/>
          <w:marTop w:val="0"/>
          <w:marBottom w:val="0"/>
          <w:divBdr>
            <w:top w:val="none" w:sz="0" w:space="0" w:color="auto"/>
            <w:left w:val="none" w:sz="0" w:space="0" w:color="auto"/>
            <w:bottom w:val="none" w:sz="0" w:space="0" w:color="auto"/>
            <w:right w:val="none" w:sz="0" w:space="0" w:color="auto"/>
          </w:divBdr>
        </w:div>
        <w:div w:id="1465150088">
          <w:marLeft w:val="480"/>
          <w:marRight w:val="0"/>
          <w:marTop w:val="0"/>
          <w:marBottom w:val="0"/>
          <w:divBdr>
            <w:top w:val="none" w:sz="0" w:space="0" w:color="auto"/>
            <w:left w:val="none" w:sz="0" w:space="0" w:color="auto"/>
            <w:bottom w:val="none" w:sz="0" w:space="0" w:color="auto"/>
            <w:right w:val="none" w:sz="0" w:space="0" w:color="auto"/>
          </w:divBdr>
        </w:div>
        <w:div w:id="650328920">
          <w:marLeft w:val="480"/>
          <w:marRight w:val="0"/>
          <w:marTop w:val="0"/>
          <w:marBottom w:val="0"/>
          <w:divBdr>
            <w:top w:val="none" w:sz="0" w:space="0" w:color="auto"/>
            <w:left w:val="none" w:sz="0" w:space="0" w:color="auto"/>
            <w:bottom w:val="none" w:sz="0" w:space="0" w:color="auto"/>
            <w:right w:val="none" w:sz="0" w:space="0" w:color="auto"/>
          </w:divBdr>
        </w:div>
        <w:div w:id="899631945">
          <w:marLeft w:val="480"/>
          <w:marRight w:val="0"/>
          <w:marTop w:val="0"/>
          <w:marBottom w:val="0"/>
          <w:divBdr>
            <w:top w:val="none" w:sz="0" w:space="0" w:color="auto"/>
            <w:left w:val="none" w:sz="0" w:space="0" w:color="auto"/>
            <w:bottom w:val="none" w:sz="0" w:space="0" w:color="auto"/>
            <w:right w:val="none" w:sz="0" w:space="0" w:color="auto"/>
          </w:divBdr>
        </w:div>
        <w:div w:id="945892600">
          <w:marLeft w:val="480"/>
          <w:marRight w:val="0"/>
          <w:marTop w:val="0"/>
          <w:marBottom w:val="0"/>
          <w:divBdr>
            <w:top w:val="none" w:sz="0" w:space="0" w:color="auto"/>
            <w:left w:val="none" w:sz="0" w:space="0" w:color="auto"/>
            <w:bottom w:val="none" w:sz="0" w:space="0" w:color="auto"/>
            <w:right w:val="none" w:sz="0" w:space="0" w:color="auto"/>
          </w:divBdr>
        </w:div>
        <w:div w:id="1108816974">
          <w:marLeft w:val="480"/>
          <w:marRight w:val="0"/>
          <w:marTop w:val="0"/>
          <w:marBottom w:val="0"/>
          <w:divBdr>
            <w:top w:val="none" w:sz="0" w:space="0" w:color="auto"/>
            <w:left w:val="none" w:sz="0" w:space="0" w:color="auto"/>
            <w:bottom w:val="none" w:sz="0" w:space="0" w:color="auto"/>
            <w:right w:val="none" w:sz="0" w:space="0" w:color="auto"/>
          </w:divBdr>
        </w:div>
        <w:div w:id="1708992899">
          <w:marLeft w:val="480"/>
          <w:marRight w:val="0"/>
          <w:marTop w:val="0"/>
          <w:marBottom w:val="0"/>
          <w:divBdr>
            <w:top w:val="none" w:sz="0" w:space="0" w:color="auto"/>
            <w:left w:val="none" w:sz="0" w:space="0" w:color="auto"/>
            <w:bottom w:val="none" w:sz="0" w:space="0" w:color="auto"/>
            <w:right w:val="none" w:sz="0" w:space="0" w:color="auto"/>
          </w:divBdr>
        </w:div>
        <w:div w:id="1955863118">
          <w:marLeft w:val="480"/>
          <w:marRight w:val="0"/>
          <w:marTop w:val="0"/>
          <w:marBottom w:val="0"/>
          <w:divBdr>
            <w:top w:val="none" w:sz="0" w:space="0" w:color="auto"/>
            <w:left w:val="none" w:sz="0" w:space="0" w:color="auto"/>
            <w:bottom w:val="none" w:sz="0" w:space="0" w:color="auto"/>
            <w:right w:val="none" w:sz="0" w:space="0" w:color="auto"/>
          </w:divBdr>
        </w:div>
      </w:divsChild>
    </w:div>
    <w:div w:id="561521222">
      <w:bodyDiv w:val="1"/>
      <w:marLeft w:val="0"/>
      <w:marRight w:val="0"/>
      <w:marTop w:val="0"/>
      <w:marBottom w:val="0"/>
      <w:divBdr>
        <w:top w:val="none" w:sz="0" w:space="0" w:color="auto"/>
        <w:left w:val="none" w:sz="0" w:space="0" w:color="auto"/>
        <w:bottom w:val="none" w:sz="0" w:space="0" w:color="auto"/>
        <w:right w:val="none" w:sz="0" w:space="0" w:color="auto"/>
      </w:divBdr>
      <w:divsChild>
        <w:div w:id="2144273790">
          <w:marLeft w:val="480"/>
          <w:marRight w:val="0"/>
          <w:marTop w:val="0"/>
          <w:marBottom w:val="0"/>
          <w:divBdr>
            <w:top w:val="none" w:sz="0" w:space="0" w:color="auto"/>
            <w:left w:val="none" w:sz="0" w:space="0" w:color="auto"/>
            <w:bottom w:val="none" w:sz="0" w:space="0" w:color="auto"/>
            <w:right w:val="none" w:sz="0" w:space="0" w:color="auto"/>
          </w:divBdr>
        </w:div>
        <w:div w:id="228227287">
          <w:marLeft w:val="480"/>
          <w:marRight w:val="0"/>
          <w:marTop w:val="0"/>
          <w:marBottom w:val="0"/>
          <w:divBdr>
            <w:top w:val="none" w:sz="0" w:space="0" w:color="auto"/>
            <w:left w:val="none" w:sz="0" w:space="0" w:color="auto"/>
            <w:bottom w:val="none" w:sz="0" w:space="0" w:color="auto"/>
            <w:right w:val="none" w:sz="0" w:space="0" w:color="auto"/>
          </w:divBdr>
        </w:div>
        <w:div w:id="964699757">
          <w:marLeft w:val="480"/>
          <w:marRight w:val="0"/>
          <w:marTop w:val="0"/>
          <w:marBottom w:val="0"/>
          <w:divBdr>
            <w:top w:val="none" w:sz="0" w:space="0" w:color="auto"/>
            <w:left w:val="none" w:sz="0" w:space="0" w:color="auto"/>
            <w:bottom w:val="none" w:sz="0" w:space="0" w:color="auto"/>
            <w:right w:val="none" w:sz="0" w:space="0" w:color="auto"/>
          </w:divBdr>
        </w:div>
        <w:div w:id="1915312674">
          <w:marLeft w:val="480"/>
          <w:marRight w:val="0"/>
          <w:marTop w:val="0"/>
          <w:marBottom w:val="0"/>
          <w:divBdr>
            <w:top w:val="none" w:sz="0" w:space="0" w:color="auto"/>
            <w:left w:val="none" w:sz="0" w:space="0" w:color="auto"/>
            <w:bottom w:val="none" w:sz="0" w:space="0" w:color="auto"/>
            <w:right w:val="none" w:sz="0" w:space="0" w:color="auto"/>
          </w:divBdr>
        </w:div>
        <w:div w:id="1474443033">
          <w:marLeft w:val="480"/>
          <w:marRight w:val="0"/>
          <w:marTop w:val="0"/>
          <w:marBottom w:val="0"/>
          <w:divBdr>
            <w:top w:val="none" w:sz="0" w:space="0" w:color="auto"/>
            <w:left w:val="none" w:sz="0" w:space="0" w:color="auto"/>
            <w:bottom w:val="none" w:sz="0" w:space="0" w:color="auto"/>
            <w:right w:val="none" w:sz="0" w:space="0" w:color="auto"/>
          </w:divBdr>
        </w:div>
        <w:div w:id="1991401038">
          <w:marLeft w:val="480"/>
          <w:marRight w:val="0"/>
          <w:marTop w:val="0"/>
          <w:marBottom w:val="0"/>
          <w:divBdr>
            <w:top w:val="none" w:sz="0" w:space="0" w:color="auto"/>
            <w:left w:val="none" w:sz="0" w:space="0" w:color="auto"/>
            <w:bottom w:val="none" w:sz="0" w:space="0" w:color="auto"/>
            <w:right w:val="none" w:sz="0" w:space="0" w:color="auto"/>
          </w:divBdr>
        </w:div>
        <w:div w:id="83963891">
          <w:marLeft w:val="480"/>
          <w:marRight w:val="0"/>
          <w:marTop w:val="0"/>
          <w:marBottom w:val="0"/>
          <w:divBdr>
            <w:top w:val="none" w:sz="0" w:space="0" w:color="auto"/>
            <w:left w:val="none" w:sz="0" w:space="0" w:color="auto"/>
            <w:bottom w:val="none" w:sz="0" w:space="0" w:color="auto"/>
            <w:right w:val="none" w:sz="0" w:space="0" w:color="auto"/>
          </w:divBdr>
        </w:div>
        <w:div w:id="354887784">
          <w:marLeft w:val="480"/>
          <w:marRight w:val="0"/>
          <w:marTop w:val="0"/>
          <w:marBottom w:val="0"/>
          <w:divBdr>
            <w:top w:val="none" w:sz="0" w:space="0" w:color="auto"/>
            <w:left w:val="none" w:sz="0" w:space="0" w:color="auto"/>
            <w:bottom w:val="none" w:sz="0" w:space="0" w:color="auto"/>
            <w:right w:val="none" w:sz="0" w:space="0" w:color="auto"/>
          </w:divBdr>
        </w:div>
        <w:div w:id="814687952">
          <w:marLeft w:val="480"/>
          <w:marRight w:val="0"/>
          <w:marTop w:val="0"/>
          <w:marBottom w:val="0"/>
          <w:divBdr>
            <w:top w:val="none" w:sz="0" w:space="0" w:color="auto"/>
            <w:left w:val="none" w:sz="0" w:space="0" w:color="auto"/>
            <w:bottom w:val="none" w:sz="0" w:space="0" w:color="auto"/>
            <w:right w:val="none" w:sz="0" w:space="0" w:color="auto"/>
          </w:divBdr>
        </w:div>
        <w:div w:id="453064910">
          <w:marLeft w:val="480"/>
          <w:marRight w:val="0"/>
          <w:marTop w:val="0"/>
          <w:marBottom w:val="0"/>
          <w:divBdr>
            <w:top w:val="none" w:sz="0" w:space="0" w:color="auto"/>
            <w:left w:val="none" w:sz="0" w:space="0" w:color="auto"/>
            <w:bottom w:val="none" w:sz="0" w:space="0" w:color="auto"/>
            <w:right w:val="none" w:sz="0" w:space="0" w:color="auto"/>
          </w:divBdr>
        </w:div>
        <w:div w:id="1197161189">
          <w:marLeft w:val="480"/>
          <w:marRight w:val="0"/>
          <w:marTop w:val="0"/>
          <w:marBottom w:val="0"/>
          <w:divBdr>
            <w:top w:val="none" w:sz="0" w:space="0" w:color="auto"/>
            <w:left w:val="none" w:sz="0" w:space="0" w:color="auto"/>
            <w:bottom w:val="none" w:sz="0" w:space="0" w:color="auto"/>
            <w:right w:val="none" w:sz="0" w:space="0" w:color="auto"/>
          </w:divBdr>
        </w:div>
        <w:div w:id="1178273979">
          <w:marLeft w:val="480"/>
          <w:marRight w:val="0"/>
          <w:marTop w:val="0"/>
          <w:marBottom w:val="0"/>
          <w:divBdr>
            <w:top w:val="none" w:sz="0" w:space="0" w:color="auto"/>
            <w:left w:val="none" w:sz="0" w:space="0" w:color="auto"/>
            <w:bottom w:val="none" w:sz="0" w:space="0" w:color="auto"/>
            <w:right w:val="none" w:sz="0" w:space="0" w:color="auto"/>
          </w:divBdr>
        </w:div>
        <w:div w:id="1159806378">
          <w:marLeft w:val="480"/>
          <w:marRight w:val="0"/>
          <w:marTop w:val="0"/>
          <w:marBottom w:val="0"/>
          <w:divBdr>
            <w:top w:val="none" w:sz="0" w:space="0" w:color="auto"/>
            <w:left w:val="none" w:sz="0" w:space="0" w:color="auto"/>
            <w:bottom w:val="none" w:sz="0" w:space="0" w:color="auto"/>
            <w:right w:val="none" w:sz="0" w:space="0" w:color="auto"/>
          </w:divBdr>
        </w:div>
        <w:div w:id="119538810">
          <w:marLeft w:val="480"/>
          <w:marRight w:val="0"/>
          <w:marTop w:val="0"/>
          <w:marBottom w:val="0"/>
          <w:divBdr>
            <w:top w:val="none" w:sz="0" w:space="0" w:color="auto"/>
            <w:left w:val="none" w:sz="0" w:space="0" w:color="auto"/>
            <w:bottom w:val="none" w:sz="0" w:space="0" w:color="auto"/>
            <w:right w:val="none" w:sz="0" w:space="0" w:color="auto"/>
          </w:divBdr>
        </w:div>
        <w:div w:id="1400784611">
          <w:marLeft w:val="480"/>
          <w:marRight w:val="0"/>
          <w:marTop w:val="0"/>
          <w:marBottom w:val="0"/>
          <w:divBdr>
            <w:top w:val="none" w:sz="0" w:space="0" w:color="auto"/>
            <w:left w:val="none" w:sz="0" w:space="0" w:color="auto"/>
            <w:bottom w:val="none" w:sz="0" w:space="0" w:color="auto"/>
            <w:right w:val="none" w:sz="0" w:space="0" w:color="auto"/>
          </w:divBdr>
        </w:div>
        <w:div w:id="515120200">
          <w:marLeft w:val="480"/>
          <w:marRight w:val="0"/>
          <w:marTop w:val="0"/>
          <w:marBottom w:val="0"/>
          <w:divBdr>
            <w:top w:val="none" w:sz="0" w:space="0" w:color="auto"/>
            <w:left w:val="none" w:sz="0" w:space="0" w:color="auto"/>
            <w:bottom w:val="none" w:sz="0" w:space="0" w:color="auto"/>
            <w:right w:val="none" w:sz="0" w:space="0" w:color="auto"/>
          </w:divBdr>
        </w:div>
        <w:div w:id="1690521284">
          <w:marLeft w:val="480"/>
          <w:marRight w:val="0"/>
          <w:marTop w:val="0"/>
          <w:marBottom w:val="0"/>
          <w:divBdr>
            <w:top w:val="none" w:sz="0" w:space="0" w:color="auto"/>
            <w:left w:val="none" w:sz="0" w:space="0" w:color="auto"/>
            <w:bottom w:val="none" w:sz="0" w:space="0" w:color="auto"/>
            <w:right w:val="none" w:sz="0" w:space="0" w:color="auto"/>
          </w:divBdr>
        </w:div>
        <w:div w:id="2134206475">
          <w:marLeft w:val="480"/>
          <w:marRight w:val="0"/>
          <w:marTop w:val="0"/>
          <w:marBottom w:val="0"/>
          <w:divBdr>
            <w:top w:val="none" w:sz="0" w:space="0" w:color="auto"/>
            <w:left w:val="none" w:sz="0" w:space="0" w:color="auto"/>
            <w:bottom w:val="none" w:sz="0" w:space="0" w:color="auto"/>
            <w:right w:val="none" w:sz="0" w:space="0" w:color="auto"/>
          </w:divBdr>
        </w:div>
      </w:divsChild>
    </w:div>
    <w:div w:id="564996385">
      <w:bodyDiv w:val="1"/>
      <w:marLeft w:val="0"/>
      <w:marRight w:val="0"/>
      <w:marTop w:val="0"/>
      <w:marBottom w:val="0"/>
      <w:divBdr>
        <w:top w:val="none" w:sz="0" w:space="0" w:color="auto"/>
        <w:left w:val="none" w:sz="0" w:space="0" w:color="auto"/>
        <w:bottom w:val="none" w:sz="0" w:space="0" w:color="auto"/>
        <w:right w:val="none" w:sz="0" w:space="0" w:color="auto"/>
      </w:divBdr>
      <w:divsChild>
        <w:div w:id="300112381">
          <w:marLeft w:val="480"/>
          <w:marRight w:val="0"/>
          <w:marTop w:val="0"/>
          <w:marBottom w:val="0"/>
          <w:divBdr>
            <w:top w:val="none" w:sz="0" w:space="0" w:color="auto"/>
            <w:left w:val="none" w:sz="0" w:space="0" w:color="auto"/>
            <w:bottom w:val="none" w:sz="0" w:space="0" w:color="auto"/>
            <w:right w:val="none" w:sz="0" w:space="0" w:color="auto"/>
          </w:divBdr>
        </w:div>
        <w:div w:id="1292249680">
          <w:marLeft w:val="480"/>
          <w:marRight w:val="0"/>
          <w:marTop w:val="0"/>
          <w:marBottom w:val="0"/>
          <w:divBdr>
            <w:top w:val="none" w:sz="0" w:space="0" w:color="auto"/>
            <w:left w:val="none" w:sz="0" w:space="0" w:color="auto"/>
            <w:bottom w:val="none" w:sz="0" w:space="0" w:color="auto"/>
            <w:right w:val="none" w:sz="0" w:space="0" w:color="auto"/>
          </w:divBdr>
        </w:div>
        <w:div w:id="1839997348">
          <w:marLeft w:val="480"/>
          <w:marRight w:val="0"/>
          <w:marTop w:val="0"/>
          <w:marBottom w:val="0"/>
          <w:divBdr>
            <w:top w:val="none" w:sz="0" w:space="0" w:color="auto"/>
            <w:left w:val="none" w:sz="0" w:space="0" w:color="auto"/>
            <w:bottom w:val="none" w:sz="0" w:space="0" w:color="auto"/>
            <w:right w:val="none" w:sz="0" w:space="0" w:color="auto"/>
          </w:divBdr>
        </w:div>
        <w:div w:id="1491556020">
          <w:marLeft w:val="480"/>
          <w:marRight w:val="0"/>
          <w:marTop w:val="0"/>
          <w:marBottom w:val="0"/>
          <w:divBdr>
            <w:top w:val="none" w:sz="0" w:space="0" w:color="auto"/>
            <w:left w:val="none" w:sz="0" w:space="0" w:color="auto"/>
            <w:bottom w:val="none" w:sz="0" w:space="0" w:color="auto"/>
            <w:right w:val="none" w:sz="0" w:space="0" w:color="auto"/>
          </w:divBdr>
        </w:div>
        <w:div w:id="145317320">
          <w:marLeft w:val="480"/>
          <w:marRight w:val="0"/>
          <w:marTop w:val="0"/>
          <w:marBottom w:val="0"/>
          <w:divBdr>
            <w:top w:val="none" w:sz="0" w:space="0" w:color="auto"/>
            <w:left w:val="none" w:sz="0" w:space="0" w:color="auto"/>
            <w:bottom w:val="none" w:sz="0" w:space="0" w:color="auto"/>
            <w:right w:val="none" w:sz="0" w:space="0" w:color="auto"/>
          </w:divBdr>
        </w:div>
        <w:div w:id="1380010104">
          <w:marLeft w:val="480"/>
          <w:marRight w:val="0"/>
          <w:marTop w:val="0"/>
          <w:marBottom w:val="0"/>
          <w:divBdr>
            <w:top w:val="none" w:sz="0" w:space="0" w:color="auto"/>
            <w:left w:val="none" w:sz="0" w:space="0" w:color="auto"/>
            <w:bottom w:val="none" w:sz="0" w:space="0" w:color="auto"/>
            <w:right w:val="none" w:sz="0" w:space="0" w:color="auto"/>
          </w:divBdr>
        </w:div>
        <w:div w:id="366486909">
          <w:marLeft w:val="480"/>
          <w:marRight w:val="0"/>
          <w:marTop w:val="0"/>
          <w:marBottom w:val="0"/>
          <w:divBdr>
            <w:top w:val="none" w:sz="0" w:space="0" w:color="auto"/>
            <w:left w:val="none" w:sz="0" w:space="0" w:color="auto"/>
            <w:bottom w:val="none" w:sz="0" w:space="0" w:color="auto"/>
            <w:right w:val="none" w:sz="0" w:space="0" w:color="auto"/>
          </w:divBdr>
        </w:div>
        <w:div w:id="1160535118">
          <w:marLeft w:val="480"/>
          <w:marRight w:val="0"/>
          <w:marTop w:val="0"/>
          <w:marBottom w:val="0"/>
          <w:divBdr>
            <w:top w:val="none" w:sz="0" w:space="0" w:color="auto"/>
            <w:left w:val="none" w:sz="0" w:space="0" w:color="auto"/>
            <w:bottom w:val="none" w:sz="0" w:space="0" w:color="auto"/>
            <w:right w:val="none" w:sz="0" w:space="0" w:color="auto"/>
          </w:divBdr>
        </w:div>
        <w:div w:id="586307851">
          <w:marLeft w:val="480"/>
          <w:marRight w:val="0"/>
          <w:marTop w:val="0"/>
          <w:marBottom w:val="0"/>
          <w:divBdr>
            <w:top w:val="none" w:sz="0" w:space="0" w:color="auto"/>
            <w:left w:val="none" w:sz="0" w:space="0" w:color="auto"/>
            <w:bottom w:val="none" w:sz="0" w:space="0" w:color="auto"/>
            <w:right w:val="none" w:sz="0" w:space="0" w:color="auto"/>
          </w:divBdr>
        </w:div>
        <w:div w:id="1403869692">
          <w:marLeft w:val="480"/>
          <w:marRight w:val="0"/>
          <w:marTop w:val="0"/>
          <w:marBottom w:val="0"/>
          <w:divBdr>
            <w:top w:val="none" w:sz="0" w:space="0" w:color="auto"/>
            <w:left w:val="none" w:sz="0" w:space="0" w:color="auto"/>
            <w:bottom w:val="none" w:sz="0" w:space="0" w:color="auto"/>
            <w:right w:val="none" w:sz="0" w:space="0" w:color="auto"/>
          </w:divBdr>
        </w:div>
        <w:div w:id="1847399810">
          <w:marLeft w:val="480"/>
          <w:marRight w:val="0"/>
          <w:marTop w:val="0"/>
          <w:marBottom w:val="0"/>
          <w:divBdr>
            <w:top w:val="none" w:sz="0" w:space="0" w:color="auto"/>
            <w:left w:val="none" w:sz="0" w:space="0" w:color="auto"/>
            <w:bottom w:val="none" w:sz="0" w:space="0" w:color="auto"/>
            <w:right w:val="none" w:sz="0" w:space="0" w:color="auto"/>
          </w:divBdr>
        </w:div>
        <w:div w:id="1850825658">
          <w:marLeft w:val="480"/>
          <w:marRight w:val="0"/>
          <w:marTop w:val="0"/>
          <w:marBottom w:val="0"/>
          <w:divBdr>
            <w:top w:val="none" w:sz="0" w:space="0" w:color="auto"/>
            <w:left w:val="none" w:sz="0" w:space="0" w:color="auto"/>
            <w:bottom w:val="none" w:sz="0" w:space="0" w:color="auto"/>
            <w:right w:val="none" w:sz="0" w:space="0" w:color="auto"/>
          </w:divBdr>
        </w:div>
        <w:div w:id="911351126">
          <w:marLeft w:val="480"/>
          <w:marRight w:val="0"/>
          <w:marTop w:val="0"/>
          <w:marBottom w:val="0"/>
          <w:divBdr>
            <w:top w:val="none" w:sz="0" w:space="0" w:color="auto"/>
            <w:left w:val="none" w:sz="0" w:space="0" w:color="auto"/>
            <w:bottom w:val="none" w:sz="0" w:space="0" w:color="auto"/>
            <w:right w:val="none" w:sz="0" w:space="0" w:color="auto"/>
          </w:divBdr>
        </w:div>
        <w:div w:id="1366439943">
          <w:marLeft w:val="480"/>
          <w:marRight w:val="0"/>
          <w:marTop w:val="0"/>
          <w:marBottom w:val="0"/>
          <w:divBdr>
            <w:top w:val="none" w:sz="0" w:space="0" w:color="auto"/>
            <w:left w:val="none" w:sz="0" w:space="0" w:color="auto"/>
            <w:bottom w:val="none" w:sz="0" w:space="0" w:color="auto"/>
            <w:right w:val="none" w:sz="0" w:space="0" w:color="auto"/>
          </w:divBdr>
        </w:div>
        <w:div w:id="177351378">
          <w:marLeft w:val="480"/>
          <w:marRight w:val="0"/>
          <w:marTop w:val="0"/>
          <w:marBottom w:val="0"/>
          <w:divBdr>
            <w:top w:val="none" w:sz="0" w:space="0" w:color="auto"/>
            <w:left w:val="none" w:sz="0" w:space="0" w:color="auto"/>
            <w:bottom w:val="none" w:sz="0" w:space="0" w:color="auto"/>
            <w:right w:val="none" w:sz="0" w:space="0" w:color="auto"/>
          </w:divBdr>
        </w:div>
        <w:div w:id="579799464">
          <w:marLeft w:val="480"/>
          <w:marRight w:val="0"/>
          <w:marTop w:val="0"/>
          <w:marBottom w:val="0"/>
          <w:divBdr>
            <w:top w:val="none" w:sz="0" w:space="0" w:color="auto"/>
            <w:left w:val="none" w:sz="0" w:space="0" w:color="auto"/>
            <w:bottom w:val="none" w:sz="0" w:space="0" w:color="auto"/>
            <w:right w:val="none" w:sz="0" w:space="0" w:color="auto"/>
          </w:divBdr>
        </w:div>
        <w:div w:id="1065761593">
          <w:marLeft w:val="480"/>
          <w:marRight w:val="0"/>
          <w:marTop w:val="0"/>
          <w:marBottom w:val="0"/>
          <w:divBdr>
            <w:top w:val="none" w:sz="0" w:space="0" w:color="auto"/>
            <w:left w:val="none" w:sz="0" w:space="0" w:color="auto"/>
            <w:bottom w:val="none" w:sz="0" w:space="0" w:color="auto"/>
            <w:right w:val="none" w:sz="0" w:space="0" w:color="auto"/>
          </w:divBdr>
        </w:div>
        <w:div w:id="2130466316">
          <w:marLeft w:val="480"/>
          <w:marRight w:val="0"/>
          <w:marTop w:val="0"/>
          <w:marBottom w:val="0"/>
          <w:divBdr>
            <w:top w:val="none" w:sz="0" w:space="0" w:color="auto"/>
            <w:left w:val="none" w:sz="0" w:space="0" w:color="auto"/>
            <w:bottom w:val="none" w:sz="0" w:space="0" w:color="auto"/>
            <w:right w:val="none" w:sz="0" w:space="0" w:color="auto"/>
          </w:divBdr>
        </w:div>
        <w:div w:id="1472937797">
          <w:marLeft w:val="480"/>
          <w:marRight w:val="0"/>
          <w:marTop w:val="0"/>
          <w:marBottom w:val="0"/>
          <w:divBdr>
            <w:top w:val="none" w:sz="0" w:space="0" w:color="auto"/>
            <w:left w:val="none" w:sz="0" w:space="0" w:color="auto"/>
            <w:bottom w:val="none" w:sz="0" w:space="0" w:color="auto"/>
            <w:right w:val="none" w:sz="0" w:space="0" w:color="auto"/>
          </w:divBdr>
        </w:div>
      </w:divsChild>
    </w:div>
    <w:div w:id="567033826">
      <w:bodyDiv w:val="1"/>
      <w:marLeft w:val="0"/>
      <w:marRight w:val="0"/>
      <w:marTop w:val="0"/>
      <w:marBottom w:val="0"/>
      <w:divBdr>
        <w:top w:val="none" w:sz="0" w:space="0" w:color="auto"/>
        <w:left w:val="none" w:sz="0" w:space="0" w:color="auto"/>
        <w:bottom w:val="none" w:sz="0" w:space="0" w:color="auto"/>
        <w:right w:val="none" w:sz="0" w:space="0" w:color="auto"/>
      </w:divBdr>
      <w:divsChild>
        <w:div w:id="895432795">
          <w:marLeft w:val="480"/>
          <w:marRight w:val="0"/>
          <w:marTop w:val="0"/>
          <w:marBottom w:val="0"/>
          <w:divBdr>
            <w:top w:val="none" w:sz="0" w:space="0" w:color="auto"/>
            <w:left w:val="none" w:sz="0" w:space="0" w:color="auto"/>
            <w:bottom w:val="none" w:sz="0" w:space="0" w:color="auto"/>
            <w:right w:val="none" w:sz="0" w:space="0" w:color="auto"/>
          </w:divBdr>
        </w:div>
        <w:div w:id="287974556">
          <w:marLeft w:val="480"/>
          <w:marRight w:val="0"/>
          <w:marTop w:val="0"/>
          <w:marBottom w:val="0"/>
          <w:divBdr>
            <w:top w:val="none" w:sz="0" w:space="0" w:color="auto"/>
            <w:left w:val="none" w:sz="0" w:space="0" w:color="auto"/>
            <w:bottom w:val="none" w:sz="0" w:space="0" w:color="auto"/>
            <w:right w:val="none" w:sz="0" w:space="0" w:color="auto"/>
          </w:divBdr>
        </w:div>
        <w:div w:id="1835336020">
          <w:marLeft w:val="480"/>
          <w:marRight w:val="0"/>
          <w:marTop w:val="0"/>
          <w:marBottom w:val="0"/>
          <w:divBdr>
            <w:top w:val="none" w:sz="0" w:space="0" w:color="auto"/>
            <w:left w:val="none" w:sz="0" w:space="0" w:color="auto"/>
            <w:bottom w:val="none" w:sz="0" w:space="0" w:color="auto"/>
            <w:right w:val="none" w:sz="0" w:space="0" w:color="auto"/>
          </w:divBdr>
        </w:div>
        <w:div w:id="151605001">
          <w:marLeft w:val="480"/>
          <w:marRight w:val="0"/>
          <w:marTop w:val="0"/>
          <w:marBottom w:val="0"/>
          <w:divBdr>
            <w:top w:val="none" w:sz="0" w:space="0" w:color="auto"/>
            <w:left w:val="none" w:sz="0" w:space="0" w:color="auto"/>
            <w:bottom w:val="none" w:sz="0" w:space="0" w:color="auto"/>
            <w:right w:val="none" w:sz="0" w:space="0" w:color="auto"/>
          </w:divBdr>
        </w:div>
        <w:div w:id="1410924993">
          <w:marLeft w:val="480"/>
          <w:marRight w:val="0"/>
          <w:marTop w:val="0"/>
          <w:marBottom w:val="0"/>
          <w:divBdr>
            <w:top w:val="none" w:sz="0" w:space="0" w:color="auto"/>
            <w:left w:val="none" w:sz="0" w:space="0" w:color="auto"/>
            <w:bottom w:val="none" w:sz="0" w:space="0" w:color="auto"/>
            <w:right w:val="none" w:sz="0" w:space="0" w:color="auto"/>
          </w:divBdr>
        </w:div>
        <w:div w:id="1834836045">
          <w:marLeft w:val="480"/>
          <w:marRight w:val="0"/>
          <w:marTop w:val="0"/>
          <w:marBottom w:val="0"/>
          <w:divBdr>
            <w:top w:val="none" w:sz="0" w:space="0" w:color="auto"/>
            <w:left w:val="none" w:sz="0" w:space="0" w:color="auto"/>
            <w:bottom w:val="none" w:sz="0" w:space="0" w:color="auto"/>
            <w:right w:val="none" w:sz="0" w:space="0" w:color="auto"/>
          </w:divBdr>
        </w:div>
        <w:div w:id="1320957326">
          <w:marLeft w:val="480"/>
          <w:marRight w:val="0"/>
          <w:marTop w:val="0"/>
          <w:marBottom w:val="0"/>
          <w:divBdr>
            <w:top w:val="none" w:sz="0" w:space="0" w:color="auto"/>
            <w:left w:val="none" w:sz="0" w:space="0" w:color="auto"/>
            <w:bottom w:val="none" w:sz="0" w:space="0" w:color="auto"/>
            <w:right w:val="none" w:sz="0" w:space="0" w:color="auto"/>
          </w:divBdr>
        </w:div>
        <w:div w:id="469055849">
          <w:marLeft w:val="480"/>
          <w:marRight w:val="0"/>
          <w:marTop w:val="0"/>
          <w:marBottom w:val="0"/>
          <w:divBdr>
            <w:top w:val="none" w:sz="0" w:space="0" w:color="auto"/>
            <w:left w:val="none" w:sz="0" w:space="0" w:color="auto"/>
            <w:bottom w:val="none" w:sz="0" w:space="0" w:color="auto"/>
            <w:right w:val="none" w:sz="0" w:space="0" w:color="auto"/>
          </w:divBdr>
        </w:div>
        <w:div w:id="257061472">
          <w:marLeft w:val="480"/>
          <w:marRight w:val="0"/>
          <w:marTop w:val="0"/>
          <w:marBottom w:val="0"/>
          <w:divBdr>
            <w:top w:val="none" w:sz="0" w:space="0" w:color="auto"/>
            <w:left w:val="none" w:sz="0" w:space="0" w:color="auto"/>
            <w:bottom w:val="none" w:sz="0" w:space="0" w:color="auto"/>
            <w:right w:val="none" w:sz="0" w:space="0" w:color="auto"/>
          </w:divBdr>
        </w:div>
        <w:div w:id="222958778">
          <w:marLeft w:val="480"/>
          <w:marRight w:val="0"/>
          <w:marTop w:val="0"/>
          <w:marBottom w:val="0"/>
          <w:divBdr>
            <w:top w:val="none" w:sz="0" w:space="0" w:color="auto"/>
            <w:left w:val="none" w:sz="0" w:space="0" w:color="auto"/>
            <w:bottom w:val="none" w:sz="0" w:space="0" w:color="auto"/>
            <w:right w:val="none" w:sz="0" w:space="0" w:color="auto"/>
          </w:divBdr>
        </w:div>
        <w:div w:id="983200346">
          <w:marLeft w:val="480"/>
          <w:marRight w:val="0"/>
          <w:marTop w:val="0"/>
          <w:marBottom w:val="0"/>
          <w:divBdr>
            <w:top w:val="none" w:sz="0" w:space="0" w:color="auto"/>
            <w:left w:val="none" w:sz="0" w:space="0" w:color="auto"/>
            <w:bottom w:val="none" w:sz="0" w:space="0" w:color="auto"/>
            <w:right w:val="none" w:sz="0" w:space="0" w:color="auto"/>
          </w:divBdr>
        </w:div>
        <w:div w:id="736780775">
          <w:marLeft w:val="480"/>
          <w:marRight w:val="0"/>
          <w:marTop w:val="0"/>
          <w:marBottom w:val="0"/>
          <w:divBdr>
            <w:top w:val="none" w:sz="0" w:space="0" w:color="auto"/>
            <w:left w:val="none" w:sz="0" w:space="0" w:color="auto"/>
            <w:bottom w:val="none" w:sz="0" w:space="0" w:color="auto"/>
            <w:right w:val="none" w:sz="0" w:space="0" w:color="auto"/>
          </w:divBdr>
        </w:div>
        <w:div w:id="1680542407">
          <w:marLeft w:val="480"/>
          <w:marRight w:val="0"/>
          <w:marTop w:val="0"/>
          <w:marBottom w:val="0"/>
          <w:divBdr>
            <w:top w:val="none" w:sz="0" w:space="0" w:color="auto"/>
            <w:left w:val="none" w:sz="0" w:space="0" w:color="auto"/>
            <w:bottom w:val="none" w:sz="0" w:space="0" w:color="auto"/>
            <w:right w:val="none" w:sz="0" w:space="0" w:color="auto"/>
          </w:divBdr>
        </w:div>
        <w:div w:id="37558251">
          <w:marLeft w:val="480"/>
          <w:marRight w:val="0"/>
          <w:marTop w:val="0"/>
          <w:marBottom w:val="0"/>
          <w:divBdr>
            <w:top w:val="none" w:sz="0" w:space="0" w:color="auto"/>
            <w:left w:val="none" w:sz="0" w:space="0" w:color="auto"/>
            <w:bottom w:val="none" w:sz="0" w:space="0" w:color="auto"/>
            <w:right w:val="none" w:sz="0" w:space="0" w:color="auto"/>
          </w:divBdr>
        </w:div>
        <w:div w:id="1978757740">
          <w:marLeft w:val="480"/>
          <w:marRight w:val="0"/>
          <w:marTop w:val="0"/>
          <w:marBottom w:val="0"/>
          <w:divBdr>
            <w:top w:val="none" w:sz="0" w:space="0" w:color="auto"/>
            <w:left w:val="none" w:sz="0" w:space="0" w:color="auto"/>
            <w:bottom w:val="none" w:sz="0" w:space="0" w:color="auto"/>
            <w:right w:val="none" w:sz="0" w:space="0" w:color="auto"/>
          </w:divBdr>
        </w:div>
        <w:div w:id="505679038">
          <w:marLeft w:val="480"/>
          <w:marRight w:val="0"/>
          <w:marTop w:val="0"/>
          <w:marBottom w:val="0"/>
          <w:divBdr>
            <w:top w:val="none" w:sz="0" w:space="0" w:color="auto"/>
            <w:left w:val="none" w:sz="0" w:space="0" w:color="auto"/>
            <w:bottom w:val="none" w:sz="0" w:space="0" w:color="auto"/>
            <w:right w:val="none" w:sz="0" w:space="0" w:color="auto"/>
          </w:divBdr>
        </w:div>
        <w:div w:id="657608835">
          <w:marLeft w:val="480"/>
          <w:marRight w:val="0"/>
          <w:marTop w:val="0"/>
          <w:marBottom w:val="0"/>
          <w:divBdr>
            <w:top w:val="none" w:sz="0" w:space="0" w:color="auto"/>
            <w:left w:val="none" w:sz="0" w:space="0" w:color="auto"/>
            <w:bottom w:val="none" w:sz="0" w:space="0" w:color="auto"/>
            <w:right w:val="none" w:sz="0" w:space="0" w:color="auto"/>
          </w:divBdr>
        </w:div>
      </w:divsChild>
    </w:div>
    <w:div w:id="570849706">
      <w:bodyDiv w:val="1"/>
      <w:marLeft w:val="0"/>
      <w:marRight w:val="0"/>
      <w:marTop w:val="0"/>
      <w:marBottom w:val="0"/>
      <w:divBdr>
        <w:top w:val="none" w:sz="0" w:space="0" w:color="auto"/>
        <w:left w:val="none" w:sz="0" w:space="0" w:color="auto"/>
        <w:bottom w:val="none" w:sz="0" w:space="0" w:color="auto"/>
        <w:right w:val="none" w:sz="0" w:space="0" w:color="auto"/>
      </w:divBdr>
    </w:div>
    <w:div w:id="571156290">
      <w:bodyDiv w:val="1"/>
      <w:marLeft w:val="0"/>
      <w:marRight w:val="0"/>
      <w:marTop w:val="0"/>
      <w:marBottom w:val="0"/>
      <w:divBdr>
        <w:top w:val="none" w:sz="0" w:space="0" w:color="auto"/>
        <w:left w:val="none" w:sz="0" w:space="0" w:color="auto"/>
        <w:bottom w:val="none" w:sz="0" w:space="0" w:color="auto"/>
        <w:right w:val="none" w:sz="0" w:space="0" w:color="auto"/>
      </w:divBdr>
      <w:divsChild>
        <w:div w:id="818111105">
          <w:marLeft w:val="480"/>
          <w:marRight w:val="0"/>
          <w:marTop w:val="0"/>
          <w:marBottom w:val="0"/>
          <w:divBdr>
            <w:top w:val="none" w:sz="0" w:space="0" w:color="auto"/>
            <w:left w:val="none" w:sz="0" w:space="0" w:color="auto"/>
            <w:bottom w:val="none" w:sz="0" w:space="0" w:color="auto"/>
            <w:right w:val="none" w:sz="0" w:space="0" w:color="auto"/>
          </w:divBdr>
        </w:div>
        <w:div w:id="434250496">
          <w:marLeft w:val="480"/>
          <w:marRight w:val="0"/>
          <w:marTop w:val="0"/>
          <w:marBottom w:val="0"/>
          <w:divBdr>
            <w:top w:val="none" w:sz="0" w:space="0" w:color="auto"/>
            <w:left w:val="none" w:sz="0" w:space="0" w:color="auto"/>
            <w:bottom w:val="none" w:sz="0" w:space="0" w:color="auto"/>
            <w:right w:val="none" w:sz="0" w:space="0" w:color="auto"/>
          </w:divBdr>
        </w:div>
        <w:div w:id="1615135468">
          <w:marLeft w:val="480"/>
          <w:marRight w:val="0"/>
          <w:marTop w:val="0"/>
          <w:marBottom w:val="0"/>
          <w:divBdr>
            <w:top w:val="none" w:sz="0" w:space="0" w:color="auto"/>
            <w:left w:val="none" w:sz="0" w:space="0" w:color="auto"/>
            <w:bottom w:val="none" w:sz="0" w:space="0" w:color="auto"/>
            <w:right w:val="none" w:sz="0" w:space="0" w:color="auto"/>
          </w:divBdr>
        </w:div>
        <w:div w:id="1783958420">
          <w:marLeft w:val="480"/>
          <w:marRight w:val="0"/>
          <w:marTop w:val="0"/>
          <w:marBottom w:val="0"/>
          <w:divBdr>
            <w:top w:val="none" w:sz="0" w:space="0" w:color="auto"/>
            <w:left w:val="none" w:sz="0" w:space="0" w:color="auto"/>
            <w:bottom w:val="none" w:sz="0" w:space="0" w:color="auto"/>
            <w:right w:val="none" w:sz="0" w:space="0" w:color="auto"/>
          </w:divBdr>
        </w:div>
        <w:div w:id="2096592507">
          <w:marLeft w:val="480"/>
          <w:marRight w:val="0"/>
          <w:marTop w:val="0"/>
          <w:marBottom w:val="0"/>
          <w:divBdr>
            <w:top w:val="none" w:sz="0" w:space="0" w:color="auto"/>
            <w:left w:val="none" w:sz="0" w:space="0" w:color="auto"/>
            <w:bottom w:val="none" w:sz="0" w:space="0" w:color="auto"/>
            <w:right w:val="none" w:sz="0" w:space="0" w:color="auto"/>
          </w:divBdr>
        </w:div>
        <w:div w:id="1527716530">
          <w:marLeft w:val="480"/>
          <w:marRight w:val="0"/>
          <w:marTop w:val="0"/>
          <w:marBottom w:val="0"/>
          <w:divBdr>
            <w:top w:val="none" w:sz="0" w:space="0" w:color="auto"/>
            <w:left w:val="none" w:sz="0" w:space="0" w:color="auto"/>
            <w:bottom w:val="none" w:sz="0" w:space="0" w:color="auto"/>
            <w:right w:val="none" w:sz="0" w:space="0" w:color="auto"/>
          </w:divBdr>
        </w:div>
        <w:div w:id="898324452">
          <w:marLeft w:val="480"/>
          <w:marRight w:val="0"/>
          <w:marTop w:val="0"/>
          <w:marBottom w:val="0"/>
          <w:divBdr>
            <w:top w:val="none" w:sz="0" w:space="0" w:color="auto"/>
            <w:left w:val="none" w:sz="0" w:space="0" w:color="auto"/>
            <w:bottom w:val="none" w:sz="0" w:space="0" w:color="auto"/>
            <w:right w:val="none" w:sz="0" w:space="0" w:color="auto"/>
          </w:divBdr>
        </w:div>
        <w:div w:id="2008629384">
          <w:marLeft w:val="480"/>
          <w:marRight w:val="0"/>
          <w:marTop w:val="0"/>
          <w:marBottom w:val="0"/>
          <w:divBdr>
            <w:top w:val="none" w:sz="0" w:space="0" w:color="auto"/>
            <w:left w:val="none" w:sz="0" w:space="0" w:color="auto"/>
            <w:bottom w:val="none" w:sz="0" w:space="0" w:color="auto"/>
            <w:right w:val="none" w:sz="0" w:space="0" w:color="auto"/>
          </w:divBdr>
        </w:div>
        <w:div w:id="1246500317">
          <w:marLeft w:val="480"/>
          <w:marRight w:val="0"/>
          <w:marTop w:val="0"/>
          <w:marBottom w:val="0"/>
          <w:divBdr>
            <w:top w:val="none" w:sz="0" w:space="0" w:color="auto"/>
            <w:left w:val="none" w:sz="0" w:space="0" w:color="auto"/>
            <w:bottom w:val="none" w:sz="0" w:space="0" w:color="auto"/>
            <w:right w:val="none" w:sz="0" w:space="0" w:color="auto"/>
          </w:divBdr>
        </w:div>
        <w:div w:id="832572396">
          <w:marLeft w:val="480"/>
          <w:marRight w:val="0"/>
          <w:marTop w:val="0"/>
          <w:marBottom w:val="0"/>
          <w:divBdr>
            <w:top w:val="none" w:sz="0" w:space="0" w:color="auto"/>
            <w:left w:val="none" w:sz="0" w:space="0" w:color="auto"/>
            <w:bottom w:val="none" w:sz="0" w:space="0" w:color="auto"/>
            <w:right w:val="none" w:sz="0" w:space="0" w:color="auto"/>
          </w:divBdr>
        </w:div>
        <w:div w:id="432632740">
          <w:marLeft w:val="480"/>
          <w:marRight w:val="0"/>
          <w:marTop w:val="0"/>
          <w:marBottom w:val="0"/>
          <w:divBdr>
            <w:top w:val="none" w:sz="0" w:space="0" w:color="auto"/>
            <w:left w:val="none" w:sz="0" w:space="0" w:color="auto"/>
            <w:bottom w:val="none" w:sz="0" w:space="0" w:color="auto"/>
            <w:right w:val="none" w:sz="0" w:space="0" w:color="auto"/>
          </w:divBdr>
        </w:div>
        <w:div w:id="883295580">
          <w:marLeft w:val="480"/>
          <w:marRight w:val="0"/>
          <w:marTop w:val="0"/>
          <w:marBottom w:val="0"/>
          <w:divBdr>
            <w:top w:val="none" w:sz="0" w:space="0" w:color="auto"/>
            <w:left w:val="none" w:sz="0" w:space="0" w:color="auto"/>
            <w:bottom w:val="none" w:sz="0" w:space="0" w:color="auto"/>
            <w:right w:val="none" w:sz="0" w:space="0" w:color="auto"/>
          </w:divBdr>
        </w:div>
        <w:div w:id="2098359478">
          <w:marLeft w:val="480"/>
          <w:marRight w:val="0"/>
          <w:marTop w:val="0"/>
          <w:marBottom w:val="0"/>
          <w:divBdr>
            <w:top w:val="none" w:sz="0" w:space="0" w:color="auto"/>
            <w:left w:val="none" w:sz="0" w:space="0" w:color="auto"/>
            <w:bottom w:val="none" w:sz="0" w:space="0" w:color="auto"/>
            <w:right w:val="none" w:sz="0" w:space="0" w:color="auto"/>
          </w:divBdr>
        </w:div>
        <w:div w:id="1552302441">
          <w:marLeft w:val="480"/>
          <w:marRight w:val="0"/>
          <w:marTop w:val="0"/>
          <w:marBottom w:val="0"/>
          <w:divBdr>
            <w:top w:val="none" w:sz="0" w:space="0" w:color="auto"/>
            <w:left w:val="none" w:sz="0" w:space="0" w:color="auto"/>
            <w:bottom w:val="none" w:sz="0" w:space="0" w:color="auto"/>
            <w:right w:val="none" w:sz="0" w:space="0" w:color="auto"/>
          </w:divBdr>
        </w:div>
        <w:div w:id="1121875184">
          <w:marLeft w:val="480"/>
          <w:marRight w:val="0"/>
          <w:marTop w:val="0"/>
          <w:marBottom w:val="0"/>
          <w:divBdr>
            <w:top w:val="none" w:sz="0" w:space="0" w:color="auto"/>
            <w:left w:val="none" w:sz="0" w:space="0" w:color="auto"/>
            <w:bottom w:val="none" w:sz="0" w:space="0" w:color="auto"/>
            <w:right w:val="none" w:sz="0" w:space="0" w:color="auto"/>
          </w:divBdr>
        </w:div>
        <w:div w:id="1478303671">
          <w:marLeft w:val="480"/>
          <w:marRight w:val="0"/>
          <w:marTop w:val="0"/>
          <w:marBottom w:val="0"/>
          <w:divBdr>
            <w:top w:val="none" w:sz="0" w:space="0" w:color="auto"/>
            <w:left w:val="none" w:sz="0" w:space="0" w:color="auto"/>
            <w:bottom w:val="none" w:sz="0" w:space="0" w:color="auto"/>
            <w:right w:val="none" w:sz="0" w:space="0" w:color="auto"/>
          </w:divBdr>
        </w:div>
        <w:div w:id="1701470617">
          <w:marLeft w:val="480"/>
          <w:marRight w:val="0"/>
          <w:marTop w:val="0"/>
          <w:marBottom w:val="0"/>
          <w:divBdr>
            <w:top w:val="none" w:sz="0" w:space="0" w:color="auto"/>
            <w:left w:val="none" w:sz="0" w:space="0" w:color="auto"/>
            <w:bottom w:val="none" w:sz="0" w:space="0" w:color="auto"/>
            <w:right w:val="none" w:sz="0" w:space="0" w:color="auto"/>
          </w:divBdr>
        </w:div>
        <w:div w:id="131099018">
          <w:marLeft w:val="480"/>
          <w:marRight w:val="0"/>
          <w:marTop w:val="0"/>
          <w:marBottom w:val="0"/>
          <w:divBdr>
            <w:top w:val="none" w:sz="0" w:space="0" w:color="auto"/>
            <w:left w:val="none" w:sz="0" w:space="0" w:color="auto"/>
            <w:bottom w:val="none" w:sz="0" w:space="0" w:color="auto"/>
            <w:right w:val="none" w:sz="0" w:space="0" w:color="auto"/>
          </w:divBdr>
        </w:div>
        <w:div w:id="1522668268">
          <w:marLeft w:val="480"/>
          <w:marRight w:val="0"/>
          <w:marTop w:val="0"/>
          <w:marBottom w:val="0"/>
          <w:divBdr>
            <w:top w:val="none" w:sz="0" w:space="0" w:color="auto"/>
            <w:left w:val="none" w:sz="0" w:space="0" w:color="auto"/>
            <w:bottom w:val="none" w:sz="0" w:space="0" w:color="auto"/>
            <w:right w:val="none" w:sz="0" w:space="0" w:color="auto"/>
          </w:divBdr>
        </w:div>
        <w:div w:id="1178471969">
          <w:marLeft w:val="480"/>
          <w:marRight w:val="0"/>
          <w:marTop w:val="0"/>
          <w:marBottom w:val="0"/>
          <w:divBdr>
            <w:top w:val="none" w:sz="0" w:space="0" w:color="auto"/>
            <w:left w:val="none" w:sz="0" w:space="0" w:color="auto"/>
            <w:bottom w:val="none" w:sz="0" w:space="0" w:color="auto"/>
            <w:right w:val="none" w:sz="0" w:space="0" w:color="auto"/>
          </w:divBdr>
        </w:div>
        <w:div w:id="1897742042">
          <w:marLeft w:val="480"/>
          <w:marRight w:val="0"/>
          <w:marTop w:val="0"/>
          <w:marBottom w:val="0"/>
          <w:divBdr>
            <w:top w:val="none" w:sz="0" w:space="0" w:color="auto"/>
            <w:left w:val="none" w:sz="0" w:space="0" w:color="auto"/>
            <w:bottom w:val="none" w:sz="0" w:space="0" w:color="auto"/>
            <w:right w:val="none" w:sz="0" w:space="0" w:color="auto"/>
          </w:divBdr>
        </w:div>
        <w:div w:id="428308665">
          <w:marLeft w:val="480"/>
          <w:marRight w:val="0"/>
          <w:marTop w:val="0"/>
          <w:marBottom w:val="0"/>
          <w:divBdr>
            <w:top w:val="none" w:sz="0" w:space="0" w:color="auto"/>
            <w:left w:val="none" w:sz="0" w:space="0" w:color="auto"/>
            <w:bottom w:val="none" w:sz="0" w:space="0" w:color="auto"/>
            <w:right w:val="none" w:sz="0" w:space="0" w:color="auto"/>
          </w:divBdr>
        </w:div>
        <w:div w:id="818154824">
          <w:marLeft w:val="480"/>
          <w:marRight w:val="0"/>
          <w:marTop w:val="0"/>
          <w:marBottom w:val="0"/>
          <w:divBdr>
            <w:top w:val="none" w:sz="0" w:space="0" w:color="auto"/>
            <w:left w:val="none" w:sz="0" w:space="0" w:color="auto"/>
            <w:bottom w:val="none" w:sz="0" w:space="0" w:color="auto"/>
            <w:right w:val="none" w:sz="0" w:space="0" w:color="auto"/>
          </w:divBdr>
        </w:div>
        <w:div w:id="969630135">
          <w:marLeft w:val="480"/>
          <w:marRight w:val="0"/>
          <w:marTop w:val="0"/>
          <w:marBottom w:val="0"/>
          <w:divBdr>
            <w:top w:val="none" w:sz="0" w:space="0" w:color="auto"/>
            <w:left w:val="none" w:sz="0" w:space="0" w:color="auto"/>
            <w:bottom w:val="none" w:sz="0" w:space="0" w:color="auto"/>
            <w:right w:val="none" w:sz="0" w:space="0" w:color="auto"/>
          </w:divBdr>
        </w:div>
        <w:div w:id="2133669898">
          <w:marLeft w:val="480"/>
          <w:marRight w:val="0"/>
          <w:marTop w:val="0"/>
          <w:marBottom w:val="0"/>
          <w:divBdr>
            <w:top w:val="none" w:sz="0" w:space="0" w:color="auto"/>
            <w:left w:val="none" w:sz="0" w:space="0" w:color="auto"/>
            <w:bottom w:val="none" w:sz="0" w:space="0" w:color="auto"/>
            <w:right w:val="none" w:sz="0" w:space="0" w:color="auto"/>
          </w:divBdr>
        </w:div>
        <w:div w:id="1778329922">
          <w:marLeft w:val="480"/>
          <w:marRight w:val="0"/>
          <w:marTop w:val="0"/>
          <w:marBottom w:val="0"/>
          <w:divBdr>
            <w:top w:val="none" w:sz="0" w:space="0" w:color="auto"/>
            <w:left w:val="none" w:sz="0" w:space="0" w:color="auto"/>
            <w:bottom w:val="none" w:sz="0" w:space="0" w:color="auto"/>
            <w:right w:val="none" w:sz="0" w:space="0" w:color="auto"/>
          </w:divBdr>
        </w:div>
        <w:div w:id="338433415">
          <w:marLeft w:val="480"/>
          <w:marRight w:val="0"/>
          <w:marTop w:val="0"/>
          <w:marBottom w:val="0"/>
          <w:divBdr>
            <w:top w:val="none" w:sz="0" w:space="0" w:color="auto"/>
            <w:left w:val="none" w:sz="0" w:space="0" w:color="auto"/>
            <w:bottom w:val="none" w:sz="0" w:space="0" w:color="auto"/>
            <w:right w:val="none" w:sz="0" w:space="0" w:color="auto"/>
          </w:divBdr>
        </w:div>
        <w:div w:id="1123812885">
          <w:marLeft w:val="480"/>
          <w:marRight w:val="0"/>
          <w:marTop w:val="0"/>
          <w:marBottom w:val="0"/>
          <w:divBdr>
            <w:top w:val="none" w:sz="0" w:space="0" w:color="auto"/>
            <w:left w:val="none" w:sz="0" w:space="0" w:color="auto"/>
            <w:bottom w:val="none" w:sz="0" w:space="0" w:color="auto"/>
            <w:right w:val="none" w:sz="0" w:space="0" w:color="auto"/>
          </w:divBdr>
        </w:div>
        <w:div w:id="1469737411">
          <w:marLeft w:val="480"/>
          <w:marRight w:val="0"/>
          <w:marTop w:val="0"/>
          <w:marBottom w:val="0"/>
          <w:divBdr>
            <w:top w:val="none" w:sz="0" w:space="0" w:color="auto"/>
            <w:left w:val="none" w:sz="0" w:space="0" w:color="auto"/>
            <w:bottom w:val="none" w:sz="0" w:space="0" w:color="auto"/>
            <w:right w:val="none" w:sz="0" w:space="0" w:color="auto"/>
          </w:divBdr>
        </w:div>
        <w:div w:id="1764300005">
          <w:marLeft w:val="480"/>
          <w:marRight w:val="0"/>
          <w:marTop w:val="0"/>
          <w:marBottom w:val="0"/>
          <w:divBdr>
            <w:top w:val="none" w:sz="0" w:space="0" w:color="auto"/>
            <w:left w:val="none" w:sz="0" w:space="0" w:color="auto"/>
            <w:bottom w:val="none" w:sz="0" w:space="0" w:color="auto"/>
            <w:right w:val="none" w:sz="0" w:space="0" w:color="auto"/>
          </w:divBdr>
        </w:div>
        <w:div w:id="614943277">
          <w:marLeft w:val="480"/>
          <w:marRight w:val="0"/>
          <w:marTop w:val="0"/>
          <w:marBottom w:val="0"/>
          <w:divBdr>
            <w:top w:val="none" w:sz="0" w:space="0" w:color="auto"/>
            <w:left w:val="none" w:sz="0" w:space="0" w:color="auto"/>
            <w:bottom w:val="none" w:sz="0" w:space="0" w:color="auto"/>
            <w:right w:val="none" w:sz="0" w:space="0" w:color="auto"/>
          </w:divBdr>
        </w:div>
        <w:div w:id="1177964904">
          <w:marLeft w:val="480"/>
          <w:marRight w:val="0"/>
          <w:marTop w:val="0"/>
          <w:marBottom w:val="0"/>
          <w:divBdr>
            <w:top w:val="none" w:sz="0" w:space="0" w:color="auto"/>
            <w:left w:val="none" w:sz="0" w:space="0" w:color="auto"/>
            <w:bottom w:val="none" w:sz="0" w:space="0" w:color="auto"/>
            <w:right w:val="none" w:sz="0" w:space="0" w:color="auto"/>
          </w:divBdr>
        </w:div>
        <w:div w:id="83654657">
          <w:marLeft w:val="480"/>
          <w:marRight w:val="0"/>
          <w:marTop w:val="0"/>
          <w:marBottom w:val="0"/>
          <w:divBdr>
            <w:top w:val="none" w:sz="0" w:space="0" w:color="auto"/>
            <w:left w:val="none" w:sz="0" w:space="0" w:color="auto"/>
            <w:bottom w:val="none" w:sz="0" w:space="0" w:color="auto"/>
            <w:right w:val="none" w:sz="0" w:space="0" w:color="auto"/>
          </w:divBdr>
        </w:div>
        <w:div w:id="867450912">
          <w:marLeft w:val="480"/>
          <w:marRight w:val="0"/>
          <w:marTop w:val="0"/>
          <w:marBottom w:val="0"/>
          <w:divBdr>
            <w:top w:val="none" w:sz="0" w:space="0" w:color="auto"/>
            <w:left w:val="none" w:sz="0" w:space="0" w:color="auto"/>
            <w:bottom w:val="none" w:sz="0" w:space="0" w:color="auto"/>
            <w:right w:val="none" w:sz="0" w:space="0" w:color="auto"/>
          </w:divBdr>
        </w:div>
        <w:div w:id="1293753072">
          <w:marLeft w:val="480"/>
          <w:marRight w:val="0"/>
          <w:marTop w:val="0"/>
          <w:marBottom w:val="0"/>
          <w:divBdr>
            <w:top w:val="none" w:sz="0" w:space="0" w:color="auto"/>
            <w:left w:val="none" w:sz="0" w:space="0" w:color="auto"/>
            <w:bottom w:val="none" w:sz="0" w:space="0" w:color="auto"/>
            <w:right w:val="none" w:sz="0" w:space="0" w:color="auto"/>
          </w:divBdr>
        </w:div>
        <w:div w:id="689798382">
          <w:marLeft w:val="480"/>
          <w:marRight w:val="0"/>
          <w:marTop w:val="0"/>
          <w:marBottom w:val="0"/>
          <w:divBdr>
            <w:top w:val="none" w:sz="0" w:space="0" w:color="auto"/>
            <w:left w:val="none" w:sz="0" w:space="0" w:color="auto"/>
            <w:bottom w:val="none" w:sz="0" w:space="0" w:color="auto"/>
            <w:right w:val="none" w:sz="0" w:space="0" w:color="auto"/>
          </w:divBdr>
        </w:div>
        <w:div w:id="527185526">
          <w:marLeft w:val="480"/>
          <w:marRight w:val="0"/>
          <w:marTop w:val="0"/>
          <w:marBottom w:val="0"/>
          <w:divBdr>
            <w:top w:val="none" w:sz="0" w:space="0" w:color="auto"/>
            <w:left w:val="none" w:sz="0" w:space="0" w:color="auto"/>
            <w:bottom w:val="none" w:sz="0" w:space="0" w:color="auto"/>
            <w:right w:val="none" w:sz="0" w:space="0" w:color="auto"/>
          </w:divBdr>
        </w:div>
        <w:div w:id="248850772">
          <w:marLeft w:val="480"/>
          <w:marRight w:val="0"/>
          <w:marTop w:val="0"/>
          <w:marBottom w:val="0"/>
          <w:divBdr>
            <w:top w:val="none" w:sz="0" w:space="0" w:color="auto"/>
            <w:left w:val="none" w:sz="0" w:space="0" w:color="auto"/>
            <w:bottom w:val="none" w:sz="0" w:space="0" w:color="auto"/>
            <w:right w:val="none" w:sz="0" w:space="0" w:color="auto"/>
          </w:divBdr>
        </w:div>
        <w:div w:id="1527716623">
          <w:marLeft w:val="480"/>
          <w:marRight w:val="0"/>
          <w:marTop w:val="0"/>
          <w:marBottom w:val="0"/>
          <w:divBdr>
            <w:top w:val="none" w:sz="0" w:space="0" w:color="auto"/>
            <w:left w:val="none" w:sz="0" w:space="0" w:color="auto"/>
            <w:bottom w:val="none" w:sz="0" w:space="0" w:color="auto"/>
            <w:right w:val="none" w:sz="0" w:space="0" w:color="auto"/>
          </w:divBdr>
        </w:div>
      </w:divsChild>
    </w:div>
    <w:div w:id="575094548">
      <w:bodyDiv w:val="1"/>
      <w:marLeft w:val="0"/>
      <w:marRight w:val="0"/>
      <w:marTop w:val="0"/>
      <w:marBottom w:val="0"/>
      <w:divBdr>
        <w:top w:val="none" w:sz="0" w:space="0" w:color="auto"/>
        <w:left w:val="none" w:sz="0" w:space="0" w:color="auto"/>
        <w:bottom w:val="none" w:sz="0" w:space="0" w:color="auto"/>
        <w:right w:val="none" w:sz="0" w:space="0" w:color="auto"/>
      </w:divBdr>
    </w:div>
    <w:div w:id="579674652">
      <w:bodyDiv w:val="1"/>
      <w:marLeft w:val="0"/>
      <w:marRight w:val="0"/>
      <w:marTop w:val="0"/>
      <w:marBottom w:val="0"/>
      <w:divBdr>
        <w:top w:val="none" w:sz="0" w:space="0" w:color="auto"/>
        <w:left w:val="none" w:sz="0" w:space="0" w:color="auto"/>
        <w:bottom w:val="none" w:sz="0" w:space="0" w:color="auto"/>
        <w:right w:val="none" w:sz="0" w:space="0" w:color="auto"/>
      </w:divBdr>
      <w:divsChild>
        <w:div w:id="1201360240">
          <w:marLeft w:val="480"/>
          <w:marRight w:val="0"/>
          <w:marTop w:val="0"/>
          <w:marBottom w:val="0"/>
          <w:divBdr>
            <w:top w:val="none" w:sz="0" w:space="0" w:color="auto"/>
            <w:left w:val="none" w:sz="0" w:space="0" w:color="auto"/>
            <w:bottom w:val="none" w:sz="0" w:space="0" w:color="auto"/>
            <w:right w:val="none" w:sz="0" w:space="0" w:color="auto"/>
          </w:divBdr>
        </w:div>
        <w:div w:id="1263758588">
          <w:marLeft w:val="480"/>
          <w:marRight w:val="0"/>
          <w:marTop w:val="0"/>
          <w:marBottom w:val="0"/>
          <w:divBdr>
            <w:top w:val="none" w:sz="0" w:space="0" w:color="auto"/>
            <w:left w:val="none" w:sz="0" w:space="0" w:color="auto"/>
            <w:bottom w:val="none" w:sz="0" w:space="0" w:color="auto"/>
            <w:right w:val="none" w:sz="0" w:space="0" w:color="auto"/>
          </w:divBdr>
        </w:div>
        <w:div w:id="2021079460">
          <w:marLeft w:val="480"/>
          <w:marRight w:val="0"/>
          <w:marTop w:val="0"/>
          <w:marBottom w:val="0"/>
          <w:divBdr>
            <w:top w:val="none" w:sz="0" w:space="0" w:color="auto"/>
            <w:left w:val="none" w:sz="0" w:space="0" w:color="auto"/>
            <w:bottom w:val="none" w:sz="0" w:space="0" w:color="auto"/>
            <w:right w:val="none" w:sz="0" w:space="0" w:color="auto"/>
          </w:divBdr>
        </w:div>
        <w:div w:id="1737587704">
          <w:marLeft w:val="480"/>
          <w:marRight w:val="0"/>
          <w:marTop w:val="0"/>
          <w:marBottom w:val="0"/>
          <w:divBdr>
            <w:top w:val="none" w:sz="0" w:space="0" w:color="auto"/>
            <w:left w:val="none" w:sz="0" w:space="0" w:color="auto"/>
            <w:bottom w:val="none" w:sz="0" w:space="0" w:color="auto"/>
            <w:right w:val="none" w:sz="0" w:space="0" w:color="auto"/>
          </w:divBdr>
        </w:div>
        <w:div w:id="1649675746">
          <w:marLeft w:val="480"/>
          <w:marRight w:val="0"/>
          <w:marTop w:val="0"/>
          <w:marBottom w:val="0"/>
          <w:divBdr>
            <w:top w:val="none" w:sz="0" w:space="0" w:color="auto"/>
            <w:left w:val="none" w:sz="0" w:space="0" w:color="auto"/>
            <w:bottom w:val="none" w:sz="0" w:space="0" w:color="auto"/>
            <w:right w:val="none" w:sz="0" w:space="0" w:color="auto"/>
          </w:divBdr>
        </w:div>
        <w:div w:id="1063452972">
          <w:marLeft w:val="480"/>
          <w:marRight w:val="0"/>
          <w:marTop w:val="0"/>
          <w:marBottom w:val="0"/>
          <w:divBdr>
            <w:top w:val="none" w:sz="0" w:space="0" w:color="auto"/>
            <w:left w:val="none" w:sz="0" w:space="0" w:color="auto"/>
            <w:bottom w:val="none" w:sz="0" w:space="0" w:color="auto"/>
            <w:right w:val="none" w:sz="0" w:space="0" w:color="auto"/>
          </w:divBdr>
        </w:div>
        <w:div w:id="1016005106">
          <w:marLeft w:val="480"/>
          <w:marRight w:val="0"/>
          <w:marTop w:val="0"/>
          <w:marBottom w:val="0"/>
          <w:divBdr>
            <w:top w:val="none" w:sz="0" w:space="0" w:color="auto"/>
            <w:left w:val="none" w:sz="0" w:space="0" w:color="auto"/>
            <w:bottom w:val="none" w:sz="0" w:space="0" w:color="auto"/>
            <w:right w:val="none" w:sz="0" w:space="0" w:color="auto"/>
          </w:divBdr>
        </w:div>
        <w:div w:id="649210522">
          <w:marLeft w:val="480"/>
          <w:marRight w:val="0"/>
          <w:marTop w:val="0"/>
          <w:marBottom w:val="0"/>
          <w:divBdr>
            <w:top w:val="none" w:sz="0" w:space="0" w:color="auto"/>
            <w:left w:val="none" w:sz="0" w:space="0" w:color="auto"/>
            <w:bottom w:val="none" w:sz="0" w:space="0" w:color="auto"/>
            <w:right w:val="none" w:sz="0" w:space="0" w:color="auto"/>
          </w:divBdr>
        </w:div>
        <w:div w:id="458649747">
          <w:marLeft w:val="480"/>
          <w:marRight w:val="0"/>
          <w:marTop w:val="0"/>
          <w:marBottom w:val="0"/>
          <w:divBdr>
            <w:top w:val="none" w:sz="0" w:space="0" w:color="auto"/>
            <w:left w:val="none" w:sz="0" w:space="0" w:color="auto"/>
            <w:bottom w:val="none" w:sz="0" w:space="0" w:color="auto"/>
            <w:right w:val="none" w:sz="0" w:space="0" w:color="auto"/>
          </w:divBdr>
        </w:div>
        <w:div w:id="882139300">
          <w:marLeft w:val="480"/>
          <w:marRight w:val="0"/>
          <w:marTop w:val="0"/>
          <w:marBottom w:val="0"/>
          <w:divBdr>
            <w:top w:val="none" w:sz="0" w:space="0" w:color="auto"/>
            <w:left w:val="none" w:sz="0" w:space="0" w:color="auto"/>
            <w:bottom w:val="none" w:sz="0" w:space="0" w:color="auto"/>
            <w:right w:val="none" w:sz="0" w:space="0" w:color="auto"/>
          </w:divBdr>
        </w:div>
        <w:div w:id="1623733653">
          <w:marLeft w:val="480"/>
          <w:marRight w:val="0"/>
          <w:marTop w:val="0"/>
          <w:marBottom w:val="0"/>
          <w:divBdr>
            <w:top w:val="none" w:sz="0" w:space="0" w:color="auto"/>
            <w:left w:val="none" w:sz="0" w:space="0" w:color="auto"/>
            <w:bottom w:val="none" w:sz="0" w:space="0" w:color="auto"/>
            <w:right w:val="none" w:sz="0" w:space="0" w:color="auto"/>
          </w:divBdr>
        </w:div>
        <w:div w:id="329798259">
          <w:marLeft w:val="480"/>
          <w:marRight w:val="0"/>
          <w:marTop w:val="0"/>
          <w:marBottom w:val="0"/>
          <w:divBdr>
            <w:top w:val="none" w:sz="0" w:space="0" w:color="auto"/>
            <w:left w:val="none" w:sz="0" w:space="0" w:color="auto"/>
            <w:bottom w:val="none" w:sz="0" w:space="0" w:color="auto"/>
            <w:right w:val="none" w:sz="0" w:space="0" w:color="auto"/>
          </w:divBdr>
        </w:div>
        <w:div w:id="1929804078">
          <w:marLeft w:val="480"/>
          <w:marRight w:val="0"/>
          <w:marTop w:val="0"/>
          <w:marBottom w:val="0"/>
          <w:divBdr>
            <w:top w:val="none" w:sz="0" w:space="0" w:color="auto"/>
            <w:left w:val="none" w:sz="0" w:space="0" w:color="auto"/>
            <w:bottom w:val="none" w:sz="0" w:space="0" w:color="auto"/>
            <w:right w:val="none" w:sz="0" w:space="0" w:color="auto"/>
          </w:divBdr>
        </w:div>
        <w:div w:id="482351015">
          <w:marLeft w:val="480"/>
          <w:marRight w:val="0"/>
          <w:marTop w:val="0"/>
          <w:marBottom w:val="0"/>
          <w:divBdr>
            <w:top w:val="none" w:sz="0" w:space="0" w:color="auto"/>
            <w:left w:val="none" w:sz="0" w:space="0" w:color="auto"/>
            <w:bottom w:val="none" w:sz="0" w:space="0" w:color="auto"/>
            <w:right w:val="none" w:sz="0" w:space="0" w:color="auto"/>
          </w:divBdr>
        </w:div>
        <w:div w:id="1497376065">
          <w:marLeft w:val="480"/>
          <w:marRight w:val="0"/>
          <w:marTop w:val="0"/>
          <w:marBottom w:val="0"/>
          <w:divBdr>
            <w:top w:val="none" w:sz="0" w:space="0" w:color="auto"/>
            <w:left w:val="none" w:sz="0" w:space="0" w:color="auto"/>
            <w:bottom w:val="none" w:sz="0" w:space="0" w:color="auto"/>
            <w:right w:val="none" w:sz="0" w:space="0" w:color="auto"/>
          </w:divBdr>
        </w:div>
        <w:div w:id="272321645">
          <w:marLeft w:val="480"/>
          <w:marRight w:val="0"/>
          <w:marTop w:val="0"/>
          <w:marBottom w:val="0"/>
          <w:divBdr>
            <w:top w:val="none" w:sz="0" w:space="0" w:color="auto"/>
            <w:left w:val="none" w:sz="0" w:space="0" w:color="auto"/>
            <w:bottom w:val="none" w:sz="0" w:space="0" w:color="auto"/>
            <w:right w:val="none" w:sz="0" w:space="0" w:color="auto"/>
          </w:divBdr>
        </w:div>
        <w:div w:id="1508254615">
          <w:marLeft w:val="480"/>
          <w:marRight w:val="0"/>
          <w:marTop w:val="0"/>
          <w:marBottom w:val="0"/>
          <w:divBdr>
            <w:top w:val="none" w:sz="0" w:space="0" w:color="auto"/>
            <w:left w:val="none" w:sz="0" w:space="0" w:color="auto"/>
            <w:bottom w:val="none" w:sz="0" w:space="0" w:color="auto"/>
            <w:right w:val="none" w:sz="0" w:space="0" w:color="auto"/>
          </w:divBdr>
        </w:div>
        <w:div w:id="1769427761">
          <w:marLeft w:val="480"/>
          <w:marRight w:val="0"/>
          <w:marTop w:val="0"/>
          <w:marBottom w:val="0"/>
          <w:divBdr>
            <w:top w:val="none" w:sz="0" w:space="0" w:color="auto"/>
            <w:left w:val="none" w:sz="0" w:space="0" w:color="auto"/>
            <w:bottom w:val="none" w:sz="0" w:space="0" w:color="auto"/>
            <w:right w:val="none" w:sz="0" w:space="0" w:color="auto"/>
          </w:divBdr>
        </w:div>
        <w:div w:id="1770076850">
          <w:marLeft w:val="480"/>
          <w:marRight w:val="0"/>
          <w:marTop w:val="0"/>
          <w:marBottom w:val="0"/>
          <w:divBdr>
            <w:top w:val="none" w:sz="0" w:space="0" w:color="auto"/>
            <w:left w:val="none" w:sz="0" w:space="0" w:color="auto"/>
            <w:bottom w:val="none" w:sz="0" w:space="0" w:color="auto"/>
            <w:right w:val="none" w:sz="0" w:space="0" w:color="auto"/>
          </w:divBdr>
        </w:div>
        <w:div w:id="569460703">
          <w:marLeft w:val="480"/>
          <w:marRight w:val="0"/>
          <w:marTop w:val="0"/>
          <w:marBottom w:val="0"/>
          <w:divBdr>
            <w:top w:val="none" w:sz="0" w:space="0" w:color="auto"/>
            <w:left w:val="none" w:sz="0" w:space="0" w:color="auto"/>
            <w:bottom w:val="none" w:sz="0" w:space="0" w:color="auto"/>
            <w:right w:val="none" w:sz="0" w:space="0" w:color="auto"/>
          </w:divBdr>
        </w:div>
      </w:divsChild>
    </w:div>
    <w:div w:id="581836302">
      <w:bodyDiv w:val="1"/>
      <w:marLeft w:val="0"/>
      <w:marRight w:val="0"/>
      <w:marTop w:val="0"/>
      <w:marBottom w:val="0"/>
      <w:divBdr>
        <w:top w:val="none" w:sz="0" w:space="0" w:color="auto"/>
        <w:left w:val="none" w:sz="0" w:space="0" w:color="auto"/>
        <w:bottom w:val="none" w:sz="0" w:space="0" w:color="auto"/>
        <w:right w:val="none" w:sz="0" w:space="0" w:color="auto"/>
      </w:divBdr>
    </w:div>
    <w:div w:id="582570415">
      <w:bodyDiv w:val="1"/>
      <w:marLeft w:val="0"/>
      <w:marRight w:val="0"/>
      <w:marTop w:val="0"/>
      <w:marBottom w:val="0"/>
      <w:divBdr>
        <w:top w:val="none" w:sz="0" w:space="0" w:color="auto"/>
        <w:left w:val="none" w:sz="0" w:space="0" w:color="auto"/>
        <w:bottom w:val="none" w:sz="0" w:space="0" w:color="auto"/>
        <w:right w:val="none" w:sz="0" w:space="0" w:color="auto"/>
      </w:divBdr>
    </w:div>
    <w:div w:id="586036302">
      <w:bodyDiv w:val="1"/>
      <w:marLeft w:val="0"/>
      <w:marRight w:val="0"/>
      <w:marTop w:val="0"/>
      <w:marBottom w:val="0"/>
      <w:divBdr>
        <w:top w:val="none" w:sz="0" w:space="0" w:color="auto"/>
        <w:left w:val="none" w:sz="0" w:space="0" w:color="auto"/>
        <w:bottom w:val="none" w:sz="0" w:space="0" w:color="auto"/>
        <w:right w:val="none" w:sz="0" w:space="0" w:color="auto"/>
      </w:divBdr>
    </w:div>
    <w:div w:id="595987784">
      <w:bodyDiv w:val="1"/>
      <w:marLeft w:val="0"/>
      <w:marRight w:val="0"/>
      <w:marTop w:val="0"/>
      <w:marBottom w:val="0"/>
      <w:divBdr>
        <w:top w:val="none" w:sz="0" w:space="0" w:color="auto"/>
        <w:left w:val="none" w:sz="0" w:space="0" w:color="auto"/>
        <w:bottom w:val="none" w:sz="0" w:space="0" w:color="auto"/>
        <w:right w:val="none" w:sz="0" w:space="0" w:color="auto"/>
      </w:divBdr>
      <w:divsChild>
        <w:div w:id="1244415768">
          <w:marLeft w:val="480"/>
          <w:marRight w:val="0"/>
          <w:marTop w:val="0"/>
          <w:marBottom w:val="0"/>
          <w:divBdr>
            <w:top w:val="none" w:sz="0" w:space="0" w:color="auto"/>
            <w:left w:val="none" w:sz="0" w:space="0" w:color="auto"/>
            <w:bottom w:val="none" w:sz="0" w:space="0" w:color="auto"/>
            <w:right w:val="none" w:sz="0" w:space="0" w:color="auto"/>
          </w:divBdr>
        </w:div>
        <w:div w:id="709040576">
          <w:marLeft w:val="480"/>
          <w:marRight w:val="0"/>
          <w:marTop w:val="0"/>
          <w:marBottom w:val="0"/>
          <w:divBdr>
            <w:top w:val="none" w:sz="0" w:space="0" w:color="auto"/>
            <w:left w:val="none" w:sz="0" w:space="0" w:color="auto"/>
            <w:bottom w:val="none" w:sz="0" w:space="0" w:color="auto"/>
            <w:right w:val="none" w:sz="0" w:space="0" w:color="auto"/>
          </w:divBdr>
        </w:div>
        <w:div w:id="348214216">
          <w:marLeft w:val="480"/>
          <w:marRight w:val="0"/>
          <w:marTop w:val="0"/>
          <w:marBottom w:val="0"/>
          <w:divBdr>
            <w:top w:val="none" w:sz="0" w:space="0" w:color="auto"/>
            <w:left w:val="none" w:sz="0" w:space="0" w:color="auto"/>
            <w:bottom w:val="none" w:sz="0" w:space="0" w:color="auto"/>
            <w:right w:val="none" w:sz="0" w:space="0" w:color="auto"/>
          </w:divBdr>
        </w:div>
        <w:div w:id="958141408">
          <w:marLeft w:val="480"/>
          <w:marRight w:val="0"/>
          <w:marTop w:val="0"/>
          <w:marBottom w:val="0"/>
          <w:divBdr>
            <w:top w:val="none" w:sz="0" w:space="0" w:color="auto"/>
            <w:left w:val="none" w:sz="0" w:space="0" w:color="auto"/>
            <w:bottom w:val="none" w:sz="0" w:space="0" w:color="auto"/>
            <w:right w:val="none" w:sz="0" w:space="0" w:color="auto"/>
          </w:divBdr>
        </w:div>
        <w:div w:id="342055989">
          <w:marLeft w:val="480"/>
          <w:marRight w:val="0"/>
          <w:marTop w:val="0"/>
          <w:marBottom w:val="0"/>
          <w:divBdr>
            <w:top w:val="none" w:sz="0" w:space="0" w:color="auto"/>
            <w:left w:val="none" w:sz="0" w:space="0" w:color="auto"/>
            <w:bottom w:val="none" w:sz="0" w:space="0" w:color="auto"/>
            <w:right w:val="none" w:sz="0" w:space="0" w:color="auto"/>
          </w:divBdr>
        </w:div>
        <w:div w:id="1774472988">
          <w:marLeft w:val="480"/>
          <w:marRight w:val="0"/>
          <w:marTop w:val="0"/>
          <w:marBottom w:val="0"/>
          <w:divBdr>
            <w:top w:val="none" w:sz="0" w:space="0" w:color="auto"/>
            <w:left w:val="none" w:sz="0" w:space="0" w:color="auto"/>
            <w:bottom w:val="none" w:sz="0" w:space="0" w:color="auto"/>
            <w:right w:val="none" w:sz="0" w:space="0" w:color="auto"/>
          </w:divBdr>
        </w:div>
        <w:div w:id="1407651284">
          <w:marLeft w:val="480"/>
          <w:marRight w:val="0"/>
          <w:marTop w:val="0"/>
          <w:marBottom w:val="0"/>
          <w:divBdr>
            <w:top w:val="none" w:sz="0" w:space="0" w:color="auto"/>
            <w:left w:val="none" w:sz="0" w:space="0" w:color="auto"/>
            <w:bottom w:val="none" w:sz="0" w:space="0" w:color="auto"/>
            <w:right w:val="none" w:sz="0" w:space="0" w:color="auto"/>
          </w:divBdr>
        </w:div>
        <w:div w:id="63377867">
          <w:marLeft w:val="480"/>
          <w:marRight w:val="0"/>
          <w:marTop w:val="0"/>
          <w:marBottom w:val="0"/>
          <w:divBdr>
            <w:top w:val="none" w:sz="0" w:space="0" w:color="auto"/>
            <w:left w:val="none" w:sz="0" w:space="0" w:color="auto"/>
            <w:bottom w:val="none" w:sz="0" w:space="0" w:color="auto"/>
            <w:right w:val="none" w:sz="0" w:space="0" w:color="auto"/>
          </w:divBdr>
        </w:div>
        <w:div w:id="548306072">
          <w:marLeft w:val="480"/>
          <w:marRight w:val="0"/>
          <w:marTop w:val="0"/>
          <w:marBottom w:val="0"/>
          <w:divBdr>
            <w:top w:val="none" w:sz="0" w:space="0" w:color="auto"/>
            <w:left w:val="none" w:sz="0" w:space="0" w:color="auto"/>
            <w:bottom w:val="none" w:sz="0" w:space="0" w:color="auto"/>
            <w:right w:val="none" w:sz="0" w:space="0" w:color="auto"/>
          </w:divBdr>
        </w:div>
        <w:div w:id="2077051649">
          <w:marLeft w:val="480"/>
          <w:marRight w:val="0"/>
          <w:marTop w:val="0"/>
          <w:marBottom w:val="0"/>
          <w:divBdr>
            <w:top w:val="none" w:sz="0" w:space="0" w:color="auto"/>
            <w:left w:val="none" w:sz="0" w:space="0" w:color="auto"/>
            <w:bottom w:val="none" w:sz="0" w:space="0" w:color="auto"/>
            <w:right w:val="none" w:sz="0" w:space="0" w:color="auto"/>
          </w:divBdr>
        </w:div>
        <w:div w:id="1976791157">
          <w:marLeft w:val="480"/>
          <w:marRight w:val="0"/>
          <w:marTop w:val="0"/>
          <w:marBottom w:val="0"/>
          <w:divBdr>
            <w:top w:val="none" w:sz="0" w:space="0" w:color="auto"/>
            <w:left w:val="none" w:sz="0" w:space="0" w:color="auto"/>
            <w:bottom w:val="none" w:sz="0" w:space="0" w:color="auto"/>
            <w:right w:val="none" w:sz="0" w:space="0" w:color="auto"/>
          </w:divBdr>
        </w:div>
        <w:div w:id="2040352650">
          <w:marLeft w:val="480"/>
          <w:marRight w:val="0"/>
          <w:marTop w:val="0"/>
          <w:marBottom w:val="0"/>
          <w:divBdr>
            <w:top w:val="none" w:sz="0" w:space="0" w:color="auto"/>
            <w:left w:val="none" w:sz="0" w:space="0" w:color="auto"/>
            <w:bottom w:val="none" w:sz="0" w:space="0" w:color="auto"/>
            <w:right w:val="none" w:sz="0" w:space="0" w:color="auto"/>
          </w:divBdr>
        </w:div>
        <w:div w:id="1896969126">
          <w:marLeft w:val="480"/>
          <w:marRight w:val="0"/>
          <w:marTop w:val="0"/>
          <w:marBottom w:val="0"/>
          <w:divBdr>
            <w:top w:val="none" w:sz="0" w:space="0" w:color="auto"/>
            <w:left w:val="none" w:sz="0" w:space="0" w:color="auto"/>
            <w:bottom w:val="none" w:sz="0" w:space="0" w:color="auto"/>
            <w:right w:val="none" w:sz="0" w:space="0" w:color="auto"/>
          </w:divBdr>
        </w:div>
        <w:div w:id="1235361020">
          <w:marLeft w:val="480"/>
          <w:marRight w:val="0"/>
          <w:marTop w:val="0"/>
          <w:marBottom w:val="0"/>
          <w:divBdr>
            <w:top w:val="none" w:sz="0" w:space="0" w:color="auto"/>
            <w:left w:val="none" w:sz="0" w:space="0" w:color="auto"/>
            <w:bottom w:val="none" w:sz="0" w:space="0" w:color="auto"/>
            <w:right w:val="none" w:sz="0" w:space="0" w:color="auto"/>
          </w:divBdr>
        </w:div>
        <w:div w:id="1018775954">
          <w:marLeft w:val="480"/>
          <w:marRight w:val="0"/>
          <w:marTop w:val="0"/>
          <w:marBottom w:val="0"/>
          <w:divBdr>
            <w:top w:val="none" w:sz="0" w:space="0" w:color="auto"/>
            <w:left w:val="none" w:sz="0" w:space="0" w:color="auto"/>
            <w:bottom w:val="none" w:sz="0" w:space="0" w:color="auto"/>
            <w:right w:val="none" w:sz="0" w:space="0" w:color="auto"/>
          </w:divBdr>
        </w:div>
        <w:div w:id="191725074">
          <w:marLeft w:val="480"/>
          <w:marRight w:val="0"/>
          <w:marTop w:val="0"/>
          <w:marBottom w:val="0"/>
          <w:divBdr>
            <w:top w:val="none" w:sz="0" w:space="0" w:color="auto"/>
            <w:left w:val="none" w:sz="0" w:space="0" w:color="auto"/>
            <w:bottom w:val="none" w:sz="0" w:space="0" w:color="auto"/>
            <w:right w:val="none" w:sz="0" w:space="0" w:color="auto"/>
          </w:divBdr>
        </w:div>
        <w:div w:id="1782799481">
          <w:marLeft w:val="480"/>
          <w:marRight w:val="0"/>
          <w:marTop w:val="0"/>
          <w:marBottom w:val="0"/>
          <w:divBdr>
            <w:top w:val="none" w:sz="0" w:space="0" w:color="auto"/>
            <w:left w:val="none" w:sz="0" w:space="0" w:color="auto"/>
            <w:bottom w:val="none" w:sz="0" w:space="0" w:color="auto"/>
            <w:right w:val="none" w:sz="0" w:space="0" w:color="auto"/>
          </w:divBdr>
        </w:div>
        <w:div w:id="758211098">
          <w:marLeft w:val="480"/>
          <w:marRight w:val="0"/>
          <w:marTop w:val="0"/>
          <w:marBottom w:val="0"/>
          <w:divBdr>
            <w:top w:val="none" w:sz="0" w:space="0" w:color="auto"/>
            <w:left w:val="none" w:sz="0" w:space="0" w:color="auto"/>
            <w:bottom w:val="none" w:sz="0" w:space="0" w:color="auto"/>
            <w:right w:val="none" w:sz="0" w:space="0" w:color="auto"/>
          </w:divBdr>
        </w:div>
        <w:div w:id="1193034988">
          <w:marLeft w:val="480"/>
          <w:marRight w:val="0"/>
          <w:marTop w:val="0"/>
          <w:marBottom w:val="0"/>
          <w:divBdr>
            <w:top w:val="none" w:sz="0" w:space="0" w:color="auto"/>
            <w:left w:val="none" w:sz="0" w:space="0" w:color="auto"/>
            <w:bottom w:val="none" w:sz="0" w:space="0" w:color="auto"/>
            <w:right w:val="none" w:sz="0" w:space="0" w:color="auto"/>
          </w:divBdr>
        </w:div>
        <w:div w:id="1346978367">
          <w:marLeft w:val="480"/>
          <w:marRight w:val="0"/>
          <w:marTop w:val="0"/>
          <w:marBottom w:val="0"/>
          <w:divBdr>
            <w:top w:val="none" w:sz="0" w:space="0" w:color="auto"/>
            <w:left w:val="none" w:sz="0" w:space="0" w:color="auto"/>
            <w:bottom w:val="none" w:sz="0" w:space="0" w:color="auto"/>
            <w:right w:val="none" w:sz="0" w:space="0" w:color="auto"/>
          </w:divBdr>
        </w:div>
        <w:div w:id="906956499">
          <w:marLeft w:val="480"/>
          <w:marRight w:val="0"/>
          <w:marTop w:val="0"/>
          <w:marBottom w:val="0"/>
          <w:divBdr>
            <w:top w:val="none" w:sz="0" w:space="0" w:color="auto"/>
            <w:left w:val="none" w:sz="0" w:space="0" w:color="auto"/>
            <w:bottom w:val="none" w:sz="0" w:space="0" w:color="auto"/>
            <w:right w:val="none" w:sz="0" w:space="0" w:color="auto"/>
          </w:divBdr>
        </w:div>
        <w:div w:id="1238203847">
          <w:marLeft w:val="480"/>
          <w:marRight w:val="0"/>
          <w:marTop w:val="0"/>
          <w:marBottom w:val="0"/>
          <w:divBdr>
            <w:top w:val="none" w:sz="0" w:space="0" w:color="auto"/>
            <w:left w:val="none" w:sz="0" w:space="0" w:color="auto"/>
            <w:bottom w:val="none" w:sz="0" w:space="0" w:color="auto"/>
            <w:right w:val="none" w:sz="0" w:space="0" w:color="auto"/>
          </w:divBdr>
        </w:div>
        <w:div w:id="1660306057">
          <w:marLeft w:val="480"/>
          <w:marRight w:val="0"/>
          <w:marTop w:val="0"/>
          <w:marBottom w:val="0"/>
          <w:divBdr>
            <w:top w:val="none" w:sz="0" w:space="0" w:color="auto"/>
            <w:left w:val="none" w:sz="0" w:space="0" w:color="auto"/>
            <w:bottom w:val="none" w:sz="0" w:space="0" w:color="auto"/>
            <w:right w:val="none" w:sz="0" w:space="0" w:color="auto"/>
          </w:divBdr>
        </w:div>
        <w:div w:id="1793285259">
          <w:marLeft w:val="480"/>
          <w:marRight w:val="0"/>
          <w:marTop w:val="0"/>
          <w:marBottom w:val="0"/>
          <w:divBdr>
            <w:top w:val="none" w:sz="0" w:space="0" w:color="auto"/>
            <w:left w:val="none" w:sz="0" w:space="0" w:color="auto"/>
            <w:bottom w:val="none" w:sz="0" w:space="0" w:color="auto"/>
            <w:right w:val="none" w:sz="0" w:space="0" w:color="auto"/>
          </w:divBdr>
        </w:div>
        <w:div w:id="211844848">
          <w:marLeft w:val="480"/>
          <w:marRight w:val="0"/>
          <w:marTop w:val="0"/>
          <w:marBottom w:val="0"/>
          <w:divBdr>
            <w:top w:val="none" w:sz="0" w:space="0" w:color="auto"/>
            <w:left w:val="none" w:sz="0" w:space="0" w:color="auto"/>
            <w:bottom w:val="none" w:sz="0" w:space="0" w:color="auto"/>
            <w:right w:val="none" w:sz="0" w:space="0" w:color="auto"/>
          </w:divBdr>
        </w:div>
      </w:divsChild>
    </w:div>
    <w:div w:id="597760613">
      <w:bodyDiv w:val="1"/>
      <w:marLeft w:val="0"/>
      <w:marRight w:val="0"/>
      <w:marTop w:val="0"/>
      <w:marBottom w:val="0"/>
      <w:divBdr>
        <w:top w:val="none" w:sz="0" w:space="0" w:color="auto"/>
        <w:left w:val="none" w:sz="0" w:space="0" w:color="auto"/>
        <w:bottom w:val="none" w:sz="0" w:space="0" w:color="auto"/>
        <w:right w:val="none" w:sz="0" w:space="0" w:color="auto"/>
      </w:divBdr>
      <w:divsChild>
        <w:div w:id="1068068099">
          <w:marLeft w:val="480"/>
          <w:marRight w:val="0"/>
          <w:marTop w:val="0"/>
          <w:marBottom w:val="0"/>
          <w:divBdr>
            <w:top w:val="none" w:sz="0" w:space="0" w:color="auto"/>
            <w:left w:val="none" w:sz="0" w:space="0" w:color="auto"/>
            <w:bottom w:val="none" w:sz="0" w:space="0" w:color="auto"/>
            <w:right w:val="none" w:sz="0" w:space="0" w:color="auto"/>
          </w:divBdr>
        </w:div>
        <w:div w:id="1574852719">
          <w:marLeft w:val="480"/>
          <w:marRight w:val="0"/>
          <w:marTop w:val="0"/>
          <w:marBottom w:val="0"/>
          <w:divBdr>
            <w:top w:val="none" w:sz="0" w:space="0" w:color="auto"/>
            <w:left w:val="none" w:sz="0" w:space="0" w:color="auto"/>
            <w:bottom w:val="none" w:sz="0" w:space="0" w:color="auto"/>
            <w:right w:val="none" w:sz="0" w:space="0" w:color="auto"/>
          </w:divBdr>
        </w:div>
        <w:div w:id="1022172953">
          <w:marLeft w:val="480"/>
          <w:marRight w:val="0"/>
          <w:marTop w:val="0"/>
          <w:marBottom w:val="0"/>
          <w:divBdr>
            <w:top w:val="none" w:sz="0" w:space="0" w:color="auto"/>
            <w:left w:val="none" w:sz="0" w:space="0" w:color="auto"/>
            <w:bottom w:val="none" w:sz="0" w:space="0" w:color="auto"/>
            <w:right w:val="none" w:sz="0" w:space="0" w:color="auto"/>
          </w:divBdr>
        </w:div>
        <w:div w:id="766731792">
          <w:marLeft w:val="480"/>
          <w:marRight w:val="0"/>
          <w:marTop w:val="0"/>
          <w:marBottom w:val="0"/>
          <w:divBdr>
            <w:top w:val="none" w:sz="0" w:space="0" w:color="auto"/>
            <w:left w:val="none" w:sz="0" w:space="0" w:color="auto"/>
            <w:bottom w:val="none" w:sz="0" w:space="0" w:color="auto"/>
            <w:right w:val="none" w:sz="0" w:space="0" w:color="auto"/>
          </w:divBdr>
        </w:div>
        <w:div w:id="963468558">
          <w:marLeft w:val="480"/>
          <w:marRight w:val="0"/>
          <w:marTop w:val="0"/>
          <w:marBottom w:val="0"/>
          <w:divBdr>
            <w:top w:val="none" w:sz="0" w:space="0" w:color="auto"/>
            <w:left w:val="none" w:sz="0" w:space="0" w:color="auto"/>
            <w:bottom w:val="none" w:sz="0" w:space="0" w:color="auto"/>
            <w:right w:val="none" w:sz="0" w:space="0" w:color="auto"/>
          </w:divBdr>
        </w:div>
        <w:div w:id="968899943">
          <w:marLeft w:val="480"/>
          <w:marRight w:val="0"/>
          <w:marTop w:val="0"/>
          <w:marBottom w:val="0"/>
          <w:divBdr>
            <w:top w:val="none" w:sz="0" w:space="0" w:color="auto"/>
            <w:left w:val="none" w:sz="0" w:space="0" w:color="auto"/>
            <w:bottom w:val="none" w:sz="0" w:space="0" w:color="auto"/>
            <w:right w:val="none" w:sz="0" w:space="0" w:color="auto"/>
          </w:divBdr>
        </w:div>
        <w:div w:id="1662924716">
          <w:marLeft w:val="480"/>
          <w:marRight w:val="0"/>
          <w:marTop w:val="0"/>
          <w:marBottom w:val="0"/>
          <w:divBdr>
            <w:top w:val="none" w:sz="0" w:space="0" w:color="auto"/>
            <w:left w:val="none" w:sz="0" w:space="0" w:color="auto"/>
            <w:bottom w:val="none" w:sz="0" w:space="0" w:color="auto"/>
            <w:right w:val="none" w:sz="0" w:space="0" w:color="auto"/>
          </w:divBdr>
        </w:div>
        <w:div w:id="464811624">
          <w:marLeft w:val="480"/>
          <w:marRight w:val="0"/>
          <w:marTop w:val="0"/>
          <w:marBottom w:val="0"/>
          <w:divBdr>
            <w:top w:val="none" w:sz="0" w:space="0" w:color="auto"/>
            <w:left w:val="none" w:sz="0" w:space="0" w:color="auto"/>
            <w:bottom w:val="none" w:sz="0" w:space="0" w:color="auto"/>
            <w:right w:val="none" w:sz="0" w:space="0" w:color="auto"/>
          </w:divBdr>
        </w:div>
        <w:div w:id="1432505667">
          <w:marLeft w:val="480"/>
          <w:marRight w:val="0"/>
          <w:marTop w:val="0"/>
          <w:marBottom w:val="0"/>
          <w:divBdr>
            <w:top w:val="none" w:sz="0" w:space="0" w:color="auto"/>
            <w:left w:val="none" w:sz="0" w:space="0" w:color="auto"/>
            <w:bottom w:val="none" w:sz="0" w:space="0" w:color="auto"/>
            <w:right w:val="none" w:sz="0" w:space="0" w:color="auto"/>
          </w:divBdr>
        </w:div>
        <w:div w:id="275408827">
          <w:marLeft w:val="480"/>
          <w:marRight w:val="0"/>
          <w:marTop w:val="0"/>
          <w:marBottom w:val="0"/>
          <w:divBdr>
            <w:top w:val="none" w:sz="0" w:space="0" w:color="auto"/>
            <w:left w:val="none" w:sz="0" w:space="0" w:color="auto"/>
            <w:bottom w:val="none" w:sz="0" w:space="0" w:color="auto"/>
            <w:right w:val="none" w:sz="0" w:space="0" w:color="auto"/>
          </w:divBdr>
        </w:div>
        <w:div w:id="1335836730">
          <w:marLeft w:val="480"/>
          <w:marRight w:val="0"/>
          <w:marTop w:val="0"/>
          <w:marBottom w:val="0"/>
          <w:divBdr>
            <w:top w:val="none" w:sz="0" w:space="0" w:color="auto"/>
            <w:left w:val="none" w:sz="0" w:space="0" w:color="auto"/>
            <w:bottom w:val="none" w:sz="0" w:space="0" w:color="auto"/>
            <w:right w:val="none" w:sz="0" w:space="0" w:color="auto"/>
          </w:divBdr>
        </w:div>
        <w:div w:id="1034889479">
          <w:marLeft w:val="480"/>
          <w:marRight w:val="0"/>
          <w:marTop w:val="0"/>
          <w:marBottom w:val="0"/>
          <w:divBdr>
            <w:top w:val="none" w:sz="0" w:space="0" w:color="auto"/>
            <w:left w:val="none" w:sz="0" w:space="0" w:color="auto"/>
            <w:bottom w:val="none" w:sz="0" w:space="0" w:color="auto"/>
            <w:right w:val="none" w:sz="0" w:space="0" w:color="auto"/>
          </w:divBdr>
        </w:div>
        <w:div w:id="603653703">
          <w:marLeft w:val="480"/>
          <w:marRight w:val="0"/>
          <w:marTop w:val="0"/>
          <w:marBottom w:val="0"/>
          <w:divBdr>
            <w:top w:val="none" w:sz="0" w:space="0" w:color="auto"/>
            <w:left w:val="none" w:sz="0" w:space="0" w:color="auto"/>
            <w:bottom w:val="none" w:sz="0" w:space="0" w:color="auto"/>
            <w:right w:val="none" w:sz="0" w:space="0" w:color="auto"/>
          </w:divBdr>
        </w:div>
        <w:div w:id="453333933">
          <w:marLeft w:val="480"/>
          <w:marRight w:val="0"/>
          <w:marTop w:val="0"/>
          <w:marBottom w:val="0"/>
          <w:divBdr>
            <w:top w:val="none" w:sz="0" w:space="0" w:color="auto"/>
            <w:left w:val="none" w:sz="0" w:space="0" w:color="auto"/>
            <w:bottom w:val="none" w:sz="0" w:space="0" w:color="auto"/>
            <w:right w:val="none" w:sz="0" w:space="0" w:color="auto"/>
          </w:divBdr>
        </w:div>
        <w:div w:id="911741834">
          <w:marLeft w:val="480"/>
          <w:marRight w:val="0"/>
          <w:marTop w:val="0"/>
          <w:marBottom w:val="0"/>
          <w:divBdr>
            <w:top w:val="none" w:sz="0" w:space="0" w:color="auto"/>
            <w:left w:val="none" w:sz="0" w:space="0" w:color="auto"/>
            <w:bottom w:val="none" w:sz="0" w:space="0" w:color="auto"/>
            <w:right w:val="none" w:sz="0" w:space="0" w:color="auto"/>
          </w:divBdr>
        </w:div>
        <w:div w:id="1608924568">
          <w:marLeft w:val="480"/>
          <w:marRight w:val="0"/>
          <w:marTop w:val="0"/>
          <w:marBottom w:val="0"/>
          <w:divBdr>
            <w:top w:val="none" w:sz="0" w:space="0" w:color="auto"/>
            <w:left w:val="none" w:sz="0" w:space="0" w:color="auto"/>
            <w:bottom w:val="none" w:sz="0" w:space="0" w:color="auto"/>
            <w:right w:val="none" w:sz="0" w:space="0" w:color="auto"/>
          </w:divBdr>
        </w:div>
      </w:divsChild>
    </w:div>
    <w:div w:id="598374356">
      <w:bodyDiv w:val="1"/>
      <w:marLeft w:val="0"/>
      <w:marRight w:val="0"/>
      <w:marTop w:val="0"/>
      <w:marBottom w:val="0"/>
      <w:divBdr>
        <w:top w:val="none" w:sz="0" w:space="0" w:color="auto"/>
        <w:left w:val="none" w:sz="0" w:space="0" w:color="auto"/>
        <w:bottom w:val="none" w:sz="0" w:space="0" w:color="auto"/>
        <w:right w:val="none" w:sz="0" w:space="0" w:color="auto"/>
      </w:divBdr>
      <w:divsChild>
        <w:div w:id="1830321581">
          <w:marLeft w:val="480"/>
          <w:marRight w:val="0"/>
          <w:marTop w:val="0"/>
          <w:marBottom w:val="0"/>
          <w:divBdr>
            <w:top w:val="none" w:sz="0" w:space="0" w:color="auto"/>
            <w:left w:val="none" w:sz="0" w:space="0" w:color="auto"/>
            <w:bottom w:val="none" w:sz="0" w:space="0" w:color="auto"/>
            <w:right w:val="none" w:sz="0" w:space="0" w:color="auto"/>
          </w:divBdr>
        </w:div>
        <w:div w:id="2135757486">
          <w:marLeft w:val="480"/>
          <w:marRight w:val="0"/>
          <w:marTop w:val="0"/>
          <w:marBottom w:val="0"/>
          <w:divBdr>
            <w:top w:val="none" w:sz="0" w:space="0" w:color="auto"/>
            <w:left w:val="none" w:sz="0" w:space="0" w:color="auto"/>
            <w:bottom w:val="none" w:sz="0" w:space="0" w:color="auto"/>
            <w:right w:val="none" w:sz="0" w:space="0" w:color="auto"/>
          </w:divBdr>
        </w:div>
        <w:div w:id="575094068">
          <w:marLeft w:val="480"/>
          <w:marRight w:val="0"/>
          <w:marTop w:val="0"/>
          <w:marBottom w:val="0"/>
          <w:divBdr>
            <w:top w:val="none" w:sz="0" w:space="0" w:color="auto"/>
            <w:left w:val="none" w:sz="0" w:space="0" w:color="auto"/>
            <w:bottom w:val="none" w:sz="0" w:space="0" w:color="auto"/>
            <w:right w:val="none" w:sz="0" w:space="0" w:color="auto"/>
          </w:divBdr>
        </w:div>
        <w:div w:id="539053945">
          <w:marLeft w:val="480"/>
          <w:marRight w:val="0"/>
          <w:marTop w:val="0"/>
          <w:marBottom w:val="0"/>
          <w:divBdr>
            <w:top w:val="none" w:sz="0" w:space="0" w:color="auto"/>
            <w:left w:val="none" w:sz="0" w:space="0" w:color="auto"/>
            <w:bottom w:val="none" w:sz="0" w:space="0" w:color="auto"/>
            <w:right w:val="none" w:sz="0" w:space="0" w:color="auto"/>
          </w:divBdr>
        </w:div>
        <w:div w:id="59981247">
          <w:marLeft w:val="480"/>
          <w:marRight w:val="0"/>
          <w:marTop w:val="0"/>
          <w:marBottom w:val="0"/>
          <w:divBdr>
            <w:top w:val="none" w:sz="0" w:space="0" w:color="auto"/>
            <w:left w:val="none" w:sz="0" w:space="0" w:color="auto"/>
            <w:bottom w:val="none" w:sz="0" w:space="0" w:color="auto"/>
            <w:right w:val="none" w:sz="0" w:space="0" w:color="auto"/>
          </w:divBdr>
        </w:div>
        <w:div w:id="285813744">
          <w:marLeft w:val="480"/>
          <w:marRight w:val="0"/>
          <w:marTop w:val="0"/>
          <w:marBottom w:val="0"/>
          <w:divBdr>
            <w:top w:val="none" w:sz="0" w:space="0" w:color="auto"/>
            <w:left w:val="none" w:sz="0" w:space="0" w:color="auto"/>
            <w:bottom w:val="none" w:sz="0" w:space="0" w:color="auto"/>
            <w:right w:val="none" w:sz="0" w:space="0" w:color="auto"/>
          </w:divBdr>
        </w:div>
        <w:div w:id="1233198083">
          <w:marLeft w:val="480"/>
          <w:marRight w:val="0"/>
          <w:marTop w:val="0"/>
          <w:marBottom w:val="0"/>
          <w:divBdr>
            <w:top w:val="none" w:sz="0" w:space="0" w:color="auto"/>
            <w:left w:val="none" w:sz="0" w:space="0" w:color="auto"/>
            <w:bottom w:val="none" w:sz="0" w:space="0" w:color="auto"/>
            <w:right w:val="none" w:sz="0" w:space="0" w:color="auto"/>
          </w:divBdr>
        </w:div>
        <w:div w:id="924847233">
          <w:marLeft w:val="480"/>
          <w:marRight w:val="0"/>
          <w:marTop w:val="0"/>
          <w:marBottom w:val="0"/>
          <w:divBdr>
            <w:top w:val="none" w:sz="0" w:space="0" w:color="auto"/>
            <w:left w:val="none" w:sz="0" w:space="0" w:color="auto"/>
            <w:bottom w:val="none" w:sz="0" w:space="0" w:color="auto"/>
            <w:right w:val="none" w:sz="0" w:space="0" w:color="auto"/>
          </w:divBdr>
        </w:div>
        <w:div w:id="401755491">
          <w:marLeft w:val="480"/>
          <w:marRight w:val="0"/>
          <w:marTop w:val="0"/>
          <w:marBottom w:val="0"/>
          <w:divBdr>
            <w:top w:val="none" w:sz="0" w:space="0" w:color="auto"/>
            <w:left w:val="none" w:sz="0" w:space="0" w:color="auto"/>
            <w:bottom w:val="none" w:sz="0" w:space="0" w:color="auto"/>
            <w:right w:val="none" w:sz="0" w:space="0" w:color="auto"/>
          </w:divBdr>
        </w:div>
        <w:div w:id="405035445">
          <w:marLeft w:val="480"/>
          <w:marRight w:val="0"/>
          <w:marTop w:val="0"/>
          <w:marBottom w:val="0"/>
          <w:divBdr>
            <w:top w:val="none" w:sz="0" w:space="0" w:color="auto"/>
            <w:left w:val="none" w:sz="0" w:space="0" w:color="auto"/>
            <w:bottom w:val="none" w:sz="0" w:space="0" w:color="auto"/>
            <w:right w:val="none" w:sz="0" w:space="0" w:color="auto"/>
          </w:divBdr>
        </w:div>
        <w:div w:id="1474979400">
          <w:marLeft w:val="480"/>
          <w:marRight w:val="0"/>
          <w:marTop w:val="0"/>
          <w:marBottom w:val="0"/>
          <w:divBdr>
            <w:top w:val="none" w:sz="0" w:space="0" w:color="auto"/>
            <w:left w:val="none" w:sz="0" w:space="0" w:color="auto"/>
            <w:bottom w:val="none" w:sz="0" w:space="0" w:color="auto"/>
            <w:right w:val="none" w:sz="0" w:space="0" w:color="auto"/>
          </w:divBdr>
        </w:div>
        <w:div w:id="80294736">
          <w:marLeft w:val="480"/>
          <w:marRight w:val="0"/>
          <w:marTop w:val="0"/>
          <w:marBottom w:val="0"/>
          <w:divBdr>
            <w:top w:val="none" w:sz="0" w:space="0" w:color="auto"/>
            <w:left w:val="none" w:sz="0" w:space="0" w:color="auto"/>
            <w:bottom w:val="none" w:sz="0" w:space="0" w:color="auto"/>
            <w:right w:val="none" w:sz="0" w:space="0" w:color="auto"/>
          </w:divBdr>
        </w:div>
        <w:div w:id="48917762">
          <w:marLeft w:val="480"/>
          <w:marRight w:val="0"/>
          <w:marTop w:val="0"/>
          <w:marBottom w:val="0"/>
          <w:divBdr>
            <w:top w:val="none" w:sz="0" w:space="0" w:color="auto"/>
            <w:left w:val="none" w:sz="0" w:space="0" w:color="auto"/>
            <w:bottom w:val="none" w:sz="0" w:space="0" w:color="auto"/>
            <w:right w:val="none" w:sz="0" w:space="0" w:color="auto"/>
          </w:divBdr>
        </w:div>
        <w:div w:id="518784178">
          <w:marLeft w:val="480"/>
          <w:marRight w:val="0"/>
          <w:marTop w:val="0"/>
          <w:marBottom w:val="0"/>
          <w:divBdr>
            <w:top w:val="none" w:sz="0" w:space="0" w:color="auto"/>
            <w:left w:val="none" w:sz="0" w:space="0" w:color="auto"/>
            <w:bottom w:val="none" w:sz="0" w:space="0" w:color="auto"/>
            <w:right w:val="none" w:sz="0" w:space="0" w:color="auto"/>
          </w:divBdr>
        </w:div>
        <w:div w:id="487090050">
          <w:marLeft w:val="480"/>
          <w:marRight w:val="0"/>
          <w:marTop w:val="0"/>
          <w:marBottom w:val="0"/>
          <w:divBdr>
            <w:top w:val="none" w:sz="0" w:space="0" w:color="auto"/>
            <w:left w:val="none" w:sz="0" w:space="0" w:color="auto"/>
            <w:bottom w:val="none" w:sz="0" w:space="0" w:color="auto"/>
            <w:right w:val="none" w:sz="0" w:space="0" w:color="auto"/>
          </w:divBdr>
        </w:div>
        <w:div w:id="355927740">
          <w:marLeft w:val="480"/>
          <w:marRight w:val="0"/>
          <w:marTop w:val="0"/>
          <w:marBottom w:val="0"/>
          <w:divBdr>
            <w:top w:val="none" w:sz="0" w:space="0" w:color="auto"/>
            <w:left w:val="none" w:sz="0" w:space="0" w:color="auto"/>
            <w:bottom w:val="none" w:sz="0" w:space="0" w:color="auto"/>
            <w:right w:val="none" w:sz="0" w:space="0" w:color="auto"/>
          </w:divBdr>
        </w:div>
        <w:div w:id="48263836">
          <w:marLeft w:val="480"/>
          <w:marRight w:val="0"/>
          <w:marTop w:val="0"/>
          <w:marBottom w:val="0"/>
          <w:divBdr>
            <w:top w:val="none" w:sz="0" w:space="0" w:color="auto"/>
            <w:left w:val="none" w:sz="0" w:space="0" w:color="auto"/>
            <w:bottom w:val="none" w:sz="0" w:space="0" w:color="auto"/>
            <w:right w:val="none" w:sz="0" w:space="0" w:color="auto"/>
          </w:divBdr>
        </w:div>
        <w:div w:id="1351176138">
          <w:marLeft w:val="480"/>
          <w:marRight w:val="0"/>
          <w:marTop w:val="0"/>
          <w:marBottom w:val="0"/>
          <w:divBdr>
            <w:top w:val="none" w:sz="0" w:space="0" w:color="auto"/>
            <w:left w:val="none" w:sz="0" w:space="0" w:color="auto"/>
            <w:bottom w:val="none" w:sz="0" w:space="0" w:color="auto"/>
            <w:right w:val="none" w:sz="0" w:space="0" w:color="auto"/>
          </w:divBdr>
        </w:div>
        <w:div w:id="203910598">
          <w:marLeft w:val="480"/>
          <w:marRight w:val="0"/>
          <w:marTop w:val="0"/>
          <w:marBottom w:val="0"/>
          <w:divBdr>
            <w:top w:val="none" w:sz="0" w:space="0" w:color="auto"/>
            <w:left w:val="none" w:sz="0" w:space="0" w:color="auto"/>
            <w:bottom w:val="none" w:sz="0" w:space="0" w:color="auto"/>
            <w:right w:val="none" w:sz="0" w:space="0" w:color="auto"/>
          </w:divBdr>
        </w:div>
        <w:div w:id="593051281">
          <w:marLeft w:val="480"/>
          <w:marRight w:val="0"/>
          <w:marTop w:val="0"/>
          <w:marBottom w:val="0"/>
          <w:divBdr>
            <w:top w:val="none" w:sz="0" w:space="0" w:color="auto"/>
            <w:left w:val="none" w:sz="0" w:space="0" w:color="auto"/>
            <w:bottom w:val="none" w:sz="0" w:space="0" w:color="auto"/>
            <w:right w:val="none" w:sz="0" w:space="0" w:color="auto"/>
          </w:divBdr>
        </w:div>
        <w:div w:id="1315719128">
          <w:marLeft w:val="480"/>
          <w:marRight w:val="0"/>
          <w:marTop w:val="0"/>
          <w:marBottom w:val="0"/>
          <w:divBdr>
            <w:top w:val="none" w:sz="0" w:space="0" w:color="auto"/>
            <w:left w:val="none" w:sz="0" w:space="0" w:color="auto"/>
            <w:bottom w:val="none" w:sz="0" w:space="0" w:color="auto"/>
            <w:right w:val="none" w:sz="0" w:space="0" w:color="auto"/>
          </w:divBdr>
        </w:div>
        <w:div w:id="861437550">
          <w:marLeft w:val="480"/>
          <w:marRight w:val="0"/>
          <w:marTop w:val="0"/>
          <w:marBottom w:val="0"/>
          <w:divBdr>
            <w:top w:val="none" w:sz="0" w:space="0" w:color="auto"/>
            <w:left w:val="none" w:sz="0" w:space="0" w:color="auto"/>
            <w:bottom w:val="none" w:sz="0" w:space="0" w:color="auto"/>
            <w:right w:val="none" w:sz="0" w:space="0" w:color="auto"/>
          </w:divBdr>
        </w:div>
        <w:div w:id="945969082">
          <w:marLeft w:val="480"/>
          <w:marRight w:val="0"/>
          <w:marTop w:val="0"/>
          <w:marBottom w:val="0"/>
          <w:divBdr>
            <w:top w:val="none" w:sz="0" w:space="0" w:color="auto"/>
            <w:left w:val="none" w:sz="0" w:space="0" w:color="auto"/>
            <w:bottom w:val="none" w:sz="0" w:space="0" w:color="auto"/>
            <w:right w:val="none" w:sz="0" w:space="0" w:color="auto"/>
          </w:divBdr>
        </w:div>
        <w:div w:id="103308053">
          <w:marLeft w:val="480"/>
          <w:marRight w:val="0"/>
          <w:marTop w:val="0"/>
          <w:marBottom w:val="0"/>
          <w:divBdr>
            <w:top w:val="none" w:sz="0" w:space="0" w:color="auto"/>
            <w:left w:val="none" w:sz="0" w:space="0" w:color="auto"/>
            <w:bottom w:val="none" w:sz="0" w:space="0" w:color="auto"/>
            <w:right w:val="none" w:sz="0" w:space="0" w:color="auto"/>
          </w:divBdr>
        </w:div>
        <w:div w:id="852065223">
          <w:marLeft w:val="480"/>
          <w:marRight w:val="0"/>
          <w:marTop w:val="0"/>
          <w:marBottom w:val="0"/>
          <w:divBdr>
            <w:top w:val="none" w:sz="0" w:space="0" w:color="auto"/>
            <w:left w:val="none" w:sz="0" w:space="0" w:color="auto"/>
            <w:bottom w:val="none" w:sz="0" w:space="0" w:color="auto"/>
            <w:right w:val="none" w:sz="0" w:space="0" w:color="auto"/>
          </w:divBdr>
        </w:div>
        <w:div w:id="1835878228">
          <w:marLeft w:val="480"/>
          <w:marRight w:val="0"/>
          <w:marTop w:val="0"/>
          <w:marBottom w:val="0"/>
          <w:divBdr>
            <w:top w:val="none" w:sz="0" w:space="0" w:color="auto"/>
            <w:left w:val="none" w:sz="0" w:space="0" w:color="auto"/>
            <w:bottom w:val="none" w:sz="0" w:space="0" w:color="auto"/>
            <w:right w:val="none" w:sz="0" w:space="0" w:color="auto"/>
          </w:divBdr>
        </w:div>
        <w:div w:id="738601500">
          <w:marLeft w:val="480"/>
          <w:marRight w:val="0"/>
          <w:marTop w:val="0"/>
          <w:marBottom w:val="0"/>
          <w:divBdr>
            <w:top w:val="none" w:sz="0" w:space="0" w:color="auto"/>
            <w:left w:val="none" w:sz="0" w:space="0" w:color="auto"/>
            <w:bottom w:val="none" w:sz="0" w:space="0" w:color="auto"/>
            <w:right w:val="none" w:sz="0" w:space="0" w:color="auto"/>
          </w:divBdr>
        </w:div>
        <w:div w:id="1466969462">
          <w:marLeft w:val="480"/>
          <w:marRight w:val="0"/>
          <w:marTop w:val="0"/>
          <w:marBottom w:val="0"/>
          <w:divBdr>
            <w:top w:val="none" w:sz="0" w:space="0" w:color="auto"/>
            <w:left w:val="none" w:sz="0" w:space="0" w:color="auto"/>
            <w:bottom w:val="none" w:sz="0" w:space="0" w:color="auto"/>
            <w:right w:val="none" w:sz="0" w:space="0" w:color="auto"/>
          </w:divBdr>
        </w:div>
        <w:div w:id="220141479">
          <w:marLeft w:val="480"/>
          <w:marRight w:val="0"/>
          <w:marTop w:val="0"/>
          <w:marBottom w:val="0"/>
          <w:divBdr>
            <w:top w:val="none" w:sz="0" w:space="0" w:color="auto"/>
            <w:left w:val="none" w:sz="0" w:space="0" w:color="auto"/>
            <w:bottom w:val="none" w:sz="0" w:space="0" w:color="auto"/>
            <w:right w:val="none" w:sz="0" w:space="0" w:color="auto"/>
          </w:divBdr>
        </w:div>
        <w:div w:id="706415189">
          <w:marLeft w:val="480"/>
          <w:marRight w:val="0"/>
          <w:marTop w:val="0"/>
          <w:marBottom w:val="0"/>
          <w:divBdr>
            <w:top w:val="none" w:sz="0" w:space="0" w:color="auto"/>
            <w:left w:val="none" w:sz="0" w:space="0" w:color="auto"/>
            <w:bottom w:val="none" w:sz="0" w:space="0" w:color="auto"/>
            <w:right w:val="none" w:sz="0" w:space="0" w:color="auto"/>
          </w:divBdr>
        </w:div>
      </w:divsChild>
    </w:div>
    <w:div w:id="607855762">
      <w:bodyDiv w:val="1"/>
      <w:marLeft w:val="0"/>
      <w:marRight w:val="0"/>
      <w:marTop w:val="0"/>
      <w:marBottom w:val="0"/>
      <w:divBdr>
        <w:top w:val="none" w:sz="0" w:space="0" w:color="auto"/>
        <w:left w:val="none" w:sz="0" w:space="0" w:color="auto"/>
        <w:bottom w:val="none" w:sz="0" w:space="0" w:color="auto"/>
        <w:right w:val="none" w:sz="0" w:space="0" w:color="auto"/>
      </w:divBdr>
      <w:divsChild>
        <w:div w:id="505052111">
          <w:marLeft w:val="480"/>
          <w:marRight w:val="0"/>
          <w:marTop w:val="0"/>
          <w:marBottom w:val="0"/>
          <w:divBdr>
            <w:top w:val="none" w:sz="0" w:space="0" w:color="auto"/>
            <w:left w:val="none" w:sz="0" w:space="0" w:color="auto"/>
            <w:bottom w:val="none" w:sz="0" w:space="0" w:color="auto"/>
            <w:right w:val="none" w:sz="0" w:space="0" w:color="auto"/>
          </w:divBdr>
        </w:div>
        <w:div w:id="1359504013">
          <w:marLeft w:val="480"/>
          <w:marRight w:val="0"/>
          <w:marTop w:val="0"/>
          <w:marBottom w:val="0"/>
          <w:divBdr>
            <w:top w:val="none" w:sz="0" w:space="0" w:color="auto"/>
            <w:left w:val="none" w:sz="0" w:space="0" w:color="auto"/>
            <w:bottom w:val="none" w:sz="0" w:space="0" w:color="auto"/>
            <w:right w:val="none" w:sz="0" w:space="0" w:color="auto"/>
          </w:divBdr>
        </w:div>
        <w:div w:id="1774743100">
          <w:marLeft w:val="480"/>
          <w:marRight w:val="0"/>
          <w:marTop w:val="0"/>
          <w:marBottom w:val="0"/>
          <w:divBdr>
            <w:top w:val="none" w:sz="0" w:space="0" w:color="auto"/>
            <w:left w:val="none" w:sz="0" w:space="0" w:color="auto"/>
            <w:bottom w:val="none" w:sz="0" w:space="0" w:color="auto"/>
            <w:right w:val="none" w:sz="0" w:space="0" w:color="auto"/>
          </w:divBdr>
        </w:div>
        <w:div w:id="1832408919">
          <w:marLeft w:val="480"/>
          <w:marRight w:val="0"/>
          <w:marTop w:val="0"/>
          <w:marBottom w:val="0"/>
          <w:divBdr>
            <w:top w:val="none" w:sz="0" w:space="0" w:color="auto"/>
            <w:left w:val="none" w:sz="0" w:space="0" w:color="auto"/>
            <w:bottom w:val="none" w:sz="0" w:space="0" w:color="auto"/>
            <w:right w:val="none" w:sz="0" w:space="0" w:color="auto"/>
          </w:divBdr>
        </w:div>
        <w:div w:id="1474985089">
          <w:marLeft w:val="480"/>
          <w:marRight w:val="0"/>
          <w:marTop w:val="0"/>
          <w:marBottom w:val="0"/>
          <w:divBdr>
            <w:top w:val="none" w:sz="0" w:space="0" w:color="auto"/>
            <w:left w:val="none" w:sz="0" w:space="0" w:color="auto"/>
            <w:bottom w:val="none" w:sz="0" w:space="0" w:color="auto"/>
            <w:right w:val="none" w:sz="0" w:space="0" w:color="auto"/>
          </w:divBdr>
        </w:div>
        <w:div w:id="115612246">
          <w:marLeft w:val="480"/>
          <w:marRight w:val="0"/>
          <w:marTop w:val="0"/>
          <w:marBottom w:val="0"/>
          <w:divBdr>
            <w:top w:val="none" w:sz="0" w:space="0" w:color="auto"/>
            <w:left w:val="none" w:sz="0" w:space="0" w:color="auto"/>
            <w:bottom w:val="none" w:sz="0" w:space="0" w:color="auto"/>
            <w:right w:val="none" w:sz="0" w:space="0" w:color="auto"/>
          </w:divBdr>
        </w:div>
        <w:div w:id="291641520">
          <w:marLeft w:val="480"/>
          <w:marRight w:val="0"/>
          <w:marTop w:val="0"/>
          <w:marBottom w:val="0"/>
          <w:divBdr>
            <w:top w:val="none" w:sz="0" w:space="0" w:color="auto"/>
            <w:left w:val="none" w:sz="0" w:space="0" w:color="auto"/>
            <w:bottom w:val="none" w:sz="0" w:space="0" w:color="auto"/>
            <w:right w:val="none" w:sz="0" w:space="0" w:color="auto"/>
          </w:divBdr>
        </w:div>
        <w:div w:id="1096099460">
          <w:marLeft w:val="480"/>
          <w:marRight w:val="0"/>
          <w:marTop w:val="0"/>
          <w:marBottom w:val="0"/>
          <w:divBdr>
            <w:top w:val="none" w:sz="0" w:space="0" w:color="auto"/>
            <w:left w:val="none" w:sz="0" w:space="0" w:color="auto"/>
            <w:bottom w:val="none" w:sz="0" w:space="0" w:color="auto"/>
            <w:right w:val="none" w:sz="0" w:space="0" w:color="auto"/>
          </w:divBdr>
        </w:div>
        <w:div w:id="163472069">
          <w:marLeft w:val="480"/>
          <w:marRight w:val="0"/>
          <w:marTop w:val="0"/>
          <w:marBottom w:val="0"/>
          <w:divBdr>
            <w:top w:val="none" w:sz="0" w:space="0" w:color="auto"/>
            <w:left w:val="none" w:sz="0" w:space="0" w:color="auto"/>
            <w:bottom w:val="none" w:sz="0" w:space="0" w:color="auto"/>
            <w:right w:val="none" w:sz="0" w:space="0" w:color="auto"/>
          </w:divBdr>
        </w:div>
        <w:div w:id="450126281">
          <w:marLeft w:val="480"/>
          <w:marRight w:val="0"/>
          <w:marTop w:val="0"/>
          <w:marBottom w:val="0"/>
          <w:divBdr>
            <w:top w:val="none" w:sz="0" w:space="0" w:color="auto"/>
            <w:left w:val="none" w:sz="0" w:space="0" w:color="auto"/>
            <w:bottom w:val="none" w:sz="0" w:space="0" w:color="auto"/>
            <w:right w:val="none" w:sz="0" w:space="0" w:color="auto"/>
          </w:divBdr>
        </w:div>
        <w:div w:id="1404523123">
          <w:marLeft w:val="480"/>
          <w:marRight w:val="0"/>
          <w:marTop w:val="0"/>
          <w:marBottom w:val="0"/>
          <w:divBdr>
            <w:top w:val="none" w:sz="0" w:space="0" w:color="auto"/>
            <w:left w:val="none" w:sz="0" w:space="0" w:color="auto"/>
            <w:bottom w:val="none" w:sz="0" w:space="0" w:color="auto"/>
            <w:right w:val="none" w:sz="0" w:space="0" w:color="auto"/>
          </w:divBdr>
        </w:div>
        <w:div w:id="1964723561">
          <w:marLeft w:val="480"/>
          <w:marRight w:val="0"/>
          <w:marTop w:val="0"/>
          <w:marBottom w:val="0"/>
          <w:divBdr>
            <w:top w:val="none" w:sz="0" w:space="0" w:color="auto"/>
            <w:left w:val="none" w:sz="0" w:space="0" w:color="auto"/>
            <w:bottom w:val="none" w:sz="0" w:space="0" w:color="auto"/>
            <w:right w:val="none" w:sz="0" w:space="0" w:color="auto"/>
          </w:divBdr>
        </w:div>
        <w:div w:id="2136679854">
          <w:marLeft w:val="480"/>
          <w:marRight w:val="0"/>
          <w:marTop w:val="0"/>
          <w:marBottom w:val="0"/>
          <w:divBdr>
            <w:top w:val="none" w:sz="0" w:space="0" w:color="auto"/>
            <w:left w:val="none" w:sz="0" w:space="0" w:color="auto"/>
            <w:bottom w:val="none" w:sz="0" w:space="0" w:color="auto"/>
            <w:right w:val="none" w:sz="0" w:space="0" w:color="auto"/>
          </w:divBdr>
        </w:div>
        <w:div w:id="711341267">
          <w:marLeft w:val="480"/>
          <w:marRight w:val="0"/>
          <w:marTop w:val="0"/>
          <w:marBottom w:val="0"/>
          <w:divBdr>
            <w:top w:val="none" w:sz="0" w:space="0" w:color="auto"/>
            <w:left w:val="none" w:sz="0" w:space="0" w:color="auto"/>
            <w:bottom w:val="none" w:sz="0" w:space="0" w:color="auto"/>
            <w:right w:val="none" w:sz="0" w:space="0" w:color="auto"/>
          </w:divBdr>
        </w:div>
        <w:div w:id="1237740190">
          <w:marLeft w:val="480"/>
          <w:marRight w:val="0"/>
          <w:marTop w:val="0"/>
          <w:marBottom w:val="0"/>
          <w:divBdr>
            <w:top w:val="none" w:sz="0" w:space="0" w:color="auto"/>
            <w:left w:val="none" w:sz="0" w:space="0" w:color="auto"/>
            <w:bottom w:val="none" w:sz="0" w:space="0" w:color="auto"/>
            <w:right w:val="none" w:sz="0" w:space="0" w:color="auto"/>
          </w:divBdr>
        </w:div>
        <w:div w:id="1664814681">
          <w:marLeft w:val="480"/>
          <w:marRight w:val="0"/>
          <w:marTop w:val="0"/>
          <w:marBottom w:val="0"/>
          <w:divBdr>
            <w:top w:val="none" w:sz="0" w:space="0" w:color="auto"/>
            <w:left w:val="none" w:sz="0" w:space="0" w:color="auto"/>
            <w:bottom w:val="none" w:sz="0" w:space="0" w:color="auto"/>
            <w:right w:val="none" w:sz="0" w:space="0" w:color="auto"/>
          </w:divBdr>
        </w:div>
        <w:div w:id="1787505651">
          <w:marLeft w:val="480"/>
          <w:marRight w:val="0"/>
          <w:marTop w:val="0"/>
          <w:marBottom w:val="0"/>
          <w:divBdr>
            <w:top w:val="none" w:sz="0" w:space="0" w:color="auto"/>
            <w:left w:val="none" w:sz="0" w:space="0" w:color="auto"/>
            <w:bottom w:val="none" w:sz="0" w:space="0" w:color="auto"/>
            <w:right w:val="none" w:sz="0" w:space="0" w:color="auto"/>
          </w:divBdr>
        </w:div>
        <w:div w:id="340668918">
          <w:marLeft w:val="480"/>
          <w:marRight w:val="0"/>
          <w:marTop w:val="0"/>
          <w:marBottom w:val="0"/>
          <w:divBdr>
            <w:top w:val="none" w:sz="0" w:space="0" w:color="auto"/>
            <w:left w:val="none" w:sz="0" w:space="0" w:color="auto"/>
            <w:bottom w:val="none" w:sz="0" w:space="0" w:color="auto"/>
            <w:right w:val="none" w:sz="0" w:space="0" w:color="auto"/>
          </w:divBdr>
        </w:div>
        <w:div w:id="715198729">
          <w:marLeft w:val="480"/>
          <w:marRight w:val="0"/>
          <w:marTop w:val="0"/>
          <w:marBottom w:val="0"/>
          <w:divBdr>
            <w:top w:val="none" w:sz="0" w:space="0" w:color="auto"/>
            <w:left w:val="none" w:sz="0" w:space="0" w:color="auto"/>
            <w:bottom w:val="none" w:sz="0" w:space="0" w:color="auto"/>
            <w:right w:val="none" w:sz="0" w:space="0" w:color="auto"/>
          </w:divBdr>
        </w:div>
        <w:div w:id="384262427">
          <w:marLeft w:val="480"/>
          <w:marRight w:val="0"/>
          <w:marTop w:val="0"/>
          <w:marBottom w:val="0"/>
          <w:divBdr>
            <w:top w:val="none" w:sz="0" w:space="0" w:color="auto"/>
            <w:left w:val="none" w:sz="0" w:space="0" w:color="auto"/>
            <w:bottom w:val="none" w:sz="0" w:space="0" w:color="auto"/>
            <w:right w:val="none" w:sz="0" w:space="0" w:color="auto"/>
          </w:divBdr>
        </w:div>
        <w:div w:id="1206068841">
          <w:marLeft w:val="480"/>
          <w:marRight w:val="0"/>
          <w:marTop w:val="0"/>
          <w:marBottom w:val="0"/>
          <w:divBdr>
            <w:top w:val="none" w:sz="0" w:space="0" w:color="auto"/>
            <w:left w:val="none" w:sz="0" w:space="0" w:color="auto"/>
            <w:bottom w:val="none" w:sz="0" w:space="0" w:color="auto"/>
            <w:right w:val="none" w:sz="0" w:space="0" w:color="auto"/>
          </w:divBdr>
        </w:div>
      </w:divsChild>
    </w:div>
    <w:div w:id="608051039">
      <w:bodyDiv w:val="1"/>
      <w:marLeft w:val="0"/>
      <w:marRight w:val="0"/>
      <w:marTop w:val="0"/>
      <w:marBottom w:val="0"/>
      <w:divBdr>
        <w:top w:val="none" w:sz="0" w:space="0" w:color="auto"/>
        <w:left w:val="none" w:sz="0" w:space="0" w:color="auto"/>
        <w:bottom w:val="none" w:sz="0" w:space="0" w:color="auto"/>
        <w:right w:val="none" w:sz="0" w:space="0" w:color="auto"/>
      </w:divBdr>
      <w:divsChild>
        <w:div w:id="888493925">
          <w:marLeft w:val="480"/>
          <w:marRight w:val="0"/>
          <w:marTop w:val="0"/>
          <w:marBottom w:val="0"/>
          <w:divBdr>
            <w:top w:val="none" w:sz="0" w:space="0" w:color="auto"/>
            <w:left w:val="none" w:sz="0" w:space="0" w:color="auto"/>
            <w:bottom w:val="none" w:sz="0" w:space="0" w:color="auto"/>
            <w:right w:val="none" w:sz="0" w:space="0" w:color="auto"/>
          </w:divBdr>
        </w:div>
        <w:div w:id="344601332">
          <w:marLeft w:val="480"/>
          <w:marRight w:val="0"/>
          <w:marTop w:val="0"/>
          <w:marBottom w:val="0"/>
          <w:divBdr>
            <w:top w:val="none" w:sz="0" w:space="0" w:color="auto"/>
            <w:left w:val="none" w:sz="0" w:space="0" w:color="auto"/>
            <w:bottom w:val="none" w:sz="0" w:space="0" w:color="auto"/>
            <w:right w:val="none" w:sz="0" w:space="0" w:color="auto"/>
          </w:divBdr>
        </w:div>
        <w:div w:id="525948841">
          <w:marLeft w:val="480"/>
          <w:marRight w:val="0"/>
          <w:marTop w:val="0"/>
          <w:marBottom w:val="0"/>
          <w:divBdr>
            <w:top w:val="none" w:sz="0" w:space="0" w:color="auto"/>
            <w:left w:val="none" w:sz="0" w:space="0" w:color="auto"/>
            <w:bottom w:val="none" w:sz="0" w:space="0" w:color="auto"/>
            <w:right w:val="none" w:sz="0" w:space="0" w:color="auto"/>
          </w:divBdr>
        </w:div>
        <w:div w:id="1704282606">
          <w:marLeft w:val="480"/>
          <w:marRight w:val="0"/>
          <w:marTop w:val="0"/>
          <w:marBottom w:val="0"/>
          <w:divBdr>
            <w:top w:val="none" w:sz="0" w:space="0" w:color="auto"/>
            <w:left w:val="none" w:sz="0" w:space="0" w:color="auto"/>
            <w:bottom w:val="none" w:sz="0" w:space="0" w:color="auto"/>
            <w:right w:val="none" w:sz="0" w:space="0" w:color="auto"/>
          </w:divBdr>
        </w:div>
        <w:div w:id="1683436486">
          <w:marLeft w:val="480"/>
          <w:marRight w:val="0"/>
          <w:marTop w:val="0"/>
          <w:marBottom w:val="0"/>
          <w:divBdr>
            <w:top w:val="none" w:sz="0" w:space="0" w:color="auto"/>
            <w:left w:val="none" w:sz="0" w:space="0" w:color="auto"/>
            <w:bottom w:val="none" w:sz="0" w:space="0" w:color="auto"/>
            <w:right w:val="none" w:sz="0" w:space="0" w:color="auto"/>
          </w:divBdr>
        </w:div>
        <w:div w:id="1536770472">
          <w:marLeft w:val="480"/>
          <w:marRight w:val="0"/>
          <w:marTop w:val="0"/>
          <w:marBottom w:val="0"/>
          <w:divBdr>
            <w:top w:val="none" w:sz="0" w:space="0" w:color="auto"/>
            <w:left w:val="none" w:sz="0" w:space="0" w:color="auto"/>
            <w:bottom w:val="none" w:sz="0" w:space="0" w:color="auto"/>
            <w:right w:val="none" w:sz="0" w:space="0" w:color="auto"/>
          </w:divBdr>
        </w:div>
        <w:div w:id="1064526470">
          <w:marLeft w:val="480"/>
          <w:marRight w:val="0"/>
          <w:marTop w:val="0"/>
          <w:marBottom w:val="0"/>
          <w:divBdr>
            <w:top w:val="none" w:sz="0" w:space="0" w:color="auto"/>
            <w:left w:val="none" w:sz="0" w:space="0" w:color="auto"/>
            <w:bottom w:val="none" w:sz="0" w:space="0" w:color="auto"/>
            <w:right w:val="none" w:sz="0" w:space="0" w:color="auto"/>
          </w:divBdr>
        </w:div>
        <w:div w:id="1098405243">
          <w:marLeft w:val="480"/>
          <w:marRight w:val="0"/>
          <w:marTop w:val="0"/>
          <w:marBottom w:val="0"/>
          <w:divBdr>
            <w:top w:val="none" w:sz="0" w:space="0" w:color="auto"/>
            <w:left w:val="none" w:sz="0" w:space="0" w:color="auto"/>
            <w:bottom w:val="none" w:sz="0" w:space="0" w:color="auto"/>
            <w:right w:val="none" w:sz="0" w:space="0" w:color="auto"/>
          </w:divBdr>
        </w:div>
        <w:div w:id="864513689">
          <w:marLeft w:val="480"/>
          <w:marRight w:val="0"/>
          <w:marTop w:val="0"/>
          <w:marBottom w:val="0"/>
          <w:divBdr>
            <w:top w:val="none" w:sz="0" w:space="0" w:color="auto"/>
            <w:left w:val="none" w:sz="0" w:space="0" w:color="auto"/>
            <w:bottom w:val="none" w:sz="0" w:space="0" w:color="auto"/>
            <w:right w:val="none" w:sz="0" w:space="0" w:color="auto"/>
          </w:divBdr>
        </w:div>
        <w:div w:id="1676765372">
          <w:marLeft w:val="480"/>
          <w:marRight w:val="0"/>
          <w:marTop w:val="0"/>
          <w:marBottom w:val="0"/>
          <w:divBdr>
            <w:top w:val="none" w:sz="0" w:space="0" w:color="auto"/>
            <w:left w:val="none" w:sz="0" w:space="0" w:color="auto"/>
            <w:bottom w:val="none" w:sz="0" w:space="0" w:color="auto"/>
            <w:right w:val="none" w:sz="0" w:space="0" w:color="auto"/>
          </w:divBdr>
        </w:div>
        <w:div w:id="519202988">
          <w:marLeft w:val="480"/>
          <w:marRight w:val="0"/>
          <w:marTop w:val="0"/>
          <w:marBottom w:val="0"/>
          <w:divBdr>
            <w:top w:val="none" w:sz="0" w:space="0" w:color="auto"/>
            <w:left w:val="none" w:sz="0" w:space="0" w:color="auto"/>
            <w:bottom w:val="none" w:sz="0" w:space="0" w:color="auto"/>
            <w:right w:val="none" w:sz="0" w:space="0" w:color="auto"/>
          </w:divBdr>
        </w:div>
        <w:div w:id="627276019">
          <w:marLeft w:val="480"/>
          <w:marRight w:val="0"/>
          <w:marTop w:val="0"/>
          <w:marBottom w:val="0"/>
          <w:divBdr>
            <w:top w:val="none" w:sz="0" w:space="0" w:color="auto"/>
            <w:left w:val="none" w:sz="0" w:space="0" w:color="auto"/>
            <w:bottom w:val="none" w:sz="0" w:space="0" w:color="auto"/>
            <w:right w:val="none" w:sz="0" w:space="0" w:color="auto"/>
          </w:divBdr>
        </w:div>
        <w:div w:id="483401784">
          <w:marLeft w:val="480"/>
          <w:marRight w:val="0"/>
          <w:marTop w:val="0"/>
          <w:marBottom w:val="0"/>
          <w:divBdr>
            <w:top w:val="none" w:sz="0" w:space="0" w:color="auto"/>
            <w:left w:val="none" w:sz="0" w:space="0" w:color="auto"/>
            <w:bottom w:val="none" w:sz="0" w:space="0" w:color="auto"/>
            <w:right w:val="none" w:sz="0" w:space="0" w:color="auto"/>
          </w:divBdr>
        </w:div>
        <w:div w:id="1428311500">
          <w:marLeft w:val="480"/>
          <w:marRight w:val="0"/>
          <w:marTop w:val="0"/>
          <w:marBottom w:val="0"/>
          <w:divBdr>
            <w:top w:val="none" w:sz="0" w:space="0" w:color="auto"/>
            <w:left w:val="none" w:sz="0" w:space="0" w:color="auto"/>
            <w:bottom w:val="none" w:sz="0" w:space="0" w:color="auto"/>
            <w:right w:val="none" w:sz="0" w:space="0" w:color="auto"/>
          </w:divBdr>
        </w:div>
        <w:div w:id="684018269">
          <w:marLeft w:val="480"/>
          <w:marRight w:val="0"/>
          <w:marTop w:val="0"/>
          <w:marBottom w:val="0"/>
          <w:divBdr>
            <w:top w:val="none" w:sz="0" w:space="0" w:color="auto"/>
            <w:left w:val="none" w:sz="0" w:space="0" w:color="auto"/>
            <w:bottom w:val="none" w:sz="0" w:space="0" w:color="auto"/>
            <w:right w:val="none" w:sz="0" w:space="0" w:color="auto"/>
          </w:divBdr>
        </w:div>
        <w:div w:id="1995528012">
          <w:marLeft w:val="480"/>
          <w:marRight w:val="0"/>
          <w:marTop w:val="0"/>
          <w:marBottom w:val="0"/>
          <w:divBdr>
            <w:top w:val="none" w:sz="0" w:space="0" w:color="auto"/>
            <w:left w:val="none" w:sz="0" w:space="0" w:color="auto"/>
            <w:bottom w:val="none" w:sz="0" w:space="0" w:color="auto"/>
            <w:right w:val="none" w:sz="0" w:space="0" w:color="auto"/>
          </w:divBdr>
        </w:div>
        <w:div w:id="1299530057">
          <w:marLeft w:val="480"/>
          <w:marRight w:val="0"/>
          <w:marTop w:val="0"/>
          <w:marBottom w:val="0"/>
          <w:divBdr>
            <w:top w:val="none" w:sz="0" w:space="0" w:color="auto"/>
            <w:left w:val="none" w:sz="0" w:space="0" w:color="auto"/>
            <w:bottom w:val="none" w:sz="0" w:space="0" w:color="auto"/>
            <w:right w:val="none" w:sz="0" w:space="0" w:color="auto"/>
          </w:divBdr>
        </w:div>
        <w:div w:id="1537426131">
          <w:marLeft w:val="480"/>
          <w:marRight w:val="0"/>
          <w:marTop w:val="0"/>
          <w:marBottom w:val="0"/>
          <w:divBdr>
            <w:top w:val="none" w:sz="0" w:space="0" w:color="auto"/>
            <w:left w:val="none" w:sz="0" w:space="0" w:color="auto"/>
            <w:bottom w:val="none" w:sz="0" w:space="0" w:color="auto"/>
            <w:right w:val="none" w:sz="0" w:space="0" w:color="auto"/>
          </w:divBdr>
        </w:div>
        <w:div w:id="358819600">
          <w:marLeft w:val="480"/>
          <w:marRight w:val="0"/>
          <w:marTop w:val="0"/>
          <w:marBottom w:val="0"/>
          <w:divBdr>
            <w:top w:val="none" w:sz="0" w:space="0" w:color="auto"/>
            <w:left w:val="none" w:sz="0" w:space="0" w:color="auto"/>
            <w:bottom w:val="none" w:sz="0" w:space="0" w:color="auto"/>
            <w:right w:val="none" w:sz="0" w:space="0" w:color="auto"/>
          </w:divBdr>
        </w:div>
        <w:div w:id="477770055">
          <w:marLeft w:val="480"/>
          <w:marRight w:val="0"/>
          <w:marTop w:val="0"/>
          <w:marBottom w:val="0"/>
          <w:divBdr>
            <w:top w:val="none" w:sz="0" w:space="0" w:color="auto"/>
            <w:left w:val="none" w:sz="0" w:space="0" w:color="auto"/>
            <w:bottom w:val="none" w:sz="0" w:space="0" w:color="auto"/>
            <w:right w:val="none" w:sz="0" w:space="0" w:color="auto"/>
          </w:divBdr>
        </w:div>
        <w:div w:id="173767940">
          <w:marLeft w:val="480"/>
          <w:marRight w:val="0"/>
          <w:marTop w:val="0"/>
          <w:marBottom w:val="0"/>
          <w:divBdr>
            <w:top w:val="none" w:sz="0" w:space="0" w:color="auto"/>
            <w:left w:val="none" w:sz="0" w:space="0" w:color="auto"/>
            <w:bottom w:val="none" w:sz="0" w:space="0" w:color="auto"/>
            <w:right w:val="none" w:sz="0" w:space="0" w:color="auto"/>
          </w:divBdr>
        </w:div>
        <w:div w:id="1608150700">
          <w:marLeft w:val="480"/>
          <w:marRight w:val="0"/>
          <w:marTop w:val="0"/>
          <w:marBottom w:val="0"/>
          <w:divBdr>
            <w:top w:val="none" w:sz="0" w:space="0" w:color="auto"/>
            <w:left w:val="none" w:sz="0" w:space="0" w:color="auto"/>
            <w:bottom w:val="none" w:sz="0" w:space="0" w:color="auto"/>
            <w:right w:val="none" w:sz="0" w:space="0" w:color="auto"/>
          </w:divBdr>
        </w:div>
        <w:div w:id="1066027349">
          <w:marLeft w:val="480"/>
          <w:marRight w:val="0"/>
          <w:marTop w:val="0"/>
          <w:marBottom w:val="0"/>
          <w:divBdr>
            <w:top w:val="none" w:sz="0" w:space="0" w:color="auto"/>
            <w:left w:val="none" w:sz="0" w:space="0" w:color="auto"/>
            <w:bottom w:val="none" w:sz="0" w:space="0" w:color="auto"/>
            <w:right w:val="none" w:sz="0" w:space="0" w:color="auto"/>
          </w:divBdr>
        </w:div>
        <w:div w:id="728067130">
          <w:marLeft w:val="480"/>
          <w:marRight w:val="0"/>
          <w:marTop w:val="0"/>
          <w:marBottom w:val="0"/>
          <w:divBdr>
            <w:top w:val="none" w:sz="0" w:space="0" w:color="auto"/>
            <w:left w:val="none" w:sz="0" w:space="0" w:color="auto"/>
            <w:bottom w:val="none" w:sz="0" w:space="0" w:color="auto"/>
            <w:right w:val="none" w:sz="0" w:space="0" w:color="auto"/>
          </w:divBdr>
        </w:div>
        <w:div w:id="1813862047">
          <w:marLeft w:val="480"/>
          <w:marRight w:val="0"/>
          <w:marTop w:val="0"/>
          <w:marBottom w:val="0"/>
          <w:divBdr>
            <w:top w:val="none" w:sz="0" w:space="0" w:color="auto"/>
            <w:left w:val="none" w:sz="0" w:space="0" w:color="auto"/>
            <w:bottom w:val="none" w:sz="0" w:space="0" w:color="auto"/>
            <w:right w:val="none" w:sz="0" w:space="0" w:color="auto"/>
          </w:divBdr>
        </w:div>
        <w:div w:id="1794976808">
          <w:marLeft w:val="480"/>
          <w:marRight w:val="0"/>
          <w:marTop w:val="0"/>
          <w:marBottom w:val="0"/>
          <w:divBdr>
            <w:top w:val="none" w:sz="0" w:space="0" w:color="auto"/>
            <w:left w:val="none" w:sz="0" w:space="0" w:color="auto"/>
            <w:bottom w:val="none" w:sz="0" w:space="0" w:color="auto"/>
            <w:right w:val="none" w:sz="0" w:space="0" w:color="auto"/>
          </w:divBdr>
        </w:div>
        <w:div w:id="1874919667">
          <w:marLeft w:val="480"/>
          <w:marRight w:val="0"/>
          <w:marTop w:val="0"/>
          <w:marBottom w:val="0"/>
          <w:divBdr>
            <w:top w:val="none" w:sz="0" w:space="0" w:color="auto"/>
            <w:left w:val="none" w:sz="0" w:space="0" w:color="auto"/>
            <w:bottom w:val="none" w:sz="0" w:space="0" w:color="auto"/>
            <w:right w:val="none" w:sz="0" w:space="0" w:color="auto"/>
          </w:divBdr>
        </w:div>
        <w:div w:id="22563919">
          <w:marLeft w:val="480"/>
          <w:marRight w:val="0"/>
          <w:marTop w:val="0"/>
          <w:marBottom w:val="0"/>
          <w:divBdr>
            <w:top w:val="none" w:sz="0" w:space="0" w:color="auto"/>
            <w:left w:val="none" w:sz="0" w:space="0" w:color="auto"/>
            <w:bottom w:val="none" w:sz="0" w:space="0" w:color="auto"/>
            <w:right w:val="none" w:sz="0" w:space="0" w:color="auto"/>
          </w:divBdr>
        </w:div>
        <w:div w:id="2109036315">
          <w:marLeft w:val="480"/>
          <w:marRight w:val="0"/>
          <w:marTop w:val="0"/>
          <w:marBottom w:val="0"/>
          <w:divBdr>
            <w:top w:val="none" w:sz="0" w:space="0" w:color="auto"/>
            <w:left w:val="none" w:sz="0" w:space="0" w:color="auto"/>
            <w:bottom w:val="none" w:sz="0" w:space="0" w:color="auto"/>
            <w:right w:val="none" w:sz="0" w:space="0" w:color="auto"/>
          </w:divBdr>
        </w:div>
        <w:div w:id="870191905">
          <w:marLeft w:val="480"/>
          <w:marRight w:val="0"/>
          <w:marTop w:val="0"/>
          <w:marBottom w:val="0"/>
          <w:divBdr>
            <w:top w:val="none" w:sz="0" w:space="0" w:color="auto"/>
            <w:left w:val="none" w:sz="0" w:space="0" w:color="auto"/>
            <w:bottom w:val="none" w:sz="0" w:space="0" w:color="auto"/>
            <w:right w:val="none" w:sz="0" w:space="0" w:color="auto"/>
          </w:divBdr>
        </w:div>
        <w:div w:id="848443256">
          <w:marLeft w:val="480"/>
          <w:marRight w:val="0"/>
          <w:marTop w:val="0"/>
          <w:marBottom w:val="0"/>
          <w:divBdr>
            <w:top w:val="none" w:sz="0" w:space="0" w:color="auto"/>
            <w:left w:val="none" w:sz="0" w:space="0" w:color="auto"/>
            <w:bottom w:val="none" w:sz="0" w:space="0" w:color="auto"/>
            <w:right w:val="none" w:sz="0" w:space="0" w:color="auto"/>
          </w:divBdr>
        </w:div>
        <w:div w:id="906307931">
          <w:marLeft w:val="480"/>
          <w:marRight w:val="0"/>
          <w:marTop w:val="0"/>
          <w:marBottom w:val="0"/>
          <w:divBdr>
            <w:top w:val="none" w:sz="0" w:space="0" w:color="auto"/>
            <w:left w:val="none" w:sz="0" w:space="0" w:color="auto"/>
            <w:bottom w:val="none" w:sz="0" w:space="0" w:color="auto"/>
            <w:right w:val="none" w:sz="0" w:space="0" w:color="auto"/>
          </w:divBdr>
        </w:div>
        <w:div w:id="2035693348">
          <w:marLeft w:val="480"/>
          <w:marRight w:val="0"/>
          <w:marTop w:val="0"/>
          <w:marBottom w:val="0"/>
          <w:divBdr>
            <w:top w:val="none" w:sz="0" w:space="0" w:color="auto"/>
            <w:left w:val="none" w:sz="0" w:space="0" w:color="auto"/>
            <w:bottom w:val="none" w:sz="0" w:space="0" w:color="auto"/>
            <w:right w:val="none" w:sz="0" w:space="0" w:color="auto"/>
          </w:divBdr>
        </w:div>
        <w:div w:id="2097240252">
          <w:marLeft w:val="480"/>
          <w:marRight w:val="0"/>
          <w:marTop w:val="0"/>
          <w:marBottom w:val="0"/>
          <w:divBdr>
            <w:top w:val="none" w:sz="0" w:space="0" w:color="auto"/>
            <w:left w:val="none" w:sz="0" w:space="0" w:color="auto"/>
            <w:bottom w:val="none" w:sz="0" w:space="0" w:color="auto"/>
            <w:right w:val="none" w:sz="0" w:space="0" w:color="auto"/>
          </w:divBdr>
        </w:div>
        <w:div w:id="392890493">
          <w:marLeft w:val="480"/>
          <w:marRight w:val="0"/>
          <w:marTop w:val="0"/>
          <w:marBottom w:val="0"/>
          <w:divBdr>
            <w:top w:val="none" w:sz="0" w:space="0" w:color="auto"/>
            <w:left w:val="none" w:sz="0" w:space="0" w:color="auto"/>
            <w:bottom w:val="none" w:sz="0" w:space="0" w:color="auto"/>
            <w:right w:val="none" w:sz="0" w:space="0" w:color="auto"/>
          </w:divBdr>
        </w:div>
        <w:div w:id="290402210">
          <w:marLeft w:val="480"/>
          <w:marRight w:val="0"/>
          <w:marTop w:val="0"/>
          <w:marBottom w:val="0"/>
          <w:divBdr>
            <w:top w:val="none" w:sz="0" w:space="0" w:color="auto"/>
            <w:left w:val="none" w:sz="0" w:space="0" w:color="auto"/>
            <w:bottom w:val="none" w:sz="0" w:space="0" w:color="auto"/>
            <w:right w:val="none" w:sz="0" w:space="0" w:color="auto"/>
          </w:divBdr>
        </w:div>
        <w:div w:id="1286810621">
          <w:marLeft w:val="480"/>
          <w:marRight w:val="0"/>
          <w:marTop w:val="0"/>
          <w:marBottom w:val="0"/>
          <w:divBdr>
            <w:top w:val="none" w:sz="0" w:space="0" w:color="auto"/>
            <w:left w:val="none" w:sz="0" w:space="0" w:color="auto"/>
            <w:bottom w:val="none" w:sz="0" w:space="0" w:color="auto"/>
            <w:right w:val="none" w:sz="0" w:space="0" w:color="auto"/>
          </w:divBdr>
        </w:div>
        <w:div w:id="131993117">
          <w:marLeft w:val="480"/>
          <w:marRight w:val="0"/>
          <w:marTop w:val="0"/>
          <w:marBottom w:val="0"/>
          <w:divBdr>
            <w:top w:val="none" w:sz="0" w:space="0" w:color="auto"/>
            <w:left w:val="none" w:sz="0" w:space="0" w:color="auto"/>
            <w:bottom w:val="none" w:sz="0" w:space="0" w:color="auto"/>
            <w:right w:val="none" w:sz="0" w:space="0" w:color="auto"/>
          </w:divBdr>
        </w:div>
        <w:div w:id="1968076871">
          <w:marLeft w:val="480"/>
          <w:marRight w:val="0"/>
          <w:marTop w:val="0"/>
          <w:marBottom w:val="0"/>
          <w:divBdr>
            <w:top w:val="none" w:sz="0" w:space="0" w:color="auto"/>
            <w:left w:val="none" w:sz="0" w:space="0" w:color="auto"/>
            <w:bottom w:val="none" w:sz="0" w:space="0" w:color="auto"/>
            <w:right w:val="none" w:sz="0" w:space="0" w:color="auto"/>
          </w:divBdr>
        </w:div>
        <w:div w:id="178587953">
          <w:marLeft w:val="480"/>
          <w:marRight w:val="0"/>
          <w:marTop w:val="0"/>
          <w:marBottom w:val="0"/>
          <w:divBdr>
            <w:top w:val="none" w:sz="0" w:space="0" w:color="auto"/>
            <w:left w:val="none" w:sz="0" w:space="0" w:color="auto"/>
            <w:bottom w:val="none" w:sz="0" w:space="0" w:color="auto"/>
            <w:right w:val="none" w:sz="0" w:space="0" w:color="auto"/>
          </w:divBdr>
        </w:div>
        <w:div w:id="1506825545">
          <w:marLeft w:val="480"/>
          <w:marRight w:val="0"/>
          <w:marTop w:val="0"/>
          <w:marBottom w:val="0"/>
          <w:divBdr>
            <w:top w:val="none" w:sz="0" w:space="0" w:color="auto"/>
            <w:left w:val="none" w:sz="0" w:space="0" w:color="auto"/>
            <w:bottom w:val="none" w:sz="0" w:space="0" w:color="auto"/>
            <w:right w:val="none" w:sz="0" w:space="0" w:color="auto"/>
          </w:divBdr>
        </w:div>
        <w:div w:id="811367846">
          <w:marLeft w:val="480"/>
          <w:marRight w:val="0"/>
          <w:marTop w:val="0"/>
          <w:marBottom w:val="0"/>
          <w:divBdr>
            <w:top w:val="none" w:sz="0" w:space="0" w:color="auto"/>
            <w:left w:val="none" w:sz="0" w:space="0" w:color="auto"/>
            <w:bottom w:val="none" w:sz="0" w:space="0" w:color="auto"/>
            <w:right w:val="none" w:sz="0" w:space="0" w:color="auto"/>
          </w:divBdr>
        </w:div>
        <w:div w:id="1250428147">
          <w:marLeft w:val="480"/>
          <w:marRight w:val="0"/>
          <w:marTop w:val="0"/>
          <w:marBottom w:val="0"/>
          <w:divBdr>
            <w:top w:val="none" w:sz="0" w:space="0" w:color="auto"/>
            <w:left w:val="none" w:sz="0" w:space="0" w:color="auto"/>
            <w:bottom w:val="none" w:sz="0" w:space="0" w:color="auto"/>
            <w:right w:val="none" w:sz="0" w:space="0" w:color="auto"/>
          </w:divBdr>
        </w:div>
        <w:div w:id="365567881">
          <w:marLeft w:val="480"/>
          <w:marRight w:val="0"/>
          <w:marTop w:val="0"/>
          <w:marBottom w:val="0"/>
          <w:divBdr>
            <w:top w:val="none" w:sz="0" w:space="0" w:color="auto"/>
            <w:left w:val="none" w:sz="0" w:space="0" w:color="auto"/>
            <w:bottom w:val="none" w:sz="0" w:space="0" w:color="auto"/>
            <w:right w:val="none" w:sz="0" w:space="0" w:color="auto"/>
          </w:divBdr>
        </w:div>
        <w:div w:id="450320789">
          <w:marLeft w:val="480"/>
          <w:marRight w:val="0"/>
          <w:marTop w:val="0"/>
          <w:marBottom w:val="0"/>
          <w:divBdr>
            <w:top w:val="none" w:sz="0" w:space="0" w:color="auto"/>
            <w:left w:val="none" w:sz="0" w:space="0" w:color="auto"/>
            <w:bottom w:val="none" w:sz="0" w:space="0" w:color="auto"/>
            <w:right w:val="none" w:sz="0" w:space="0" w:color="auto"/>
          </w:divBdr>
        </w:div>
        <w:div w:id="657997361">
          <w:marLeft w:val="480"/>
          <w:marRight w:val="0"/>
          <w:marTop w:val="0"/>
          <w:marBottom w:val="0"/>
          <w:divBdr>
            <w:top w:val="none" w:sz="0" w:space="0" w:color="auto"/>
            <w:left w:val="none" w:sz="0" w:space="0" w:color="auto"/>
            <w:bottom w:val="none" w:sz="0" w:space="0" w:color="auto"/>
            <w:right w:val="none" w:sz="0" w:space="0" w:color="auto"/>
          </w:divBdr>
        </w:div>
        <w:div w:id="443229295">
          <w:marLeft w:val="480"/>
          <w:marRight w:val="0"/>
          <w:marTop w:val="0"/>
          <w:marBottom w:val="0"/>
          <w:divBdr>
            <w:top w:val="none" w:sz="0" w:space="0" w:color="auto"/>
            <w:left w:val="none" w:sz="0" w:space="0" w:color="auto"/>
            <w:bottom w:val="none" w:sz="0" w:space="0" w:color="auto"/>
            <w:right w:val="none" w:sz="0" w:space="0" w:color="auto"/>
          </w:divBdr>
        </w:div>
        <w:div w:id="1430541280">
          <w:marLeft w:val="480"/>
          <w:marRight w:val="0"/>
          <w:marTop w:val="0"/>
          <w:marBottom w:val="0"/>
          <w:divBdr>
            <w:top w:val="none" w:sz="0" w:space="0" w:color="auto"/>
            <w:left w:val="none" w:sz="0" w:space="0" w:color="auto"/>
            <w:bottom w:val="none" w:sz="0" w:space="0" w:color="auto"/>
            <w:right w:val="none" w:sz="0" w:space="0" w:color="auto"/>
          </w:divBdr>
        </w:div>
        <w:div w:id="2007172305">
          <w:marLeft w:val="480"/>
          <w:marRight w:val="0"/>
          <w:marTop w:val="0"/>
          <w:marBottom w:val="0"/>
          <w:divBdr>
            <w:top w:val="none" w:sz="0" w:space="0" w:color="auto"/>
            <w:left w:val="none" w:sz="0" w:space="0" w:color="auto"/>
            <w:bottom w:val="none" w:sz="0" w:space="0" w:color="auto"/>
            <w:right w:val="none" w:sz="0" w:space="0" w:color="auto"/>
          </w:divBdr>
        </w:div>
        <w:div w:id="170923242">
          <w:marLeft w:val="480"/>
          <w:marRight w:val="0"/>
          <w:marTop w:val="0"/>
          <w:marBottom w:val="0"/>
          <w:divBdr>
            <w:top w:val="none" w:sz="0" w:space="0" w:color="auto"/>
            <w:left w:val="none" w:sz="0" w:space="0" w:color="auto"/>
            <w:bottom w:val="none" w:sz="0" w:space="0" w:color="auto"/>
            <w:right w:val="none" w:sz="0" w:space="0" w:color="auto"/>
          </w:divBdr>
        </w:div>
        <w:div w:id="1362559189">
          <w:marLeft w:val="480"/>
          <w:marRight w:val="0"/>
          <w:marTop w:val="0"/>
          <w:marBottom w:val="0"/>
          <w:divBdr>
            <w:top w:val="none" w:sz="0" w:space="0" w:color="auto"/>
            <w:left w:val="none" w:sz="0" w:space="0" w:color="auto"/>
            <w:bottom w:val="none" w:sz="0" w:space="0" w:color="auto"/>
            <w:right w:val="none" w:sz="0" w:space="0" w:color="auto"/>
          </w:divBdr>
        </w:div>
        <w:div w:id="507255574">
          <w:marLeft w:val="480"/>
          <w:marRight w:val="0"/>
          <w:marTop w:val="0"/>
          <w:marBottom w:val="0"/>
          <w:divBdr>
            <w:top w:val="none" w:sz="0" w:space="0" w:color="auto"/>
            <w:left w:val="none" w:sz="0" w:space="0" w:color="auto"/>
            <w:bottom w:val="none" w:sz="0" w:space="0" w:color="auto"/>
            <w:right w:val="none" w:sz="0" w:space="0" w:color="auto"/>
          </w:divBdr>
        </w:div>
        <w:div w:id="14500975">
          <w:marLeft w:val="480"/>
          <w:marRight w:val="0"/>
          <w:marTop w:val="0"/>
          <w:marBottom w:val="0"/>
          <w:divBdr>
            <w:top w:val="none" w:sz="0" w:space="0" w:color="auto"/>
            <w:left w:val="none" w:sz="0" w:space="0" w:color="auto"/>
            <w:bottom w:val="none" w:sz="0" w:space="0" w:color="auto"/>
            <w:right w:val="none" w:sz="0" w:space="0" w:color="auto"/>
          </w:divBdr>
        </w:div>
        <w:div w:id="2011591932">
          <w:marLeft w:val="480"/>
          <w:marRight w:val="0"/>
          <w:marTop w:val="0"/>
          <w:marBottom w:val="0"/>
          <w:divBdr>
            <w:top w:val="none" w:sz="0" w:space="0" w:color="auto"/>
            <w:left w:val="none" w:sz="0" w:space="0" w:color="auto"/>
            <w:bottom w:val="none" w:sz="0" w:space="0" w:color="auto"/>
            <w:right w:val="none" w:sz="0" w:space="0" w:color="auto"/>
          </w:divBdr>
        </w:div>
        <w:div w:id="1805661191">
          <w:marLeft w:val="480"/>
          <w:marRight w:val="0"/>
          <w:marTop w:val="0"/>
          <w:marBottom w:val="0"/>
          <w:divBdr>
            <w:top w:val="none" w:sz="0" w:space="0" w:color="auto"/>
            <w:left w:val="none" w:sz="0" w:space="0" w:color="auto"/>
            <w:bottom w:val="none" w:sz="0" w:space="0" w:color="auto"/>
            <w:right w:val="none" w:sz="0" w:space="0" w:color="auto"/>
          </w:divBdr>
        </w:div>
        <w:div w:id="341204932">
          <w:marLeft w:val="480"/>
          <w:marRight w:val="0"/>
          <w:marTop w:val="0"/>
          <w:marBottom w:val="0"/>
          <w:divBdr>
            <w:top w:val="none" w:sz="0" w:space="0" w:color="auto"/>
            <w:left w:val="none" w:sz="0" w:space="0" w:color="auto"/>
            <w:bottom w:val="none" w:sz="0" w:space="0" w:color="auto"/>
            <w:right w:val="none" w:sz="0" w:space="0" w:color="auto"/>
          </w:divBdr>
        </w:div>
        <w:div w:id="1055472769">
          <w:marLeft w:val="480"/>
          <w:marRight w:val="0"/>
          <w:marTop w:val="0"/>
          <w:marBottom w:val="0"/>
          <w:divBdr>
            <w:top w:val="none" w:sz="0" w:space="0" w:color="auto"/>
            <w:left w:val="none" w:sz="0" w:space="0" w:color="auto"/>
            <w:bottom w:val="none" w:sz="0" w:space="0" w:color="auto"/>
            <w:right w:val="none" w:sz="0" w:space="0" w:color="auto"/>
          </w:divBdr>
        </w:div>
        <w:div w:id="2001931763">
          <w:marLeft w:val="480"/>
          <w:marRight w:val="0"/>
          <w:marTop w:val="0"/>
          <w:marBottom w:val="0"/>
          <w:divBdr>
            <w:top w:val="none" w:sz="0" w:space="0" w:color="auto"/>
            <w:left w:val="none" w:sz="0" w:space="0" w:color="auto"/>
            <w:bottom w:val="none" w:sz="0" w:space="0" w:color="auto"/>
            <w:right w:val="none" w:sz="0" w:space="0" w:color="auto"/>
          </w:divBdr>
        </w:div>
        <w:div w:id="1044673639">
          <w:marLeft w:val="480"/>
          <w:marRight w:val="0"/>
          <w:marTop w:val="0"/>
          <w:marBottom w:val="0"/>
          <w:divBdr>
            <w:top w:val="none" w:sz="0" w:space="0" w:color="auto"/>
            <w:left w:val="none" w:sz="0" w:space="0" w:color="auto"/>
            <w:bottom w:val="none" w:sz="0" w:space="0" w:color="auto"/>
            <w:right w:val="none" w:sz="0" w:space="0" w:color="auto"/>
          </w:divBdr>
        </w:div>
        <w:div w:id="1117336817">
          <w:marLeft w:val="480"/>
          <w:marRight w:val="0"/>
          <w:marTop w:val="0"/>
          <w:marBottom w:val="0"/>
          <w:divBdr>
            <w:top w:val="none" w:sz="0" w:space="0" w:color="auto"/>
            <w:left w:val="none" w:sz="0" w:space="0" w:color="auto"/>
            <w:bottom w:val="none" w:sz="0" w:space="0" w:color="auto"/>
            <w:right w:val="none" w:sz="0" w:space="0" w:color="auto"/>
          </w:divBdr>
        </w:div>
        <w:div w:id="273293069">
          <w:marLeft w:val="480"/>
          <w:marRight w:val="0"/>
          <w:marTop w:val="0"/>
          <w:marBottom w:val="0"/>
          <w:divBdr>
            <w:top w:val="none" w:sz="0" w:space="0" w:color="auto"/>
            <w:left w:val="none" w:sz="0" w:space="0" w:color="auto"/>
            <w:bottom w:val="none" w:sz="0" w:space="0" w:color="auto"/>
            <w:right w:val="none" w:sz="0" w:space="0" w:color="auto"/>
          </w:divBdr>
        </w:div>
        <w:div w:id="1679039676">
          <w:marLeft w:val="480"/>
          <w:marRight w:val="0"/>
          <w:marTop w:val="0"/>
          <w:marBottom w:val="0"/>
          <w:divBdr>
            <w:top w:val="none" w:sz="0" w:space="0" w:color="auto"/>
            <w:left w:val="none" w:sz="0" w:space="0" w:color="auto"/>
            <w:bottom w:val="none" w:sz="0" w:space="0" w:color="auto"/>
            <w:right w:val="none" w:sz="0" w:space="0" w:color="auto"/>
          </w:divBdr>
        </w:div>
        <w:div w:id="181209074">
          <w:marLeft w:val="480"/>
          <w:marRight w:val="0"/>
          <w:marTop w:val="0"/>
          <w:marBottom w:val="0"/>
          <w:divBdr>
            <w:top w:val="none" w:sz="0" w:space="0" w:color="auto"/>
            <w:left w:val="none" w:sz="0" w:space="0" w:color="auto"/>
            <w:bottom w:val="none" w:sz="0" w:space="0" w:color="auto"/>
            <w:right w:val="none" w:sz="0" w:space="0" w:color="auto"/>
          </w:divBdr>
        </w:div>
        <w:div w:id="1069038099">
          <w:marLeft w:val="480"/>
          <w:marRight w:val="0"/>
          <w:marTop w:val="0"/>
          <w:marBottom w:val="0"/>
          <w:divBdr>
            <w:top w:val="none" w:sz="0" w:space="0" w:color="auto"/>
            <w:left w:val="none" w:sz="0" w:space="0" w:color="auto"/>
            <w:bottom w:val="none" w:sz="0" w:space="0" w:color="auto"/>
            <w:right w:val="none" w:sz="0" w:space="0" w:color="auto"/>
          </w:divBdr>
        </w:div>
        <w:div w:id="1742481526">
          <w:marLeft w:val="480"/>
          <w:marRight w:val="0"/>
          <w:marTop w:val="0"/>
          <w:marBottom w:val="0"/>
          <w:divBdr>
            <w:top w:val="none" w:sz="0" w:space="0" w:color="auto"/>
            <w:left w:val="none" w:sz="0" w:space="0" w:color="auto"/>
            <w:bottom w:val="none" w:sz="0" w:space="0" w:color="auto"/>
            <w:right w:val="none" w:sz="0" w:space="0" w:color="auto"/>
          </w:divBdr>
        </w:div>
        <w:div w:id="1562987046">
          <w:marLeft w:val="480"/>
          <w:marRight w:val="0"/>
          <w:marTop w:val="0"/>
          <w:marBottom w:val="0"/>
          <w:divBdr>
            <w:top w:val="none" w:sz="0" w:space="0" w:color="auto"/>
            <w:left w:val="none" w:sz="0" w:space="0" w:color="auto"/>
            <w:bottom w:val="none" w:sz="0" w:space="0" w:color="auto"/>
            <w:right w:val="none" w:sz="0" w:space="0" w:color="auto"/>
          </w:divBdr>
        </w:div>
        <w:div w:id="64962597">
          <w:marLeft w:val="480"/>
          <w:marRight w:val="0"/>
          <w:marTop w:val="0"/>
          <w:marBottom w:val="0"/>
          <w:divBdr>
            <w:top w:val="none" w:sz="0" w:space="0" w:color="auto"/>
            <w:left w:val="none" w:sz="0" w:space="0" w:color="auto"/>
            <w:bottom w:val="none" w:sz="0" w:space="0" w:color="auto"/>
            <w:right w:val="none" w:sz="0" w:space="0" w:color="auto"/>
          </w:divBdr>
        </w:div>
      </w:divsChild>
    </w:div>
    <w:div w:id="608320948">
      <w:bodyDiv w:val="1"/>
      <w:marLeft w:val="0"/>
      <w:marRight w:val="0"/>
      <w:marTop w:val="0"/>
      <w:marBottom w:val="0"/>
      <w:divBdr>
        <w:top w:val="none" w:sz="0" w:space="0" w:color="auto"/>
        <w:left w:val="none" w:sz="0" w:space="0" w:color="auto"/>
        <w:bottom w:val="none" w:sz="0" w:space="0" w:color="auto"/>
        <w:right w:val="none" w:sz="0" w:space="0" w:color="auto"/>
      </w:divBdr>
      <w:divsChild>
        <w:div w:id="699743072">
          <w:marLeft w:val="640"/>
          <w:marRight w:val="0"/>
          <w:marTop w:val="0"/>
          <w:marBottom w:val="0"/>
          <w:divBdr>
            <w:top w:val="none" w:sz="0" w:space="0" w:color="auto"/>
            <w:left w:val="none" w:sz="0" w:space="0" w:color="auto"/>
            <w:bottom w:val="none" w:sz="0" w:space="0" w:color="auto"/>
            <w:right w:val="none" w:sz="0" w:space="0" w:color="auto"/>
          </w:divBdr>
        </w:div>
        <w:div w:id="1171916084">
          <w:marLeft w:val="640"/>
          <w:marRight w:val="0"/>
          <w:marTop w:val="0"/>
          <w:marBottom w:val="0"/>
          <w:divBdr>
            <w:top w:val="none" w:sz="0" w:space="0" w:color="auto"/>
            <w:left w:val="none" w:sz="0" w:space="0" w:color="auto"/>
            <w:bottom w:val="none" w:sz="0" w:space="0" w:color="auto"/>
            <w:right w:val="none" w:sz="0" w:space="0" w:color="auto"/>
          </w:divBdr>
        </w:div>
        <w:div w:id="853611177">
          <w:marLeft w:val="640"/>
          <w:marRight w:val="0"/>
          <w:marTop w:val="0"/>
          <w:marBottom w:val="0"/>
          <w:divBdr>
            <w:top w:val="none" w:sz="0" w:space="0" w:color="auto"/>
            <w:left w:val="none" w:sz="0" w:space="0" w:color="auto"/>
            <w:bottom w:val="none" w:sz="0" w:space="0" w:color="auto"/>
            <w:right w:val="none" w:sz="0" w:space="0" w:color="auto"/>
          </w:divBdr>
        </w:div>
        <w:div w:id="1724870318">
          <w:marLeft w:val="640"/>
          <w:marRight w:val="0"/>
          <w:marTop w:val="0"/>
          <w:marBottom w:val="0"/>
          <w:divBdr>
            <w:top w:val="none" w:sz="0" w:space="0" w:color="auto"/>
            <w:left w:val="none" w:sz="0" w:space="0" w:color="auto"/>
            <w:bottom w:val="none" w:sz="0" w:space="0" w:color="auto"/>
            <w:right w:val="none" w:sz="0" w:space="0" w:color="auto"/>
          </w:divBdr>
        </w:div>
        <w:div w:id="2044741709">
          <w:marLeft w:val="640"/>
          <w:marRight w:val="0"/>
          <w:marTop w:val="0"/>
          <w:marBottom w:val="0"/>
          <w:divBdr>
            <w:top w:val="none" w:sz="0" w:space="0" w:color="auto"/>
            <w:left w:val="none" w:sz="0" w:space="0" w:color="auto"/>
            <w:bottom w:val="none" w:sz="0" w:space="0" w:color="auto"/>
            <w:right w:val="none" w:sz="0" w:space="0" w:color="auto"/>
          </w:divBdr>
        </w:div>
        <w:div w:id="1745645576">
          <w:marLeft w:val="640"/>
          <w:marRight w:val="0"/>
          <w:marTop w:val="0"/>
          <w:marBottom w:val="0"/>
          <w:divBdr>
            <w:top w:val="none" w:sz="0" w:space="0" w:color="auto"/>
            <w:left w:val="none" w:sz="0" w:space="0" w:color="auto"/>
            <w:bottom w:val="none" w:sz="0" w:space="0" w:color="auto"/>
            <w:right w:val="none" w:sz="0" w:space="0" w:color="auto"/>
          </w:divBdr>
        </w:div>
        <w:div w:id="956833067">
          <w:marLeft w:val="640"/>
          <w:marRight w:val="0"/>
          <w:marTop w:val="0"/>
          <w:marBottom w:val="0"/>
          <w:divBdr>
            <w:top w:val="none" w:sz="0" w:space="0" w:color="auto"/>
            <w:left w:val="none" w:sz="0" w:space="0" w:color="auto"/>
            <w:bottom w:val="none" w:sz="0" w:space="0" w:color="auto"/>
            <w:right w:val="none" w:sz="0" w:space="0" w:color="auto"/>
          </w:divBdr>
        </w:div>
        <w:div w:id="1230266091">
          <w:marLeft w:val="640"/>
          <w:marRight w:val="0"/>
          <w:marTop w:val="0"/>
          <w:marBottom w:val="0"/>
          <w:divBdr>
            <w:top w:val="none" w:sz="0" w:space="0" w:color="auto"/>
            <w:left w:val="none" w:sz="0" w:space="0" w:color="auto"/>
            <w:bottom w:val="none" w:sz="0" w:space="0" w:color="auto"/>
            <w:right w:val="none" w:sz="0" w:space="0" w:color="auto"/>
          </w:divBdr>
        </w:div>
        <w:div w:id="817461124">
          <w:marLeft w:val="640"/>
          <w:marRight w:val="0"/>
          <w:marTop w:val="0"/>
          <w:marBottom w:val="0"/>
          <w:divBdr>
            <w:top w:val="none" w:sz="0" w:space="0" w:color="auto"/>
            <w:left w:val="none" w:sz="0" w:space="0" w:color="auto"/>
            <w:bottom w:val="none" w:sz="0" w:space="0" w:color="auto"/>
            <w:right w:val="none" w:sz="0" w:space="0" w:color="auto"/>
          </w:divBdr>
        </w:div>
        <w:div w:id="280379755">
          <w:marLeft w:val="640"/>
          <w:marRight w:val="0"/>
          <w:marTop w:val="0"/>
          <w:marBottom w:val="0"/>
          <w:divBdr>
            <w:top w:val="none" w:sz="0" w:space="0" w:color="auto"/>
            <w:left w:val="none" w:sz="0" w:space="0" w:color="auto"/>
            <w:bottom w:val="none" w:sz="0" w:space="0" w:color="auto"/>
            <w:right w:val="none" w:sz="0" w:space="0" w:color="auto"/>
          </w:divBdr>
        </w:div>
        <w:div w:id="641422945">
          <w:marLeft w:val="640"/>
          <w:marRight w:val="0"/>
          <w:marTop w:val="0"/>
          <w:marBottom w:val="0"/>
          <w:divBdr>
            <w:top w:val="none" w:sz="0" w:space="0" w:color="auto"/>
            <w:left w:val="none" w:sz="0" w:space="0" w:color="auto"/>
            <w:bottom w:val="none" w:sz="0" w:space="0" w:color="auto"/>
            <w:right w:val="none" w:sz="0" w:space="0" w:color="auto"/>
          </w:divBdr>
        </w:div>
        <w:div w:id="1504979164">
          <w:marLeft w:val="640"/>
          <w:marRight w:val="0"/>
          <w:marTop w:val="0"/>
          <w:marBottom w:val="0"/>
          <w:divBdr>
            <w:top w:val="none" w:sz="0" w:space="0" w:color="auto"/>
            <w:left w:val="none" w:sz="0" w:space="0" w:color="auto"/>
            <w:bottom w:val="none" w:sz="0" w:space="0" w:color="auto"/>
            <w:right w:val="none" w:sz="0" w:space="0" w:color="auto"/>
          </w:divBdr>
        </w:div>
        <w:div w:id="1564675245">
          <w:marLeft w:val="640"/>
          <w:marRight w:val="0"/>
          <w:marTop w:val="0"/>
          <w:marBottom w:val="0"/>
          <w:divBdr>
            <w:top w:val="none" w:sz="0" w:space="0" w:color="auto"/>
            <w:left w:val="none" w:sz="0" w:space="0" w:color="auto"/>
            <w:bottom w:val="none" w:sz="0" w:space="0" w:color="auto"/>
            <w:right w:val="none" w:sz="0" w:space="0" w:color="auto"/>
          </w:divBdr>
        </w:div>
        <w:div w:id="489949065">
          <w:marLeft w:val="640"/>
          <w:marRight w:val="0"/>
          <w:marTop w:val="0"/>
          <w:marBottom w:val="0"/>
          <w:divBdr>
            <w:top w:val="none" w:sz="0" w:space="0" w:color="auto"/>
            <w:left w:val="none" w:sz="0" w:space="0" w:color="auto"/>
            <w:bottom w:val="none" w:sz="0" w:space="0" w:color="auto"/>
            <w:right w:val="none" w:sz="0" w:space="0" w:color="auto"/>
          </w:divBdr>
        </w:div>
        <w:div w:id="571427162">
          <w:marLeft w:val="640"/>
          <w:marRight w:val="0"/>
          <w:marTop w:val="0"/>
          <w:marBottom w:val="0"/>
          <w:divBdr>
            <w:top w:val="none" w:sz="0" w:space="0" w:color="auto"/>
            <w:left w:val="none" w:sz="0" w:space="0" w:color="auto"/>
            <w:bottom w:val="none" w:sz="0" w:space="0" w:color="auto"/>
            <w:right w:val="none" w:sz="0" w:space="0" w:color="auto"/>
          </w:divBdr>
        </w:div>
        <w:div w:id="1839345408">
          <w:marLeft w:val="640"/>
          <w:marRight w:val="0"/>
          <w:marTop w:val="0"/>
          <w:marBottom w:val="0"/>
          <w:divBdr>
            <w:top w:val="none" w:sz="0" w:space="0" w:color="auto"/>
            <w:left w:val="none" w:sz="0" w:space="0" w:color="auto"/>
            <w:bottom w:val="none" w:sz="0" w:space="0" w:color="auto"/>
            <w:right w:val="none" w:sz="0" w:space="0" w:color="auto"/>
          </w:divBdr>
        </w:div>
        <w:div w:id="1583877865">
          <w:marLeft w:val="640"/>
          <w:marRight w:val="0"/>
          <w:marTop w:val="0"/>
          <w:marBottom w:val="0"/>
          <w:divBdr>
            <w:top w:val="none" w:sz="0" w:space="0" w:color="auto"/>
            <w:left w:val="none" w:sz="0" w:space="0" w:color="auto"/>
            <w:bottom w:val="none" w:sz="0" w:space="0" w:color="auto"/>
            <w:right w:val="none" w:sz="0" w:space="0" w:color="auto"/>
          </w:divBdr>
        </w:div>
        <w:div w:id="1449276585">
          <w:marLeft w:val="640"/>
          <w:marRight w:val="0"/>
          <w:marTop w:val="0"/>
          <w:marBottom w:val="0"/>
          <w:divBdr>
            <w:top w:val="none" w:sz="0" w:space="0" w:color="auto"/>
            <w:left w:val="none" w:sz="0" w:space="0" w:color="auto"/>
            <w:bottom w:val="none" w:sz="0" w:space="0" w:color="auto"/>
            <w:right w:val="none" w:sz="0" w:space="0" w:color="auto"/>
          </w:divBdr>
        </w:div>
        <w:div w:id="1605846064">
          <w:marLeft w:val="640"/>
          <w:marRight w:val="0"/>
          <w:marTop w:val="0"/>
          <w:marBottom w:val="0"/>
          <w:divBdr>
            <w:top w:val="none" w:sz="0" w:space="0" w:color="auto"/>
            <w:left w:val="none" w:sz="0" w:space="0" w:color="auto"/>
            <w:bottom w:val="none" w:sz="0" w:space="0" w:color="auto"/>
            <w:right w:val="none" w:sz="0" w:space="0" w:color="auto"/>
          </w:divBdr>
        </w:div>
        <w:div w:id="11802209">
          <w:marLeft w:val="640"/>
          <w:marRight w:val="0"/>
          <w:marTop w:val="0"/>
          <w:marBottom w:val="0"/>
          <w:divBdr>
            <w:top w:val="none" w:sz="0" w:space="0" w:color="auto"/>
            <w:left w:val="none" w:sz="0" w:space="0" w:color="auto"/>
            <w:bottom w:val="none" w:sz="0" w:space="0" w:color="auto"/>
            <w:right w:val="none" w:sz="0" w:space="0" w:color="auto"/>
          </w:divBdr>
        </w:div>
        <w:div w:id="2012902684">
          <w:marLeft w:val="640"/>
          <w:marRight w:val="0"/>
          <w:marTop w:val="0"/>
          <w:marBottom w:val="0"/>
          <w:divBdr>
            <w:top w:val="none" w:sz="0" w:space="0" w:color="auto"/>
            <w:left w:val="none" w:sz="0" w:space="0" w:color="auto"/>
            <w:bottom w:val="none" w:sz="0" w:space="0" w:color="auto"/>
            <w:right w:val="none" w:sz="0" w:space="0" w:color="auto"/>
          </w:divBdr>
        </w:div>
        <w:div w:id="1588809499">
          <w:marLeft w:val="640"/>
          <w:marRight w:val="0"/>
          <w:marTop w:val="0"/>
          <w:marBottom w:val="0"/>
          <w:divBdr>
            <w:top w:val="none" w:sz="0" w:space="0" w:color="auto"/>
            <w:left w:val="none" w:sz="0" w:space="0" w:color="auto"/>
            <w:bottom w:val="none" w:sz="0" w:space="0" w:color="auto"/>
            <w:right w:val="none" w:sz="0" w:space="0" w:color="auto"/>
          </w:divBdr>
        </w:div>
        <w:div w:id="906571222">
          <w:marLeft w:val="640"/>
          <w:marRight w:val="0"/>
          <w:marTop w:val="0"/>
          <w:marBottom w:val="0"/>
          <w:divBdr>
            <w:top w:val="none" w:sz="0" w:space="0" w:color="auto"/>
            <w:left w:val="none" w:sz="0" w:space="0" w:color="auto"/>
            <w:bottom w:val="none" w:sz="0" w:space="0" w:color="auto"/>
            <w:right w:val="none" w:sz="0" w:space="0" w:color="auto"/>
          </w:divBdr>
        </w:div>
        <w:div w:id="479156041">
          <w:marLeft w:val="640"/>
          <w:marRight w:val="0"/>
          <w:marTop w:val="0"/>
          <w:marBottom w:val="0"/>
          <w:divBdr>
            <w:top w:val="none" w:sz="0" w:space="0" w:color="auto"/>
            <w:left w:val="none" w:sz="0" w:space="0" w:color="auto"/>
            <w:bottom w:val="none" w:sz="0" w:space="0" w:color="auto"/>
            <w:right w:val="none" w:sz="0" w:space="0" w:color="auto"/>
          </w:divBdr>
        </w:div>
        <w:div w:id="555707681">
          <w:marLeft w:val="640"/>
          <w:marRight w:val="0"/>
          <w:marTop w:val="0"/>
          <w:marBottom w:val="0"/>
          <w:divBdr>
            <w:top w:val="none" w:sz="0" w:space="0" w:color="auto"/>
            <w:left w:val="none" w:sz="0" w:space="0" w:color="auto"/>
            <w:bottom w:val="none" w:sz="0" w:space="0" w:color="auto"/>
            <w:right w:val="none" w:sz="0" w:space="0" w:color="auto"/>
          </w:divBdr>
        </w:div>
        <w:div w:id="1427926176">
          <w:marLeft w:val="640"/>
          <w:marRight w:val="0"/>
          <w:marTop w:val="0"/>
          <w:marBottom w:val="0"/>
          <w:divBdr>
            <w:top w:val="none" w:sz="0" w:space="0" w:color="auto"/>
            <w:left w:val="none" w:sz="0" w:space="0" w:color="auto"/>
            <w:bottom w:val="none" w:sz="0" w:space="0" w:color="auto"/>
            <w:right w:val="none" w:sz="0" w:space="0" w:color="auto"/>
          </w:divBdr>
        </w:div>
        <w:div w:id="604730254">
          <w:marLeft w:val="640"/>
          <w:marRight w:val="0"/>
          <w:marTop w:val="0"/>
          <w:marBottom w:val="0"/>
          <w:divBdr>
            <w:top w:val="none" w:sz="0" w:space="0" w:color="auto"/>
            <w:left w:val="none" w:sz="0" w:space="0" w:color="auto"/>
            <w:bottom w:val="none" w:sz="0" w:space="0" w:color="auto"/>
            <w:right w:val="none" w:sz="0" w:space="0" w:color="auto"/>
          </w:divBdr>
        </w:div>
        <w:div w:id="1064177609">
          <w:marLeft w:val="640"/>
          <w:marRight w:val="0"/>
          <w:marTop w:val="0"/>
          <w:marBottom w:val="0"/>
          <w:divBdr>
            <w:top w:val="none" w:sz="0" w:space="0" w:color="auto"/>
            <w:left w:val="none" w:sz="0" w:space="0" w:color="auto"/>
            <w:bottom w:val="none" w:sz="0" w:space="0" w:color="auto"/>
            <w:right w:val="none" w:sz="0" w:space="0" w:color="auto"/>
          </w:divBdr>
        </w:div>
        <w:div w:id="1017732470">
          <w:marLeft w:val="640"/>
          <w:marRight w:val="0"/>
          <w:marTop w:val="0"/>
          <w:marBottom w:val="0"/>
          <w:divBdr>
            <w:top w:val="none" w:sz="0" w:space="0" w:color="auto"/>
            <w:left w:val="none" w:sz="0" w:space="0" w:color="auto"/>
            <w:bottom w:val="none" w:sz="0" w:space="0" w:color="auto"/>
            <w:right w:val="none" w:sz="0" w:space="0" w:color="auto"/>
          </w:divBdr>
        </w:div>
        <w:div w:id="284963922">
          <w:marLeft w:val="640"/>
          <w:marRight w:val="0"/>
          <w:marTop w:val="0"/>
          <w:marBottom w:val="0"/>
          <w:divBdr>
            <w:top w:val="none" w:sz="0" w:space="0" w:color="auto"/>
            <w:left w:val="none" w:sz="0" w:space="0" w:color="auto"/>
            <w:bottom w:val="none" w:sz="0" w:space="0" w:color="auto"/>
            <w:right w:val="none" w:sz="0" w:space="0" w:color="auto"/>
          </w:divBdr>
        </w:div>
        <w:div w:id="2084060032">
          <w:marLeft w:val="640"/>
          <w:marRight w:val="0"/>
          <w:marTop w:val="0"/>
          <w:marBottom w:val="0"/>
          <w:divBdr>
            <w:top w:val="none" w:sz="0" w:space="0" w:color="auto"/>
            <w:left w:val="none" w:sz="0" w:space="0" w:color="auto"/>
            <w:bottom w:val="none" w:sz="0" w:space="0" w:color="auto"/>
            <w:right w:val="none" w:sz="0" w:space="0" w:color="auto"/>
          </w:divBdr>
        </w:div>
        <w:div w:id="533083353">
          <w:marLeft w:val="640"/>
          <w:marRight w:val="0"/>
          <w:marTop w:val="0"/>
          <w:marBottom w:val="0"/>
          <w:divBdr>
            <w:top w:val="none" w:sz="0" w:space="0" w:color="auto"/>
            <w:left w:val="none" w:sz="0" w:space="0" w:color="auto"/>
            <w:bottom w:val="none" w:sz="0" w:space="0" w:color="auto"/>
            <w:right w:val="none" w:sz="0" w:space="0" w:color="auto"/>
          </w:divBdr>
        </w:div>
        <w:div w:id="1284069851">
          <w:marLeft w:val="640"/>
          <w:marRight w:val="0"/>
          <w:marTop w:val="0"/>
          <w:marBottom w:val="0"/>
          <w:divBdr>
            <w:top w:val="none" w:sz="0" w:space="0" w:color="auto"/>
            <w:left w:val="none" w:sz="0" w:space="0" w:color="auto"/>
            <w:bottom w:val="none" w:sz="0" w:space="0" w:color="auto"/>
            <w:right w:val="none" w:sz="0" w:space="0" w:color="auto"/>
          </w:divBdr>
        </w:div>
        <w:div w:id="701635658">
          <w:marLeft w:val="640"/>
          <w:marRight w:val="0"/>
          <w:marTop w:val="0"/>
          <w:marBottom w:val="0"/>
          <w:divBdr>
            <w:top w:val="none" w:sz="0" w:space="0" w:color="auto"/>
            <w:left w:val="none" w:sz="0" w:space="0" w:color="auto"/>
            <w:bottom w:val="none" w:sz="0" w:space="0" w:color="auto"/>
            <w:right w:val="none" w:sz="0" w:space="0" w:color="auto"/>
          </w:divBdr>
        </w:div>
        <w:div w:id="1926837943">
          <w:marLeft w:val="640"/>
          <w:marRight w:val="0"/>
          <w:marTop w:val="0"/>
          <w:marBottom w:val="0"/>
          <w:divBdr>
            <w:top w:val="none" w:sz="0" w:space="0" w:color="auto"/>
            <w:left w:val="none" w:sz="0" w:space="0" w:color="auto"/>
            <w:bottom w:val="none" w:sz="0" w:space="0" w:color="auto"/>
            <w:right w:val="none" w:sz="0" w:space="0" w:color="auto"/>
          </w:divBdr>
        </w:div>
        <w:div w:id="2044667359">
          <w:marLeft w:val="640"/>
          <w:marRight w:val="0"/>
          <w:marTop w:val="0"/>
          <w:marBottom w:val="0"/>
          <w:divBdr>
            <w:top w:val="none" w:sz="0" w:space="0" w:color="auto"/>
            <w:left w:val="none" w:sz="0" w:space="0" w:color="auto"/>
            <w:bottom w:val="none" w:sz="0" w:space="0" w:color="auto"/>
            <w:right w:val="none" w:sz="0" w:space="0" w:color="auto"/>
          </w:divBdr>
        </w:div>
        <w:div w:id="275990363">
          <w:marLeft w:val="640"/>
          <w:marRight w:val="0"/>
          <w:marTop w:val="0"/>
          <w:marBottom w:val="0"/>
          <w:divBdr>
            <w:top w:val="none" w:sz="0" w:space="0" w:color="auto"/>
            <w:left w:val="none" w:sz="0" w:space="0" w:color="auto"/>
            <w:bottom w:val="none" w:sz="0" w:space="0" w:color="auto"/>
            <w:right w:val="none" w:sz="0" w:space="0" w:color="auto"/>
          </w:divBdr>
        </w:div>
        <w:div w:id="92475982">
          <w:marLeft w:val="640"/>
          <w:marRight w:val="0"/>
          <w:marTop w:val="0"/>
          <w:marBottom w:val="0"/>
          <w:divBdr>
            <w:top w:val="none" w:sz="0" w:space="0" w:color="auto"/>
            <w:left w:val="none" w:sz="0" w:space="0" w:color="auto"/>
            <w:bottom w:val="none" w:sz="0" w:space="0" w:color="auto"/>
            <w:right w:val="none" w:sz="0" w:space="0" w:color="auto"/>
          </w:divBdr>
        </w:div>
        <w:div w:id="1557742529">
          <w:marLeft w:val="640"/>
          <w:marRight w:val="0"/>
          <w:marTop w:val="0"/>
          <w:marBottom w:val="0"/>
          <w:divBdr>
            <w:top w:val="none" w:sz="0" w:space="0" w:color="auto"/>
            <w:left w:val="none" w:sz="0" w:space="0" w:color="auto"/>
            <w:bottom w:val="none" w:sz="0" w:space="0" w:color="auto"/>
            <w:right w:val="none" w:sz="0" w:space="0" w:color="auto"/>
          </w:divBdr>
        </w:div>
        <w:div w:id="1216968671">
          <w:marLeft w:val="640"/>
          <w:marRight w:val="0"/>
          <w:marTop w:val="0"/>
          <w:marBottom w:val="0"/>
          <w:divBdr>
            <w:top w:val="none" w:sz="0" w:space="0" w:color="auto"/>
            <w:left w:val="none" w:sz="0" w:space="0" w:color="auto"/>
            <w:bottom w:val="none" w:sz="0" w:space="0" w:color="auto"/>
            <w:right w:val="none" w:sz="0" w:space="0" w:color="auto"/>
          </w:divBdr>
        </w:div>
        <w:div w:id="1424108006">
          <w:marLeft w:val="640"/>
          <w:marRight w:val="0"/>
          <w:marTop w:val="0"/>
          <w:marBottom w:val="0"/>
          <w:divBdr>
            <w:top w:val="none" w:sz="0" w:space="0" w:color="auto"/>
            <w:left w:val="none" w:sz="0" w:space="0" w:color="auto"/>
            <w:bottom w:val="none" w:sz="0" w:space="0" w:color="auto"/>
            <w:right w:val="none" w:sz="0" w:space="0" w:color="auto"/>
          </w:divBdr>
        </w:div>
        <w:div w:id="563613589">
          <w:marLeft w:val="640"/>
          <w:marRight w:val="0"/>
          <w:marTop w:val="0"/>
          <w:marBottom w:val="0"/>
          <w:divBdr>
            <w:top w:val="none" w:sz="0" w:space="0" w:color="auto"/>
            <w:left w:val="none" w:sz="0" w:space="0" w:color="auto"/>
            <w:bottom w:val="none" w:sz="0" w:space="0" w:color="auto"/>
            <w:right w:val="none" w:sz="0" w:space="0" w:color="auto"/>
          </w:divBdr>
        </w:div>
        <w:div w:id="674041416">
          <w:marLeft w:val="640"/>
          <w:marRight w:val="0"/>
          <w:marTop w:val="0"/>
          <w:marBottom w:val="0"/>
          <w:divBdr>
            <w:top w:val="none" w:sz="0" w:space="0" w:color="auto"/>
            <w:left w:val="none" w:sz="0" w:space="0" w:color="auto"/>
            <w:bottom w:val="none" w:sz="0" w:space="0" w:color="auto"/>
            <w:right w:val="none" w:sz="0" w:space="0" w:color="auto"/>
          </w:divBdr>
        </w:div>
        <w:div w:id="538587535">
          <w:marLeft w:val="640"/>
          <w:marRight w:val="0"/>
          <w:marTop w:val="0"/>
          <w:marBottom w:val="0"/>
          <w:divBdr>
            <w:top w:val="none" w:sz="0" w:space="0" w:color="auto"/>
            <w:left w:val="none" w:sz="0" w:space="0" w:color="auto"/>
            <w:bottom w:val="none" w:sz="0" w:space="0" w:color="auto"/>
            <w:right w:val="none" w:sz="0" w:space="0" w:color="auto"/>
          </w:divBdr>
        </w:div>
        <w:div w:id="1913613808">
          <w:marLeft w:val="640"/>
          <w:marRight w:val="0"/>
          <w:marTop w:val="0"/>
          <w:marBottom w:val="0"/>
          <w:divBdr>
            <w:top w:val="none" w:sz="0" w:space="0" w:color="auto"/>
            <w:left w:val="none" w:sz="0" w:space="0" w:color="auto"/>
            <w:bottom w:val="none" w:sz="0" w:space="0" w:color="auto"/>
            <w:right w:val="none" w:sz="0" w:space="0" w:color="auto"/>
          </w:divBdr>
        </w:div>
        <w:div w:id="1935701171">
          <w:marLeft w:val="640"/>
          <w:marRight w:val="0"/>
          <w:marTop w:val="0"/>
          <w:marBottom w:val="0"/>
          <w:divBdr>
            <w:top w:val="none" w:sz="0" w:space="0" w:color="auto"/>
            <w:left w:val="none" w:sz="0" w:space="0" w:color="auto"/>
            <w:bottom w:val="none" w:sz="0" w:space="0" w:color="auto"/>
            <w:right w:val="none" w:sz="0" w:space="0" w:color="auto"/>
          </w:divBdr>
        </w:div>
        <w:div w:id="326978945">
          <w:marLeft w:val="640"/>
          <w:marRight w:val="0"/>
          <w:marTop w:val="0"/>
          <w:marBottom w:val="0"/>
          <w:divBdr>
            <w:top w:val="none" w:sz="0" w:space="0" w:color="auto"/>
            <w:left w:val="none" w:sz="0" w:space="0" w:color="auto"/>
            <w:bottom w:val="none" w:sz="0" w:space="0" w:color="auto"/>
            <w:right w:val="none" w:sz="0" w:space="0" w:color="auto"/>
          </w:divBdr>
        </w:div>
        <w:div w:id="151414492">
          <w:marLeft w:val="640"/>
          <w:marRight w:val="0"/>
          <w:marTop w:val="0"/>
          <w:marBottom w:val="0"/>
          <w:divBdr>
            <w:top w:val="none" w:sz="0" w:space="0" w:color="auto"/>
            <w:left w:val="none" w:sz="0" w:space="0" w:color="auto"/>
            <w:bottom w:val="none" w:sz="0" w:space="0" w:color="auto"/>
            <w:right w:val="none" w:sz="0" w:space="0" w:color="auto"/>
          </w:divBdr>
        </w:div>
        <w:div w:id="377559657">
          <w:marLeft w:val="640"/>
          <w:marRight w:val="0"/>
          <w:marTop w:val="0"/>
          <w:marBottom w:val="0"/>
          <w:divBdr>
            <w:top w:val="none" w:sz="0" w:space="0" w:color="auto"/>
            <w:left w:val="none" w:sz="0" w:space="0" w:color="auto"/>
            <w:bottom w:val="none" w:sz="0" w:space="0" w:color="auto"/>
            <w:right w:val="none" w:sz="0" w:space="0" w:color="auto"/>
          </w:divBdr>
        </w:div>
        <w:div w:id="1180196457">
          <w:marLeft w:val="640"/>
          <w:marRight w:val="0"/>
          <w:marTop w:val="0"/>
          <w:marBottom w:val="0"/>
          <w:divBdr>
            <w:top w:val="none" w:sz="0" w:space="0" w:color="auto"/>
            <w:left w:val="none" w:sz="0" w:space="0" w:color="auto"/>
            <w:bottom w:val="none" w:sz="0" w:space="0" w:color="auto"/>
            <w:right w:val="none" w:sz="0" w:space="0" w:color="auto"/>
          </w:divBdr>
        </w:div>
        <w:div w:id="79300958">
          <w:marLeft w:val="640"/>
          <w:marRight w:val="0"/>
          <w:marTop w:val="0"/>
          <w:marBottom w:val="0"/>
          <w:divBdr>
            <w:top w:val="none" w:sz="0" w:space="0" w:color="auto"/>
            <w:left w:val="none" w:sz="0" w:space="0" w:color="auto"/>
            <w:bottom w:val="none" w:sz="0" w:space="0" w:color="auto"/>
            <w:right w:val="none" w:sz="0" w:space="0" w:color="auto"/>
          </w:divBdr>
        </w:div>
        <w:div w:id="40640245">
          <w:marLeft w:val="640"/>
          <w:marRight w:val="0"/>
          <w:marTop w:val="0"/>
          <w:marBottom w:val="0"/>
          <w:divBdr>
            <w:top w:val="none" w:sz="0" w:space="0" w:color="auto"/>
            <w:left w:val="none" w:sz="0" w:space="0" w:color="auto"/>
            <w:bottom w:val="none" w:sz="0" w:space="0" w:color="auto"/>
            <w:right w:val="none" w:sz="0" w:space="0" w:color="auto"/>
          </w:divBdr>
        </w:div>
        <w:div w:id="1614246901">
          <w:marLeft w:val="640"/>
          <w:marRight w:val="0"/>
          <w:marTop w:val="0"/>
          <w:marBottom w:val="0"/>
          <w:divBdr>
            <w:top w:val="none" w:sz="0" w:space="0" w:color="auto"/>
            <w:left w:val="none" w:sz="0" w:space="0" w:color="auto"/>
            <w:bottom w:val="none" w:sz="0" w:space="0" w:color="auto"/>
            <w:right w:val="none" w:sz="0" w:space="0" w:color="auto"/>
          </w:divBdr>
        </w:div>
        <w:div w:id="429787815">
          <w:marLeft w:val="640"/>
          <w:marRight w:val="0"/>
          <w:marTop w:val="0"/>
          <w:marBottom w:val="0"/>
          <w:divBdr>
            <w:top w:val="none" w:sz="0" w:space="0" w:color="auto"/>
            <w:left w:val="none" w:sz="0" w:space="0" w:color="auto"/>
            <w:bottom w:val="none" w:sz="0" w:space="0" w:color="auto"/>
            <w:right w:val="none" w:sz="0" w:space="0" w:color="auto"/>
          </w:divBdr>
        </w:div>
        <w:div w:id="1351027925">
          <w:marLeft w:val="640"/>
          <w:marRight w:val="0"/>
          <w:marTop w:val="0"/>
          <w:marBottom w:val="0"/>
          <w:divBdr>
            <w:top w:val="none" w:sz="0" w:space="0" w:color="auto"/>
            <w:left w:val="none" w:sz="0" w:space="0" w:color="auto"/>
            <w:bottom w:val="none" w:sz="0" w:space="0" w:color="auto"/>
            <w:right w:val="none" w:sz="0" w:space="0" w:color="auto"/>
          </w:divBdr>
        </w:div>
        <w:div w:id="791750981">
          <w:marLeft w:val="640"/>
          <w:marRight w:val="0"/>
          <w:marTop w:val="0"/>
          <w:marBottom w:val="0"/>
          <w:divBdr>
            <w:top w:val="none" w:sz="0" w:space="0" w:color="auto"/>
            <w:left w:val="none" w:sz="0" w:space="0" w:color="auto"/>
            <w:bottom w:val="none" w:sz="0" w:space="0" w:color="auto"/>
            <w:right w:val="none" w:sz="0" w:space="0" w:color="auto"/>
          </w:divBdr>
        </w:div>
        <w:div w:id="1091046819">
          <w:marLeft w:val="640"/>
          <w:marRight w:val="0"/>
          <w:marTop w:val="0"/>
          <w:marBottom w:val="0"/>
          <w:divBdr>
            <w:top w:val="none" w:sz="0" w:space="0" w:color="auto"/>
            <w:left w:val="none" w:sz="0" w:space="0" w:color="auto"/>
            <w:bottom w:val="none" w:sz="0" w:space="0" w:color="auto"/>
            <w:right w:val="none" w:sz="0" w:space="0" w:color="auto"/>
          </w:divBdr>
        </w:div>
        <w:div w:id="1030763325">
          <w:marLeft w:val="640"/>
          <w:marRight w:val="0"/>
          <w:marTop w:val="0"/>
          <w:marBottom w:val="0"/>
          <w:divBdr>
            <w:top w:val="none" w:sz="0" w:space="0" w:color="auto"/>
            <w:left w:val="none" w:sz="0" w:space="0" w:color="auto"/>
            <w:bottom w:val="none" w:sz="0" w:space="0" w:color="auto"/>
            <w:right w:val="none" w:sz="0" w:space="0" w:color="auto"/>
          </w:divBdr>
        </w:div>
        <w:div w:id="118643458">
          <w:marLeft w:val="640"/>
          <w:marRight w:val="0"/>
          <w:marTop w:val="0"/>
          <w:marBottom w:val="0"/>
          <w:divBdr>
            <w:top w:val="none" w:sz="0" w:space="0" w:color="auto"/>
            <w:left w:val="none" w:sz="0" w:space="0" w:color="auto"/>
            <w:bottom w:val="none" w:sz="0" w:space="0" w:color="auto"/>
            <w:right w:val="none" w:sz="0" w:space="0" w:color="auto"/>
          </w:divBdr>
        </w:div>
        <w:div w:id="950668003">
          <w:marLeft w:val="640"/>
          <w:marRight w:val="0"/>
          <w:marTop w:val="0"/>
          <w:marBottom w:val="0"/>
          <w:divBdr>
            <w:top w:val="none" w:sz="0" w:space="0" w:color="auto"/>
            <w:left w:val="none" w:sz="0" w:space="0" w:color="auto"/>
            <w:bottom w:val="none" w:sz="0" w:space="0" w:color="auto"/>
            <w:right w:val="none" w:sz="0" w:space="0" w:color="auto"/>
          </w:divBdr>
        </w:div>
        <w:div w:id="1191146295">
          <w:marLeft w:val="640"/>
          <w:marRight w:val="0"/>
          <w:marTop w:val="0"/>
          <w:marBottom w:val="0"/>
          <w:divBdr>
            <w:top w:val="none" w:sz="0" w:space="0" w:color="auto"/>
            <w:left w:val="none" w:sz="0" w:space="0" w:color="auto"/>
            <w:bottom w:val="none" w:sz="0" w:space="0" w:color="auto"/>
            <w:right w:val="none" w:sz="0" w:space="0" w:color="auto"/>
          </w:divBdr>
        </w:div>
        <w:div w:id="855118054">
          <w:marLeft w:val="640"/>
          <w:marRight w:val="0"/>
          <w:marTop w:val="0"/>
          <w:marBottom w:val="0"/>
          <w:divBdr>
            <w:top w:val="none" w:sz="0" w:space="0" w:color="auto"/>
            <w:left w:val="none" w:sz="0" w:space="0" w:color="auto"/>
            <w:bottom w:val="none" w:sz="0" w:space="0" w:color="auto"/>
            <w:right w:val="none" w:sz="0" w:space="0" w:color="auto"/>
          </w:divBdr>
        </w:div>
        <w:div w:id="1648972210">
          <w:marLeft w:val="640"/>
          <w:marRight w:val="0"/>
          <w:marTop w:val="0"/>
          <w:marBottom w:val="0"/>
          <w:divBdr>
            <w:top w:val="none" w:sz="0" w:space="0" w:color="auto"/>
            <w:left w:val="none" w:sz="0" w:space="0" w:color="auto"/>
            <w:bottom w:val="none" w:sz="0" w:space="0" w:color="auto"/>
            <w:right w:val="none" w:sz="0" w:space="0" w:color="auto"/>
          </w:divBdr>
        </w:div>
        <w:div w:id="120652162">
          <w:marLeft w:val="640"/>
          <w:marRight w:val="0"/>
          <w:marTop w:val="0"/>
          <w:marBottom w:val="0"/>
          <w:divBdr>
            <w:top w:val="none" w:sz="0" w:space="0" w:color="auto"/>
            <w:left w:val="none" w:sz="0" w:space="0" w:color="auto"/>
            <w:bottom w:val="none" w:sz="0" w:space="0" w:color="auto"/>
            <w:right w:val="none" w:sz="0" w:space="0" w:color="auto"/>
          </w:divBdr>
        </w:div>
        <w:div w:id="538324402">
          <w:marLeft w:val="640"/>
          <w:marRight w:val="0"/>
          <w:marTop w:val="0"/>
          <w:marBottom w:val="0"/>
          <w:divBdr>
            <w:top w:val="none" w:sz="0" w:space="0" w:color="auto"/>
            <w:left w:val="none" w:sz="0" w:space="0" w:color="auto"/>
            <w:bottom w:val="none" w:sz="0" w:space="0" w:color="auto"/>
            <w:right w:val="none" w:sz="0" w:space="0" w:color="auto"/>
          </w:divBdr>
        </w:div>
        <w:div w:id="843519988">
          <w:marLeft w:val="640"/>
          <w:marRight w:val="0"/>
          <w:marTop w:val="0"/>
          <w:marBottom w:val="0"/>
          <w:divBdr>
            <w:top w:val="none" w:sz="0" w:space="0" w:color="auto"/>
            <w:left w:val="none" w:sz="0" w:space="0" w:color="auto"/>
            <w:bottom w:val="none" w:sz="0" w:space="0" w:color="auto"/>
            <w:right w:val="none" w:sz="0" w:space="0" w:color="auto"/>
          </w:divBdr>
        </w:div>
        <w:div w:id="1711612589">
          <w:marLeft w:val="640"/>
          <w:marRight w:val="0"/>
          <w:marTop w:val="0"/>
          <w:marBottom w:val="0"/>
          <w:divBdr>
            <w:top w:val="none" w:sz="0" w:space="0" w:color="auto"/>
            <w:left w:val="none" w:sz="0" w:space="0" w:color="auto"/>
            <w:bottom w:val="none" w:sz="0" w:space="0" w:color="auto"/>
            <w:right w:val="none" w:sz="0" w:space="0" w:color="auto"/>
          </w:divBdr>
        </w:div>
        <w:div w:id="1364750037">
          <w:marLeft w:val="640"/>
          <w:marRight w:val="0"/>
          <w:marTop w:val="0"/>
          <w:marBottom w:val="0"/>
          <w:divBdr>
            <w:top w:val="none" w:sz="0" w:space="0" w:color="auto"/>
            <w:left w:val="none" w:sz="0" w:space="0" w:color="auto"/>
            <w:bottom w:val="none" w:sz="0" w:space="0" w:color="auto"/>
            <w:right w:val="none" w:sz="0" w:space="0" w:color="auto"/>
          </w:divBdr>
        </w:div>
        <w:div w:id="938217539">
          <w:marLeft w:val="640"/>
          <w:marRight w:val="0"/>
          <w:marTop w:val="0"/>
          <w:marBottom w:val="0"/>
          <w:divBdr>
            <w:top w:val="none" w:sz="0" w:space="0" w:color="auto"/>
            <w:left w:val="none" w:sz="0" w:space="0" w:color="auto"/>
            <w:bottom w:val="none" w:sz="0" w:space="0" w:color="auto"/>
            <w:right w:val="none" w:sz="0" w:space="0" w:color="auto"/>
          </w:divBdr>
        </w:div>
        <w:div w:id="1623682353">
          <w:marLeft w:val="640"/>
          <w:marRight w:val="0"/>
          <w:marTop w:val="0"/>
          <w:marBottom w:val="0"/>
          <w:divBdr>
            <w:top w:val="none" w:sz="0" w:space="0" w:color="auto"/>
            <w:left w:val="none" w:sz="0" w:space="0" w:color="auto"/>
            <w:bottom w:val="none" w:sz="0" w:space="0" w:color="auto"/>
            <w:right w:val="none" w:sz="0" w:space="0" w:color="auto"/>
          </w:divBdr>
        </w:div>
        <w:div w:id="521942671">
          <w:marLeft w:val="640"/>
          <w:marRight w:val="0"/>
          <w:marTop w:val="0"/>
          <w:marBottom w:val="0"/>
          <w:divBdr>
            <w:top w:val="none" w:sz="0" w:space="0" w:color="auto"/>
            <w:left w:val="none" w:sz="0" w:space="0" w:color="auto"/>
            <w:bottom w:val="none" w:sz="0" w:space="0" w:color="auto"/>
            <w:right w:val="none" w:sz="0" w:space="0" w:color="auto"/>
          </w:divBdr>
        </w:div>
        <w:div w:id="1820924452">
          <w:marLeft w:val="640"/>
          <w:marRight w:val="0"/>
          <w:marTop w:val="0"/>
          <w:marBottom w:val="0"/>
          <w:divBdr>
            <w:top w:val="none" w:sz="0" w:space="0" w:color="auto"/>
            <w:left w:val="none" w:sz="0" w:space="0" w:color="auto"/>
            <w:bottom w:val="none" w:sz="0" w:space="0" w:color="auto"/>
            <w:right w:val="none" w:sz="0" w:space="0" w:color="auto"/>
          </w:divBdr>
        </w:div>
        <w:div w:id="924612146">
          <w:marLeft w:val="640"/>
          <w:marRight w:val="0"/>
          <w:marTop w:val="0"/>
          <w:marBottom w:val="0"/>
          <w:divBdr>
            <w:top w:val="none" w:sz="0" w:space="0" w:color="auto"/>
            <w:left w:val="none" w:sz="0" w:space="0" w:color="auto"/>
            <w:bottom w:val="none" w:sz="0" w:space="0" w:color="auto"/>
            <w:right w:val="none" w:sz="0" w:space="0" w:color="auto"/>
          </w:divBdr>
        </w:div>
        <w:div w:id="634485842">
          <w:marLeft w:val="640"/>
          <w:marRight w:val="0"/>
          <w:marTop w:val="0"/>
          <w:marBottom w:val="0"/>
          <w:divBdr>
            <w:top w:val="none" w:sz="0" w:space="0" w:color="auto"/>
            <w:left w:val="none" w:sz="0" w:space="0" w:color="auto"/>
            <w:bottom w:val="none" w:sz="0" w:space="0" w:color="auto"/>
            <w:right w:val="none" w:sz="0" w:space="0" w:color="auto"/>
          </w:divBdr>
        </w:div>
        <w:div w:id="1533613778">
          <w:marLeft w:val="640"/>
          <w:marRight w:val="0"/>
          <w:marTop w:val="0"/>
          <w:marBottom w:val="0"/>
          <w:divBdr>
            <w:top w:val="none" w:sz="0" w:space="0" w:color="auto"/>
            <w:left w:val="none" w:sz="0" w:space="0" w:color="auto"/>
            <w:bottom w:val="none" w:sz="0" w:space="0" w:color="auto"/>
            <w:right w:val="none" w:sz="0" w:space="0" w:color="auto"/>
          </w:divBdr>
        </w:div>
        <w:div w:id="2101369961">
          <w:marLeft w:val="640"/>
          <w:marRight w:val="0"/>
          <w:marTop w:val="0"/>
          <w:marBottom w:val="0"/>
          <w:divBdr>
            <w:top w:val="none" w:sz="0" w:space="0" w:color="auto"/>
            <w:left w:val="none" w:sz="0" w:space="0" w:color="auto"/>
            <w:bottom w:val="none" w:sz="0" w:space="0" w:color="auto"/>
            <w:right w:val="none" w:sz="0" w:space="0" w:color="auto"/>
          </w:divBdr>
        </w:div>
        <w:div w:id="756023428">
          <w:marLeft w:val="640"/>
          <w:marRight w:val="0"/>
          <w:marTop w:val="0"/>
          <w:marBottom w:val="0"/>
          <w:divBdr>
            <w:top w:val="none" w:sz="0" w:space="0" w:color="auto"/>
            <w:left w:val="none" w:sz="0" w:space="0" w:color="auto"/>
            <w:bottom w:val="none" w:sz="0" w:space="0" w:color="auto"/>
            <w:right w:val="none" w:sz="0" w:space="0" w:color="auto"/>
          </w:divBdr>
        </w:div>
        <w:div w:id="571090125">
          <w:marLeft w:val="640"/>
          <w:marRight w:val="0"/>
          <w:marTop w:val="0"/>
          <w:marBottom w:val="0"/>
          <w:divBdr>
            <w:top w:val="none" w:sz="0" w:space="0" w:color="auto"/>
            <w:left w:val="none" w:sz="0" w:space="0" w:color="auto"/>
            <w:bottom w:val="none" w:sz="0" w:space="0" w:color="auto"/>
            <w:right w:val="none" w:sz="0" w:space="0" w:color="auto"/>
          </w:divBdr>
        </w:div>
        <w:div w:id="1228609146">
          <w:marLeft w:val="640"/>
          <w:marRight w:val="0"/>
          <w:marTop w:val="0"/>
          <w:marBottom w:val="0"/>
          <w:divBdr>
            <w:top w:val="none" w:sz="0" w:space="0" w:color="auto"/>
            <w:left w:val="none" w:sz="0" w:space="0" w:color="auto"/>
            <w:bottom w:val="none" w:sz="0" w:space="0" w:color="auto"/>
            <w:right w:val="none" w:sz="0" w:space="0" w:color="auto"/>
          </w:divBdr>
        </w:div>
        <w:div w:id="1756901463">
          <w:marLeft w:val="640"/>
          <w:marRight w:val="0"/>
          <w:marTop w:val="0"/>
          <w:marBottom w:val="0"/>
          <w:divBdr>
            <w:top w:val="none" w:sz="0" w:space="0" w:color="auto"/>
            <w:left w:val="none" w:sz="0" w:space="0" w:color="auto"/>
            <w:bottom w:val="none" w:sz="0" w:space="0" w:color="auto"/>
            <w:right w:val="none" w:sz="0" w:space="0" w:color="auto"/>
          </w:divBdr>
        </w:div>
        <w:div w:id="512301882">
          <w:marLeft w:val="640"/>
          <w:marRight w:val="0"/>
          <w:marTop w:val="0"/>
          <w:marBottom w:val="0"/>
          <w:divBdr>
            <w:top w:val="none" w:sz="0" w:space="0" w:color="auto"/>
            <w:left w:val="none" w:sz="0" w:space="0" w:color="auto"/>
            <w:bottom w:val="none" w:sz="0" w:space="0" w:color="auto"/>
            <w:right w:val="none" w:sz="0" w:space="0" w:color="auto"/>
          </w:divBdr>
        </w:div>
        <w:div w:id="960455019">
          <w:marLeft w:val="640"/>
          <w:marRight w:val="0"/>
          <w:marTop w:val="0"/>
          <w:marBottom w:val="0"/>
          <w:divBdr>
            <w:top w:val="none" w:sz="0" w:space="0" w:color="auto"/>
            <w:left w:val="none" w:sz="0" w:space="0" w:color="auto"/>
            <w:bottom w:val="none" w:sz="0" w:space="0" w:color="auto"/>
            <w:right w:val="none" w:sz="0" w:space="0" w:color="auto"/>
          </w:divBdr>
        </w:div>
        <w:div w:id="709303004">
          <w:marLeft w:val="640"/>
          <w:marRight w:val="0"/>
          <w:marTop w:val="0"/>
          <w:marBottom w:val="0"/>
          <w:divBdr>
            <w:top w:val="none" w:sz="0" w:space="0" w:color="auto"/>
            <w:left w:val="none" w:sz="0" w:space="0" w:color="auto"/>
            <w:bottom w:val="none" w:sz="0" w:space="0" w:color="auto"/>
            <w:right w:val="none" w:sz="0" w:space="0" w:color="auto"/>
          </w:divBdr>
        </w:div>
        <w:div w:id="1586916949">
          <w:marLeft w:val="640"/>
          <w:marRight w:val="0"/>
          <w:marTop w:val="0"/>
          <w:marBottom w:val="0"/>
          <w:divBdr>
            <w:top w:val="none" w:sz="0" w:space="0" w:color="auto"/>
            <w:left w:val="none" w:sz="0" w:space="0" w:color="auto"/>
            <w:bottom w:val="none" w:sz="0" w:space="0" w:color="auto"/>
            <w:right w:val="none" w:sz="0" w:space="0" w:color="auto"/>
          </w:divBdr>
        </w:div>
        <w:div w:id="923032773">
          <w:marLeft w:val="640"/>
          <w:marRight w:val="0"/>
          <w:marTop w:val="0"/>
          <w:marBottom w:val="0"/>
          <w:divBdr>
            <w:top w:val="none" w:sz="0" w:space="0" w:color="auto"/>
            <w:left w:val="none" w:sz="0" w:space="0" w:color="auto"/>
            <w:bottom w:val="none" w:sz="0" w:space="0" w:color="auto"/>
            <w:right w:val="none" w:sz="0" w:space="0" w:color="auto"/>
          </w:divBdr>
        </w:div>
      </w:divsChild>
    </w:div>
    <w:div w:id="612714614">
      <w:bodyDiv w:val="1"/>
      <w:marLeft w:val="0"/>
      <w:marRight w:val="0"/>
      <w:marTop w:val="0"/>
      <w:marBottom w:val="0"/>
      <w:divBdr>
        <w:top w:val="none" w:sz="0" w:space="0" w:color="auto"/>
        <w:left w:val="none" w:sz="0" w:space="0" w:color="auto"/>
        <w:bottom w:val="none" w:sz="0" w:space="0" w:color="auto"/>
        <w:right w:val="none" w:sz="0" w:space="0" w:color="auto"/>
      </w:divBdr>
      <w:divsChild>
        <w:div w:id="753432799">
          <w:marLeft w:val="480"/>
          <w:marRight w:val="0"/>
          <w:marTop w:val="0"/>
          <w:marBottom w:val="0"/>
          <w:divBdr>
            <w:top w:val="none" w:sz="0" w:space="0" w:color="auto"/>
            <w:left w:val="none" w:sz="0" w:space="0" w:color="auto"/>
            <w:bottom w:val="none" w:sz="0" w:space="0" w:color="auto"/>
            <w:right w:val="none" w:sz="0" w:space="0" w:color="auto"/>
          </w:divBdr>
        </w:div>
        <w:div w:id="869685265">
          <w:marLeft w:val="480"/>
          <w:marRight w:val="0"/>
          <w:marTop w:val="0"/>
          <w:marBottom w:val="0"/>
          <w:divBdr>
            <w:top w:val="none" w:sz="0" w:space="0" w:color="auto"/>
            <w:left w:val="none" w:sz="0" w:space="0" w:color="auto"/>
            <w:bottom w:val="none" w:sz="0" w:space="0" w:color="auto"/>
            <w:right w:val="none" w:sz="0" w:space="0" w:color="auto"/>
          </w:divBdr>
        </w:div>
        <w:div w:id="791290856">
          <w:marLeft w:val="480"/>
          <w:marRight w:val="0"/>
          <w:marTop w:val="0"/>
          <w:marBottom w:val="0"/>
          <w:divBdr>
            <w:top w:val="none" w:sz="0" w:space="0" w:color="auto"/>
            <w:left w:val="none" w:sz="0" w:space="0" w:color="auto"/>
            <w:bottom w:val="none" w:sz="0" w:space="0" w:color="auto"/>
            <w:right w:val="none" w:sz="0" w:space="0" w:color="auto"/>
          </w:divBdr>
        </w:div>
        <w:div w:id="955597811">
          <w:marLeft w:val="480"/>
          <w:marRight w:val="0"/>
          <w:marTop w:val="0"/>
          <w:marBottom w:val="0"/>
          <w:divBdr>
            <w:top w:val="none" w:sz="0" w:space="0" w:color="auto"/>
            <w:left w:val="none" w:sz="0" w:space="0" w:color="auto"/>
            <w:bottom w:val="none" w:sz="0" w:space="0" w:color="auto"/>
            <w:right w:val="none" w:sz="0" w:space="0" w:color="auto"/>
          </w:divBdr>
        </w:div>
        <w:div w:id="243149207">
          <w:marLeft w:val="480"/>
          <w:marRight w:val="0"/>
          <w:marTop w:val="0"/>
          <w:marBottom w:val="0"/>
          <w:divBdr>
            <w:top w:val="none" w:sz="0" w:space="0" w:color="auto"/>
            <w:left w:val="none" w:sz="0" w:space="0" w:color="auto"/>
            <w:bottom w:val="none" w:sz="0" w:space="0" w:color="auto"/>
            <w:right w:val="none" w:sz="0" w:space="0" w:color="auto"/>
          </w:divBdr>
        </w:div>
        <w:div w:id="1557277528">
          <w:marLeft w:val="480"/>
          <w:marRight w:val="0"/>
          <w:marTop w:val="0"/>
          <w:marBottom w:val="0"/>
          <w:divBdr>
            <w:top w:val="none" w:sz="0" w:space="0" w:color="auto"/>
            <w:left w:val="none" w:sz="0" w:space="0" w:color="auto"/>
            <w:bottom w:val="none" w:sz="0" w:space="0" w:color="auto"/>
            <w:right w:val="none" w:sz="0" w:space="0" w:color="auto"/>
          </w:divBdr>
        </w:div>
        <w:div w:id="748234822">
          <w:marLeft w:val="480"/>
          <w:marRight w:val="0"/>
          <w:marTop w:val="0"/>
          <w:marBottom w:val="0"/>
          <w:divBdr>
            <w:top w:val="none" w:sz="0" w:space="0" w:color="auto"/>
            <w:left w:val="none" w:sz="0" w:space="0" w:color="auto"/>
            <w:bottom w:val="none" w:sz="0" w:space="0" w:color="auto"/>
            <w:right w:val="none" w:sz="0" w:space="0" w:color="auto"/>
          </w:divBdr>
        </w:div>
        <w:div w:id="745884102">
          <w:marLeft w:val="480"/>
          <w:marRight w:val="0"/>
          <w:marTop w:val="0"/>
          <w:marBottom w:val="0"/>
          <w:divBdr>
            <w:top w:val="none" w:sz="0" w:space="0" w:color="auto"/>
            <w:left w:val="none" w:sz="0" w:space="0" w:color="auto"/>
            <w:bottom w:val="none" w:sz="0" w:space="0" w:color="auto"/>
            <w:right w:val="none" w:sz="0" w:space="0" w:color="auto"/>
          </w:divBdr>
        </w:div>
        <w:div w:id="107087841">
          <w:marLeft w:val="480"/>
          <w:marRight w:val="0"/>
          <w:marTop w:val="0"/>
          <w:marBottom w:val="0"/>
          <w:divBdr>
            <w:top w:val="none" w:sz="0" w:space="0" w:color="auto"/>
            <w:left w:val="none" w:sz="0" w:space="0" w:color="auto"/>
            <w:bottom w:val="none" w:sz="0" w:space="0" w:color="auto"/>
            <w:right w:val="none" w:sz="0" w:space="0" w:color="auto"/>
          </w:divBdr>
        </w:div>
        <w:div w:id="450366318">
          <w:marLeft w:val="480"/>
          <w:marRight w:val="0"/>
          <w:marTop w:val="0"/>
          <w:marBottom w:val="0"/>
          <w:divBdr>
            <w:top w:val="none" w:sz="0" w:space="0" w:color="auto"/>
            <w:left w:val="none" w:sz="0" w:space="0" w:color="auto"/>
            <w:bottom w:val="none" w:sz="0" w:space="0" w:color="auto"/>
            <w:right w:val="none" w:sz="0" w:space="0" w:color="auto"/>
          </w:divBdr>
        </w:div>
        <w:div w:id="1439368917">
          <w:marLeft w:val="480"/>
          <w:marRight w:val="0"/>
          <w:marTop w:val="0"/>
          <w:marBottom w:val="0"/>
          <w:divBdr>
            <w:top w:val="none" w:sz="0" w:space="0" w:color="auto"/>
            <w:left w:val="none" w:sz="0" w:space="0" w:color="auto"/>
            <w:bottom w:val="none" w:sz="0" w:space="0" w:color="auto"/>
            <w:right w:val="none" w:sz="0" w:space="0" w:color="auto"/>
          </w:divBdr>
        </w:div>
        <w:div w:id="943457081">
          <w:marLeft w:val="480"/>
          <w:marRight w:val="0"/>
          <w:marTop w:val="0"/>
          <w:marBottom w:val="0"/>
          <w:divBdr>
            <w:top w:val="none" w:sz="0" w:space="0" w:color="auto"/>
            <w:left w:val="none" w:sz="0" w:space="0" w:color="auto"/>
            <w:bottom w:val="none" w:sz="0" w:space="0" w:color="auto"/>
            <w:right w:val="none" w:sz="0" w:space="0" w:color="auto"/>
          </w:divBdr>
        </w:div>
        <w:div w:id="888498864">
          <w:marLeft w:val="480"/>
          <w:marRight w:val="0"/>
          <w:marTop w:val="0"/>
          <w:marBottom w:val="0"/>
          <w:divBdr>
            <w:top w:val="none" w:sz="0" w:space="0" w:color="auto"/>
            <w:left w:val="none" w:sz="0" w:space="0" w:color="auto"/>
            <w:bottom w:val="none" w:sz="0" w:space="0" w:color="auto"/>
            <w:right w:val="none" w:sz="0" w:space="0" w:color="auto"/>
          </w:divBdr>
        </w:div>
        <w:div w:id="938870374">
          <w:marLeft w:val="480"/>
          <w:marRight w:val="0"/>
          <w:marTop w:val="0"/>
          <w:marBottom w:val="0"/>
          <w:divBdr>
            <w:top w:val="none" w:sz="0" w:space="0" w:color="auto"/>
            <w:left w:val="none" w:sz="0" w:space="0" w:color="auto"/>
            <w:bottom w:val="none" w:sz="0" w:space="0" w:color="auto"/>
            <w:right w:val="none" w:sz="0" w:space="0" w:color="auto"/>
          </w:divBdr>
        </w:div>
        <w:div w:id="853374957">
          <w:marLeft w:val="480"/>
          <w:marRight w:val="0"/>
          <w:marTop w:val="0"/>
          <w:marBottom w:val="0"/>
          <w:divBdr>
            <w:top w:val="none" w:sz="0" w:space="0" w:color="auto"/>
            <w:left w:val="none" w:sz="0" w:space="0" w:color="auto"/>
            <w:bottom w:val="none" w:sz="0" w:space="0" w:color="auto"/>
            <w:right w:val="none" w:sz="0" w:space="0" w:color="auto"/>
          </w:divBdr>
        </w:div>
        <w:div w:id="2108114422">
          <w:marLeft w:val="480"/>
          <w:marRight w:val="0"/>
          <w:marTop w:val="0"/>
          <w:marBottom w:val="0"/>
          <w:divBdr>
            <w:top w:val="none" w:sz="0" w:space="0" w:color="auto"/>
            <w:left w:val="none" w:sz="0" w:space="0" w:color="auto"/>
            <w:bottom w:val="none" w:sz="0" w:space="0" w:color="auto"/>
            <w:right w:val="none" w:sz="0" w:space="0" w:color="auto"/>
          </w:divBdr>
        </w:div>
        <w:div w:id="1826360850">
          <w:marLeft w:val="480"/>
          <w:marRight w:val="0"/>
          <w:marTop w:val="0"/>
          <w:marBottom w:val="0"/>
          <w:divBdr>
            <w:top w:val="none" w:sz="0" w:space="0" w:color="auto"/>
            <w:left w:val="none" w:sz="0" w:space="0" w:color="auto"/>
            <w:bottom w:val="none" w:sz="0" w:space="0" w:color="auto"/>
            <w:right w:val="none" w:sz="0" w:space="0" w:color="auto"/>
          </w:divBdr>
        </w:div>
        <w:div w:id="719943024">
          <w:marLeft w:val="480"/>
          <w:marRight w:val="0"/>
          <w:marTop w:val="0"/>
          <w:marBottom w:val="0"/>
          <w:divBdr>
            <w:top w:val="none" w:sz="0" w:space="0" w:color="auto"/>
            <w:left w:val="none" w:sz="0" w:space="0" w:color="auto"/>
            <w:bottom w:val="none" w:sz="0" w:space="0" w:color="auto"/>
            <w:right w:val="none" w:sz="0" w:space="0" w:color="auto"/>
          </w:divBdr>
        </w:div>
        <w:div w:id="1335034921">
          <w:marLeft w:val="480"/>
          <w:marRight w:val="0"/>
          <w:marTop w:val="0"/>
          <w:marBottom w:val="0"/>
          <w:divBdr>
            <w:top w:val="none" w:sz="0" w:space="0" w:color="auto"/>
            <w:left w:val="none" w:sz="0" w:space="0" w:color="auto"/>
            <w:bottom w:val="none" w:sz="0" w:space="0" w:color="auto"/>
            <w:right w:val="none" w:sz="0" w:space="0" w:color="auto"/>
          </w:divBdr>
        </w:div>
        <w:div w:id="2029213502">
          <w:marLeft w:val="480"/>
          <w:marRight w:val="0"/>
          <w:marTop w:val="0"/>
          <w:marBottom w:val="0"/>
          <w:divBdr>
            <w:top w:val="none" w:sz="0" w:space="0" w:color="auto"/>
            <w:left w:val="none" w:sz="0" w:space="0" w:color="auto"/>
            <w:bottom w:val="none" w:sz="0" w:space="0" w:color="auto"/>
            <w:right w:val="none" w:sz="0" w:space="0" w:color="auto"/>
          </w:divBdr>
        </w:div>
        <w:div w:id="958072188">
          <w:marLeft w:val="480"/>
          <w:marRight w:val="0"/>
          <w:marTop w:val="0"/>
          <w:marBottom w:val="0"/>
          <w:divBdr>
            <w:top w:val="none" w:sz="0" w:space="0" w:color="auto"/>
            <w:left w:val="none" w:sz="0" w:space="0" w:color="auto"/>
            <w:bottom w:val="none" w:sz="0" w:space="0" w:color="auto"/>
            <w:right w:val="none" w:sz="0" w:space="0" w:color="auto"/>
          </w:divBdr>
        </w:div>
        <w:div w:id="1621565489">
          <w:marLeft w:val="480"/>
          <w:marRight w:val="0"/>
          <w:marTop w:val="0"/>
          <w:marBottom w:val="0"/>
          <w:divBdr>
            <w:top w:val="none" w:sz="0" w:space="0" w:color="auto"/>
            <w:left w:val="none" w:sz="0" w:space="0" w:color="auto"/>
            <w:bottom w:val="none" w:sz="0" w:space="0" w:color="auto"/>
            <w:right w:val="none" w:sz="0" w:space="0" w:color="auto"/>
          </w:divBdr>
        </w:div>
        <w:div w:id="426193856">
          <w:marLeft w:val="480"/>
          <w:marRight w:val="0"/>
          <w:marTop w:val="0"/>
          <w:marBottom w:val="0"/>
          <w:divBdr>
            <w:top w:val="none" w:sz="0" w:space="0" w:color="auto"/>
            <w:left w:val="none" w:sz="0" w:space="0" w:color="auto"/>
            <w:bottom w:val="none" w:sz="0" w:space="0" w:color="auto"/>
            <w:right w:val="none" w:sz="0" w:space="0" w:color="auto"/>
          </w:divBdr>
        </w:div>
        <w:div w:id="1893809647">
          <w:marLeft w:val="480"/>
          <w:marRight w:val="0"/>
          <w:marTop w:val="0"/>
          <w:marBottom w:val="0"/>
          <w:divBdr>
            <w:top w:val="none" w:sz="0" w:space="0" w:color="auto"/>
            <w:left w:val="none" w:sz="0" w:space="0" w:color="auto"/>
            <w:bottom w:val="none" w:sz="0" w:space="0" w:color="auto"/>
            <w:right w:val="none" w:sz="0" w:space="0" w:color="auto"/>
          </w:divBdr>
        </w:div>
        <w:div w:id="122386713">
          <w:marLeft w:val="480"/>
          <w:marRight w:val="0"/>
          <w:marTop w:val="0"/>
          <w:marBottom w:val="0"/>
          <w:divBdr>
            <w:top w:val="none" w:sz="0" w:space="0" w:color="auto"/>
            <w:left w:val="none" w:sz="0" w:space="0" w:color="auto"/>
            <w:bottom w:val="none" w:sz="0" w:space="0" w:color="auto"/>
            <w:right w:val="none" w:sz="0" w:space="0" w:color="auto"/>
          </w:divBdr>
        </w:div>
        <w:div w:id="1925451723">
          <w:marLeft w:val="480"/>
          <w:marRight w:val="0"/>
          <w:marTop w:val="0"/>
          <w:marBottom w:val="0"/>
          <w:divBdr>
            <w:top w:val="none" w:sz="0" w:space="0" w:color="auto"/>
            <w:left w:val="none" w:sz="0" w:space="0" w:color="auto"/>
            <w:bottom w:val="none" w:sz="0" w:space="0" w:color="auto"/>
            <w:right w:val="none" w:sz="0" w:space="0" w:color="auto"/>
          </w:divBdr>
        </w:div>
        <w:div w:id="1433089705">
          <w:marLeft w:val="480"/>
          <w:marRight w:val="0"/>
          <w:marTop w:val="0"/>
          <w:marBottom w:val="0"/>
          <w:divBdr>
            <w:top w:val="none" w:sz="0" w:space="0" w:color="auto"/>
            <w:left w:val="none" w:sz="0" w:space="0" w:color="auto"/>
            <w:bottom w:val="none" w:sz="0" w:space="0" w:color="auto"/>
            <w:right w:val="none" w:sz="0" w:space="0" w:color="auto"/>
          </w:divBdr>
        </w:div>
        <w:div w:id="1844783307">
          <w:marLeft w:val="480"/>
          <w:marRight w:val="0"/>
          <w:marTop w:val="0"/>
          <w:marBottom w:val="0"/>
          <w:divBdr>
            <w:top w:val="none" w:sz="0" w:space="0" w:color="auto"/>
            <w:left w:val="none" w:sz="0" w:space="0" w:color="auto"/>
            <w:bottom w:val="none" w:sz="0" w:space="0" w:color="auto"/>
            <w:right w:val="none" w:sz="0" w:space="0" w:color="auto"/>
          </w:divBdr>
        </w:div>
        <w:div w:id="1554582456">
          <w:marLeft w:val="480"/>
          <w:marRight w:val="0"/>
          <w:marTop w:val="0"/>
          <w:marBottom w:val="0"/>
          <w:divBdr>
            <w:top w:val="none" w:sz="0" w:space="0" w:color="auto"/>
            <w:left w:val="none" w:sz="0" w:space="0" w:color="auto"/>
            <w:bottom w:val="none" w:sz="0" w:space="0" w:color="auto"/>
            <w:right w:val="none" w:sz="0" w:space="0" w:color="auto"/>
          </w:divBdr>
        </w:div>
        <w:div w:id="66459502">
          <w:marLeft w:val="480"/>
          <w:marRight w:val="0"/>
          <w:marTop w:val="0"/>
          <w:marBottom w:val="0"/>
          <w:divBdr>
            <w:top w:val="none" w:sz="0" w:space="0" w:color="auto"/>
            <w:left w:val="none" w:sz="0" w:space="0" w:color="auto"/>
            <w:bottom w:val="none" w:sz="0" w:space="0" w:color="auto"/>
            <w:right w:val="none" w:sz="0" w:space="0" w:color="auto"/>
          </w:divBdr>
        </w:div>
        <w:div w:id="1147043815">
          <w:marLeft w:val="480"/>
          <w:marRight w:val="0"/>
          <w:marTop w:val="0"/>
          <w:marBottom w:val="0"/>
          <w:divBdr>
            <w:top w:val="none" w:sz="0" w:space="0" w:color="auto"/>
            <w:left w:val="none" w:sz="0" w:space="0" w:color="auto"/>
            <w:bottom w:val="none" w:sz="0" w:space="0" w:color="auto"/>
            <w:right w:val="none" w:sz="0" w:space="0" w:color="auto"/>
          </w:divBdr>
        </w:div>
        <w:div w:id="1196887018">
          <w:marLeft w:val="480"/>
          <w:marRight w:val="0"/>
          <w:marTop w:val="0"/>
          <w:marBottom w:val="0"/>
          <w:divBdr>
            <w:top w:val="none" w:sz="0" w:space="0" w:color="auto"/>
            <w:left w:val="none" w:sz="0" w:space="0" w:color="auto"/>
            <w:bottom w:val="none" w:sz="0" w:space="0" w:color="auto"/>
            <w:right w:val="none" w:sz="0" w:space="0" w:color="auto"/>
          </w:divBdr>
        </w:div>
        <w:div w:id="2116511286">
          <w:marLeft w:val="480"/>
          <w:marRight w:val="0"/>
          <w:marTop w:val="0"/>
          <w:marBottom w:val="0"/>
          <w:divBdr>
            <w:top w:val="none" w:sz="0" w:space="0" w:color="auto"/>
            <w:left w:val="none" w:sz="0" w:space="0" w:color="auto"/>
            <w:bottom w:val="none" w:sz="0" w:space="0" w:color="auto"/>
            <w:right w:val="none" w:sz="0" w:space="0" w:color="auto"/>
          </w:divBdr>
        </w:div>
        <w:div w:id="570314984">
          <w:marLeft w:val="480"/>
          <w:marRight w:val="0"/>
          <w:marTop w:val="0"/>
          <w:marBottom w:val="0"/>
          <w:divBdr>
            <w:top w:val="none" w:sz="0" w:space="0" w:color="auto"/>
            <w:left w:val="none" w:sz="0" w:space="0" w:color="auto"/>
            <w:bottom w:val="none" w:sz="0" w:space="0" w:color="auto"/>
            <w:right w:val="none" w:sz="0" w:space="0" w:color="auto"/>
          </w:divBdr>
        </w:div>
        <w:div w:id="1533807983">
          <w:marLeft w:val="480"/>
          <w:marRight w:val="0"/>
          <w:marTop w:val="0"/>
          <w:marBottom w:val="0"/>
          <w:divBdr>
            <w:top w:val="none" w:sz="0" w:space="0" w:color="auto"/>
            <w:left w:val="none" w:sz="0" w:space="0" w:color="auto"/>
            <w:bottom w:val="none" w:sz="0" w:space="0" w:color="auto"/>
            <w:right w:val="none" w:sz="0" w:space="0" w:color="auto"/>
          </w:divBdr>
        </w:div>
        <w:div w:id="1320429308">
          <w:marLeft w:val="480"/>
          <w:marRight w:val="0"/>
          <w:marTop w:val="0"/>
          <w:marBottom w:val="0"/>
          <w:divBdr>
            <w:top w:val="none" w:sz="0" w:space="0" w:color="auto"/>
            <w:left w:val="none" w:sz="0" w:space="0" w:color="auto"/>
            <w:bottom w:val="none" w:sz="0" w:space="0" w:color="auto"/>
            <w:right w:val="none" w:sz="0" w:space="0" w:color="auto"/>
          </w:divBdr>
        </w:div>
        <w:div w:id="545486724">
          <w:marLeft w:val="480"/>
          <w:marRight w:val="0"/>
          <w:marTop w:val="0"/>
          <w:marBottom w:val="0"/>
          <w:divBdr>
            <w:top w:val="none" w:sz="0" w:space="0" w:color="auto"/>
            <w:left w:val="none" w:sz="0" w:space="0" w:color="auto"/>
            <w:bottom w:val="none" w:sz="0" w:space="0" w:color="auto"/>
            <w:right w:val="none" w:sz="0" w:space="0" w:color="auto"/>
          </w:divBdr>
        </w:div>
        <w:div w:id="642856740">
          <w:marLeft w:val="480"/>
          <w:marRight w:val="0"/>
          <w:marTop w:val="0"/>
          <w:marBottom w:val="0"/>
          <w:divBdr>
            <w:top w:val="none" w:sz="0" w:space="0" w:color="auto"/>
            <w:left w:val="none" w:sz="0" w:space="0" w:color="auto"/>
            <w:bottom w:val="none" w:sz="0" w:space="0" w:color="auto"/>
            <w:right w:val="none" w:sz="0" w:space="0" w:color="auto"/>
          </w:divBdr>
        </w:div>
        <w:div w:id="1040932352">
          <w:marLeft w:val="480"/>
          <w:marRight w:val="0"/>
          <w:marTop w:val="0"/>
          <w:marBottom w:val="0"/>
          <w:divBdr>
            <w:top w:val="none" w:sz="0" w:space="0" w:color="auto"/>
            <w:left w:val="none" w:sz="0" w:space="0" w:color="auto"/>
            <w:bottom w:val="none" w:sz="0" w:space="0" w:color="auto"/>
            <w:right w:val="none" w:sz="0" w:space="0" w:color="auto"/>
          </w:divBdr>
        </w:div>
        <w:div w:id="845829373">
          <w:marLeft w:val="480"/>
          <w:marRight w:val="0"/>
          <w:marTop w:val="0"/>
          <w:marBottom w:val="0"/>
          <w:divBdr>
            <w:top w:val="none" w:sz="0" w:space="0" w:color="auto"/>
            <w:left w:val="none" w:sz="0" w:space="0" w:color="auto"/>
            <w:bottom w:val="none" w:sz="0" w:space="0" w:color="auto"/>
            <w:right w:val="none" w:sz="0" w:space="0" w:color="auto"/>
          </w:divBdr>
        </w:div>
        <w:div w:id="1827352722">
          <w:marLeft w:val="480"/>
          <w:marRight w:val="0"/>
          <w:marTop w:val="0"/>
          <w:marBottom w:val="0"/>
          <w:divBdr>
            <w:top w:val="none" w:sz="0" w:space="0" w:color="auto"/>
            <w:left w:val="none" w:sz="0" w:space="0" w:color="auto"/>
            <w:bottom w:val="none" w:sz="0" w:space="0" w:color="auto"/>
            <w:right w:val="none" w:sz="0" w:space="0" w:color="auto"/>
          </w:divBdr>
        </w:div>
        <w:div w:id="41566993">
          <w:marLeft w:val="480"/>
          <w:marRight w:val="0"/>
          <w:marTop w:val="0"/>
          <w:marBottom w:val="0"/>
          <w:divBdr>
            <w:top w:val="none" w:sz="0" w:space="0" w:color="auto"/>
            <w:left w:val="none" w:sz="0" w:space="0" w:color="auto"/>
            <w:bottom w:val="none" w:sz="0" w:space="0" w:color="auto"/>
            <w:right w:val="none" w:sz="0" w:space="0" w:color="auto"/>
          </w:divBdr>
        </w:div>
        <w:div w:id="1453011007">
          <w:marLeft w:val="480"/>
          <w:marRight w:val="0"/>
          <w:marTop w:val="0"/>
          <w:marBottom w:val="0"/>
          <w:divBdr>
            <w:top w:val="none" w:sz="0" w:space="0" w:color="auto"/>
            <w:left w:val="none" w:sz="0" w:space="0" w:color="auto"/>
            <w:bottom w:val="none" w:sz="0" w:space="0" w:color="auto"/>
            <w:right w:val="none" w:sz="0" w:space="0" w:color="auto"/>
          </w:divBdr>
        </w:div>
        <w:div w:id="2068410231">
          <w:marLeft w:val="480"/>
          <w:marRight w:val="0"/>
          <w:marTop w:val="0"/>
          <w:marBottom w:val="0"/>
          <w:divBdr>
            <w:top w:val="none" w:sz="0" w:space="0" w:color="auto"/>
            <w:left w:val="none" w:sz="0" w:space="0" w:color="auto"/>
            <w:bottom w:val="none" w:sz="0" w:space="0" w:color="auto"/>
            <w:right w:val="none" w:sz="0" w:space="0" w:color="auto"/>
          </w:divBdr>
        </w:div>
        <w:div w:id="1639333693">
          <w:marLeft w:val="480"/>
          <w:marRight w:val="0"/>
          <w:marTop w:val="0"/>
          <w:marBottom w:val="0"/>
          <w:divBdr>
            <w:top w:val="none" w:sz="0" w:space="0" w:color="auto"/>
            <w:left w:val="none" w:sz="0" w:space="0" w:color="auto"/>
            <w:bottom w:val="none" w:sz="0" w:space="0" w:color="auto"/>
            <w:right w:val="none" w:sz="0" w:space="0" w:color="auto"/>
          </w:divBdr>
        </w:div>
        <w:div w:id="1571767073">
          <w:marLeft w:val="480"/>
          <w:marRight w:val="0"/>
          <w:marTop w:val="0"/>
          <w:marBottom w:val="0"/>
          <w:divBdr>
            <w:top w:val="none" w:sz="0" w:space="0" w:color="auto"/>
            <w:left w:val="none" w:sz="0" w:space="0" w:color="auto"/>
            <w:bottom w:val="none" w:sz="0" w:space="0" w:color="auto"/>
            <w:right w:val="none" w:sz="0" w:space="0" w:color="auto"/>
          </w:divBdr>
        </w:div>
        <w:div w:id="503593785">
          <w:marLeft w:val="480"/>
          <w:marRight w:val="0"/>
          <w:marTop w:val="0"/>
          <w:marBottom w:val="0"/>
          <w:divBdr>
            <w:top w:val="none" w:sz="0" w:space="0" w:color="auto"/>
            <w:left w:val="none" w:sz="0" w:space="0" w:color="auto"/>
            <w:bottom w:val="none" w:sz="0" w:space="0" w:color="auto"/>
            <w:right w:val="none" w:sz="0" w:space="0" w:color="auto"/>
          </w:divBdr>
        </w:div>
        <w:div w:id="566842927">
          <w:marLeft w:val="480"/>
          <w:marRight w:val="0"/>
          <w:marTop w:val="0"/>
          <w:marBottom w:val="0"/>
          <w:divBdr>
            <w:top w:val="none" w:sz="0" w:space="0" w:color="auto"/>
            <w:left w:val="none" w:sz="0" w:space="0" w:color="auto"/>
            <w:bottom w:val="none" w:sz="0" w:space="0" w:color="auto"/>
            <w:right w:val="none" w:sz="0" w:space="0" w:color="auto"/>
          </w:divBdr>
        </w:div>
        <w:div w:id="198593068">
          <w:marLeft w:val="480"/>
          <w:marRight w:val="0"/>
          <w:marTop w:val="0"/>
          <w:marBottom w:val="0"/>
          <w:divBdr>
            <w:top w:val="none" w:sz="0" w:space="0" w:color="auto"/>
            <w:left w:val="none" w:sz="0" w:space="0" w:color="auto"/>
            <w:bottom w:val="none" w:sz="0" w:space="0" w:color="auto"/>
            <w:right w:val="none" w:sz="0" w:space="0" w:color="auto"/>
          </w:divBdr>
        </w:div>
        <w:div w:id="1456481315">
          <w:marLeft w:val="480"/>
          <w:marRight w:val="0"/>
          <w:marTop w:val="0"/>
          <w:marBottom w:val="0"/>
          <w:divBdr>
            <w:top w:val="none" w:sz="0" w:space="0" w:color="auto"/>
            <w:left w:val="none" w:sz="0" w:space="0" w:color="auto"/>
            <w:bottom w:val="none" w:sz="0" w:space="0" w:color="auto"/>
            <w:right w:val="none" w:sz="0" w:space="0" w:color="auto"/>
          </w:divBdr>
        </w:div>
        <w:div w:id="1249844977">
          <w:marLeft w:val="480"/>
          <w:marRight w:val="0"/>
          <w:marTop w:val="0"/>
          <w:marBottom w:val="0"/>
          <w:divBdr>
            <w:top w:val="none" w:sz="0" w:space="0" w:color="auto"/>
            <w:left w:val="none" w:sz="0" w:space="0" w:color="auto"/>
            <w:bottom w:val="none" w:sz="0" w:space="0" w:color="auto"/>
            <w:right w:val="none" w:sz="0" w:space="0" w:color="auto"/>
          </w:divBdr>
        </w:div>
      </w:divsChild>
    </w:div>
    <w:div w:id="614485622">
      <w:bodyDiv w:val="1"/>
      <w:marLeft w:val="0"/>
      <w:marRight w:val="0"/>
      <w:marTop w:val="0"/>
      <w:marBottom w:val="0"/>
      <w:divBdr>
        <w:top w:val="none" w:sz="0" w:space="0" w:color="auto"/>
        <w:left w:val="none" w:sz="0" w:space="0" w:color="auto"/>
        <w:bottom w:val="none" w:sz="0" w:space="0" w:color="auto"/>
        <w:right w:val="none" w:sz="0" w:space="0" w:color="auto"/>
      </w:divBdr>
    </w:div>
    <w:div w:id="617953016">
      <w:bodyDiv w:val="1"/>
      <w:marLeft w:val="0"/>
      <w:marRight w:val="0"/>
      <w:marTop w:val="0"/>
      <w:marBottom w:val="0"/>
      <w:divBdr>
        <w:top w:val="none" w:sz="0" w:space="0" w:color="auto"/>
        <w:left w:val="none" w:sz="0" w:space="0" w:color="auto"/>
        <w:bottom w:val="none" w:sz="0" w:space="0" w:color="auto"/>
        <w:right w:val="none" w:sz="0" w:space="0" w:color="auto"/>
      </w:divBdr>
      <w:divsChild>
        <w:div w:id="1211575528">
          <w:marLeft w:val="480"/>
          <w:marRight w:val="0"/>
          <w:marTop w:val="0"/>
          <w:marBottom w:val="0"/>
          <w:divBdr>
            <w:top w:val="none" w:sz="0" w:space="0" w:color="auto"/>
            <w:left w:val="none" w:sz="0" w:space="0" w:color="auto"/>
            <w:bottom w:val="none" w:sz="0" w:space="0" w:color="auto"/>
            <w:right w:val="none" w:sz="0" w:space="0" w:color="auto"/>
          </w:divBdr>
        </w:div>
        <w:div w:id="1642416630">
          <w:marLeft w:val="480"/>
          <w:marRight w:val="0"/>
          <w:marTop w:val="0"/>
          <w:marBottom w:val="0"/>
          <w:divBdr>
            <w:top w:val="none" w:sz="0" w:space="0" w:color="auto"/>
            <w:left w:val="none" w:sz="0" w:space="0" w:color="auto"/>
            <w:bottom w:val="none" w:sz="0" w:space="0" w:color="auto"/>
            <w:right w:val="none" w:sz="0" w:space="0" w:color="auto"/>
          </w:divBdr>
        </w:div>
        <w:div w:id="146164965">
          <w:marLeft w:val="480"/>
          <w:marRight w:val="0"/>
          <w:marTop w:val="0"/>
          <w:marBottom w:val="0"/>
          <w:divBdr>
            <w:top w:val="none" w:sz="0" w:space="0" w:color="auto"/>
            <w:left w:val="none" w:sz="0" w:space="0" w:color="auto"/>
            <w:bottom w:val="none" w:sz="0" w:space="0" w:color="auto"/>
            <w:right w:val="none" w:sz="0" w:space="0" w:color="auto"/>
          </w:divBdr>
        </w:div>
        <w:div w:id="487943976">
          <w:marLeft w:val="480"/>
          <w:marRight w:val="0"/>
          <w:marTop w:val="0"/>
          <w:marBottom w:val="0"/>
          <w:divBdr>
            <w:top w:val="none" w:sz="0" w:space="0" w:color="auto"/>
            <w:left w:val="none" w:sz="0" w:space="0" w:color="auto"/>
            <w:bottom w:val="none" w:sz="0" w:space="0" w:color="auto"/>
            <w:right w:val="none" w:sz="0" w:space="0" w:color="auto"/>
          </w:divBdr>
        </w:div>
        <w:div w:id="2121753013">
          <w:marLeft w:val="480"/>
          <w:marRight w:val="0"/>
          <w:marTop w:val="0"/>
          <w:marBottom w:val="0"/>
          <w:divBdr>
            <w:top w:val="none" w:sz="0" w:space="0" w:color="auto"/>
            <w:left w:val="none" w:sz="0" w:space="0" w:color="auto"/>
            <w:bottom w:val="none" w:sz="0" w:space="0" w:color="auto"/>
            <w:right w:val="none" w:sz="0" w:space="0" w:color="auto"/>
          </w:divBdr>
        </w:div>
        <w:div w:id="1825776812">
          <w:marLeft w:val="480"/>
          <w:marRight w:val="0"/>
          <w:marTop w:val="0"/>
          <w:marBottom w:val="0"/>
          <w:divBdr>
            <w:top w:val="none" w:sz="0" w:space="0" w:color="auto"/>
            <w:left w:val="none" w:sz="0" w:space="0" w:color="auto"/>
            <w:bottom w:val="none" w:sz="0" w:space="0" w:color="auto"/>
            <w:right w:val="none" w:sz="0" w:space="0" w:color="auto"/>
          </w:divBdr>
        </w:div>
        <w:div w:id="229728199">
          <w:marLeft w:val="480"/>
          <w:marRight w:val="0"/>
          <w:marTop w:val="0"/>
          <w:marBottom w:val="0"/>
          <w:divBdr>
            <w:top w:val="none" w:sz="0" w:space="0" w:color="auto"/>
            <w:left w:val="none" w:sz="0" w:space="0" w:color="auto"/>
            <w:bottom w:val="none" w:sz="0" w:space="0" w:color="auto"/>
            <w:right w:val="none" w:sz="0" w:space="0" w:color="auto"/>
          </w:divBdr>
        </w:div>
        <w:div w:id="762261141">
          <w:marLeft w:val="480"/>
          <w:marRight w:val="0"/>
          <w:marTop w:val="0"/>
          <w:marBottom w:val="0"/>
          <w:divBdr>
            <w:top w:val="none" w:sz="0" w:space="0" w:color="auto"/>
            <w:left w:val="none" w:sz="0" w:space="0" w:color="auto"/>
            <w:bottom w:val="none" w:sz="0" w:space="0" w:color="auto"/>
            <w:right w:val="none" w:sz="0" w:space="0" w:color="auto"/>
          </w:divBdr>
        </w:div>
        <w:div w:id="267275748">
          <w:marLeft w:val="480"/>
          <w:marRight w:val="0"/>
          <w:marTop w:val="0"/>
          <w:marBottom w:val="0"/>
          <w:divBdr>
            <w:top w:val="none" w:sz="0" w:space="0" w:color="auto"/>
            <w:left w:val="none" w:sz="0" w:space="0" w:color="auto"/>
            <w:bottom w:val="none" w:sz="0" w:space="0" w:color="auto"/>
            <w:right w:val="none" w:sz="0" w:space="0" w:color="auto"/>
          </w:divBdr>
        </w:div>
        <w:div w:id="369647321">
          <w:marLeft w:val="480"/>
          <w:marRight w:val="0"/>
          <w:marTop w:val="0"/>
          <w:marBottom w:val="0"/>
          <w:divBdr>
            <w:top w:val="none" w:sz="0" w:space="0" w:color="auto"/>
            <w:left w:val="none" w:sz="0" w:space="0" w:color="auto"/>
            <w:bottom w:val="none" w:sz="0" w:space="0" w:color="auto"/>
            <w:right w:val="none" w:sz="0" w:space="0" w:color="auto"/>
          </w:divBdr>
        </w:div>
        <w:div w:id="2052655829">
          <w:marLeft w:val="480"/>
          <w:marRight w:val="0"/>
          <w:marTop w:val="0"/>
          <w:marBottom w:val="0"/>
          <w:divBdr>
            <w:top w:val="none" w:sz="0" w:space="0" w:color="auto"/>
            <w:left w:val="none" w:sz="0" w:space="0" w:color="auto"/>
            <w:bottom w:val="none" w:sz="0" w:space="0" w:color="auto"/>
            <w:right w:val="none" w:sz="0" w:space="0" w:color="auto"/>
          </w:divBdr>
        </w:div>
        <w:div w:id="936601909">
          <w:marLeft w:val="480"/>
          <w:marRight w:val="0"/>
          <w:marTop w:val="0"/>
          <w:marBottom w:val="0"/>
          <w:divBdr>
            <w:top w:val="none" w:sz="0" w:space="0" w:color="auto"/>
            <w:left w:val="none" w:sz="0" w:space="0" w:color="auto"/>
            <w:bottom w:val="none" w:sz="0" w:space="0" w:color="auto"/>
            <w:right w:val="none" w:sz="0" w:space="0" w:color="auto"/>
          </w:divBdr>
        </w:div>
        <w:div w:id="1224757774">
          <w:marLeft w:val="480"/>
          <w:marRight w:val="0"/>
          <w:marTop w:val="0"/>
          <w:marBottom w:val="0"/>
          <w:divBdr>
            <w:top w:val="none" w:sz="0" w:space="0" w:color="auto"/>
            <w:left w:val="none" w:sz="0" w:space="0" w:color="auto"/>
            <w:bottom w:val="none" w:sz="0" w:space="0" w:color="auto"/>
            <w:right w:val="none" w:sz="0" w:space="0" w:color="auto"/>
          </w:divBdr>
        </w:div>
        <w:div w:id="1334802182">
          <w:marLeft w:val="480"/>
          <w:marRight w:val="0"/>
          <w:marTop w:val="0"/>
          <w:marBottom w:val="0"/>
          <w:divBdr>
            <w:top w:val="none" w:sz="0" w:space="0" w:color="auto"/>
            <w:left w:val="none" w:sz="0" w:space="0" w:color="auto"/>
            <w:bottom w:val="none" w:sz="0" w:space="0" w:color="auto"/>
            <w:right w:val="none" w:sz="0" w:space="0" w:color="auto"/>
          </w:divBdr>
        </w:div>
        <w:div w:id="1713581011">
          <w:marLeft w:val="480"/>
          <w:marRight w:val="0"/>
          <w:marTop w:val="0"/>
          <w:marBottom w:val="0"/>
          <w:divBdr>
            <w:top w:val="none" w:sz="0" w:space="0" w:color="auto"/>
            <w:left w:val="none" w:sz="0" w:space="0" w:color="auto"/>
            <w:bottom w:val="none" w:sz="0" w:space="0" w:color="auto"/>
            <w:right w:val="none" w:sz="0" w:space="0" w:color="auto"/>
          </w:divBdr>
        </w:div>
        <w:div w:id="1742677774">
          <w:marLeft w:val="480"/>
          <w:marRight w:val="0"/>
          <w:marTop w:val="0"/>
          <w:marBottom w:val="0"/>
          <w:divBdr>
            <w:top w:val="none" w:sz="0" w:space="0" w:color="auto"/>
            <w:left w:val="none" w:sz="0" w:space="0" w:color="auto"/>
            <w:bottom w:val="none" w:sz="0" w:space="0" w:color="auto"/>
            <w:right w:val="none" w:sz="0" w:space="0" w:color="auto"/>
          </w:divBdr>
        </w:div>
        <w:div w:id="412512613">
          <w:marLeft w:val="480"/>
          <w:marRight w:val="0"/>
          <w:marTop w:val="0"/>
          <w:marBottom w:val="0"/>
          <w:divBdr>
            <w:top w:val="none" w:sz="0" w:space="0" w:color="auto"/>
            <w:left w:val="none" w:sz="0" w:space="0" w:color="auto"/>
            <w:bottom w:val="none" w:sz="0" w:space="0" w:color="auto"/>
            <w:right w:val="none" w:sz="0" w:space="0" w:color="auto"/>
          </w:divBdr>
        </w:div>
        <w:div w:id="437722932">
          <w:marLeft w:val="480"/>
          <w:marRight w:val="0"/>
          <w:marTop w:val="0"/>
          <w:marBottom w:val="0"/>
          <w:divBdr>
            <w:top w:val="none" w:sz="0" w:space="0" w:color="auto"/>
            <w:left w:val="none" w:sz="0" w:space="0" w:color="auto"/>
            <w:bottom w:val="none" w:sz="0" w:space="0" w:color="auto"/>
            <w:right w:val="none" w:sz="0" w:space="0" w:color="auto"/>
          </w:divBdr>
        </w:div>
        <w:div w:id="1707102621">
          <w:marLeft w:val="480"/>
          <w:marRight w:val="0"/>
          <w:marTop w:val="0"/>
          <w:marBottom w:val="0"/>
          <w:divBdr>
            <w:top w:val="none" w:sz="0" w:space="0" w:color="auto"/>
            <w:left w:val="none" w:sz="0" w:space="0" w:color="auto"/>
            <w:bottom w:val="none" w:sz="0" w:space="0" w:color="auto"/>
            <w:right w:val="none" w:sz="0" w:space="0" w:color="auto"/>
          </w:divBdr>
        </w:div>
        <w:div w:id="135682769">
          <w:marLeft w:val="480"/>
          <w:marRight w:val="0"/>
          <w:marTop w:val="0"/>
          <w:marBottom w:val="0"/>
          <w:divBdr>
            <w:top w:val="none" w:sz="0" w:space="0" w:color="auto"/>
            <w:left w:val="none" w:sz="0" w:space="0" w:color="auto"/>
            <w:bottom w:val="none" w:sz="0" w:space="0" w:color="auto"/>
            <w:right w:val="none" w:sz="0" w:space="0" w:color="auto"/>
          </w:divBdr>
        </w:div>
      </w:divsChild>
    </w:div>
    <w:div w:id="622732891">
      <w:bodyDiv w:val="1"/>
      <w:marLeft w:val="0"/>
      <w:marRight w:val="0"/>
      <w:marTop w:val="0"/>
      <w:marBottom w:val="0"/>
      <w:divBdr>
        <w:top w:val="none" w:sz="0" w:space="0" w:color="auto"/>
        <w:left w:val="none" w:sz="0" w:space="0" w:color="auto"/>
        <w:bottom w:val="none" w:sz="0" w:space="0" w:color="auto"/>
        <w:right w:val="none" w:sz="0" w:space="0" w:color="auto"/>
      </w:divBdr>
    </w:div>
    <w:div w:id="625737838">
      <w:bodyDiv w:val="1"/>
      <w:marLeft w:val="0"/>
      <w:marRight w:val="0"/>
      <w:marTop w:val="0"/>
      <w:marBottom w:val="0"/>
      <w:divBdr>
        <w:top w:val="none" w:sz="0" w:space="0" w:color="auto"/>
        <w:left w:val="none" w:sz="0" w:space="0" w:color="auto"/>
        <w:bottom w:val="none" w:sz="0" w:space="0" w:color="auto"/>
        <w:right w:val="none" w:sz="0" w:space="0" w:color="auto"/>
      </w:divBdr>
    </w:div>
    <w:div w:id="630020966">
      <w:bodyDiv w:val="1"/>
      <w:marLeft w:val="0"/>
      <w:marRight w:val="0"/>
      <w:marTop w:val="0"/>
      <w:marBottom w:val="0"/>
      <w:divBdr>
        <w:top w:val="none" w:sz="0" w:space="0" w:color="auto"/>
        <w:left w:val="none" w:sz="0" w:space="0" w:color="auto"/>
        <w:bottom w:val="none" w:sz="0" w:space="0" w:color="auto"/>
        <w:right w:val="none" w:sz="0" w:space="0" w:color="auto"/>
      </w:divBdr>
    </w:div>
    <w:div w:id="635263321">
      <w:bodyDiv w:val="1"/>
      <w:marLeft w:val="0"/>
      <w:marRight w:val="0"/>
      <w:marTop w:val="0"/>
      <w:marBottom w:val="0"/>
      <w:divBdr>
        <w:top w:val="none" w:sz="0" w:space="0" w:color="auto"/>
        <w:left w:val="none" w:sz="0" w:space="0" w:color="auto"/>
        <w:bottom w:val="none" w:sz="0" w:space="0" w:color="auto"/>
        <w:right w:val="none" w:sz="0" w:space="0" w:color="auto"/>
      </w:divBdr>
      <w:divsChild>
        <w:div w:id="2107923391">
          <w:marLeft w:val="480"/>
          <w:marRight w:val="0"/>
          <w:marTop w:val="0"/>
          <w:marBottom w:val="0"/>
          <w:divBdr>
            <w:top w:val="none" w:sz="0" w:space="0" w:color="auto"/>
            <w:left w:val="none" w:sz="0" w:space="0" w:color="auto"/>
            <w:bottom w:val="none" w:sz="0" w:space="0" w:color="auto"/>
            <w:right w:val="none" w:sz="0" w:space="0" w:color="auto"/>
          </w:divBdr>
        </w:div>
        <w:div w:id="1362559218">
          <w:marLeft w:val="480"/>
          <w:marRight w:val="0"/>
          <w:marTop w:val="0"/>
          <w:marBottom w:val="0"/>
          <w:divBdr>
            <w:top w:val="none" w:sz="0" w:space="0" w:color="auto"/>
            <w:left w:val="none" w:sz="0" w:space="0" w:color="auto"/>
            <w:bottom w:val="none" w:sz="0" w:space="0" w:color="auto"/>
            <w:right w:val="none" w:sz="0" w:space="0" w:color="auto"/>
          </w:divBdr>
        </w:div>
        <w:div w:id="506213333">
          <w:marLeft w:val="480"/>
          <w:marRight w:val="0"/>
          <w:marTop w:val="0"/>
          <w:marBottom w:val="0"/>
          <w:divBdr>
            <w:top w:val="none" w:sz="0" w:space="0" w:color="auto"/>
            <w:left w:val="none" w:sz="0" w:space="0" w:color="auto"/>
            <w:bottom w:val="none" w:sz="0" w:space="0" w:color="auto"/>
            <w:right w:val="none" w:sz="0" w:space="0" w:color="auto"/>
          </w:divBdr>
        </w:div>
        <w:div w:id="1059598685">
          <w:marLeft w:val="480"/>
          <w:marRight w:val="0"/>
          <w:marTop w:val="0"/>
          <w:marBottom w:val="0"/>
          <w:divBdr>
            <w:top w:val="none" w:sz="0" w:space="0" w:color="auto"/>
            <w:left w:val="none" w:sz="0" w:space="0" w:color="auto"/>
            <w:bottom w:val="none" w:sz="0" w:space="0" w:color="auto"/>
            <w:right w:val="none" w:sz="0" w:space="0" w:color="auto"/>
          </w:divBdr>
        </w:div>
        <w:div w:id="1529836503">
          <w:marLeft w:val="480"/>
          <w:marRight w:val="0"/>
          <w:marTop w:val="0"/>
          <w:marBottom w:val="0"/>
          <w:divBdr>
            <w:top w:val="none" w:sz="0" w:space="0" w:color="auto"/>
            <w:left w:val="none" w:sz="0" w:space="0" w:color="auto"/>
            <w:bottom w:val="none" w:sz="0" w:space="0" w:color="auto"/>
            <w:right w:val="none" w:sz="0" w:space="0" w:color="auto"/>
          </w:divBdr>
        </w:div>
        <w:div w:id="105462719">
          <w:marLeft w:val="480"/>
          <w:marRight w:val="0"/>
          <w:marTop w:val="0"/>
          <w:marBottom w:val="0"/>
          <w:divBdr>
            <w:top w:val="none" w:sz="0" w:space="0" w:color="auto"/>
            <w:left w:val="none" w:sz="0" w:space="0" w:color="auto"/>
            <w:bottom w:val="none" w:sz="0" w:space="0" w:color="auto"/>
            <w:right w:val="none" w:sz="0" w:space="0" w:color="auto"/>
          </w:divBdr>
        </w:div>
        <w:div w:id="1208109767">
          <w:marLeft w:val="480"/>
          <w:marRight w:val="0"/>
          <w:marTop w:val="0"/>
          <w:marBottom w:val="0"/>
          <w:divBdr>
            <w:top w:val="none" w:sz="0" w:space="0" w:color="auto"/>
            <w:left w:val="none" w:sz="0" w:space="0" w:color="auto"/>
            <w:bottom w:val="none" w:sz="0" w:space="0" w:color="auto"/>
            <w:right w:val="none" w:sz="0" w:space="0" w:color="auto"/>
          </w:divBdr>
        </w:div>
        <w:div w:id="103690704">
          <w:marLeft w:val="480"/>
          <w:marRight w:val="0"/>
          <w:marTop w:val="0"/>
          <w:marBottom w:val="0"/>
          <w:divBdr>
            <w:top w:val="none" w:sz="0" w:space="0" w:color="auto"/>
            <w:left w:val="none" w:sz="0" w:space="0" w:color="auto"/>
            <w:bottom w:val="none" w:sz="0" w:space="0" w:color="auto"/>
            <w:right w:val="none" w:sz="0" w:space="0" w:color="auto"/>
          </w:divBdr>
        </w:div>
        <w:div w:id="205264432">
          <w:marLeft w:val="480"/>
          <w:marRight w:val="0"/>
          <w:marTop w:val="0"/>
          <w:marBottom w:val="0"/>
          <w:divBdr>
            <w:top w:val="none" w:sz="0" w:space="0" w:color="auto"/>
            <w:left w:val="none" w:sz="0" w:space="0" w:color="auto"/>
            <w:bottom w:val="none" w:sz="0" w:space="0" w:color="auto"/>
            <w:right w:val="none" w:sz="0" w:space="0" w:color="auto"/>
          </w:divBdr>
        </w:div>
        <w:div w:id="2077046988">
          <w:marLeft w:val="480"/>
          <w:marRight w:val="0"/>
          <w:marTop w:val="0"/>
          <w:marBottom w:val="0"/>
          <w:divBdr>
            <w:top w:val="none" w:sz="0" w:space="0" w:color="auto"/>
            <w:left w:val="none" w:sz="0" w:space="0" w:color="auto"/>
            <w:bottom w:val="none" w:sz="0" w:space="0" w:color="auto"/>
            <w:right w:val="none" w:sz="0" w:space="0" w:color="auto"/>
          </w:divBdr>
        </w:div>
        <w:div w:id="757138156">
          <w:marLeft w:val="480"/>
          <w:marRight w:val="0"/>
          <w:marTop w:val="0"/>
          <w:marBottom w:val="0"/>
          <w:divBdr>
            <w:top w:val="none" w:sz="0" w:space="0" w:color="auto"/>
            <w:left w:val="none" w:sz="0" w:space="0" w:color="auto"/>
            <w:bottom w:val="none" w:sz="0" w:space="0" w:color="auto"/>
            <w:right w:val="none" w:sz="0" w:space="0" w:color="auto"/>
          </w:divBdr>
        </w:div>
        <w:div w:id="495220711">
          <w:marLeft w:val="480"/>
          <w:marRight w:val="0"/>
          <w:marTop w:val="0"/>
          <w:marBottom w:val="0"/>
          <w:divBdr>
            <w:top w:val="none" w:sz="0" w:space="0" w:color="auto"/>
            <w:left w:val="none" w:sz="0" w:space="0" w:color="auto"/>
            <w:bottom w:val="none" w:sz="0" w:space="0" w:color="auto"/>
            <w:right w:val="none" w:sz="0" w:space="0" w:color="auto"/>
          </w:divBdr>
        </w:div>
        <w:div w:id="1182351881">
          <w:marLeft w:val="480"/>
          <w:marRight w:val="0"/>
          <w:marTop w:val="0"/>
          <w:marBottom w:val="0"/>
          <w:divBdr>
            <w:top w:val="none" w:sz="0" w:space="0" w:color="auto"/>
            <w:left w:val="none" w:sz="0" w:space="0" w:color="auto"/>
            <w:bottom w:val="none" w:sz="0" w:space="0" w:color="auto"/>
            <w:right w:val="none" w:sz="0" w:space="0" w:color="auto"/>
          </w:divBdr>
        </w:div>
        <w:div w:id="1612591538">
          <w:marLeft w:val="480"/>
          <w:marRight w:val="0"/>
          <w:marTop w:val="0"/>
          <w:marBottom w:val="0"/>
          <w:divBdr>
            <w:top w:val="none" w:sz="0" w:space="0" w:color="auto"/>
            <w:left w:val="none" w:sz="0" w:space="0" w:color="auto"/>
            <w:bottom w:val="none" w:sz="0" w:space="0" w:color="auto"/>
            <w:right w:val="none" w:sz="0" w:space="0" w:color="auto"/>
          </w:divBdr>
        </w:div>
        <w:div w:id="528757401">
          <w:marLeft w:val="480"/>
          <w:marRight w:val="0"/>
          <w:marTop w:val="0"/>
          <w:marBottom w:val="0"/>
          <w:divBdr>
            <w:top w:val="none" w:sz="0" w:space="0" w:color="auto"/>
            <w:left w:val="none" w:sz="0" w:space="0" w:color="auto"/>
            <w:bottom w:val="none" w:sz="0" w:space="0" w:color="auto"/>
            <w:right w:val="none" w:sz="0" w:space="0" w:color="auto"/>
          </w:divBdr>
        </w:div>
        <w:div w:id="2117865348">
          <w:marLeft w:val="480"/>
          <w:marRight w:val="0"/>
          <w:marTop w:val="0"/>
          <w:marBottom w:val="0"/>
          <w:divBdr>
            <w:top w:val="none" w:sz="0" w:space="0" w:color="auto"/>
            <w:left w:val="none" w:sz="0" w:space="0" w:color="auto"/>
            <w:bottom w:val="none" w:sz="0" w:space="0" w:color="auto"/>
            <w:right w:val="none" w:sz="0" w:space="0" w:color="auto"/>
          </w:divBdr>
        </w:div>
        <w:div w:id="1049767704">
          <w:marLeft w:val="480"/>
          <w:marRight w:val="0"/>
          <w:marTop w:val="0"/>
          <w:marBottom w:val="0"/>
          <w:divBdr>
            <w:top w:val="none" w:sz="0" w:space="0" w:color="auto"/>
            <w:left w:val="none" w:sz="0" w:space="0" w:color="auto"/>
            <w:bottom w:val="none" w:sz="0" w:space="0" w:color="auto"/>
            <w:right w:val="none" w:sz="0" w:space="0" w:color="auto"/>
          </w:divBdr>
        </w:div>
        <w:div w:id="1496258688">
          <w:marLeft w:val="480"/>
          <w:marRight w:val="0"/>
          <w:marTop w:val="0"/>
          <w:marBottom w:val="0"/>
          <w:divBdr>
            <w:top w:val="none" w:sz="0" w:space="0" w:color="auto"/>
            <w:left w:val="none" w:sz="0" w:space="0" w:color="auto"/>
            <w:bottom w:val="none" w:sz="0" w:space="0" w:color="auto"/>
            <w:right w:val="none" w:sz="0" w:space="0" w:color="auto"/>
          </w:divBdr>
        </w:div>
        <w:div w:id="1331638243">
          <w:marLeft w:val="480"/>
          <w:marRight w:val="0"/>
          <w:marTop w:val="0"/>
          <w:marBottom w:val="0"/>
          <w:divBdr>
            <w:top w:val="none" w:sz="0" w:space="0" w:color="auto"/>
            <w:left w:val="none" w:sz="0" w:space="0" w:color="auto"/>
            <w:bottom w:val="none" w:sz="0" w:space="0" w:color="auto"/>
            <w:right w:val="none" w:sz="0" w:space="0" w:color="auto"/>
          </w:divBdr>
        </w:div>
        <w:div w:id="903488440">
          <w:marLeft w:val="480"/>
          <w:marRight w:val="0"/>
          <w:marTop w:val="0"/>
          <w:marBottom w:val="0"/>
          <w:divBdr>
            <w:top w:val="none" w:sz="0" w:space="0" w:color="auto"/>
            <w:left w:val="none" w:sz="0" w:space="0" w:color="auto"/>
            <w:bottom w:val="none" w:sz="0" w:space="0" w:color="auto"/>
            <w:right w:val="none" w:sz="0" w:space="0" w:color="auto"/>
          </w:divBdr>
        </w:div>
        <w:div w:id="96290023">
          <w:marLeft w:val="480"/>
          <w:marRight w:val="0"/>
          <w:marTop w:val="0"/>
          <w:marBottom w:val="0"/>
          <w:divBdr>
            <w:top w:val="none" w:sz="0" w:space="0" w:color="auto"/>
            <w:left w:val="none" w:sz="0" w:space="0" w:color="auto"/>
            <w:bottom w:val="none" w:sz="0" w:space="0" w:color="auto"/>
            <w:right w:val="none" w:sz="0" w:space="0" w:color="auto"/>
          </w:divBdr>
        </w:div>
        <w:div w:id="353656389">
          <w:marLeft w:val="480"/>
          <w:marRight w:val="0"/>
          <w:marTop w:val="0"/>
          <w:marBottom w:val="0"/>
          <w:divBdr>
            <w:top w:val="none" w:sz="0" w:space="0" w:color="auto"/>
            <w:left w:val="none" w:sz="0" w:space="0" w:color="auto"/>
            <w:bottom w:val="none" w:sz="0" w:space="0" w:color="auto"/>
            <w:right w:val="none" w:sz="0" w:space="0" w:color="auto"/>
          </w:divBdr>
        </w:div>
        <w:div w:id="838691798">
          <w:marLeft w:val="480"/>
          <w:marRight w:val="0"/>
          <w:marTop w:val="0"/>
          <w:marBottom w:val="0"/>
          <w:divBdr>
            <w:top w:val="none" w:sz="0" w:space="0" w:color="auto"/>
            <w:left w:val="none" w:sz="0" w:space="0" w:color="auto"/>
            <w:bottom w:val="none" w:sz="0" w:space="0" w:color="auto"/>
            <w:right w:val="none" w:sz="0" w:space="0" w:color="auto"/>
          </w:divBdr>
        </w:div>
        <w:div w:id="843936155">
          <w:marLeft w:val="480"/>
          <w:marRight w:val="0"/>
          <w:marTop w:val="0"/>
          <w:marBottom w:val="0"/>
          <w:divBdr>
            <w:top w:val="none" w:sz="0" w:space="0" w:color="auto"/>
            <w:left w:val="none" w:sz="0" w:space="0" w:color="auto"/>
            <w:bottom w:val="none" w:sz="0" w:space="0" w:color="auto"/>
            <w:right w:val="none" w:sz="0" w:space="0" w:color="auto"/>
          </w:divBdr>
        </w:div>
        <w:div w:id="1677920739">
          <w:marLeft w:val="480"/>
          <w:marRight w:val="0"/>
          <w:marTop w:val="0"/>
          <w:marBottom w:val="0"/>
          <w:divBdr>
            <w:top w:val="none" w:sz="0" w:space="0" w:color="auto"/>
            <w:left w:val="none" w:sz="0" w:space="0" w:color="auto"/>
            <w:bottom w:val="none" w:sz="0" w:space="0" w:color="auto"/>
            <w:right w:val="none" w:sz="0" w:space="0" w:color="auto"/>
          </w:divBdr>
        </w:div>
      </w:divsChild>
    </w:div>
    <w:div w:id="635721783">
      <w:bodyDiv w:val="1"/>
      <w:marLeft w:val="0"/>
      <w:marRight w:val="0"/>
      <w:marTop w:val="0"/>
      <w:marBottom w:val="0"/>
      <w:divBdr>
        <w:top w:val="none" w:sz="0" w:space="0" w:color="auto"/>
        <w:left w:val="none" w:sz="0" w:space="0" w:color="auto"/>
        <w:bottom w:val="none" w:sz="0" w:space="0" w:color="auto"/>
        <w:right w:val="none" w:sz="0" w:space="0" w:color="auto"/>
      </w:divBdr>
    </w:div>
    <w:div w:id="641153034">
      <w:bodyDiv w:val="1"/>
      <w:marLeft w:val="0"/>
      <w:marRight w:val="0"/>
      <w:marTop w:val="0"/>
      <w:marBottom w:val="0"/>
      <w:divBdr>
        <w:top w:val="none" w:sz="0" w:space="0" w:color="auto"/>
        <w:left w:val="none" w:sz="0" w:space="0" w:color="auto"/>
        <w:bottom w:val="none" w:sz="0" w:space="0" w:color="auto"/>
        <w:right w:val="none" w:sz="0" w:space="0" w:color="auto"/>
      </w:divBdr>
    </w:div>
    <w:div w:id="641665143">
      <w:bodyDiv w:val="1"/>
      <w:marLeft w:val="0"/>
      <w:marRight w:val="0"/>
      <w:marTop w:val="0"/>
      <w:marBottom w:val="0"/>
      <w:divBdr>
        <w:top w:val="none" w:sz="0" w:space="0" w:color="auto"/>
        <w:left w:val="none" w:sz="0" w:space="0" w:color="auto"/>
        <w:bottom w:val="none" w:sz="0" w:space="0" w:color="auto"/>
        <w:right w:val="none" w:sz="0" w:space="0" w:color="auto"/>
      </w:divBdr>
      <w:divsChild>
        <w:div w:id="1798983498">
          <w:marLeft w:val="480"/>
          <w:marRight w:val="0"/>
          <w:marTop w:val="0"/>
          <w:marBottom w:val="0"/>
          <w:divBdr>
            <w:top w:val="none" w:sz="0" w:space="0" w:color="auto"/>
            <w:left w:val="none" w:sz="0" w:space="0" w:color="auto"/>
            <w:bottom w:val="none" w:sz="0" w:space="0" w:color="auto"/>
            <w:right w:val="none" w:sz="0" w:space="0" w:color="auto"/>
          </w:divBdr>
        </w:div>
        <w:div w:id="2082677381">
          <w:marLeft w:val="480"/>
          <w:marRight w:val="0"/>
          <w:marTop w:val="0"/>
          <w:marBottom w:val="0"/>
          <w:divBdr>
            <w:top w:val="none" w:sz="0" w:space="0" w:color="auto"/>
            <w:left w:val="none" w:sz="0" w:space="0" w:color="auto"/>
            <w:bottom w:val="none" w:sz="0" w:space="0" w:color="auto"/>
            <w:right w:val="none" w:sz="0" w:space="0" w:color="auto"/>
          </w:divBdr>
        </w:div>
        <w:div w:id="466247130">
          <w:marLeft w:val="480"/>
          <w:marRight w:val="0"/>
          <w:marTop w:val="0"/>
          <w:marBottom w:val="0"/>
          <w:divBdr>
            <w:top w:val="none" w:sz="0" w:space="0" w:color="auto"/>
            <w:left w:val="none" w:sz="0" w:space="0" w:color="auto"/>
            <w:bottom w:val="none" w:sz="0" w:space="0" w:color="auto"/>
            <w:right w:val="none" w:sz="0" w:space="0" w:color="auto"/>
          </w:divBdr>
        </w:div>
        <w:div w:id="707412688">
          <w:marLeft w:val="480"/>
          <w:marRight w:val="0"/>
          <w:marTop w:val="0"/>
          <w:marBottom w:val="0"/>
          <w:divBdr>
            <w:top w:val="none" w:sz="0" w:space="0" w:color="auto"/>
            <w:left w:val="none" w:sz="0" w:space="0" w:color="auto"/>
            <w:bottom w:val="none" w:sz="0" w:space="0" w:color="auto"/>
            <w:right w:val="none" w:sz="0" w:space="0" w:color="auto"/>
          </w:divBdr>
        </w:div>
        <w:div w:id="1433236512">
          <w:marLeft w:val="480"/>
          <w:marRight w:val="0"/>
          <w:marTop w:val="0"/>
          <w:marBottom w:val="0"/>
          <w:divBdr>
            <w:top w:val="none" w:sz="0" w:space="0" w:color="auto"/>
            <w:left w:val="none" w:sz="0" w:space="0" w:color="auto"/>
            <w:bottom w:val="none" w:sz="0" w:space="0" w:color="auto"/>
            <w:right w:val="none" w:sz="0" w:space="0" w:color="auto"/>
          </w:divBdr>
        </w:div>
        <w:div w:id="1993439288">
          <w:marLeft w:val="480"/>
          <w:marRight w:val="0"/>
          <w:marTop w:val="0"/>
          <w:marBottom w:val="0"/>
          <w:divBdr>
            <w:top w:val="none" w:sz="0" w:space="0" w:color="auto"/>
            <w:left w:val="none" w:sz="0" w:space="0" w:color="auto"/>
            <w:bottom w:val="none" w:sz="0" w:space="0" w:color="auto"/>
            <w:right w:val="none" w:sz="0" w:space="0" w:color="auto"/>
          </w:divBdr>
        </w:div>
        <w:div w:id="120929445">
          <w:marLeft w:val="480"/>
          <w:marRight w:val="0"/>
          <w:marTop w:val="0"/>
          <w:marBottom w:val="0"/>
          <w:divBdr>
            <w:top w:val="none" w:sz="0" w:space="0" w:color="auto"/>
            <w:left w:val="none" w:sz="0" w:space="0" w:color="auto"/>
            <w:bottom w:val="none" w:sz="0" w:space="0" w:color="auto"/>
            <w:right w:val="none" w:sz="0" w:space="0" w:color="auto"/>
          </w:divBdr>
        </w:div>
        <w:div w:id="308167573">
          <w:marLeft w:val="480"/>
          <w:marRight w:val="0"/>
          <w:marTop w:val="0"/>
          <w:marBottom w:val="0"/>
          <w:divBdr>
            <w:top w:val="none" w:sz="0" w:space="0" w:color="auto"/>
            <w:left w:val="none" w:sz="0" w:space="0" w:color="auto"/>
            <w:bottom w:val="none" w:sz="0" w:space="0" w:color="auto"/>
            <w:right w:val="none" w:sz="0" w:space="0" w:color="auto"/>
          </w:divBdr>
        </w:div>
        <w:div w:id="1021323914">
          <w:marLeft w:val="480"/>
          <w:marRight w:val="0"/>
          <w:marTop w:val="0"/>
          <w:marBottom w:val="0"/>
          <w:divBdr>
            <w:top w:val="none" w:sz="0" w:space="0" w:color="auto"/>
            <w:left w:val="none" w:sz="0" w:space="0" w:color="auto"/>
            <w:bottom w:val="none" w:sz="0" w:space="0" w:color="auto"/>
            <w:right w:val="none" w:sz="0" w:space="0" w:color="auto"/>
          </w:divBdr>
        </w:div>
        <w:div w:id="887643367">
          <w:marLeft w:val="480"/>
          <w:marRight w:val="0"/>
          <w:marTop w:val="0"/>
          <w:marBottom w:val="0"/>
          <w:divBdr>
            <w:top w:val="none" w:sz="0" w:space="0" w:color="auto"/>
            <w:left w:val="none" w:sz="0" w:space="0" w:color="auto"/>
            <w:bottom w:val="none" w:sz="0" w:space="0" w:color="auto"/>
            <w:right w:val="none" w:sz="0" w:space="0" w:color="auto"/>
          </w:divBdr>
        </w:div>
        <w:div w:id="992486809">
          <w:marLeft w:val="480"/>
          <w:marRight w:val="0"/>
          <w:marTop w:val="0"/>
          <w:marBottom w:val="0"/>
          <w:divBdr>
            <w:top w:val="none" w:sz="0" w:space="0" w:color="auto"/>
            <w:left w:val="none" w:sz="0" w:space="0" w:color="auto"/>
            <w:bottom w:val="none" w:sz="0" w:space="0" w:color="auto"/>
            <w:right w:val="none" w:sz="0" w:space="0" w:color="auto"/>
          </w:divBdr>
        </w:div>
        <w:div w:id="949821815">
          <w:marLeft w:val="480"/>
          <w:marRight w:val="0"/>
          <w:marTop w:val="0"/>
          <w:marBottom w:val="0"/>
          <w:divBdr>
            <w:top w:val="none" w:sz="0" w:space="0" w:color="auto"/>
            <w:left w:val="none" w:sz="0" w:space="0" w:color="auto"/>
            <w:bottom w:val="none" w:sz="0" w:space="0" w:color="auto"/>
            <w:right w:val="none" w:sz="0" w:space="0" w:color="auto"/>
          </w:divBdr>
        </w:div>
        <w:div w:id="164519632">
          <w:marLeft w:val="480"/>
          <w:marRight w:val="0"/>
          <w:marTop w:val="0"/>
          <w:marBottom w:val="0"/>
          <w:divBdr>
            <w:top w:val="none" w:sz="0" w:space="0" w:color="auto"/>
            <w:left w:val="none" w:sz="0" w:space="0" w:color="auto"/>
            <w:bottom w:val="none" w:sz="0" w:space="0" w:color="auto"/>
            <w:right w:val="none" w:sz="0" w:space="0" w:color="auto"/>
          </w:divBdr>
        </w:div>
        <w:div w:id="1378163222">
          <w:marLeft w:val="480"/>
          <w:marRight w:val="0"/>
          <w:marTop w:val="0"/>
          <w:marBottom w:val="0"/>
          <w:divBdr>
            <w:top w:val="none" w:sz="0" w:space="0" w:color="auto"/>
            <w:left w:val="none" w:sz="0" w:space="0" w:color="auto"/>
            <w:bottom w:val="none" w:sz="0" w:space="0" w:color="auto"/>
            <w:right w:val="none" w:sz="0" w:space="0" w:color="auto"/>
          </w:divBdr>
        </w:div>
        <w:div w:id="314454303">
          <w:marLeft w:val="480"/>
          <w:marRight w:val="0"/>
          <w:marTop w:val="0"/>
          <w:marBottom w:val="0"/>
          <w:divBdr>
            <w:top w:val="none" w:sz="0" w:space="0" w:color="auto"/>
            <w:left w:val="none" w:sz="0" w:space="0" w:color="auto"/>
            <w:bottom w:val="none" w:sz="0" w:space="0" w:color="auto"/>
            <w:right w:val="none" w:sz="0" w:space="0" w:color="auto"/>
          </w:divBdr>
        </w:div>
        <w:div w:id="76097317">
          <w:marLeft w:val="480"/>
          <w:marRight w:val="0"/>
          <w:marTop w:val="0"/>
          <w:marBottom w:val="0"/>
          <w:divBdr>
            <w:top w:val="none" w:sz="0" w:space="0" w:color="auto"/>
            <w:left w:val="none" w:sz="0" w:space="0" w:color="auto"/>
            <w:bottom w:val="none" w:sz="0" w:space="0" w:color="auto"/>
            <w:right w:val="none" w:sz="0" w:space="0" w:color="auto"/>
          </w:divBdr>
        </w:div>
        <w:div w:id="745808257">
          <w:marLeft w:val="480"/>
          <w:marRight w:val="0"/>
          <w:marTop w:val="0"/>
          <w:marBottom w:val="0"/>
          <w:divBdr>
            <w:top w:val="none" w:sz="0" w:space="0" w:color="auto"/>
            <w:left w:val="none" w:sz="0" w:space="0" w:color="auto"/>
            <w:bottom w:val="none" w:sz="0" w:space="0" w:color="auto"/>
            <w:right w:val="none" w:sz="0" w:space="0" w:color="auto"/>
          </w:divBdr>
        </w:div>
        <w:div w:id="392435671">
          <w:marLeft w:val="480"/>
          <w:marRight w:val="0"/>
          <w:marTop w:val="0"/>
          <w:marBottom w:val="0"/>
          <w:divBdr>
            <w:top w:val="none" w:sz="0" w:space="0" w:color="auto"/>
            <w:left w:val="none" w:sz="0" w:space="0" w:color="auto"/>
            <w:bottom w:val="none" w:sz="0" w:space="0" w:color="auto"/>
            <w:right w:val="none" w:sz="0" w:space="0" w:color="auto"/>
          </w:divBdr>
        </w:div>
        <w:div w:id="1057825479">
          <w:marLeft w:val="480"/>
          <w:marRight w:val="0"/>
          <w:marTop w:val="0"/>
          <w:marBottom w:val="0"/>
          <w:divBdr>
            <w:top w:val="none" w:sz="0" w:space="0" w:color="auto"/>
            <w:left w:val="none" w:sz="0" w:space="0" w:color="auto"/>
            <w:bottom w:val="none" w:sz="0" w:space="0" w:color="auto"/>
            <w:right w:val="none" w:sz="0" w:space="0" w:color="auto"/>
          </w:divBdr>
        </w:div>
        <w:div w:id="490560177">
          <w:marLeft w:val="480"/>
          <w:marRight w:val="0"/>
          <w:marTop w:val="0"/>
          <w:marBottom w:val="0"/>
          <w:divBdr>
            <w:top w:val="none" w:sz="0" w:space="0" w:color="auto"/>
            <w:left w:val="none" w:sz="0" w:space="0" w:color="auto"/>
            <w:bottom w:val="none" w:sz="0" w:space="0" w:color="auto"/>
            <w:right w:val="none" w:sz="0" w:space="0" w:color="auto"/>
          </w:divBdr>
        </w:div>
        <w:div w:id="475493542">
          <w:marLeft w:val="480"/>
          <w:marRight w:val="0"/>
          <w:marTop w:val="0"/>
          <w:marBottom w:val="0"/>
          <w:divBdr>
            <w:top w:val="none" w:sz="0" w:space="0" w:color="auto"/>
            <w:left w:val="none" w:sz="0" w:space="0" w:color="auto"/>
            <w:bottom w:val="none" w:sz="0" w:space="0" w:color="auto"/>
            <w:right w:val="none" w:sz="0" w:space="0" w:color="auto"/>
          </w:divBdr>
        </w:div>
        <w:div w:id="127092455">
          <w:marLeft w:val="480"/>
          <w:marRight w:val="0"/>
          <w:marTop w:val="0"/>
          <w:marBottom w:val="0"/>
          <w:divBdr>
            <w:top w:val="none" w:sz="0" w:space="0" w:color="auto"/>
            <w:left w:val="none" w:sz="0" w:space="0" w:color="auto"/>
            <w:bottom w:val="none" w:sz="0" w:space="0" w:color="auto"/>
            <w:right w:val="none" w:sz="0" w:space="0" w:color="auto"/>
          </w:divBdr>
        </w:div>
        <w:div w:id="122236867">
          <w:marLeft w:val="480"/>
          <w:marRight w:val="0"/>
          <w:marTop w:val="0"/>
          <w:marBottom w:val="0"/>
          <w:divBdr>
            <w:top w:val="none" w:sz="0" w:space="0" w:color="auto"/>
            <w:left w:val="none" w:sz="0" w:space="0" w:color="auto"/>
            <w:bottom w:val="none" w:sz="0" w:space="0" w:color="auto"/>
            <w:right w:val="none" w:sz="0" w:space="0" w:color="auto"/>
          </w:divBdr>
        </w:div>
        <w:div w:id="873805857">
          <w:marLeft w:val="480"/>
          <w:marRight w:val="0"/>
          <w:marTop w:val="0"/>
          <w:marBottom w:val="0"/>
          <w:divBdr>
            <w:top w:val="none" w:sz="0" w:space="0" w:color="auto"/>
            <w:left w:val="none" w:sz="0" w:space="0" w:color="auto"/>
            <w:bottom w:val="none" w:sz="0" w:space="0" w:color="auto"/>
            <w:right w:val="none" w:sz="0" w:space="0" w:color="auto"/>
          </w:divBdr>
        </w:div>
        <w:div w:id="1734232434">
          <w:marLeft w:val="480"/>
          <w:marRight w:val="0"/>
          <w:marTop w:val="0"/>
          <w:marBottom w:val="0"/>
          <w:divBdr>
            <w:top w:val="none" w:sz="0" w:space="0" w:color="auto"/>
            <w:left w:val="none" w:sz="0" w:space="0" w:color="auto"/>
            <w:bottom w:val="none" w:sz="0" w:space="0" w:color="auto"/>
            <w:right w:val="none" w:sz="0" w:space="0" w:color="auto"/>
          </w:divBdr>
        </w:div>
        <w:div w:id="2033264245">
          <w:marLeft w:val="480"/>
          <w:marRight w:val="0"/>
          <w:marTop w:val="0"/>
          <w:marBottom w:val="0"/>
          <w:divBdr>
            <w:top w:val="none" w:sz="0" w:space="0" w:color="auto"/>
            <w:left w:val="none" w:sz="0" w:space="0" w:color="auto"/>
            <w:bottom w:val="none" w:sz="0" w:space="0" w:color="auto"/>
            <w:right w:val="none" w:sz="0" w:space="0" w:color="auto"/>
          </w:divBdr>
        </w:div>
        <w:div w:id="1907765511">
          <w:marLeft w:val="480"/>
          <w:marRight w:val="0"/>
          <w:marTop w:val="0"/>
          <w:marBottom w:val="0"/>
          <w:divBdr>
            <w:top w:val="none" w:sz="0" w:space="0" w:color="auto"/>
            <w:left w:val="none" w:sz="0" w:space="0" w:color="auto"/>
            <w:bottom w:val="none" w:sz="0" w:space="0" w:color="auto"/>
            <w:right w:val="none" w:sz="0" w:space="0" w:color="auto"/>
          </w:divBdr>
        </w:div>
        <w:div w:id="1283539473">
          <w:marLeft w:val="480"/>
          <w:marRight w:val="0"/>
          <w:marTop w:val="0"/>
          <w:marBottom w:val="0"/>
          <w:divBdr>
            <w:top w:val="none" w:sz="0" w:space="0" w:color="auto"/>
            <w:left w:val="none" w:sz="0" w:space="0" w:color="auto"/>
            <w:bottom w:val="none" w:sz="0" w:space="0" w:color="auto"/>
            <w:right w:val="none" w:sz="0" w:space="0" w:color="auto"/>
          </w:divBdr>
        </w:div>
        <w:div w:id="1685597663">
          <w:marLeft w:val="480"/>
          <w:marRight w:val="0"/>
          <w:marTop w:val="0"/>
          <w:marBottom w:val="0"/>
          <w:divBdr>
            <w:top w:val="none" w:sz="0" w:space="0" w:color="auto"/>
            <w:left w:val="none" w:sz="0" w:space="0" w:color="auto"/>
            <w:bottom w:val="none" w:sz="0" w:space="0" w:color="auto"/>
            <w:right w:val="none" w:sz="0" w:space="0" w:color="auto"/>
          </w:divBdr>
        </w:div>
        <w:div w:id="479277130">
          <w:marLeft w:val="480"/>
          <w:marRight w:val="0"/>
          <w:marTop w:val="0"/>
          <w:marBottom w:val="0"/>
          <w:divBdr>
            <w:top w:val="none" w:sz="0" w:space="0" w:color="auto"/>
            <w:left w:val="none" w:sz="0" w:space="0" w:color="auto"/>
            <w:bottom w:val="none" w:sz="0" w:space="0" w:color="auto"/>
            <w:right w:val="none" w:sz="0" w:space="0" w:color="auto"/>
          </w:divBdr>
        </w:div>
        <w:div w:id="298922410">
          <w:marLeft w:val="480"/>
          <w:marRight w:val="0"/>
          <w:marTop w:val="0"/>
          <w:marBottom w:val="0"/>
          <w:divBdr>
            <w:top w:val="none" w:sz="0" w:space="0" w:color="auto"/>
            <w:left w:val="none" w:sz="0" w:space="0" w:color="auto"/>
            <w:bottom w:val="none" w:sz="0" w:space="0" w:color="auto"/>
            <w:right w:val="none" w:sz="0" w:space="0" w:color="auto"/>
          </w:divBdr>
        </w:div>
        <w:div w:id="249588822">
          <w:marLeft w:val="480"/>
          <w:marRight w:val="0"/>
          <w:marTop w:val="0"/>
          <w:marBottom w:val="0"/>
          <w:divBdr>
            <w:top w:val="none" w:sz="0" w:space="0" w:color="auto"/>
            <w:left w:val="none" w:sz="0" w:space="0" w:color="auto"/>
            <w:bottom w:val="none" w:sz="0" w:space="0" w:color="auto"/>
            <w:right w:val="none" w:sz="0" w:space="0" w:color="auto"/>
          </w:divBdr>
        </w:div>
        <w:div w:id="1171678181">
          <w:marLeft w:val="480"/>
          <w:marRight w:val="0"/>
          <w:marTop w:val="0"/>
          <w:marBottom w:val="0"/>
          <w:divBdr>
            <w:top w:val="none" w:sz="0" w:space="0" w:color="auto"/>
            <w:left w:val="none" w:sz="0" w:space="0" w:color="auto"/>
            <w:bottom w:val="none" w:sz="0" w:space="0" w:color="auto"/>
            <w:right w:val="none" w:sz="0" w:space="0" w:color="auto"/>
          </w:divBdr>
        </w:div>
        <w:div w:id="1244410577">
          <w:marLeft w:val="480"/>
          <w:marRight w:val="0"/>
          <w:marTop w:val="0"/>
          <w:marBottom w:val="0"/>
          <w:divBdr>
            <w:top w:val="none" w:sz="0" w:space="0" w:color="auto"/>
            <w:left w:val="none" w:sz="0" w:space="0" w:color="auto"/>
            <w:bottom w:val="none" w:sz="0" w:space="0" w:color="auto"/>
            <w:right w:val="none" w:sz="0" w:space="0" w:color="auto"/>
          </w:divBdr>
        </w:div>
        <w:div w:id="179011116">
          <w:marLeft w:val="480"/>
          <w:marRight w:val="0"/>
          <w:marTop w:val="0"/>
          <w:marBottom w:val="0"/>
          <w:divBdr>
            <w:top w:val="none" w:sz="0" w:space="0" w:color="auto"/>
            <w:left w:val="none" w:sz="0" w:space="0" w:color="auto"/>
            <w:bottom w:val="none" w:sz="0" w:space="0" w:color="auto"/>
            <w:right w:val="none" w:sz="0" w:space="0" w:color="auto"/>
          </w:divBdr>
        </w:div>
        <w:div w:id="103698588">
          <w:marLeft w:val="480"/>
          <w:marRight w:val="0"/>
          <w:marTop w:val="0"/>
          <w:marBottom w:val="0"/>
          <w:divBdr>
            <w:top w:val="none" w:sz="0" w:space="0" w:color="auto"/>
            <w:left w:val="none" w:sz="0" w:space="0" w:color="auto"/>
            <w:bottom w:val="none" w:sz="0" w:space="0" w:color="auto"/>
            <w:right w:val="none" w:sz="0" w:space="0" w:color="auto"/>
          </w:divBdr>
        </w:div>
        <w:div w:id="761996719">
          <w:marLeft w:val="480"/>
          <w:marRight w:val="0"/>
          <w:marTop w:val="0"/>
          <w:marBottom w:val="0"/>
          <w:divBdr>
            <w:top w:val="none" w:sz="0" w:space="0" w:color="auto"/>
            <w:left w:val="none" w:sz="0" w:space="0" w:color="auto"/>
            <w:bottom w:val="none" w:sz="0" w:space="0" w:color="auto"/>
            <w:right w:val="none" w:sz="0" w:space="0" w:color="auto"/>
          </w:divBdr>
        </w:div>
        <w:div w:id="528302826">
          <w:marLeft w:val="480"/>
          <w:marRight w:val="0"/>
          <w:marTop w:val="0"/>
          <w:marBottom w:val="0"/>
          <w:divBdr>
            <w:top w:val="none" w:sz="0" w:space="0" w:color="auto"/>
            <w:left w:val="none" w:sz="0" w:space="0" w:color="auto"/>
            <w:bottom w:val="none" w:sz="0" w:space="0" w:color="auto"/>
            <w:right w:val="none" w:sz="0" w:space="0" w:color="auto"/>
          </w:divBdr>
        </w:div>
        <w:div w:id="2089114857">
          <w:marLeft w:val="480"/>
          <w:marRight w:val="0"/>
          <w:marTop w:val="0"/>
          <w:marBottom w:val="0"/>
          <w:divBdr>
            <w:top w:val="none" w:sz="0" w:space="0" w:color="auto"/>
            <w:left w:val="none" w:sz="0" w:space="0" w:color="auto"/>
            <w:bottom w:val="none" w:sz="0" w:space="0" w:color="auto"/>
            <w:right w:val="none" w:sz="0" w:space="0" w:color="auto"/>
          </w:divBdr>
        </w:div>
        <w:div w:id="421489856">
          <w:marLeft w:val="480"/>
          <w:marRight w:val="0"/>
          <w:marTop w:val="0"/>
          <w:marBottom w:val="0"/>
          <w:divBdr>
            <w:top w:val="none" w:sz="0" w:space="0" w:color="auto"/>
            <w:left w:val="none" w:sz="0" w:space="0" w:color="auto"/>
            <w:bottom w:val="none" w:sz="0" w:space="0" w:color="auto"/>
            <w:right w:val="none" w:sz="0" w:space="0" w:color="auto"/>
          </w:divBdr>
        </w:div>
        <w:div w:id="1008606025">
          <w:marLeft w:val="480"/>
          <w:marRight w:val="0"/>
          <w:marTop w:val="0"/>
          <w:marBottom w:val="0"/>
          <w:divBdr>
            <w:top w:val="none" w:sz="0" w:space="0" w:color="auto"/>
            <w:left w:val="none" w:sz="0" w:space="0" w:color="auto"/>
            <w:bottom w:val="none" w:sz="0" w:space="0" w:color="auto"/>
            <w:right w:val="none" w:sz="0" w:space="0" w:color="auto"/>
          </w:divBdr>
        </w:div>
        <w:div w:id="2135515393">
          <w:marLeft w:val="480"/>
          <w:marRight w:val="0"/>
          <w:marTop w:val="0"/>
          <w:marBottom w:val="0"/>
          <w:divBdr>
            <w:top w:val="none" w:sz="0" w:space="0" w:color="auto"/>
            <w:left w:val="none" w:sz="0" w:space="0" w:color="auto"/>
            <w:bottom w:val="none" w:sz="0" w:space="0" w:color="auto"/>
            <w:right w:val="none" w:sz="0" w:space="0" w:color="auto"/>
          </w:divBdr>
        </w:div>
        <w:div w:id="1406804125">
          <w:marLeft w:val="480"/>
          <w:marRight w:val="0"/>
          <w:marTop w:val="0"/>
          <w:marBottom w:val="0"/>
          <w:divBdr>
            <w:top w:val="none" w:sz="0" w:space="0" w:color="auto"/>
            <w:left w:val="none" w:sz="0" w:space="0" w:color="auto"/>
            <w:bottom w:val="none" w:sz="0" w:space="0" w:color="auto"/>
            <w:right w:val="none" w:sz="0" w:space="0" w:color="auto"/>
          </w:divBdr>
        </w:div>
        <w:div w:id="204224090">
          <w:marLeft w:val="480"/>
          <w:marRight w:val="0"/>
          <w:marTop w:val="0"/>
          <w:marBottom w:val="0"/>
          <w:divBdr>
            <w:top w:val="none" w:sz="0" w:space="0" w:color="auto"/>
            <w:left w:val="none" w:sz="0" w:space="0" w:color="auto"/>
            <w:bottom w:val="none" w:sz="0" w:space="0" w:color="auto"/>
            <w:right w:val="none" w:sz="0" w:space="0" w:color="auto"/>
          </w:divBdr>
        </w:div>
        <w:div w:id="1572421115">
          <w:marLeft w:val="480"/>
          <w:marRight w:val="0"/>
          <w:marTop w:val="0"/>
          <w:marBottom w:val="0"/>
          <w:divBdr>
            <w:top w:val="none" w:sz="0" w:space="0" w:color="auto"/>
            <w:left w:val="none" w:sz="0" w:space="0" w:color="auto"/>
            <w:bottom w:val="none" w:sz="0" w:space="0" w:color="auto"/>
            <w:right w:val="none" w:sz="0" w:space="0" w:color="auto"/>
          </w:divBdr>
        </w:div>
        <w:div w:id="540483805">
          <w:marLeft w:val="480"/>
          <w:marRight w:val="0"/>
          <w:marTop w:val="0"/>
          <w:marBottom w:val="0"/>
          <w:divBdr>
            <w:top w:val="none" w:sz="0" w:space="0" w:color="auto"/>
            <w:left w:val="none" w:sz="0" w:space="0" w:color="auto"/>
            <w:bottom w:val="none" w:sz="0" w:space="0" w:color="auto"/>
            <w:right w:val="none" w:sz="0" w:space="0" w:color="auto"/>
          </w:divBdr>
        </w:div>
        <w:div w:id="207180313">
          <w:marLeft w:val="480"/>
          <w:marRight w:val="0"/>
          <w:marTop w:val="0"/>
          <w:marBottom w:val="0"/>
          <w:divBdr>
            <w:top w:val="none" w:sz="0" w:space="0" w:color="auto"/>
            <w:left w:val="none" w:sz="0" w:space="0" w:color="auto"/>
            <w:bottom w:val="none" w:sz="0" w:space="0" w:color="auto"/>
            <w:right w:val="none" w:sz="0" w:space="0" w:color="auto"/>
          </w:divBdr>
        </w:div>
        <w:div w:id="676078365">
          <w:marLeft w:val="480"/>
          <w:marRight w:val="0"/>
          <w:marTop w:val="0"/>
          <w:marBottom w:val="0"/>
          <w:divBdr>
            <w:top w:val="none" w:sz="0" w:space="0" w:color="auto"/>
            <w:left w:val="none" w:sz="0" w:space="0" w:color="auto"/>
            <w:bottom w:val="none" w:sz="0" w:space="0" w:color="auto"/>
            <w:right w:val="none" w:sz="0" w:space="0" w:color="auto"/>
          </w:divBdr>
        </w:div>
        <w:div w:id="2825745">
          <w:marLeft w:val="480"/>
          <w:marRight w:val="0"/>
          <w:marTop w:val="0"/>
          <w:marBottom w:val="0"/>
          <w:divBdr>
            <w:top w:val="none" w:sz="0" w:space="0" w:color="auto"/>
            <w:left w:val="none" w:sz="0" w:space="0" w:color="auto"/>
            <w:bottom w:val="none" w:sz="0" w:space="0" w:color="auto"/>
            <w:right w:val="none" w:sz="0" w:space="0" w:color="auto"/>
          </w:divBdr>
        </w:div>
        <w:div w:id="1385181944">
          <w:marLeft w:val="480"/>
          <w:marRight w:val="0"/>
          <w:marTop w:val="0"/>
          <w:marBottom w:val="0"/>
          <w:divBdr>
            <w:top w:val="none" w:sz="0" w:space="0" w:color="auto"/>
            <w:left w:val="none" w:sz="0" w:space="0" w:color="auto"/>
            <w:bottom w:val="none" w:sz="0" w:space="0" w:color="auto"/>
            <w:right w:val="none" w:sz="0" w:space="0" w:color="auto"/>
          </w:divBdr>
        </w:div>
        <w:div w:id="2007171221">
          <w:marLeft w:val="480"/>
          <w:marRight w:val="0"/>
          <w:marTop w:val="0"/>
          <w:marBottom w:val="0"/>
          <w:divBdr>
            <w:top w:val="none" w:sz="0" w:space="0" w:color="auto"/>
            <w:left w:val="none" w:sz="0" w:space="0" w:color="auto"/>
            <w:bottom w:val="none" w:sz="0" w:space="0" w:color="auto"/>
            <w:right w:val="none" w:sz="0" w:space="0" w:color="auto"/>
          </w:divBdr>
        </w:div>
        <w:div w:id="1769420074">
          <w:marLeft w:val="480"/>
          <w:marRight w:val="0"/>
          <w:marTop w:val="0"/>
          <w:marBottom w:val="0"/>
          <w:divBdr>
            <w:top w:val="none" w:sz="0" w:space="0" w:color="auto"/>
            <w:left w:val="none" w:sz="0" w:space="0" w:color="auto"/>
            <w:bottom w:val="none" w:sz="0" w:space="0" w:color="auto"/>
            <w:right w:val="none" w:sz="0" w:space="0" w:color="auto"/>
          </w:divBdr>
        </w:div>
        <w:div w:id="898832637">
          <w:marLeft w:val="480"/>
          <w:marRight w:val="0"/>
          <w:marTop w:val="0"/>
          <w:marBottom w:val="0"/>
          <w:divBdr>
            <w:top w:val="none" w:sz="0" w:space="0" w:color="auto"/>
            <w:left w:val="none" w:sz="0" w:space="0" w:color="auto"/>
            <w:bottom w:val="none" w:sz="0" w:space="0" w:color="auto"/>
            <w:right w:val="none" w:sz="0" w:space="0" w:color="auto"/>
          </w:divBdr>
        </w:div>
        <w:div w:id="382872130">
          <w:marLeft w:val="480"/>
          <w:marRight w:val="0"/>
          <w:marTop w:val="0"/>
          <w:marBottom w:val="0"/>
          <w:divBdr>
            <w:top w:val="none" w:sz="0" w:space="0" w:color="auto"/>
            <w:left w:val="none" w:sz="0" w:space="0" w:color="auto"/>
            <w:bottom w:val="none" w:sz="0" w:space="0" w:color="auto"/>
            <w:right w:val="none" w:sz="0" w:space="0" w:color="auto"/>
          </w:divBdr>
        </w:div>
        <w:div w:id="947081526">
          <w:marLeft w:val="480"/>
          <w:marRight w:val="0"/>
          <w:marTop w:val="0"/>
          <w:marBottom w:val="0"/>
          <w:divBdr>
            <w:top w:val="none" w:sz="0" w:space="0" w:color="auto"/>
            <w:left w:val="none" w:sz="0" w:space="0" w:color="auto"/>
            <w:bottom w:val="none" w:sz="0" w:space="0" w:color="auto"/>
            <w:right w:val="none" w:sz="0" w:space="0" w:color="auto"/>
          </w:divBdr>
        </w:div>
        <w:div w:id="545065949">
          <w:marLeft w:val="480"/>
          <w:marRight w:val="0"/>
          <w:marTop w:val="0"/>
          <w:marBottom w:val="0"/>
          <w:divBdr>
            <w:top w:val="none" w:sz="0" w:space="0" w:color="auto"/>
            <w:left w:val="none" w:sz="0" w:space="0" w:color="auto"/>
            <w:bottom w:val="none" w:sz="0" w:space="0" w:color="auto"/>
            <w:right w:val="none" w:sz="0" w:space="0" w:color="auto"/>
          </w:divBdr>
        </w:div>
        <w:div w:id="1825849127">
          <w:marLeft w:val="480"/>
          <w:marRight w:val="0"/>
          <w:marTop w:val="0"/>
          <w:marBottom w:val="0"/>
          <w:divBdr>
            <w:top w:val="none" w:sz="0" w:space="0" w:color="auto"/>
            <w:left w:val="none" w:sz="0" w:space="0" w:color="auto"/>
            <w:bottom w:val="none" w:sz="0" w:space="0" w:color="auto"/>
            <w:right w:val="none" w:sz="0" w:space="0" w:color="auto"/>
          </w:divBdr>
        </w:div>
        <w:div w:id="404491736">
          <w:marLeft w:val="480"/>
          <w:marRight w:val="0"/>
          <w:marTop w:val="0"/>
          <w:marBottom w:val="0"/>
          <w:divBdr>
            <w:top w:val="none" w:sz="0" w:space="0" w:color="auto"/>
            <w:left w:val="none" w:sz="0" w:space="0" w:color="auto"/>
            <w:bottom w:val="none" w:sz="0" w:space="0" w:color="auto"/>
            <w:right w:val="none" w:sz="0" w:space="0" w:color="auto"/>
          </w:divBdr>
        </w:div>
        <w:div w:id="148984270">
          <w:marLeft w:val="480"/>
          <w:marRight w:val="0"/>
          <w:marTop w:val="0"/>
          <w:marBottom w:val="0"/>
          <w:divBdr>
            <w:top w:val="none" w:sz="0" w:space="0" w:color="auto"/>
            <w:left w:val="none" w:sz="0" w:space="0" w:color="auto"/>
            <w:bottom w:val="none" w:sz="0" w:space="0" w:color="auto"/>
            <w:right w:val="none" w:sz="0" w:space="0" w:color="auto"/>
          </w:divBdr>
        </w:div>
        <w:div w:id="826092286">
          <w:marLeft w:val="480"/>
          <w:marRight w:val="0"/>
          <w:marTop w:val="0"/>
          <w:marBottom w:val="0"/>
          <w:divBdr>
            <w:top w:val="none" w:sz="0" w:space="0" w:color="auto"/>
            <w:left w:val="none" w:sz="0" w:space="0" w:color="auto"/>
            <w:bottom w:val="none" w:sz="0" w:space="0" w:color="auto"/>
            <w:right w:val="none" w:sz="0" w:space="0" w:color="auto"/>
          </w:divBdr>
        </w:div>
        <w:div w:id="892427710">
          <w:marLeft w:val="480"/>
          <w:marRight w:val="0"/>
          <w:marTop w:val="0"/>
          <w:marBottom w:val="0"/>
          <w:divBdr>
            <w:top w:val="none" w:sz="0" w:space="0" w:color="auto"/>
            <w:left w:val="none" w:sz="0" w:space="0" w:color="auto"/>
            <w:bottom w:val="none" w:sz="0" w:space="0" w:color="auto"/>
            <w:right w:val="none" w:sz="0" w:space="0" w:color="auto"/>
          </w:divBdr>
        </w:div>
        <w:div w:id="1813862105">
          <w:marLeft w:val="480"/>
          <w:marRight w:val="0"/>
          <w:marTop w:val="0"/>
          <w:marBottom w:val="0"/>
          <w:divBdr>
            <w:top w:val="none" w:sz="0" w:space="0" w:color="auto"/>
            <w:left w:val="none" w:sz="0" w:space="0" w:color="auto"/>
            <w:bottom w:val="none" w:sz="0" w:space="0" w:color="auto"/>
            <w:right w:val="none" w:sz="0" w:space="0" w:color="auto"/>
          </w:divBdr>
        </w:div>
        <w:div w:id="1246913830">
          <w:marLeft w:val="480"/>
          <w:marRight w:val="0"/>
          <w:marTop w:val="0"/>
          <w:marBottom w:val="0"/>
          <w:divBdr>
            <w:top w:val="none" w:sz="0" w:space="0" w:color="auto"/>
            <w:left w:val="none" w:sz="0" w:space="0" w:color="auto"/>
            <w:bottom w:val="none" w:sz="0" w:space="0" w:color="auto"/>
            <w:right w:val="none" w:sz="0" w:space="0" w:color="auto"/>
          </w:divBdr>
        </w:div>
        <w:div w:id="520322108">
          <w:marLeft w:val="480"/>
          <w:marRight w:val="0"/>
          <w:marTop w:val="0"/>
          <w:marBottom w:val="0"/>
          <w:divBdr>
            <w:top w:val="none" w:sz="0" w:space="0" w:color="auto"/>
            <w:left w:val="none" w:sz="0" w:space="0" w:color="auto"/>
            <w:bottom w:val="none" w:sz="0" w:space="0" w:color="auto"/>
            <w:right w:val="none" w:sz="0" w:space="0" w:color="auto"/>
          </w:divBdr>
        </w:div>
        <w:div w:id="1579554891">
          <w:marLeft w:val="480"/>
          <w:marRight w:val="0"/>
          <w:marTop w:val="0"/>
          <w:marBottom w:val="0"/>
          <w:divBdr>
            <w:top w:val="none" w:sz="0" w:space="0" w:color="auto"/>
            <w:left w:val="none" w:sz="0" w:space="0" w:color="auto"/>
            <w:bottom w:val="none" w:sz="0" w:space="0" w:color="auto"/>
            <w:right w:val="none" w:sz="0" w:space="0" w:color="auto"/>
          </w:divBdr>
        </w:div>
        <w:div w:id="1758139343">
          <w:marLeft w:val="480"/>
          <w:marRight w:val="0"/>
          <w:marTop w:val="0"/>
          <w:marBottom w:val="0"/>
          <w:divBdr>
            <w:top w:val="none" w:sz="0" w:space="0" w:color="auto"/>
            <w:left w:val="none" w:sz="0" w:space="0" w:color="auto"/>
            <w:bottom w:val="none" w:sz="0" w:space="0" w:color="auto"/>
            <w:right w:val="none" w:sz="0" w:space="0" w:color="auto"/>
          </w:divBdr>
        </w:div>
        <w:div w:id="1156458361">
          <w:marLeft w:val="480"/>
          <w:marRight w:val="0"/>
          <w:marTop w:val="0"/>
          <w:marBottom w:val="0"/>
          <w:divBdr>
            <w:top w:val="none" w:sz="0" w:space="0" w:color="auto"/>
            <w:left w:val="none" w:sz="0" w:space="0" w:color="auto"/>
            <w:bottom w:val="none" w:sz="0" w:space="0" w:color="auto"/>
            <w:right w:val="none" w:sz="0" w:space="0" w:color="auto"/>
          </w:divBdr>
        </w:div>
        <w:div w:id="1784691184">
          <w:marLeft w:val="480"/>
          <w:marRight w:val="0"/>
          <w:marTop w:val="0"/>
          <w:marBottom w:val="0"/>
          <w:divBdr>
            <w:top w:val="none" w:sz="0" w:space="0" w:color="auto"/>
            <w:left w:val="none" w:sz="0" w:space="0" w:color="auto"/>
            <w:bottom w:val="none" w:sz="0" w:space="0" w:color="auto"/>
            <w:right w:val="none" w:sz="0" w:space="0" w:color="auto"/>
          </w:divBdr>
        </w:div>
        <w:div w:id="153568767">
          <w:marLeft w:val="480"/>
          <w:marRight w:val="0"/>
          <w:marTop w:val="0"/>
          <w:marBottom w:val="0"/>
          <w:divBdr>
            <w:top w:val="none" w:sz="0" w:space="0" w:color="auto"/>
            <w:left w:val="none" w:sz="0" w:space="0" w:color="auto"/>
            <w:bottom w:val="none" w:sz="0" w:space="0" w:color="auto"/>
            <w:right w:val="none" w:sz="0" w:space="0" w:color="auto"/>
          </w:divBdr>
        </w:div>
        <w:div w:id="542258026">
          <w:marLeft w:val="480"/>
          <w:marRight w:val="0"/>
          <w:marTop w:val="0"/>
          <w:marBottom w:val="0"/>
          <w:divBdr>
            <w:top w:val="none" w:sz="0" w:space="0" w:color="auto"/>
            <w:left w:val="none" w:sz="0" w:space="0" w:color="auto"/>
            <w:bottom w:val="none" w:sz="0" w:space="0" w:color="auto"/>
            <w:right w:val="none" w:sz="0" w:space="0" w:color="auto"/>
          </w:divBdr>
        </w:div>
        <w:div w:id="1357003607">
          <w:marLeft w:val="480"/>
          <w:marRight w:val="0"/>
          <w:marTop w:val="0"/>
          <w:marBottom w:val="0"/>
          <w:divBdr>
            <w:top w:val="none" w:sz="0" w:space="0" w:color="auto"/>
            <w:left w:val="none" w:sz="0" w:space="0" w:color="auto"/>
            <w:bottom w:val="none" w:sz="0" w:space="0" w:color="auto"/>
            <w:right w:val="none" w:sz="0" w:space="0" w:color="auto"/>
          </w:divBdr>
        </w:div>
        <w:div w:id="1157913627">
          <w:marLeft w:val="480"/>
          <w:marRight w:val="0"/>
          <w:marTop w:val="0"/>
          <w:marBottom w:val="0"/>
          <w:divBdr>
            <w:top w:val="none" w:sz="0" w:space="0" w:color="auto"/>
            <w:left w:val="none" w:sz="0" w:space="0" w:color="auto"/>
            <w:bottom w:val="none" w:sz="0" w:space="0" w:color="auto"/>
            <w:right w:val="none" w:sz="0" w:space="0" w:color="auto"/>
          </w:divBdr>
        </w:div>
        <w:div w:id="1263687734">
          <w:marLeft w:val="480"/>
          <w:marRight w:val="0"/>
          <w:marTop w:val="0"/>
          <w:marBottom w:val="0"/>
          <w:divBdr>
            <w:top w:val="none" w:sz="0" w:space="0" w:color="auto"/>
            <w:left w:val="none" w:sz="0" w:space="0" w:color="auto"/>
            <w:bottom w:val="none" w:sz="0" w:space="0" w:color="auto"/>
            <w:right w:val="none" w:sz="0" w:space="0" w:color="auto"/>
          </w:divBdr>
        </w:div>
        <w:div w:id="1510824695">
          <w:marLeft w:val="480"/>
          <w:marRight w:val="0"/>
          <w:marTop w:val="0"/>
          <w:marBottom w:val="0"/>
          <w:divBdr>
            <w:top w:val="none" w:sz="0" w:space="0" w:color="auto"/>
            <w:left w:val="none" w:sz="0" w:space="0" w:color="auto"/>
            <w:bottom w:val="none" w:sz="0" w:space="0" w:color="auto"/>
            <w:right w:val="none" w:sz="0" w:space="0" w:color="auto"/>
          </w:divBdr>
        </w:div>
        <w:div w:id="277680830">
          <w:marLeft w:val="480"/>
          <w:marRight w:val="0"/>
          <w:marTop w:val="0"/>
          <w:marBottom w:val="0"/>
          <w:divBdr>
            <w:top w:val="none" w:sz="0" w:space="0" w:color="auto"/>
            <w:left w:val="none" w:sz="0" w:space="0" w:color="auto"/>
            <w:bottom w:val="none" w:sz="0" w:space="0" w:color="auto"/>
            <w:right w:val="none" w:sz="0" w:space="0" w:color="auto"/>
          </w:divBdr>
        </w:div>
        <w:div w:id="378014726">
          <w:marLeft w:val="480"/>
          <w:marRight w:val="0"/>
          <w:marTop w:val="0"/>
          <w:marBottom w:val="0"/>
          <w:divBdr>
            <w:top w:val="none" w:sz="0" w:space="0" w:color="auto"/>
            <w:left w:val="none" w:sz="0" w:space="0" w:color="auto"/>
            <w:bottom w:val="none" w:sz="0" w:space="0" w:color="auto"/>
            <w:right w:val="none" w:sz="0" w:space="0" w:color="auto"/>
          </w:divBdr>
        </w:div>
        <w:div w:id="1856187582">
          <w:marLeft w:val="480"/>
          <w:marRight w:val="0"/>
          <w:marTop w:val="0"/>
          <w:marBottom w:val="0"/>
          <w:divBdr>
            <w:top w:val="none" w:sz="0" w:space="0" w:color="auto"/>
            <w:left w:val="none" w:sz="0" w:space="0" w:color="auto"/>
            <w:bottom w:val="none" w:sz="0" w:space="0" w:color="auto"/>
            <w:right w:val="none" w:sz="0" w:space="0" w:color="auto"/>
          </w:divBdr>
        </w:div>
        <w:div w:id="662513323">
          <w:marLeft w:val="480"/>
          <w:marRight w:val="0"/>
          <w:marTop w:val="0"/>
          <w:marBottom w:val="0"/>
          <w:divBdr>
            <w:top w:val="none" w:sz="0" w:space="0" w:color="auto"/>
            <w:left w:val="none" w:sz="0" w:space="0" w:color="auto"/>
            <w:bottom w:val="none" w:sz="0" w:space="0" w:color="auto"/>
            <w:right w:val="none" w:sz="0" w:space="0" w:color="auto"/>
          </w:divBdr>
        </w:div>
        <w:div w:id="984429873">
          <w:marLeft w:val="480"/>
          <w:marRight w:val="0"/>
          <w:marTop w:val="0"/>
          <w:marBottom w:val="0"/>
          <w:divBdr>
            <w:top w:val="none" w:sz="0" w:space="0" w:color="auto"/>
            <w:left w:val="none" w:sz="0" w:space="0" w:color="auto"/>
            <w:bottom w:val="none" w:sz="0" w:space="0" w:color="auto"/>
            <w:right w:val="none" w:sz="0" w:space="0" w:color="auto"/>
          </w:divBdr>
        </w:div>
        <w:div w:id="1813717487">
          <w:marLeft w:val="480"/>
          <w:marRight w:val="0"/>
          <w:marTop w:val="0"/>
          <w:marBottom w:val="0"/>
          <w:divBdr>
            <w:top w:val="none" w:sz="0" w:space="0" w:color="auto"/>
            <w:left w:val="none" w:sz="0" w:space="0" w:color="auto"/>
            <w:bottom w:val="none" w:sz="0" w:space="0" w:color="auto"/>
            <w:right w:val="none" w:sz="0" w:space="0" w:color="auto"/>
          </w:divBdr>
        </w:div>
        <w:div w:id="1949242062">
          <w:marLeft w:val="480"/>
          <w:marRight w:val="0"/>
          <w:marTop w:val="0"/>
          <w:marBottom w:val="0"/>
          <w:divBdr>
            <w:top w:val="none" w:sz="0" w:space="0" w:color="auto"/>
            <w:left w:val="none" w:sz="0" w:space="0" w:color="auto"/>
            <w:bottom w:val="none" w:sz="0" w:space="0" w:color="auto"/>
            <w:right w:val="none" w:sz="0" w:space="0" w:color="auto"/>
          </w:divBdr>
        </w:div>
        <w:div w:id="1284192997">
          <w:marLeft w:val="480"/>
          <w:marRight w:val="0"/>
          <w:marTop w:val="0"/>
          <w:marBottom w:val="0"/>
          <w:divBdr>
            <w:top w:val="none" w:sz="0" w:space="0" w:color="auto"/>
            <w:left w:val="none" w:sz="0" w:space="0" w:color="auto"/>
            <w:bottom w:val="none" w:sz="0" w:space="0" w:color="auto"/>
            <w:right w:val="none" w:sz="0" w:space="0" w:color="auto"/>
          </w:divBdr>
        </w:div>
        <w:div w:id="915361677">
          <w:marLeft w:val="480"/>
          <w:marRight w:val="0"/>
          <w:marTop w:val="0"/>
          <w:marBottom w:val="0"/>
          <w:divBdr>
            <w:top w:val="none" w:sz="0" w:space="0" w:color="auto"/>
            <w:left w:val="none" w:sz="0" w:space="0" w:color="auto"/>
            <w:bottom w:val="none" w:sz="0" w:space="0" w:color="auto"/>
            <w:right w:val="none" w:sz="0" w:space="0" w:color="auto"/>
          </w:divBdr>
        </w:div>
        <w:div w:id="2144955101">
          <w:marLeft w:val="480"/>
          <w:marRight w:val="0"/>
          <w:marTop w:val="0"/>
          <w:marBottom w:val="0"/>
          <w:divBdr>
            <w:top w:val="none" w:sz="0" w:space="0" w:color="auto"/>
            <w:left w:val="none" w:sz="0" w:space="0" w:color="auto"/>
            <w:bottom w:val="none" w:sz="0" w:space="0" w:color="auto"/>
            <w:right w:val="none" w:sz="0" w:space="0" w:color="auto"/>
          </w:divBdr>
        </w:div>
        <w:div w:id="554858536">
          <w:marLeft w:val="480"/>
          <w:marRight w:val="0"/>
          <w:marTop w:val="0"/>
          <w:marBottom w:val="0"/>
          <w:divBdr>
            <w:top w:val="none" w:sz="0" w:space="0" w:color="auto"/>
            <w:left w:val="none" w:sz="0" w:space="0" w:color="auto"/>
            <w:bottom w:val="none" w:sz="0" w:space="0" w:color="auto"/>
            <w:right w:val="none" w:sz="0" w:space="0" w:color="auto"/>
          </w:divBdr>
        </w:div>
      </w:divsChild>
    </w:div>
    <w:div w:id="642542142">
      <w:bodyDiv w:val="1"/>
      <w:marLeft w:val="0"/>
      <w:marRight w:val="0"/>
      <w:marTop w:val="0"/>
      <w:marBottom w:val="0"/>
      <w:divBdr>
        <w:top w:val="none" w:sz="0" w:space="0" w:color="auto"/>
        <w:left w:val="none" w:sz="0" w:space="0" w:color="auto"/>
        <w:bottom w:val="none" w:sz="0" w:space="0" w:color="auto"/>
        <w:right w:val="none" w:sz="0" w:space="0" w:color="auto"/>
      </w:divBdr>
    </w:div>
    <w:div w:id="642661564">
      <w:bodyDiv w:val="1"/>
      <w:marLeft w:val="0"/>
      <w:marRight w:val="0"/>
      <w:marTop w:val="0"/>
      <w:marBottom w:val="0"/>
      <w:divBdr>
        <w:top w:val="none" w:sz="0" w:space="0" w:color="auto"/>
        <w:left w:val="none" w:sz="0" w:space="0" w:color="auto"/>
        <w:bottom w:val="none" w:sz="0" w:space="0" w:color="auto"/>
        <w:right w:val="none" w:sz="0" w:space="0" w:color="auto"/>
      </w:divBdr>
    </w:div>
    <w:div w:id="647782553">
      <w:bodyDiv w:val="1"/>
      <w:marLeft w:val="0"/>
      <w:marRight w:val="0"/>
      <w:marTop w:val="0"/>
      <w:marBottom w:val="0"/>
      <w:divBdr>
        <w:top w:val="none" w:sz="0" w:space="0" w:color="auto"/>
        <w:left w:val="none" w:sz="0" w:space="0" w:color="auto"/>
        <w:bottom w:val="none" w:sz="0" w:space="0" w:color="auto"/>
        <w:right w:val="none" w:sz="0" w:space="0" w:color="auto"/>
      </w:divBdr>
      <w:divsChild>
        <w:div w:id="1509175991">
          <w:marLeft w:val="640"/>
          <w:marRight w:val="0"/>
          <w:marTop w:val="0"/>
          <w:marBottom w:val="0"/>
          <w:divBdr>
            <w:top w:val="none" w:sz="0" w:space="0" w:color="auto"/>
            <w:left w:val="none" w:sz="0" w:space="0" w:color="auto"/>
            <w:bottom w:val="none" w:sz="0" w:space="0" w:color="auto"/>
            <w:right w:val="none" w:sz="0" w:space="0" w:color="auto"/>
          </w:divBdr>
        </w:div>
        <w:div w:id="1852262257">
          <w:marLeft w:val="640"/>
          <w:marRight w:val="0"/>
          <w:marTop w:val="0"/>
          <w:marBottom w:val="0"/>
          <w:divBdr>
            <w:top w:val="none" w:sz="0" w:space="0" w:color="auto"/>
            <w:left w:val="none" w:sz="0" w:space="0" w:color="auto"/>
            <w:bottom w:val="none" w:sz="0" w:space="0" w:color="auto"/>
            <w:right w:val="none" w:sz="0" w:space="0" w:color="auto"/>
          </w:divBdr>
        </w:div>
        <w:div w:id="158277906">
          <w:marLeft w:val="640"/>
          <w:marRight w:val="0"/>
          <w:marTop w:val="0"/>
          <w:marBottom w:val="0"/>
          <w:divBdr>
            <w:top w:val="none" w:sz="0" w:space="0" w:color="auto"/>
            <w:left w:val="none" w:sz="0" w:space="0" w:color="auto"/>
            <w:bottom w:val="none" w:sz="0" w:space="0" w:color="auto"/>
            <w:right w:val="none" w:sz="0" w:space="0" w:color="auto"/>
          </w:divBdr>
        </w:div>
        <w:div w:id="184296091">
          <w:marLeft w:val="640"/>
          <w:marRight w:val="0"/>
          <w:marTop w:val="0"/>
          <w:marBottom w:val="0"/>
          <w:divBdr>
            <w:top w:val="none" w:sz="0" w:space="0" w:color="auto"/>
            <w:left w:val="none" w:sz="0" w:space="0" w:color="auto"/>
            <w:bottom w:val="none" w:sz="0" w:space="0" w:color="auto"/>
            <w:right w:val="none" w:sz="0" w:space="0" w:color="auto"/>
          </w:divBdr>
        </w:div>
        <w:div w:id="1549146276">
          <w:marLeft w:val="640"/>
          <w:marRight w:val="0"/>
          <w:marTop w:val="0"/>
          <w:marBottom w:val="0"/>
          <w:divBdr>
            <w:top w:val="none" w:sz="0" w:space="0" w:color="auto"/>
            <w:left w:val="none" w:sz="0" w:space="0" w:color="auto"/>
            <w:bottom w:val="none" w:sz="0" w:space="0" w:color="auto"/>
            <w:right w:val="none" w:sz="0" w:space="0" w:color="auto"/>
          </w:divBdr>
        </w:div>
        <w:div w:id="1928925005">
          <w:marLeft w:val="640"/>
          <w:marRight w:val="0"/>
          <w:marTop w:val="0"/>
          <w:marBottom w:val="0"/>
          <w:divBdr>
            <w:top w:val="none" w:sz="0" w:space="0" w:color="auto"/>
            <w:left w:val="none" w:sz="0" w:space="0" w:color="auto"/>
            <w:bottom w:val="none" w:sz="0" w:space="0" w:color="auto"/>
            <w:right w:val="none" w:sz="0" w:space="0" w:color="auto"/>
          </w:divBdr>
        </w:div>
        <w:div w:id="1234507741">
          <w:marLeft w:val="640"/>
          <w:marRight w:val="0"/>
          <w:marTop w:val="0"/>
          <w:marBottom w:val="0"/>
          <w:divBdr>
            <w:top w:val="none" w:sz="0" w:space="0" w:color="auto"/>
            <w:left w:val="none" w:sz="0" w:space="0" w:color="auto"/>
            <w:bottom w:val="none" w:sz="0" w:space="0" w:color="auto"/>
            <w:right w:val="none" w:sz="0" w:space="0" w:color="auto"/>
          </w:divBdr>
        </w:div>
        <w:div w:id="907499201">
          <w:marLeft w:val="640"/>
          <w:marRight w:val="0"/>
          <w:marTop w:val="0"/>
          <w:marBottom w:val="0"/>
          <w:divBdr>
            <w:top w:val="none" w:sz="0" w:space="0" w:color="auto"/>
            <w:left w:val="none" w:sz="0" w:space="0" w:color="auto"/>
            <w:bottom w:val="none" w:sz="0" w:space="0" w:color="auto"/>
            <w:right w:val="none" w:sz="0" w:space="0" w:color="auto"/>
          </w:divBdr>
        </w:div>
        <w:div w:id="310643258">
          <w:marLeft w:val="640"/>
          <w:marRight w:val="0"/>
          <w:marTop w:val="0"/>
          <w:marBottom w:val="0"/>
          <w:divBdr>
            <w:top w:val="none" w:sz="0" w:space="0" w:color="auto"/>
            <w:left w:val="none" w:sz="0" w:space="0" w:color="auto"/>
            <w:bottom w:val="none" w:sz="0" w:space="0" w:color="auto"/>
            <w:right w:val="none" w:sz="0" w:space="0" w:color="auto"/>
          </w:divBdr>
        </w:div>
        <w:div w:id="131485849">
          <w:marLeft w:val="640"/>
          <w:marRight w:val="0"/>
          <w:marTop w:val="0"/>
          <w:marBottom w:val="0"/>
          <w:divBdr>
            <w:top w:val="none" w:sz="0" w:space="0" w:color="auto"/>
            <w:left w:val="none" w:sz="0" w:space="0" w:color="auto"/>
            <w:bottom w:val="none" w:sz="0" w:space="0" w:color="auto"/>
            <w:right w:val="none" w:sz="0" w:space="0" w:color="auto"/>
          </w:divBdr>
        </w:div>
        <w:div w:id="883105258">
          <w:marLeft w:val="640"/>
          <w:marRight w:val="0"/>
          <w:marTop w:val="0"/>
          <w:marBottom w:val="0"/>
          <w:divBdr>
            <w:top w:val="none" w:sz="0" w:space="0" w:color="auto"/>
            <w:left w:val="none" w:sz="0" w:space="0" w:color="auto"/>
            <w:bottom w:val="none" w:sz="0" w:space="0" w:color="auto"/>
            <w:right w:val="none" w:sz="0" w:space="0" w:color="auto"/>
          </w:divBdr>
        </w:div>
        <w:div w:id="745882460">
          <w:marLeft w:val="640"/>
          <w:marRight w:val="0"/>
          <w:marTop w:val="0"/>
          <w:marBottom w:val="0"/>
          <w:divBdr>
            <w:top w:val="none" w:sz="0" w:space="0" w:color="auto"/>
            <w:left w:val="none" w:sz="0" w:space="0" w:color="auto"/>
            <w:bottom w:val="none" w:sz="0" w:space="0" w:color="auto"/>
            <w:right w:val="none" w:sz="0" w:space="0" w:color="auto"/>
          </w:divBdr>
        </w:div>
        <w:div w:id="139537831">
          <w:marLeft w:val="640"/>
          <w:marRight w:val="0"/>
          <w:marTop w:val="0"/>
          <w:marBottom w:val="0"/>
          <w:divBdr>
            <w:top w:val="none" w:sz="0" w:space="0" w:color="auto"/>
            <w:left w:val="none" w:sz="0" w:space="0" w:color="auto"/>
            <w:bottom w:val="none" w:sz="0" w:space="0" w:color="auto"/>
            <w:right w:val="none" w:sz="0" w:space="0" w:color="auto"/>
          </w:divBdr>
        </w:div>
        <w:div w:id="1029841195">
          <w:marLeft w:val="640"/>
          <w:marRight w:val="0"/>
          <w:marTop w:val="0"/>
          <w:marBottom w:val="0"/>
          <w:divBdr>
            <w:top w:val="none" w:sz="0" w:space="0" w:color="auto"/>
            <w:left w:val="none" w:sz="0" w:space="0" w:color="auto"/>
            <w:bottom w:val="none" w:sz="0" w:space="0" w:color="auto"/>
            <w:right w:val="none" w:sz="0" w:space="0" w:color="auto"/>
          </w:divBdr>
        </w:div>
        <w:div w:id="1439450458">
          <w:marLeft w:val="640"/>
          <w:marRight w:val="0"/>
          <w:marTop w:val="0"/>
          <w:marBottom w:val="0"/>
          <w:divBdr>
            <w:top w:val="none" w:sz="0" w:space="0" w:color="auto"/>
            <w:left w:val="none" w:sz="0" w:space="0" w:color="auto"/>
            <w:bottom w:val="none" w:sz="0" w:space="0" w:color="auto"/>
            <w:right w:val="none" w:sz="0" w:space="0" w:color="auto"/>
          </w:divBdr>
        </w:div>
        <w:div w:id="45106642">
          <w:marLeft w:val="640"/>
          <w:marRight w:val="0"/>
          <w:marTop w:val="0"/>
          <w:marBottom w:val="0"/>
          <w:divBdr>
            <w:top w:val="none" w:sz="0" w:space="0" w:color="auto"/>
            <w:left w:val="none" w:sz="0" w:space="0" w:color="auto"/>
            <w:bottom w:val="none" w:sz="0" w:space="0" w:color="auto"/>
            <w:right w:val="none" w:sz="0" w:space="0" w:color="auto"/>
          </w:divBdr>
        </w:div>
        <w:div w:id="723069216">
          <w:marLeft w:val="640"/>
          <w:marRight w:val="0"/>
          <w:marTop w:val="0"/>
          <w:marBottom w:val="0"/>
          <w:divBdr>
            <w:top w:val="none" w:sz="0" w:space="0" w:color="auto"/>
            <w:left w:val="none" w:sz="0" w:space="0" w:color="auto"/>
            <w:bottom w:val="none" w:sz="0" w:space="0" w:color="auto"/>
            <w:right w:val="none" w:sz="0" w:space="0" w:color="auto"/>
          </w:divBdr>
        </w:div>
        <w:div w:id="1623536381">
          <w:marLeft w:val="640"/>
          <w:marRight w:val="0"/>
          <w:marTop w:val="0"/>
          <w:marBottom w:val="0"/>
          <w:divBdr>
            <w:top w:val="none" w:sz="0" w:space="0" w:color="auto"/>
            <w:left w:val="none" w:sz="0" w:space="0" w:color="auto"/>
            <w:bottom w:val="none" w:sz="0" w:space="0" w:color="auto"/>
            <w:right w:val="none" w:sz="0" w:space="0" w:color="auto"/>
          </w:divBdr>
        </w:div>
        <w:div w:id="1626812138">
          <w:marLeft w:val="640"/>
          <w:marRight w:val="0"/>
          <w:marTop w:val="0"/>
          <w:marBottom w:val="0"/>
          <w:divBdr>
            <w:top w:val="none" w:sz="0" w:space="0" w:color="auto"/>
            <w:left w:val="none" w:sz="0" w:space="0" w:color="auto"/>
            <w:bottom w:val="none" w:sz="0" w:space="0" w:color="auto"/>
            <w:right w:val="none" w:sz="0" w:space="0" w:color="auto"/>
          </w:divBdr>
        </w:div>
        <w:div w:id="1081946408">
          <w:marLeft w:val="640"/>
          <w:marRight w:val="0"/>
          <w:marTop w:val="0"/>
          <w:marBottom w:val="0"/>
          <w:divBdr>
            <w:top w:val="none" w:sz="0" w:space="0" w:color="auto"/>
            <w:left w:val="none" w:sz="0" w:space="0" w:color="auto"/>
            <w:bottom w:val="none" w:sz="0" w:space="0" w:color="auto"/>
            <w:right w:val="none" w:sz="0" w:space="0" w:color="auto"/>
          </w:divBdr>
        </w:div>
        <w:div w:id="1328946723">
          <w:marLeft w:val="640"/>
          <w:marRight w:val="0"/>
          <w:marTop w:val="0"/>
          <w:marBottom w:val="0"/>
          <w:divBdr>
            <w:top w:val="none" w:sz="0" w:space="0" w:color="auto"/>
            <w:left w:val="none" w:sz="0" w:space="0" w:color="auto"/>
            <w:bottom w:val="none" w:sz="0" w:space="0" w:color="auto"/>
            <w:right w:val="none" w:sz="0" w:space="0" w:color="auto"/>
          </w:divBdr>
        </w:div>
        <w:div w:id="2046637370">
          <w:marLeft w:val="640"/>
          <w:marRight w:val="0"/>
          <w:marTop w:val="0"/>
          <w:marBottom w:val="0"/>
          <w:divBdr>
            <w:top w:val="none" w:sz="0" w:space="0" w:color="auto"/>
            <w:left w:val="none" w:sz="0" w:space="0" w:color="auto"/>
            <w:bottom w:val="none" w:sz="0" w:space="0" w:color="auto"/>
            <w:right w:val="none" w:sz="0" w:space="0" w:color="auto"/>
          </w:divBdr>
        </w:div>
        <w:div w:id="98650436">
          <w:marLeft w:val="640"/>
          <w:marRight w:val="0"/>
          <w:marTop w:val="0"/>
          <w:marBottom w:val="0"/>
          <w:divBdr>
            <w:top w:val="none" w:sz="0" w:space="0" w:color="auto"/>
            <w:left w:val="none" w:sz="0" w:space="0" w:color="auto"/>
            <w:bottom w:val="none" w:sz="0" w:space="0" w:color="auto"/>
            <w:right w:val="none" w:sz="0" w:space="0" w:color="auto"/>
          </w:divBdr>
        </w:div>
        <w:div w:id="1341197839">
          <w:marLeft w:val="640"/>
          <w:marRight w:val="0"/>
          <w:marTop w:val="0"/>
          <w:marBottom w:val="0"/>
          <w:divBdr>
            <w:top w:val="none" w:sz="0" w:space="0" w:color="auto"/>
            <w:left w:val="none" w:sz="0" w:space="0" w:color="auto"/>
            <w:bottom w:val="none" w:sz="0" w:space="0" w:color="auto"/>
            <w:right w:val="none" w:sz="0" w:space="0" w:color="auto"/>
          </w:divBdr>
        </w:div>
        <w:div w:id="149446752">
          <w:marLeft w:val="640"/>
          <w:marRight w:val="0"/>
          <w:marTop w:val="0"/>
          <w:marBottom w:val="0"/>
          <w:divBdr>
            <w:top w:val="none" w:sz="0" w:space="0" w:color="auto"/>
            <w:left w:val="none" w:sz="0" w:space="0" w:color="auto"/>
            <w:bottom w:val="none" w:sz="0" w:space="0" w:color="auto"/>
            <w:right w:val="none" w:sz="0" w:space="0" w:color="auto"/>
          </w:divBdr>
        </w:div>
        <w:div w:id="102116645">
          <w:marLeft w:val="640"/>
          <w:marRight w:val="0"/>
          <w:marTop w:val="0"/>
          <w:marBottom w:val="0"/>
          <w:divBdr>
            <w:top w:val="none" w:sz="0" w:space="0" w:color="auto"/>
            <w:left w:val="none" w:sz="0" w:space="0" w:color="auto"/>
            <w:bottom w:val="none" w:sz="0" w:space="0" w:color="auto"/>
            <w:right w:val="none" w:sz="0" w:space="0" w:color="auto"/>
          </w:divBdr>
        </w:div>
        <w:div w:id="129173775">
          <w:marLeft w:val="640"/>
          <w:marRight w:val="0"/>
          <w:marTop w:val="0"/>
          <w:marBottom w:val="0"/>
          <w:divBdr>
            <w:top w:val="none" w:sz="0" w:space="0" w:color="auto"/>
            <w:left w:val="none" w:sz="0" w:space="0" w:color="auto"/>
            <w:bottom w:val="none" w:sz="0" w:space="0" w:color="auto"/>
            <w:right w:val="none" w:sz="0" w:space="0" w:color="auto"/>
          </w:divBdr>
        </w:div>
        <w:div w:id="2082436471">
          <w:marLeft w:val="640"/>
          <w:marRight w:val="0"/>
          <w:marTop w:val="0"/>
          <w:marBottom w:val="0"/>
          <w:divBdr>
            <w:top w:val="none" w:sz="0" w:space="0" w:color="auto"/>
            <w:left w:val="none" w:sz="0" w:space="0" w:color="auto"/>
            <w:bottom w:val="none" w:sz="0" w:space="0" w:color="auto"/>
            <w:right w:val="none" w:sz="0" w:space="0" w:color="auto"/>
          </w:divBdr>
        </w:div>
        <w:div w:id="650791340">
          <w:marLeft w:val="640"/>
          <w:marRight w:val="0"/>
          <w:marTop w:val="0"/>
          <w:marBottom w:val="0"/>
          <w:divBdr>
            <w:top w:val="none" w:sz="0" w:space="0" w:color="auto"/>
            <w:left w:val="none" w:sz="0" w:space="0" w:color="auto"/>
            <w:bottom w:val="none" w:sz="0" w:space="0" w:color="auto"/>
            <w:right w:val="none" w:sz="0" w:space="0" w:color="auto"/>
          </w:divBdr>
        </w:div>
        <w:div w:id="1076829512">
          <w:marLeft w:val="640"/>
          <w:marRight w:val="0"/>
          <w:marTop w:val="0"/>
          <w:marBottom w:val="0"/>
          <w:divBdr>
            <w:top w:val="none" w:sz="0" w:space="0" w:color="auto"/>
            <w:left w:val="none" w:sz="0" w:space="0" w:color="auto"/>
            <w:bottom w:val="none" w:sz="0" w:space="0" w:color="auto"/>
            <w:right w:val="none" w:sz="0" w:space="0" w:color="auto"/>
          </w:divBdr>
        </w:div>
        <w:div w:id="1337227606">
          <w:marLeft w:val="640"/>
          <w:marRight w:val="0"/>
          <w:marTop w:val="0"/>
          <w:marBottom w:val="0"/>
          <w:divBdr>
            <w:top w:val="none" w:sz="0" w:space="0" w:color="auto"/>
            <w:left w:val="none" w:sz="0" w:space="0" w:color="auto"/>
            <w:bottom w:val="none" w:sz="0" w:space="0" w:color="auto"/>
            <w:right w:val="none" w:sz="0" w:space="0" w:color="auto"/>
          </w:divBdr>
        </w:div>
        <w:div w:id="2117092151">
          <w:marLeft w:val="640"/>
          <w:marRight w:val="0"/>
          <w:marTop w:val="0"/>
          <w:marBottom w:val="0"/>
          <w:divBdr>
            <w:top w:val="none" w:sz="0" w:space="0" w:color="auto"/>
            <w:left w:val="none" w:sz="0" w:space="0" w:color="auto"/>
            <w:bottom w:val="none" w:sz="0" w:space="0" w:color="auto"/>
            <w:right w:val="none" w:sz="0" w:space="0" w:color="auto"/>
          </w:divBdr>
        </w:div>
        <w:div w:id="55130978">
          <w:marLeft w:val="640"/>
          <w:marRight w:val="0"/>
          <w:marTop w:val="0"/>
          <w:marBottom w:val="0"/>
          <w:divBdr>
            <w:top w:val="none" w:sz="0" w:space="0" w:color="auto"/>
            <w:left w:val="none" w:sz="0" w:space="0" w:color="auto"/>
            <w:bottom w:val="none" w:sz="0" w:space="0" w:color="auto"/>
            <w:right w:val="none" w:sz="0" w:space="0" w:color="auto"/>
          </w:divBdr>
        </w:div>
        <w:div w:id="43649430">
          <w:marLeft w:val="640"/>
          <w:marRight w:val="0"/>
          <w:marTop w:val="0"/>
          <w:marBottom w:val="0"/>
          <w:divBdr>
            <w:top w:val="none" w:sz="0" w:space="0" w:color="auto"/>
            <w:left w:val="none" w:sz="0" w:space="0" w:color="auto"/>
            <w:bottom w:val="none" w:sz="0" w:space="0" w:color="auto"/>
            <w:right w:val="none" w:sz="0" w:space="0" w:color="auto"/>
          </w:divBdr>
        </w:div>
        <w:div w:id="251013963">
          <w:marLeft w:val="640"/>
          <w:marRight w:val="0"/>
          <w:marTop w:val="0"/>
          <w:marBottom w:val="0"/>
          <w:divBdr>
            <w:top w:val="none" w:sz="0" w:space="0" w:color="auto"/>
            <w:left w:val="none" w:sz="0" w:space="0" w:color="auto"/>
            <w:bottom w:val="none" w:sz="0" w:space="0" w:color="auto"/>
            <w:right w:val="none" w:sz="0" w:space="0" w:color="auto"/>
          </w:divBdr>
        </w:div>
        <w:div w:id="351883821">
          <w:marLeft w:val="640"/>
          <w:marRight w:val="0"/>
          <w:marTop w:val="0"/>
          <w:marBottom w:val="0"/>
          <w:divBdr>
            <w:top w:val="none" w:sz="0" w:space="0" w:color="auto"/>
            <w:left w:val="none" w:sz="0" w:space="0" w:color="auto"/>
            <w:bottom w:val="none" w:sz="0" w:space="0" w:color="auto"/>
            <w:right w:val="none" w:sz="0" w:space="0" w:color="auto"/>
          </w:divBdr>
        </w:div>
        <w:div w:id="1862546438">
          <w:marLeft w:val="640"/>
          <w:marRight w:val="0"/>
          <w:marTop w:val="0"/>
          <w:marBottom w:val="0"/>
          <w:divBdr>
            <w:top w:val="none" w:sz="0" w:space="0" w:color="auto"/>
            <w:left w:val="none" w:sz="0" w:space="0" w:color="auto"/>
            <w:bottom w:val="none" w:sz="0" w:space="0" w:color="auto"/>
            <w:right w:val="none" w:sz="0" w:space="0" w:color="auto"/>
          </w:divBdr>
        </w:div>
        <w:div w:id="1481264353">
          <w:marLeft w:val="640"/>
          <w:marRight w:val="0"/>
          <w:marTop w:val="0"/>
          <w:marBottom w:val="0"/>
          <w:divBdr>
            <w:top w:val="none" w:sz="0" w:space="0" w:color="auto"/>
            <w:left w:val="none" w:sz="0" w:space="0" w:color="auto"/>
            <w:bottom w:val="none" w:sz="0" w:space="0" w:color="auto"/>
            <w:right w:val="none" w:sz="0" w:space="0" w:color="auto"/>
          </w:divBdr>
        </w:div>
        <w:div w:id="121728277">
          <w:marLeft w:val="640"/>
          <w:marRight w:val="0"/>
          <w:marTop w:val="0"/>
          <w:marBottom w:val="0"/>
          <w:divBdr>
            <w:top w:val="none" w:sz="0" w:space="0" w:color="auto"/>
            <w:left w:val="none" w:sz="0" w:space="0" w:color="auto"/>
            <w:bottom w:val="none" w:sz="0" w:space="0" w:color="auto"/>
            <w:right w:val="none" w:sz="0" w:space="0" w:color="auto"/>
          </w:divBdr>
        </w:div>
        <w:div w:id="35661699">
          <w:marLeft w:val="640"/>
          <w:marRight w:val="0"/>
          <w:marTop w:val="0"/>
          <w:marBottom w:val="0"/>
          <w:divBdr>
            <w:top w:val="none" w:sz="0" w:space="0" w:color="auto"/>
            <w:left w:val="none" w:sz="0" w:space="0" w:color="auto"/>
            <w:bottom w:val="none" w:sz="0" w:space="0" w:color="auto"/>
            <w:right w:val="none" w:sz="0" w:space="0" w:color="auto"/>
          </w:divBdr>
        </w:div>
        <w:div w:id="2041586080">
          <w:marLeft w:val="640"/>
          <w:marRight w:val="0"/>
          <w:marTop w:val="0"/>
          <w:marBottom w:val="0"/>
          <w:divBdr>
            <w:top w:val="none" w:sz="0" w:space="0" w:color="auto"/>
            <w:left w:val="none" w:sz="0" w:space="0" w:color="auto"/>
            <w:bottom w:val="none" w:sz="0" w:space="0" w:color="auto"/>
            <w:right w:val="none" w:sz="0" w:space="0" w:color="auto"/>
          </w:divBdr>
        </w:div>
        <w:div w:id="2037651966">
          <w:marLeft w:val="640"/>
          <w:marRight w:val="0"/>
          <w:marTop w:val="0"/>
          <w:marBottom w:val="0"/>
          <w:divBdr>
            <w:top w:val="none" w:sz="0" w:space="0" w:color="auto"/>
            <w:left w:val="none" w:sz="0" w:space="0" w:color="auto"/>
            <w:bottom w:val="none" w:sz="0" w:space="0" w:color="auto"/>
            <w:right w:val="none" w:sz="0" w:space="0" w:color="auto"/>
          </w:divBdr>
        </w:div>
        <w:div w:id="1472097676">
          <w:marLeft w:val="640"/>
          <w:marRight w:val="0"/>
          <w:marTop w:val="0"/>
          <w:marBottom w:val="0"/>
          <w:divBdr>
            <w:top w:val="none" w:sz="0" w:space="0" w:color="auto"/>
            <w:left w:val="none" w:sz="0" w:space="0" w:color="auto"/>
            <w:bottom w:val="none" w:sz="0" w:space="0" w:color="auto"/>
            <w:right w:val="none" w:sz="0" w:space="0" w:color="auto"/>
          </w:divBdr>
        </w:div>
        <w:div w:id="1175414436">
          <w:marLeft w:val="640"/>
          <w:marRight w:val="0"/>
          <w:marTop w:val="0"/>
          <w:marBottom w:val="0"/>
          <w:divBdr>
            <w:top w:val="none" w:sz="0" w:space="0" w:color="auto"/>
            <w:left w:val="none" w:sz="0" w:space="0" w:color="auto"/>
            <w:bottom w:val="none" w:sz="0" w:space="0" w:color="auto"/>
            <w:right w:val="none" w:sz="0" w:space="0" w:color="auto"/>
          </w:divBdr>
        </w:div>
        <w:div w:id="229585590">
          <w:marLeft w:val="640"/>
          <w:marRight w:val="0"/>
          <w:marTop w:val="0"/>
          <w:marBottom w:val="0"/>
          <w:divBdr>
            <w:top w:val="none" w:sz="0" w:space="0" w:color="auto"/>
            <w:left w:val="none" w:sz="0" w:space="0" w:color="auto"/>
            <w:bottom w:val="none" w:sz="0" w:space="0" w:color="auto"/>
            <w:right w:val="none" w:sz="0" w:space="0" w:color="auto"/>
          </w:divBdr>
        </w:div>
        <w:div w:id="281815137">
          <w:marLeft w:val="640"/>
          <w:marRight w:val="0"/>
          <w:marTop w:val="0"/>
          <w:marBottom w:val="0"/>
          <w:divBdr>
            <w:top w:val="none" w:sz="0" w:space="0" w:color="auto"/>
            <w:left w:val="none" w:sz="0" w:space="0" w:color="auto"/>
            <w:bottom w:val="none" w:sz="0" w:space="0" w:color="auto"/>
            <w:right w:val="none" w:sz="0" w:space="0" w:color="auto"/>
          </w:divBdr>
        </w:div>
        <w:div w:id="1029841440">
          <w:marLeft w:val="640"/>
          <w:marRight w:val="0"/>
          <w:marTop w:val="0"/>
          <w:marBottom w:val="0"/>
          <w:divBdr>
            <w:top w:val="none" w:sz="0" w:space="0" w:color="auto"/>
            <w:left w:val="none" w:sz="0" w:space="0" w:color="auto"/>
            <w:bottom w:val="none" w:sz="0" w:space="0" w:color="auto"/>
            <w:right w:val="none" w:sz="0" w:space="0" w:color="auto"/>
          </w:divBdr>
        </w:div>
        <w:div w:id="175314387">
          <w:marLeft w:val="640"/>
          <w:marRight w:val="0"/>
          <w:marTop w:val="0"/>
          <w:marBottom w:val="0"/>
          <w:divBdr>
            <w:top w:val="none" w:sz="0" w:space="0" w:color="auto"/>
            <w:left w:val="none" w:sz="0" w:space="0" w:color="auto"/>
            <w:bottom w:val="none" w:sz="0" w:space="0" w:color="auto"/>
            <w:right w:val="none" w:sz="0" w:space="0" w:color="auto"/>
          </w:divBdr>
        </w:div>
        <w:div w:id="1032341017">
          <w:marLeft w:val="640"/>
          <w:marRight w:val="0"/>
          <w:marTop w:val="0"/>
          <w:marBottom w:val="0"/>
          <w:divBdr>
            <w:top w:val="none" w:sz="0" w:space="0" w:color="auto"/>
            <w:left w:val="none" w:sz="0" w:space="0" w:color="auto"/>
            <w:bottom w:val="none" w:sz="0" w:space="0" w:color="auto"/>
            <w:right w:val="none" w:sz="0" w:space="0" w:color="auto"/>
          </w:divBdr>
        </w:div>
        <w:div w:id="1329403831">
          <w:marLeft w:val="640"/>
          <w:marRight w:val="0"/>
          <w:marTop w:val="0"/>
          <w:marBottom w:val="0"/>
          <w:divBdr>
            <w:top w:val="none" w:sz="0" w:space="0" w:color="auto"/>
            <w:left w:val="none" w:sz="0" w:space="0" w:color="auto"/>
            <w:bottom w:val="none" w:sz="0" w:space="0" w:color="auto"/>
            <w:right w:val="none" w:sz="0" w:space="0" w:color="auto"/>
          </w:divBdr>
        </w:div>
        <w:div w:id="1539513782">
          <w:marLeft w:val="640"/>
          <w:marRight w:val="0"/>
          <w:marTop w:val="0"/>
          <w:marBottom w:val="0"/>
          <w:divBdr>
            <w:top w:val="none" w:sz="0" w:space="0" w:color="auto"/>
            <w:left w:val="none" w:sz="0" w:space="0" w:color="auto"/>
            <w:bottom w:val="none" w:sz="0" w:space="0" w:color="auto"/>
            <w:right w:val="none" w:sz="0" w:space="0" w:color="auto"/>
          </w:divBdr>
        </w:div>
        <w:div w:id="405693701">
          <w:marLeft w:val="640"/>
          <w:marRight w:val="0"/>
          <w:marTop w:val="0"/>
          <w:marBottom w:val="0"/>
          <w:divBdr>
            <w:top w:val="none" w:sz="0" w:space="0" w:color="auto"/>
            <w:left w:val="none" w:sz="0" w:space="0" w:color="auto"/>
            <w:bottom w:val="none" w:sz="0" w:space="0" w:color="auto"/>
            <w:right w:val="none" w:sz="0" w:space="0" w:color="auto"/>
          </w:divBdr>
        </w:div>
        <w:div w:id="1165781628">
          <w:marLeft w:val="640"/>
          <w:marRight w:val="0"/>
          <w:marTop w:val="0"/>
          <w:marBottom w:val="0"/>
          <w:divBdr>
            <w:top w:val="none" w:sz="0" w:space="0" w:color="auto"/>
            <w:left w:val="none" w:sz="0" w:space="0" w:color="auto"/>
            <w:bottom w:val="none" w:sz="0" w:space="0" w:color="auto"/>
            <w:right w:val="none" w:sz="0" w:space="0" w:color="auto"/>
          </w:divBdr>
        </w:div>
        <w:div w:id="369569293">
          <w:marLeft w:val="640"/>
          <w:marRight w:val="0"/>
          <w:marTop w:val="0"/>
          <w:marBottom w:val="0"/>
          <w:divBdr>
            <w:top w:val="none" w:sz="0" w:space="0" w:color="auto"/>
            <w:left w:val="none" w:sz="0" w:space="0" w:color="auto"/>
            <w:bottom w:val="none" w:sz="0" w:space="0" w:color="auto"/>
            <w:right w:val="none" w:sz="0" w:space="0" w:color="auto"/>
          </w:divBdr>
        </w:div>
        <w:div w:id="883173666">
          <w:marLeft w:val="640"/>
          <w:marRight w:val="0"/>
          <w:marTop w:val="0"/>
          <w:marBottom w:val="0"/>
          <w:divBdr>
            <w:top w:val="none" w:sz="0" w:space="0" w:color="auto"/>
            <w:left w:val="none" w:sz="0" w:space="0" w:color="auto"/>
            <w:bottom w:val="none" w:sz="0" w:space="0" w:color="auto"/>
            <w:right w:val="none" w:sz="0" w:space="0" w:color="auto"/>
          </w:divBdr>
        </w:div>
        <w:div w:id="1696030289">
          <w:marLeft w:val="640"/>
          <w:marRight w:val="0"/>
          <w:marTop w:val="0"/>
          <w:marBottom w:val="0"/>
          <w:divBdr>
            <w:top w:val="none" w:sz="0" w:space="0" w:color="auto"/>
            <w:left w:val="none" w:sz="0" w:space="0" w:color="auto"/>
            <w:bottom w:val="none" w:sz="0" w:space="0" w:color="auto"/>
            <w:right w:val="none" w:sz="0" w:space="0" w:color="auto"/>
          </w:divBdr>
        </w:div>
        <w:div w:id="373968213">
          <w:marLeft w:val="640"/>
          <w:marRight w:val="0"/>
          <w:marTop w:val="0"/>
          <w:marBottom w:val="0"/>
          <w:divBdr>
            <w:top w:val="none" w:sz="0" w:space="0" w:color="auto"/>
            <w:left w:val="none" w:sz="0" w:space="0" w:color="auto"/>
            <w:bottom w:val="none" w:sz="0" w:space="0" w:color="auto"/>
            <w:right w:val="none" w:sz="0" w:space="0" w:color="auto"/>
          </w:divBdr>
        </w:div>
        <w:div w:id="620960643">
          <w:marLeft w:val="640"/>
          <w:marRight w:val="0"/>
          <w:marTop w:val="0"/>
          <w:marBottom w:val="0"/>
          <w:divBdr>
            <w:top w:val="none" w:sz="0" w:space="0" w:color="auto"/>
            <w:left w:val="none" w:sz="0" w:space="0" w:color="auto"/>
            <w:bottom w:val="none" w:sz="0" w:space="0" w:color="auto"/>
            <w:right w:val="none" w:sz="0" w:space="0" w:color="auto"/>
          </w:divBdr>
        </w:div>
        <w:div w:id="982852297">
          <w:marLeft w:val="640"/>
          <w:marRight w:val="0"/>
          <w:marTop w:val="0"/>
          <w:marBottom w:val="0"/>
          <w:divBdr>
            <w:top w:val="none" w:sz="0" w:space="0" w:color="auto"/>
            <w:left w:val="none" w:sz="0" w:space="0" w:color="auto"/>
            <w:bottom w:val="none" w:sz="0" w:space="0" w:color="auto"/>
            <w:right w:val="none" w:sz="0" w:space="0" w:color="auto"/>
          </w:divBdr>
        </w:div>
        <w:div w:id="1442726623">
          <w:marLeft w:val="640"/>
          <w:marRight w:val="0"/>
          <w:marTop w:val="0"/>
          <w:marBottom w:val="0"/>
          <w:divBdr>
            <w:top w:val="none" w:sz="0" w:space="0" w:color="auto"/>
            <w:left w:val="none" w:sz="0" w:space="0" w:color="auto"/>
            <w:bottom w:val="none" w:sz="0" w:space="0" w:color="auto"/>
            <w:right w:val="none" w:sz="0" w:space="0" w:color="auto"/>
          </w:divBdr>
        </w:div>
        <w:div w:id="381295107">
          <w:marLeft w:val="640"/>
          <w:marRight w:val="0"/>
          <w:marTop w:val="0"/>
          <w:marBottom w:val="0"/>
          <w:divBdr>
            <w:top w:val="none" w:sz="0" w:space="0" w:color="auto"/>
            <w:left w:val="none" w:sz="0" w:space="0" w:color="auto"/>
            <w:bottom w:val="none" w:sz="0" w:space="0" w:color="auto"/>
            <w:right w:val="none" w:sz="0" w:space="0" w:color="auto"/>
          </w:divBdr>
        </w:div>
        <w:div w:id="1142038000">
          <w:marLeft w:val="640"/>
          <w:marRight w:val="0"/>
          <w:marTop w:val="0"/>
          <w:marBottom w:val="0"/>
          <w:divBdr>
            <w:top w:val="none" w:sz="0" w:space="0" w:color="auto"/>
            <w:left w:val="none" w:sz="0" w:space="0" w:color="auto"/>
            <w:bottom w:val="none" w:sz="0" w:space="0" w:color="auto"/>
            <w:right w:val="none" w:sz="0" w:space="0" w:color="auto"/>
          </w:divBdr>
        </w:div>
        <w:div w:id="428695119">
          <w:marLeft w:val="640"/>
          <w:marRight w:val="0"/>
          <w:marTop w:val="0"/>
          <w:marBottom w:val="0"/>
          <w:divBdr>
            <w:top w:val="none" w:sz="0" w:space="0" w:color="auto"/>
            <w:left w:val="none" w:sz="0" w:space="0" w:color="auto"/>
            <w:bottom w:val="none" w:sz="0" w:space="0" w:color="auto"/>
            <w:right w:val="none" w:sz="0" w:space="0" w:color="auto"/>
          </w:divBdr>
        </w:div>
        <w:div w:id="414205017">
          <w:marLeft w:val="640"/>
          <w:marRight w:val="0"/>
          <w:marTop w:val="0"/>
          <w:marBottom w:val="0"/>
          <w:divBdr>
            <w:top w:val="none" w:sz="0" w:space="0" w:color="auto"/>
            <w:left w:val="none" w:sz="0" w:space="0" w:color="auto"/>
            <w:bottom w:val="none" w:sz="0" w:space="0" w:color="auto"/>
            <w:right w:val="none" w:sz="0" w:space="0" w:color="auto"/>
          </w:divBdr>
        </w:div>
        <w:div w:id="421994616">
          <w:marLeft w:val="640"/>
          <w:marRight w:val="0"/>
          <w:marTop w:val="0"/>
          <w:marBottom w:val="0"/>
          <w:divBdr>
            <w:top w:val="none" w:sz="0" w:space="0" w:color="auto"/>
            <w:left w:val="none" w:sz="0" w:space="0" w:color="auto"/>
            <w:bottom w:val="none" w:sz="0" w:space="0" w:color="auto"/>
            <w:right w:val="none" w:sz="0" w:space="0" w:color="auto"/>
          </w:divBdr>
        </w:div>
        <w:div w:id="468061254">
          <w:marLeft w:val="640"/>
          <w:marRight w:val="0"/>
          <w:marTop w:val="0"/>
          <w:marBottom w:val="0"/>
          <w:divBdr>
            <w:top w:val="none" w:sz="0" w:space="0" w:color="auto"/>
            <w:left w:val="none" w:sz="0" w:space="0" w:color="auto"/>
            <w:bottom w:val="none" w:sz="0" w:space="0" w:color="auto"/>
            <w:right w:val="none" w:sz="0" w:space="0" w:color="auto"/>
          </w:divBdr>
        </w:div>
        <w:div w:id="816188344">
          <w:marLeft w:val="640"/>
          <w:marRight w:val="0"/>
          <w:marTop w:val="0"/>
          <w:marBottom w:val="0"/>
          <w:divBdr>
            <w:top w:val="none" w:sz="0" w:space="0" w:color="auto"/>
            <w:left w:val="none" w:sz="0" w:space="0" w:color="auto"/>
            <w:bottom w:val="none" w:sz="0" w:space="0" w:color="auto"/>
            <w:right w:val="none" w:sz="0" w:space="0" w:color="auto"/>
          </w:divBdr>
        </w:div>
        <w:div w:id="1149058342">
          <w:marLeft w:val="640"/>
          <w:marRight w:val="0"/>
          <w:marTop w:val="0"/>
          <w:marBottom w:val="0"/>
          <w:divBdr>
            <w:top w:val="none" w:sz="0" w:space="0" w:color="auto"/>
            <w:left w:val="none" w:sz="0" w:space="0" w:color="auto"/>
            <w:bottom w:val="none" w:sz="0" w:space="0" w:color="auto"/>
            <w:right w:val="none" w:sz="0" w:space="0" w:color="auto"/>
          </w:divBdr>
        </w:div>
        <w:div w:id="1580947789">
          <w:marLeft w:val="640"/>
          <w:marRight w:val="0"/>
          <w:marTop w:val="0"/>
          <w:marBottom w:val="0"/>
          <w:divBdr>
            <w:top w:val="none" w:sz="0" w:space="0" w:color="auto"/>
            <w:left w:val="none" w:sz="0" w:space="0" w:color="auto"/>
            <w:bottom w:val="none" w:sz="0" w:space="0" w:color="auto"/>
            <w:right w:val="none" w:sz="0" w:space="0" w:color="auto"/>
          </w:divBdr>
        </w:div>
        <w:div w:id="922758051">
          <w:marLeft w:val="640"/>
          <w:marRight w:val="0"/>
          <w:marTop w:val="0"/>
          <w:marBottom w:val="0"/>
          <w:divBdr>
            <w:top w:val="none" w:sz="0" w:space="0" w:color="auto"/>
            <w:left w:val="none" w:sz="0" w:space="0" w:color="auto"/>
            <w:bottom w:val="none" w:sz="0" w:space="0" w:color="auto"/>
            <w:right w:val="none" w:sz="0" w:space="0" w:color="auto"/>
          </w:divBdr>
        </w:div>
        <w:div w:id="1625312715">
          <w:marLeft w:val="640"/>
          <w:marRight w:val="0"/>
          <w:marTop w:val="0"/>
          <w:marBottom w:val="0"/>
          <w:divBdr>
            <w:top w:val="none" w:sz="0" w:space="0" w:color="auto"/>
            <w:left w:val="none" w:sz="0" w:space="0" w:color="auto"/>
            <w:bottom w:val="none" w:sz="0" w:space="0" w:color="auto"/>
            <w:right w:val="none" w:sz="0" w:space="0" w:color="auto"/>
          </w:divBdr>
        </w:div>
        <w:div w:id="222956424">
          <w:marLeft w:val="640"/>
          <w:marRight w:val="0"/>
          <w:marTop w:val="0"/>
          <w:marBottom w:val="0"/>
          <w:divBdr>
            <w:top w:val="none" w:sz="0" w:space="0" w:color="auto"/>
            <w:left w:val="none" w:sz="0" w:space="0" w:color="auto"/>
            <w:bottom w:val="none" w:sz="0" w:space="0" w:color="auto"/>
            <w:right w:val="none" w:sz="0" w:space="0" w:color="auto"/>
          </w:divBdr>
        </w:div>
        <w:div w:id="1179152315">
          <w:marLeft w:val="640"/>
          <w:marRight w:val="0"/>
          <w:marTop w:val="0"/>
          <w:marBottom w:val="0"/>
          <w:divBdr>
            <w:top w:val="none" w:sz="0" w:space="0" w:color="auto"/>
            <w:left w:val="none" w:sz="0" w:space="0" w:color="auto"/>
            <w:bottom w:val="none" w:sz="0" w:space="0" w:color="auto"/>
            <w:right w:val="none" w:sz="0" w:space="0" w:color="auto"/>
          </w:divBdr>
        </w:div>
        <w:div w:id="1107193375">
          <w:marLeft w:val="640"/>
          <w:marRight w:val="0"/>
          <w:marTop w:val="0"/>
          <w:marBottom w:val="0"/>
          <w:divBdr>
            <w:top w:val="none" w:sz="0" w:space="0" w:color="auto"/>
            <w:left w:val="none" w:sz="0" w:space="0" w:color="auto"/>
            <w:bottom w:val="none" w:sz="0" w:space="0" w:color="auto"/>
            <w:right w:val="none" w:sz="0" w:space="0" w:color="auto"/>
          </w:divBdr>
        </w:div>
        <w:div w:id="1083451392">
          <w:marLeft w:val="640"/>
          <w:marRight w:val="0"/>
          <w:marTop w:val="0"/>
          <w:marBottom w:val="0"/>
          <w:divBdr>
            <w:top w:val="none" w:sz="0" w:space="0" w:color="auto"/>
            <w:left w:val="none" w:sz="0" w:space="0" w:color="auto"/>
            <w:bottom w:val="none" w:sz="0" w:space="0" w:color="auto"/>
            <w:right w:val="none" w:sz="0" w:space="0" w:color="auto"/>
          </w:divBdr>
        </w:div>
        <w:div w:id="2145350826">
          <w:marLeft w:val="640"/>
          <w:marRight w:val="0"/>
          <w:marTop w:val="0"/>
          <w:marBottom w:val="0"/>
          <w:divBdr>
            <w:top w:val="none" w:sz="0" w:space="0" w:color="auto"/>
            <w:left w:val="none" w:sz="0" w:space="0" w:color="auto"/>
            <w:bottom w:val="none" w:sz="0" w:space="0" w:color="auto"/>
            <w:right w:val="none" w:sz="0" w:space="0" w:color="auto"/>
          </w:divBdr>
        </w:div>
        <w:div w:id="1484395593">
          <w:marLeft w:val="640"/>
          <w:marRight w:val="0"/>
          <w:marTop w:val="0"/>
          <w:marBottom w:val="0"/>
          <w:divBdr>
            <w:top w:val="none" w:sz="0" w:space="0" w:color="auto"/>
            <w:left w:val="none" w:sz="0" w:space="0" w:color="auto"/>
            <w:bottom w:val="none" w:sz="0" w:space="0" w:color="auto"/>
            <w:right w:val="none" w:sz="0" w:space="0" w:color="auto"/>
          </w:divBdr>
        </w:div>
        <w:div w:id="972097683">
          <w:marLeft w:val="640"/>
          <w:marRight w:val="0"/>
          <w:marTop w:val="0"/>
          <w:marBottom w:val="0"/>
          <w:divBdr>
            <w:top w:val="none" w:sz="0" w:space="0" w:color="auto"/>
            <w:left w:val="none" w:sz="0" w:space="0" w:color="auto"/>
            <w:bottom w:val="none" w:sz="0" w:space="0" w:color="auto"/>
            <w:right w:val="none" w:sz="0" w:space="0" w:color="auto"/>
          </w:divBdr>
        </w:div>
        <w:div w:id="1845241019">
          <w:marLeft w:val="640"/>
          <w:marRight w:val="0"/>
          <w:marTop w:val="0"/>
          <w:marBottom w:val="0"/>
          <w:divBdr>
            <w:top w:val="none" w:sz="0" w:space="0" w:color="auto"/>
            <w:left w:val="none" w:sz="0" w:space="0" w:color="auto"/>
            <w:bottom w:val="none" w:sz="0" w:space="0" w:color="auto"/>
            <w:right w:val="none" w:sz="0" w:space="0" w:color="auto"/>
          </w:divBdr>
        </w:div>
        <w:div w:id="282225031">
          <w:marLeft w:val="640"/>
          <w:marRight w:val="0"/>
          <w:marTop w:val="0"/>
          <w:marBottom w:val="0"/>
          <w:divBdr>
            <w:top w:val="none" w:sz="0" w:space="0" w:color="auto"/>
            <w:left w:val="none" w:sz="0" w:space="0" w:color="auto"/>
            <w:bottom w:val="none" w:sz="0" w:space="0" w:color="auto"/>
            <w:right w:val="none" w:sz="0" w:space="0" w:color="auto"/>
          </w:divBdr>
        </w:div>
        <w:div w:id="639457369">
          <w:marLeft w:val="640"/>
          <w:marRight w:val="0"/>
          <w:marTop w:val="0"/>
          <w:marBottom w:val="0"/>
          <w:divBdr>
            <w:top w:val="none" w:sz="0" w:space="0" w:color="auto"/>
            <w:left w:val="none" w:sz="0" w:space="0" w:color="auto"/>
            <w:bottom w:val="none" w:sz="0" w:space="0" w:color="auto"/>
            <w:right w:val="none" w:sz="0" w:space="0" w:color="auto"/>
          </w:divBdr>
        </w:div>
        <w:div w:id="2116510866">
          <w:marLeft w:val="640"/>
          <w:marRight w:val="0"/>
          <w:marTop w:val="0"/>
          <w:marBottom w:val="0"/>
          <w:divBdr>
            <w:top w:val="none" w:sz="0" w:space="0" w:color="auto"/>
            <w:left w:val="none" w:sz="0" w:space="0" w:color="auto"/>
            <w:bottom w:val="none" w:sz="0" w:space="0" w:color="auto"/>
            <w:right w:val="none" w:sz="0" w:space="0" w:color="auto"/>
          </w:divBdr>
        </w:div>
        <w:div w:id="425881039">
          <w:marLeft w:val="640"/>
          <w:marRight w:val="0"/>
          <w:marTop w:val="0"/>
          <w:marBottom w:val="0"/>
          <w:divBdr>
            <w:top w:val="none" w:sz="0" w:space="0" w:color="auto"/>
            <w:left w:val="none" w:sz="0" w:space="0" w:color="auto"/>
            <w:bottom w:val="none" w:sz="0" w:space="0" w:color="auto"/>
            <w:right w:val="none" w:sz="0" w:space="0" w:color="auto"/>
          </w:divBdr>
        </w:div>
        <w:div w:id="911087340">
          <w:marLeft w:val="640"/>
          <w:marRight w:val="0"/>
          <w:marTop w:val="0"/>
          <w:marBottom w:val="0"/>
          <w:divBdr>
            <w:top w:val="none" w:sz="0" w:space="0" w:color="auto"/>
            <w:left w:val="none" w:sz="0" w:space="0" w:color="auto"/>
            <w:bottom w:val="none" w:sz="0" w:space="0" w:color="auto"/>
            <w:right w:val="none" w:sz="0" w:space="0" w:color="auto"/>
          </w:divBdr>
        </w:div>
        <w:div w:id="579096293">
          <w:marLeft w:val="640"/>
          <w:marRight w:val="0"/>
          <w:marTop w:val="0"/>
          <w:marBottom w:val="0"/>
          <w:divBdr>
            <w:top w:val="none" w:sz="0" w:space="0" w:color="auto"/>
            <w:left w:val="none" w:sz="0" w:space="0" w:color="auto"/>
            <w:bottom w:val="none" w:sz="0" w:space="0" w:color="auto"/>
            <w:right w:val="none" w:sz="0" w:space="0" w:color="auto"/>
          </w:divBdr>
        </w:div>
      </w:divsChild>
    </w:div>
    <w:div w:id="650325593">
      <w:bodyDiv w:val="1"/>
      <w:marLeft w:val="0"/>
      <w:marRight w:val="0"/>
      <w:marTop w:val="0"/>
      <w:marBottom w:val="0"/>
      <w:divBdr>
        <w:top w:val="none" w:sz="0" w:space="0" w:color="auto"/>
        <w:left w:val="none" w:sz="0" w:space="0" w:color="auto"/>
        <w:bottom w:val="none" w:sz="0" w:space="0" w:color="auto"/>
        <w:right w:val="none" w:sz="0" w:space="0" w:color="auto"/>
      </w:divBdr>
    </w:div>
    <w:div w:id="651451969">
      <w:bodyDiv w:val="1"/>
      <w:marLeft w:val="0"/>
      <w:marRight w:val="0"/>
      <w:marTop w:val="0"/>
      <w:marBottom w:val="0"/>
      <w:divBdr>
        <w:top w:val="none" w:sz="0" w:space="0" w:color="auto"/>
        <w:left w:val="none" w:sz="0" w:space="0" w:color="auto"/>
        <w:bottom w:val="none" w:sz="0" w:space="0" w:color="auto"/>
        <w:right w:val="none" w:sz="0" w:space="0" w:color="auto"/>
      </w:divBdr>
    </w:div>
    <w:div w:id="654147317">
      <w:bodyDiv w:val="1"/>
      <w:marLeft w:val="0"/>
      <w:marRight w:val="0"/>
      <w:marTop w:val="0"/>
      <w:marBottom w:val="0"/>
      <w:divBdr>
        <w:top w:val="none" w:sz="0" w:space="0" w:color="auto"/>
        <w:left w:val="none" w:sz="0" w:space="0" w:color="auto"/>
        <w:bottom w:val="none" w:sz="0" w:space="0" w:color="auto"/>
        <w:right w:val="none" w:sz="0" w:space="0" w:color="auto"/>
      </w:divBdr>
    </w:div>
    <w:div w:id="659120884">
      <w:bodyDiv w:val="1"/>
      <w:marLeft w:val="0"/>
      <w:marRight w:val="0"/>
      <w:marTop w:val="0"/>
      <w:marBottom w:val="0"/>
      <w:divBdr>
        <w:top w:val="none" w:sz="0" w:space="0" w:color="auto"/>
        <w:left w:val="none" w:sz="0" w:space="0" w:color="auto"/>
        <w:bottom w:val="none" w:sz="0" w:space="0" w:color="auto"/>
        <w:right w:val="none" w:sz="0" w:space="0" w:color="auto"/>
      </w:divBdr>
    </w:div>
    <w:div w:id="666179451">
      <w:bodyDiv w:val="1"/>
      <w:marLeft w:val="0"/>
      <w:marRight w:val="0"/>
      <w:marTop w:val="0"/>
      <w:marBottom w:val="0"/>
      <w:divBdr>
        <w:top w:val="none" w:sz="0" w:space="0" w:color="auto"/>
        <w:left w:val="none" w:sz="0" w:space="0" w:color="auto"/>
        <w:bottom w:val="none" w:sz="0" w:space="0" w:color="auto"/>
        <w:right w:val="none" w:sz="0" w:space="0" w:color="auto"/>
      </w:divBdr>
    </w:div>
    <w:div w:id="668796717">
      <w:bodyDiv w:val="1"/>
      <w:marLeft w:val="0"/>
      <w:marRight w:val="0"/>
      <w:marTop w:val="0"/>
      <w:marBottom w:val="0"/>
      <w:divBdr>
        <w:top w:val="none" w:sz="0" w:space="0" w:color="auto"/>
        <w:left w:val="none" w:sz="0" w:space="0" w:color="auto"/>
        <w:bottom w:val="none" w:sz="0" w:space="0" w:color="auto"/>
        <w:right w:val="none" w:sz="0" w:space="0" w:color="auto"/>
      </w:divBdr>
      <w:divsChild>
        <w:div w:id="1218395010">
          <w:marLeft w:val="640"/>
          <w:marRight w:val="0"/>
          <w:marTop w:val="0"/>
          <w:marBottom w:val="0"/>
          <w:divBdr>
            <w:top w:val="none" w:sz="0" w:space="0" w:color="auto"/>
            <w:left w:val="none" w:sz="0" w:space="0" w:color="auto"/>
            <w:bottom w:val="none" w:sz="0" w:space="0" w:color="auto"/>
            <w:right w:val="none" w:sz="0" w:space="0" w:color="auto"/>
          </w:divBdr>
        </w:div>
        <w:div w:id="1128279421">
          <w:marLeft w:val="640"/>
          <w:marRight w:val="0"/>
          <w:marTop w:val="0"/>
          <w:marBottom w:val="0"/>
          <w:divBdr>
            <w:top w:val="none" w:sz="0" w:space="0" w:color="auto"/>
            <w:left w:val="none" w:sz="0" w:space="0" w:color="auto"/>
            <w:bottom w:val="none" w:sz="0" w:space="0" w:color="auto"/>
            <w:right w:val="none" w:sz="0" w:space="0" w:color="auto"/>
          </w:divBdr>
        </w:div>
        <w:div w:id="1102608070">
          <w:marLeft w:val="640"/>
          <w:marRight w:val="0"/>
          <w:marTop w:val="0"/>
          <w:marBottom w:val="0"/>
          <w:divBdr>
            <w:top w:val="none" w:sz="0" w:space="0" w:color="auto"/>
            <w:left w:val="none" w:sz="0" w:space="0" w:color="auto"/>
            <w:bottom w:val="none" w:sz="0" w:space="0" w:color="auto"/>
            <w:right w:val="none" w:sz="0" w:space="0" w:color="auto"/>
          </w:divBdr>
        </w:div>
        <w:div w:id="1305892432">
          <w:marLeft w:val="640"/>
          <w:marRight w:val="0"/>
          <w:marTop w:val="0"/>
          <w:marBottom w:val="0"/>
          <w:divBdr>
            <w:top w:val="none" w:sz="0" w:space="0" w:color="auto"/>
            <w:left w:val="none" w:sz="0" w:space="0" w:color="auto"/>
            <w:bottom w:val="none" w:sz="0" w:space="0" w:color="auto"/>
            <w:right w:val="none" w:sz="0" w:space="0" w:color="auto"/>
          </w:divBdr>
        </w:div>
        <w:div w:id="1866676997">
          <w:marLeft w:val="640"/>
          <w:marRight w:val="0"/>
          <w:marTop w:val="0"/>
          <w:marBottom w:val="0"/>
          <w:divBdr>
            <w:top w:val="none" w:sz="0" w:space="0" w:color="auto"/>
            <w:left w:val="none" w:sz="0" w:space="0" w:color="auto"/>
            <w:bottom w:val="none" w:sz="0" w:space="0" w:color="auto"/>
            <w:right w:val="none" w:sz="0" w:space="0" w:color="auto"/>
          </w:divBdr>
        </w:div>
        <w:div w:id="524639421">
          <w:marLeft w:val="640"/>
          <w:marRight w:val="0"/>
          <w:marTop w:val="0"/>
          <w:marBottom w:val="0"/>
          <w:divBdr>
            <w:top w:val="none" w:sz="0" w:space="0" w:color="auto"/>
            <w:left w:val="none" w:sz="0" w:space="0" w:color="auto"/>
            <w:bottom w:val="none" w:sz="0" w:space="0" w:color="auto"/>
            <w:right w:val="none" w:sz="0" w:space="0" w:color="auto"/>
          </w:divBdr>
        </w:div>
        <w:div w:id="1418790244">
          <w:marLeft w:val="640"/>
          <w:marRight w:val="0"/>
          <w:marTop w:val="0"/>
          <w:marBottom w:val="0"/>
          <w:divBdr>
            <w:top w:val="none" w:sz="0" w:space="0" w:color="auto"/>
            <w:left w:val="none" w:sz="0" w:space="0" w:color="auto"/>
            <w:bottom w:val="none" w:sz="0" w:space="0" w:color="auto"/>
            <w:right w:val="none" w:sz="0" w:space="0" w:color="auto"/>
          </w:divBdr>
        </w:div>
        <w:div w:id="92627757">
          <w:marLeft w:val="640"/>
          <w:marRight w:val="0"/>
          <w:marTop w:val="0"/>
          <w:marBottom w:val="0"/>
          <w:divBdr>
            <w:top w:val="none" w:sz="0" w:space="0" w:color="auto"/>
            <w:left w:val="none" w:sz="0" w:space="0" w:color="auto"/>
            <w:bottom w:val="none" w:sz="0" w:space="0" w:color="auto"/>
            <w:right w:val="none" w:sz="0" w:space="0" w:color="auto"/>
          </w:divBdr>
        </w:div>
        <w:div w:id="2051025679">
          <w:marLeft w:val="640"/>
          <w:marRight w:val="0"/>
          <w:marTop w:val="0"/>
          <w:marBottom w:val="0"/>
          <w:divBdr>
            <w:top w:val="none" w:sz="0" w:space="0" w:color="auto"/>
            <w:left w:val="none" w:sz="0" w:space="0" w:color="auto"/>
            <w:bottom w:val="none" w:sz="0" w:space="0" w:color="auto"/>
            <w:right w:val="none" w:sz="0" w:space="0" w:color="auto"/>
          </w:divBdr>
        </w:div>
        <w:div w:id="1041629429">
          <w:marLeft w:val="640"/>
          <w:marRight w:val="0"/>
          <w:marTop w:val="0"/>
          <w:marBottom w:val="0"/>
          <w:divBdr>
            <w:top w:val="none" w:sz="0" w:space="0" w:color="auto"/>
            <w:left w:val="none" w:sz="0" w:space="0" w:color="auto"/>
            <w:bottom w:val="none" w:sz="0" w:space="0" w:color="auto"/>
            <w:right w:val="none" w:sz="0" w:space="0" w:color="auto"/>
          </w:divBdr>
        </w:div>
        <w:div w:id="1172570474">
          <w:marLeft w:val="640"/>
          <w:marRight w:val="0"/>
          <w:marTop w:val="0"/>
          <w:marBottom w:val="0"/>
          <w:divBdr>
            <w:top w:val="none" w:sz="0" w:space="0" w:color="auto"/>
            <w:left w:val="none" w:sz="0" w:space="0" w:color="auto"/>
            <w:bottom w:val="none" w:sz="0" w:space="0" w:color="auto"/>
            <w:right w:val="none" w:sz="0" w:space="0" w:color="auto"/>
          </w:divBdr>
        </w:div>
        <w:div w:id="73668587">
          <w:marLeft w:val="640"/>
          <w:marRight w:val="0"/>
          <w:marTop w:val="0"/>
          <w:marBottom w:val="0"/>
          <w:divBdr>
            <w:top w:val="none" w:sz="0" w:space="0" w:color="auto"/>
            <w:left w:val="none" w:sz="0" w:space="0" w:color="auto"/>
            <w:bottom w:val="none" w:sz="0" w:space="0" w:color="auto"/>
            <w:right w:val="none" w:sz="0" w:space="0" w:color="auto"/>
          </w:divBdr>
        </w:div>
        <w:div w:id="700280905">
          <w:marLeft w:val="640"/>
          <w:marRight w:val="0"/>
          <w:marTop w:val="0"/>
          <w:marBottom w:val="0"/>
          <w:divBdr>
            <w:top w:val="none" w:sz="0" w:space="0" w:color="auto"/>
            <w:left w:val="none" w:sz="0" w:space="0" w:color="auto"/>
            <w:bottom w:val="none" w:sz="0" w:space="0" w:color="auto"/>
            <w:right w:val="none" w:sz="0" w:space="0" w:color="auto"/>
          </w:divBdr>
        </w:div>
        <w:div w:id="1659268760">
          <w:marLeft w:val="640"/>
          <w:marRight w:val="0"/>
          <w:marTop w:val="0"/>
          <w:marBottom w:val="0"/>
          <w:divBdr>
            <w:top w:val="none" w:sz="0" w:space="0" w:color="auto"/>
            <w:left w:val="none" w:sz="0" w:space="0" w:color="auto"/>
            <w:bottom w:val="none" w:sz="0" w:space="0" w:color="auto"/>
            <w:right w:val="none" w:sz="0" w:space="0" w:color="auto"/>
          </w:divBdr>
        </w:div>
        <w:div w:id="1294018885">
          <w:marLeft w:val="640"/>
          <w:marRight w:val="0"/>
          <w:marTop w:val="0"/>
          <w:marBottom w:val="0"/>
          <w:divBdr>
            <w:top w:val="none" w:sz="0" w:space="0" w:color="auto"/>
            <w:left w:val="none" w:sz="0" w:space="0" w:color="auto"/>
            <w:bottom w:val="none" w:sz="0" w:space="0" w:color="auto"/>
            <w:right w:val="none" w:sz="0" w:space="0" w:color="auto"/>
          </w:divBdr>
        </w:div>
        <w:div w:id="2147165878">
          <w:marLeft w:val="640"/>
          <w:marRight w:val="0"/>
          <w:marTop w:val="0"/>
          <w:marBottom w:val="0"/>
          <w:divBdr>
            <w:top w:val="none" w:sz="0" w:space="0" w:color="auto"/>
            <w:left w:val="none" w:sz="0" w:space="0" w:color="auto"/>
            <w:bottom w:val="none" w:sz="0" w:space="0" w:color="auto"/>
            <w:right w:val="none" w:sz="0" w:space="0" w:color="auto"/>
          </w:divBdr>
        </w:div>
        <w:div w:id="245190977">
          <w:marLeft w:val="640"/>
          <w:marRight w:val="0"/>
          <w:marTop w:val="0"/>
          <w:marBottom w:val="0"/>
          <w:divBdr>
            <w:top w:val="none" w:sz="0" w:space="0" w:color="auto"/>
            <w:left w:val="none" w:sz="0" w:space="0" w:color="auto"/>
            <w:bottom w:val="none" w:sz="0" w:space="0" w:color="auto"/>
            <w:right w:val="none" w:sz="0" w:space="0" w:color="auto"/>
          </w:divBdr>
        </w:div>
        <w:div w:id="1182627323">
          <w:marLeft w:val="640"/>
          <w:marRight w:val="0"/>
          <w:marTop w:val="0"/>
          <w:marBottom w:val="0"/>
          <w:divBdr>
            <w:top w:val="none" w:sz="0" w:space="0" w:color="auto"/>
            <w:left w:val="none" w:sz="0" w:space="0" w:color="auto"/>
            <w:bottom w:val="none" w:sz="0" w:space="0" w:color="auto"/>
            <w:right w:val="none" w:sz="0" w:space="0" w:color="auto"/>
          </w:divBdr>
        </w:div>
        <w:div w:id="501166856">
          <w:marLeft w:val="640"/>
          <w:marRight w:val="0"/>
          <w:marTop w:val="0"/>
          <w:marBottom w:val="0"/>
          <w:divBdr>
            <w:top w:val="none" w:sz="0" w:space="0" w:color="auto"/>
            <w:left w:val="none" w:sz="0" w:space="0" w:color="auto"/>
            <w:bottom w:val="none" w:sz="0" w:space="0" w:color="auto"/>
            <w:right w:val="none" w:sz="0" w:space="0" w:color="auto"/>
          </w:divBdr>
        </w:div>
        <w:div w:id="1979792">
          <w:marLeft w:val="640"/>
          <w:marRight w:val="0"/>
          <w:marTop w:val="0"/>
          <w:marBottom w:val="0"/>
          <w:divBdr>
            <w:top w:val="none" w:sz="0" w:space="0" w:color="auto"/>
            <w:left w:val="none" w:sz="0" w:space="0" w:color="auto"/>
            <w:bottom w:val="none" w:sz="0" w:space="0" w:color="auto"/>
            <w:right w:val="none" w:sz="0" w:space="0" w:color="auto"/>
          </w:divBdr>
        </w:div>
        <w:div w:id="2107383065">
          <w:marLeft w:val="640"/>
          <w:marRight w:val="0"/>
          <w:marTop w:val="0"/>
          <w:marBottom w:val="0"/>
          <w:divBdr>
            <w:top w:val="none" w:sz="0" w:space="0" w:color="auto"/>
            <w:left w:val="none" w:sz="0" w:space="0" w:color="auto"/>
            <w:bottom w:val="none" w:sz="0" w:space="0" w:color="auto"/>
            <w:right w:val="none" w:sz="0" w:space="0" w:color="auto"/>
          </w:divBdr>
        </w:div>
        <w:div w:id="770932477">
          <w:marLeft w:val="640"/>
          <w:marRight w:val="0"/>
          <w:marTop w:val="0"/>
          <w:marBottom w:val="0"/>
          <w:divBdr>
            <w:top w:val="none" w:sz="0" w:space="0" w:color="auto"/>
            <w:left w:val="none" w:sz="0" w:space="0" w:color="auto"/>
            <w:bottom w:val="none" w:sz="0" w:space="0" w:color="auto"/>
            <w:right w:val="none" w:sz="0" w:space="0" w:color="auto"/>
          </w:divBdr>
        </w:div>
        <w:div w:id="426998014">
          <w:marLeft w:val="640"/>
          <w:marRight w:val="0"/>
          <w:marTop w:val="0"/>
          <w:marBottom w:val="0"/>
          <w:divBdr>
            <w:top w:val="none" w:sz="0" w:space="0" w:color="auto"/>
            <w:left w:val="none" w:sz="0" w:space="0" w:color="auto"/>
            <w:bottom w:val="none" w:sz="0" w:space="0" w:color="auto"/>
            <w:right w:val="none" w:sz="0" w:space="0" w:color="auto"/>
          </w:divBdr>
        </w:div>
        <w:div w:id="197281112">
          <w:marLeft w:val="640"/>
          <w:marRight w:val="0"/>
          <w:marTop w:val="0"/>
          <w:marBottom w:val="0"/>
          <w:divBdr>
            <w:top w:val="none" w:sz="0" w:space="0" w:color="auto"/>
            <w:left w:val="none" w:sz="0" w:space="0" w:color="auto"/>
            <w:bottom w:val="none" w:sz="0" w:space="0" w:color="auto"/>
            <w:right w:val="none" w:sz="0" w:space="0" w:color="auto"/>
          </w:divBdr>
        </w:div>
        <w:div w:id="670520783">
          <w:marLeft w:val="640"/>
          <w:marRight w:val="0"/>
          <w:marTop w:val="0"/>
          <w:marBottom w:val="0"/>
          <w:divBdr>
            <w:top w:val="none" w:sz="0" w:space="0" w:color="auto"/>
            <w:left w:val="none" w:sz="0" w:space="0" w:color="auto"/>
            <w:bottom w:val="none" w:sz="0" w:space="0" w:color="auto"/>
            <w:right w:val="none" w:sz="0" w:space="0" w:color="auto"/>
          </w:divBdr>
        </w:div>
        <w:div w:id="1159616914">
          <w:marLeft w:val="640"/>
          <w:marRight w:val="0"/>
          <w:marTop w:val="0"/>
          <w:marBottom w:val="0"/>
          <w:divBdr>
            <w:top w:val="none" w:sz="0" w:space="0" w:color="auto"/>
            <w:left w:val="none" w:sz="0" w:space="0" w:color="auto"/>
            <w:bottom w:val="none" w:sz="0" w:space="0" w:color="auto"/>
            <w:right w:val="none" w:sz="0" w:space="0" w:color="auto"/>
          </w:divBdr>
        </w:div>
        <w:div w:id="1076628344">
          <w:marLeft w:val="640"/>
          <w:marRight w:val="0"/>
          <w:marTop w:val="0"/>
          <w:marBottom w:val="0"/>
          <w:divBdr>
            <w:top w:val="none" w:sz="0" w:space="0" w:color="auto"/>
            <w:left w:val="none" w:sz="0" w:space="0" w:color="auto"/>
            <w:bottom w:val="none" w:sz="0" w:space="0" w:color="auto"/>
            <w:right w:val="none" w:sz="0" w:space="0" w:color="auto"/>
          </w:divBdr>
        </w:div>
        <w:div w:id="2086604415">
          <w:marLeft w:val="640"/>
          <w:marRight w:val="0"/>
          <w:marTop w:val="0"/>
          <w:marBottom w:val="0"/>
          <w:divBdr>
            <w:top w:val="none" w:sz="0" w:space="0" w:color="auto"/>
            <w:left w:val="none" w:sz="0" w:space="0" w:color="auto"/>
            <w:bottom w:val="none" w:sz="0" w:space="0" w:color="auto"/>
            <w:right w:val="none" w:sz="0" w:space="0" w:color="auto"/>
          </w:divBdr>
        </w:div>
        <w:div w:id="456218545">
          <w:marLeft w:val="640"/>
          <w:marRight w:val="0"/>
          <w:marTop w:val="0"/>
          <w:marBottom w:val="0"/>
          <w:divBdr>
            <w:top w:val="none" w:sz="0" w:space="0" w:color="auto"/>
            <w:left w:val="none" w:sz="0" w:space="0" w:color="auto"/>
            <w:bottom w:val="none" w:sz="0" w:space="0" w:color="auto"/>
            <w:right w:val="none" w:sz="0" w:space="0" w:color="auto"/>
          </w:divBdr>
        </w:div>
        <w:div w:id="455106870">
          <w:marLeft w:val="640"/>
          <w:marRight w:val="0"/>
          <w:marTop w:val="0"/>
          <w:marBottom w:val="0"/>
          <w:divBdr>
            <w:top w:val="none" w:sz="0" w:space="0" w:color="auto"/>
            <w:left w:val="none" w:sz="0" w:space="0" w:color="auto"/>
            <w:bottom w:val="none" w:sz="0" w:space="0" w:color="auto"/>
            <w:right w:val="none" w:sz="0" w:space="0" w:color="auto"/>
          </w:divBdr>
        </w:div>
        <w:div w:id="433407295">
          <w:marLeft w:val="640"/>
          <w:marRight w:val="0"/>
          <w:marTop w:val="0"/>
          <w:marBottom w:val="0"/>
          <w:divBdr>
            <w:top w:val="none" w:sz="0" w:space="0" w:color="auto"/>
            <w:left w:val="none" w:sz="0" w:space="0" w:color="auto"/>
            <w:bottom w:val="none" w:sz="0" w:space="0" w:color="auto"/>
            <w:right w:val="none" w:sz="0" w:space="0" w:color="auto"/>
          </w:divBdr>
        </w:div>
        <w:div w:id="454257036">
          <w:marLeft w:val="640"/>
          <w:marRight w:val="0"/>
          <w:marTop w:val="0"/>
          <w:marBottom w:val="0"/>
          <w:divBdr>
            <w:top w:val="none" w:sz="0" w:space="0" w:color="auto"/>
            <w:left w:val="none" w:sz="0" w:space="0" w:color="auto"/>
            <w:bottom w:val="none" w:sz="0" w:space="0" w:color="auto"/>
            <w:right w:val="none" w:sz="0" w:space="0" w:color="auto"/>
          </w:divBdr>
        </w:div>
        <w:div w:id="287321116">
          <w:marLeft w:val="640"/>
          <w:marRight w:val="0"/>
          <w:marTop w:val="0"/>
          <w:marBottom w:val="0"/>
          <w:divBdr>
            <w:top w:val="none" w:sz="0" w:space="0" w:color="auto"/>
            <w:left w:val="none" w:sz="0" w:space="0" w:color="auto"/>
            <w:bottom w:val="none" w:sz="0" w:space="0" w:color="auto"/>
            <w:right w:val="none" w:sz="0" w:space="0" w:color="auto"/>
          </w:divBdr>
        </w:div>
        <w:div w:id="420834897">
          <w:marLeft w:val="640"/>
          <w:marRight w:val="0"/>
          <w:marTop w:val="0"/>
          <w:marBottom w:val="0"/>
          <w:divBdr>
            <w:top w:val="none" w:sz="0" w:space="0" w:color="auto"/>
            <w:left w:val="none" w:sz="0" w:space="0" w:color="auto"/>
            <w:bottom w:val="none" w:sz="0" w:space="0" w:color="auto"/>
            <w:right w:val="none" w:sz="0" w:space="0" w:color="auto"/>
          </w:divBdr>
        </w:div>
        <w:div w:id="1795365295">
          <w:marLeft w:val="640"/>
          <w:marRight w:val="0"/>
          <w:marTop w:val="0"/>
          <w:marBottom w:val="0"/>
          <w:divBdr>
            <w:top w:val="none" w:sz="0" w:space="0" w:color="auto"/>
            <w:left w:val="none" w:sz="0" w:space="0" w:color="auto"/>
            <w:bottom w:val="none" w:sz="0" w:space="0" w:color="auto"/>
            <w:right w:val="none" w:sz="0" w:space="0" w:color="auto"/>
          </w:divBdr>
        </w:div>
        <w:div w:id="1024794156">
          <w:marLeft w:val="640"/>
          <w:marRight w:val="0"/>
          <w:marTop w:val="0"/>
          <w:marBottom w:val="0"/>
          <w:divBdr>
            <w:top w:val="none" w:sz="0" w:space="0" w:color="auto"/>
            <w:left w:val="none" w:sz="0" w:space="0" w:color="auto"/>
            <w:bottom w:val="none" w:sz="0" w:space="0" w:color="auto"/>
            <w:right w:val="none" w:sz="0" w:space="0" w:color="auto"/>
          </w:divBdr>
        </w:div>
        <w:div w:id="1284264187">
          <w:marLeft w:val="640"/>
          <w:marRight w:val="0"/>
          <w:marTop w:val="0"/>
          <w:marBottom w:val="0"/>
          <w:divBdr>
            <w:top w:val="none" w:sz="0" w:space="0" w:color="auto"/>
            <w:left w:val="none" w:sz="0" w:space="0" w:color="auto"/>
            <w:bottom w:val="none" w:sz="0" w:space="0" w:color="auto"/>
            <w:right w:val="none" w:sz="0" w:space="0" w:color="auto"/>
          </w:divBdr>
        </w:div>
        <w:div w:id="717976797">
          <w:marLeft w:val="640"/>
          <w:marRight w:val="0"/>
          <w:marTop w:val="0"/>
          <w:marBottom w:val="0"/>
          <w:divBdr>
            <w:top w:val="none" w:sz="0" w:space="0" w:color="auto"/>
            <w:left w:val="none" w:sz="0" w:space="0" w:color="auto"/>
            <w:bottom w:val="none" w:sz="0" w:space="0" w:color="auto"/>
            <w:right w:val="none" w:sz="0" w:space="0" w:color="auto"/>
          </w:divBdr>
        </w:div>
        <w:div w:id="1282415097">
          <w:marLeft w:val="640"/>
          <w:marRight w:val="0"/>
          <w:marTop w:val="0"/>
          <w:marBottom w:val="0"/>
          <w:divBdr>
            <w:top w:val="none" w:sz="0" w:space="0" w:color="auto"/>
            <w:left w:val="none" w:sz="0" w:space="0" w:color="auto"/>
            <w:bottom w:val="none" w:sz="0" w:space="0" w:color="auto"/>
            <w:right w:val="none" w:sz="0" w:space="0" w:color="auto"/>
          </w:divBdr>
        </w:div>
        <w:div w:id="2078244763">
          <w:marLeft w:val="640"/>
          <w:marRight w:val="0"/>
          <w:marTop w:val="0"/>
          <w:marBottom w:val="0"/>
          <w:divBdr>
            <w:top w:val="none" w:sz="0" w:space="0" w:color="auto"/>
            <w:left w:val="none" w:sz="0" w:space="0" w:color="auto"/>
            <w:bottom w:val="none" w:sz="0" w:space="0" w:color="auto"/>
            <w:right w:val="none" w:sz="0" w:space="0" w:color="auto"/>
          </w:divBdr>
        </w:div>
        <w:div w:id="18362931">
          <w:marLeft w:val="640"/>
          <w:marRight w:val="0"/>
          <w:marTop w:val="0"/>
          <w:marBottom w:val="0"/>
          <w:divBdr>
            <w:top w:val="none" w:sz="0" w:space="0" w:color="auto"/>
            <w:left w:val="none" w:sz="0" w:space="0" w:color="auto"/>
            <w:bottom w:val="none" w:sz="0" w:space="0" w:color="auto"/>
            <w:right w:val="none" w:sz="0" w:space="0" w:color="auto"/>
          </w:divBdr>
        </w:div>
        <w:div w:id="1906642631">
          <w:marLeft w:val="640"/>
          <w:marRight w:val="0"/>
          <w:marTop w:val="0"/>
          <w:marBottom w:val="0"/>
          <w:divBdr>
            <w:top w:val="none" w:sz="0" w:space="0" w:color="auto"/>
            <w:left w:val="none" w:sz="0" w:space="0" w:color="auto"/>
            <w:bottom w:val="none" w:sz="0" w:space="0" w:color="auto"/>
            <w:right w:val="none" w:sz="0" w:space="0" w:color="auto"/>
          </w:divBdr>
        </w:div>
        <w:div w:id="1578589174">
          <w:marLeft w:val="640"/>
          <w:marRight w:val="0"/>
          <w:marTop w:val="0"/>
          <w:marBottom w:val="0"/>
          <w:divBdr>
            <w:top w:val="none" w:sz="0" w:space="0" w:color="auto"/>
            <w:left w:val="none" w:sz="0" w:space="0" w:color="auto"/>
            <w:bottom w:val="none" w:sz="0" w:space="0" w:color="auto"/>
            <w:right w:val="none" w:sz="0" w:space="0" w:color="auto"/>
          </w:divBdr>
        </w:div>
        <w:div w:id="671419603">
          <w:marLeft w:val="640"/>
          <w:marRight w:val="0"/>
          <w:marTop w:val="0"/>
          <w:marBottom w:val="0"/>
          <w:divBdr>
            <w:top w:val="none" w:sz="0" w:space="0" w:color="auto"/>
            <w:left w:val="none" w:sz="0" w:space="0" w:color="auto"/>
            <w:bottom w:val="none" w:sz="0" w:space="0" w:color="auto"/>
            <w:right w:val="none" w:sz="0" w:space="0" w:color="auto"/>
          </w:divBdr>
        </w:div>
        <w:div w:id="939486030">
          <w:marLeft w:val="640"/>
          <w:marRight w:val="0"/>
          <w:marTop w:val="0"/>
          <w:marBottom w:val="0"/>
          <w:divBdr>
            <w:top w:val="none" w:sz="0" w:space="0" w:color="auto"/>
            <w:left w:val="none" w:sz="0" w:space="0" w:color="auto"/>
            <w:bottom w:val="none" w:sz="0" w:space="0" w:color="auto"/>
            <w:right w:val="none" w:sz="0" w:space="0" w:color="auto"/>
          </w:divBdr>
        </w:div>
        <w:div w:id="717512909">
          <w:marLeft w:val="640"/>
          <w:marRight w:val="0"/>
          <w:marTop w:val="0"/>
          <w:marBottom w:val="0"/>
          <w:divBdr>
            <w:top w:val="none" w:sz="0" w:space="0" w:color="auto"/>
            <w:left w:val="none" w:sz="0" w:space="0" w:color="auto"/>
            <w:bottom w:val="none" w:sz="0" w:space="0" w:color="auto"/>
            <w:right w:val="none" w:sz="0" w:space="0" w:color="auto"/>
          </w:divBdr>
        </w:div>
        <w:div w:id="1587885537">
          <w:marLeft w:val="640"/>
          <w:marRight w:val="0"/>
          <w:marTop w:val="0"/>
          <w:marBottom w:val="0"/>
          <w:divBdr>
            <w:top w:val="none" w:sz="0" w:space="0" w:color="auto"/>
            <w:left w:val="none" w:sz="0" w:space="0" w:color="auto"/>
            <w:bottom w:val="none" w:sz="0" w:space="0" w:color="auto"/>
            <w:right w:val="none" w:sz="0" w:space="0" w:color="auto"/>
          </w:divBdr>
        </w:div>
        <w:div w:id="1962418704">
          <w:marLeft w:val="640"/>
          <w:marRight w:val="0"/>
          <w:marTop w:val="0"/>
          <w:marBottom w:val="0"/>
          <w:divBdr>
            <w:top w:val="none" w:sz="0" w:space="0" w:color="auto"/>
            <w:left w:val="none" w:sz="0" w:space="0" w:color="auto"/>
            <w:bottom w:val="none" w:sz="0" w:space="0" w:color="auto"/>
            <w:right w:val="none" w:sz="0" w:space="0" w:color="auto"/>
          </w:divBdr>
        </w:div>
        <w:div w:id="228543204">
          <w:marLeft w:val="640"/>
          <w:marRight w:val="0"/>
          <w:marTop w:val="0"/>
          <w:marBottom w:val="0"/>
          <w:divBdr>
            <w:top w:val="none" w:sz="0" w:space="0" w:color="auto"/>
            <w:left w:val="none" w:sz="0" w:space="0" w:color="auto"/>
            <w:bottom w:val="none" w:sz="0" w:space="0" w:color="auto"/>
            <w:right w:val="none" w:sz="0" w:space="0" w:color="auto"/>
          </w:divBdr>
        </w:div>
        <w:div w:id="1892810786">
          <w:marLeft w:val="640"/>
          <w:marRight w:val="0"/>
          <w:marTop w:val="0"/>
          <w:marBottom w:val="0"/>
          <w:divBdr>
            <w:top w:val="none" w:sz="0" w:space="0" w:color="auto"/>
            <w:left w:val="none" w:sz="0" w:space="0" w:color="auto"/>
            <w:bottom w:val="none" w:sz="0" w:space="0" w:color="auto"/>
            <w:right w:val="none" w:sz="0" w:space="0" w:color="auto"/>
          </w:divBdr>
        </w:div>
        <w:div w:id="624389507">
          <w:marLeft w:val="640"/>
          <w:marRight w:val="0"/>
          <w:marTop w:val="0"/>
          <w:marBottom w:val="0"/>
          <w:divBdr>
            <w:top w:val="none" w:sz="0" w:space="0" w:color="auto"/>
            <w:left w:val="none" w:sz="0" w:space="0" w:color="auto"/>
            <w:bottom w:val="none" w:sz="0" w:space="0" w:color="auto"/>
            <w:right w:val="none" w:sz="0" w:space="0" w:color="auto"/>
          </w:divBdr>
        </w:div>
        <w:div w:id="88351746">
          <w:marLeft w:val="640"/>
          <w:marRight w:val="0"/>
          <w:marTop w:val="0"/>
          <w:marBottom w:val="0"/>
          <w:divBdr>
            <w:top w:val="none" w:sz="0" w:space="0" w:color="auto"/>
            <w:left w:val="none" w:sz="0" w:space="0" w:color="auto"/>
            <w:bottom w:val="none" w:sz="0" w:space="0" w:color="auto"/>
            <w:right w:val="none" w:sz="0" w:space="0" w:color="auto"/>
          </w:divBdr>
        </w:div>
        <w:div w:id="1365212777">
          <w:marLeft w:val="640"/>
          <w:marRight w:val="0"/>
          <w:marTop w:val="0"/>
          <w:marBottom w:val="0"/>
          <w:divBdr>
            <w:top w:val="none" w:sz="0" w:space="0" w:color="auto"/>
            <w:left w:val="none" w:sz="0" w:space="0" w:color="auto"/>
            <w:bottom w:val="none" w:sz="0" w:space="0" w:color="auto"/>
            <w:right w:val="none" w:sz="0" w:space="0" w:color="auto"/>
          </w:divBdr>
        </w:div>
        <w:div w:id="1287542803">
          <w:marLeft w:val="640"/>
          <w:marRight w:val="0"/>
          <w:marTop w:val="0"/>
          <w:marBottom w:val="0"/>
          <w:divBdr>
            <w:top w:val="none" w:sz="0" w:space="0" w:color="auto"/>
            <w:left w:val="none" w:sz="0" w:space="0" w:color="auto"/>
            <w:bottom w:val="none" w:sz="0" w:space="0" w:color="auto"/>
            <w:right w:val="none" w:sz="0" w:space="0" w:color="auto"/>
          </w:divBdr>
        </w:div>
        <w:div w:id="1436244813">
          <w:marLeft w:val="640"/>
          <w:marRight w:val="0"/>
          <w:marTop w:val="0"/>
          <w:marBottom w:val="0"/>
          <w:divBdr>
            <w:top w:val="none" w:sz="0" w:space="0" w:color="auto"/>
            <w:left w:val="none" w:sz="0" w:space="0" w:color="auto"/>
            <w:bottom w:val="none" w:sz="0" w:space="0" w:color="auto"/>
            <w:right w:val="none" w:sz="0" w:space="0" w:color="auto"/>
          </w:divBdr>
        </w:div>
        <w:div w:id="1767580062">
          <w:marLeft w:val="640"/>
          <w:marRight w:val="0"/>
          <w:marTop w:val="0"/>
          <w:marBottom w:val="0"/>
          <w:divBdr>
            <w:top w:val="none" w:sz="0" w:space="0" w:color="auto"/>
            <w:left w:val="none" w:sz="0" w:space="0" w:color="auto"/>
            <w:bottom w:val="none" w:sz="0" w:space="0" w:color="auto"/>
            <w:right w:val="none" w:sz="0" w:space="0" w:color="auto"/>
          </w:divBdr>
        </w:div>
        <w:div w:id="335889447">
          <w:marLeft w:val="640"/>
          <w:marRight w:val="0"/>
          <w:marTop w:val="0"/>
          <w:marBottom w:val="0"/>
          <w:divBdr>
            <w:top w:val="none" w:sz="0" w:space="0" w:color="auto"/>
            <w:left w:val="none" w:sz="0" w:space="0" w:color="auto"/>
            <w:bottom w:val="none" w:sz="0" w:space="0" w:color="auto"/>
            <w:right w:val="none" w:sz="0" w:space="0" w:color="auto"/>
          </w:divBdr>
        </w:div>
        <w:div w:id="497231642">
          <w:marLeft w:val="640"/>
          <w:marRight w:val="0"/>
          <w:marTop w:val="0"/>
          <w:marBottom w:val="0"/>
          <w:divBdr>
            <w:top w:val="none" w:sz="0" w:space="0" w:color="auto"/>
            <w:left w:val="none" w:sz="0" w:space="0" w:color="auto"/>
            <w:bottom w:val="none" w:sz="0" w:space="0" w:color="auto"/>
            <w:right w:val="none" w:sz="0" w:space="0" w:color="auto"/>
          </w:divBdr>
        </w:div>
        <w:div w:id="49230917">
          <w:marLeft w:val="640"/>
          <w:marRight w:val="0"/>
          <w:marTop w:val="0"/>
          <w:marBottom w:val="0"/>
          <w:divBdr>
            <w:top w:val="none" w:sz="0" w:space="0" w:color="auto"/>
            <w:left w:val="none" w:sz="0" w:space="0" w:color="auto"/>
            <w:bottom w:val="none" w:sz="0" w:space="0" w:color="auto"/>
            <w:right w:val="none" w:sz="0" w:space="0" w:color="auto"/>
          </w:divBdr>
        </w:div>
        <w:div w:id="20593987">
          <w:marLeft w:val="640"/>
          <w:marRight w:val="0"/>
          <w:marTop w:val="0"/>
          <w:marBottom w:val="0"/>
          <w:divBdr>
            <w:top w:val="none" w:sz="0" w:space="0" w:color="auto"/>
            <w:left w:val="none" w:sz="0" w:space="0" w:color="auto"/>
            <w:bottom w:val="none" w:sz="0" w:space="0" w:color="auto"/>
            <w:right w:val="none" w:sz="0" w:space="0" w:color="auto"/>
          </w:divBdr>
        </w:div>
        <w:div w:id="1291089532">
          <w:marLeft w:val="640"/>
          <w:marRight w:val="0"/>
          <w:marTop w:val="0"/>
          <w:marBottom w:val="0"/>
          <w:divBdr>
            <w:top w:val="none" w:sz="0" w:space="0" w:color="auto"/>
            <w:left w:val="none" w:sz="0" w:space="0" w:color="auto"/>
            <w:bottom w:val="none" w:sz="0" w:space="0" w:color="auto"/>
            <w:right w:val="none" w:sz="0" w:space="0" w:color="auto"/>
          </w:divBdr>
        </w:div>
        <w:div w:id="1162745690">
          <w:marLeft w:val="640"/>
          <w:marRight w:val="0"/>
          <w:marTop w:val="0"/>
          <w:marBottom w:val="0"/>
          <w:divBdr>
            <w:top w:val="none" w:sz="0" w:space="0" w:color="auto"/>
            <w:left w:val="none" w:sz="0" w:space="0" w:color="auto"/>
            <w:bottom w:val="none" w:sz="0" w:space="0" w:color="auto"/>
            <w:right w:val="none" w:sz="0" w:space="0" w:color="auto"/>
          </w:divBdr>
        </w:div>
        <w:div w:id="409280090">
          <w:marLeft w:val="640"/>
          <w:marRight w:val="0"/>
          <w:marTop w:val="0"/>
          <w:marBottom w:val="0"/>
          <w:divBdr>
            <w:top w:val="none" w:sz="0" w:space="0" w:color="auto"/>
            <w:left w:val="none" w:sz="0" w:space="0" w:color="auto"/>
            <w:bottom w:val="none" w:sz="0" w:space="0" w:color="auto"/>
            <w:right w:val="none" w:sz="0" w:space="0" w:color="auto"/>
          </w:divBdr>
        </w:div>
        <w:div w:id="1802110854">
          <w:marLeft w:val="640"/>
          <w:marRight w:val="0"/>
          <w:marTop w:val="0"/>
          <w:marBottom w:val="0"/>
          <w:divBdr>
            <w:top w:val="none" w:sz="0" w:space="0" w:color="auto"/>
            <w:left w:val="none" w:sz="0" w:space="0" w:color="auto"/>
            <w:bottom w:val="none" w:sz="0" w:space="0" w:color="auto"/>
            <w:right w:val="none" w:sz="0" w:space="0" w:color="auto"/>
          </w:divBdr>
        </w:div>
        <w:div w:id="357049626">
          <w:marLeft w:val="640"/>
          <w:marRight w:val="0"/>
          <w:marTop w:val="0"/>
          <w:marBottom w:val="0"/>
          <w:divBdr>
            <w:top w:val="none" w:sz="0" w:space="0" w:color="auto"/>
            <w:left w:val="none" w:sz="0" w:space="0" w:color="auto"/>
            <w:bottom w:val="none" w:sz="0" w:space="0" w:color="auto"/>
            <w:right w:val="none" w:sz="0" w:space="0" w:color="auto"/>
          </w:divBdr>
        </w:div>
        <w:div w:id="544371716">
          <w:marLeft w:val="640"/>
          <w:marRight w:val="0"/>
          <w:marTop w:val="0"/>
          <w:marBottom w:val="0"/>
          <w:divBdr>
            <w:top w:val="none" w:sz="0" w:space="0" w:color="auto"/>
            <w:left w:val="none" w:sz="0" w:space="0" w:color="auto"/>
            <w:bottom w:val="none" w:sz="0" w:space="0" w:color="auto"/>
            <w:right w:val="none" w:sz="0" w:space="0" w:color="auto"/>
          </w:divBdr>
        </w:div>
        <w:div w:id="1091775499">
          <w:marLeft w:val="640"/>
          <w:marRight w:val="0"/>
          <w:marTop w:val="0"/>
          <w:marBottom w:val="0"/>
          <w:divBdr>
            <w:top w:val="none" w:sz="0" w:space="0" w:color="auto"/>
            <w:left w:val="none" w:sz="0" w:space="0" w:color="auto"/>
            <w:bottom w:val="none" w:sz="0" w:space="0" w:color="auto"/>
            <w:right w:val="none" w:sz="0" w:space="0" w:color="auto"/>
          </w:divBdr>
        </w:div>
        <w:div w:id="1095705858">
          <w:marLeft w:val="640"/>
          <w:marRight w:val="0"/>
          <w:marTop w:val="0"/>
          <w:marBottom w:val="0"/>
          <w:divBdr>
            <w:top w:val="none" w:sz="0" w:space="0" w:color="auto"/>
            <w:left w:val="none" w:sz="0" w:space="0" w:color="auto"/>
            <w:bottom w:val="none" w:sz="0" w:space="0" w:color="auto"/>
            <w:right w:val="none" w:sz="0" w:space="0" w:color="auto"/>
          </w:divBdr>
        </w:div>
        <w:div w:id="115178394">
          <w:marLeft w:val="640"/>
          <w:marRight w:val="0"/>
          <w:marTop w:val="0"/>
          <w:marBottom w:val="0"/>
          <w:divBdr>
            <w:top w:val="none" w:sz="0" w:space="0" w:color="auto"/>
            <w:left w:val="none" w:sz="0" w:space="0" w:color="auto"/>
            <w:bottom w:val="none" w:sz="0" w:space="0" w:color="auto"/>
            <w:right w:val="none" w:sz="0" w:space="0" w:color="auto"/>
          </w:divBdr>
        </w:div>
        <w:div w:id="1556043490">
          <w:marLeft w:val="640"/>
          <w:marRight w:val="0"/>
          <w:marTop w:val="0"/>
          <w:marBottom w:val="0"/>
          <w:divBdr>
            <w:top w:val="none" w:sz="0" w:space="0" w:color="auto"/>
            <w:left w:val="none" w:sz="0" w:space="0" w:color="auto"/>
            <w:bottom w:val="none" w:sz="0" w:space="0" w:color="auto"/>
            <w:right w:val="none" w:sz="0" w:space="0" w:color="auto"/>
          </w:divBdr>
        </w:div>
        <w:div w:id="455877812">
          <w:marLeft w:val="640"/>
          <w:marRight w:val="0"/>
          <w:marTop w:val="0"/>
          <w:marBottom w:val="0"/>
          <w:divBdr>
            <w:top w:val="none" w:sz="0" w:space="0" w:color="auto"/>
            <w:left w:val="none" w:sz="0" w:space="0" w:color="auto"/>
            <w:bottom w:val="none" w:sz="0" w:space="0" w:color="auto"/>
            <w:right w:val="none" w:sz="0" w:space="0" w:color="auto"/>
          </w:divBdr>
        </w:div>
        <w:div w:id="38820674">
          <w:marLeft w:val="640"/>
          <w:marRight w:val="0"/>
          <w:marTop w:val="0"/>
          <w:marBottom w:val="0"/>
          <w:divBdr>
            <w:top w:val="none" w:sz="0" w:space="0" w:color="auto"/>
            <w:left w:val="none" w:sz="0" w:space="0" w:color="auto"/>
            <w:bottom w:val="none" w:sz="0" w:space="0" w:color="auto"/>
            <w:right w:val="none" w:sz="0" w:space="0" w:color="auto"/>
          </w:divBdr>
        </w:div>
        <w:div w:id="806312312">
          <w:marLeft w:val="640"/>
          <w:marRight w:val="0"/>
          <w:marTop w:val="0"/>
          <w:marBottom w:val="0"/>
          <w:divBdr>
            <w:top w:val="none" w:sz="0" w:space="0" w:color="auto"/>
            <w:left w:val="none" w:sz="0" w:space="0" w:color="auto"/>
            <w:bottom w:val="none" w:sz="0" w:space="0" w:color="auto"/>
            <w:right w:val="none" w:sz="0" w:space="0" w:color="auto"/>
          </w:divBdr>
        </w:div>
        <w:div w:id="837695294">
          <w:marLeft w:val="640"/>
          <w:marRight w:val="0"/>
          <w:marTop w:val="0"/>
          <w:marBottom w:val="0"/>
          <w:divBdr>
            <w:top w:val="none" w:sz="0" w:space="0" w:color="auto"/>
            <w:left w:val="none" w:sz="0" w:space="0" w:color="auto"/>
            <w:bottom w:val="none" w:sz="0" w:space="0" w:color="auto"/>
            <w:right w:val="none" w:sz="0" w:space="0" w:color="auto"/>
          </w:divBdr>
        </w:div>
        <w:div w:id="1531912488">
          <w:marLeft w:val="640"/>
          <w:marRight w:val="0"/>
          <w:marTop w:val="0"/>
          <w:marBottom w:val="0"/>
          <w:divBdr>
            <w:top w:val="none" w:sz="0" w:space="0" w:color="auto"/>
            <w:left w:val="none" w:sz="0" w:space="0" w:color="auto"/>
            <w:bottom w:val="none" w:sz="0" w:space="0" w:color="auto"/>
            <w:right w:val="none" w:sz="0" w:space="0" w:color="auto"/>
          </w:divBdr>
        </w:div>
        <w:div w:id="2141727537">
          <w:marLeft w:val="640"/>
          <w:marRight w:val="0"/>
          <w:marTop w:val="0"/>
          <w:marBottom w:val="0"/>
          <w:divBdr>
            <w:top w:val="none" w:sz="0" w:space="0" w:color="auto"/>
            <w:left w:val="none" w:sz="0" w:space="0" w:color="auto"/>
            <w:bottom w:val="none" w:sz="0" w:space="0" w:color="auto"/>
            <w:right w:val="none" w:sz="0" w:space="0" w:color="auto"/>
          </w:divBdr>
        </w:div>
        <w:div w:id="2130582711">
          <w:marLeft w:val="640"/>
          <w:marRight w:val="0"/>
          <w:marTop w:val="0"/>
          <w:marBottom w:val="0"/>
          <w:divBdr>
            <w:top w:val="none" w:sz="0" w:space="0" w:color="auto"/>
            <w:left w:val="none" w:sz="0" w:space="0" w:color="auto"/>
            <w:bottom w:val="none" w:sz="0" w:space="0" w:color="auto"/>
            <w:right w:val="none" w:sz="0" w:space="0" w:color="auto"/>
          </w:divBdr>
        </w:div>
        <w:div w:id="863205772">
          <w:marLeft w:val="640"/>
          <w:marRight w:val="0"/>
          <w:marTop w:val="0"/>
          <w:marBottom w:val="0"/>
          <w:divBdr>
            <w:top w:val="none" w:sz="0" w:space="0" w:color="auto"/>
            <w:left w:val="none" w:sz="0" w:space="0" w:color="auto"/>
            <w:bottom w:val="none" w:sz="0" w:space="0" w:color="auto"/>
            <w:right w:val="none" w:sz="0" w:space="0" w:color="auto"/>
          </w:divBdr>
        </w:div>
        <w:div w:id="1283683649">
          <w:marLeft w:val="640"/>
          <w:marRight w:val="0"/>
          <w:marTop w:val="0"/>
          <w:marBottom w:val="0"/>
          <w:divBdr>
            <w:top w:val="none" w:sz="0" w:space="0" w:color="auto"/>
            <w:left w:val="none" w:sz="0" w:space="0" w:color="auto"/>
            <w:bottom w:val="none" w:sz="0" w:space="0" w:color="auto"/>
            <w:right w:val="none" w:sz="0" w:space="0" w:color="auto"/>
          </w:divBdr>
        </w:div>
        <w:div w:id="1143156320">
          <w:marLeft w:val="640"/>
          <w:marRight w:val="0"/>
          <w:marTop w:val="0"/>
          <w:marBottom w:val="0"/>
          <w:divBdr>
            <w:top w:val="none" w:sz="0" w:space="0" w:color="auto"/>
            <w:left w:val="none" w:sz="0" w:space="0" w:color="auto"/>
            <w:bottom w:val="none" w:sz="0" w:space="0" w:color="auto"/>
            <w:right w:val="none" w:sz="0" w:space="0" w:color="auto"/>
          </w:divBdr>
        </w:div>
        <w:div w:id="2012639484">
          <w:marLeft w:val="640"/>
          <w:marRight w:val="0"/>
          <w:marTop w:val="0"/>
          <w:marBottom w:val="0"/>
          <w:divBdr>
            <w:top w:val="none" w:sz="0" w:space="0" w:color="auto"/>
            <w:left w:val="none" w:sz="0" w:space="0" w:color="auto"/>
            <w:bottom w:val="none" w:sz="0" w:space="0" w:color="auto"/>
            <w:right w:val="none" w:sz="0" w:space="0" w:color="auto"/>
          </w:divBdr>
        </w:div>
        <w:div w:id="1365328878">
          <w:marLeft w:val="640"/>
          <w:marRight w:val="0"/>
          <w:marTop w:val="0"/>
          <w:marBottom w:val="0"/>
          <w:divBdr>
            <w:top w:val="none" w:sz="0" w:space="0" w:color="auto"/>
            <w:left w:val="none" w:sz="0" w:space="0" w:color="auto"/>
            <w:bottom w:val="none" w:sz="0" w:space="0" w:color="auto"/>
            <w:right w:val="none" w:sz="0" w:space="0" w:color="auto"/>
          </w:divBdr>
        </w:div>
        <w:div w:id="1715545145">
          <w:marLeft w:val="640"/>
          <w:marRight w:val="0"/>
          <w:marTop w:val="0"/>
          <w:marBottom w:val="0"/>
          <w:divBdr>
            <w:top w:val="none" w:sz="0" w:space="0" w:color="auto"/>
            <w:left w:val="none" w:sz="0" w:space="0" w:color="auto"/>
            <w:bottom w:val="none" w:sz="0" w:space="0" w:color="auto"/>
            <w:right w:val="none" w:sz="0" w:space="0" w:color="auto"/>
          </w:divBdr>
        </w:div>
        <w:div w:id="474489637">
          <w:marLeft w:val="640"/>
          <w:marRight w:val="0"/>
          <w:marTop w:val="0"/>
          <w:marBottom w:val="0"/>
          <w:divBdr>
            <w:top w:val="none" w:sz="0" w:space="0" w:color="auto"/>
            <w:left w:val="none" w:sz="0" w:space="0" w:color="auto"/>
            <w:bottom w:val="none" w:sz="0" w:space="0" w:color="auto"/>
            <w:right w:val="none" w:sz="0" w:space="0" w:color="auto"/>
          </w:divBdr>
        </w:div>
        <w:div w:id="246965216">
          <w:marLeft w:val="640"/>
          <w:marRight w:val="0"/>
          <w:marTop w:val="0"/>
          <w:marBottom w:val="0"/>
          <w:divBdr>
            <w:top w:val="none" w:sz="0" w:space="0" w:color="auto"/>
            <w:left w:val="none" w:sz="0" w:space="0" w:color="auto"/>
            <w:bottom w:val="none" w:sz="0" w:space="0" w:color="auto"/>
            <w:right w:val="none" w:sz="0" w:space="0" w:color="auto"/>
          </w:divBdr>
        </w:div>
      </w:divsChild>
    </w:div>
    <w:div w:id="669917348">
      <w:bodyDiv w:val="1"/>
      <w:marLeft w:val="0"/>
      <w:marRight w:val="0"/>
      <w:marTop w:val="0"/>
      <w:marBottom w:val="0"/>
      <w:divBdr>
        <w:top w:val="none" w:sz="0" w:space="0" w:color="auto"/>
        <w:left w:val="none" w:sz="0" w:space="0" w:color="auto"/>
        <w:bottom w:val="none" w:sz="0" w:space="0" w:color="auto"/>
        <w:right w:val="none" w:sz="0" w:space="0" w:color="auto"/>
      </w:divBdr>
    </w:div>
    <w:div w:id="687802074">
      <w:bodyDiv w:val="1"/>
      <w:marLeft w:val="0"/>
      <w:marRight w:val="0"/>
      <w:marTop w:val="0"/>
      <w:marBottom w:val="0"/>
      <w:divBdr>
        <w:top w:val="none" w:sz="0" w:space="0" w:color="auto"/>
        <w:left w:val="none" w:sz="0" w:space="0" w:color="auto"/>
        <w:bottom w:val="none" w:sz="0" w:space="0" w:color="auto"/>
        <w:right w:val="none" w:sz="0" w:space="0" w:color="auto"/>
      </w:divBdr>
      <w:divsChild>
        <w:div w:id="421729247">
          <w:marLeft w:val="480"/>
          <w:marRight w:val="0"/>
          <w:marTop w:val="0"/>
          <w:marBottom w:val="0"/>
          <w:divBdr>
            <w:top w:val="none" w:sz="0" w:space="0" w:color="auto"/>
            <w:left w:val="none" w:sz="0" w:space="0" w:color="auto"/>
            <w:bottom w:val="none" w:sz="0" w:space="0" w:color="auto"/>
            <w:right w:val="none" w:sz="0" w:space="0" w:color="auto"/>
          </w:divBdr>
        </w:div>
        <w:div w:id="929123609">
          <w:marLeft w:val="480"/>
          <w:marRight w:val="0"/>
          <w:marTop w:val="0"/>
          <w:marBottom w:val="0"/>
          <w:divBdr>
            <w:top w:val="none" w:sz="0" w:space="0" w:color="auto"/>
            <w:left w:val="none" w:sz="0" w:space="0" w:color="auto"/>
            <w:bottom w:val="none" w:sz="0" w:space="0" w:color="auto"/>
            <w:right w:val="none" w:sz="0" w:space="0" w:color="auto"/>
          </w:divBdr>
        </w:div>
        <w:div w:id="780029345">
          <w:marLeft w:val="480"/>
          <w:marRight w:val="0"/>
          <w:marTop w:val="0"/>
          <w:marBottom w:val="0"/>
          <w:divBdr>
            <w:top w:val="none" w:sz="0" w:space="0" w:color="auto"/>
            <w:left w:val="none" w:sz="0" w:space="0" w:color="auto"/>
            <w:bottom w:val="none" w:sz="0" w:space="0" w:color="auto"/>
            <w:right w:val="none" w:sz="0" w:space="0" w:color="auto"/>
          </w:divBdr>
        </w:div>
        <w:div w:id="2046326836">
          <w:marLeft w:val="480"/>
          <w:marRight w:val="0"/>
          <w:marTop w:val="0"/>
          <w:marBottom w:val="0"/>
          <w:divBdr>
            <w:top w:val="none" w:sz="0" w:space="0" w:color="auto"/>
            <w:left w:val="none" w:sz="0" w:space="0" w:color="auto"/>
            <w:bottom w:val="none" w:sz="0" w:space="0" w:color="auto"/>
            <w:right w:val="none" w:sz="0" w:space="0" w:color="auto"/>
          </w:divBdr>
        </w:div>
        <w:div w:id="1175924994">
          <w:marLeft w:val="480"/>
          <w:marRight w:val="0"/>
          <w:marTop w:val="0"/>
          <w:marBottom w:val="0"/>
          <w:divBdr>
            <w:top w:val="none" w:sz="0" w:space="0" w:color="auto"/>
            <w:left w:val="none" w:sz="0" w:space="0" w:color="auto"/>
            <w:bottom w:val="none" w:sz="0" w:space="0" w:color="auto"/>
            <w:right w:val="none" w:sz="0" w:space="0" w:color="auto"/>
          </w:divBdr>
        </w:div>
        <w:div w:id="2015915113">
          <w:marLeft w:val="480"/>
          <w:marRight w:val="0"/>
          <w:marTop w:val="0"/>
          <w:marBottom w:val="0"/>
          <w:divBdr>
            <w:top w:val="none" w:sz="0" w:space="0" w:color="auto"/>
            <w:left w:val="none" w:sz="0" w:space="0" w:color="auto"/>
            <w:bottom w:val="none" w:sz="0" w:space="0" w:color="auto"/>
            <w:right w:val="none" w:sz="0" w:space="0" w:color="auto"/>
          </w:divBdr>
        </w:div>
        <w:div w:id="1051300">
          <w:marLeft w:val="480"/>
          <w:marRight w:val="0"/>
          <w:marTop w:val="0"/>
          <w:marBottom w:val="0"/>
          <w:divBdr>
            <w:top w:val="none" w:sz="0" w:space="0" w:color="auto"/>
            <w:left w:val="none" w:sz="0" w:space="0" w:color="auto"/>
            <w:bottom w:val="none" w:sz="0" w:space="0" w:color="auto"/>
            <w:right w:val="none" w:sz="0" w:space="0" w:color="auto"/>
          </w:divBdr>
        </w:div>
        <w:div w:id="45184017">
          <w:marLeft w:val="480"/>
          <w:marRight w:val="0"/>
          <w:marTop w:val="0"/>
          <w:marBottom w:val="0"/>
          <w:divBdr>
            <w:top w:val="none" w:sz="0" w:space="0" w:color="auto"/>
            <w:left w:val="none" w:sz="0" w:space="0" w:color="auto"/>
            <w:bottom w:val="none" w:sz="0" w:space="0" w:color="auto"/>
            <w:right w:val="none" w:sz="0" w:space="0" w:color="auto"/>
          </w:divBdr>
        </w:div>
        <w:div w:id="950740522">
          <w:marLeft w:val="480"/>
          <w:marRight w:val="0"/>
          <w:marTop w:val="0"/>
          <w:marBottom w:val="0"/>
          <w:divBdr>
            <w:top w:val="none" w:sz="0" w:space="0" w:color="auto"/>
            <w:left w:val="none" w:sz="0" w:space="0" w:color="auto"/>
            <w:bottom w:val="none" w:sz="0" w:space="0" w:color="auto"/>
            <w:right w:val="none" w:sz="0" w:space="0" w:color="auto"/>
          </w:divBdr>
        </w:div>
        <w:div w:id="446701136">
          <w:marLeft w:val="480"/>
          <w:marRight w:val="0"/>
          <w:marTop w:val="0"/>
          <w:marBottom w:val="0"/>
          <w:divBdr>
            <w:top w:val="none" w:sz="0" w:space="0" w:color="auto"/>
            <w:left w:val="none" w:sz="0" w:space="0" w:color="auto"/>
            <w:bottom w:val="none" w:sz="0" w:space="0" w:color="auto"/>
            <w:right w:val="none" w:sz="0" w:space="0" w:color="auto"/>
          </w:divBdr>
        </w:div>
        <w:div w:id="1703630469">
          <w:marLeft w:val="480"/>
          <w:marRight w:val="0"/>
          <w:marTop w:val="0"/>
          <w:marBottom w:val="0"/>
          <w:divBdr>
            <w:top w:val="none" w:sz="0" w:space="0" w:color="auto"/>
            <w:left w:val="none" w:sz="0" w:space="0" w:color="auto"/>
            <w:bottom w:val="none" w:sz="0" w:space="0" w:color="auto"/>
            <w:right w:val="none" w:sz="0" w:space="0" w:color="auto"/>
          </w:divBdr>
        </w:div>
        <w:div w:id="2061978752">
          <w:marLeft w:val="480"/>
          <w:marRight w:val="0"/>
          <w:marTop w:val="0"/>
          <w:marBottom w:val="0"/>
          <w:divBdr>
            <w:top w:val="none" w:sz="0" w:space="0" w:color="auto"/>
            <w:left w:val="none" w:sz="0" w:space="0" w:color="auto"/>
            <w:bottom w:val="none" w:sz="0" w:space="0" w:color="auto"/>
            <w:right w:val="none" w:sz="0" w:space="0" w:color="auto"/>
          </w:divBdr>
        </w:div>
        <w:div w:id="1351683263">
          <w:marLeft w:val="480"/>
          <w:marRight w:val="0"/>
          <w:marTop w:val="0"/>
          <w:marBottom w:val="0"/>
          <w:divBdr>
            <w:top w:val="none" w:sz="0" w:space="0" w:color="auto"/>
            <w:left w:val="none" w:sz="0" w:space="0" w:color="auto"/>
            <w:bottom w:val="none" w:sz="0" w:space="0" w:color="auto"/>
            <w:right w:val="none" w:sz="0" w:space="0" w:color="auto"/>
          </w:divBdr>
        </w:div>
        <w:div w:id="1035425059">
          <w:marLeft w:val="480"/>
          <w:marRight w:val="0"/>
          <w:marTop w:val="0"/>
          <w:marBottom w:val="0"/>
          <w:divBdr>
            <w:top w:val="none" w:sz="0" w:space="0" w:color="auto"/>
            <w:left w:val="none" w:sz="0" w:space="0" w:color="auto"/>
            <w:bottom w:val="none" w:sz="0" w:space="0" w:color="auto"/>
            <w:right w:val="none" w:sz="0" w:space="0" w:color="auto"/>
          </w:divBdr>
        </w:div>
        <w:div w:id="1365518231">
          <w:marLeft w:val="480"/>
          <w:marRight w:val="0"/>
          <w:marTop w:val="0"/>
          <w:marBottom w:val="0"/>
          <w:divBdr>
            <w:top w:val="none" w:sz="0" w:space="0" w:color="auto"/>
            <w:left w:val="none" w:sz="0" w:space="0" w:color="auto"/>
            <w:bottom w:val="none" w:sz="0" w:space="0" w:color="auto"/>
            <w:right w:val="none" w:sz="0" w:space="0" w:color="auto"/>
          </w:divBdr>
        </w:div>
        <w:div w:id="777870736">
          <w:marLeft w:val="480"/>
          <w:marRight w:val="0"/>
          <w:marTop w:val="0"/>
          <w:marBottom w:val="0"/>
          <w:divBdr>
            <w:top w:val="none" w:sz="0" w:space="0" w:color="auto"/>
            <w:left w:val="none" w:sz="0" w:space="0" w:color="auto"/>
            <w:bottom w:val="none" w:sz="0" w:space="0" w:color="auto"/>
            <w:right w:val="none" w:sz="0" w:space="0" w:color="auto"/>
          </w:divBdr>
        </w:div>
        <w:div w:id="1466045353">
          <w:marLeft w:val="480"/>
          <w:marRight w:val="0"/>
          <w:marTop w:val="0"/>
          <w:marBottom w:val="0"/>
          <w:divBdr>
            <w:top w:val="none" w:sz="0" w:space="0" w:color="auto"/>
            <w:left w:val="none" w:sz="0" w:space="0" w:color="auto"/>
            <w:bottom w:val="none" w:sz="0" w:space="0" w:color="auto"/>
            <w:right w:val="none" w:sz="0" w:space="0" w:color="auto"/>
          </w:divBdr>
        </w:div>
        <w:div w:id="725682071">
          <w:marLeft w:val="480"/>
          <w:marRight w:val="0"/>
          <w:marTop w:val="0"/>
          <w:marBottom w:val="0"/>
          <w:divBdr>
            <w:top w:val="none" w:sz="0" w:space="0" w:color="auto"/>
            <w:left w:val="none" w:sz="0" w:space="0" w:color="auto"/>
            <w:bottom w:val="none" w:sz="0" w:space="0" w:color="auto"/>
            <w:right w:val="none" w:sz="0" w:space="0" w:color="auto"/>
          </w:divBdr>
        </w:div>
        <w:div w:id="509879066">
          <w:marLeft w:val="480"/>
          <w:marRight w:val="0"/>
          <w:marTop w:val="0"/>
          <w:marBottom w:val="0"/>
          <w:divBdr>
            <w:top w:val="none" w:sz="0" w:space="0" w:color="auto"/>
            <w:left w:val="none" w:sz="0" w:space="0" w:color="auto"/>
            <w:bottom w:val="none" w:sz="0" w:space="0" w:color="auto"/>
            <w:right w:val="none" w:sz="0" w:space="0" w:color="auto"/>
          </w:divBdr>
        </w:div>
        <w:div w:id="569076800">
          <w:marLeft w:val="480"/>
          <w:marRight w:val="0"/>
          <w:marTop w:val="0"/>
          <w:marBottom w:val="0"/>
          <w:divBdr>
            <w:top w:val="none" w:sz="0" w:space="0" w:color="auto"/>
            <w:left w:val="none" w:sz="0" w:space="0" w:color="auto"/>
            <w:bottom w:val="none" w:sz="0" w:space="0" w:color="auto"/>
            <w:right w:val="none" w:sz="0" w:space="0" w:color="auto"/>
          </w:divBdr>
        </w:div>
        <w:div w:id="1576819607">
          <w:marLeft w:val="480"/>
          <w:marRight w:val="0"/>
          <w:marTop w:val="0"/>
          <w:marBottom w:val="0"/>
          <w:divBdr>
            <w:top w:val="none" w:sz="0" w:space="0" w:color="auto"/>
            <w:left w:val="none" w:sz="0" w:space="0" w:color="auto"/>
            <w:bottom w:val="none" w:sz="0" w:space="0" w:color="auto"/>
            <w:right w:val="none" w:sz="0" w:space="0" w:color="auto"/>
          </w:divBdr>
        </w:div>
      </w:divsChild>
    </w:div>
    <w:div w:id="687877649">
      <w:bodyDiv w:val="1"/>
      <w:marLeft w:val="0"/>
      <w:marRight w:val="0"/>
      <w:marTop w:val="0"/>
      <w:marBottom w:val="0"/>
      <w:divBdr>
        <w:top w:val="none" w:sz="0" w:space="0" w:color="auto"/>
        <w:left w:val="none" w:sz="0" w:space="0" w:color="auto"/>
        <w:bottom w:val="none" w:sz="0" w:space="0" w:color="auto"/>
        <w:right w:val="none" w:sz="0" w:space="0" w:color="auto"/>
      </w:divBdr>
      <w:divsChild>
        <w:div w:id="219220104">
          <w:marLeft w:val="480"/>
          <w:marRight w:val="0"/>
          <w:marTop w:val="0"/>
          <w:marBottom w:val="0"/>
          <w:divBdr>
            <w:top w:val="none" w:sz="0" w:space="0" w:color="auto"/>
            <w:left w:val="none" w:sz="0" w:space="0" w:color="auto"/>
            <w:bottom w:val="none" w:sz="0" w:space="0" w:color="auto"/>
            <w:right w:val="none" w:sz="0" w:space="0" w:color="auto"/>
          </w:divBdr>
        </w:div>
        <w:div w:id="1054499960">
          <w:marLeft w:val="480"/>
          <w:marRight w:val="0"/>
          <w:marTop w:val="0"/>
          <w:marBottom w:val="0"/>
          <w:divBdr>
            <w:top w:val="none" w:sz="0" w:space="0" w:color="auto"/>
            <w:left w:val="none" w:sz="0" w:space="0" w:color="auto"/>
            <w:bottom w:val="none" w:sz="0" w:space="0" w:color="auto"/>
            <w:right w:val="none" w:sz="0" w:space="0" w:color="auto"/>
          </w:divBdr>
        </w:div>
        <w:div w:id="37945784">
          <w:marLeft w:val="480"/>
          <w:marRight w:val="0"/>
          <w:marTop w:val="0"/>
          <w:marBottom w:val="0"/>
          <w:divBdr>
            <w:top w:val="none" w:sz="0" w:space="0" w:color="auto"/>
            <w:left w:val="none" w:sz="0" w:space="0" w:color="auto"/>
            <w:bottom w:val="none" w:sz="0" w:space="0" w:color="auto"/>
            <w:right w:val="none" w:sz="0" w:space="0" w:color="auto"/>
          </w:divBdr>
        </w:div>
        <w:div w:id="1484662446">
          <w:marLeft w:val="480"/>
          <w:marRight w:val="0"/>
          <w:marTop w:val="0"/>
          <w:marBottom w:val="0"/>
          <w:divBdr>
            <w:top w:val="none" w:sz="0" w:space="0" w:color="auto"/>
            <w:left w:val="none" w:sz="0" w:space="0" w:color="auto"/>
            <w:bottom w:val="none" w:sz="0" w:space="0" w:color="auto"/>
            <w:right w:val="none" w:sz="0" w:space="0" w:color="auto"/>
          </w:divBdr>
        </w:div>
        <w:div w:id="622660697">
          <w:marLeft w:val="480"/>
          <w:marRight w:val="0"/>
          <w:marTop w:val="0"/>
          <w:marBottom w:val="0"/>
          <w:divBdr>
            <w:top w:val="none" w:sz="0" w:space="0" w:color="auto"/>
            <w:left w:val="none" w:sz="0" w:space="0" w:color="auto"/>
            <w:bottom w:val="none" w:sz="0" w:space="0" w:color="auto"/>
            <w:right w:val="none" w:sz="0" w:space="0" w:color="auto"/>
          </w:divBdr>
        </w:div>
        <w:div w:id="2142383979">
          <w:marLeft w:val="480"/>
          <w:marRight w:val="0"/>
          <w:marTop w:val="0"/>
          <w:marBottom w:val="0"/>
          <w:divBdr>
            <w:top w:val="none" w:sz="0" w:space="0" w:color="auto"/>
            <w:left w:val="none" w:sz="0" w:space="0" w:color="auto"/>
            <w:bottom w:val="none" w:sz="0" w:space="0" w:color="auto"/>
            <w:right w:val="none" w:sz="0" w:space="0" w:color="auto"/>
          </w:divBdr>
        </w:div>
        <w:div w:id="2033611286">
          <w:marLeft w:val="480"/>
          <w:marRight w:val="0"/>
          <w:marTop w:val="0"/>
          <w:marBottom w:val="0"/>
          <w:divBdr>
            <w:top w:val="none" w:sz="0" w:space="0" w:color="auto"/>
            <w:left w:val="none" w:sz="0" w:space="0" w:color="auto"/>
            <w:bottom w:val="none" w:sz="0" w:space="0" w:color="auto"/>
            <w:right w:val="none" w:sz="0" w:space="0" w:color="auto"/>
          </w:divBdr>
        </w:div>
        <w:div w:id="421679150">
          <w:marLeft w:val="480"/>
          <w:marRight w:val="0"/>
          <w:marTop w:val="0"/>
          <w:marBottom w:val="0"/>
          <w:divBdr>
            <w:top w:val="none" w:sz="0" w:space="0" w:color="auto"/>
            <w:left w:val="none" w:sz="0" w:space="0" w:color="auto"/>
            <w:bottom w:val="none" w:sz="0" w:space="0" w:color="auto"/>
            <w:right w:val="none" w:sz="0" w:space="0" w:color="auto"/>
          </w:divBdr>
        </w:div>
        <w:div w:id="609319831">
          <w:marLeft w:val="480"/>
          <w:marRight w:val="0"/>
          <w:marTop w:val="0"/>
          <w:marBottom w:val="0"/>
          <w:divBdr>
            <w:top w:val="none" w:sz="0" w:space="0" w:color="auto"/>
            <w:left w:val="none" w:sz="0" w:space="0" w:color="auto"/>
            <w:bottom w:val="none" w:sz="0" w:space="0" w:color="auto"/>
            <w:right w:val="none" w:sz="0" w:space="0" w:color="auto"/>
          </w:divBdr>
        </w:div>
        <w:div w:id="2115128387">
          <w:marLeft w:val="480"/>
          <w:marRight w:val="0"/>
          <w:marTop w:val="0"/>
          <w:marBottom w:val="0"/>
          <w:divBdr>
            <w:top w:val="none" w:sz="0" w:space="0" w:color="auto"/>
            <w:left w:val="none" w:sz="0" w:space="0" w:color="auto"/>
            <w:bottom w:val="none" w:sz="0" w:space="0" w:color="auto"/>
            <w:right w:val="none" w:sz="0" w:space="0" w:color="auto"/>
          </w:divBdr>
        </w:div>
        <w:div w:id="155999300">
          <w:marLeft w:val="480"/>
          <w:marRight w:val="0"/>
          <w:marTop w:val="0"/>
          <w:marBottom w:val="0"/>
          <w:divBdr>
            <w:top w:val="none" w:sz="0" w:space="0" w:color="auto"/>
            <w:left w:val="none" w:sz="0" w:space="0" w:color="auto"/>
            <w:bottom w:val="none" w:sz="0" w:space="0" w:color="auto"/>
            <w:right w:val="none" w:sz="0" w:space="0" w:color="auto"/>
          </w:divBdr>
        </w:div>
        <w:div w:id="2143649158">
          <w:marLeft w:val="480"/>
          <w:marRight w:val="0"/>
          <w:marTop w:val="0"/>
          <w:marBottom w:val="0"/>
          <w:divBdr>
            <w:top w:val="none" w:sz="0" w:space="0" w:color="auto"/>
            <w:left w:val="none" w:sz="0" w:space="0" w:color="auto"/>
            <w:bottom w:val="none" w:sz="0" w:space="0" w:color="auto"/>
            <w:right w:val="none" w:sz="0" w:space="0" w:color="auto"/>
          </w:divBdr>
        </w:div>
        <w:div w:id="873928483">
          <w:marLeft w:val="480"/>
          <w:marRight w:val="0"/>
          <w:marTop w:val="0"/>
          <w:marBottom w:val="0"/>
          <w:divBdr>
            <w:top w:val="none" w:sz="0" w:space="0" w:color="auto"/>
            <w:left w:val="none" w:sz="0" w:space="0" w:color="auto"/>
            <w:bottom w:val="none" w:sz="0" w:space="0" w:color="auto"/>
            <w:right w:val="none" w:sz="0" w:space="0" w:color="auto"/>
          </w:divBdr>
        </w:div>
        <w:div w:id="1715929292">
          <w:marLeft w:val="480"/>
          <w:marRight w:val="0"/>
          <w:marTop w:val="0"/>
          <w:marBottom w:val="0"/>
          <w:divBdr>
            <w:top w:val="none" w:sz="0" w:space="0" w:color="auto"/>
            <w:left w:val="none" w:sz="0" w:space="0" w:color="auto"/>
            <w:bottom w:val="none" w:sz="0" w:space="0" w:color="auto"/>
            <w:right w:val="none" w:sz="0" w:space="0" w:color="auto"/>
          </w:divBdr>
        </w:div>
        <w:div w:id="351763735">
          <w:marLeft w:val="480"/>
          <w:marRight w:val="0"/>
          <w:marTop w:val="0"/>
          <w:marBottom w:val="0"/>
          <w:divBdr>
            <w:top w:val="none" w:sz="0" w:space="0" w:color="auto"/>
            <w:left w:val="none" w:sz="0" w:space="0" w:color="auto"/>
            <w:bottom w:val="none" w:sz="0" w:space="0" w:color="auto"/>
            <w:right w:val="none" w:sz="0" w:space="0" w:color="auto"/>
          </w:divBdr>
        </w:div>
        <w:div w:id="930310889">
          <w:marLeft w:val="480"/>
          <w:marRight w:val="0"/>
          <w:marTop w:val="0"/>
          <w:marBottom w:val="0"/>
          <w:divBdr>
            <w:top w:val="none" w:sz="0" w:space="0" w:color="auto"/>
            <w:left w:val="none" w:sz="0" w:space="0" w:color="auto"/>
            <w:bottom w:val="none" w:sz="0" w:space="0" w:color="auto"/>
            <w:right w:val="none" w:sz="0" w:space="0" w:color="auto"/>
          </w:divBdr>
        </w:div>
        <w:div w:id="206571006">
          <w:marLeft w:val="480"/>
          <w:marRight w:val="0"/>
          <w:marTop w:val="0"/>
          <w:marBottom w:val="0"/>
          <w:divBdr>
            <w:top w:val="none" w:sz="0" w:space="0" w:color="auto"/>
            <w:left w:val="none" w:sz="0" w:space="0" w:color="auto"/>
            <w:bottom w:val="none" w:sz="0" w:space="0" w:color="auto"/>
            <w:right w:val="none" w:sz="0" w:space="0" w:color="auto"/>
          </w:divBdr>
        </w:div>
        <w:div w:id="216861001">
          <w:marLeft w:val="480"/>
          <w:marRight w:val="0"/>
          <w:marTop w:val="0"/>
          <w:marBottom w:val="0"/>
          <w:divBdr>
            <w:top w:val="none" w:sz="0" w:space="0" w:color="auto"/>
            <w:left w:val="none" w:sz="0" w:space="0" w:color="auto"/>
            <w:bottom w:val="none" w:sz="0" w:space="0" w:color="auto"/>
            <w:right w:val="none" w:sz="0" w:space="0" w:color="auto"/>
          </w:divBdr>
        </w:div>
        <w:div w:id="1909487760">
          <w:marLeft w:val="480"/>
          <w:marRight w:val="0"/>
          <w:marTop w:val="0"/>
          <w:marBottom w:val="0"/>
          <w:divBdr>
            <w:top w:val="none" w:sz="0" w:space="0" w:color="auto"/>
            <w:left w:val="none" w:sz="0" w:space="0" w:color="auto"/>
            <w:bottom w:val="none" w:sz="0" w:space="0" w:color="auto"/>
            <w:right w:val="none" w:sz="0" w:space="0" w:color="auto"/>
          </w:divBdr>
        </w:div>
        <w:div w:id="603197064">
          <w:marLeft w:val="480"/>
          <w:marRight w:val="0"/>
          <w:marTop w:val="0"/>
          <w:marBottom w:val="0"/>
          <w:divBdr>
            <w:top w:val="none" w:sz="0" w:space="0" w:color="auto"/>
            <w:left w:val="none" w:sz="0" w:space="0" w:color="auto"/>
            <w:bottom w:val="none" w:sz="0" w:space="0" w:color="auto"/>
            <w:right w:val="none" w:sz="0" w:space="0" w:color="auto"/>
          </w:divBdr>
        </w:div>
        <w:div w:id="581598308">
          <w:marLeft w:val="480"/>
          <w:marRight w:val="0"/>
          <w:marTop w:val="0"/>
          <w:marBottom w:val="0"/>
          <w:divBdr>
            <w:top w:val="none" w:sz="0" w:space="0" w:color="auto"/>
            <w:left w:val="none" w:sz="0" w:space="0" w:color="auto"/>
            <w:bottom w:val="none" w:sz="0" w:space="0" w:color="auto"/>
            <w:right w:val="none" w:sz="0" w:space="0" w:color="auto"/>
          </w:divBdr>
        </w:div>
        <w:div w:id="536235127">
          <w:marLeft w:val="480"/>
          <w:marRight w:val="0"/>
          <w:marTop w:val="0"/>
          <w:marBottom w:val="0"/>
          <w:divBdr>
            <w:top w:val="none" w:sz="0" w:space="0" w:color="auto"/>
            <w:left w:val="none" w:sz="0" w:space="0" w:color="auto"/>
            <w:bottom w:val="none" w:sz="0" w:space="0" w:color="auto"/>
            <w:right w:val="none" w:sz="0" w:space="0" w:color="auto"/>
          </w:divBdr>
        </w:div>
        <w:div w:id="1208838833">
          <w:marLeft w:val="480"/>
          <w:marRight w:val="0"/>
          <w:marTop w:val="0"/>
          <w:marBottom w:val="0"/>
          <w:divBdr>
            <w:top w:val="none" w:sz="0" w:space="0" w:color="auto"/>
            <w:left w:val="none" w:sz="0" w:space="0" w:color="auto"/>
            <w:bottom w:val="none" w:sz="0" w:space="0" w:color="auto"/>
            <w:right w:val="none" w:sz="0" w:space="0" w:color="auto"/>
          </w:divBdr>
        </w:div>
        <w:div w:id="1018001194">
          <w:marLeft w:val="480"/>
          <w:marRight w:val="0"/>
          <w:marTop w:val="0"/>
          <w:marBottom w:val="0"/>
          <w:divBdr>
            <w:top w:val="none" w:sz="0" w:space="0" w:color="auto"/>
            <w:left w:val="none" w:sz="0" w:space="0" w:color="auto"/>
            <w:bottom w:val="none" w:sz="0" w:space="0" w:color="auto"/>
            <w:right w:val="none" w:sz="0" w:space="0" w:color="auto"/>
          </w:divBdr>
        </w:div>
        <w:div w:id="1784224706">
          <w:marLeft w:val="480"/>
          <w:marRight w:val="0"/>
          <w:marTop w:val="0"/>
          <w:marBottom w:val="0"/>
          <w:divBdr>
            <w:top w:val="none" w:sz="0" w:space="0" w:color="auto"/>
            <w:left w:val="none" w:sz="0" w:space="0" w:color="auto"/>
            <w:bottom w:val="none" w:sz="0" w:space="0" w:color="auto"/>
            <w:right w:val="none" w:sz="0" w:space="0" w:color="auto"/>
          </w:divBdr>
        </w:div>
        <w:div w:id="1363093661">
          <w:marLeft w:val="480"/>
          <w:marRight w:val="0"/>
          <w:marTop w:val="0"/>
          <w:marBottom w:val="0"/>
          <w:divBdr>
            <w:top w:val="none" w:sz="0" w:space="0" w:color="auto"/>
            <w:left w:val="none" w:sz="0" w:space="0" w:color="auto"/>
            <w:bottom w:val="none" w:sz="0" w:space="0" w:color="auto"/>
            <w:right w:val="none" w:sz="0" w:space="0" w:color="auto"/>
          </w:divBdr>
        </w:div>
        <w:div w:id="1743601544">
          <w:marLeft w:val="480"/>
          <w:marRight w:val="0"/>
          <w:marTop w:val="0"/>
          <w:marBottom w:val="0"/>
          <w:divBdr>
            <w:top w:val="none" w:sz="0" w:space="0" w:color="auto"/>
            <w:left w:val="none" w:sz="0" w:space="0" w:color="auto"/>
            <w:bottom w:val="none" w:sz="0" w:space="0" w:color="auto"/>
            <w:right w:val="none" w:sz="0" w:space="0" w:color="auto"/>
          </w:divBdr>
        </w:div>
        <w:div w:id="710349071">
          <w:marLeft w:val="480"/>
          <w:marRight w:val="0"/>
          <w:marTop w:val="0"/>
          <w:marBottom w:val="0"/>
          <w:divBdr>
            <w:top w:val="none" w:sz="0" w:space="0" w:color="auto"/>
            <w:left w:val="none" w:sz="0" w:space="0" w:color="auto"/>
            <w:bottom w:val="none" w:sz="0" w:space="0" w:color="auto"/>
            <w:right w:val="none" w:sz="0" w:space="0" w:color="auto"/>
          </w:divBdr>
        </w:div>
        <w:div w:id="1810433905">
          <w:marLeft w:val="480"/>
          <w:marRight w:val="0"/>
          <w:marTop w:val="0"/>
          <w:marBottom w:val="0"/>
          <w:divBdr>
            <w:top w:val="none" w:sz="0" w:space="0" w:color="auto"/>
            <w:left w:val="none" w:sz="0" w:space="0" w:color="auto"/>
            <w:bottom w:val="none" w:sz="0" w:space="0" w:color="auto"/>
            <w:right w:val="none" w:sz="0" w:space="0" w:color="auto"/>
          </w:divBdr>
        </w:div>
        <w:div w:id="460610306">
          <w:marLeft w:val="480"/>
          <w:marRight w:val="0"/>
          <w:marTop w:val="0"/>
          <w:marBottom w:val="0"/>
          <w:divBdr>
            <w:top w:val="none" w:sz="0" w:space="0" w:color="auto"/>
            <w:left w:val="none" w:sz="0" w:space="0" w:color="auto"/>
            <w:bottom w:val="none" w:sz="0" w:space="0" w:color="auto"/>
            <w:right w:val="none" w:sz="0" w:space="0" w:color="auto"/>
          </w:divBdr>
        </w:div>
        <w:div w:id="469709594">
          <w:marLeft w:val="480"/>
          <w:marRight w:val="0"/>
          <w:marTop w:val="0"/>
          <w:marBottom w:val="0"/>
          <w:divBdr>
            <w:top w:val="none" w:sz="0" w:space="0" w:color="auto"/>
            <w:left w:val="none" w:sz="0" w:space="0" w:color="auto"/>
            <w:bottom w:val="none" w:sz="0" w:space="0" w:color="auto"/>
            <w:right w:val="none" w:sz="0" w:space="0" w:color="auto"/>
          </w:divBdr>
        </w:div>
        <w:div w:id="2030528237">
          <w:marLeft w:val="480"/>
          <w:marRight w:val="0"/>
          <w:marTop w:val="0"/>
          <w:marBottom w:val="0"/>
          <w:divBdr>
            <w:top w:val="none" w:sz="0" w:space="0" w:color="auto"/>
            <w:left w:val="none" w:sz="0" w:space="0" w:color="auto"/>
            <w:bottom w:val="none" w:sz="0" w:space="0" w:color="auto"/>
            <w:right w:val="none" w:sz="0" w:space="0" w:color="auto"/>
          </w:divBdr>
        </w:div>
        <w:div w:id="1005742481">
          <w:marLeft w:val="480"/>
          <w:marRight w:val="0"/>
          <w:marTop w:val="0"/>
          <w:marBottom w:val="0"/>
          <w:divBdr>
            <w:top w:val="none" w:sz="0" w:space="0" w:color="auto"/>
            <w:left w:val="none" w:sz="0" w:space="0" w:color="auto"/>
            <w:bottom w:val="none" w:sz="0" w:space="0" w:color="auto"/>
            <w:right w:val="none" w:sz="0" w:space="0" w:color="auto"/>
          </w:divBdr>
        </w:div>
        <w:div w:id="1875995081">
          <w:marLeft w:val="480"/>
          <w:marRight w:val="0"/>
          <w:marTop w:val="0"/>
          <w:marBottom w:val="0"/>
          <w:divBdr>
            <w:top w:val="none" w:sz="0" w:space="0" w:color="auto"/>
            <w:left w:val="none" w:sz="0" w:space="0" w:color="auto"/>
            <w:bottom w:val="none" w:sz="0" w:space="0" w:color="auto"/>
            <w:right w:val="none" w:sz="0" w:space="0" w:color="auto"/>
          </w:divBdr>
        </w:div>
        <w:div w:id="804813493">
          <w:marLeft w:val="480"/>
          <w:marRight w:val="0"/>
          <w:marTop w:val="0"/>
          <w:marBottom w:val="0"/>
          <w:divBdr>
            <w:top w:val="none" w:sz="0" w:space="0" w:color="auto"/>
            <w:left w:val="none" w:sz="0" w:space="0" w:color="auto"/>
            <w:bottom w:val="none" w:sz="0" w:space="0" w:color="auto"/>
            <w:right w:val="none" w:sz="0" w:space="0" w:color="auto"/>
          </w:divBdr>
        </w:div>
        <w:div w:id="1264337398">
          <w:marLeft w:val="480"/>
          <w:marRight w:val="0"/>
          <w:marTop w:val="0"/>
          <w:marBottom w:val="0"/>
          <w:divBdr>
            <w:top w:val="none" w:sz="0" w:space="0" w:color="auto"/>
            <w:left w:val="none" w:sz="0" w:space="0" w:color="auto"/>
            <w:bottom w:val="none" w:sz="0" w:space="0" w:color="auto"/>
            <w:right w:val="none" w:sz="0" w:space="0" w:color="auto"/>
          </w:divBdr>
        </w:div>
        <w:div w:id="1473864554">
          <w:marLeft w:val="480"/>
          <w:marRight w:val="0"/>
          <w:marTop w:val="0"/>
          <w:marBottom w:val="0"/>
          <w:divBdr>
            <w:top w:val="none" w:sz="0" w:space="0" w:color="auto"/>
            <w:left w:val="none" w:sz="0" w:space="0" w:color="auto"/>
            <w:bottom w:val="none" w:sz="0" w:space="0" w:color="auto"/>
            <w:right w:val="none" w:sz="0" w:space="0" w:color="auto"/>
          </w:divBdr>
        </w:div>
        <w:div w:id="1641155665">
          <w:marLeft w:val="480"/>
          <w:marRight w:val="0"/>
          <w:marTop w:val="0"/>
          <w:marBottom w:val="0"/>
          <w:divBdr>
            <w:top w:val="none" w:sz="0" w:space="0" w:color="auto"/>
            <w:left w:val="none" w:sz="0" w:space="0" w:color="auto"/>
            <w:bottom w:val="none" w:sz="0" w:space="0" w:color="auto"/>
            <w:right w:val="none" w:sz="0" w:space="0" w:color="auto"/>
          </w:divBdr>
        </w:div>
        <w:div w:id="794830885">
          <w:marLeft w:val="480"/>
          <w:marRight w:val="0"/>
          <w:marTop w:val="0"/>
          <w:marBottom w:val="0"/>
          <w:divBdr>
            <w:top w:val="none" w:sz="0" w:space="0" w:color="auto"/>
            <w:left w:val="none" w:sz="0" w:space="0" w:color="auto"/>
            <w:bottom w:val="none" w:sz="0" w:space="0" w:color="auto"/>
            <w:right w:val="none" w:sz="0" w:space="0" w:color="auto"/>
          </w:divBdr>
        </w:div>
        <w:div w:id="183828554">
          <w:marLeft w:val="480"/>
          <w:marRight w:val="0"/>
          <w:marTop w:val="0"/>
          <w:marBottom w:val="0"/>
          <w:divBdr>
            <w:top w:val="none" w:sz="0" w:space="0" w:color="auto"/>
            <w:left w:val="none" w:sz="0" w:space="0" w:color="auto"/>
            <w:bottom w:val="none" w:sz="0" w:space="0" w:color="auto"/>
            <w:right w:val="none" w:sz="0" w:space="0" w:color="auto"/>
          </w:divBdr>
        </w:div>
        <w:div w:id="1125347233">
          <w:marLeft w:val="480"/>
          <w:marRight w:val="0"/>
          <w:marTop w:val="0"/>
          <w:marBottom w:val="0"/>
          <w:divBdr>
            <w:top w:val="none" w:sz="0" w:space="0" w:color="auto"/>
            <w:left w:val="none" w:sz="0" w:space="0" w:color="auto"/>
            <w:bottom w:val="none" w:sz="0" w:space="0" w:color="auto"/>
            <w:right w:val="none" w:sz="0" w:space="0" w:color="auto"/>
          </w:divBdr>
        </w:div>
        <w:div w:id="412364138">
          <w:marLeft w:val="480"/>
          <w:marRight w:val="0"/>
          <w:marTop w:val="0"/>
          <w:marBottom w:val="0"/>
          <w:divBdr>
            <w:top w:val="none" w:sz="0" w:space="0" w:color="auto"/>
            <w:left w:val="none" w:sz="0" w:space="0" w:color="auto"/>
            <w:bottom w:val="none" w:sz="0" w:space="0" w:color="auto"/>
            <w:right w:val="none" w:sz="0" w:space="0" w:color="auto"/>
          </w:divBdr>
        </w:div>
        <w:div w:id="73552853">
          <w:marLeft w:val="480"/>
          <w:marRight w:val="0"/>
          <w:marTop w:val="0"/>
          <w:marBottom w:val="0"/>
          <w:divBdr>
            <w:top w:val="none" w:sz="0" w:space="0" w:color="auto"/>
            <w:left w:val="none" w:sz="0" w:space="0" w:color="auto"/>
            <w:bottom w:val="none" w:sz="0" w:space="0" w:color="auto"/>
            <w:right w:val="none" w:sz="0" w:space="0" w:color="auto"/>
          </w:divBdr>
        </w:div>
        <w:div w:id="1075400570">
          <w:marLeft w:val="480"/>
          <w:marRight w:val="0"/>
          <w:marTop w:val="0"/>
          <w:marBottom w:val="0"/>
          <w:divBdr>
            <w:top w:val="none" w:sz="0" w:space="0" w:color="auto"/>
            <w:left w:val="none" w:sz="0" w:space="0" w:color="auto"/>
            <w:bottom w:val="none" w:sz="0" w:space="0" w:color="auto"/>
            <w:right w:val="none" w:sz="0" w:space="0" w:color="auto"/>
          </w:divBdr>
        </w:div>
        <w:div w:id="1653483004">
          <w:marLeft w:val="480"/>
          <w:marRight w:val="0"/>
          <w:marTop w:val="0"/>
          <w:marBottom w:val="0"/>
          <w:divBdr>
            <w:top w:val="none" w:sz="0" w:space="0" w:color="auto"/>
            <w:left w:val="none" w:sz="0" w:space="0" w:color="auto"/>
            <w:bottom w:val="none" w:sz="0" w:space="0" w:color="auto"/>
            <w:right w:val="none" w:sz="0" w:space="0" w:color="auto"/>
          </w:divBdr>
        </w:div>
        <w:div w:id="775053203">
          <w:marLeft w:val="480"/>
          <w:marRight w:val="0"/>
          <w:marTop w:val="0"/>
          <w:marBottom w:val="0"/>
          <w:divBdr>
            <w:top w:val="none" w:sz="0" w:space="0" w:color="auto"/>
            <w:left w:val="none" w:sz="0" w:space="0" w:color="auto"/>
            <w:bottom w:val="none" w:sz="0" w:space="0" w:color="auto"/>
            <w:right w:val="none" w:sz="0" w:space="0" w:color="auto"/>
          </w:divBdr>
        </w:div>
        <w:div w:id="2007241312">
          <w:marLeft w:val="480"/>
          <w:marRight w:val="0"/>
          <w:marTop w:val="0"/>
          <w:marBottom w:val="0"/>
          <w:divBdr>
            <w:top w:val="none" w:sz="0" w:space="0" w:color="auto"/>
            <w:left w:val="none" w:sz="0" w:space="0" w:color="auto"/>
            <w:bottom w:val="none" w:sz="0" w:space="0" w:color="auto"/>
            <w:right w:val="none" w:sz="0" w:space="0" w:color="auto"/>
          </w:divBdr>
        </w:div>
        <w:div w:id="629747599">
          <w:marLeft w:val="480"/>
          <w:marRight w:val="0"/>
          <w:marTop w:val="0"/>
          <w:marBottom w:val="0"/>
          <w:divBdr>
            <w:top w:val="none" w:sz="0" w:space="0" w:color="auto"/>
            <w:left w:val="none" w:sz="0" w:space="0" w:color="auto"/>
            <w:bottom w:val="none" w:sz="0" w:space="0" w:color="auto"/>
            <w:right w:val="none" w:sz="0" w:space="0" w:color="auto"/>
          </w:divBdr>
        </w:div>
        <w:div w:id="1442720494">
          <w:marLeft w:val="480"/>
          <w:marRight w:val="0"/>
          <w:marTop w:val="0"/>
          <w:marBottom w:val="0"/>
          <w:divBdr>
            <w:top w:val="none" w:sz="0" w:space="0" w:color="auto"/>
            <w:left w:val="none" w:sz="0" w:space="0" w:color="auto"/>
            <w:bottom w:val="none" w:sz="0" w:space="0" w:color="auto"/>
            <w:right w:val="none" w:sz="0" w:space="0" w:color="auto"/>
          </w:divBdr>
        </w:div>
        <w:div w:id="448209838">
          <w:marLeft w:val="480"/>
          <w:marRight w:val="0"/>
          <w:marTop w:val="0"/>
          <w:marBottom w:val="0"/>
          <w:divBdr>
            <w:top w:val="none" w:sz="0" w:space="0" w:color="auto"/>
            <w:left w:val="none" w:sz="0" w:space="0" w:color="auto"/>
            <w:bottom w:val="none" w:sz="0" w:space="0" w:color="auto"/>
            <w:right w:val="none" w:sz="0" w:space="0" w:color="auto"/>
          </w:divBdr>
        </w:div>
        <w:div w:id="1957834861">
          <w:marLeft w:val="480"/>
          <w:marRight w:val="0"/>
          <w:marTop w:val="0"/>
          <w:marBottom w:val="0"/>
          <w:divBdr>
            <w:top w:val="none" w:sz="0" w:space="0" w:color="auto"/>
            <w:left w:val="none" w:sz="0" w:space="0" w:color="auto"/>
            <w:bottom w:val="none" w:sz="0" w:space="0" w:color="auto"/>
            <w:right w:val="none" w:sz="0" w:space="0" w:color="auto"/>
          </w:divBdr>
        </w:div>
        <w:div w:id="1268808113">
          <w:marLeft w:val="480"/>
          <w:marRight w:val="0"/>
          <w:marTop w:val="0"/>
          <w:marBottom w:val="0"/>
          <w:divBdr>
            <w:top w:val="none" w:sz="0" w:space="0" w:color="auto"/>
            <w:left w:val="none" w:sz="0" w:space="0" w:color="auto"/>
            <w:bottom w:val="none" w:sz="0" w:space="0" w:color="auto"/>
            <w:right w:val="none" w:sz="0" w:space="0" w:color="auto"/>
          </w:divBdr>
        </w:div>
        <w:div w:id="1464543668">
          <w:marLeft w:val="480"/>
          <w:marRight w:val="0"/>
          <w:marTop w:val="0"/>
          <w:marBottom w:val="0"/>
          <w:divBdr>
            <w:top w:val="none" w:sz="0" w:space="0" w:color="auto"/>
            <w:left w:val="none" w:sz="0" w:space="0" w:color="auto"/>
            <w:bottom w:val="none" w:sz="0" w:space="0" w:color="auto"/>
            <w:right w:val="none" w:sz="0" w:space="0" w:color="auto"/>
          </w:divBdr>
        </w:div>
        <w:div w:id="362563293">
          <w:marLeft w:val="480"/>
          <w:marRight w:val="0"/>
          <w:marTop w:val="0"/>
          <w:marBottom w:val="0"/>
          <w:divBdr>
            <w:top w:val="none" w:sz="0" w:space="0" w:color="auto"/>
            <w:left w:val="none" w:sz="0" w:space="0" w:color="auto"/>
            <w:bottom w:val="none" w:sz="0" w:space="0" w:color="auto"/>
            <w:right w:val="none" w:sz="0" w:space="0" w:color="auto"/>
          </w:divBdr>
        </w:div>
        <w:div w:id="1681350309">
          <w:marLeft w:val="480"/>
          <w:marRight w:val="0"/>
          <w:marTop w:val="0"/>
          <w:marBottom w:val="0"/>
          <w:divBdr>
            <w:top w:val="none" w:sz="0" w:space="0" w:color="auto"/>
            <w:left w:val="none" w:sz="0" w:space="0" w:color="auto"/>
            <w:bottom w:val="none" w:sz="0" w:space="0" w:color="auto"/>
            <w:right w:val="none" w:sz="0" w:space="0" w:color="auto"/>
          </w:divBdr>
        </w:div>
        <w:div w:id="396591077">
          <w:marLeft w:val="480"/>
          <w:marRight w:val="0"/>
          <w:marTop w:val="0"/>
          <w:marBottom w:val="0"/>
          <w:divBdr>
            <w:top w:val="none" w:sz="0" w:space="0" w:color="auto"/>
            <w:left w:val="none" w:sz="0" w:space="0" w:color="auto"/>
            <w:bottom w:val="none" w:sz="0" w:space="0" w:color="auto"/>
            <w:right w:val="none" w:sz="0" w:space="0" w:color="auto"/>
          </w:divBdr>
        </w:div>
        <w:div w:id="1007899592">
          <w:marLeft w:val="480"/>
          <w:marRight w:val="0"/>
          <w:marTop w:val="0"/>
          <w:marBottom w:val="0"/>
          <w:divBdr>
            <w:top w:val="none" w:sz="0" w:space="0" w:color="auto"/>
            <w:left w:val="none" w:sz="0" w:space="0" w:color="auto"/>
            <w:bottom w:val="none" w:sz="0" w:space="0" w:color="auto"/>
            <w:right w:val="none" w:sz="0" w:space="0" w:color="auto"/>
          </w:divBdr>
        </w:div>
        <w:div w:id="921909267">
          <w:marLeft w:val="480"/>
          <w:marRight w:val="0"/>
          <w:marTop w:val="0"/>
          <w:marBottom w:val="0"/>
          <w:divBdr>
            <w:top w:val="none" w:sz="0" w:space="0" w:color="auto"/>
            <w:left w:val="none" w:sz="0" w:space="0" w:color="auto"/>
            <w:bottom w:val="none" w:sz="0" w:space="0" w:color="auto"/>
            <w:right w:val="none" w:sz="0" w:space="0" w:color="auto"/>
          </w:divBdr>
        </w:div>
        <w:div w:id="1186097370">
          <w:marLeft w:val="480"/>
          <w:marRight w:val="0"/>
          <w:marTop w:val="0"/>
          <w:marBottom w:val="0"/>
          <w:divBdr>
            <w:top w:val="none" w:sz="0" w:space="0" w:color="auto"/>
            <w:left w:val="none" w:sz="0" w:space="0" w:color="auto"/>
            <w:bottom w:val="none" w:sz="0" w:space="0" w:color="auto"/>
            <w:right w:val="none" w:sz="0" w:space="0" w:color="auto"/>
          </w:divBdr>
        </w:div>
        <w:div w:id="1860050160">
          <w:marLeft w:val="480"/>
          <w:marRight w:val="0"/>
          <w:marTop w:val="0"/>
          <w:marBottom w:val="0"/>
          <w:divBdr>
            <w:top w:val="none" w:sz="0" w:space="0" w:color="auto"/>
            <w:left w:val="none" w:sz="0" w:space="0" w:color="auto"/>
            <w:bottom w:val="none" w:sz="0" w:space="0" w:color="auto"/>
            <w:right w:val="none" w:sz="0" w:space="0" w:color="auto"/>
          </w:divBdr>
        </w:div>
        <w:div w:id="153378314">
          <w:marLeft w:val="480"/>
          <w:marRight w:val="0"/>
          <w:marTop w:val="0"/>
          <w:marBottom w:val="0"/>
          <w:divBdr>
            <w:top w:val="none" w:sz="0" w:space="0" w:color="auto"/>
            <w:left w:val="none" w:sz="0" w:space="0" w:color="auto"/>
            <w:bottom w:val="none" w:sz="0" w:space="0" w:color="auto"/>
            <w:right w:val="none" w:sz="0" w:space="0" w:color="auto"/>
          </w:divBdr>
        </w:div>
        <w:div w:id="1623877642">
          <w:marLeft w:val="480"/>
          <w:marRight w:val="0"/>
          <w:marTop w:val="0"/>
          <w:marBottom w:val="0"/>
          <w:divBdr>
            <w:top w:val="none" w:sz="0" w:space="0" w:color="auto"/>
            <w:left w:val="none" w:sz="0" w:space="0" w:color="auto"/>
            <w:bottom w:val="none" w:sz="0" w:space="0" w:color="auto"/>
            <w:right w:val="none" w:sz="0" w:space="0" w:color="auto"/>
          </w:divBdr>
        </w:div>
        <w:div w:id="708601747">
          <w:marLeft w:val="480"/>
          <w:marRight w:val="0"/>
          <w:marTop w:val="0"/>
          <w:marBottom w:val="0"/>
          <w:divBdr>
            <w:top w:val="none" w:sz="0" w:space="0" w:color="auto"/>
            <w:left w:val="none" w:sz="0" w:space="0" w:color="auto"/>
            <w:bottom w:val="none" w:sz="0" w:space="0" w:color="auto"/>
            <w:right w:val="none" w:sz="0" w:space="0" w:color="auto"/>
          </w:divBdr>
        </w:div>
        <w:div w:id="1193804483">
          <w:marLeft w:val="480"/>
          <w:marRight w:val="0"/>
          <w:marTop w:val="0"/>
          <w:marBottom w:val="0"/>
          <w:divBdr>
            <w:top w:val="none" w:sz="0" w:space="0" w:color="auto"/>
            <w:left w:val="none" w:sz="0" w:space="0" w:color="auto"/>
            <w:bottom w:val="none" w:sz="0" w:space="0" w:color="auto"/>
            <w:right w:val="none" w:sz="0" w:space="0" w:color="auto"/>
          </w:divBdr>
        </w:div>
        <w:div w:id="1542787568">
          <w:marLeft w:val="480"/>
          <w:marRight w:val="0"/>
          <w:marTop w:val="0"/>
          <w:marBottom w:val="0"/>
          <w:divBdr>
            <w:top w:val="none" w:sz="0" w:space="0" w:color="auto"/>
            <w:left w:val="none" w:sz="0" w:space="0" w:color="auto"/>
            <w:bottom w:val="none" w:sz="0" w:space="0" w:color="auto"/>
            <w:right w:val="none" w:sz="0" w:space="0" w:color="auto"/>
          </w:divBdr>
        </w:div>
        <w:div w:id="1899777027">
          <w:marLeft w:val="480"/>
          <w:marRight w:val="0"/>
          <w:marTop w:val="0"/>
          <w:marBottom w:val="0"/>
          <w:divBdr>
            <w:top w:val="none" w:sz="0" w:space="0" w:color="auto"/>
            <w:left w:val="none" w:sz="0" w:space="0" w:color="auto"/>
            <w:bottom w:val="none" w:sz="0" w:space="0" w:color="auto"/>
            <w:right w:val="none" w:sz="0" w:space="0" w:color="auto"/>
          </w:divBdr>
        </w:div>
        <w:div w:id="2106421231">
          <w:marLeft w:val="480"/>
          <w:marRight w:val="0"/>
          <w:marTop w:val="0"/>
          <w:marBottom w:val="0"/>
          <w:divBdr>
            <w:top w:val="none" w:sz="0" w:space="0" w:color="auto"/>
            <w:left w:val="none" w:sz="0" w:space="0" w:color="auto"/>
            <w:bottom w:val="none" w:sz="0" w:space="0" w:color="auto"/>
            <w:right w:val="none" w:sz="0" w:space="0" w:color="auto"/>
          </w:divBdr>
        </w:div>
        <w:div w:id="714350046">
          <w:marLeft w:val="480"/>
          <w:marRight w:val="0"/>
          <w:marTop w:val="0"/>
          <w:marBottom w:val="0"/>
          <w:divBdr>
            <w:top w:val="none" w:sz="0" w:space="0" w:color="auto"/>
            <w:left w:val="none" w:sz="0" w:space="0" w:color="auto"/>
            <w:bottom w:val="none" w:sz="0" w:space="0" w:color="auto"/>
            <w:right w:val="none" w:sz="0" w:space="0" w:color="auto"/>
          </w:divBdr>
        </w:div>
        <w:div w:id="271597620">
          <w:marLeft w:val="480"/>
          <w:marRight w:val="0"/>
          <w:marTop w:val="0"/>
          <w:marBottom w:val="0"/>
          <w:divBdr>
            <w:top w:val="none" w:sz="0" w:space="0" w:color="auto"/>
            <w:left w:val="none" w:sz="0" w:space="0" w:color="auto"/>
            <w:bottom w:val="none" w:sz="0" w:space="0" w:color="auto"/>
            <w:right w:val="none" w:sz="0" w:space="0" w:color="auto"/>
          </w:divBdr>
        </w:div>
        <w:div w:id="1238245138">
          <w:marLeft w:val="480"/>
          <w:marRight w:val="0"/>
          <w:marTop w:val="0"/>
          <w:marBottom w:val="0"/>
          <w:divBdr>
            <w:top w:val="none" w:sz="0" w:space="0" w:color="auto"/>
            <w:left w:val="none" w:sz="0" w:space="0" w:color="auto"/>
            <w:bottom w:val="none" w:sz="0" w:space="0" w:color="auto"/>
            <w:right w:val="none" w:sz="0" w:space="0" w:color="auto"/>
          </w:divBdr>
        </w:div>
        <w:div w:id="538708173">
          <w:marLeft w:val="480"/>
          <w:marRight w:val="0"/>
          <w:marTop w:val="0"/>
          <w:marBottom w:val="0"/>
          <w:divBdr>
            <w:top w:val="none" w:sz="0" w:space="0" w:color="auto"/>
            <w:left w:val="none" w:sz="0" w:space="0" w:color="auto"/>
            <w:bottom w:val="none" w:sz="0" w:space="0" w:color="auto"/>
            <w:right w:val="none" w:sz="0" w:space="0" w:color="auto"/>
          </w:divBdr>
        </w:div>
        <w:div w:id="942495201">
          <w:marLeft w:val="480"/>
          <w:marRight w:val="0"/>
          <w:marTop w:val="0"/>
          <w:marBottom w:val="0"/>
          <w:divBdr>
            <w:top w:val="none" w:sz="0" w:space="0" w:color="auto"/>
            <w:left w:val="none" w:sz="0" w:space="0" w:color="auto"/>
            <w:bottom w:val="none" w:sz="0" w:space="0" w:color="auto"/>
            <w:right w:val="none" w:sz="0" w:space="0" w:color="auto"/>
          </w:divBdr>
        </w:div>
        <w:div w:id="9113720">
          <w:marLeft w:val="480"/>
          <w:marRight w:val="0"/>
          <w:marTop w:val="0"/>
          <w:marBottom w:val="0"/>
          <w:divBdr>
            <w:top w:val="none" w:sz="0" w:space="0" w:color="auto"/>
            <w:left w:val="none" w:sz="0" w:space="0" w:color="auto"/>
            <w:bottom w:val="none" w:sz="0" w:space="0" w:color="auto"/>
            <w:right w:val="none" w:sz="0" w:space="0" w:color="auto"/>
          </w:divBdr>
        </w:div>
        <w:div w:id="355935562">
          <w:marLeft w:val="480"/>
          <w:marRight w:val="0"/>
          <w:marTop w:val="0"/>
          <w:marBottom w:val="0"/>
          <w:divBdr>
            <w:top w:val="none" w:sz="0" w:space="0" w:color="auto"/>
            <w:left w:val="none" w:sz="0" w:space="0" w:color="auto"/>
            <w:bottom w:val="none" w:sz="0" w:space="0" w:color="auto"/>
            <w:right w:val="none" w:sz="0" w:space="0" w:color="auto"/>
          </w:divBdr>
        </w:div>
        <w:div w:id="1849786073">
          <w:marLeft w:val="480"/>
          <w:marRight w:val="0"/>
          <w:marTop w:val="0"/>
          <w:marBottom w:val="0"/>
          <w:divBdr>
            <w:top w:val="none" w:sz="0" w:space="0" w:color="auto"/>
            <w:left w:val="none" w:sz="0" w:space="0" w:color="auto"/>
            <w:bottom w:val="none" w:sz="0" w:space="0" w:color="auto"/>
            <w:right w:val="none" w:sz="0" w:space="0" w:color="auto"/>
          </w:divBdr>
        </w:div>
        <w:div w:id="1176069545">
          <w:marLeft w:val="480"/>
          <w:marRight w:val="0"/>
          <w:marTop w:val="0"/>
          <w:marBottom w:val="0"/>
          <w:divBdr>
            <w:top w:val="none" w:sz="0" w:space="0" w:color="auto"/>
            <w:left w:val="none" w:sz="0" w:space="0" w:color="auto"/>
            <w:bottom w:val="none" w:sz="0" w:space="0" w:color="auto"/>
            <w:right w:val="none" w:sz="0" w:space="0" w:color="auto"/>
          </w:divBdr>
        </w:div>
        <w:div w:id="1680039639">
          <w:marLeft w:val="480"/>
          <w:marRight w:val="0"/>
          <w:marTop w:val="0"/>
          <w:marBottom w:val="0"/>
          <w:divBdr>
            <w:top w:val="none" w:sz="0" w:space="0" w:color="auto"/>
            <w:left w:val="none" w:sz="0" w:space="0" w:color="auto"/>
            <w:bottom w:val="none" w:sz="0" w:space="0" w:color="auto"/>
            <w:right w:val="none" w:sz="0" w:space="0" w:color="auto"/>
          </w:divBdr>
        </w:div>
        <w:div w:id="456528358">
          <w:marLeft w:val="480"/>
          <w:marRight w:val="0"/>
          <w:marTop w:val="0"/>
          <w:marBottom w:val="0"/>
          <w:divBdr>
            <w:top w:val="none" w:sz="0" w:space="0" w:color="auto"/>
            <w:left w:val="none" w:sz="0" w:space="0" w:color="auto"/>
            <w:bottom w:val="none" w:sz="0" w:space="0" w:color="auto"/>
            <w:right w:val="none" w:sz="0" w:space="0" w:color="auto"/>
          </w:divBdr>
        </w:div>
        <w:div w:id="1440950769">
          <w:marLeft w:val="480"/>
          <w:marRight w:val="0"/>
          <w:marTop w:val="0"/>
          <w:marBottom w:val="0"/>
          <w:divBdr>
            <w:top w:val="none" w:sz="0" w:space="0" w:color="auto"/>
            <w:left w:val="none" w:sz="0" w:space="0" w:color="auto"/>
            <w:bottom w:val="none" w:sz="0" w:space="0" w:color="auto"/>
            <w:right w:val="none" w:sz="0" w:space="0" w:color="auto"/>
          </w:divBdr>
        </w:div>
        <w:div w:id="398216153">
          <w:marLeft w:val="480"/>
          <w:marRight w:val="0"/>
          <w:marTop w:val="0"/>
          <w:marBottom w:val="0"/>
          <w:divBdr>
            <w:top w:val="none" w:sz="0" w:space="0" w:color="auto"/>
            <w:left w:val="none" w:sz="0" w:space="0" w:color="auto"/>
            <w:bottom w:val="none" w:sz="0" w:space="0" w:color="auto"/>
            <w:right w:val="none" w:sz="0" w:space="0" w:color="auto"/>
          </w:divBdr>
        </w:div>
      </w:divsChild>
    </w:div>
    <w:div w:id="688920124">
      <w:bodyDiv w:val="1"/>
      <w:marLeft w:val="0"/>
      <w:marRight w:val="0"/>
      <w:marTop w:val="0"/>
      <w:marBottom w:val="0"/>
      <w:divBdr>
        <w:top w:val="none" w:sz="0" w:space="0" w:color="auto"/>
        <w:left w:val="none" w:sz="0" w:space="0" w:color="auto"/>
        <w:bottom w:val="none" w:sz="0" w:space="0" w:color="auto"/>
        <w:right w:val="none" w:sz="0" w:space="0" w:color="auto"/>
      </w:divBdr>
    </w:div>
    <w:div w:id="689990681">
      <w:bodyDiv w:val="1"/>
      <w:marLeft w:val="0"/>
      <w:marRight w:val="0"/>
      <w:marTop w:val="0"/>
      <w:marBottom w:val="0"/>
      <w:divBdr>
        <w:top w:val="none" w:sz="0" w:space="0" w:color="auto"/>
        <w:left w:val="none" w:sz="0" w:space="0" w:color="auto"/>
        <w:bottom w:val="none" w:sz="0" w:space="0" w:color="auto"/>
        <w:right w:val="none" w:sz="0" w:space="0" w:color="auto"/>
      </w:divBdr>
    </w:div>
    <w:div w:id="690423507">
      <w:bodyDiv w:val="1"/>
      <w:marLeft w:val="0"/>
      <w:marRight w:val="0"/>
      <w:marTop w:val="0"/>
      <w:marBottom w:val="0"/>
      <w:divBdr>
        <w:top w:val="none" w:sz="0" w:space="0" w:color="auto"/>
        <w:left w:val="none" w:sz="0" w:space="0" w:color="auto"/>
        <w:bottom w:val="none" w:sz="0" w:space="0" w:color="auto"/>
        <w:right w:val="none" w:sz="0" w:space="0" w:color="auto"/>
      </w:divBdr>
      <w:divsChild>
        <w:div w:id="539519239">
          <w:marLeft w:val="480"/>
          <w:marRight w:val="0"/>
          <w:marTop w:val="0"/>
          <w:marBottom w:val="0"/>
          <w:divBdr>
            <w:top w:val="none" w:sz="0" w:space="0" w:color="auto"/>
            <w:left w:val="none" w:sz="0" w:space="0" w:color="auto"/>
            <w:bottom w:val="none" w:sz="0" w:space="0" w:color="auto"/>
            <w:right w:val="none" w:sz="0" w:space="0" w:color="auto"/>
          </w:divBdr>
        </w:div>
        <w:div w:id="1813257237">
          <w:marLeft w:val="480"/>
          <w:marRight w:val="0"/>
          <w:marTop w:val="0"/>
          <w:marBottom w:val="0"/>
          <w:divBdr>
            <w:top w:val="none" w:sz="0" w:space="0" w:color="auto"/>
            <w:left w:val="none" w:sz="0" w:space="0" w:color="auto"/>
            <w:bottom w:val="none" w:sz="0" w:space="0" w:color="auto"/>
            <w:right w:val="none" w:sz="0" w:space="0" w:color="auto"/>
          </w:divBdr>
        </w:div>
        <w:div w:id="136412614">
          <w:marLeft w:val="480"/>
          <w:marRight w:val="0"/>
          <w:marTop w:val="0"/>
          <w:marBottom w:val="0"/>
          <w:divBdr>
            <w:top w:val="none" w:sz="0" w:space="0" w:color="auto"/>
            <w:left w:val="none" w:sz="0" w:space="0" w:color="auto"/>
            <w:bottom w:val="none" w:sz="0" w:space="0" w:color="auto"/>
            <w:right w:val="none" w:sz="0" w:space="0" w:color="auto"/>
          </w:divBdr>
        </w:div>
        <w:div w:id="847327170">
          <w:marLeft w:val="480"/>
          <w:marRight w:val="0"/>
          <w:marTop w:val="0"/>
          <w:marBottom w:val="0"/>
          <w:divBdr>
            <w:top w:val="none" w:sz="0" w:space="0" w:color="auto"/>
            <w:left w:val="none" w:sz="0" w:space="0" w:color="auto"/>
            <w:bottom w:val="none" w:sz="0" w:space="0" w:color="auto"/>
            <w:right w:val="none" w:sz="0" w:space="0" w:color="auto"/>
          </w:divBdr>
        </w:div>
        <w:div w:id="362439938">
          <w:marLeft w:val="480"/>
          <w:marRight w:val="0"/>
          <w:marTop w:val="0"/>
          <w:marBottom w:val="0"/>
          <w:divBdr>
            <w:top w:val="none" w:sz="0" w:space="0" w:color="auto"/>
            <w:left w:val="none" w:sz="0" w:space="0" w:color="auto"/>
            <w:bottom w:val="none" w:sz="0" w:space="0" w:color="auto"/>
            <w:right w:val="none" w:sz="0" w:space="0" w:color="auto"/>
          </w:divBdr>
        </w:div>
        <w:div w:id="1425492075">
          <w:marLeft w:val="480"/>
          <w:marRight w:val="0"/>
          <w:marTop w:val="0"/>
          <w:marBottom w:val="0"/>
          <w:divBdr>
            <w:top w:val="none" w:sz="0" w:space="0" w:color="auto"/>
            <w:left w:val="none" w:sz="0" w:space="0" w:color="auto"/>
            <w:bottom w:val="none" w:sz="0" w:space="0" w:color="auto"/>
            <w:right w:val="none" w:sz="0" w:space="0" w:color="auto"/>
          </w:divBdr>
        </w:div>
        <w:div w:id="2065372799">
          <w:marLeft w:val="480"/>
          <w:marRight w:val="0"/>
          <w:marTop w:val="0"/>
          <w:marBottom w:val="0"/>
          <w:divBdr>
            <w:top w:val="none" w:sz="0" w:space="0" w:color="auto"/>
            <w:left w:val="none" w:sz="0" w:space="0" w:color="auto"/>
            <w:bottom w:val="none" w:sz="0" w:space="0" w:color="auto"/>
            <w:right w:val="none" w:sz="0" w:space="0" w:color="auto"/>
          </w:divBdr>
        </w:div>
        <w:div w:id="1280453090">
          <w:marLeft w:val="480"/>
          <w:marRight w:val="0"/>
          <w:marTop w:val="0"/>
          <w:marBottom w:val="0"/>
          <w:divBdr>
            <w:top w:val="none" w:sz="0" w:space="0" w:color="auto"/>
            <w:left w:val="none" w:sz="0" w:space="0" w:color="auto"/>
            <w:bottom w:val="none" w:sz="0" w:space="0" w:color="auto"/>
            <w:right w:val="none" w:sz="0" w:space="0" w:color="auto"/>
          </w:divBdr>
        </w:div>
        <w:div w:id="342243152">
          <w:marLeft w:val="480"/>
          <w:marRight w:val="0"/>
          <w:marTop w:val="0"/>
          <w:marBottom w:val="0"/>
          <w:divBdr>
            <w:top w:val="none" w:sz="0" w:space="0" w:color="auto"/>
            <w:left w:val="none" w:sz="0" w:space="0" w:color="auto"/>
            <w:bottom w:val="none" w:sz="0" w:space="0" w:color="auto"/>
            <w:right w:val="none" w:sz="0" w:space="0" w:color="auto"/>
          </w:divBdr>
        </w:div>
        <w:div w:id="1052532842">
          <w:marLeft w:val="480"/>
          <w:marRight w:val="0"/>
          <w:marTop w:val="0"/>
          <w:marBottom w:val="0"/>
          <w:divBdr>
            <w:top w:val="none" w:sz="0" w:space="0" w:color="auto"/>
            <w:left w:val="none" w:sz="0" w:space="0" w:color="auto"/>
            <w:bottom w:val="none" w:sz="0" w:space="0" w:color="auto"/>
            <w:right w:val="none" w:sz="0" w:space="0" w:color="auto"/>
          </w:divBdr>
        </w:div>
        <w:div w:id="1429349469">
          <w:marLeft w:val="480"/>
          <w:marRight w:val="0"/>
          <w:marTop w:val="0"/>
          <w:marBottom w:val="0"/>
          <w:divBdr>
            <w:top w:val="none" w:sz="0" w:space="0" w:color="auto"/>
            <w:left w:val="none" w:sz="0" w:space="0" w:color="auto"/>
            <w:bottom w:val="none" w:sz="0" w:space="0" w:color="auto"/>
            <w:right w:val="none" w:sz="0" w:space="0" w:color="auto"/>
          </w:divBdr>
        </w:div>
        <w:div w:id="663432317">
          <w:marLeft w:val="480"/>
          <w:marRight w:val="0"/>
          <w:marTop w:val="0"/>
          <w:marBottom w:val="0"/>
          <w:divBdr>
            <w:top w:val="none" w:sz="0" w:space="0" w:color="auto"/>
            <w:left w:val="none" w:sz="0" w:space="0" w:color="auto"/>
            <w:bottom w:val="none" w:sz="0" w:space="0" w:color="auto"/>
            <w:right w:val="none" w:sz="0" w:space="0" w:color="auto"/>
          </w:divBdr>
        </w:div>
        <w:div w:id="1433085053">
          <w:marLeft w:val="480"/>
          <w:marRight w:val="0"/>
          <w:marTop w:val="0"/>
          <w:marBottom w:val="0"/>
          <w:divBdr>
            <w:top w:val="none" w:sz="0" w:space="0" w:color="auto"/>
            <w:left w:val="none" w:sz="0" w:space="0" w:color="auto"/>
            <w:bottom w:val="none" w:sz="0" w:space="0" w:color="auto"/>
            <w:right w:val="none" w:sz="0" w:space="0" w:color="auto"/>
          </w:divBdr>
        </w:div>
        <w:div w:id="589777149">
          <w:marLeft w:val="480"/>
          <w:marRight w:val="0"/>
          <w:marTop w:val="0"/>
          <w:marBottom w:val="0"/>
          <w:divBdr>
            <w:top w:val="none" w:sz="0" w:space="0" w:color="auto"/>
            <w:left w:val="none" w:sz="0" w:space="0" w:color="auto"/>
            <w:bottom w:val="none" w:sz="0" w:space="0" w:color="auto"/>
            <w:right w:val="none" w:sz="0" w:space="0" w:color="auto"/>
          </w:divBdr>
        </w:div>
        <w:div w:id="1123883801">
          <w:marLeft w:val="480"/>
          <w:marRight w:val="0"/>
          <w:marTop w:val="0"/>
          <w:marBottom w:val="0"/>
          <w:divBdr>
            <w:top w:val="none" w:sz="0" w:space="0" w:color="auto"/>
            <w:left w:val="none" w:sz="0" w:space="0" w:color="auto"/>
            <w:bottom w:val="none" w:sz="0" w:space="0" w:color="auto"/>
            <w:right w:val="none" w:sz="0" w:space="0" w:color="auto"/>
          </w:divBdr>
        </w:div>
        <w:div w:id="1960141987">
          <w:marLeft w:val="480"/>
          <w:marRight w:val="0"/>
          <w:marTop w:val="0"/>
          <w:marBottom w:val="0"/>
          <w:divBdr>
            <w:top w:val="none" w:sz="0" w:space="0" w:color="auto"/>
            <w:left w:val="none" w:sz="0" w:space="0" w:color="auto"/>
            <w:bottom w:val="none" w:sz="0" w:space="0" w:color="auto"/>
            <w:right w:val="none" w:sz="0" w:space="0" w:color="auto"/>
          </w:divBdr>
        </w:div>
        <w:div w:id="1411393054">
          <w:marLeft w:val="480"/>
          <w:marRight w:val="0"/>
          <w:marTop w:val="0"/>
          <w:marBottom w:val="0"/>
          <w:divBdr>
            <w:top w:val="none" w:sz="0" w:space="0" w:color="auto"/>
            <w:left w:val="none" w:sz="0" w:space="0" w:color="auto"/>
            <w:bottom w:val="none" w:sz="0" w:space="0" w:color="auto"/>
            <w:right w:val="none" w:sz="0" w:space="0" w:color="auto"/>
          </w:divBdr>
        </w:div>
      </w:divsChild>
    </w:div>
    <w:div w:id="694499798">
      <w:bodyDiv w:val="1"/>
      <w:marLeft w:val="0"/>
      <w:marRight w:val="0"/>
      <w:marTop w:val="0"/>
      <w:marBottom w:val="0"/>
      <w:divBdr>
        <w:top w:val="none" w:sz="0" w:space="0" w:color="auto"/>
        <w:left w:val="none" w:sz="0" w:space="0" w:color="auto"/>
        <w:bottom w:val="none" w:sz="0" w:space="0" w:color="auto"/>
        <w:right w:val="none" w:sz="0" w:space="0" w:color="auto"/>
      </w:divBdr>
    </w:div>
    <w:div w:id="698505471">
      <w:bodyDiv w:val="1"/>
      <w:marLeft w:val="0"/>
      <w:marRight w:val="0"/>
      <w:marTop w:val="0"/>
      <w:marBottom w:val="0"/>
      <w:divBdr>
        <w:top w:val="none" w:sz="0" w:space="0" w:color="auto"/>
        <w:left w:val="none" w:sz="0" w:space="0" w:color="auto"/>
        <w:bottom w:val="none" w:sz="0" w:space="0" w:color="auto"/>
        <w:right w:val="none" w:sz="0" w:space="0" w:color="auto"/>
      </w:divBdr>
      <w:divsChild>
        <w:div w:id="1409379536">
          <w:marLeft w:val="480"/>
          <w:marRight w:val="0"/>
          <w:marTop w:val="0"/>
          <w:marBottom w:val="0"/>
          <w:divBdr>
            <w:top w:val="none" w:sz="0" w:space="0" w:color="auto"/>
            <w:left w:val="none" w:sz="0" w:space="0" w:color="auto"/>
            <w:bottom w:val="none" w:sz="0" w:space="0" w:color="auto"/>
            <w:right w:val="none" w:sz="0" w:space="0" w:color="auto"/>
          </w:divBdr>
        </w:div>
        <w:div w:id="595332356">
          <w:marLeft w:val="480"/>
          <w:marRight w:val="0"/>
          <w:marTop w:val="0"/>
          <w:marBottom w:val="0"/>
          <w:divBdr>
            <w:top w:val="none" w:sz="0" w:space="0" w:color="auto"/>
            <w:left w:val="none" w:sz="0" w:space="0" w:color="auto"/>
            <w:bottom w:val="none" w:sz="0" w:space="0" w:color="auto"/>
            <w:right w:val="none" w:sz="0" w:space="0" w:color="auto"/>
          </w:divBdr>
        </w:div>
        <w:div w:id="123934215">
          <w:marLeft w:val="480"/>
          <w:marRight w:val="0"/>
          <w:marTop w:val="0"/>
          <w:marBottom w:val="0"/>
          <w:divBdr>
            <w:top w:val="none" w:sz="0" w:space="0" w:color="auto"/>
            <w:left w:val="none" w:sz="0" w:space="0" w:color="auto"/>
            <w:bottom w:val="none" w:sz="0" w:space="0" w:color="auto"/>
            <w:right w:val="none" w:sz="0" w:space="0" w:color="auto"/>
          </w:divBdr>
        </w:div>
        <w:div w:id="1745757194">
          <w:marLeft w:val="480"/>
          <w:marRight w:val="0"/>
          <w:marTop w:val="0"/>
          <w:marBottom w:val="0"/>
          <w:divBdr>
            <w:top w:val="none" w:sz="0" w:space="0" w:color="auto"/>
            <w:left w:val="none" w:sz="0" w:space="0" w:color="auto"/>
            <w:bottom w:val="none" w:sz="0" w:space="0" w:color="auto"/>
            <w:right w:val="none" w:sz="0" w:space="0" w:color="auto"/>
          </w:divBdr>
        </w:div>
        <w:div w:id="222958424">
          <w:marLeft w:val="480"/>
          <w:marRight w:val="0"/>
          <w:marTop w:val="0"/>
          <w:marBottom w:val="0"/>
          <w:divBdr>
            <w:top w:val="none" w:sz="0" w:space="0" w:color="auto"/>
            <w:left w:val="none" w:sz="0" w:space="0" w:color="auto"/>
            <w:bottom w:val="none" w:sz="0" w:space="0" w:color="auto"/>
            <w:right w:val="none" w:sz="0" w:space="0" w:color="auto"/>
          </w:divBdr>
        </w:div>
        <w:div w:id="1890144778">
          <w:marLeft w:val="480"/>
          <w:marRight w:val="0"/>
          <w:marTop w:val="0"/>
          <w:marBottom w:val="0"/>
          <w:divBdr>
            <w:top w:val="none" w:sz="0" w:space="0" w:color="auto"/>
            <w:left w:val="none" w:sz="0" w:space="0" w:color="auto"/>
            <w:bottom w:val="none" w:sz="0" w:space="0" w:color="auto"/>
            <w:right w:val="none" w:sz="0" w:space="0" w:color="auto"/>
          </w:divBdr>
        </w:div>
        <w:div w:id="1338852238">
          <w:marLeft w:val="480"/>
          <w:marRight w:val="0"/>
          <w:marTop w:val="0"/>
          <w:marBottom w:val="0"/>
          <w:divBdr>
            <w:top w:val="none" w:sz="0" w:space="0" w:color="auto"/>
            <w:left w:val="none" w:sz="0" w:space="0" w:color="auto"/>
            <w:bottom w:val="none" w:sz="0" w:space="0" w:color="auto"/>
            <w:right w:val="none" w:sz="0" w:space="0" w:color="auto"/>
          </w:divBdr>
        </w:div>
        <w:div w:id="125241866">
          <w:marLeft w:val="480"/>
          <w:marRight w:val="0"/>
          <w:marTop w:val="0"/>
          <w:marBottom w:val="0"/>
          <w:divBdr>
            <w:top w:val="none" w:sz="0" w:space="0" w:color="auto"/>
            <w:left w:val="none" w:sz="0" w:space="0" w:color="auto"/>
            <w:bottom w:val="none" w:sz="0" w:space="0" w:color="auto"/>
            <w:right w:val="none" w:sz="0" w:space="0" w:color="auto"/>
          </w:divBdr>
        </w:div>
        <w:div w:id="2130775099">
          <w:marLeft w:val="480"/>
          <w:marRight w:val="0"/>
          <w:marTop w:val="0"/>
          <w:marBottom w:val="0"/>
          <w:divBdr>
            <w:top w:val="none" w:sz="0" w:space="0" w:color="auto"/>
            <w:left w:val="none" w:sz="0" w:space="0" w:color="auto"/>
            <w:bottom w:val="none" w:sz="0" w:space="0" w:color="auto"/>
            <w:right w:val="none" w:sz="0" w:space="0" w:color="auto"/>
          </w:divBdr>
        </w:div>
        <w:div w:id="930817423">
          <w:marLeft w:val="480"/>
          <w:marRight w:val="0"/>
          <w:marTop w:val="0"/>
          <w:marBottom w:val="0"/>
          <w:divBdr>
            <w:top w:val="none" w:sz="0" w:space="0" w:color="auto"/>
            <w:left w:val="none" w:sz="0" w:space="0" w:color="auto"/>
            <w:bottom w:val="none" w:sz="0" w:space="0" w:color="auto"/>
            <w:right w:val="none" w:sz="0" w:space="0" w:color="auto"/>
          </w:divBdr>
        </w:div>
        <w:div w:id="1715151773">
          <w:marLeft w:val="480"/>
          <w:marRight w:val="0"/>
          <w:marTop w:val="0"/>
          <w:marBottom w:val="0"/>
          <w:divBdr>
            <w:top w:val="none" w:sz="0" w:space="0" w:color="auto"/>
            <w:left w:val="none" w:sz="0" w:space="0" w:color="auto"/>
            <w:bottom w:val="none" w:sz="0" w:space="0" w:color="auto"/>
            <w:right w:val="none" w:sz="0" w:space="0" w:color="auto"/>
          </w:divBdr>
        </w:div>
        <w:div w:id="1357191782">
          <w:marLeft w:val="480"/>
          <w:marRight w:val="0"/>
          <w:marTop w:val="0"/>
          <w:marBottom w:val="0"/>
          <w:divBdr>
            <w:top w:val="none" w:sz="0" w:space="0" w:color="auto"/>
            <w:left w:val="none" w:sz="0" w:space="0" w:color="auto"/>
            <w:bottom w:val="none" w:sz="0" w:space="0" w:color="auto"/>
            <w:right w:val="none" w:sz="0" w:space="0" w:color="auto"/>
          </w:divBdr>
        </w:div>
        <w:div w:id="192303933">
          <w:marLeft w:val="480"/>
          <w:marRight w:val="0"/>
          <w:marTop w:val="0"/>
          <w:marBottom w:val="0"/>
          <w:divBdr>
            <w:top w:val="none" w:sz="0" w:space="0" w:color="auto"/>
            <w:left w:val="none" w:sz="0" w:space="0" w:color="auto"/>
            <w:bottom w:val="none" w:sz="0" w:space="0" w:color="auto"/>
            <w:right w:val="none" w:sz="0" w:space="0" w:color="auto"/>
          </w:divBdr>
        </w:div>
        <w:div w:id="1172377529">
          <w:marLeft w:val="480"/>
          <w:marRight w:val="0"/>
          <w:marTop w:val="0"/>
          <w:marBottom w:val="0"/>
          <w:divBdr>
            <w:top w:val="none" w:sz="0" w:space="0" w:color="auto"/>
            <w:left w:val="none" w:sz="0" w:space="0" w:color="auto"/>
            <w:bottom w:val="none" w:sz="0" w:space="0" w:color="auto"/>
            <w:right w:val="none" w:sz="0" w:space="0" w:color="auto"/>
          </w:divBdr>
        </w:div>
        <w:div w:id="778842681">
          <w:marLeft w:val="480"/>
          <w:marRight w:val="0"/>
          <w:marTop w:val="0"/>
          <w:marBottom w:val="0"/>
          <w:divBdr>
            <w:top w:val="none" w:sz="0" w:space="0" w:color="auto"/>
            <w:left w:val="none" w:sz="0" w:space="0" w:color="auto"/>
            <w:bottom w:val="none" w:sz="0" w:space="0" w:color="auto"/>
            <w:right w:val="none" w:sz="0" w:space="0" w:color="auto"/>
          </w:divBdr>
        </w:div>
        <w:div w:id="1462112054">
          <w:marLeft w:val="480"/>
          <w:marRight w:val="0"/>
          <w:marTop w:val="0"/>
          <w:marBottom w:val="0"/>
          <w:divBdr>
            <w:top w:val="none" w:sz="0" w:space="0" w:color="auto"/>
            <w:left w:val="none" w:sz="0" w:space="0" w:color="auto"/>
            <w:bottom w:val="none" w:sz="0" w:space="0" w:color="auto"/>
            <w:right w:val="none" w:sz="0" w:space="0" w:color="auto"/>
          </w:divBdr>
        </w:div>
        <w:div w:id="1795173528">
          <w:marLeft w:val="480"/>
          <w:marRight w:val="0"/>
          <w:marTop w:val="0"/>
          <w:marBottom w:val="0"/>
          <w:divBdr>
            <w:top w:val="none" w:sz="0" w:space="0" w:color="auto"/>
            <w:left w:val="none" w:sz="0" w:space="0" w:color="auto"/>
            <w:bottom w:val="none" w:sz="0" w:space="0" w:color="auto"/>
            <w:right w:val="none" w:sz="0" w:space="0" w:color="auto"/>
          </w:divBdr>
        </w:div>
        <w:div w:id="925261853">
          <w:marLeft w:val="480"/>
          <w:marRight w:val="0"/>
          <w:marTop w:val="0"/>
          <w:marBottom w:val="0"/>
          <w:divBdr>
            <w:top w:val="none" w:sz="0" w:space="0" w:color="auto"/>
            <w:left w:val="none" w:sz="0" w:space="0" w:color="auto"/>
            <w:bottom w:val="none" w:sz="0" w:space="0" w:color="auto"/>
            <w:right w:val="none" w:sz="0" w:space="0" w:color="auto"/>
          </w:divBdr>
        </w:div>
        <w:div w:id="865483006">
          <w:marLeft w:val="480"/>
          <w:marRight w:val="0"/>
          <w:marTop w:val="0"/>
          <w:marBottom w:val="0"/>
          <w:divBdr>
            <w:top w:val="none" w:sz="0" w:space="0" w:color="auto"/>
            <w:left w:val="none" w:sz="0" w:space="0" w:color="auto"/>
            <w:bottom w:val="none" w:sz="0" w:space="0" w:color="auto"/>
            <w:right w:val="none" w:sz="0" w:space="0" w:color="auto"/>
          </w:divBdr>
        </w:div>
        <w:div w:id="531041799">
          <w:marLeft w:val="480"/>
          <w:marRight w:val="0"/>
          <w:marTop w:val="0"/>
          <w:marBottom w:val="0"/>
          <w:divBdr>
            <w:top w:val="none" w:sz="0" w:space="0" w:color="auto"/>
            <w:left w:val="none" w:sz="0" w:space="0" w:color="auto"/>
            <w:bottom w:val="none" w:sz="0" w:space="0" w:color="auto"/>
            <w:right w:val="none" w:sz="0" w:space="0" w:color="auto"/>
          </w:divBdr>
        </w:div>
        <w:div w:id="463543442">
          <w:marLeft w:val="480"/>
          <w:marRight w:val="0"/>
          <w:marTop w:val="0"/>
          <w:marBottom w:val="0"/>
          <w:divBdr>
            <w:top w:val="none" w:sz="0" w:space="0" w:color="auto"/>
            <w:left w:val="none" w:sz="0" w:space="0" w:color="auto"/>
            <w:bottom w:val="none" w:sz="0" w:space="0" w:color="auto"/>
            <w:right w:val="none" w:sz="0" w:space="0" w:color="auto"/>
          </w:divBdr>
        </w:div>
        <w:div w:id="838421808">
          <w:marLeft w:val="480"/>
          <w:marRight w:val="0"/>
          <w:marTop w:val="0"/>
          <w:marBottom w:val="0"/>
          <w:divBdr>
            <w:top w:val="none" w:sz="0" w:space="0" w:color="auto"/>
            <w:left w:val="none" w:sz="0" w:space="0" w:color="auto"/>
            <w:bottom w:val="none" w:sz="0" w:space="0" w:color="auto"/>
            <w:right w:val="none" w:sz="0" w:space="0" w:color="auto"/>
          </w:divBdr>
        </w:div>
        <w:div w:id="1594895354">
          <w:marLeft w:val="480"/>
          <w:marRight w:val="0"/>
          <w:marTop w:val="0"/>
          <w:marBottom w:val="0"/>
          <w:divBdr>
            <w:top w:val="none" w:sz="0" w:space="0" w:color="auto"/>
            <w:left w:val="none" w:sz="0" w:space="0" w:color="auto"/>
            <w:bottom w:val="none" w:sz="0" w:space="0" w:color="auto"/>
            <w:right w:val="none" w:sz="0" w:space="0" w:color="auto"/>
          </w:divBdr>
        </w:div>
        <w:div w:id="1311326891">
          <w:marLeft w:val="480"/>
          <w:marRight w:val="0"/>
          <w:marTop w:val="0"/>
          <w:marBottom w:val="0"/>
          <w:divBdr>
            <w:top w:val="none" w:sz="0" w:space="0" w:color="auto"/>
            <w:left w:val="none" w:sz="0" w:space="0" w:color="auto"/>
            <w:bottom w:val="none" w:sz="0" w:space="0" w:color="auto"/>
            <w:right w:val="none" w:sz="0" w:space="0" w:color="auto"/>
          </w:divBdr>
        </w:div>
        <w:div w:id="690180218">
          <w:marLeft w:val="480"/>
          <w:marRight w:val="0"/>
          <w:marTop w:val="0"/>
          <w:marBottom w:val="0"/>
          <w:divBdr>
            <w:top w:val="none" w:sz="0" w:space="0" w:color="auto"/>
            <w:left w:val="none" w:sz="0" w:space="0" w:color="auto"/>
            <w:bottom w:val="none" w:sz="0" w:space="0" w:color="auto"/>
            <w:right w:val="none" w:sz="0" w:space="0" w:color="auto"/>
          </w:divBdr>
        </w:div>
        <w:div w:id="638875740">
          <w:marLeft w:val="480"/>
          <w:marRight w:val="0"/>
          <w:marTop w:val="0"/>
          <w:marBottom w:val="0"/>
          <w:divBdr>
            <w:top w:val="none" w:sz="0" w:space="0" w:color="auto"/>
            <w:left w:val="none" w:sz="0" w:space="0" w:color="auto"/>
            <w:bottom w:val="none" w:sz="0" w:space="0" w:color="auto"/>
            <w:right w:val="none" w:sz="0" w:space="0" w:color="auto"/>
          </w:divBdr>
        </w:div>
        <w:div w:id="1397899195">
          <w:marLeft w:val="480"/>
          <w:marRight w:val="0"/>
          <w:marTop w:val="0"/>
          <w:marBottom w:val="0"/>
          <w:divBdr>
            <w:top w:val="none" w:sz="0" w:space="0" w:color="auto"/>
            <w:left w:val="none" w:sz="0" w:space="0" w:color="auto"/>
            <w:bottom w:val="none" w:sz="0" w:space="0" w:color="auto"/>
            <w:right w:val="none" w:sz="0" w:space="0" w:color="auto"/>
          </w:divBdr>
        </w:div>
        <w:div w:id="1046299034">
          <w:marLeft w:val="480"/>
          <w:marRight w:val="0"/>
          <w:marTop w:val="0"/>
          <w:marBottom w:val="0"/>
          <w:divBdr>
            <w:top w:val="none" w:sz="0" w:space="0" w:color="auto"/>
            <w:left w:val="none" w:sz="0" w:space="0" w:color="auto"/>
            <w:bottom w:val="none" w:sz="0" w:space="0" w:color="auto"/>
            <w:right w:val="none" w:sz="0" w:space="0" w:color="auto"/>
          </w:divBdr>
        </w:div>
        <w:div w:id="1005012458">
          <w:marLeft w:val="480"/>
          <w:marRight w:val="0"/>
          <w:marTop w:val="0"/>
          <w:marBottom w:val="0"/>
          <w:divBdr>
            <w:top w:val="none" w:sz="0" w:space="0" w:color="auto"/>
            <w:left w:val="none" w:sz="0" w:space="0" w:color="auto"/>
            <w:bottom w:val="none" w:sz="0" w:space="0" w:color="auto"/>
            <w:right w:val="none" w:sz="0" w:space="0" w:color="auto"/>
          </w:divBdr>
        </w:div>
        <w:div w:id="1756240464">
          <w:marLeft w:val="480"/>
          <w:marRight w:val="0"/>
          <w:marTop w:val="0"/>
          <w:marBottom w:val="0"/>
          <w:divBdr>
            <w:top w:val="none" w:sz="0" w:space="0" w:color="auto"/>
            <w:left w:val="none" w:sz="0" w:space="0" w:color="auto"/>
            <w:bottom w:val="none" w:sz="0" w:space="0" w:color="auto"/>
            <w:right w:val="none" w:sz="0" w:space="0" w:color="auto"/>
          </w:divBdr>
        </w:div>
        <w:div w:id="1506556706">
          <w:marLeft w:val="480"/>
          <w:marRight w:val="0"/>
          <w:marTop w:val="0"/>
          <w:marBottom w:val="0"/>
          <w:divBdr>
            <w:top w:val="none" w:sz="0" w:space="0" w:color="auto"/>
            <w:left w:val="none" w:sz="0" w:space="0" w:color="auto"/>
            <w:bottom w:val="none" w:sz="0" w:space="0" w:color="auto"/>
            <w:right w:val="none" w:sz="0" w:space="0" w:color="auto"/>
          </w:divBdr>
        </w:div>
        <w:div w:id="1540317272">
          <w:marLeft w:val="480"/>
          <w:marRight w:val="0"/>
          <w:marTop w:val="0"/>
          <w:marBottom w:val="0"/>
          <w:divBdr>
            <w:top w:val="none" w:sz="0" w:space="0" w:color="auto"/>
            <w:left w:val="none" w:sz="0" w:space="0" w:color="auto"/>
            <w:bottom w:val="none" w:sz="0" w:space="0" w:color="auto"/>
            <w:right w:val="none" w:sz="0" w:space="0" w:color="auto"/>
          </w:divBdr>
        </w:div>
      </w:divsChild>
    </w:div>
    <w:div w:id="698973745">
      <w:bodyDiv w:val="1"/>
      <w:marLeft w:val="0"/>
      <w:marRight w:val="0"/>
      <w:marTop w:val="0"/>
      <w:marBottom w:val="0"/>
      <w:divBdr>
        <w:top w:val="none" w:sz="0" w:space="0" w:color="auto"/>
        <w:left w:val="none" w:sz="0" w:space="0" w:color="auto"/>
        <w:bottom w:val="none" w:sz="0" w:space="0" w:color="auto"/>
        <w:right w:val="none" w:sz="0" w:space="0" w:color="auto"/>
      </w:divBdr>
    </w:div>
    <w:div w:id="702681044">
      <w:bodyDiv w:val="1"/>
      <w:marLeft w:val="0"/>
      <w:marRight w:val="0"/>
      <w:marTop w:val="0"/>
      <w:marBottom w:val="0"/>
      <w:divBdr>
        <w:top w:val="none" w:sz="0" w:space="0" w:color="auto"/>
        <w:left w:val="none" w:sz="0" w:space="0" w:color="auto"/>
        <w:bottom w:val="none" w:sz="0" w:space="0" w:color="auto"/>
        <w:right w:val="none" w:sz="0" w:space="0" w:color="auto"/>
      </w:divBdr>
      <w:divsChild>
        <w:div w:id="152141710">
          <w:marLeft w:val="480"/>
          <w:marRight w:val="0"/>
          <w:marTop w:val="0"/>
          <w:marBottom w:val="0"/>
          <w:divBdr>
            <w:top w:val="none" w:sz="0" w:space="0" w:color="auto"/>
            <w:left w:val="none" w:sz="0" w:space="0" w:color="auto"/>
            <w:bottom w:val="none" w:sz="0" w:space="0" w:color="auto"/>
            <w:right w:val="none" w:sz="0" w:space="0" w:color="auto"/>
          </w:divBdr>
        </w:div>
        <w:div w:id="1287077361">
          <w:marLeft w:val="480"/>
          <w:marRight w:val="0"/>
          <w:marTop w:val="0"/>
          <w:marBottom w:val="0"/>
          <w:divBdr>
            <w:top w:val="none" w:sz="0" w:space="0" w:color="auto"/>
            <w:left w:val="none" w:sz="0" w:space="0" w:color="auto"/>
            <w:bottom w:val="none" w:sz="0" w:space="0" w:color="auto"/>
            <w:right w:val="none" w:sz="0" w:space="0" w:color="auto"/>
          </w:divBdr>
        </w:div>
        <w:div w:id="21321474">
          <w:marLeft w:val="480"/>
          <w:marRight w:val="0"/>
          <w:marTop w:val="0"/>
          <w:marBottom w:val="0"/>
          <w:divBdr>
            <w:top w:val="none" w:sz="0" w:space="0" w:color="auto"/>
            <w:left w:val="none" w:sz="0" w:space="0" w:color="auto"/>
            <w:bottom w:val="none" w:sz="0" w:space="0" w:color="auto"/>
            <w:right w:val="none" w:sz="0" w:space="0" w:color="auto"/>
          </w:divBdr>
        </w:div>
        <w:div w:id="1014645213">
          <w:marLeft w:val="480"/>
          <w:marRight w:val="0"/>
          <w:marTop w:val="0"/>
          <w:marBottom w:val="0"/>
          <w:divBdr>
            <w:top w:val="none" w:sz="0" w:space="0" w:color="auto"/>
            <w:left w:val="none" w:sz="0" w:space="0" w:color="auto"/>
            <w:bottom w:val="none" w:sz="0" w:space="0" w:color="auto"/>
            <w:right w:val="none" w:sz="0" w:space="0" w:color="auto"/>
          </w:divBdr>
        </w:div>
        <w:div w:id="178935784">
          <w:marLeft w:val="480"/>
          <w:marRight w:val="0"/>
          <w:marTop w:val="0"/>
          <w:marBottom w:val="0"/>
          <w:divBdr>
            <w:top w:val="none" w:sz="0" w:space="0" w:color="auto"/>
            <w:left w:val="none" w:sz="0" w:space="0" w:color="auto"/>
            <w:bottom w:val="none" w:sz="0" w:space="0" w:color="auto"/>
            <w:right w:val="none" w:sz="0" w:space="0" w:color="auto"/>
          </w:divBdr>
        </w:div>
        <w:div w:id="996761919">
          <w:marLeft w:val="480"/>
          <w:marRight w:val="0"/>
          <w:marTop w:val="0"/>
          <w:marBottom w:val="0"/>
          <w:divBdr>
            <w:top w:val="none" w:sz="0" w:space="0" w:color="auto"/>
            <w:left w:val="none" w:sz="0" w:space="0" w:color="auto"/>
            <w:bottom w:val="none" w:sz="0" w:space="0" w:color="auto"/>
            <w:right w:val="none" w:sz="0" w:space="0" w:color="auto"/>
          </w:divBdr>
        </w:div>
        <w:div w:id="1090200911">
          <w:marLeft w:val="480"/>
          <w:marRight w:val="0"/>
          <w:marTop w:val="0"/>
          <w:marBottom w:val="0"/>
          <w:divBdr>
            <w:top w:val="none" w:sz="0" w:space="0" w:color="auto"/>
            <w:left w:val="none" w:sz="0" w:space="0" w:color="auto"/>
            <w:bottom w:val="none" w:sz="0" w:space="0" w:color="auto"/>
            <w:right w:val="none" w:sz="0" w:space="0" w:color="auto"/>
          </w:divBdr>
        </w:div>
        <w:div w:id="467940923">
          <w:marLeft w:val="480"/>
          <w:marRight w:val="0"/>
          <w:marTop w:val="0"/>
          <w:marBottom w:val="0"/>
          <w:divBdr>
            <w:top w:val="none" w:sz="0" w:space="0" w:color="auto"/>
            <w:left w:val="none" w:sz="0" w:space="0" w:color="auto"/>
            <w:bottom w:val="none" w:sz="0" w:space="0" w:color="auto"/>
            <w:right w:val="none" w:sz="0" w:space="0" w:color="auto"/>
          </w:divBdr>
        </w:div>
        <w:div w:id="666633658">
          <w:marLeft w:val="480"/>
          <w:marRight w:val="0"/>
          <w:marTop w:val="0"/>
          <w:marBottom w:val="0"/>
          <w:divBdr>
            <w:top w:val="none" w:sz="0" w:space="0" w:color="auto"/>
            <w:left w:val="none" w:sz="0" w:space="0" w:color="auto"/>
            <w:bottom w:val="none" w:sz="0" w:space="0" w:color="auto"/>
            <w:right w:val="none" w:sz="0" w:space="0" w:color="auto"/>
          </w:divBdr>
        </w:div>
        <w:div w:id="1965382773">
          <w:marLeft w:val="480"/>
          <w:marRight w:val="0"/>
          <w:marTop w:val="0"/>
          <w:marBottom w:val="0"/>
          <w:divBdr>
            <w:top w:val="none" w:sz="0" w:space="0" w:color="auto"/>
            <w:left w:val="none" w:sz="0" w:space="0" w:color="auto"/>
            <w:bottom w:val="none" w:sz="0" w:space="0" w:color="auto"/>
            <w:right w:val="none" w:sz="0" w:space="0" w:color="auto"/>
          </w:divBdr>
        </w:div>
        <w:div w:id="487596357">
          <w:marLeft w:val="480"/>
          <w:marRight w:val="0"/>
          <w:marTop w:val="0"/>
          <w:marBottom w:val="0"/>
          <w:divBdr>
            <w:top w:val="none" w:sz="0" w:space="0" w:color="auto"/>
            <w:left w:val="none" w:sz="0" w:space="0" w:color="auto"/>
            <w:bottom w:val="none" w:sz="0" w:space="0" w:color="auto"/>
            <w:right w:val="none" w:sz="0" w:space="0" w:color="auto"/>
          </w:divBdr>
        </w:div>
        <w:div w:id="1911622230">
          <w:marLeft w:val="480"/>
          <w:marRight w:val="0"/>
          <w:marTop w:val="0"/>
          <w:marBottom w:val="0"/>
          <w:divBdr>
            <w:top w:val="none" w:sz="0" w:space="0" w:color="auto"/>
            <w:left w:val="none" w:sz="0" w:space="0" w:color="auto"/>
            <w:bottom w:val="none" w:sz="0" w:space="0" w:color="auto"/>
            <w:right w:val="none" w:sz="0" w:space="0" w:color="auto"/>
          </w:divBdr>
        </w:div>
        <w:div w:id="1288506679">
          <w:marLeft w:val="480"/>
          <w:marRight w:val="0"/>
          <w:marTop w:val="0"/>
          <w:marBottom w:val="0"/>
          <w:divBdr>
            <w:top w:val="none" w:sz="0" w:space="0" w:color="auto"/>
            <w:left w:val="none" w:sz="0" w:space="0" w:color="auto"/>
            <w:bottom w:val="none" w:sz="0" w:space="0" w:color="auto"/>
            <w:right w:val="none" w:sz="0" w:space="0" w:color="auto"/>
          </w:divBdr>
        </w:div>
        <w:div w:id="861355071">
          <w:marLeft w:val="480"/>
          <w:marRight w:val="0"/>
          <w:marTop w:val="0"/>
          <w:marBottom w:val="0"/>
          <w:divBdr>
            <w:top w:val="none" w:sz="0" w:space="0" w:color="auto"/>
            <w:left w:val="none" w:sz="0" w:space="0" w:color="auto"/>
            <w:bottom w:val="none" w:sz="0" w:space="0" w:color="auto"/>
            <w:right w:val="none" w:sz="0" w:space="0" w:color="auto"/>
          </w:divBdr>
        </w:div>
        <w:div w:id="1653829039">
          <w:marLeft w:val="480"/>
          <w:marRight w:val="0"/>
          <w:marTop w:val="0"/>
          <w:marBottom w:val="0"/>
          <w:divBdr>
            <w:top w:val="none" w:sz="0" w:space="0" w:color="auto"/>
            <w:left w:val="none" w:sz="0" w:space="0" w:color="auto"/>
            <w:bottom w:val="none" w:sz="0" w:space="0" w:color="auto"/>
            <w:right w:val="none" w:sz="0" w:space="0" w:color="auto"/>
          </w:divBdr>
        </w:div>
        <w:div w:id="990910637">
          <w:marLeft w:val="480"/>
          <w:marRight w:val="0"/>
          <w:marTop w:val="0"/>
          <w:marBottom w:val="0"/>
          <w:divBdr>
            <w:top w:val="none" w:sz="0" w:space="0" w:color="auto"/>
            <w:left w:val="none" w:sz="0" w:space="0" w:color="auto"/>
            <w:bottom w:val="none" w:sz="0" w:space="0" w:color="auto"/>
            <w:right w:val="none" w:sz="0" w:space="0" w:color="auto"/>
          </w:divBdr>
        </w:div>
        <w:div w:id="275452499">
          <w:marLeft w:val="480"/>
          <w:marRight w:val="0"/>
          <w:marTop w:val="0"/>
          <w:marBottom w:val="0"/>
          <w:divBdr>
            <w:top w:val="none" w:sz="0" w:space="0" w:color="auto"/>
            <w:left w:val="none" w:sz="0" w:space="0" w:color="auto"/>
            <w:bottom w:val="none" w:sz="0" w:space="0" w:color="auto"/>
            <w:right w:val="none" w:sz="0" w:space="0" w:color="auto"/>
          </w:divBdr>
        </w:div>
        <w:div w:id="1558856646">
          <w:marLeft w:val="480"/>
          <w:marRight w:val="0"/>
          <w:marTop w:val="0"/>
          <w:marBottom w:val="0"/>
          <w:divBdr>
            <w:top w:val="none" w:sz="0" w:space="0" w:color="auto"/>
            <w:left w:val="none" w:sz="0" w:space="0" w:color="auto"/>
            <w:bottom w:val="none" w:sz="0" w:space="0" w:color="auto"/>
            <w:right w:val="none" w:sz="0" w:space="0" w:color="auto"/>
          </w:divBdr>
        </w:div>
        <w:div w:id="280847284">
          <w:marLeft w:val="480"/>
          <w:marRight w:val="0"/>
          <w:marTop w:val="0"/>
          <w:marBottom w:val="0"/>
          <w:divBdr>
            <w:top w:val="none" w:sz="0" w:space="0" w:color="auto"/>
            <w:left w:val="none" w:sz="0" w:space="0" w:color="auto"/>
            <w:bottom w:val="none" w:sz="0" w:space="0" w:color="auto"/>
            <w:right w:val="none" w:sz="0" w:space="0" w:color="auto"/>
          </w:divBdr>
        </w:div>
        <w:div w:id="1875730098">
          <w:marLeft w:val="480"/>
          <w:marRight w:val="0"/>
          <w:marTop w:val="0"/>
          <w:marBottom w:val="0"/>
          <w:divBdr>
            <w:top w:val="none" w:sz="0" w:space="0" w:color="auto"/>
            <w:left w:val="none" w:sz="0" w:space="0" w:color="auto"/>
            <w:bottom w:val="none" w:sz="0" w:space="0" w:color="auto"/>
            <w:right w:val="none" w:sz="0" w:space="0" w:color="auto"/>
          </w:divBdr>
        </w:div>
      </w:divsChild>
    </w:div>
    <w:div w:id="707145753">
      <w:bodyDiv w:val="1"/>
      <w:marLeft w:val="0"/>
      <w:marRight w:val="0"/>
      <w:marTop w:val="0"/>
      <w:marBottom w:val="0"/>
      <w:divBdr>
        <w:top w:val="none" w:sz="0" w:space="0" w:color="auto"/>
        <w:left w:val="none" w:sz="0" w:space="0" w:color="auto"/>
        <w:bottom w:val="none" w:sz="0" w:space="0" w:color="auto"/>
        <w:right w:val="none" w:sz="0" w:space="0" w:color="auto"/>
      </w:divBdr>
      <w:divsChild>
        <w:div w:id="1654986936">
          <w:marLeft w:val="640"/>
          <w:marRight w:val="0"/>
          <w:marTop w:val="0"/>
          <w:marBottom w:val="0"/>
          <w:divBdr>
            <w:top w:val="none" w:sz="0" w:space="0" w:color="auto"/>
            <w:left w:val="none" w:sz="0" w:space="0" w:color="auto"/>
            <w:bottom w:val="none" w:sz="0" w:space="0" w:color="auto"/>
            <w:right w:val="none" w:sz="0" w:space="0" w:color="auto"/>
          </w:divBdr>
        </w:div>
        <w:div w:id="1310742604">
          <w:marLeft w:val="640"/>
          <w:marRight w:val="0"/>
          <w:marTop w:val="0"/>
          <w:marBottom w:val="0"/>
          <w:divBdr>
            <w:top w:val="none" w:sz="0" w:space="0" w:color="auto"/>
            <w:left w:val="none" w:sz="0" w:space="0" w:color="auto"/>
            <w:bottom w:val="none" w:sz="0" w:space="0" w:color="auto"/>
            <w:right w:val="none" w:sz="0" w:space="0" w:color="auto"/>
          </w:divBdr>
        </w:div>
        <w:div w:id="125661661">
          <w:marLeft w:val="640"/>
          <w:marRight w:val="0"/>
          <w:marTop w:val="0"/>
          <w:marBottom w:val="0"/>
          <w:divBdr>
            <w:top w:val="none" w:sz="0" w:space="0" w:color="auto"/>
            <w:left w:val="none" w:sz="0" w:space="0" w:color="auto"/>
            <w:bottom w:val="none" w:sz="0" w:space="0" w:color="auto"/>
            <w:right w:val="none" w:sz="0" w:space="0" w:color="auto"/>
          </w:divBdr>
        </w:div>
        <w:div w:id="937249728">
          <w:marLeft w:val="640"/>
          <w:marRight w:val="0"/>
          <w:marTop w:val="0"/>
          <w:marBottom w:val="0"/>
          <w:divBdr>
            <w:top w:val="none" w:sz="0" w:space="0" w:color="auto"/>
            <w:left w:val="none" w:sz="0" w:space="0" w:color="auto"/>
            <w:bottom w:val="none" w:sz="0" w:space="0" w:color="auto"/>
            <w:right w:val="none" w:sz="0" w:space="0" w:color="auto"/>
          </w:divBdr>
        </w:div>
        <w:div w:id="297300854">
          <w:marLeft w:val="640"/>
          <w:marRight w:val="0"/>
          <w:marTop w:val="0"/>
          <w:marBottom w:val="0"/>
          <w:divBdr>
            <w:top w:val="none" w:sz="0" w:space="0" w:color="auto"/>
            <w:left w:val="none" w:sz="0" w:space="0" w:color="auto"/>
            <w:bottom w:val="none" w:sz="0" w:space="0" w:color="auto"/>
            <w:right w:val="none" w:sz="0" w:space="0" w:color="auto"/>
          </w:divBdr>
        </w:div>
        <w:div w:id="3745946">
          <w:marLeft w:val="640"/>
          <w:marRight w:val="0"/>
          <w:marTop w:val="0"/>
          <w:marBottom w:val="0"/>
          <w:divBdr>
            <w:top w:val="none" w:sz="0" w:space="0" w:color="auto"/>
            <w:left w:val="none" w:sz="0" w:space="0" w:color="auto"/>
            <w:bottom w:val="none" w:sz="0" w:space="0" w:color="auto"/>
            <w:right w:val="none" w:sz="0" w:space="0" w:color="auto"/>
          </w:divBdr>
        </w:div>
        <w:div w:id="1653412837">
          <w:marLeft w:val="640"/>
          <w:marRight w:val="0"/>
          <w:marTop w:val="0"/>
          <w:marBottom w:val="0"/>
          <w:divBdr>
            <w:top w:val="none" w:sz="0" w:space="0" w:color="auto"/>
            <w:left w:val="none" w:sz="0" w:space="0" w:color="auto"/>
            <w:bottom w:val="none" w:sz="0" w:space="0" w:color="auto"/>
            <w:right w:val="none" w:sz="0" w:space="0" w:color="auto"/>
          </w:divBdr>
        </w:div>
        <w:div w:id="972563545">
          <w:marLeft w:val="640"/>
          <w:marRight w:val="0"/>
          <w:marTop w:val="0"/>
          <w:marBottom w:val="0"/>
          <w:divBdr>
            <w:top w:val="none" w:sz="0" w:space="0" w:color="auto"/>
            <w:left w:val="none" w:sz="0" w:space="0" w:color="auto"/>
            <w:bottom w:val="none" w:sz="0" w:space="0" w:color="auto"/>
            <w:right w:val="none" w:sz="0" w:space="0" w:color="auto"/>
          </w:divBdr>
        </w:div>
        <w:div w:id="1452015933">
          <w:marLeft w:val="640"/>
          <w:marRight w:val="0"/>
          <w:marTop w:val="0"/>
          <w:marBottom w:val="0"/>
          <w:divBdr>
            <w:top w:val="none" w:sz="0" w:space="0" w:color="auto"/>
            <w:left w:val="none" w:sz="0" w:space="0" w:color="auto"/>
            <w:bottom w:val="none" w:sz="0" w:space="0" w:color="auto"/>
            <w:right w:val="none" w:sz="0" w:space="0" w:color="auto"/>
          </w:divBdr>
        </w:div>
        <w:div w:id="755134720">
          <w:marLeft w:val="640"/>
          <w:marRight w:val="0"/>
          <w:marTop w:val="0"/>
          <w:marBottom w:val="0"/>
          <w:divBdr>
            <w:top w:val="none" w:sz="0" w:space="0" w:color="auto"/>
            <w:left w:val="none" w:sz="0" w:space="0" w:color="auto"/>
            <w:bottom w:val="none" w:sz="0" w:space="0" w:color="auto"/>
            <w:right w:val="none" w:sz="0" w:space="0" w:color="auto"/>
          </w:divBdr>
        </w:div>
        <w:div w:id="1953439562">
          <w:marLeft w:val="640"/>
          <w:marRight w:val="0"/>
          <w:marTop w:val="0"/>
          <w:marBottom w:val="0"/>
          <w:divBdr>
            <w:top w:val="none" w:sz="0" w:space="0" w:color="auto"/>
            <w:left w:val="none" w:sz="0" w:space="0" w:color="auto"/>
            <w:bottom w:val="none" w:sz="0" w:space="0" w:color="auto"/>
            <w:right w:val="none" w:sz="0" w:space="0" w:color="auto"/>
          </w:divBdr>
        </w:div>
        <w:div w:id="425657162">
          <w:marLeft w:val="640"/>
          <w:marRight w:val="0"/>
          <w:marTop w:val="0"/>
          <w:marBottom w:val="0"/>
          <w:divBdr>
            <w:top w:val="none" w:sz="0" w:space="0" w:color="auto"/>
            <w:left w:val="none" w:sz="0" w:space="0" w:color="auto"/>
            <w:bottom w:val="none" w:sz="0" w:space="0" w:color="auto"/>
            <w:right w:val="none" w:sz="0" w:space="0" w:color="auto"/>
          </w:divBdr>
        </w:div>
        <w:div w:id="1909799535">
          <w:marLeft w:val="640"/>
          <w:marRight w:val="0"/>
          <w:marTop w:val="0"/>
          <w:marBottom w:val="0"/>
          <w:divBdr>
            <w:top w:val="none" w:sz="0" w:space="0" w:color="auto"/>
            <w:left w:val="none" w:sz="0" w:space="0" w:color="auto"/>
            <w:bottom w:val="none" w:sz="0" w:space="0" w:color="auto"/>
            <w:right w:val="none" w:sz="0" w:space="0" w:color="auto"/>
          </w:divBdr>
        </w:div>
        <w:div w:id="1672105571">
          <w:marLeft w:val="640"/>
          <w:marRight w:val="0"/>
          <w:marTop w:val="0"/>
          <w:marBottom w:val="0"/>
          <w:divBdr>
            <w:top w:val="none" w:sz="0" w:space="0" w:color="auto"/>
            <w:left w:val="none" w:sz="0" w:space="0" w:color="auto"/>
            <w:bottom w:val="none" w:sz="0" w:space="0" w:color="auto"/>
            <w:right w:val="none" w:sz="0" w:space="0" w:color="auto"/>
          </w:divBdr>
        </w:div>
        <w:div w:id="303434225">
          <w:marLeft w:val="640"/>
          <w:marRight w:val="0"/>
          <w:marTop w:val="0"/>
          <w:marBottom w:val="0"/>
          <w:divBdr>
            <w:top w:val="none" w:sz="0" w:space="0" w:color="auto"/>
            <w:left w:val="none" w:sz="0" w:space="0" w:color="auto"/>
            <w:bottom w:val="none" w:sz="0" w:space="0" w:color="auto"/>
            <w:right w:val="none" w:sz="0" w:space="0" w:color="auto"/>
          </w:divBdr>
        </w:div>
        <w:div w:id="1419600755">
          <w:marLeft w:val="640"/>
          <w:marRight w:val="0"/>
          <w:marTop w:val="0"/>
          <w:marBottom w:val="0"/>
          <w:divBdr>
            <w:top w:val="none" w:sz="0" w:space="0" w:color="auto"/>
            <w:left w:val="none" w:sz="0" w:space="0" w:color="auto"/>
            <w:bottom w:val="none" w:sz="0" w:space="0" w:color="auto"/>
            <w:right w:val="none" w:sz="0" w:space="0" w:color="auto"/>
          </w:divBdr>
        </w:div>
        <w:div w:id="720596107">
          <w:marLeft w:val="640"/>
          <w:marRight w:val="0"/>
          <w:marTop w:val="0"/>
          <w:marBottom w:val="0"/>
          <w:divBdr>
            <w:top w:val="none" w:sz="0" w:space="0" w:color="auto"/>
            <w:left w:val="none" w:sz="0" w:space="0" w:color="auto"/>
            <w:bottom w:val="none" w:sz="0" w:space="0" w:color="auto"/>
            <w:right w:val="none" w:sz="0" w:space="0" w:color="auto"/>
          </w:divBdr>
        </w:div>
        <w:div w:id="182012982">
          <w:marLeft w:val="640"/>
          <w:marRight w:val="0"/>
          <w:marTop w:val="0"/>
          <w:marBottom w:val="0"/>
          <w:divBdr>
            <w:top w:val="none" w:sz="0" w:space="0" w:color="auto"/>
            <w:left w:val="none" w:sz="0" w:space="0" w:color="auto"/>
            <w:bottom w:val="none" w:sz="0" w:space="0" w:color="auto"/>
            <w:right w:val="none" w:sz="0" w:space="0" w:color="auto"/>
          </w:divBdr>
        </w:div>
        <w:div w:id="1994140599">
          <w:marLeft w:val="640"/>
          <w:marRight w:val="0"/>
          <w:marTop w:val="0"/>
          <w:marBottom w:val="0"/>
          <w:divBdr>
            <w:top w:val="none" w:sz="0" w:space="0" w:color="auto"/>
            <w:left w:val="none" w:sz="0" w:space="0" w:color="auto"/>
            <w:bottom w:val="none" w:sz="0" w:space="0" w:color="auto"/>
            <w:right w:val="none" w:sz="0" w:space="0" w:color="auto"/>
          </w:divBdr>
        </w:div>
        <w:div w:id="644313573">
          <w:marLeft w:val="640"/>
          <w:marRight w:val="0"/>
          <w:marTop w:val="0"/>
          <w:marBottom w:val="0"/>
          <w:divBdr>
            <w:top w:val="none" w:sz="0" w:space="0" w:color="auto"/>
            <w:left w:val="none" w:sz="0" w:space="0" w:color="auto"/>
            <w:bottom w:val="none" w:sz="0" w:space="0" w:color="auto"/>
            <w:right w:val="none" w:sz="0" w:space="0" w:color="auto"/>
          </w:divBdr>
        </w:div>
        <w:div w:id="281156689">
          <w:marLeft w:val="640"/>
          <w:marRight w:val="0"/>
          <w:marTop w:val="0"/>
          <w:marBottom w:val="0"/>
          <w:divBdr>
            <w:top w:val="none" w:sz="0" w:space="0" w:color="auto"/>
            <w:left w:val="none" w:sz="0" w:space="0" w:color="auto"/>
            <w:bottom w:val="none" w:sz="0" w:space="0" w:color="auto"/>
            <w:right w:val="none" w:sz="0" w:space="0" w:color="auto"/>
          </w:divBdr>
        </w:div>
        <w:div w:id="1619288892">
          <w:marLeft w:val="640"/>
          <w:marRight w:val="0"/>
          <w:marTop w:val="0"/>
          <w:marBottom w:val="0"/>
          <w:divBdr>
            <w:top w:val="none" w:sz="0" w:space="0" w:color="auto"/>
            <w:left w:val="none" w:sz="0" w:space="0" w:color="auto"/>
            <w:bottom w:val="none" w:sz="0" w:space="0" w:color="auto"/>
            <w:right w:val="none" w:sz="0" w:space="0" w:color="auto"/>
          </w:divBdr>
        </w:div>
        <w:div w:id="1740128117">
          <w:marLeft w:val="640"/>
          <w:marRight w:val="0"/>
          <w:marTop w:val="0"/>
          <w:marBottom w:val="0"/>
          <w:divBdr>
            <w:top w:val="none" w:sz="0" w:space="0" w:color="auto"/>
            <w:left w:val="none" w:sz="0" w:space="0" w:color="auto"/>
            <w:bottom w:val="none" w:sz="0" w:space="0" w:color="auto"/>
            <w:right w:val="none" w:sz="0" w:space="0" w:color="auto"/>
          </w:divBdr>
        </w:div>
        <w:div w:id="1586105457">
          <w:marLeft w:val="640"/>
          <w:marRight w:val="0"/>
          <w:marTop w:val="0"/>
          <w:marBottom w:val="0"/>
          <w:divBdr>
            <w:top w:val="none" w:sz="0" w:space="0" w:color="auto"/>
            <w:left w:val="none" w:sz="0" w:space="0" w:color="auto"/>
            <w:bottom w:val="none" w:sz="0" w:space="0" w:color="auto"/>
            <w:right w:val="none" w:sz="0" w:space="0" w:color="auto"/>
          </w:divBdr>
        </w:div>
        <w:div w:id="2056199150">
          <w:marLeft w:val="640"/>
          <w:marRight w:val="0"/>
          <w:marTop w:val="0"/>
          <w:marBottom w:val="0"/>
          <w:divBdr>
            <w:top w:val="none" w:sz="0" w:space="0" w:color="auto"/>
            <w:left w:val="none" w:sz="0" w:space="0" w:color="auto"/>
            <w:bottom w:val="none" w:sz="0" w:space="0" w:color="auto"/>
            <w:right w:val="none" w:sz="0" w:space="0" w:color="auto"/>
          </w:divBdr>
        </w:div>
        <w:div w:id="346100667">
          <w:marLeft w:val="640"/>
          <w:marRight w:val="0"/>
          <w:marTop w:val="0"/>
          <w:marBottom w:val="0"/>
          <w:divBdr>
            <w:top w:val="none" w:sz="0" w:space="0" w:color="auto"/>
            <w:left w:val="none" w:sz="0" w:space="0" w:color="auto"/>
            <w:bottom w:val="none" w:sz="0" w:space="0" w:color="auto"/>
            <w:right w:val="none" w:sz="0" w:space="0" w:color="auto"/>
          </w:divBdr>
        </w:div>
        <w:div w:id="1305428363">
          <w:marLeft w:val="640"/>
          <w:marRight w:val="0"/>
          <w:marTop w:val="0"/>
          <w:marBottom w:val="0"/>
          <w:divBdr>
            <w:top w:val="none" w:sz="0" w:space="0" w:color="auto"/>
            <w:left w:val="none" w:sz="0" w:space="0" w:color="auto"/>
            <w:bottom w:val="none" w:sz="0" w:space="0" w:color="auto"/>
            <w:right w:val="none" w:sz="0" w:space="0" w:color="auto"/>
          </w:divBdr>
        </w:div>
        <w:div w:id="1390807310">
          <w:marLeft w:val="640"/>
          <w:marRight w:val="0"/>
          <w:marTop w:val="0"/>
          <w:marBottom w:val="0"/>
          <w:divBdr>
            <w:top w:val="none" w:sz="0" w:space="0" w:color="auto"/>
            <w:left w:val="none" w:sz="0" w:space="0" w:color="auto"/>
            <w:bottom w:val="none" w:sz="0" w:space="0" w:color="auto"/>
            <w:right w:val="none" w:sz="0" w:space="0" w:color="auto"/>
          </w:divBdr>
        </w:div>
        <w:div w:id="1637683490">
          <w:marLeft w:val="640"/>
          <w:marRight w:val="0"/>
          <w:marTop w:val="0"/>
          <w:marBottom w:val="0"/>
          <w:divBdr>
            <w:top w:val="none" w:sz="0" w:space="0" w:color="auto"/>
            <w:left w:val="none" w:sz="0" w:space="0" w:color="auto"/>
            <w:bottom w:val="none" w:sz="0" w:space="0" w:color="auto"/>
            <w:right w:val="none" w:sz="0" w:space="0" w:color="auto"/>
          </w:divBdr>
        </w:div>
        <w:div w:id="1611158327">
          <w:marLeft w:val="640"/>
          <w:marRight w:val="0"/>
          <w:marTop w:val="0"/>
          <w:marBottom w:val="0"/>
          <w:divBdr>
            <w:top w:val="none" w:sz="0" w:space="0" w:color="auto"/>
            <w:left w:val="none" w:sz="0" w:space="0" w:color="auto"/>
            <w:bottom w:val="none" w:sz="0" w:space="0" w:color="auto"/>
            <w:right w:val="none" w:sz="0" w:space="0" w:color="auto"/>
          </w:divBdr>
        </w:div>
        <w:div w:id="336738757">
          <w:marLeft w:val="640"/>
          <w:marRight w:val="0"/>
          <w:marTop w:val="0"/>
          <w:marBottom w:val="0"/>
          <w:divBdr>
            <w:top w:val="none" w:sz="0" w:space="0" w:color="auto"/>
            <w:left w:val="none" w:sz="0" w:space="0" w:color="auto"/>
            <w:bottom w:val="none" w:sz="0" w:space="0" w:color="auto"/>
            <w:right w:val="none" w:sz="0" w:space="0" w:color="auto"/>
          </w:divBdr>
        </w:div>
        <w:div w:id="1424716068">
          <w:marLeft w:val="640"/>
          <w:marRight w:val="0"/>
          <w:marTop w:val="0"/>
          <w:marBottom w:val="0"/>
          <w:divBdr>
            <w:top w:val="none" w:sz="0" w:space="0" w:color="auto"/>
            <w:left w:val="none" w:sz="0" w:space="0" w:color="auto"/>
            <w:bottom w:val="none" w:sz="0" w:space="0" w:color="auto"/>
            <w:right w:val="none" w:sz="0" w:space="0" w:color="auto"/>
          </w:divBdr>
        </w:div>
        <w:div w:id="2013600593">
          <w:marLeft w:val="640"/>
          <w:marRight w:val="0"/>
          <w:marTop w:val="0"/>
          <w:marBottom w:val="0"/>
          <w:divBdr>
            <w:top w:val="none" w:sz="0" w:space="0" w:color="auto"/>
            <w:left w:val="none" w:sz="0" w:space="0" w:color="auto"/>
            <w:bottom w:val="none" w:sz="0" w:space="0" w:color="auto"/>
            <w:right w:val="none" w:sz="0" w:space="0" w:color="auto"/>
          </w:divBdr>
        </w:div>
        <w:div w:id="508910590">
          <w:marLeft w:val="640"/>
          <w:marRight w:val="0"/>
          <w:marTop w:val="0"/>
          <w:marBottom w:val="0"/>
          <w:divBdr>
            <w:top w:val="none" w:sz="0" w:space="0" w:color="auto"/>
            <w:left w:val="none" w:sz="0" w:space="0" w:color="auto"/>
            <w:bottom w:val="none" w:sz="0" w:space="0" w:color="auto"/>
            <w:right w:val="none" w:sz="0" w:space="0" w:color="auto"/>
          </w:divBdr>
        </w:div>
        <w:div w:id="91096168">
          <w:marLeft w:val="640"/>
          <w:marRight w:val="0"/>
          <w:marTop w:val="0"/>
          <w:marBottom w:val="0"/>
          <w:divBdr>
            <w:top w:val="none" w:sz="0" w:space="0" w:color="auto"/>
            <w:left w:val="none" w:sz="0" w:space="0" w:color="auto"/>
            <w:bottom w:val="none" w:sz="0" w:space="0" w:color="auto"/>
            <w:right w:val="none" w:sz="0" w:space="0" w:color="auto"/>
          </w:divBdr>
        </w:div>
        <w:div w:id="1081874710">
          <w:marLeft w:val="640"/>
          <w:marRight w:val="0"/>
          <w:marTop w:val="0"/>
          <w:marBottom w:val="0"/>
          <w:divBdr>
            <w:top w:val="none" w:sz="0" w:space="0" w:color="auto"/>
            <w:left w:val="none" w:sz="0" w:space="0" w:color="auto"/>
            <w:bottom w:val="none" w:sz="0" w:space="0" w:color="auto"/>
            <w:right w:val="none" w:sz="0" w:space="0" w:color="auto"/>
          </w:divBdr>
        </w:div>
        <w:div w:id="2038002432">
          <w:marLeft w:val="640"/>
          <w:marRight w:val="0"/>
          <w:marTop w:val="0"/>
          <w:marBottom w:val="0"/>
          <w:divBdr>
            <w:top w:val="none" w:sz="0" w:space="0" w:color="auto"/>
            <w:left w:val="none" w:sz="0" w:space="0" w:color="auto"/>
            <w:bottom w:val="none" w:sz="0" w:space="0" w:color="auto"/>
            <w:right w:val="none" w:sz="0" w:space="0" w:color="auto"/>
          </w:divBdr>
        </w:div>
        <w:div w:id="1845238895">
          <w:marLeft w:val="640"/>
          <w:marRight w:val="0"/>
          <w:marTop w:val="0"/>
          <w:marBottom w:val="0"/>
          <w:divBdr>
            <w:top w:val="none" w:sz="0" w:space="0" w:color="auto"/>
            <w:left w:val="none" w:sz="0" w:space="0" w:color="auto"/>
            <w:bottom w:val="none" w:sz="0" w:space="0" w:color="auto"/>
            <w:right w:val="none" w:sz="0" w:space="0" w:color="auto"/>
          </w:divBdr>
        </w:div>
        <w:div w:id="266743726">
          <w:marLeft w:val="640"/>
          <w:marRight w:val="0"/>
          <w:marTop w:val="0"/>
          <w:marBottom w:val="0"/>
          <w:divBdr>
            <w:top w:val="none" w:sz="0" w:space="0" w:color="auto"/>
            <w:left w:val="none" w:sz="0" w:space="0" w:color="auto"/>
            <w:bottom w:val="none" w:sz="0" w:space="0" w:color="auto"/>
            <w:right w:val="none" w:sz="0" w:space="0" w:color="auto"/>
          </w:divBdr>
        </w:div>
        <w:div w:id="183330612">
          <w:marLeft w:val="640"/>
          <w:marRight w:val="0"/>
          <w:marTop w:val="0"/>
          <w:marBottom w:val="0"/>
          <w:divBdr>
            <w:top w:val="none" w:sz="0" w:space="0" w:color="auto"/>
            <w:left w:val="none" w:sz="0" w:space="0" w:color="auto"/>
            <w:bottom w:val="none" w:sz="0" w:space="0" w:color="auto"/>
            <w:right w:val="none" w:sz="0" w:space="0" w:color="auto"/>
          </w:divBdr>
        </w:div>
        <w:div w:id="1574774525">
          <w:marLeft w:val="640"/>
          <w:marRight w:val="0"/>
          <w:marTop w:val="0"/>
          <w:marBottom w:val="0"/>
          <w:divBdr>
            <w:top w:val="none" w:sz="0" w:space="0" w:color="auto"/>
            <w:left w:val="none" w:sz="0" w:space="0" w:color="auto"/>
            <w:bottom w:val="none" w:sz="0" w:space="0" w:color="auto"/>
            <w:right w:val="none" w:sz="0" w:space="0" w:color="auto"/>
          </w:divBdr>
        </w:div>
        <w:div w:id="1611400482">
          <w:marLeft w:val="640"/>
          <w:marRight w:val="0"/>
          <w:marTop w:val="0"/>
          <w:marBottom w:val="0"/>
          <w:divBdr>
            <w:top w:val="none" w:sz="0" w:space="0" w:color="auto"/>
            <w:left w:val="none" w:sz="0" w:space="0" w:color="auto"/>
            <w:bottom w:val="none" w:sz="0" w:space="0" w:color="auto"/>
            <w:right w:val="none" w:sz="0" w:space="0" w:color="auto"/>
          </w:divBdr>
        </w:div>
        <w:div w:id="968245938">
          <w:marLeft w:val="640"/>
          <w:marRight w:val="0"/>
          <w:marTop w:val="0"/>
          <w:marBottom w:val="0"/>
          <w:divBdr>
            <w:top w:val="none" w:sz="0" w:space="0" w:color="auto"/>
            <w:left w:val="none" w:sz="0" w:space="0" w:color="auto"/>
            <w:bottom w:val="none" w:sz="0" w:space="0" w:color="auto"/>
            <w:right w:val="none" w:sz="0" w:space="0" w:color="auto"/>
          </w:divBdr>
        </w:div>
        <w:div w:id="1125805391">
          <w:marLeft w:val="640"/>
          <w:marRight w:val="0"/>
          <w:marTop w:val="0"/>
          <w:marBottom w:val="0"/>
          <w:divBdr>
            <w:top w:val="none" w:sz="0" w:space="0" w:color="auto"/>
            <w:left w:val="none" w:sz="0" w:space="0" w:color="auto"/>
            <w:bottom w:val="none" w:sz="0" w:space="0" w:color="auto"/>
            <w:right w:val="none" w:sz="0" w:space="0" w:color="auto"/>
          </w:divBdr>
        </w:div>
        <w:div w:id="1966232529">
          <w:marLeft w:val="640"/>
          <w:marRight w:val="0"/>
          <w:marTop w:val="0"/>
          <w:marBottom w:val="0"/>
          <w:divBdr>
            <w:top w:val="none" w:sz="0" w:space="0" w:color="auto"/>
            <w:left w:val="none" w:sz="0" w:space="0" w:color="auto"/>
            <w:bottom w:val="none" w:sz="0" w:space="0" w:color="auto"/>
            <w:right w:val="none" w:sz="0" w:space="0" w:color="auto"/>
          </w:divBdr>
        </w:div>
        <w:div w:id="230384776">
          <w:marLeft w:val="640"/>
          <w:marRight w:val="0"/>
          <w:marTop w:val="0"/>
          <w:marBottom w:val="0"/>
          <w:divBdr>
            <w:top w:val="none" w:sz="0" w:space="0" w:color="auto"/>
            <w:left w:val="none" w:sz="0" w:space="0" w:color="auto"/>
            <w:bottom w:val="none" w:sz="0" w:space="0" w:color="auto"/>
            <w:right w:val="none" w:sz="0" w:space="0" w:color="auto"/>
          </w:divBdr>
        </w:div>
        <w:div w:id="1883786401">
          <w:marLeft w:val="640"/>
          <w:marRight w:val="0"/>
          <w:marTop w:val="0"/>
          <w:marBottom w:val="0"/>
          <w:divBdr>
            <w:top w:val="none" w:sz="0" w:space="0" w:color="auto"/>
            <w:left w:val="none" w:sz="0" w:space="0" w:color="auto"/>
            <w:bottom w:val="none" w:sz="0" w:space="0" w:color="auto"/>
            <w:right w:val="none" w:sz="0" w:space="0" w:color="auto"/>
          </w:divBdr>
        </w:div>
        <w:div w:id="2125343272">
          <w:marLeft w:val="640"/>
          <w:marRight w:val="0"/>
          <w:marTop w:val="0"/>
          <w:marBottom w:val="0"/>
          <w:divBdr>
            <w:top w:val="none" w:sz="0" w:space="0" w:color="auto"/>
            <w:left w:val="none" w:sz="0" w:space="0" w:color="auto"/>
            <w:bottom w:val="none" w:sz="0" w:space="0" w:color="auto"/>
            <w:right w:val="none" w:sz="0" w:space="0" w:color="auto"/>
          </w:divBdr>
        </w:div>
        <w:div w:id="1246107045">
          <w:marLeft w:val="640"/>
          <w:marRight w:val="0"/>
          <w:marTop w:val="0"/>
          <w:marBottom w:val="0"/>
          <w:divBdr>
            <w:top w:val="none" w:sz="0" w:space="0" w:color="auto"/>
            <w:left w:val="none" w:sz="0" w:space="0" w:color="auto"/>
            <w:bottom w:val="none" w:sz="0" w:space="0" w:color="auto"/>
            <w:right w:val="none" w:sz="0" w:space="0" w:color="auto"/>
          </w:divBdr>
        </w:div>
        <w:div w:id="371930683">
          <w:marLeft w:val="640"/>
          <w:marRight w:val="0"/>
          <w:marTop w:val="0"/>
          <w:marBottom w:val="0"/>
          <w:divBdr>
            <w:top w:val="none" w:sz="0" w:space="0" w:color="auto"/>
            <w:left w:val="none" w:sz="0" w:space="0" w:color="auto"/>
            <w:bottom w:val="none" w:sz="0" w:space="0" w:color="auto"/>
            <w:right w:val="none" w:sz="0" w:space="0" w:color="auto"/>
          </w:divBdr>
        </w:div>
        <w:div w:id="469829633">
          <w:marLeft w:val="640"/>
          <w:marRight w:val="0"/>
          <w:marTop w:val="0"/>
          <w:marBottom w:val="0"/>
          <w:divBdr>
            <w:top w:val="none" w:sz="0" w:space="0" w:color="auto"/>
            <w:left w:val="none" w:sz="0" w:space="0" w:color="auto"/>
            <w:bottom w:val="none" w:sz="0" w:space="0" w:color="auto"/>
            <w:right w:val="none" w:sz="0" w:space="0" w:color="auto"/>
          </w:divBdr>
        </w:div>
        <w:div w:id="369959934">
          <w:marLeft w:val="640"/>
          <w:marRight w:val="0"/>
          <w:marTop w:val="0"/>
          <w:marBottom w:val="0"/>
          <w:divBdr>
            <w:top w:val="none" w:sz="0" w:space="0" w:color="auto"/>
            <w:left w:val="none" w:sz="0" w:space="0" w:color="auto"/>
            <w:bottom w:val="none" w:sz="0" w:space="0" w:color="auto"/>
            <w:right w:val="none" w:sz="0" w:space="0" w:color="auto"/>
          </w:divBdr>
        </w:div>
        <w:div w:id="1126387087">
          <w:marLeft w:val="640"/>
          <w:marRight w:val="0"/>
          <w:marTop w:val="0"/>
          <w:marBottom w:val="0"/>
          <w:divBdr>
            <w:top w:val="none" w:sz="0" w:space="0" w:color="auto"/>
            <w:left w:val="none" w:sz="0" w:space="0" w:color="auto"/>
            <w:bottom w:val="none" w:sz="0" w:space="0" w:color="auto"/>
            <w:right w:val="none" w:sz="0" w:space="0" w:color="auto"/>
          </w:divBdr>
        </w:div>
        <w:div w:id="504587921">
          <w:marLeft w:val="640"/>
          <w:marRight w:val="0"/>
          <w:marTop w:val="0"/>
          <w:marBottom w:val="0"/>
          <w:divBdr>
            <w:top w:val="none" w:sz="0" w:space="0" w:color="auto"/>
            <w:left w:val="none" w:sz="0" w:space="0" w:color="auto"/>
            <w:bottom w:val="none" w:sz="0" w:space="0" w:color="auto"/>
            <w:right w:val="none" w:sz="0" w:space="0" w:color="auto"/>
          </w:divBdr>
        </w:div>
        <w:div w:id="1385449080">
          <w:marLeft w:val="640"/>
          <w:marRight w:val="0"/>
          <w:marTop w:val="0"/>
          <w:marBottom w:val="0"/>
          <w:divBdr>
            <w:top w:val="none" w:sz="0" w:space="0" w:color="auto"/>
            <w:left w:val="none" w:sz="0" w:space="0" w:color="auto"/>
            <w:bottom w:val="none" w:sz="0" w:space="0" w:color="auto"/>
            <w:right w:val="none" w:sz="0" w:space="0" w:color="auto"/>
          </w:divBdr>
        </w:div>
        <w:div w:id="2036224358">
          <w:marLeft w:val="640"/>
          <w:marRight w:val="0"/>
          <w:marTop w:val="0"/>
          <w:marBottom w:val="0"/>
          <w:divBdr>
            <w:top w:val="none" w:sz="0" w:space="0" w:color="auto"/>
            <w:left w:val="none" w:sz="0" w:space="0" w:color="auto"/>
            <w:bottom w:val="none" w:sz="0" w:space="0" w:color="auto"/>
            <w:right w:val="none" w:sz="0" w:space="0" w:color="auto"/>
          </w:divBdr>
        </w:div>
        <w:div w:id="1533492945">
          <w:marLeft w:val="640"/>
          <w:marRight w:val="0"/>
          <w:marTop w:val="0"/>
          <w:marBottom w:val="0"/>
          <w:divBdr>
            <w:top w:val="none" w:sz="0" w:space="0" w:color="auto"/>
            <w:left w:val="none" w:sz="0" w:space="0" w:color="auto"/>
            <w:bottom w:val="none" w:sz="0" w:space="0" w:color="auto"/>
            <w:right w:val="none" w:sz="0" w:space="0" w:color="auto"/>
          </w:divBdr>
        </w:div>
        <w:div w:id="35476489">
          <w:marLeft w:val="640"/>
          <w:marRight w:val="0"/>
          <w:marTop w:val="0"/>
          <w:marBottom w:val="0"/>
          <w:divBdr>
            <w:top w:val="none" w:sz="0" w:space="0" w:color="auto"/>
            <w:left w:val="none" w:sz="0" w:space="0" w:color="auto"/>
            <w:bottom w:val="none" w:sz="0" w:space="0" w:color="auto"/>
            <w:right w:val="none" w:sz="0" w:space="0" w:color="auto"/>
          </w:divBdr>
        </w:div>
        <w:div w:id="473764955">
          <w:marLeft w:val="640"/>
          <w:marRight w:val="0"/>
          <w:marTop w:val="0"/>
          <w:marBottom w:val="0"/>
          <w:divBdr>
            <w:top w:val="none" w:sz="0" w:space="0" w:color="auto"/>
            <w:left w:val="none" w:sz="0" w:space="0" w:color="auto"/>
            <w:bottom w:val="none" w:sz="0" w:space="0" w:color="auto"/>
            <w:right w:val="none" w:sz="0" w:space="0" w:color="auto"/>
          </w:divBdr>
        </w:div>
        <w:div w:id="1716467364">
          <w:marLeft w:val="640"/>
          <w:marRight w:val="0"/>
          <w:marTop w:val="0"/>
          <w:marBottom w:val="0"/>
          <w:divBdr>
            <w:top w:val="none" w:sz="0" w:space="0" w:color="auto"/>
            <w:left w:val="none" w:sz="0" w:space="0" w:color="auto"/>
            <w:bottom w:val="none" w:sz="0" w:space="0" w:color="auto"/>
            <w:right w:val="none" w:sz="0" w:space="0" w:color="auto"/>
          </w:divBdr>
        </w:div>
        <w:div w:id="103156581">
          <w:marLeft w:val="640"/>
          <w:marRight w:val="0"/>
          <w:marTop w:val="0"/>
          <w:marBottom w:val="0"/>
          <w:divBdr>
            <w:top w:val="none" w:sz="0" w:space="0" w:color="auto"/>
            <w:left w:val="none" w:sz="0" w:space="0" w:color="auto"/>
            <w:bottom w:val="none" w:sz="0" w:space="0" w:color="auto"/>
            <w:right w:val="none" w:sz="0" w:space="0" w:color="auto"/>
          </w:divBdr>
        </w:div>
        <w:div w:id="639113624">
          <w:marLeft w:val="640"/>
          <w:marRight w:val="0"/>
          <w:marTop w:val="0"/>
          <w:marBottom w:val="0"/>
          <w:divBdr>
            <w:top w:val="none" w:sz="0" w:space="0" w:color="auto"/>
            <w:left w:val="none" w:sz="0" w:space="0" w:color="auto"/>
            <w:bottom w:val="none" w:sz="0" w:space="0" w:color="auto"/>
            <w:right w:val="none" w:sz="0" w:space="0" w:color="auto"/>
          </w:divBdr>
        </w:div>
        <w:div w:id="245958918">
          <w:marLeft w:val="640"/>
          <w:marRight w:val="0"/>
          <w:marTop w:val="0"/>
          <w:marBottom w:val="0"/>
          <w:divBdr>
            <w:top w:val="none" w:sz="0" w:space="0" w:color="auto"/>
            <w:left w:val="none" w:sz="0" w:space="0" w:color="auto"/>
            <w:bottom w:val="none" w:sz="0" w:space="0" w:color="auto"/>
            <w:right w:val="none" w:sz="0" w:space="0" w:color="auto"/>
          </w:divBdr>
        </w:div>
        <w:div w:id="1201094681">
          <w:marLeft w:val="640"/>
          <w:marRight w:val="0"/>
          <w:marTop w:val="0"/>
          <w:marBottom w:val="0"/>
          <w:divBdr>
            <w:top w:val="none" w:sz="0" w:space="0" w:color="auto"/>
            <w:left w:val="none" w:sz="0" w:space="0" w:color="auto"/>
            <w:bottom w:val="none" w:sz="0" w:space="0" w:color="auto"/>
            <w:right w:val="none" w:sz="0" w:space="0" w:color="auto"/>
          </w:divBdr>
        </w:div>
        <w:div w:id="1092093062">
          <w:marLeft w:val="640"/>
          <w:marRight w:val="0"/>
          <w:marTop w:val="0"/>
          <w:marBottom w:val="0"/>
          <w:divBdr>
            <w:top w:val="none" w:sz="0" w:space="0" w:color="auto"/>
            <w:left w:val="none" w:sz="0" w:space="0" w:color="auto"/>
            <w:bottom w:val="none" w:sz="0" w:space="0" w:color="auto"/>
            <w:right w:val="none" w:sz="0" w:space="0" w:color="auto"/>
          </w:divBdr>
        </w:div>
        <w:div w:id="1001422508">
          <w:marLeft w:val="640"/>
          <w:marRight w:val="0"/>
          <w:marTop w:val="0"/>
          <w:marBottom w:val="0"/>
          <w:divBdr>
            <w:top w:val="none" w:sz="0" w:space="0" w:color="auto"/>
            <w:left w:val="none" w:sz="0" w:space="0" w:color="auto"/>
            <w:bottom w:val="none" w:sz="0" w:space="0" w:color="auto"/>
            <w:right w:val="none" w:sz="0" w:space="0" w:color="auto"/>
          </w:divBdr>
        </w:div>
        <w:div w:id="1976987686">
          <w:marLeft w:val="640"/>
          <w:marRight w:val="0"/>
          <w:marTop w:val="0"/>
          <w:marBottom w:val="0"/>
          <w:divBdr>
            <w:top w:val="none" w:sz="0" w:space="0" w:color="auto"/>
            <w:left w:val="none" w:sz="0" w:space="0" w:color="auto"/>
            <w:bottom w:val="none" w:sz="0" w:space="0" w:color="auto"/>
            <w:right w:val="none" w:sz="0" w:space="0" w:color="auto"/>
          </w:divBdr>
        </w:div>
        <w:div w:id="2133358035">
          <w:marLeft w:val="640"/>
          <w:marRight w:val="0"/>
          <w:marTop w:val="0"/>
          <w:marBottom w:val="0"/>
          <w:divBdr>
            <w:top w:val="none" w:sz="0" w:space="0" w:color="auto"/>
            <w:left w:val="none" w:sz="0" w:space="0" w:color="auto"/>
            <w:bottom w:val="none" w:sz="0" w:space="0" w:color="auto"/>
            <w:right w:val="none" w:sz="0" w:space="0" w:color="auto"/>
          </w:divBdr>
        </w:div>
        <w:div w:id="1361053640">
          <w:marLeft w:val="640"/>
          <w:marRight w:val="0"/>
          <w:marTop w:val="0"/>
          <w:marBottom w:val="0"/>
          <w:divBdr>
            <w:top w:val="none" w:sz="0" w:space="0" w:color="auto"/>
            <w:left w:val="none" w:sz="0" w:space="0" w:color="auto"/>
            <w:bottom w:val="none" w:sz="0" w:space="0" w:color="auto"/>
            <w:right w:val="none" w:sz="0" w:space="0" w:color="auto"/>
          </w:divBdr>
        </w:div>
        <w:div w:id="1071580912">
          <w:marLeft w:val="640"/>
          <w:marRight w:val="0"/>
          <w:marTop w:val="0"/>
          <w:marBottom w:val="0"/>
          <w:divBdr>
            <w:top w:val="none" w:sz="0" w:space="0" w:color="auto"/>
            <w:left w:val="none" w:sz="0" w:space="0" w:color="auto"/>
            <w:bottom w:val="none" w:sz="0" w:space="0" w:color="auto"/>
            <w:right w:val="none" w:sz="0" w:space="0" w:color="auto"/>
          </w:divBdr>
        </w:div>
        <w:div w:id="2094234791">
          <w:marLeft w:val="640"/>
          <w:marRight w:val="0"/>
          <w:marTop w:val="0"/>
          <w:marBottom w:val="0"/>
          <w:divBdr>
            <w:top w:val="none" w:sz="0" w:space="0" w:color="auto"/>
            <w:left w:val="none" w:sz="0" w:space="0" w:color="auto"/>
            <w:bottom w:val="none" w:sz="0" w:space="0" w:color="auto"/>
            <w:right w:val="none" w:sz="0" w:space="0" w:color="auto"/>
          </w:divBdr>
        </w:div>
        <w:div w:id="270018330">
          <w:marLeft w:val="640"/>
          <w:marRight w:val="0"/>
          <w:marTop w:val="0"/>
          <w:marBottom w:val="0"/>
          <w:divBdr>
            <w:top w:val="none" w:sz="0" w:space="0" w:color="auto"/>
            <w:left w:val="none" w:sz="0" w:space="0" w:color="auto"/>
            <w:bottom w:val="none" w:sz="0" w:space="0" w:color="auto"/>
            <w:right w:val="none" w:sz="0" w:space="0" w:color="auto"/>
          </w:divBdr>
        </w:div>
        <w:div w:id="275992707">
          <w:marLeft w:val="640"/>
          <w:marRight w:val="0"/>
          <w:marTop w:val="0"/>
          <w:marBottom w:val="0"/>
          <w:divBdr>
            <w:top w:val="none" w:sz="0" w:space="0" w:color="auto"/>
            <w:left w:val="none" w:sz="0" w:space="0" w:color="auto"/>
            <w:bottom w:val="none" w:sz="0" w:space="0" w:color="auto"/>
            <w:right w:val="none" w:sz="0" w:space="0" w:color="auto"/>
          </w:divBdr>
        </w:div>
        <w:div w:id="1233396802">
          <w:marLeft w:val="640"/>
          <w:marRight w:val="0"/>
          <w:marTop w:val="0"/>
          <w:marBottom w:val="0"/>
          <w:divBdr>
            <w:top w:val="none" w:sz="0" w:space="0" w:color="auto"/>
            <w:left w:val="none" w:sz="0" w:space="0" w:color="auto"/>
            <w:bottom w:val="none" w:sz="0" w:space="0" w:color="auto"/>
            <w:right w:val="none" w:sz="0" w:space="0" w:color="auto"/>
          </w:divBdr>
        </w:div>
        <w:div w:id="969171988">
          <w:marLeft w:val="640"/>
          <w:marRight w:val="0"/>
          <w:marTop w:val="0"/>
          <w:marBottom w:val="0"/>
          <w:divBdr>
            <w:top w:val="none" w:sz="0" w:space="0" w:color="auto"/>
            <w:left w:val="none" w:sz="0" w:space="0" w:color="auto"/>
            <w:bottom w:val="none" w:sz="0" w:space="0" w:color="auto"/>
            <w:right w:val="none" w:sz="0" w:space="0" w:color="auto"/>
          </w:divBdr>
        </w:div>
        <w:div w:id="1205676337">
          <w:marLeft w:val="640"/>
          <w:marRight w:val="0"/>
          <w:marTop w:val="0"/>
          <w:marBottom w:val="0"/>
          <w:divBdr>
            <w:top w:val="none" w:sz="0" w:space="0" w:color="auto"/>
            <w:left w:val="none" w:sz="0" w:space="0" w:color="auto"/>
            <w:bottom w:val="none" w:sz="0" w:space="0" w:color="auto"/>
            <w:right w:val="none" w:sz="0" w:space="0" w:color="auto"/>
          </w:divBdr>
        </w:div>
        <w:div w:id="99185585">
          <w:marLeft w:val="640"/>
          <w:marRight w:val="0"/>
          <w:marTop w:val="0"/>
          <w:marBottom w:val="0"/>
          <w:divBdr>
            <w:top w:val="none" w:sz="0" w:space="0" w:color="auto"/>
            <w:left w:val="none" w:sz="0" w:space="0" w:color="auto"/>
            <w:bottom w:val="none" w:sz="0" w:space="0" w:color="auto"/>
            <w:right w:val="none" w:sz="0" w:space="0" w:color="auto"/>
          </w:divBdr>
        </w:div>
        <w:div w:id="1738894770">
          <w:marLeft w:val="640"/>
          <w:marRight w:val="0"/>
          <w:marTop w:val="0"/>
          <w:marBottom w:val="0"/>
          <w:divBdr>
            <w:top w:val="none" w:sz="0" w:space="0" w:color="auto"/>
            <w:left w:val="none" w:sz="0" w:space="0" w:color="auto"/>
            <w:bottom w:val="none" w:sz="0" w:space="0" w:color="auto"/>
            <w:right w:val="none" w:sz="0" w:space="0" w:color="auto"/>
          </w:divBdr>
        </w:div>
        <w:div w:id="750197282">
          <w:marLeft w:val="640"/>
          <w:marRight w:val="0"/>
          <w:marTop w:val="0"/>
          <w:marBottom w:val="0"/>
          <w:divBdr>
            <w:top w:val="none" w:sz="0" w:space="0" w:color="auto"/>
            <w:left w:val="none" w:sz="0" w:space="0" w:color="auto"/>
            <w:bottom w:val="none" w:sz="0" w:space="0" w:color="auto"/>
            <w:right w:val="none" w:sz="0" w:space="0" w:color="auto"/>
          </w:divBdr>
        </w:div>
        <w:div w:id="301933610">
          <w:marLeft w:val="640"/>
          <w:marRight w:val="0"/>
          <w:marTop w:val="0"/>
          <w:marBottom w:val="0"/>
          <w:divBdr>
            <w:top w:val="none" w:sz="0" w:space="0" w:color="auto"/>
            <w:left w:val="none" w:sz="0" w:space="0" w:color="auto"/>
            <w:bottom w:val="none" w:sz="0" w:space="0" w:color="auto"/>
            <w:right w:val="none" w:sz="0" w:space="0" w:color="auto"/>
          </w:divBdr>
        </w:div>
        <w:div w:id="90245197">
          <w:marLeft w:val="640"/>
          <w:marRight w:val="0"/>
          <w:marTop w:val="0"/>
          <w:marBottom w:val="0"/>
          <w:divBdr>
            <w:top w:val="none" w:sz="0" w:space="0" w:color="auto"/>
            <w:left w:val="none" w:sz="0" w:space="0" w:color="auto"/>
            <w:bottom w:val="none" w:sz="0" w:space="0" w:color="auto"/>
            <w:right w:val="none" w:sz="0" w:space="0" w:color="auto"/>
          </w:divBdr>
        </w:div>
        <w:div w:id="1943686353">
          <w:marLeft w:val="640"/>
          <w:marRight w:val="0"/>
          <w:marTop w:val="0"/>
          <w:marBottom w:val="0"/>
          <w:divBdr>
            <w:top w:val="none" w:sz="0" w:space="0" w:color="auto"/>
            <w:left w:val="none" w:sz="0" w:space="0" w:color="auto"/>
            <w:bottom w:val="none" w:sz="0" w:space="0" w:color="auto"/>
            <w:right w:val="none" w:sz="0" w:space="0" w:color="auto"/>
          </w:divBdr>
        </w:div>
        <w:div w:id="1727416632">
          <w:marLeft w:val="640"/>
          <w:marRight w:val="0"/>
          <w:marTop w:val="0"/>
          <w:marBottom w:val="0"/>
          <w:divBdr>
            <w:top w:val="none" w:sz="0" w:space="0" w:color="auto"/>
            <w:left w:val="none" w:sz="0" w:space="0" w:color="auto"/>
            <w:bottom w:val="none" w:sz="0" w:space="0" w:color="auto"/>
            <w:right w:val="none" w:sz="0" w:space="0" w:color="auto"/>
          </w:divBdr>
        </w:div>
        <w:div w:id="1716081111">
          <w:marLeft w:val="640"/>
          <w:marRight w:val="0"/>
          <w:marTop w:val="0"/>
          <w:marBottom w:val="0"/>
          <w:divBdr>
            <w:top w:val="none" w:sz="0" w:space="0" w:color="auto"/>
            <w:left w:val="none" w:sz="0" w:space="0" w:color="auto"/>
            <w:bottom w:val="none" w:sz="0" w:space="0" w:color="auto"/>
            <w:right w:val="none" w:sz="0" w:space="0" w:color="auto"/>
          </w:divBdr>
        </w:div>
        <w:div w:id="530074634">
          <w:marLeft w:val="640"/>
          <w:marRight w:val="0"/>
          <w:marTop w:val="0"/>
          <w:marBottom w:val="0"/>
          <w:divBdr>
            <w:top w:val="none" w:sz="0" w:space="0" w:color="auto"/>
            <w:left w:val="none" w:sz="0" w:space="0" w:color="auto"/>
            <w:bottom w:val="none" w:sz="0" w:space="0" w:color="auto"/>
            <w:right w:val="none" w:sz="0" w:space="0" w:color="auto"/>
          </w:divBdr>
        </w:div>
      </w:divsChild>
    </w:div>
    <w:div w:id="712509083">
      <w:bodyDiv w:val="1"/>
      <w:marLeft w:val="0"/>
      <w:marRight w:val="0"/>
      <w:marTop w:val="0"/>
      <w:marBottom w:val="0"/>
      <w:divBdr>
        <w:top w:val="none" w:sz="0" w:space="0" w:color="auto"/>
        <w:left w:val="none" w:sz="0" w:space="0" w:color="auto"/>
        <w:bottom w:val="none" w:sz="0" w:space="0" w:color="auto"/>
        <w:right w:val="none" w:sz="0" w:space="0" w:color="auto"/>
      </w:divBdr>
    </w:div>
    <w:div w:id="714277291">
      <w:bodyDiv w:val="1"/>
      <w:marLeft w:val="0"/>
      <w:marRight w:val="0"/>
      <w:marTop w:val="0"/>
      <w:marBottom w:val="0"/>
      <w:divBdr>
        <w:top w:val="none" w:sz="0" w:space="0" w:color="auto"/>
        <w:left w:val="none" w:sz="0" w:space="0" w:color="auto"/>
        <w:bottom w:val="none" w:sz="0" w:space="0" w:color="auto"/>
        <w:right w:val="none" w:sz="0" w:space="0" w:color="auto"/>
      </w:divBdr>
    </w:div>
    <w:div w:id="716971414">
      <w:bodyDiv w:val="1"/>
      <w:marLeft w:val="0"/>
      <w:marRight w:val="0"/>
      <w:marTop w:val="0"/>
      <w:marBottom w:val="0"/>
      <w:divBdr>
        <w:top w:val="none" w:sz="0" w:space="0" w:color="auto"/>
        <w:left w:val="none" w:sz="0" w:space="0" w:color="auto"/>
        <w:bottom w:val="none" w:sz="0" w:space="0" w:color="auto"/>
        <w:right w:val="none" w:sz="0" w:space="0" w:color="auto"/>
      </w:divBdr>
      <w:divsChild>
        <w:div w:id="1363095381">
          <w:marLeft w:val="480"/>
          <w:marRight w:val="0"/>
          <w:marTop w:val="0"/>
          <w:marBottom w:val="0"/>
          <w:divBdr>
            <w:top w:val="none" w:sz="0" w:space="0" w:color="auto"/>
            <w:left w:val="none" w:sz="0" w:space="0" w:color="auto"/>
            <w:bottom w:val="none" w:sz="0" w:space="0" w:color="auto"/>
            <w:right w:val="none" w:sz="0" w:space="0" w:color="auto"/>
          </w:divBdr>
        </w:div>
        <w:div w:id="1597320835">
          <w:marLeft w:val="480"/>
          <w:marRight w:val="0"/>
          <w:marTop w:val="0"/>
          <w:marBottom w:val="0"/>
          <w:divBdr>
            <w:top w:val="none" w:sz="0" w:space="0" w:color="auto"/>
            <w:left w:val="none" w:sz="0" w:space="0" w:color="auto"/>
            <w:bottom w:val="none" w:sz="0" w:space="0" w:color="auto"/>
            <w:right w:val="none" w:sz="0" w:space="0" w:color="auto"/>
          </w:divBdr>
        </w:div>
        <w:div w:id="2078238396">
          <w:marLeft w:val="480"/>
          <w:marRight w:val="0"/>
          <w:marTop w:val="0"/>
          <w:marBottom w:val="0"/>
          <w:divBdr>
            <w:top w:val="none" w:sz="0" w:space="0" w:color="auto"/>
            <w:left w:val="none" w:sz="0" w:space="0" w:color="auto"/>
            <w:bottom w:val="none" w:sz="0" w:space="0" w:color="auto"/>
            <w:right w:val="none" w:sz="0" w:space="0" w:color="auto"/>
          </w:divBdr>
        </w:div>
        <w:div w:id="1268461125">
          <w:marLeft w:val="480"/>
          <w:marRight w:val="0"/>
          <w:marTop w:val="0"/>
          <w:marBottom w:val="0"/>
          <w:divBdr>
            <w:top w:val="none" w:sz="0" w:space="0" w:color="auto"/>
            <w:left w:val="none" w:sz="0" w:space="0" w:color="auto"/>
            <w:bottom w:val="none" w:sz="0" w:space="0" w:color="auto"/>
            <w:right w:val="none" w:sz="0" w:space="0" w:color="auto"/>
          </w:divBdr>
        </w:div>
        <w:div w:id="312485334">
          <w:marLeft w:val="480"/>
          <w:marRight w:val="0"/>
          <w:marTop w:val="0"/>
          <w:marBottom w:val="0"/>
          <w:divBdr>
            <w:top w:val="none" w:sz="0" w:space="0" w:color="auto"/>
            <w:left w:val="none" w:sz="0" w:space="0" w:color="auto"/>
            <w:bottom w:val="none" w:sz="0" w:space="0" w:color="auto"/>
            <w:right w:val="none" w:sz="0" w:space="0" w:color="auto"/>
          </w:divBdr>
        </w:div>
        <w:div w:id="1113789756">
          <w:marLeft w:val="480"/>
          <w:marRight w:val="0"/>
          <w:marTop w:val="0"/>
          <w:marBottom w:val="0"/>
          <w:divBdr>
            <w:top w:val="none" w:sz="0" w:space="0" w:color="auto"/>
            <w:left w:val="none" w:sz="0" w:space="0" w:color="auto"/>
            <w:bottom w:val="none" w:sz="0" w:space="0" w:color="auto"/>
            <w:right w:val="none" w:sz="0" w:space="0" w:color="auto"/>
          </w:divBdr>
        </w:div>
        <w:div w:id="1885798997">
          <w:marLeft w:val="480"/>
          <w:marRight w:val="0"/>
          <w:marTop w:val="0"/>
          <w:marBottom w:val="0"/>
          <w:divBdr>
            <w:top w:val="none" w:sz="0" w:space="0" w:color="auto"/>
            <w:left w:val="none" w:sz="0" w:space="0" w:color="auto"/>
            <w:bottom w:val="none" w:sz="0" w:space="0" w:color="auto"/>
            <w:right w:val="none" w:sz="0" w:space="0" w:color="auto"/>
          </w:divBdr>
        </w:div>
        <w:div w:id="1972592139">
          <w:marLeft w:val="480"/>
          <w:marRight w:val="0"/>
          <w:marTop w:val="0"/>
          <w:marBottom w:val="0"/>
          <w:divBdr>
            <w:top w:val="none" w:sz="0" w:space="0" w:color="auto"/>
            <w:left w:val="none" w:sz="0" w:space="0" w:color="auto"/>
            <w:bottom w:val="none" w:sz="0" w:space="0" w:color="auto"/>
            <w:right w:val="none" w:sz="0" w:space="0" w:color="auto"/>
          </w:divBdr>
        </w:div>
        <w:div w:id="264197512">
          <w:marLeft w:val="480"/>
          <w:marRight w:val="0"/>
          <w:marTop w:val="0"/>
          <w:marBottom w:val="0"/>
          <w:divBdr>
            <w:top w:val="none" w:sz="0" w:space="0" w:color="auto"/>
            <w:left w:val="none" w:sz="0" w:space="0" w:color="auto"/>
            <w:bottom w:val="none" w:sz="0" w:space="0" w:color="auto"/>
            <w:right w:val="none" w:sz="0" w:space="0" w:color="auto"/>
          </w:divBdr>
        </w:div>
        <w:div w:id="1960329654">
          <w:marLeft w:val="480"/>
          <w:marRight w:val="0"/>
          <w:marTop w:val="0"/>
          <w:marBottom w:val="0"/>
          <w:divBdr>
            <w:top w:val="none" w:sz="0" w:space="0" w:color="auto"/>
            <w:left w:val="none" w:sz="0" w:space="0" w:color="auto"/>
            <w:bottom w:val="none" w:sz="0" w:space="0" w:color="auto"/>
            <w:right w:val="none" w:sz="0" w:space="0" w:color="auto"/>
          </w:divBdr>
        </w:div>
        <w:div w:id="922687141">
          <w:marLeft w:val="480"/>
          <w:marRight w:val="0"/>
          <w:marTop w:val="0"/>
          <w:marBottom w:val="0"/>
          <w:divBdr>
            <w:top w:val="none" w:sz="0" w:space="0" w:color="auto"/>
            <w:left w:val="none" w:sz="0" w:space="0" w:color="auto"/>
            <w:bottom w:val="none" w:sz="0" w:space="0" w:color="auto"/>
            <w:right w:val="none" w:sz="0" w:space="0" w:color="auto"/>
          </w:divBdr>
        </w:div>
        <w:div w:id="774255208">
          <w:marLeft w:val="480"/>
          <w:marRight w:val="0"/>
          <w:marTop w:val="0"/>
          <w:marBottom w:val="0"/>
          <w:divBdr>
            <w:top w:val="none" w:sz="0" w:space="0" w:color="auto"/>
            <w:left w:val="none" w:sz="0" w:space="0" w:color="auto"/>
            <w:bottom w:val="none" w:sz="0" w:space="0" w:color="auto"/>
            <w:right w:val="none" w:sz="0" w:space="0" w:color="auto"/>
          </w:divBdr>
        </w:div>
        <w:div w:id="1276058408">
          <w:marLeft w:val="480"/>
          <w:marRight w:val="0"/>
          <w:marTop w:val="0"/>
          <w:marBottom w:val="0"/>
          <w:divBdr>
            <w:top w:val="none" w:sz="0" w:space="0" w:color="auto"/>
            <w:left w:val="none" w:sz="0" w:space="0" w:color="auto"/>
            <w:bottom w:val="none" w:sz="0" w:space="0" w:color="auto"/>
            <w:right w:val="none" w:sz="0" w:space="0" w:color="auto"/>
          </w:divBdr>
        </w:div>
        <w:div w:id="982545383">
          <w:marLeft w:val="480"/>
          <w:marRight w:val="0"/>
          <w:marTop w:val="0"/>
          <w:marBottom w:val="0"/>
          <w:divBdr>
            <w:top w:val="none" w:sz="0" w:space="0" w:color="auto"/>
            <w:left w:val="none" w:sz="0" w:space="0" w:color="auto"/>
            <w:bottom w:val="none" w:sz="0" w:space="0" w:color="auto"/>
            <w:right w:val="none" w:sz="0" w:space="0" w:color="auto"/>
          </w:divBdr>
        </w:div>
        <w:div w:id="1164975131">
          <w:marLeft w:val="480"/>
          <w:marRight w:val="0"/>
          <w:marTop w:val="0"/>
          <w:marBottom w:val="0"/>
          <w:divBdr>
            <w:top w:val="none" w:sz="0" w:space="0" w:color="auto"/>
            <w:left w:val="none" w:sz="0" w:space="0" w:color="auto"/>
            <w:bottom w:val="none" w:sz="0" w:space="0" w:color="auto"/>
            <w:right w:val="none" w:sz="0" w:space="0" w:color="auto"/>
          </w:divBdr>
        </w:div>
        <w:div w:id="410471558">
          <w:marLeft w:val="480"/>
          <w:marRight w:val="0"/>
          <w:marTop w:val="0"/>
          <w:marBottom w:val="0"/>
          <w:divBdr>
            <w:top w:val="none" w:sz="0" w:space="0" w:color="auto"/>
            <w:left w:val="none" w:sz="0" w:space="0" w:color="auto"/>
            <w:bottom w:val="none" w:sz="0" w:space="0" w:color="auto"/>
            <w:right w:val="none" w:sz="0" w:space="0" w:color="auto"/>
          </w:divBdr>
        </w:div>
        <w:div w:id="1196698140">
          <w:marLeft w:val="480"/>
          <w:marRight w:val="0"/>
          <w:marTop w:val="0"/>
          <w:marBottom w:val="0"/>
          <w:divBdr>
            <w:top w:val="none" w:sz="0" w:space="0" w:color="auto"/>
            <w:left w:val="none" w:sz="0" w:space="0" w:color="auto"/>
            <w:bottom w:val="none" w:sz="0" w:space="0" w:color="auto"/>
            <w:right w:val="none" w:sz="0" w:space="0" w:color="auto"/>
          </w:divBdr>
        </w:div>
        <w:div w:id="1623733330">
          <w:marLeft w:val="480"/>
          <w:marRight w:val="0"/>
          <w:marTop w:val="0"/>
          <w:marBottom w:val="0"/>
          <w:divBdr>
            <w:top w:val="none" w:sz="0" w:space="0" w:color="auto"/>
            <w:left w:val="none" w:sz="0" w:space="0" w:color="auto"/>
            <w:bottom w:val="none" w:sz="0" w:space="0" w:color="auto"/>
            <w:right w:val="none" w:sz="0" w:space="0" w:color="auto"/>
          </w:divBdr>
        </w:div>
        <w:div w:id="863637638">
          <w:marLeft w:val="480"/>
          <w:marRight w:val="0"/>
          <w:marTop w:val="0"/>
          <w:marBottom w:val="0"/>
          <w:divBdr>
            <w:top w:val="none" w:sz="0" w:space="0" w:color="auto"/>
            <w:left w:val="none" w:sz="0" w:space="0" w:color="auto"/>
            <w:bottom w:val="none" w:sz="0" w:space="0" w:color="auto"/>
            <w:right w:val="none" w:sz="0" w:space="0" w:color="auto"/>
          </w:divBdr>
        </w:div>
        <w:div w:id="408239474">
          <w:marLeft w:val="480"/>
          <w:marRight w:val="0"/>
          <w:marTop w:val="0"/>
          <w:marBottom w:val="0"/>
          <w:divBdr>
            <w:top w:val="none" w:sz="0" w:space="0" w:color="auto"/>
            <w:left w:val="none" w:sz="0" w:space="0" w:color="auto"/>
            <w:bottom w:val="none" w:sz="0" w:space="0" w:color="auto"/>
            <w:right w:val="none" w:sz="0" w:space="0" w:color="auto"/>
          </w:divBdr>
        </w:div>
      </w:divsChild>
    </w:div>
    <w:div w:id="717122934">
      <w:bodyDiv w:val="1"/>
      <w:marLeft w:val="0"/>
      <w:marRight w:val="0"/>
      <w:marTop w:val="0"/>
      <w:marBottom w:val="0"/>
      <w:divBdr>
        <w:top w:val="none" w:sz="0" w:space="0" w:color="auto"/>
        <w:left w:val="none" w:sz="0" w:space="0" w:color="auto"/>
        <w:bottom w:val="none" w:sz="0" w:space="0" w:color="auto"/>
        <w:right w:val="none" w:sz="0" w:space="0" w:color="auto"/>
      </w:divBdr>
    </w:div>
    <w:div w:id="718825216">
      <w:bodyDiv w:val="1"/>
      <w:marLeft w:val="0"/>
      <w:marRight w:val="0"/>
      <w:marTop w:val="0"/>
      <w:marBottom w:val="0"/>
      <w:divBdr>
        <w:top w:val="none" w:sz="0" w:space="0" w:color="auto"/>
        <w:left w:val="none" w:sz="0" w:space="0" w:color="auto"/>
        <w:bottom w:val="none" w:sz="0" w:space="0" w:color="auto"/>
        <w:right w:val="none" w:sz="0" w:space="0" w:color="auto"/>
      </w:divBdr>
    </w:div>
    <w:div w:id="720519829">
      <w:bodyDiv w:val="1"/>
      <w:marLeft w:val="0"/>
      <w:marRight w:val="0"/>
      <w:marTop w:val="0"/>
      <w:marBottom w:val="0"/>
      <w:divBdr>
        <w:top w:val="none" w:sz="0" w:space="0" w:color="auto"/>
        <w:left w:val="none" w:sz="0" w:space="0" w:color="auto"/>
        <w:bottom w:val="none" w:sz="0" w:space="0" w:color="auto"/>
        <w:right w:val="none" w:sz="0" w:space="0" w:color="auto"/>
      </w:divBdr>
    </w:div>
    <w:div w:id="727266117">
      <w:bodyDiv w:val="1"/>
      <w:marLeft w:val="0"/>
      <w:marRight w:val="0"/>
      <w:marTop w:val="0"/>
      <w:marBottom w:val="0"/>
      <w:divBdr>
        <w:top w:val="none" w:sz="0" w:space="0" w:color="auto"/>
        <w:left w:val="none" w:sz="0" w:space="0" w:color="auto"/>
        <w:bottom w:val="none" w:sz="0" w:space="0" w:color="auto"/>
        <w:right w:val="none" w:sz="0" w:space="0" w:color="auto"/>
      </w:divBdr>
    </w:div>
    <w:div w:id="729112891">
      <w:bodyDiv w:val="1"/>
      <w:marLeft w:val="0"/>
      <w:marRight w:val="0"/>
      <w:marTop w:val="0"/>
      <w:marBottom w:val="0"/>
      <w:divBdr>
        <w:top w:val="none" w:sz="0" w:space="0" w:color="auto"/>
        <w:left w:val="none" w:sz="0" w:space="0" w:color="auto"/>
        <w:bottom w:val="none" w:sz="0" w:space="0" w:color="auto"/>
        <w:right w:val="none" w:sz="0" w:space="0" w:color="auto"/>
      </w:divBdr>
    </w:div>
    <w:div w:id="729579511">
      <w:bodyDiv w:val="1"/>
      <w:marLeft w:val="0"/>
      <w:marRight w:val="0"/>
      <w:marTop w:val="0"/>
      <w:marBottom w:val="0"/>
      <w:divBdr>
        <w:top w:val="none" w:sz="0" w:space="0" w:color="auto"/>
        <w:left w:val="none" w:sz="0" w:space="0" w:color="auto"/>
        <w:bottom w:val="none" w:sz="0" w:space="0" w:color="auto"/>
        <w:right w:val="none" w:sz="0" w:space="0" w:color="auto"/>
      </w:divBdr>
    </w:div>
    <w:div w:id="730151984">
      <w:bodyDiv w:val="1"/>
      <w:marLeft w:val="0"/>
      <w:marRight w:val="0"/>
      <w:marTop w:val="0"/>
      <w:marBottom w:val="0"/>
      <w:divBdr>
        <w:top w:val="none" w:sz="0" w:space="0" w:color="auto"/>
        <w:left w:val="none" w:sz="0" w:space="0" w:color="auto"/>
        <w:bottom w:val="none" w:sz="0" w:space="0" w:color="auto"/>
        <w:right w:val="none" w:sz="0" w:space="0" w:color="auto"/>
      </w:divBdr>
    </w:div>
    <w:div w:id="731853785">
      <w:bodyDiv w:val="1"/>
      <w:marLeft w:val="0"/>
      <w:marRight w:val="0"/>
      <w:marTop w:val="0"/>
      <w:marBottom w:val="0"/>
      <w:divBdr>
        <w:top w:val="none" w:sz="0" w:space="0" w:color="auto"/>
        <w:left w:val="none" w:sz="0" w:space="0" w:color="auto"/>
        <w:bottom w:val="none" w:sz="0" w:space="0" w:color="auto"/>
        <w:right w:val="none" w:sz="0" w:space="0" w:color="auto"/>
      </w:divBdr>
      <w:divsChild>
        <w:div w:id="1015034258">
          <w:marLeft w:val="640"/>
          <w:marRight w:val="0"/>
          <w:marTop w:val="0"/>
          <w:marBottom w:val="0"/>
          <w:divBdr>
            <w:top w:val="none" w:sz="0" w:space="0" w:color="auto"/>
            <w:left w:val="none" w:sz="0" w:space="0" w:color="auto"/>
            <w:bottom w:val="none" w:sz="0" w:space="0" w:color="auto"/>
            <w:right w:val="none" w:sz="0" w:space="0" w:color="auto"/>
          </w:divBdr>
        </w:div>
        <w:div w:id="2061712491">
          <w:marLeft w:val="640"/>
          <w:marRight w:val="0"/>
          <w:marTop w:val="0"/>
          <w:marBottom w:val="0"/>
          <w:divBdr>
            <w:top w:val="none" w:sz="0" w:space="0" w:color="auto"/>
            <w:left w:val="none" w:sz="0" w:space="0" w:color="auto"/>
            <w:bottom w:val="none" w:sz="0" w:space="0" w:color="auto"/>
            <w:right w:val="none" w:sz="0" w:space="0" w:color="auto"/>
          </w:divBdr>
        </w:div>
        <w:div w:id="1683162766">
          <w:marLeft w:val="640"/>
          <w:marRight w:val="0"/>
          <w:marTop w:val="0"/>
          <w:marBottom w:val="0"/>
          <w:divBdr>
            <w:top w:val="none" w:sz="0" w:space="0" w:color="auto"/>
            <w:left w:val="none" w:sz="0" w:space="0" w:color="auto"/>
            <w:bottom w:val="none" w:sz="0" w:space="0" w:color="auto"/>
            <w:right w:val="none" w:sz="0" w:space="0" w:color="auto"/>
          </w:divBdr>
        </w:div>
        <w:div w:id="1116176175">
          <w:marLeft w:val="640"/>
          <w:marRight w:val="0"/>
          <w:marTop w:val="0"/>
          <w:marBottom w:val="0"/>
          <w:divBdr>
            <w:top w:val="none" w:sz="0" w:space="0" w:color="auto"/>
            <w:left w:val="none" w:sz="0" w:space="0" w:color="auto"/>
            <w:bottom w:val="none" w:sz="0" w:space="0" w:color="auto"/>
            <w:right w:val="none" w:sz="0" w:space="0" w:color="auto"/>
          </w:divBdr>
        </w:div>
        <w:div w:id="355154615">
          <w:marLeft w:val="640"/>
          <w:marRight w:val="0"/>
          <w:marTop w:val="0"/>
          <w:marBottom w:val="0"/>
          <w:divBdr>
            <w:top w:val="none" w:sz="0" w:space="0" w:color="auto"/>
            <w:left w:val="none" w:sz="0" w:space="0" w:color="auto"/>
            <w:bottom w:val="none" w:sz="0" w:space="0" w:color="auto"/>
            <w:right w:val="none" w:sz="0" w:space="0" w:color="auto"/>
          </w:divBdr>
        </w:div>
        <w:div w:id="366493304">
          <w:marLeft w:val="640"/>
          <w:marRight w:val="0"/>
          <w:marTop w:val="0"/>
          <w:marBottom w:val="0"/>
          <w:divBdr>
            <w:top w:val="none" w:sz="0" w:space="0" w:color="auto"/>
            <w:left w:val="none" w:sz="0" w:space="0" w:color="auto"/>
            <w:bottom w:val="none" w:sz="0" w:space="0" w:color="auto"/>
            <w:right w:val="none" w:sz="0" w:space="0" w:color="auto"/>
          </w:divBdr>
        </w:div>
        <w:div w:id="2068727018">
          <w:marLeft w:val="640"/>
          <w:marRight w:val="0"/>
          <w:marTop w:val="0"/>
          <w:marBottom w:val="0"/>
          <w:divBdr>
            <w:top w:val="none" w:sz="0" w:space="0" w:color="auto"/>
            <w:left w:val="none" w:sz="0" w:space="0" w:color="auto"/>
            <w:bottom w:val="none" w:sz="0" w:space="0" w:color="auto"/>
            <w:right w:val="none" w:sz="0" w:space="0" w:color="auto"/>
          </w:divBdr>
        </w:div>
        <w:div w:id="931937455">
          <w:marLeft w:val="640"/>
          <w:marRight w:val="0"/>
          <w:marTop w:val="0"/>
          <w:marBottom w:val="0"/>
          <w:divBdr>
            <w:top w:val="none" w:sz="0" w:space="0" w:color="auto"/>
            <w:left w:val="none" w:sz="0" w:space="0" w:color="auto"/>
            <w:bottom w:val="none" w:sz="0" w:space="0" w:color="auto"/>
            <w:right w:val="none" w:sz="0" w:space="0" w:color="auto"/>
          </w:divBdr>
        </w:div>
        <w:div w:id="80571988">
          <w:marLeft w:val="640"/>
          <w:marRight w:val="0"/>
          <w:marTop w:val="0"/>
          <w:marBottom w:val="0"/>
          <w:divBdr>
            <w:top w:val="none" w:sz="0" w:space="0" w:color="auto"/>
            <w:left w:val="none" w:sz="0" w:space="0" w:color="auto"/>
            <w:bottom w:val="none" w:sz="0" w:space="0" w:color="auto"/>
            <w:right w:val="none" w:sz="0" w:space="0" w:color="auto"/>
          </w:divBdr>
        </w:div>
        <w:div w:id="609093711">
          <w:marLeft w:val="640"/>
          <w:marRight w:val="0"/>
          <w:marTop w:val="0"/>
          <w:marBottom w:val="0"/>
          <w:divBdr>
            <w:top w:val="none" w:sz="0" w:space="0" w:color="auto"/>
            <w:left w:val="none" w:sz="0" w:space="0" w:color="auto"/>
            <w:bottom w:val="none" w:sz="0" w:space="0" w:color="auto"/>
            <w:right w:val="none" w:sz="0" w:space="0" w:color="auto"/>
          </w:divBdr>
        </w:div>
        <w:div w:id="1406950954">
          <w:marLeft w:val="640"/>
          <w:marRight w:val="0"/>
          <w:marTop w:val="0"/>
          <w:marBottom w:val="0"/>
          <w:divBdr>
            <w:top w:val="none" w:sz="0" w:space="0" w:color="auto"/>
            <w:left w:val="none" w:sz="0" w:space="0" w:color="auto"/>
            <w:bottom w:val="none" w:sz="0" w:space="0" w:color="auto"/>
            <w:right w:val="none" w:sz="0" w:space="0" w:color="auto"/>
          </w:divBdr>
        </w:div>
        <w:div w:id="565065719">
          <w:marLeft w:val="640"/>
          <w:marRight w:val="0"/>
          <w:marTop w:val="0"/>
          <w:marBottom w:val="0"/>
          <w:divBdr>
            <w:top w:val="none" w:sz="0" w:space="0" w:color="auto"/>
            <w:left w:val="none" w:sz="0" w:space="0" w:color="auto"/>
            <w:bottom w:val="none" w:sz="0" w:space="0" w:color="auto"/>
            <w:right w:val="none" w:sz="0" w:space="0" w:color="auto"/>
          </w:divBdr>
        </w:div>
        <w:div w:id="768159816">
          <w:marLeft w:val="640"/>
          <w:marRight w:val="0"/>
          <w:marTop w:val="0"/>
          <w:marBottom w:val="0"/>
          <w:divBdr>
            <w:top w:val="none" w:sz="0" w:space="0" w:color="auto"/>
            <w:left w:val="none" w:sz="0" w:space="0" w:color="auto"/>
            <w:bottom w:val="none" w:sz="0" w:space="0" w:color="auto"/>
            <w:right w:val="none" w:sz="0" w:space="0" w:color="auto"/>
          </w:divBdr>
        </w:div>
        <w:div w:id="1873834565">
          <w:marLeft w:val="640"/>
          <w:marRight w:val="0"/>
          <w:marTop w:val="0"/>
          <w:marBottom w:val="0"/>
          <w:divBdr>
            <w:top w:val="none" w:sz="0" w:space="0" w:color="auto"/>
            <w:left w:val="none" w:sz="0" w:space="0" w:color="auto"/>
            <w:bottom w:val="none" w:sz="0" w:space="0" w:color="auto"/>
            <w:right w:val="none" w:sz="0" w:space="0" w:color="auto"/>
          </w:divBdr>
        </w:div>
        <w:div w:id="1819494253">
          <w:marLeft w:val="640"/>
          <w:marRight w:val="0"/>
          <w:marTop w:val="0"/>
          <w:marBottom w:val="0"/>
          <w:divBdr>
            <w:top w:val="none" w:sz="0" w:space="0" w:color="auto"/>
            <w:left w:val="none" w:sz="0" w:space="0" w:color="auto"/>
            <w:bottom w:val="none" w:sz="0" w:space="0" w:color="auto"/>
            <w:right w:val="none" w:sz="0" w:space="0" w:color="auto"/>
          </w:divBdr>
        </w:div>
        <w:div w:id="1324629227">
          <w:marLeft w:val="640"/>
          <w:marRight w:val="0"/>
          <w:marTop w:val="0"/>
          <w:marBottom w:val="0"/>
          <w:divBdr>
            <w:top w:val="none" w:sz="0" w:space="0" w:color="auto"/>
            <w:left w:val="none" w:sz="0" w:space="0" w:color="auto"/>
            <w:bottom w:val="none" w:sz="0" w:space="0" w:color="auto"/>
            <w:right w:val="none" w:sz="0" w:space="0" w:color="auto"/>
          </w:divBdr>
        </w:div>
        <w:div w:id="1120805903">
          <w:marLeft w:val="640"/>
          <w:marRight w:val="0"/>
          <w:marTop w:val="0"/>
          <w:marBottom w:val="0"/>
          <w:divBdr>
            <w:top w:val="none" w:sz="0" w:space="0" w:color="auto"/>
            <w:left w:val="none" w:sz="0" w:space="0" w:color="auto"/>
            <w:bottom w:val="none" w:sz="0" w:space="0" w:color="auto"/>
            <w:right w:val="none" w:sz="0" w:space="0" w:color="auto"/>
          </w:divBdr>
        </w:div>
        <w:div w:id="658272285">
          <w:marLeft w:val="640"/>
          <w:marRight w:val="0"/>
          <w:marTop w:val="0"/>
          <w:marBottom w:val="0"/>
          <w:divBdr>
            <w:top w:val="none" w:sz="0" w:space="0" w:color="auto"/>
            <w:left w:val="none" w:sz="0" w:space="0" w:color="auto"/>
            <w:bottom w:val="none" w:sz="0" w:space="0" w:color="auto"/>
            <w:right w:val="none" w:sz="0" w:space="0" w:color="auto"/>
          </w:divBdr>
        </w:div>
        <w:div w:id="1076904859">
          <w:marLeft w:val="640"/>
          <w:marRight w:val="0"/>
          <w:marTop w:val="0"/>
          <w:marBottom w:val="0"/>
          <w:divBdr>
            <w:top w:val="none" w:sz="0" w:space="0" w:color="auto"/>
            <w:left w:val="none" w:sz="0" w:space="0" w:color="auto"/>
            <w:bottom w:val="none" w:sz="0" w:space="0" w:color="auto"/>
            <w:right w:val="none" w:sz="0" w:space="0" w:color="auto"/>
          </w:divBdr>
        </w:div>
        <w:div w:id="2099446381">
          <w:marLeft w:val="640"/>
          <w:marRight w:val="0"/>
          <w:marTop w:val="0"/>
          <w:marBottom w:val="0"/>
          <w:divBdr>
            <w:top w:val="none" w:sz="0" w:space="0" w:color="auto"/>
            <w:left w:val="none" w:sz="0" w:space="0" w:color="auto"/>
            <w:bottom w:val="none" w:sz="0" w:space="0" w:color="auto"/>
            <w:right w:val="none" w:sz="0" w:space="0" w:color="auto"/>
          </w:divBdr>
        </w:div>
        <w:div w:id="1868175137">
          <w:marLeft w:val="640"/>
          <w:marRight w:val="0"/>
          <w:marTop w:val="0"/>
          <w:marBottom w:val="0"/>
          <w:divBdr>
            <w:top w:val="none" w:sz="0" w:space="0" w:color="auto"/>
            <w:left w:val="none" w:sz="0" w:space="0" w:color="auto"/>
            <w:bottom w:val="none" w:sz="0" w:space="0" w:color="auto"/>
            <w:right w:val="none" w:sz="0" w:space="0" w:color="auto"/>
          </w:divBdr>
        </w:div>
        <w:div w:id="341131473">
          <w:marLeft w:val="640"/>
          <w:marRight w:val="0"/>
          <w:marTop w:val="0"/>
          <w:marBottom w:val="0"/>
          <w:divBdr>
            <w:top w:val="none" w:sz="0" w:space="0" w:color="auto"/>
            <w:left w:val="none" w:sz="0" w:space="0" w:color="auto"/>
            <w:bottom w:val="none" w:sz="0" w:space="0" w:color="auto"/>
            <w:right w:val="none" w:sz="0" w:space="0" w:color="auto"/>
          </w:divBdr>
        </w:div>
        <w:div w:id="66346173">
          <w:marLeft w:val="640"/>
          <w:marRight w:val="0"/>
          <w:marTop w:val="0"/>
          <w:marBottom w:val="0"/>
          <w:divBdr>
            <w:top w:val="none" w:sz="0" w:space="0" w:color="auto"/>
            <w:left w:val="none" w:sz="0" w:space="0" w:color="auto"/>
            <w:bottom w:val="none" w:sz="0" w:space="0" w:color="auto"/>
            <w:right w:val="none" w:sz="0" w:space="0" w:color="auto"/>
          </w:divBdr>
        </w:div>
        <w:div w:id="363672711">
          <w:marLeft w:val="640"/>
          <w:marRight w:val="0"/>
          <w:marTop w:val="0"/>
          <w:marBottom w:val="0"/>
          <w:divBdr>
            <w:top w:val="none" w:sz="0" w:space="0" w:color="auto"/>
            <w:left w:val="none" w:sz="0" w:space="0" w:color="auto"/>
            <w:bottom w:val="none" w:sz="0" w:space="0" w:color="auto"/>
            <w:right w:val="none" w:sz="0" w:space="0" w:color="auto"/>
          </w:divBdr>
        </w:div>
        <w:div w:id="836657509">
          <w:marLeft w:val="640"/>
          <w:marRight w:val="0"/>
          <w:marTop w:val="0"/>
          <w:marBottom w:val="0"/>
          <w:divBdr>
            <w:top w:val="none" w:sz="0" w:space="0" w:color="auto"/>
            <w:left w:val="none" w:sz="0" w:space="0" w:color="auto"/>
            <w:bottom w:val="none" w:sz="0" w:space="0" w:color="auto"/>
            <w:right w:val="none" w:sz="0" w:space="0" w:color="auto"/>
          </w:divBdr>
        </w:div>
        <w:div w:id="1707872347">
          <w:marLeft w:val="640"/>
          <w:marRight w:val="0"/>
          <w:marTop w:val="0"/>
          <w:marBottom w:val="0"/>
          <w:divBdr>
            <w:top w:val="none" w:sz="0" w:space="0" w:color="auto"/>
            <w:left w:val="none" w:sz="0" w:space="0" w:color="auto"/>
            <w:bottom w:val="none" w:sz="0" w:space="0" w:color="auto"/>
            <w:right w:val="none" w:sz="0" w:space="0" w:color="auto"/>
          </w:divBdr>
        </w:div>
        <w:div w:id="1756054799">
          <w:marLeft w:val="640"/>
          <w:marRight w:val="0"/>
          <w:marTop w:val="0"/>
          <w:marBottom w:val="0"/>
          <w:divBdr>
            <w:top w:val="none" w:sz="0" w:space="0" w:color="auto"/>
            <w:left w:val="none" w:sz="0" w:space="0" w:color="auto"/>
            <w:bottom w:val="none" w:sz="0" w:space="0" w:color="auto"/>
            <w:right w:val="none" w:sz="0" w:space="0" w:color="auto"/>
          </w:divBdr>
        </w:div>
        <w:div w:id="568804209">
          <w:marLeft w:val="640"/>
          <w:marRight w:val="0"/>
          <w:marTop w:val="0"/>
          <w:marBottom w:val="0"/>
          <w:divBdr>
            <w:top w:val="none" w:sz="0" w:space="0" w:color="auto"/>
            <w:left w:val="none" w:sz="0" w:space="0" w:color="auto"/>
            <w:bottom w:val="none" w:sz="0" w:space="0" w:color="auto"/>
            <w:right w:val="none" w:sz="0" w:space="0" w:color="auto"/>
          </w:divBdr>
        </w:div>
        <w:div w:id="1822457755">
          <w:marLeft w:val="640"/>
          <w:marRight w:val="0"/>
          <w:marTop w:val="0"/>
          <w:marBottom w:val="0"/>
          <w:divBdr>
            <w:top w:val="none" w:sz="0" w:space="0" w:color="auto"/>
            <w:left w:val="none" w:sz="0" w:space="0" w:color="auto"/>
            <w:bottom w:val="none" w:sz="0" w:space="0" w:color="auto"/>
            <w:right w:val="none" w:sz="0" w:space="0" w:color="auto"/>
          </w:divBdr>
        </w:div>
        <w:div w:id="456488095">
          <w:marLeft w:val="640"/>
          <w:marRight w:val="0"/>
          <w:marTop w:val="0"/>
          <w:marBottom w:val="0"/>
          <w:divBdr>
            <w:top w:val="none" w:sz="0" w:space="0" w:color="auto"/>
            <w:left w:val="none" w:sz="0" w:space="0" w:color="auto"/>
            <w:bottom w:val="none" w:sz="0" w:space="0" w:color="auto"/>
            <w:right w:val="none" w:sz="0" w:space="0" w:color="auto"/>
          </w:divBdr>
        </w:div>
        <w:div w:id="1639727827">
          <w:marLeft w:val="640"/>
          <w:marRight w:val="0"/>
          <w:marTop w:val="0"/>
          <w:marBottom w:val="0"/>
          <w:divBdr>
            <w:top w:val="none" w:sz="0" w:space="0" w:color="auto"/>
            <w:left w:val="none" w:sz="0" w:space="0" w:color="auto"/>
            <w:bottom w:val="none" w:sz="0" w:space="0" w:color="auto"/>
            <w:right w:val="none" w:sz="0" w:space="0" w:color="auto"/>
          </w:divBdr>
        </w:div>
        <w:div w:id="1582907503">
          <w:marLeft w:val="640"/>
          <w:marRight w:val="0"/>
          <w:marTop w:val="0"/>
          <w:marBottom w:val="0"/>
          <w:divBdr>
            <w:top w:val="none" w:sz="0" w:space="0" w:color="auto"/>
            <w:left w:val="none" w:sz="0" w:space="0" w:color="auto"/>
            <w:bottom w:val="none" w:sz="0" w:space="0" w:color="auto"/>
            <w:right w:val="none" w:sz="0" w:space="0" w:color="auto"/>
          </w:divBdr>
        </w:div>
        <w:div w:id="137037428">
          <w:marLeft w:val="640"/>
          <w:marRight w:val="0"/>
          <w:marTop w:val="0"/>
          <w:marBottom w:val="0"/>
          <w:divBdr>
            <w:top w:val="none" w:sz="0" w:space="0" w:color="auto"/>
            <w:left w:val="none" w:sz="0" w:space="0" w:color="auto"/>
            <w:bottom w:val="none" w:sz="0" w:space="0" w:color="auto"/>
            <w:right w:val="none" w:sz="0" w:space="0" w:color="auto"/>
          </w:divBdr>
        </w:div>
        <w:div w:id="52967522">
          <w:marLeft w:val="640"/>
          <w:marRight w:val="0"/>
          <w:marTop w:val="0"/>
          <w:marBottom w:val="0"/>
          <w:divBdr>
            <w:top w:val="none" w:sz="0" w:space="0" w:color="auto"/>
            <w:left w:val="none" w:sz="0" w:space="0" w:color="auto"/>
            <w:bottom w:val="none" w:sz="0" w:space="0" w:color="auto"/>
            <w:right w:val="none" w:sz="0" w:space="0" w:color="auto"/>
          </w:divBdr>
        </w:div>
        <w:div w:id="177619233">
          <w:marLeft w:val="640"/>
          <w:marRight w:val="0"/>
          <w:marTop w:val="0"/>
          <w:marBottom w:val="0"/>
          <w:divBdr>
            <w:top w:val="none" w:sz="0" w:space="0" w:color="auto"/>
            <w:left w:val="none" w:sz="0" w:space="0" w:color="auto"/>
            <w:bottom w:val="none" w:sz="0" w:space="0" w:color="auto"/>
            <w:right w:val="none" w:sz="0" w:space="0" w:color="auto"/>
          </w:divBdr>
        </w:div>
        <w:div w:id="2068726676">
          <w:marLeft w:val="640"/>
          <w:marRight w:val="0"/>
          <w:marTop w:val="0"/>
          <w:marBottom w:val="0"/>
          <w:divBdr>
            <w:top w:val="none" w:sz="0" w:space="0" w:color="auto"/>
            <w:left w:val="none" w:sz="0" w:space="0" w:color="auto"/>
            <w:bottom w:val="none" w:sz="0" w:space="0" w:color="auto"/>
            <w:right w:val="none" w:sz="0" w:space="0" w:color="auto"/>
          </w:divBdr>
        </w:div>
        <w:div w:id="1715278311">
          <w:marLeft w:val="640"/>
          <w:marRight w:val="0"/>
          <w:marTop w:val="0"/>
          <w:marBottom w:val="0"/>
          <w:divBdr>
            <w:top w:val="none" w:sz="0" w:space="0" w:color="auto"/>
            <w:left w:val="none" w:sz="0" w:space="0" w:color="auto"/>
            <w:bottom w:val="none" w:sz="0" w:space="0" w:color="auto"/>
            <w:right w:val="none" w:sz="0" w:space="0" w:color="auto"/>
          </w:divBdr>
        </w:div>
        <w:div w:id="1995450171">
          <w:marLeft w:val="640"/>
          <w:marRight w:val="0"/>
          <w:marTop w:val="0"/>
          <w:marBottom w:val="0"/>
          <w:divBdr>
            <w:top w:val="none" w:sz="0" w:space="0" w:color="auto"/>
            <w:left w:val="none" w:sz="0" w:space="0" w:color="auto"/>
            <w:bottom w:val="none" w:sz="0" w:space="0" w:color="auto"/>
            <w:right w:val="none" w:sz="0" w:space="0" w:color="auto"/>
          </w:divBdr>
        </w:div>
        <w:div w:id="435951972">
          <w:marLeft w:val="640"/>
          <w:marRight w:val="0"/>
          <w:marTop w:val="0"/>
          <w:marBottom w:val="0"/>
          <w:divBdr>
            <w:top w:val="none" w:sz="0" w:space="0" w:color="auto"/>
            <w:left w:val="none" w:sz="0" w:space="0" w:color="auto"/>
            <w:bottom w:val="none" w:sz="0" w:space="0" w:color="auto"/>
            <w:right w:val="none" w:sz="0" w:space="0" w:color="auto"/>
          </w:divBdr>
        </w:div>
        <w:div w:id="171796956">
          <w:marLeft w:val="640"/>
          <w:marRight w:val="0"/>
          <w:marTop w:val="0"/>
          <w:marBottom w:val="0"/>
          <w:divBdr>
            <w:top w:val="none" w:sz="0" w:space="0" w:color="auto"/>
            <w:left w:val="none" w:sz="0" w:space="0" w:color="auto"/>
            <w:bottom w:val="none" w:sz="0" w:space="0" w:color="auto"/>
            <w:right w:val="none" w:sz="0" w:space="0" w:color="auto"/>
          </w:divBdr>
        </w:div>
        <w:div w:id="540746220">
          <w:marLeft w:val="640"/>
          <w:marRight w:val="0"/>
          <w:marTop w:val="0"/>
          <w:marBottom w:val="0"/>
          <w:divBdr>
            <w:top w:val="none" w:sz="0" w:space="0" w:color="auto"/>
            <w:left w:val="none" w:sz="0" w:space="0" w:color="auto"/>
            <w:bottom w:val="none" w:sz="0" w:space="0" w:color="auto"/>
            <w:right w:val="none" w:sz="0" w:space="0" w:color="auto"/>
          </w:divBdr>
        </w:div>
        <w:div w:id="542594616">
          <w:marLeft w:val="640"/>
          <w:marRight w:val="0"/>
          <w:marTop w:val="0"/>
          <w:marBottom w:val="0"/>
          <w:divBdr>
            <w:top w:val="none" w:sz="0" w:space="0" w:color="auto"/>
            <w:left w:val="none" w:sz="0" w:space="0" w:color="auto"/>
            <w:bottom w:val="none" w:sz="0" w:space="0" w:color="auto"/>
            <w:right w:val="none" w:sz="0" w:space="0" w:color="auto"/>
          </w:divBdr>
        </w:div>
        <w:div w:id="23751120">
          <w:marLeft w:val="640"/>
          <w:marRight w:val="0"/>
          <w:marTop w:val="0"/>
          <w:marBottom w:val="0"/>
          <w:divBdr>
            <w:top w:val="none" w:sz="0" w:space="0" w:color="auto"/>
            <w:left w:val="none" w:sz="0" w:space="0" w:color="auto"/>
            <w:bottom w:val="none" w:sz="0" w:space="0" w:color="auto"/>
            <w:right w:val="none" w:sz="0" w:space="0" w:color="auto"/>
          </w:divBdr>
        </w:div>
        <w:div w:id="1286346904">
          <w:marLeft w:val="640"/>
          <w:marRight w:val="0"/>
          <w:marTop w:val="0"/>
          <w:marBottom w:val="0"/>
          <w:divBdr>
            <w:top w:val="none" w:sz="0" w:space="0" w:color="auto"/>
            <w:left w:val="none" w:sz="0" w:space="0" w:color="auto"/>
            <w:bottom w:val="none" w:sz="0" w:space="0" w:color="auto"/>
            <w:right w:val="none" w:sz="0" w:space="0" w:color="auto"/>
          </w:divBdr>
        </w:div>
        <w:div w:id="716783651">
          <w:marLeft w:val="640"/>
          <w:marRight w:val="0"/>
          <w:marTop w:val="0"/>
          <w:marBottom w:val="0"/>
          <w:divBdr>
            <w:top w:val="none" w:sz="0" w:space="0" w:color="auto"/>
            <w:left w:val="none" w:sz="0" w:space="0" w:color="auto"/>
            <w:bottom w:val="none" w:sz="0" w:space="0" w:color="auto"/>
            <w:right w:val="none" w:sz="0" w:space="0" w:color="auto"/>
          </w:divBdr>
        </w:div>
        <w:div w:id="400174815">
          <w:marLeft w:val="640"/>
          <w:marRight w:val="0"/>
          <w:marTop w:val="0"/>
          <w:marBottom w:val="0"/>
          <w:divBdr>
            <w:top w:val="none" w:sz="0" w:space="0" w:color="auto"/>
            <w:left w:val="none" w:sz="0" w:space="0" w:color="auto"/>
            <w:bottom w:val="none" w:sz="0" w:space="0" w:color="auto"/>
            <w:right w:val="none" w:sz="0" w:space="0" w:color="auto"/>
          </w:divBdr>
        </w:div>
        <w:div w:id="1910849350">
          <w:marLeft w:val="640"/>
          <w:marRight w:val="0"/>
          <w:marTop w:val="0"/>
          <w:marBottom w:val="0"/>
          <w:divBdr>
            <w:top w:val="none" w:sz="0" w:space="0" w:color="auto"/>
            <w:left w:val="none" w:sz="0" w:space="0" w:color="auto"/>
            <w:bottom w:val="none" w:sz="0" w:space="0" w:color="auto"/>
            <w:right w:val="none" w:sz="0" w:space="0" w:color="auto"/>
          </w:divBdr>
        </w:div>
        <w:div w:id="56823827">
          <w:marLeft w:val="640"/>
          <w:marRight w:val="0"/>
          <w:marTop w:val="0"/>
          <w:marBottom w:val="0"/>
          <w:divBdr>
            <w:top w:val="none" w:sz="0" w:space="0" w:color="auto"/>
            <w:left w:val="none" w:sz="0" w:space="0" w:color="auto"/>
            <w:bottom w:val="none" w:sz="0" w:space="0" w:color="auto"/>
            <w:right w:val="none" w:sz="0" w:space="0" w:color="auto"/>
          </w:divBdr>
        </w:div>
        <w:div w:id="666785261">
          <w:marLeft w:val="640"/>
          <w:marRight w:val="0"/>
          <w:marTop w:val="0"/>
          <w:marBottom w:val="0"/>
          <w:divBdr>
            <w:top w:val="none" w:sz="0" w:space="0" w:color="auto"/>
            <w:left w:val="none" w:sz="0" w:space="0" w:color="auto"/>
            <w:bottom w:val="none" w:sz="0" w:space="0" w:color="auto"/>
            <w:right w:val="none" w:sz="0" w:space="0" w:color="auto"/>
          </w:divBdr>
        </w:div>
        <w:div w:id="23409732">
          <w:marLeft w:val="640"/>
          <w:marRight w:val="0"/>
          <w:marTop w:val="0"/>
          <w:marBottom w:val="0"/>
          <w:divBdr>
            <w:top w:val="none" w:sz="0" w:space="0" w:color="auto"/>
            <w:left w:val="none" w:sz="0" w:space="0" w:color="auto"/>
            <w:bottom w:val="none" w:sz="0" w:space="0" w:color="auto"/>
            <w:right w:val="none" w:sz="0" w:space="0" w:color="auto"/>
          </w:divBdr>
        </w:div>
        <w:div w:id="441650800">
          <w:marLeft w:val="640"/>
          <w:marRight w:val="0"/>
          <w:marTop w:val="0"/>
          <w:marBottom w:val="0"/>
          <w:divBdr>
            <w:top w:val="none" w:sz="0" w:space="0" w:color="auto"/>
            <w:left w:val="none" w:sz="0" w:space="0" w:color="auto"/>
            <w:bottom w:val="none" w:sz="0" w:space="0" w:color="auto"/>
            <w:right w:val="none" w:sz="0" w:space="0" w:color="auto"/>
          </w:divBdr>
        </w:div>
        <w:div w:id="1770737169">
          <w:marLeft w:val="640"/>
          <w:marRight w:val="0"/>
          <w:marTop w:val="0"/>
          <w:marBottom w:val="0"/>
          <w:divBdr>
            <w:top w:val="none" w:sz="0" w:space="0" w:color="auto"/>
            <w:left w:val="none" w:sz="0" w:space="0" w:color="auto"/>
            <w:bottom w:val="none" w:sz="0" w:space="0" w:color="auto"/>
            <w:right w:val="none" w:sz="0" w:space="0" w:color="auto"/>
          </w:divBdr>
        </w:div>
        <w:div w:id="1899435605">
          <w:marLeft w:val="640"/>
          <w:marRight w:val="0"/>
          <w:marTop w:val="0"/>
          <w:marBottom w:val="0"/>
          <w:divBdr>
            <w:top w:val="none" w:sz="0" w:space="0" w:color="auto"/>
            <w:left w:val="none" w:sz="0" w:space="0" w:color="auto"/>
            <w:bottom w:val="none" w:sz="0" w:space="0" w:color="auto"/>
            <w:right w:val="none" w:sz="0" w:space="0" w:color="auto"/>
          </w:divBdr>
        </w:div>
        <w:div w:id="169638240">
          <w:marLeft w:val="640"/>
          <w:marRight w:val="0"/>
          <w:marTop w:val="0"/>
          <w:marBottom w:val="0"/>
          <w:divBdr>
            <w:top w:val="none" w:sz="0" w:space="0" w:color="auto"/>
            <w:left w:val="none" w:sz="0" w:space="0" w:color="auto"/>
            <w:bottom w:val="none" w:sz="0" w:space="0" w:color="auto"/>
            <w:right w:val="none" w:sz="0" w:space="0" w:color="auto"/>
          </w:divBdr>
        </w:div>
        <w:div w:id="1263341122">
          <w:marLeft w:val="640"/>
          <w:marRight w:val="0"/>
          <w:marTop w:val="0"/>
          <w:marBottom w:val="0"/>
          <w:divBdr>
            <w:top w:val="none" w:sz="0" w:space="0" w:color="auto"/>
            <w:left w:val="none" w:sz="0" w:space="0" w:color="auto"/>
            <w:bottom w:val="none" w:sz="0" w:space="0" w:color="auto"/>
            <w:right w:val="none" w:sz="0" w:space="0" w:color="auto"/>
          </w:divBdr>
        </w:div>
        <w:div w:id="1146817535">
          <w:marLeft w:val="640"/>
          <w:marRight w:val="0"/>
          <w:marTop w:val="0"/>
          <w:marBottom w:val="0"/>
          <w:divBdr>
            <w:top w:val="none" w:sz="0" w:space="0" w:color="auto"/>
            <w:left w:val="none" w:sz="0" w:space="0" w:color="auto"/>
            <w:bottom w:val="none" w:sz="0" w:space="0" w:color="auto"/>
            <w:right w:val="none" w:sz="0" w:space="0" w:color="auto"/>
          </w:divBdr>
        </w:div>
        <w:div w:id="111291750">
          <w:marLeft w:val="640"/>
          <w:marRight w:val="0"/>
          <w:marTop w:val="0"/>
          <w:marBottom w:val="0"/>
          <w:divBdr>
            <w:top w:val="none" w:sz="0" w:space="0" w:color="auto"/>
            <w:left w:val="none" w:sz="0" w:space="0" w:color="auto"/>
            <w:bottom w:val="none" w:sz="0" w:space="0" w:color="auto"/>
            <w:right w:val="none" w:sz="0" w:space="0" w:color="auto"/>
          </w:divBdr>
        </w:div>
        <w:div w:id="819469162">
          <w:marLeft w:val="640"/>
          <w:marRight w:val="0"/>
          <w:marTop w:val="0"/>
          <w:marBottom w:val="0"/>
          <w:divBdr>
            <w:top w:val="none" w:sz="0" w:space="0" w:color="auto"/>
            <w:left w:val="none" w:sz="0" w:space="0" w:color="auto"/>
            <w:bottom w:val="none" w:sz="0" w:space="0" w:color="auto"/>
            <w:right w:val="none" w:sz="0" w:space="0" w:color="auto"/>
          </w:divBdr>
        </w:div>
        <w:div w:id="1088816814">
          <w:marLeft w:val="640"/>
          <w:marRight w:val="0"/>
          <w:marTop w:val="0"/>
          <w:marBottom w:val="0"/>
          <w:divBdr>
            <w:top w:val="none" w:sz="0" w:space="0" w:color="auto"/>
            <w:left w:val="none" w:sz="0" w:space="0" w:color="auto"/>
            <w:bottom w:val="none" w:sz="0" w:space="0" w:color="auto"/>
            <w:right w:val="none" w:sz="0" w:space="0" w:color="auto"/>
          </w:divBdr>
        </w:div>
        <w:div w:id="247423044">
          <w:marLeft w:val="640"/>
          <w:marRight w:val="0"/>
          <w:marTop w:val="0"/>
          <w:marBottom w:val="0"/>
          <w:divBdr>
            <w:top w:val="none" w:sz="0" w:space="0" w:color="auto"/>
            <w:left w:val="none" w:sz="0" w:space="0" w:color="auto"/>
            <w:bottom w:val="none" w:sz="0" w:space="0" w:color="auto"/>
            <w:right w:val="none" w:sz="0" w:space="0" w:color="auto"/>
          </w:divBdr>
        </w:div>
        <w:div w:id="1044402121">
          <w:marLeft w:val="640"/>
          <w:marRight w:val="0"/>
          <w:marTop w:val="0"/>
          <w:marBottom w:val="0"/>
          <w:divBdr>
            <w:top w:val="none" w:sz="0" w:space="0" w:color="auto"/>
            <w:left w:val="none" w:sz="0" w:space="0" w:color="auto"/>
            <w:bottom w:val="none" w:sz="0" w:space="0" w:color="auto"/>
            <w:right w:val="none" w:sz="0" w:space="0" w:color="auto"/>
          </w:divBdr>
        </w:div>
        <w:div w:id="1557400671">
          <w:marLeft w:val="640"/>
          <w:marRight w:val="0"/>
          <w:marTop w:val="0"/>
          <w:marBottom w:val="0"/>
          <w:divBdr>
            <w:top w:val="none" w:sz="0" w:space="0" w:color="auto"/>
            <w:left w:val="none" w:sz="0" w:space="0" w:color="auto"/>
            <w:bottom w:val="none" w:sz="0" w:space="0" w:color="auto"/>
            <w:right w:val="none" w:sz="0" w:space="0" w:color="auto"/>
          </w:divBdr>
        </w:div>
        <w:div w:id="1299720658">
          <w:marLeft w:val="640"/>
          <w:marRight w:val="0"/>
          <w:marTop w:val="0"/>
          <w:marBottom w:val="0"/>
          <w:divBdr>
            <w:top w:val="none" w:sz="0" w:space="0" w:color="auto"/>
            <w:left w:val="none" w:sz="0" w:space="0" w:color="auto"/>
            <w:bottom w:val="none" w:sz="0" w:space="0" w:color="auto"/>
            <w:right w:val="none" w:sz="0" w:space="0" w:color="auto"/>
          </w:divBdr>
        </w:div>
        <w:div w:id="1368220894">
          <w:marLeft w:val="640"/>
          <w:marRight w:val="0"/>
          <w:marTop w:val="0"/>
          <w:marBottom w:val="0"/>
          <w:divBdr>
            <w:top w:val="none" w:sz="0" w:space="0" w:color="auto"/>
            <w:left w:val="none" w:sz="0" w:space="0" w:color="auto"/>
            <w:bottom w:val="none" w:sz="0" w:space="0" w:color="auto"/>
            <w:right w:val="none" w:sz="0" w:space="0" w:color="auto"/>
          </w:divBdr>
        </w:div>
        <w:div w:id="1537429372">
          <w:marLeft w:val="640"/>
          <w:marRight w:val="0"/>
          <w:marTop w:val="0"/>
          <w:marBottom w:val="0"/>
          <w:divBdr>
            <w:top w:val="none" w:sz="0" w:space="0" w:color="auto"/>
            <w:left w:val="none" w:sz="0" w:space="0" w:color="auto"/>
            <w:bottom w:val="none" w:sz="0" w:space="0" w:color="auto"/>
            <w:right w:val="none" w:sz="0" w:space="0" w:color="auto"/>
          </w:divBdr>
        </w:div>
        <w:div w:id="1548033311">
          <w:marLeft w:val="640"/>
          <w:marRight w:val="0"/>
          <w:marTop w:val="0"/>
          <w:marBottom w:val="0"/>
          <w:divBdr>
            <w:top w:val="none" w:sz="0" w:space="0" w:color="auto"/>
            <w:left w:val="none" w:sz="0" w:space="0" w:color="auto"/>
            <w:bottom w:val="none" w:sz="0" w:space="0" w:color="auto"/>
            <w:right w:val="none" w:sz="0" w:space="0" w:color="auto"/>
          </w:divBdr>
        </w:div>
        <w:div w:id="1081872096">
          <w:marLeft w:val="640"/>
          <w:marRight w:val="0"/>
          <w:marTop w:val="0"/>
          <w:marBottom w:val="0"/>
          <w:divBdr>
            <w:top w:val="none" w:sz="0" w:space="0" w:color="auto"/>
            <w:left w:val="none" w:sz="0" w:space="0" w:color="auto"/>
            <w:bottom w:val="none" w:sz="0" w:space="0" w:color="auto"/>
            <w:right w:val="none" w:sz="0" w:space="0" w:color="auto"/>
          </w:divBdr>
        </w:div>
        <w:div w:id="1651247883">
          <w:marLeft w:val="640"/>
          <w:marRight w:val="0"/>
          <w:marTop w:val="0"/>
          <w:marBottom w:val="0"/>
          <w:divBdr>
            <w:top w:val="none" w:sz="0" w:space="0" w:color="auto"/>
            <w:left w:val="none" w:sz="0" w:space="0" w:color="auto"/>
            <w:bottom w:val="none" w:sz="0" w:space="0" w:color="auto"/>
            <w:right w:val="none" w:sz="0" w:space="0" w:color="auto"/>
          </w:divBdr>
        </w:div>
        <w:div w:id="748884443">
          <w:marLeft w:val="640"/>
          <w:marRight w:val="0"/>
          <w:marTop w:val="0"/>
          <w:marBottom w:val="0"/>
          <w:divBdr>
            <w:top w:val="none" w:sz="0" w:space="0" w:color="auto"/>
            <w:left w:val="none" w:sz="0" w:space="0" w:color="auto"/>
            <w:bottom w:val="none" w:sz="0" w:space="0" w:color="auto"/>
            <w:right w:val="none" w:sz="0" w:space="0" w:color="auto"/>
          </w:divBdr>
        </w:div>
        <w:div w:id="1473807">
          <w:marLeft w:val="640"/>
          <w:marRight w:val="0"/>
          <w:marTop w:val="0"/>
          <w:marBottom w:val="0"/>
          <w:divBdr>
            <w:top w:val="none" w:sz="0" w:space="0" w:color="auto"/>
            <w:left w:val="none" w:sz="0" w:space="0" w:color="auto"/>
            <w:bottom w:val="none" w:sz="0" w:space="0" w:color="auto"/>
            <w:right w:val="none" w:sz="0" w:space="0" w:color="auto"/>
          </w:divBdr>
        </w:div>
        <w:div w:id="1895702746">
          <w:marLeft w:val="640"/>
          <w:marRight w:val="0"/>
          <w:marTop w:val="0"/>
          <w:marBottom w:val="0"/>
          <w:divBdr>
            <w:top w:val="none" w:sz="0" w:space="0" w:color="auto"/>
            <w:left w:val="none" w:sz="0" w:space="0" w:color="auto"/>
            <w:bottom w:val="none" w:sz="0" w:space="0" w:color="auto"/>
            <w:right w:val="none" w:sz="0" w:space="0" w:color="auto"/>
          </w:divBdr>
        </w:div>
        <w:div w:id="1139420709">
          <w:marLeft w:val="640"/>
          <w:marRight w:val="0"/>
          <w:marTop w:val="0"/>
          <w:marBottom w:val="0"/>
          <w:divBdr>
            <w:top w:val="none" w:sz="0" w:space="0" w:color="auto"/>
            <w:left w:val="none" w:sz="0" w:space="0" w:color="auto"/>
            <w:bottom w:val="none" w:sz="0" w:space="0" w:color="auto"/>
            <w:right w:val="none" w:sz="0" w:space="0" w:color="auto"/>
          </w:divBdr>
        </w:div>
        <w:div w:id="1772703548">
          <w:marLeft w:val="640"/>
          <w:marRight w:val="0"/>
          <w:marTop w:val="0"/>
          <w:marBottom w:val="0"/>
          <w:divBdr>
            <w:top w:val="none" w:sz="0" w:space="0" w:color="auto"/>
            <w:left w:val="none" w:sz="0" w:space="0" w:color="auto"/>
            <w:bottom w:val="none" w:sz="0" w:space="0" w:color="auto"/>
            <w:right w:val="none" w:sz="0" w:space="0" w:color="auto"/>
          </w:divBdr>
        </w:div>
        <w:div w:id="1993370020">
          <w:marLeft w:val="640"/>
          <w:marRight w:val="0"/>
          <w:marTop w:val="0"/>
          <w:marBottom w:val="0"/>
          <w:divBdr>
            <w:top w:val="none" w:sz="0" w:space="0" w:color="auto"/>
            <w:left w:val="none" w:sz="0" w:space="0" w:color="auto"/>
            <w:bottom w:val="none" w:sz="0" w:space="0" w:color="auto"/>
            <w:right w:val="none" w:sz="0" w:space="0" w:color="auto"/>
          </w:divBdr>
        </w:div>
        <w:div w:id="1623420914">
          <w:marLeft w:val="640"/>
          <w:marRight w:val="0"/>
          <w:marTop w:val="0"/>
          <w:marBottom w:val="0"/>
          <w:divBdr>
            <w:top w:val="none" w:sz="0" w:space="0" w:color="auto"/>
            <w:left w:val="none" w:sz="0" w:space="0" w:color="auto"/>
            <w:bottom w:val="none" w:sz="0" w:space="0" w:color="auto"/>
            <w:right w:val="none" w:sz="0" w:space="0" w:color="auto"/>
          </w:divBdr>
        </w:div>
        <w:div w:id="1753503355">
          <w:marLeft w:val="640"/>
          <w:marRight w:val="0"/>
          <w:marTop w:val="0"/>
          <w:marBottom w:val="0"/>
          <w:divBdr>
            <w:top w:val="none" w:sz="0" w:space="0" w:color="auto"/>
            <w:left w:val="none" w:sz="0" w:space="0" w:color="auto"/>
            <w:bottom w:val="none" w:sz="0" w:space="0" w:color="auto"/>
            <w:right w:val="none" w:sz="0" w:space="0" w:color="auto"/>
          </w:divBdr>
        </w:div>
        <w:div w:id="653294336">
          <w:marLeft w:val="640"/>
          <w:marRight w:val="0"/>
          <w:marTop w:val="0"/>
          <w:marBottom w:val="0"/>
          <w:divBdr>
            <w:top w:val="none" w:sz="0" w:space="0" w:color="auto"/>
            <w:left w:val="none" w:sz="0" w:space="0" w:color="auto"/>
            <w:bottom w:val="none" w:sz="0" w:space="0" w:color="auto"/>
            <w:right w:val="none" w:sz="0" w:space="0" w:color="auto"/>
          </w:divBdr>
        </w:div>
        <w:div w:id="60714896">
          <w:marLeft w:val="640"/>
          <w:marRight w:val="0"/>
          <w:marTop w:val="0"/>
          <w:marBottom w:val="0"/>
          <w:divBdr>
            <w:top w:val="none" w:sz="0" w:space="0" w:color="auto"/>
            <w:left w:val="none" w:sz="0" w:space="0" w:color="auto"/>
            <w:bottom w:val="none" w:sz="0" w:space="0" w:color="auto"/>
            <w:right w:val="none" w:sz="0" w:space="0" w:color="auto"/>
          </w:divBdr>
        </w:div>
        <w:div w:id="1004750085">
          <w:marLeft w:val="640"/>
          <w:marRight w:val="0"/>
          <w:marTop w:val="0"/>
          <w:marBottom w:val="0"/>
          <w:divBdr>
            <w:top w:val="none" w:sz="0" w:space="0" w:color="auto"/>
            <w:left w:val="none" w:sz="0" w:space="0" w:color="auto"/>
            <w:bottom w:val="none" w:sz="0" w:space="0" w:color="auto"/>
            <w:right w:val="none" w:sz="0" w:space="0" w:color="auto"/>
          </w:divBdr>
        </w:div>
        <w:div w:id="671376477">
          <w:marLeft w:val="640"/>
          <w:marRight w:val="0"/>
          <w:marTop w:val="0"/>
          <w:marBottom w:val="0"/>
          <w:divBdr>
            <w:top w:val="none" w:sz="0" w:space="0" w:color="auto"/>
            <w:left w:val="none" w:sz="0" w:space="0" w:color="auto"/>
            <w:bottom w:val="none" w:sz="0" w:space="0" w:color="auto"/>
            <w:right w:val="none" w:sz="0" w:space="0" w:color="auto"/>
          </w:divBdr>
        </w:div>
        <w:div w:id="2129271068">
          <w:marLeft w:val="640"/>
          <w:marRight w:val="0"/>
          <w:marTop w:val="0"/>
          <w:marBottom w:val="0"/>
          <w:divBdr>
            <w:top w:val="none" w:sz="0" w:space="0" w:color="auto"/>
            <w:left w:val="none" w:sz="0" w:space="0" w:color="auto"/>
            <w:bottom w:val="none" w:sz="0" w:space="0" w:color="auto"/>
            <w:right w:val="none" w:sz="0" w:space="0" w:color="auto"/>
          </w:divBdr>
        </w:div>
        <w:div w:id="452214274">
          <w:marLeft w:val="640"/>
          <w:marRight w:val="0"/>
          <w:marTop w:val="0"/>
          <w:marBottom w:val="0"/>
          <w:divBdr>
            <w:top w:val="none" w:sz="0" w:space="0" w:color="auto"/>
            <w:left w:val="none" w:sz="0" w:space="0" w:color="auto"/>
            <w:bottom w:val="none" w:sz="0" w:space="0" w:color="auto"/>
            <w:right w:val="none" w:sz="0" w:space="0" w:color="auto"/>
          </w:divBdr>
        </w:div>
        <w:div w:id="856776595">
          <w:marLeft w:val="640"/>
          <w:marRight w:val="0"/>
          <w:marTop w:val="0"/>
          <w:marBottom w:val="0"/>
          <w:divBdr>
            <w:top w:val="none" w:sz="0" w:space="0" w:color="auto"/>
            <w:left w:val="none" w:sz="0" w:space="0" w:color="auto"/>
            <w:bottom w:val="none" w:sz="0" w:space="0" w:color="auto"/>
            <w:right w:val="none" w:sz="0" w:space="0" w:color="auto"/>
          </w:divBdr>
        </w:div>
        <w:div w:id="847795133">
          <w:marLeft w:val="640"/>
          <w:marRight w:val="0"/>
          <w:marTop w:val="0"/>
          <w:marBottom w:val="0"/>
          <w:divBdr>
            <w:top w:val="none" w:sz="0" w:space="0" w:color="auto"/>
            <w:left w:val="none" w:sz="0" w:space="0" w:color="auto"/>
            <w:bottom w:val="none" w:sz="0" w:space="0" w:color="auto"/>
            <w:right w:val="none" w:sz="0" w:space="0" w:color="auto"/>
          </w:divBdr>
        </w:div>
        <w:div w:id="2069762517">
          <w:marLeft w:val="640"/>
          <w:marRight w:val="0"/>
          <w:marTop w:val="0"/>
          <w:marBottom w:val="0"/>
          <w:divBdr>
            <w:top w:val="none" w:sz="0" w:space="0" w:color="auto"/>
            <w:left w:val="none" w:sz="0" w:space="0" w:color="auto"/>
            <w:bottom w:val="none" w:sz="0" w:space="0" w:color="auto"/>
            <w:right w:val="none" w:sz="0" w:space="0" w:color="auto"/>
          </w:divBdr>
        </w:div>
      </w:divsChild>
    </w:div>
    <w:div w:id="734471799">
      <w:bodyDiv w:val="1"/>
      <w:marLeft w:val="0"/>
      <w:marRight w:val="0"/>
      <w:marTop w:val="0"/>
      <w:marBottom w:val="0"/>
      <w:divBdr>
        <w:top w:val="none" w:sz="0" w:space="0" w:color="auto"/>
        <w:left w:val="none" w:sz="0" w:space="0" w:color="auto"/>
        <w:bottom w:val="none" w:sz="0" w:space="0" w:color="auto"/>
        <w:right w:val="none" w:sz="0" w:space="0" w:color="auto"/>
      </w:divBdr>
    </w:div>
    <w:div w:id="735785105">
      <w:bodyDiv w:val="1"/>
      <w:marLeft w:val="0"/>
      <w:marRight w:val="0"/>
      <w:marTop w:val="0"/>
      <w:marBottom w:val="0"/>
      <w:divBdr>
        <w:top w:val="none" w:sz="0" w:space="0" w:color="auto"/>
        <w:left w:val="none" w:sz="0" w:space="0" w:color="auto"/>
        <w:bottom w:val="none" w:sz="0" w:space="0" w:color="auto"/>
        <w:right w:val="none" w:sz="0" w:space="0" w:color="auto"/>
      </w:divBdr>
    </w:div>
    <w:div w:id="735935461">
      <w:bodyDiv w:val="1"/>
      <w:marLeft w:val="0"/>
      <w:marRight w:val="0"/>
      <w:marTop w:val="0"/>
      <w:marBottom w:val="0"/>
      <w:divBdr>
        <w:top w:val="none" w:sz="0" w:space="0" w:color="auto"/>
        <w:left w:val="none" w:sz="0" w:space="0" w:color="auto"/>
        <w:bottom w:val="none" w:sz="0" w:space="0" w:color="auto"/>
        <w:right w:val="none" w:sz="0" w:space="0" w:color="auto"/>
      </w:divBdr>
    </w:div>
    <w:div w:id="738869066">
      <w:bodyDiv w:val="1"/>
      <w:marLeft w:val="0"/>
      <w:marRight w:val="0"/>
      <w:marTop w:val="0"/>
      <w:marBottom w:val="0"/>
      <w:divBdr>
        <w:top w:val="none" w:sz="0" w:space="0" w:color="auto"/>
        <w:left w:val="none" w:sz="0" w:space="0" w:color="auto"/>
        <w:bottom w:val="none" w:sz="0" w:space="0" w:color="auto"/>
        <w:right w:val="none" w:sz="0" w:space="0" w:color="auto"/>
      </w:divBdr>
    </w:div>
    <w:div w:id="742677200">
      <w:bodyDiv w:val="1"/>
      <w:marLeft w:val="0"/>
      <w:marRight w:val="0"/>
      <w:marTop w:val="0"/>
      <w:marBottom w:val="0"/>
      <w:divBdr>
        <w:top w:val="none" w:sz="0" w:space="0" w:color="auto"/>
        <w:left w:val="none" w:sz="0" w:space="0" w:color="auto"/>
        <w:bottom w:val="none" w:sz="0" w:space="0" w:color="auto"/>
        <w:right w:val="none" w:sz="0" w:space="0" w:color="auto"/>
      </w:divBdr>
    </w:div>
    <w:div w:id="742683385">
      <w:bodyDiv w:val="1"/>
      <w:marLeft w:val="0"/>
      <w:marRight w:val="0"/>
      <w:marTop w:val="0"/>
      <w:marBottom w:val="0"/>
      <w:divBdr>
        <w:top w:val="none" w:sz="0" w:space="0" w:color="auto"/>
        <w:left w:val="none" w:sz="0" w:space="0" w:color="auto"/>
        <w:bottom w:val="none" w:sz="0" w:space="0" w:color="auto"/>
        <w:right w:val="none" w:sz="0" w:space="0" w:color="auto"/>
      </w:divBdr>
      <w:divsChild>
        <w:div w:id="1803383263">
          <w:marLeft w:val="640"/>
          <w:marRight w:val="0"/>
          <w:marTop w:val="0"/>
          <w:marBottom w:val="0"/>
          <w:divBdr>
            <w:top w:val="none" w:sz="0" w:space="0" w:color="auto"/>
            <w:left w:val="none" w:sz="0" w:space="0" w:color="auto"/>
            <w:bottom w:val="none" w:sz="0" w:space="0" w:color="auto"/>
            <w:right w:val="none" w:sz="0" w:space="0" w:color="auto"/>
          </w:divBdr>
        </w:div>
        <w:div w:id="234095180">
          <w:marLeft w:val="640"/>
          <w:marRight w:val="0"/>
          <w:marTop w:val="0"/>
          <w:marBottom w:val="0"/>
          <w:divBdr>
            <w:top w:val="none" w:sz="0" w:space="0" w:color="auto"/>
            <w:left w:val="none" w:sz="0" w:space="0" w:color="auto"/>
            <w:bottom w:val="none" w:sz="0" w:space="0" w:color="auto"/>
            <w:right w:val="none" w:sz="0" w:space="0" w:color="auto"/>
          </w:divBdr>
        </w:div>
        <w:div w:id="126827115">
          <w:marLeft w:val="640"/>
          <w:marRight w:val="0"/>
          <w:marTop w:val="0"/>
          <w:marBottom w:val="0"/>
          <w:divBdr>
            <w:top w:val="none" w:sz="0" w:space="0" w:color="auto"/>
            <w:left w:val="none" w:sz="0" w:space="0" w:color="auto"/>
            <w:bottom w:val="none" w:sz="0" w:space="0" w:color="auto"/>
            <w:right w:val="none" w:sz="0" w:space="0" w:color="auto"/>
          </w:divBdr>
        </w:div>
        <w:div w:id="349110669">
          <w:marLeft w:val="640"/>
          <w:marRight w:val="0"/>
          <w:marTop w:val="0"/>
          <w:marBottom w:val="0"/>
          <w:divBdr>
            <w:top w:val="none" w:sz="0" w:space="0" w:color="auto"/>
            <w:left w:val="none" w:sz="0" w:space="0" w:color="auto"/>
            <w:bottom w:val="none" w:sz="0" w:space="0" w:color="auto"/>
            <w:right w:val="none" w:sz="0" w:space="0" w:color="auto"/>
          </w:divBdr>
        </w:div>
        <w:div w:id="544099858">
          <w:marLeft w:val="640"/>
          <w:marRight w:val="0"/>
          <w:marTop w:val="0"/>
          <w:marBottom w:val="0"/>
          <w:divBdr>
            <w:top w:val="none" w:sz="0" w:space="0" w:color="auto"/>
            <w:left w:val="none" w:sz="0" w:space="0" w:color="auto"/>
            <w:bottom w:val="none" w:sz="0" w:space="0" w:color="auto"/>
            <w:right w:val="none" w:sz="0" w:space="0" w:color="auto"/>
          </w:divBdr>
        </w:div>
        <w:div w:id="359666424">
          <w:marLeft w:val="640"/>
          <w:marRight w:val="0"/>
          <w:marTop w:val="0"/>
          <w:marBottom w:val="0"/>
          <w:divBdr>
            <w:top w:val="none" w:sz="0" w:space="0" w:color="auto"/>
            <w:left w:val="none" w:sz="0" w:space="0" w:color="auto"/>
            <w:bottom w:val="none" w:sz="0" w:space="0" w:color="auto"/>
            <w:right w:val="none" w:sz="0" w:space="0" w:color="auto"/>
          </w:divBdr>
        </w:div>
        <w:div w:id="1281492635">
          <w:marLeft w:val="640"/>
          <w:marRight w:val="0"/>
          <w:marTop w:val="0"/>
          <w:marBottom w:val="0"/>
          <w:divBdr>
            <w:top w:val="none" w:sz="0" w:space="0" w:color="auto"/>
            <w:left w:val="none" w:sz="0" w:space="0" w:color="auto"/>
            <w:bottom w:val="none" w:sz="0" w:space="0" w:color="auto"/>
            <w:right w:val="none" w:sz="0" w:space="0" w:color="auto"/>
          </w:divBdr>
        </w:div>
        <w:div w:id="1079911116">
          <w:marLeft w:val="640"/>
          <w:marRight w:val="0"/>
          <w:marTop w:val="0"/>
          <w:marBottom w:val="0"/>
          <w:divBdr>
            <w:top w:val="none" w:sz="0" w:space="0" w:color="auto"/>
            <w:left w:val="none" w:sz="0" w:space="0" w:color="auto"/>
            <w:bottom w:val="none" w:sz="0" w:space="0" w:color="auto"/>
            <w:right w:val="none" w:sz="0" w:space="0" w:color="auto"/>
          </w:divBdr>
        </w:div>
        <w:div w:id="1483615173">
          <w:marLeft w:val="640"/>
          <w:marRight w:val="0"/>
          <w:marTop w:val="0"/>
          <w:marBottom w:val="0"/>
          <w:divBdr>
            <w:top w:val="none" w:sz="0" w:space="0" w:color="auto"/>
            <w:left w:val="none" w:sz="0" w:space="0" w:color="auto"/>
            <w:bottom w:val="none" w:sz="0" w:space="0" w:color="auto"/>
            <w:right w:val="none" w:sz="0" w:space="0" w:color="auto"/>
          </w:divBdr>
        </w:div>
        <w:div w:id="1715544525">
          <w:marLeft w:val="640"/>
          <w:marRight w:val="0"/>
          <w:marTop w:val="0"/>
          <w:marBottom w:val="0"/>
          <w:divBdr>
            <w:top w:val="none" w:sz="0" w:space="0" w:color="auto"/>
            <w:left w:val="none" w:sz="0" w:space="0" w:color="auto"/>
            <w:bottom w:val="none" w:sz="0" w:space="0" w:color="auto"/>
            <w:right w:val="none" w:sz="0" w:space="0" w:color="auto"/>
          </w:divBdr>
        </w:div>
        <w:div w:id="1255938251">
          <w:marLeft w:val="640"/>
          <w:marRight w:val="0"/>
          <w:marTop w:val="0"/>
          <w:marBottom w:val="0"/>
          <w:divBdr>
            <w:top w:val="none" w:sz="0" w:space="0" w:color="auto"/>
            <w:left w:val="none" w:sz="0" w:space="0" w:color="auto"/>
            <w:bottom w:val="none" w:sz="0" w:space="0" w:color="auto"/>
            <w:right w:val="none" w:sz="0" w:space="0" w:color="auto"/>
          </w:divBdr>
        </w:div>
        <w:div w:id="1077825107">
          <w:marLeft w:val="640"/>
          <w:marRight w:val="0"/>
          <w:marTop w:val="0"/>
          <w:marBottom w:val="0"/>
          <w:divBdr>
            <w:top w:val="none" w:sz="0" w:space="0" w:color="auto"/>
            <w:left w:val="none" w:sz="0" w:space="0" w:color="auto"/>
            <w:bottom w:val="none" w:sz="0" w:space="0" w:color="auto"/>
            <w:right w:val="none" w:sz="0" w:space="0" w:color="auto"/>
          </w:divBdr>
        </w:div>
        <w:div w:id="1556115227">
          <w:marLeft w:val="640"/>
          <w:marRight w:val="0"/>
          <w:marTop w:val="0"/>
          <w:marBottom w:val="0"/>
          <w:divBdr>
            <w:top w:val="none" w:sz="0" w:space="0" w:color="auto"/>
            <w:left w:val="none" w:sz="0" w:space="0" w:color="auto"/>
            <w:bottom w:val="none" w:sz="0" w:space="0" w:color="auto"/>
            <w:right w:val="none" w:sz="0" w:space="0" w:color="auto"/>
          </w:divBdr>
        </w:div>
        <w:div w:id="767652513">
          <w:marLeft w:val="640"/>
          <w:marRight w:val="0"/>
          <w:marTop w:val="0"/>
          <w:marBottom w:val="0"/>
          <w:divBdr>
            <w:top w:val="none" w:sz="0" w:space="0" w:color="auto"/>
            <w:left w:val="none" w:sz="0" w:space="0" w:color="auto"/>
            <w:bottom w:val="none" w:sz="0" w:space="0" w:color="auto"/>
            <w:right w:val="none" w:sz="0" w:space="0" w:color="auto"/>
          </w:divBdr>
        </w:div>
        <w:div w:id="937519059">
          <w:marLeft w:val="640"/>
          <w:marRight w:val="0"/>
          <w:marTop w:val="0"/>
          <w:marBottom w:val="0"/>
          <w:divBdr>
            <w:top w:val="none" w:sz="0" w:space="0" w:color="auto"/>
            <w:left w:val="none" w:sz="0" w:space="0" w:color="auto"/>
            <w:bottom w:val="none" w:sz="0" w:space="0" w:color="auto"/>
            <w:right w:val="none" w:sz="0" w:space="0" w:color="auto"/>
          </w:divBdr>
        </w:div>
        <w:div w:id="1461999315">
          <w:marLeft w:val="640"/>
          <w:marRight w:val="0"/>
          <w:marTop w:val="0"/>
          <w:marBottom w:val="0"/>
          <w:divBdr>
            <w:top w:val="none" w:sz="0" w:space="0" w:color="auto"/>
            <w:left w:val="none" w:sz="0" w:space="0" w:color="auto"/>
            <w:bottom w:val="none" w:sz="0" w:space="0" w:color="auto"/>
            <w:right w:val="none" w:sz="0" w:space="0" w:color="auto"/>
          </w:divBdr>
        </w:div>
        <w:div w:id="601185971">
          <w:marLeft w:val="640"/>
          <w:marRight w:val="0"/>
          <w:marTop w:val="0"/>
          <w:marBottom w:val="0"/>
          <w:divBdr>
            <w:top w:val="none" w:sz="0" w:space="0" w:color="auto"/>
            <w:left w:val="none" w:sz="0" w:space="0" w:color="auto"/>
            <w:bottom w:val="none" w:sz="0" w:space="0" w:color="auto"/>
            <w:right w:val="none" w:sz="0" w:space="0" w:color="auto"/>
          </w:divBdr>
        </w:div>
        <w:div w:id="465706568">
          <w:marLeft w:val="640"/>
          <w:marRight w:val="0"/>
          <w:marTop w:val="0"/>
          <w:marBottom w:val="0"/>
          <w:divBdr>
            <w:top w:val="none" w:sz="0" w:space="0" w:color="auto"/>
            <w:left w:val="none" w:sz="0" w:space="0" w:color="auto"/>
            <w:bottom w:val="none" w:sz="0" w:space="0" w:color="auto"/>
            <w:right w:val="none" w:sz="0" w:space="0" w:color="auto"/>
          </w:divBdr>
        </w:div>
        <w:div w:id="1495218071">
          <w:marLeft w:val="640"/>
          <w:marRight w:val="0"/>
          <w:marTop w:val="0"/>
          <w:marBottom w:val="0"/>
          <w:divBdr>
            <w:top w:val="none" w:sz="0" w:space="0" w:color="auto"/>
            <w:left w:val="none" w:sz="0" w:space="0" w:color="auto"/>
            <w:bottom w:val="none" w:sz="0" w:space="0" w:color="auto"/>
            <w:right w:val="none" w:sz="0" w:space="0" w:color="auto"/>
          </w:divBdr>
        </w:div>
        <w:div w:id="2008634252">
          <w:marLeft w:val="640"/>
          <w:marRight w:val="0"/>
          <w:marTop w:val="0"/>
          <w:marBottom w:val="0"/>
          <w:divBdr>
            <w:top w:val="none" w:sz="0" w:space="0" w:color="auto"/>
            <w:left w:val="none" w:sz="0" w:space="0" w:color="auto"/>
            <w:bottom w:val="none" w:sz="0" w:space="0" w:color="auto"/>
            <w:right w:val="none" w:sz="0" w:space="0" w:color="auto"/>
          </w:divBdr>
        </w:div>
        <w:div w:id="962618406">
          <w:marLeft w:val="640"/>
          <w:marRight w:val="0"/>
          <w:marTop w:val="0"/>
          <w:marBottom w:val="0"/>
          <w:divBdr>
            <w:top w:val="none" w:sz="0" w:space="0" w:color="auto"/>
            <w:left w:val="none" w:sz="0" w:space="0" w:color="auto"/>
            <w:bottom w:val="none" w:sz="0" w:space="0" w:color="auto"/>
            <w:right w:val="none" w:sz="0" w:space="0" w:color="auto"/>
          </w:divBdr>
        </w:div>
        <w:div w:id="826897288">
          <w:marLeft w:val="640"/>
          <w:marRight w:val="0"/>
          <w:marTop w:val="0"/>
          <w:marBottom w:val="0"/>
          <w:divBdr>
            <w:top w:val="none" w:sz="0" w:space="0" w:color="auto"/>
            <w:left w:val="none" w:sz="0" w:space="0" w:color="auto"/>
            <w:bottom w:val="none" w:sz="0" w:space="0" w:color="auto"/>
            <w:right w:val="none" w:sz="0" w:space="0" w:color="auto"/>
          </w:divBdr>
        </w:div>
        <w:div w:id="2004972278">
          <w:marLeft w:val="640"/>
          <w:marRight w:val="0"/>
          <w:marTop w:val="0"/>
          <w:marBottom w:val="0"/>
          <w:divBdr>
            <w:top w:val="none" w:sz="0" w:space="0" w:color="auto"/>
            <w:left w:val="none" w:sz="0" w:space="0" w:color="auto"/>
            <w:bottom w:val="none" w:sz="0" w:space="0" w:color="auto"/>
            <w:right w:val="none" w:sz="0" w:space="0" w:color="auto"/>
          </w:divBdr>
        </w:div>
        <w:div w:id="554005220">
          <w:marLeft w:val="640"/>
          <w:marRight w:val="0"/>
          <w:marTop w:val="0"/>
          <w:marBottom w:val="0"/>
          <w:divBdr>
            <w:top w:val="none" w:sz="0" w:space="0" w:color="auto"/>
            <w:left w:val="none" w:sz="0" w:space="0" w:color="auto"/>
            <w:bottom w:val="none" w:sz="0" w:space="0" w:color="auto"/>
            <w:right w:val="none" w:sz="0" w:space="0" w:color="auto"/>
          </w:divBdr>
        </w:div>
        <w:div w:id="91896867">
          <w:marLeft w:val="640"/>
          <w:marRight w:val="0"/>
          <w:marTop w:val="0"/>
          <w:marBottom w:val="0"/>
          <w:divBdr>
            <w:top w:val="none" w:sz="0" w:space="0" w:color="auto"/>
            <w:left w:val="none" w:sz="0" w:space="0" w:color="auto"/>
            <w:bottom w:val="none" w:sz="0" w:space="0" w:color="auto"/>
            <w:right w:val="none" w:sz="0" w:space="0" w:color="auto"/>
          </w:divBdr>
        </w:div>
        <w:div w:id="1293292008">
          <w:marLeft w:val="640"/>
          <w:marRight w:val="0"/>
          <w:marTop w:val="0"/>
          <w:marBottom w:val="0"/>
          <w:divBdr>
            <w:top w:val="none" w:sz="0" w:space="0" w:color="auto"/>
            <w:left w:val="none" w:sz="0" w:space="0" w:color="auto"/>
            <w:bottom w:val="none" w:sz="0" w:space="0" w:color="auto"/>
            <w:right w:val="none" w:sz="0" w:space="0" w:color="auto"/>
          </w:divBdr>
        </w:div>
        <w:div w:id="1850022635">
          <w:marLeft w:val="640"/>
          <w:marRight w:val="0"/>
          <w:marTop w:val="0"/>
          <w:marBottom w:val="0"/>
          <w:divBdr>
            <w:top w:val="none" w:sz="0" w:space="0" w:color="auto"/>
            <w:left w:val="none" w:sz="0" w:space="0" w:color="auto"/>
            <w:bottom w:val="none" w:sz="0" w:space="0" w:color="auto"/>
            <w:right w:val="none" w:sz="0" w:space="0" w:color="auto"/>
          </w:divBdr>
        </w:div>
        <w:div w:id="273903587">
          <w:marLeft w:val="640"/>
          <w:marRight w:val="0"/>
          <w:marTop w:val="0"/>
          <w:marBottom w:val="0"/>
          <w:divBdr>
            <w:top w:val="none" w:sz="0" w:space="0" w:color="auto"/>
            <w:left w:val="none" w:sz="0" w:space="0" w:color="auto"/>
            <w:bottom w:val="none" w:sz="0" w:space="0" w:color="auto"/>
            <w:right w:val="none" w:sz="0" w:space="0" w:color="auto"/>
          </w:divBdr>
        </w:div>
        <w:div w:id="1425877038">
          <w:marLeft w:val="640"/>
          <w:marRight w:val="0"/>
          <w:marTop w:val="0"/>
          <w:marBottom w:val="0"/>
          <w:divBdr>
            <w:top w:val="none" w:sz="0" w:space="0" w:color="auto"/>
            <w:left w:val="none" w:sz="0" w:space="0" w:color="auto"/>
            <w:bottom w:val="none" w:sz="0" w:space="0" w:color="auto"/>
            <w:right w:val="none" w:sz="0" w:space="0" w:color="auto"/>
          </w:divBdr>
        </w:div>
        <w:div w:id="2139180830">
          <w:marLeft w:val="640"/>
          <w:marRight w:val="0"/>
          <w:marTop w:val="0"/>
          <w:marBottom w:val="0"/>
          <w:divBdr>
            <w:top w:val="none" w:sz="0" w:space="0" w:color="auto"/>
            <w:left w:val="none" w:sz="0" w:space="0" w:color="auto"/>
            <w:bottom w:val="none" w:sz="0" w:space="0" w:color="auto"/>
            <w:right w:val="none" w:sz="0" w:space="0" w:color="auto"/>
          </w:divBdr>
        </w:div>
        <w:div w:id="1109812798">
          <w:marLeft w:val="640"/>
          <w:marRight w:val="0"/>
          <w:marTop w:val="0"/>
          <w:marBottom w:val="0"/>
          <w:divBdr>
            <w:top w:val="none" w:sz="0" w:space="0" w:color="auto"/>
            <w:left w:val="none" w:sz="0" w:space="0" w:color="auto"/>
            <w:bottom w:val="none" w:sz="0" w:space="0" w:color="auto"/>
            <w:right w:val="none" w:sz="0" w:space="0" w:color="auto"/>
          </w:divBdr>
        </w:div>
        <w:div w:id="409697106">
          <w:marLeft w:val="640"/>
          <w:marRight w:val="0"/>
          <w:marTop w:val="0"/>
          <w:marBottom w:val="0"/>
          <w:divBdr>
            <w:top w:val="none" w:sz="0" w:space="0" w:color="auto"/>
            <w:left w:val="none" w:sz="0" w:space="0" w:color="auto"/>
            <w:bottom w:val="none" w:sz="0" w:space="0" w:color="auto"/>
            <w:right w:val="none" w:sz="0" w:space="0" w:color="auto"/>
          </w:divBdr>
        </w:div>
        <w:div w:id="584808177">
          <w:marLeft w:val="640"/>
          <w:marRight w:val="0"/>
          <w:marTop w:val="0"/>
          <w:marBottom w:val="0"/>
          <w:divBdr>
            <w:top w:val="none" w:sz="0" w:space="0" w:color="auto"/>
            <w:left w:val="none" w:sz="0" w:space="0" w:color="auto"/>
            <w:bottom w:val="none" w:sz="0" w:space="0" w:color="auto"/>
            <w:right w:val="none" w:sz="0" w:space="0" w:color="auto"/>
          </w:divBdr>
        </w:div>
        <w:div w:id="1059547915">
          <w:marLeft w:val="640"/>
          <w:marRight w:val="0"/>
          <w:marTop w:val="0"/>
          <w:marBottom w:val="0"/>
          <w:divBdr>
            <w:top w:val="none" w:sz="0" w:space="0" w:color="auto"/>
            <w:left w:val="none" w:sz="0" w:space="0" w:color="auto"/>
            <w:bottom w:val="none" w:sz="0" w:space="0" w:color="auto"/>
            <w:right w:val="none" w:sz="0" w:space="0" w:color="auto"/>
          </w:divBdr>
        </w:div>
        <w:div w:id="582841434">
          <w:marLeft w:val="640"/>
          <w:marRight w:val="0"/>
          <w:marTop w:val="0"/>
          <w:marBottom w:val="0"/>
          <w:divBdr>
            <w:top w:val="none" w:sz="0" w:space="0" w:color="auto"/>
            <w:left w:val="none" w:sz="0" w:space="0" w:color="auto"/>
            <w:bottom w:val="none" w:sz="0" w:space="0" w:color="auto"/>
            <w:right w:val="none" w:sz="0" w:space="0" w:color="auto"/>
          </w:divBdr>
        </w:div>
        <w:div w:id="2144148987">
          <w:marLeft w:val="640"/>
          <w:marRight w:val="0"/>
          <w:marTop w:val="0"/>
          <w:marBottom w:val="0"/>
          <w:divBdr>
            <w:top w:val="none" w:sz="0" w:space="0" w:color="auto"/>
            <w:left w:val="none" w:sz="0" w:space="0" w:color="auto"/>
            <w:bottom w:val="none" w:sz="0" w:space="0" w:color="auto"/>
            <w:right w:val="none" w:sz="0" w:space="0" w:color="auto"/>
          </w:divBdr>
        </w:div>
        <w:div w:id="1638561573">
          <w:marLeft w:val="640"/>
          <w:marRight w:val="0"/>
          <w:marTop w:val="0"/>
          <w:marBottom w:val="0"/>
          <w:divBdr>
            <w:top w:val="none" w:sz="0" w:space="0" w:color="auto"/>
            <w:left w:val="none" w:sz="0" w:space="0" w:color="auto"/>
            <w:bottom w:val="none" w:sz="0" w:space="0" w:color="auto"/>
            <w:right w:val="none" w:sz="0" w:space="0" w:color="auto"/>
          </w:divBdr>
        </w:div>
        <w:div w:id="1316297232">
          <w:marLeft w:val="640"/>
          <w:marRight w:val="0"/>
          <w:marTop w:val="0"/>
          <w:marBottom w:val="0"/>
          <w:divBdr>
            <w:top w:val="none" w:sz="0" w:space="0" w:color="auto"/>
            <w:left w:val="none" w:sz="0" w:space="0" w:color="auto"/>
            <w:bottom w:val="none" w:sz="0" w:space="0" w:color="auto"/>
            <w:right w:val="none" w:sz="0" w:space="0" w:color="auto"/>
          </w:divBdr>
        </w:div>
        <w:div w:id="262031463">
          <w:marLeft w:val="640"/>
          <w:marRight w:val="0"/>
          <w:marTop w:val="0"/>
          <w:marBottom w:val="0"/>
          <w:divBdr>
            <w:top w:val="none" w:sz="0" w:space="0" w:color="auto"/>
            <w:left w:val="none" w:sz="0" w:space="0" w:color="auto"/>
            <w:bottom w:val="none" w:sz="0" w:space="0" w:color="auto"/>
            <w:right w:val="none" w:sz="0" w:space="0" w:color="auto"/>
          </w:divBdr>
        </w:div>
        <w:div w:id="1187255193">
          <w:marLeft w:val="640"/>
          <w:marRight w:val="0"/>
          <w:marTop w:val="0"/>
          <w:marBottom w:val="0"/>
          <w:divBdr>
            <w:top w:val="none" w:sz="0" w:space="0" w:color="auto"/>
            <w:left w:val="none" w:sz="0" w:space="0" w:color="auto"/>
            <w:bottom w:val="none" w:sz="0" w:space="0" w:color="auto"/>
            <w:right w:val="none" w:sz="0" w:space="0" w:color="auto"/>
          </w:divBdr>
        </w:div>
        <w:div w:id="1539925986">
          <w:marLeft w:val="640"/>
          <w:marRight w:val="0"/>
          <w:marTop w:val="0"/>
          <w:marBottom w:val="0"/>
          <w:divBdr>
            <w:top w:val="none" w:sz="0" w:space="0" w:color="auto"/>
            <w:left w:val="none" w:sz="0" w:space="0" w:color="auto"/>
            <w:bottom w:val="none" w:sz="0" w:space="0" w:color="auto"/>
            <w:right w:val="none" w:sz="0" w:space="0" w:color="auto"/>
          </w:divBdr>
        </w:div>
        <w:div w:id="1588034019">
          <w:marLeft w:val="640"/>
          <w:marRight w:val="0"/>
          <w:marTop w:val="0"/>
          <w:marBottom w:val="0"/>
          <w:divBdr>
            <w:top w:val="none" w:sz="0" w:space="0" w:color="auto"/>
            <w:left w:val="none" w:sz="0" w:space="0" w:color="auto"/>
            <w:bottom w:val="none" w:sz="0" w:space="0" w:color="auto"/>
            <w:right w:val="none" w:sz="0" w:space="0" w:color="auto"/>
          </w:divBdr>
        </w:div>
        <w:div w:id="926886783">
          <w:marLeft w:val="640"/>
          <w:marRight w:val="0"/>
          <w:marTop w:val="0"/>
          <w:marBottom w:val="0"/>
          <w:divBdr>
            <w:top w:val="none" w:sz="0" w:space="0" w:color="auto"/>
            <w:left w:val="none" w:sz="0" w:space="0" w:color="auto"/>
            <w:bottom w:val="none" w:sz="0" w:space="0" w:color="auto"/>
            <w:right w:val="none" w:sz="0" w:space="0" w:color="auto"/>
          </w:divBdr>
        </w:div>
        <w:div w:id="1870214679">
          <w:marLeft w:val="640"/>
          <w:marRight w:val="0"/>
          <w:marTop w:val="0"/>
          <w:marBottom w:val="0"/>
          <w:divBdr>
            <w:top w:val="none" w:sz="0" w:space="0" w:color="auto"/>
            <w:left w:val="none" w:sz="0" w:space="0" w:color="auto"/>
            <w:bottom w:val="none" w:sz="0" w:space="0" w:color="auto"/>
            <w:right w:val="none" w:sz="0" w:space="0" w:color="auto"/>
          </w:divBdr>
        </w:div>
        <w:div w:id="445781843">
          <w:marLeft w:val="640"/>
          <w:marRight w:val="0"/>
          <w:marTop w:val="0"/>
          <w:marBottom w:val="0"/>
          <w:divBdr>
            <w:top w:val="none" w:sz="0" w:space="0" w:color="auto"/>
            <w:left w:val="none" w:sz="0" w:space="0" w:color="auto"/>
            <w:bottom w:val="none" w:sz="0" w:space="0" w:color="auto"/>
            <w:right w:val="none" w:sz="0" w:space="0" w:color="auto"/>
          </w:divBdr>
        </w:div>
        <w:div w:id="1043946194">
          <w:marLeft w:val="640"/>
          <w:marRight w:val="0"/>
          <w:marTop w:val="0"/>
          <w:marBottom w:val="0"/>
          <w:divBdr>
            <w:top w:val="none" w:sz="0" w:space="0" w:color="auto"/>
            <w:left w:val="none" w:sz="0" w:space="0" w:color="auto"/>
            <w:bottom w:val="none" w:sz="0" w:space="0" w:color="auto"/>
            <w:right w:val="none" w:sz="0" w:space="0" w:color="auto"/>
          </w:divBdr>
        </w:div>
        <w:div w:id="1603294685">
          <w:marLeft w:val="640"/>
          <w:marRight w:val="0"/>
          <w:marTop w:val="0"/>
          <w:marBottom w:val="0"/>
          <w:divBdr>
            <w:top w:val="none" w:sz="0" w:space="0" w:color="auto"/>
            <w:left w:val="none" w:sz="0" w:space="0" w:color="auto"/>
            <w:bottom w:val="none" w:sz="0" w:space="0" w:color="auto"/>
            <w:right w:val="none" w:sz="0" w:space="0" w:color="auto"/>
          </w:divBdr>
        </w:div>
        <w:div w:id="1579093221">
          <w:marLeft w:val="640"/>
          <w:marRight w:val="0"/>
          <w:marTop w:val="0"/>
          <w:marBottom w:val="0"/>
          <w:divBdr>
            <w:top w:val="none" w:sz="0" w:space="0" w:color="auto"/>
            <w:left w:val="none" w:sz="0" w:space="0" w:color="auto"/>
            <w:bottom w:val="none" w:sz="0" w:space="0" w:color="auto"/>
            <w:right w:val="none" w:sz="0" w:space="0" w:color="auto"/>
          </w:divBdr>
        </w:div>
        <w:div w:id="1724982783">
          <w:marLeft w:val="640"/>
          <w:marRight w:val="0"/>
          <w:marTop w:val="0"/>
          <w:marBottom w:val="0"/>
          <w:divBdr>
            <w:top w:val="none" w:sz="0" w:space="0" w:color="auto"/>
            <w:left w:val="none" w:sz="0" w:space="0" w:color="auto"/>
            <w:bottom w:val="none" w:sz="0" w:space="0" w:color="auto"/>
            <w:right w:val="none" w:sz="0" w:space="0" w:color="auto"/>
          </w:divBdr>
        </w:div>
        <w:div w:id="859902677">
          <w:marLeft w:val="640"/>
          <w:marRight w:val="0"/>
          <w:marTop w:val="0"/>
          <w:marBottom w:val="0"/>
          <w:divBdr>
            <w:top w:val="none" w:sz="0" w:space="0" w:color="auto"/>
            <w:left w:val="none" w:sz="0" w:space="0" w:color="auto"/>
            <w:bottom w:val="none" w:sz="0" w:space="0" w:color="auto"/>
            <w:right w:val="none" w:sz="0" w:space="0" w:color="auto"/>
          </w:divBdr>
        </w:div>
        <w:div w:id="71004197">
          <w:marLeft w:val="640"/>
          <w:marRight w:val="0"/>
          <w:marTop w:val="0"/>
          <w:marBottom w:val="0"/>
          <w:divBdr>
            <w:top w:val="none" w:sz="0" w:space="0" w:color="auto"/>
            <w:left w:val="none" w:sz="0" w:space="0" w:color="auto"/>
            <w:bottom w:val="none" w:sz="0" w:space="0" w:color="auto"/>
            <w:right w:val="none" w:sz="0" w:space="0" w:color="auto"/>
          </w:divBdr>
        </w:div>
        <w:div w:id="645282233">
          <w:marLeft w:val="640"/>
          <w:marRight w:val="0"/>
          <w:marTop w:val="0"/>
          <w:marBottom w:val="0"/>
          <w:divBdr>
            <w:top w:val="none" w:sz="0" w:space="0" w:color="auto"/>
            <w:left w:val="none" w:sz="0" w:space="0" w:color="auto"/>
            <w:bottom w:val="none" w:sz="0" w:space="0" w:color="auto"/>
            <w:right w:val="none" w:sz="0" w:space="0" w:color="auto"/>
          </w:divBdr>
        </w:div>
        <w:div w:id="1213150843">
          <w:marLeft w:val="640"/>
          <w:marRight w:val="0"/>
          <w:marTop w:val="0"/>
          <w:marBottom w:val="0"/>
          <w:divBdr>
            <w:top w:val="none" w:sz="0" w:space="0" w:color="auto"/>
            <w:left w:val="none" w:sz="0" w:space="0" w:color="auto"/>
            <w:bottom w:val="none" w:sz="0" w:space="0" w:color="auto"/>
            <w:right w:val="none" w:sz="0" w:space="0" w:color="auto"/>
          </w:divBdr>
        </w:div>
        <w:div w:id="547257751">
          <w:marLeft w:val="640"/>
          <w:marRight w:val="0"/>
          <w:marTop w:val="0"/>
          <w:marBottom w:val="0"/>
          <w:divBdr>
            <w:top w:val="none" w:sz="0" w:space="0" w:color="auto"/>
            <w:left w:val="none" w:sz="0" w:space="0" w:color="auto"/>
            <w:bottom w:val="none" w:sz="0" w:space="0" w:color="auto"/>
            <w:right w:val="none" w:sz="0" w:space="0" w:color="auto"/>
          </w:divBdr>
        </w:div>
        <w:div w:id="268128531">
          <w:marLeft w:val="640"/>
          <w:marRight w:val="0"/>
          <w:marTop w:val="0"/>
          <w:marBottom w:val="0"/>
          <w:divBdr>
            <w:top w:val="none" w:sz="0" w:space="0" w:color="auto"/>
            <w:left w:val="none" w:sz="0" w:space="0" w:color="auto"/>
            <w:bottom w:val="none" w:sz="0" w:space="0" w:color="auto"/>
            <w:right w:val="none" w:sz="0" w:space="0" w:color="auto"/>
          </w:divBdr>
        </w:div>
        <w:div w:id="1193688542">
          <w:marLeft w:val="640"/>
          <w:marRight w:val="0"/>
          <w:marTop w:val="0"/>
          <w:marBottom w:val="0"/>
          <w:divBdr>
            <w:top w:val="none" w:sz="0" w:space="0" w:color="auto"/>
            <w:left w:val="none" w:sz="0" w:space="0" w:color="auto"/>
            <w:bottom w:val="none" w:sz="0" w:space="0" w:color="auto"/>
            <w:right w:val="none" w:sz="0" w:space="0" w:color="auto"/>
          </w:divBdr>
        </w:div>
        <w:div w:id="1724908272">
          <w:marLeft w:val="640"/>
          <w:marRight w:val="0"/>
          <w:marTop w:val="0"/>
          <w:marBottom w:val="0"/>
          <w:divBdr>
            <w:top w:val="none" w:sz="0" w:space="0" w:color="auto"/>
            <w:left w:val="none" w:sz="0" w:space="0" w:color="auto"/>
            <w:bottom w:val="none" w:sz="0" w:space="0" w:color="auto"/>
            <w:right w:val="none" w:sz="0" w:space="0" w:color="auto"/>
          </w:divBdr>
        </w:div>
        <w:div w:id="1208689492">
          <w:marLeft w:val="640"/>
          <w:marRight w:val="0"/>
          <w:marTop w:val="0"/>
          <w:marBottom w:val="0"/>
          <w:divBdr>
            <w:top w:val="none" w:sz="0" w:space="0" w:color="auto"/>
            <w:left w:val="none" w:sz="0" w:space="0" w:color="auto"/>
            <w:bottom w:val="none" w:sz="0" w:space="0" w:color="auto"/>
            <w:right w:val="none" w:sz="0" w:space="0" w:color="auto"/>
          </w:divBdr>
        </w:div>
        <w:div w:id="608270613">
          <w:marLeft w:val="640"/>
          <w:marRight w:val="0"/>
          <w:marTop w:val="0"/>
          <w:marBottom w:val="0"/>
          <w:divBdr>
            <w:top w:val="none" w:sz="0" w:space="0" w:color="auto"/>
            <w:left w:val="none" w:sz="0" w:space="0" w:color="auto"/>
            <w:bottom w:val="none" w:sz="0" w:space="0" w:color="auto"/>
            <w:right w:val="none" w:sz="0" w:space="0" w:color="auto"/>
          </w:divBdr>
        </w:div>
        <w:div w:id="1394742489">
          <w:marLeft w:val="640"/>
          <w:marRight w:val="0"/>
          <w:marTop w:val="0"/>
          <w:marBottom w:val="0"/>
          <w:divBdr>
            <w:top w:val="none" w:sz="0" w:space="0" w:color="auto"/>
            <w:left w:val="none" w:sz="0" w:space="0" w:color="auto"/>
            <w:bottom w:val="none" w:sz="0" w:space="0" w:color="auto"/>
            <w:right w:val="none" w:sz="0" w:space="0" w:color="auto"/>
          </w:divBdr>
        </w:div>
        <w:div w:id="705757704">
          <w:marLeft w:val="640"/>
          <w:marRight w:val="0"/>
          <w:marTop w:val="0"/>
          <w:marBottom w:val="0"/>
          <w:divBdr>
            <w:top w:val="none" w:sz="0" w:space="0" w:color="auto"/>
            <w:left w:val="none" w:sz="0" w:space="0" w:color="auto"/>
            <w:bottom w:val="none" w:sz="0" w:space="0" w:color="auto"/>
            <w:right w:val="none" w:sz="0" w:space="0" w:color="auto"/>
          </w:divBdr>
        </w:div>
        <w:div w:id="2022967076">
          <w:marLeft w:val="640"/>
          <w:marRight w:val="0"/>
          <w:marTop w:val="0"/>
          <w:marBottom w:val="0"/>
          <w:divBdr>
            <w:top w:val="none" w:sz="0" w:space="0" w:color="auto"/>
            <w:left w:val="none" w:sz="0" w:space="0" w:color="auto"/>
            <w:bottom w:val="none" w:sz="0" w:space="0" w:color="auto"/>
            <w:right w:val="none" w:sz="0" w:space="0" w:color="auto"/>
          </w:divBdr>
        </w:div>
        <w:div w:id="1418289728">
          <w:marLeft w:val="640"/>
          <w:marRight w:val="0"/>
          <w:marTop w:val="0"/>
          <w:marBottom w:val="0"/>
          <w:divBdr>
            <w:top w:val="none" w:sz="0" w:space="0" w:color="auto"/>
            <w:left w:val="none" w:sz="0" w:space="0" w:color="auto"/>
            <w:bottom w:val="none" w:sz="0" w:space="0" w:color="auto"/>
            <w:right w:val="none" w:sz="0" w:space="0" w:color="auto"/>
          </w:divBdr>
        </w:div>
        <w:div w:id="6760715">
          <w:marLeft w:val="640"/>
          <w:marRight w:val="0"/>
          <w:marTop w:val="0"/>
          <w:marBottom w:val="0"/>
          <w:divBdr>
            <w:top w:val="none" w:sz="0" w:space="0" w:color="auto"/>
            <w:left w:val="none" w:sz="0" w:space="0" w:color="auto"/>
            <w:bottom w:val="none" w:sz="0" w:space="0" w:color="auto"/>
            <w:right w:val="none" w:sz="0" w:space="0" w:color="auto"/>
          </w:divBdr>
        </w:div>
        <w:div w:id="1626305898">
          <w:marLeft w:val="640"/>
          <w:marRight w:val="0"/>
          <w:marTop w:val="0"/>
          <w:marBottom w:val="0"/>
          <w:divBdr>
            <w:top w:val="none" w:sz="0" w:space="0" w:color="auto"/>
            <w:left w:val="none" w:sz="0" w:space="0" w:color="auto"/>
            <w:bottom w:val="none" w:sz="0" w:space="0" w:color="auto"/>
            <w:right w:val="none" w:sz="0" w:space="0" w:color="auto"/>
          </w:divBdr>
        </w:div>
        <w:div w:id="633289130">
          <w:marLeft w:val="640"/>
          <w:marRight w:val="0"/>
          <w:marTop w:val="0"/>
          <w:marBottom w:val="0"/>
          <w:divBdr>
            <w:top w:val="none" w:sz="0" w:space="0" w:color="auto"/>
            <w:left w:val="none" w:sz="0" w:space="0" w:color="auto"/>
            <w:bottom w:val="none" w:sz="0" w:space="0" w:color="auto"/>
            <w:right w:val="none" w:sz="0" w:space="0" w:color="auto"/>
          </w:divBdr>
        </w:div>
        <w:div w:id="264844931">
          <w:marLeft w:val="640"/>
          <w:marRight w:val="0"/>
          <w:marTop w:val="0"/>
          <w:marBottom w:val="0"/>
          <w:divBdr>
            <w:top w:val="none" w:sz="0" w:space="0" w:color="auto"/>
            <w:left w:val="none" w:sz="0" w:space="0" w:color="auto"/>
            <w:bottom w:val="none" w:sz="0" w:space="0" w:color="auto"/>
            <w:right w:val="none" w:sz="0" w:space="0" w:color="auto"/>
          </w:divBdr>
        </w:div>
        <w:div w:id="623737667">
          <w:marLeft w:val="640"/>
          <w:marRight w:val="0"/>
          <w:marTop w:val="0"/>
          <w:marBottom w:val="0"/>
          <w:divBdr>
            <w:top w:val="none" w:sz="0" w:space="0" w:color="auto"/>
            <w:left w:val="none" w:sz="0" w:space="0" w:color="auto"/>
            <w:bottom w:val="none" w:sz="0" w:space="0" w:color="auto"/>
            <w:right w:val="none" w:sz="0" w:space="0" w:color="auto"/>
          </w:divBdr>
        </w:div>
        <w:div w:id="91629440">
          <w:marLeft w:val="640"/>
          <w:marRight w:val="0"/>
          <w:marTop w:val="0"/>
          <w:marBottom w:val="0"/>
          <w:divBdr>
            <w:top w:val="none" w:sz="0" w:space="0" w:color="auto"/>
            <w:left w:val="none" w:sz="0" w:space="0" w:color="auto"/>
            <w:bottom w:val="none" w:sz="0" w:space="0" w:color="auto"/>
            <w:right w:val="none" w:sz="0" w:space="0" w:color="auto"/>
          </w:divBdr>
        </w:div>
        <w:div w:id="775368412">
          <w:marLeft w:val="640"/>
          <w:marRight w:val="0"/>
          <w:marTop w:val="0"/>
          <w:marBottom w:val="0"/>
          <w:divBdr>
            <w:top w:val="none" w:sz="0" w:space="0" w:color="auto"/>
            <w:left w:val="none" w:sz="0" w:space="0" w:color="auto"/>
            <w:bottom w:val="none" w:sz="0" w:space="0" w:color="auto"/>
            <w:right w:val="none" w:sz="0" w:space="0" w:color="auto"/>
          </w:divBdr>
        </w:div>
        <w:div w:id="1833256760">
          <w:marLeft w:val="640"/>
          <w:marRight w:val="0"/>
          <w:marTop w:val="0"/>
          <w:marBottom w:val="0"/>
          <w:divBdr>
            <w:top w:val="none" w:sz="0" w:space="0" w:color="auto"/>
            <w:left w:val="none" w:sz="0" w:space="0" w:color="auto"/>
            <w:bottom w:val="none" w:sz="0" w:space="0" w:color="auto"/>
            <w:right w:val="none" w:sz="0" w:space="0" w:color="auto"/>
          </w:divBdr>
        </w:div>
        <w:div w:id="1681735418">
          <w:marLeft w:val="640"/>
          <w:marRight w:val="0"/>
          <w:marTop w:val="0"/>
          <w:marBottom w:val="0"/>
          <w:divBdr>
            <w:top w:val="none" w:sz="0" w:space="0" w:color="auto"/>
            <w:left w:val="none" w:sz="0" w:space="0" w:color="auto"/>
            <w:bottom w:val="none" w:sz="0" w:space="0" w:color="auto"/>
            <w:right w:val="none" w:sz="0" w:space="0" w:color="auto"/>
          </w:divBdr>
        </w:div>
        <w:div w:id="889732838">
          <w:marLeft w:val="640"/>
          <w:marRight w:val="0"/>
          <w:marTop w:val="0"/>
          <w:marBottom w:val="0"/>
          <w:divBdr>
            <w:top w:val="none" w:sz="0" w:space="0" w:color="auto"/>
            <w:left w:val="none" w:sz="0" w:space="0" w:color="auto"/>
            <w:bottom w:val="none" w:sz="0" w:space="0" w:color="auto"/>
            <w:right w:val="none" w:sz="0" w:space="0" w:color="auto"/>
          </w:divBdr>
        </w:div>
        <w:div w:id="2082436491">
          <w:marLeft w:val="640"/>
          <w:marRight w:val="0"/>
          <w:marTop w:val="0"/>
          <w:marBottom w:val="0"/>
          <w:divBdr>
            <w:top w:val="none" w:sz="0" w:space="0" w:color="auto"/>
            <w:left w:val="none" w:sz="0" w:space="0" w:color="auto"/>
            <w:bottom w:val="none" w:sz="0" w:space="0" w:color="auto"/>
            <w:right w:val="none" w:sz="0" w:space="0" w:color="auto"/>
          </w:divBdr>
        </w:div>
        <w:div w:id="1558512804">
          <w:marLeft w:val="640"/>
          <w:marRight w:val="0"/>
          <w:marTop w:val="0"/>
          <w:marBottom w:val="0"/>
          <w:divBdr>
            <w:top w:val="none" w:sz="0" w:space="0" w:color="auto"/>
            <w:left w:val="none" w:sz="0" w:space="0" w:color="auto"/>
            <w:bottom w:val="none" w:sz="0" w:space="0" w:color="auto"/>
            <w:right w:val="none" w:sz="0" w:space="0" w:color="auto"/>
          </w:divBdr>
        </w:div>
        <w:div w:id="1743134559">
          <w:marLeft w:val="640"/>
          <w:marRight w:val="0"/>
          <w:marTop w:val="0"/>
          <w:marBottom w:val="0"/>
          <w:divBdr>
            <w:top w:val="none" w:sz="0" w:space="0" w:color="auto"/>
            <w:left w:val="none" w:sz="0" w:space="0" w:color="auto"/>
            <w:bottom w:val="none" w:sz="0" w:space="0" w:color="auto"/>
            <w:right w:val="none" w:sz="0" w:space="0" w:color="auto"/>
          </w:divBdr>
        </w:div>
        <w:div w:id="1155296771">
          <w:marLeft w:val="640"/>
          <w:marRight w:val="0"/>
          <w:marTop w:val="0"/>
          <w:marBottom w:val="0"/>
          <w:divBdr>
            <w:top w:val="none" w:sz="0" w:space="0" w:color="auto"/>
            <w:left w:val="none" w:sz="0" w:space="0" w:color="auto"/>
            <w:bottom w:val="none" w:sz="0" w:space="0" w:color="auto"/>
            <w:right w:val="none" w:sz="0" w:space="0" w:color="auto"/>
          </w:divBdr>
        </w:div>
        <w:div w:id="2089106834">
          <w:marLeft w:val="640"/>
          <w:marRight w:val="0"/>
          <w:marTop w:val="0"/>
          <w:marBottom w:val="0"/>
          <w:divBdr>
            <w:top w:val="none" w:sz="0" w:space="0" w:color="auto"/>
            <w:left w:val="none" w:sz="0" w:space="0" w:color="auto"/>
            <w:bottom w:val="none" w:sz="0" w:space="0" w:color="auto"/>
            <w:right w:val="none" w:sz="0" w:space="0" w:color="auto"/>
          </w:divBdr>
        </w:div>
        <w:div w:id="586235782">
          <w:marLeft w:val="640"/>
          <w:marRight w:val="0"/>
          <w:marTop w:val="0"/>
          <w:marBottom w:val="0"/>
          <w:divBdr>
            <w:top w:val="none" w:sz="0" w:space="0" w:color="auto"/>
            <w:left w:val="none" w:sz="0" w:space="0" w:color="auto"/>
            <w:bottom w:val="none" w:sz="0" w:space="0" w:color="auto"/>
            <w:right w:val="none" w:sz="0" w:space="0" w:color="auto"/>
          </w:divBdr>
        </w:div>
        <w:div w:id="785464408">
          <w:marLeft w:val="640"/>
          <w:marRight w:val="0"/>
          <w:marTop w:val="0"/>
          <w:marBottom w:val="0"/>
          <w:divBdr>
            <w:top w:val="none" w:sz="0" w:space="0" w:color="auto"/>
            <w:left w:val="none" w:sz="0" w:space="0" w:color="auto"/>
            <w:bottom w:val="none" w:sz="0" w:space="0" w:color="auto"/>
            <w:right w:val="none" w:sz="0" w:space="0" w:color="auto"/>
          </w:divBdr>
        </w:div>
        <w:div w:id="482282935">
          <w:marLeft w:val="640"/>
          <w:marRight w:val="0"/>
          <w:marTop w:val="0"/>
          <w:marBottom w:val="0"/>
          <w:divBdr>
            <w:top w:val="none" w:sz="0" w:space="0" w:color="auto"/>
            <w:left w:val="none" w:sz="0" w:space="0" w:color="auto"/>
            <w:bottom w:val="none" w:sz="0" w:space="0" w:color="auto"/>
            <w:right w:val="none" w:sz="0" w:space="0" w:color="auto"/>
          </w:divBdr>
        </w:div>
        <w:div w:id="2125615251">
          <w:marLeft w:val="640"/>
          <w:marRight w:val="0"/>
          <w:marTop w:val="0"/>
          <w:marBottom w:val="0"/>
          <w:divBdr>
            <w:top w:val="none" w:sz="0" w:space="0" w:color="auto"/>
            <w:left w:val="none" w:sz="0" w:space="0" w:color="auto"/>
            <w:bottom w:val="none" w:sz="0" w:space="0" w:color="auto"/>
            <w:right w:val="none" w:sz="0" w:space="0" w:color="auto"/>
          </w:divBdr>
        </w:div>
        <w:div w:id="1789658988">
          <w:marLeft w:val="640"/>
          <w:marRight w:val="0"/>
          <w:marTop w:val="0"/>
          <w:marBottom w:val="0"/>
          <w:divBdr>
            <w:top w:val="none" w:sz="0" w:space="0" w:color="auto"/>
            <w:left w:val="none" w:sz="0" w:space="0" w:color="auto"/>
            <w:bottom w:val="none" w:sz="0" w:space="0" w:color="auto"/>
            <w:right w:val="none" w:sz="0" w:space="0" w:color="auto"/>
          </w:divBdr>
        </w:div>
        <w:div w:id="697507622">
          <w:marLeft w:val="640"/>
          <w:marRight w:val="0"/>
          <w:marTop w:val="0"/>
          <w:marBottom w:val="0"/>
          <w:divBdr>
            <w:top w:val="none" w:sz="0" w:space="0" w:color="auto"/>
            <w:left w:val="none" w:sz="0" w:space="0" w:color="auto"/>
            <w:bottom w:val="none" w:sz="0" w:space="0" w:color="auto"/>
            <w:right w:val="none" w:sz="0" w:space="0" w:color="auto"/>
          </w:divBdr>
        </w:div>
        <w:div w:id="2517968">
          <w:marLeft w:val="640"/>
          <w:marRight w:val="0"/>
          <w:marTop w:val="0"/>
          <w:marBottom w:val="0"/>
          <w:divBdr>
            <w:top w:val="none" w:sz="0" w:space="0" w:color="auto"/>
            <w:left w:val="none" w:sz="0" w:space="0" w:color="auto"/>
            <w:bottom w:val="none" w:sz="0" w:space="0" w:color="auto"/>
            <w:right w:val="none" w:sz="0" w:space="0" w:color="auto"/>
          </w:divBdr>
        </w:div>
      </w:divsChild>
    </w:div>
    <w:div w:id="746073070">
      <w:bodyDiv w:val="1"/>
      <w:marLeft w:val="0"/>
      <w:marRight w:val="0"/>
      <w:marTop w:val="0"/>
      <w:marBottom w:val="0"/>
      <w:divBdr>
        <w:top w:val="none" w:sz="0" w:space="0" w:color="auto"/>
        <w:left w:val="none" w:sz="0" w:space="0" w:color="auto"/>
        <w:bottom w:val="none" w:sz="0" w:space="0" w:color="auto"/>
        <w:right w:val="none" w:sz="0" w:space="0" w:color="auto"/>
      </w:divBdr>
    </w:div>
    <w:div w:id="747579307">
      <w:bodyDiv w:val="1"/>
      <w:marLeft w:val="0"/>
      <w:marRight w:val="0"/>
      <w:marTop w:val="0"/>
      <w:marBottom w:val="0"/>
      <w:divBdr>
        <w:top w:val="none" w:sz="0" w:space="0" w:color="auto"/>
        <w:left w:val="none" w:sz="0" w:space="0" w:color="auto"/>
        <w:bottom w:val="none" w:sz="0" w:space="0" w:color="auto"/>
        <w:right w:val="none" w:sz="0" w:space="0" w:color="auto"/>
      </w:divBdr>
    </w:div>
    <w:div w:id="755173491">
      <w:bodyDiv w:val="1"/>
      <w:marLeft w:val="0"/>
      <w:marRight w:val="0"/>
      <w:marTop w:val="0"/>
      <w:marBottom w:val="0"/>
      <w:divBdr>
        <w:top w:val="none" w:sz="0" w:space="0" w:color="auto"/>
        <w:left w:val="none" w:sz="0" w:space="0" w:color="auto"/>
        <w:bottom w:val="none" w:sz="0" w:space="0" w:color="auto"/>
        <w:right w:val="none" w:sz="0" w:space="0" w:color="auto"/>
      </w:divBdr>
    </w:div>
    <w:div w:id="755370301">
      <w:bodyDiv w:val="1"/>
      <w:marLeft w:val="0"/>
      <w:marRight w:val="0"/>
      <w:marTop w:val="0"/>
      <w:marBottom w:val="0"/>
      <w:divBdr>
        <w:top w:val="none" w:sz="0" w:space="0" w:color="auto"/>
        <w:left w:val="none" w:sz="0" w:space="0" w:color="auto"/>
        <w:bottom w:val="none" w:sz="0" w:space="0" w:color="auto"/>
        <w:right w:val="none" w:sz="0" w:space="0" w:color="auto"/>
      </w:divBdr>
      <w:divsChild>
        <w:div w:id="302077030">
          <w:marLeft w:val="480"/>
          <w:marRight w:val="0"/>
          <w:marTop w:val="0"/>
          <w:marBottom w:val="0"/>
          <w:divBdr>
            <w:top w:val="none" w:sz="0" w:space="0" w:color="auto"/>
            <w:left w:val="none" w:sz="0" w:space="0" w:color="auto"/>
            <w:bottom w:val="none" w:sz="0" w:space="0" w:color="auto"/>
            <w:right w:val="none" w:sz="0" w:space="0" w:color="auto"/>
          </w:divBdr>
        </w:div>
        <w:div w:id="203756415">
          <w:marLeft w:val="480"/>
          <w:marRight w:val="0"/>
          <w:marTop w:val="0"/>
          <w:marBottom w:val="0"/>
          <w:divBdr>
            <w:top w:val="none" w:sz="0" w:space="0" w:color="auto"/>
            <w:left w:val="none" w:sz="0" w:space="0" w:color="auto"/>
            <w:bottom w:val="none" w:sz="0" w:space="0" w:color="auto"/>
            <w:right w:val="none" w:sz="0" w:space="0" w:color="auto"/>
          </w:divBdr>
        </w:div>
        <w:div w:id="929587887">
          <w:marLeft w:val="480"/>
          <w:marRight w:val="0"/>
          <w:marTop w:val="0"/>
          <w:marBottom w:val="0"/>
          <w:divBdr>
            <w:top w:val="none" w:sz="0" w:space="0" w:color="auto"/>
            <w:left w:val="none" w:sz="0" w:space="0" w:color="auto"/>
            <w:bottom w:val="none" w:sz="0" w:space="0" w:color="auto"/>
            <w:right w:val="none" w:sz="0" w:space="0" w:color="auto"/>
          </w:divBdr>
        </w:div>
        <w:div w:id="609625427">
          <w:marLeft w:val="480"/>
          <w:marRight w:val="0"/>
          <w:marTop w:val="0"/>
          <w:marBottom w:val="0"/>
          <w:divBdr>
            <w:top w:val="none" w:sz="0" w:space="0" w:color="auto"/>
            <w:left w:val="none" w:sz="0" w:space="0" w:color="auto"/>
            <w:bottom w:val="none" w:sz="0" w:space="0" w:color="auto"/>
            <w:right w:val="none" w:sz="0" w:space="0" w:color="auto"/>
          </w:divBdr>
        </w:div>
        <w:div w:id="924266704">
          <w:marLeft w:val="480"/>
          <w:marRight w:val="0"/>
          <w:marTop w:val="0"/>
          <w:marBottom w:val="0"/>
          <w:divBdr>
            <w:top w:val="none" w:sz="0" w:space="0" w:color="auto"/>
            <w:left w:val="none" w:sz="0" w:space="0" w:color="auto"/>
            <w:bottom w:val="none" w:sz="0" w:space="0" w:color="auto"/>
            <w:right w:val="none" w:sz="0" w:space="0" w:color="auto"/>
          </w:divBdr>
        </w:div>
        <w:div w:id="1108889371">
          <w:marLeft w:val="480"/>
          <w:marRight w:val="0"/>
          <w:marTop w:val="0"/>
          <w:marBottom w:val="0"/>
          <w:divBdr>
            <w:top w:val="none" w:sz="0" w:space="0" w:color="auto"/>
            <w:left w:val="none" w:sz="0" w:space="0" w:color="auto"/>
            <w:bottom w:val="none" w:sz="0" w:space="0" w:color="auto"/>
            <w:right w:val="none" w:sz="0" w:space="0" w:color="auto"/>
          </w:divBdr>
        </w:div>
        <w:div w:id="1238783280">
          <w:marLeft w:val="480"/>
          <w:marRight w:val="0"/>
          <w:marTop w:val="0"/>
          <w:marBottom w:val="0"/>
          <w:divBdr>
            <w:top w:val="none" w:sz="0" w:space="0" w:color="auto"/>
            <w:left w:val="none" w:sz="0" w:space="0" w:color="auto"/>
            <w:bottom w:val="none" w:sz="0" w:space="0" w:color="auto"/>
            <w:right w:val="none" w:sz="0" w:space="0" w:color="auto"/>
          </w:divBdr>
        </w:div>
        <w:div w:id="1128626511">
          <w:marLeft w:val="480"/>
          <w:marRight w:val="0"/>
          <w:marTop w:val="0"/>
          <w:marBottom w:val="0"/>
          <w:divBdr>
            <w:top w:val="none" w:sz="0" w:space="0" w:color="auto"/>
            <w:left w:val="none" w:sz="0" w:space="0" w:color="auto"/>
            <w:bottom w:val="none" w:sz="0" w:space="0" w:color="auto"/>
            <w:right w:val="none" w:sz="0" w:space="0" w:color="auto"/>
          </w:divBdr>
        </w:div>
        <w:div w:id="138233576">
          <w:marLeft w:val="480"/>
          <w:marRight w:val="0"/>
          <w:marTop w:val="0"/>
          <w:marBottom w:val="0"/>
          <w:divBdr>
            <w:top w:val="none" w:sz="0" w:space="0" w:color="auto"/>
            <w:left w:val="none" w:sz="0" w:space="0" w:color="auto"/>
            <w:bottom w:val="none" w:sz="0" w:space="0" w:color="auto"/>
            <w:right w:val="none" w:sz="0" w:space="0" w:color="auto"/>
          </w:divBdr>
        </w:div>
        <w:div w:id="344670298">
          <w:marLeft w:val="480"/>
          <w:marRight w:val="0"/>
          <w:marTop w:val="0"/>
          <w:marBottom w:val="0"/>
          <w:divBdr>
            <w:top w:val="none" w:sz="0" w:space="0" w:color="auto"/>
            <w:left w:val="none" w:sz="0" w:space="0" w:color="auto"/>
            <w:bottom w:val="none" w:sz="0" w:space="0" w:color="auto"/>
            <w:right w:val="none" w:sz="0" w:space="0" w:color="auto"/>
          </w:divBdr>
        </w:div>
        <w:div w:id="1119496613">
          <w:marLeft w:val="480"/>
          <w:marRight w:val="0"/>
          <w:marTop w:val="0"/>
          <w:marBottom w:val="0"/>
          <w:divBdr>
            <w:top w:val="none" w:sz="0" w:space="0" w:color="auto"/>
            <w:left w:val="none" w:sz="0" w:space="0" w:color="auto"/>
            <w:bottom w:val="none" w:sz="0" w:space="0" w:color="auto"/>
            <w:right w:val="none" w:sz="0" w:space="0" w:color="auto"/>
          </w:divBdr>
        </w:div>
        <w:div w:id="2082866790">
          <w:marLeft w:val="480"/>
          <w:marRight w:val="0"/>
          <w:marTop w:val="0"/>
          <w:marBottom w:val="0"/>
          <w:divBdr>
            <w:top w:val="none" w:sz="0" w:space="0" w:color="auto"/>
            <w:left w:val="none" w:sz="0" w:space="0" w:color="auto"/>
            <w:bottom w:val="none" w:sz="0" w:space="0" w:color="auto"/>
            <w:right w:val="none" w:sz="0" w:space="0" w:color="auto"/>
          </w:divBdr>
        </w:div>
        <w:div w:id="471606835">
          <w:marLeft w:val="480"/>
          <w:marRight w:val="0"/>
          <w:marTop w:val="0"/>
          <w:marBottom w:val="0"/>
          <w:divBdr>
            <w:top w:val="none" w:sz="0" w:space="0" w:color="auto"/>
            <w:left w:val="none" w:sz="0" w:space="0" w:color="auto"/>
            <w:bottom w:val="none" w:sz="0" w:space="0" w:color="auto"/>
            <w:right w:val="none" w:sz="0" w:space="0" w:color="auto"/>
          </w:divBdr>
        </w:div>
        <w:div w:id="1891383330">
          <w:marLeft w:val="480"/>
          <w:marRight w:val="0"/>
          <w:marTop w:val="0"/>
          <w:marBottom w:val="0"/>
          <w:divBdr>
            <w:top w:val="none" w:sz="0" w:space="0" w:color="auto"/>
            <w:left w:val="none" w:sz="0" w:space="0" w:color="auto"/>
            <w:bottom w:val="none" w:sz="0" w:space="0" w:color="auto"/>
            <w:right w:val="none" w:sz="0" w:space="0" w:color="auto"/>
          </w:divBdr>
        </w:div>
        <w:div w:id="143815469">
          <w:marLeft w:val="480"/>
          <w:marRight w:val="0"/>
          <w:marTop w:val="0"/>
          <w:marBottom w:val="0"/>
          <w:divBdr>
            <w:top w:val="none" w:sz="0" w:space="0" w:color="auto"/>
            <w:left w:val="none" w:sz="0" w:space="0" w:color="auto"/>
            <w:bottom w:val="none" w:sz="0" w:space="0" w:color="auto"/>
            <w:right w:val="none" w:sz="0" w:space="0" w:color="auto"/>
          </w:divBdr>
        </w:div>
        <w:div w:id="759447987">
          <w:marLeft w:val="480"/>
          <w:marRight w:val="0"/>
          <w:marTop w:val="0"/>
          <w:marBottom w:val="0"/>
          <w:divBdr>
            <w:top w:val="none" w:sz="0" w:space="0" w:color="auto"/>
            <w:left w:val="none" w:sz="0" w:space="0" w:color="auto"/>
            <w:bottom w:val="none" w:sz="0" w:space="0" w:color="auto"/>
            <w:right w:val="none" w:sz="0" w:space="0" w:color="auto"/>
          </w:divBdr>
        </w:div>
        <w:div w:id="988094242">
          <w:marLeft w:val="480"/>
          <w:marRight w:val="0"/>
          <w:marTop w:val="0"/>
          <w:marBottom w:val="0"/>
          <w:divBdr>
            <w:top w:val="none" w:sz="0" w:space="0" w:color="auto"/>
            <w:left w:val="none" w:sz="0" w:space="0" w:color="auto"/>
            <w:bottom w:val="none" w:sz="0" w:space="0" w:color="auto"/>
            <w:right w:val="none" w:sz="0" w:space="0" w:color="auto"/>
          </w:divBdr>
        </w:div>
        <w:div w:id="1401833717">
          <w:marLeft w:val="480"/>
          <w:marRight w:val="0"/>
          <w:marTop w:val="0"/>
          <w:marBottom w:val="0"/>
          <w:divBdr>
            <w:top w:val="none" w:sz="0" w:space="0" w:color="auto"/>
            <w:left w:val="none" w:sz="0" w:space="0" w:color="auto"/>
            <w:bottom w:val="none" w:sz="0" w:space="0" w:color="auto"/>
            <w:right w:val="none" w:sz="0" w:space="0" w:color="auto"/>
          </w:divBdr>
        </w:div>
      </w:divsChild>
    </w:div>
    <w:div w:id="755370416">
      <w:bodyDiv w:val="1"/>
      <w:marLeft w:val="0"/>
      <w:marRight w:val="0"/>
      <w:marTop w:val="0"/>
      <w:marBottom w:val="0"/>
      <w:divBdr>
        <w:top w:val="none" w:sz="0" w:space="0" w:color="auto"/>
        <w:left w:val="none" w:sz="0" w:space="0" w:color="auto"/>
        <w:bottom w:val="none" w:sz="0" w:space="0" w:color="auto"/>
        <w:right w:val="none" w:sz="0" w:space="0" w:color="auto"/>
      </w:divBdr>
      <w:divsChild>
        <w:div w:id="1578590977">
          <w:marLeft w:val="480"/>
          <w:marRight w:val="0"/>
          <w:marTop w:val="0"/>
          <w:marBottom w:val="0"/>
          <w:divBdr>
            <w:top w:val="none" w:sz="0" w:space="0" w:color="auto"/>
            <w:left w:val="none" w:sz="0" w:space="0" w:color="auto"/>
            <w:bottom w:val="none" w:sz="0" w:space="0" w:color="auto"/>
            <w:right w:val="none" w:sz="0" w:space="0" w:color="auto"/>
          </w:divBdr>
        </w:div>
        <w:div w:id="2026401158">
          <w:marLeft w:val="480"/>
          <w:marRight w:val="0"/>
          <w:marTop w:val="0"/>
          <w:marBottom w:val="0"/>
          <w:divBdr>
            <w:top w:val="none" w:sz="0" w:space="0" w:color="auto"/>
            <w:left w:val="none" w:sz="0" w:space="0" w:color="auto"/>
            <w:bottom w:val="none" w:sz="0" w:space="0" w:color="auto"/>
            <w:right w:val="none" w:sz="0" w:space="0" w:color="auto"/>
          </w:divBdr>
        </w:div>
        <w:div w:id="607005463">
          <w:marLeft w:val="480"/>
          <w:marRight w:val="0"/>
          <w:marTop w:val="0"/>
          <w:marBottom w:val="0"/>
          <w:divBdr>
            <w:top w:val="none" w:sz="0" w:space="0" w:color="auto"/>
            <w:left w:val="none" w:sz="0" w:space="0" w:color="auto"/>
            <w:bottom w:val="none" w:sz="0" w:space="0" w:color="auto"/>
            <w:right w:val="none" w:sz="0" w:space="0" w:color="auto"/>
          </w:divBdr>
        </w:div>
        <w:div w:id="322053190">
          <w:marLeft w:val="480"/>
          <w:marRight w:val="0"/>
          <w:marTop w:val="0"/>
          <w:marBottom w:val="0"/>
          <w:divBdr>
            <w:top w:val="none" w:sz="0" w:space="0" w:color="auto"/>
            <w:left w:val="none" w:sz="0" w:space="0" w:color="auto"/>
            <w:bottom w:val="none" w:sz="0" w:space="0" w:color="auto"/>
            <w:right w:val="none" w:sz="0" w:space="0" w:color="auto"/>
          </w:divBdr>
        </w:div>
        <w:div w:id="1053456778">
          <w:marLeft w:val="480"/>
          <w:marRight w:val="0"/>
          <w:marTop w:val="0"/>
          <w:marBottom w:val="0"/>
          <w:divBdr>
            <w:top w:val="none" w:sz="0" w:space="0" w:color="auto"/>
            <w:left w:val="none" w:sz="0" w:space="0" w:color="auto"/>
            <w:bottom w:val="none" w:sz="0" w:space="0" w:color="auto"/>
            <w:right w:val="none" w:sz="0" w:space="0" w:color="auto"/>
          </w:divBdr>
        </w:div>
        <w:div w:id="1086879002">
          <w:marLeft w:val="480"/>
          <w:marRight w:val="0"/>
          <w:marTop w:val="0"/>
          <w:marBottom w:val="0"/>
          <w:divBdr>
            <w:top w:val="none" w:sz="0" w:space="0" w:color="auto"/>
            <w:left w:val="none" w:sz="0" w:space="0" w:color="auto"/>
            <w:bottom w:val="none" w:sz="0" w:space="0" w:color="auto"/>
            <w:right w:val="none" w:sz="0" w:space="0" w:color="auto"/>
          </w:divBdr>
        </w:div>
        <w:div w:id="1908147759">
          <w:marLeft w:val="480"/>
          <w:marRight w:val="0"/>
          <w:marTop w:val="0"/>
          <w:marBottom w:val="0"/>
          <w:divBdr>
            <w:top w:val="none" w:sz="0" w:space="0" w:color="auto"/>
            <w:left w:val="none" w:sz="0" w:space="0" w:color="auto"/>
            <w:bottom w:val="none" w:sz="0" w:space="0" w:color="auto"/>
            <w:right w:val="none" w:sz="0" w:space="0" w:color="auto"/>
          </w:divBdr>
        </w:div>
        <w:div w:id="2019428050">
          <w:marLeft w:val="480"/>
          <w:marRight w:val="0"/>
          <w:marTop w:val="0"/>
          <w:marBottom w:val="0"/>
          <w:divBdr>
            <w:top w:val="none" w:sz="0" w:space="0" w:color="auto"/>
            <w:left w:val="none" w:sz="0" w:space="0" w:color="auto"/>
            <w:bottom w:val="none" w:sz="0" w:space="0" w:color="auto"/>
            <w:right w:val="none" w:sz="0" w:space="0" w:color="auto"/>
          </w:divBdr>
        </w:div>
        <w:div w:id="1066025862">
          <w:marLeft w:val="480"/>
          <w:marRight w:val="0"/>
          <w:marTop w:val="0"/>
          <w:marBottom w:val="0"/>
          <w:divBdr>
            <w:top w:val="none" w:sz="0" w:space="0" w:color="auto"/>
            <w:left w:val="none" w:sz="0" w:space="0" w:color="auto"/>
            <w:bottom w:val="none" w:sz="0" w:space="0" w:color="auto"/>
            <w:right w:val="none" w:sz="0" w:space="0" w:color="auto"/>
          </w:divBdr>
        </w:div>
        <w:div w:id="1099443597">
          <w:marLeft w:val="480"/>
          <w:marRight w:val="0"/>
          <w:marTop w:val="0"/>
          <w:marBottom w:val="0"/>
          <w:divBdr>
            <w:top w:val="none" w:sz="0" w:space="0" w:color="auto"/>
            <w:left w:val="none" w:sz="0" w:space="0" w:color="auto"/>
            <w:bottom w:val="none" w:sz="0" w:space="0" w:color="auto"/>
            <w:right w:val="none" w:sz="0" w:space="0" w:color="auto"/>
          </w:divBdr>
        </w:div>
        <w:div w:id="1131095271">
          <w:marLeft w:val="480"/>
          <w:marRight w:val="0"/>
          <w:marTop w:val="0"/>
          <w:marBottom w:val="0"/>
          <w:divBdr>
            <w:top w:val="none" w:sz="0" w:space="0" w:color="auto"/>
            <w:left w:val="none" w:sz="0" w:space="0" w:color="auto"/>
            <w:bottom w:val="none" w:sz="0" w:space="0" w:color="auto"/>
            <w:right w:val="none" w:sz="0" w:space="0" w:color="auto"/>
          </w:divBdr>
        </w:div>
        <w:div w:id="1172181816">
          <w:marLeft w:val="480"/>
          <w:marRight w:val="0"/>
          <w:marTop w:val="0"/>
          <w:marBottom w:val="0"/>
          <w:divBdr>
            <w:top w:val="none" w:sz="0" w:space="0" w:color="auto"/>
            <w:left w:val="none" w:sz="0" w:space="0" w:color="auto"/>
            <w:bottom w:val="none" w:sz="0" w:space="0" w:color="auto"/>
            <w:right w:val="none" w:sz="0" w:space="0" w:color="auto"/>
          </w:divBdr>
        </w:div>
        <w:div w:id="646783778">
          <w:marLeft w:val="480"/>
          <w:marRight w:val="0"/>
          <w:marTop w:val="0"/>
          <w:marBottom w:val="0"/>
          <w:divBdr>
            <w:top w:val="none" w:sz="0" w:space="0" w:color="auto"/>
            <w:left w:val="none" w:sz="0" w:space="0" w:color="auto"/>
            <w:bottom w:val="none" w:sz="0" w:space="0" w:color="auto"/>
            <w:right w:val="none" w:sz="0" w:space="0" w:color="auto"/>
          </w:divBdr>
        </w:div>
        <w:div w:id="613177226">
          <w:marLeft w:val="480"/>
          <w:marRight w:val="0"/>
          <w:marTop w:val="0"/>
          <w:marBottom w:val="0"/>
          <w:divBdr>
            <w:top w:val="none" w:sz="0" w:space="0" w:color="auto"/>
            <w:left w:val="none" w:sz="0" w:space="0" w:color="auto"/>
            <w:bottom w:val="none" w:sz="0" w:space="0" w:color="auto"/>
            <w:right w:val="none" w:sz="0" w:space="0" w:color="auto"/>
          </w:divBdr>
        </w:div>
        <w:div w:id="58671271">
          <w:marLeft w:val="480"/>
          <w:marRight w:val="0"/>
          <w:marTop w:val="0"/>
          <w:marBottom w:val="0"/>
          <w:divBdr>
            <w:top w:val="none" w:sz="0" w:space="0" w:color="auto"/>
            <w:left w:val="none" w:sz="0" w:space="0" w:color="auto"/>
            <w:bottom w:val="none" w:sz="0" w:space="0" w:color="auto"/>
            <w:right w:val="none" w:sz="0" w:space="0" w:color="auto"/>
          </w:divBdr>
        </w:div>
        <w:div w:id="1131821661">
          <w:marLeft w:val="480"/>
          <w:marRight w:val="0"/>
          <w:marTop w:val="0"/>
          <w:marBottom w:val="0"/>
          <w:divBdr>
            <w:top w:val="none" w:sz="0" w:space="0" w:color="auto"/>
            <w:left w:val="none" w:sz="0" w:space="0" w:color="auto"/>
            <w:bottom w:val="none" w:sz="0" w:space="0" w:color="auto"/>
            <w:right w:val="none" w:sz="0" w:space="0" w:color="auto"/>
          </w:divBdr>
        </w:div>
        <w:div w:id="1034888723">
          <w:marLeft w:val="480"/>
          <w:marRight w:val="0"/>
          <w:marTop w:val="0"/>
          <w:marBottom w:val="0"/>
          <w:divBdr>
            <w:top w:val="none" w:sz="0" w:space="0" w:color="auto"/>
            <w:left w:val="none" w:sz="0" w:space="0" w:color="auto"/>
            <w:bottom w:val="none" w:sz="0" w:space="0" w:color="auto"/>
            <w:right w:val="none" w:sz="0" w:space="0" w:color="auto"/>
          </w:divBdr>
        </w:div>
        <w:div w:id="1132406772">
          <w:marLeft w:val="480"/>
          <w:marRight w:val="0"/>
          <w:marTop w:val="0"/>
          <w:marBottom w:val="0"/>
          <w:divBdr>
            <w:top w:val="none" w:sz="0" w:space="0" w:color="auto"/>
            <w:left w:val="none" w:sz="0" w:space="0" w:color="auto"/>
            <w:bottom w:val="none" w:sz="0" w:space="0" w:color="auto"/>
            <w:right w:val="none" w:sz="0" w:space="0" w:color="auto"/>
          </w:divBdr>
        </w:div>
        <w:div w:id="1888953631">
          <w:marLeft w:val="480"/>
          <w:marRight w:val="0"/>
          <w:marTop w:val="0"/>
          <w:marBottom w:val="0"/>
          <w:divBdr>
            <w:top w:val="none" w:sz="0" w:space="0" w:color="auto"/>
            <w:left w:val="none" w:sz="0" w:space="0" w:color="auto"/>
            <w:bottom w:val="none" w:sz="0" w:space="0" w:color="auto"/>
            <w:right w:val="none" w:sz="0" w:space="0" w:color="auto"/>
          </w:divBdr>
        </w:div>
        <w:div w:id="802121099">
          <w:marLeft w:val="480"/>
          <w:marRight w:val="0"/>
          <w:marTop w:val="0"/>
          <w:marBottom w:val="0"/>
          <w:divBdr>
            <w:top w:val="none" w:sz="0" w:space="0" w:color="auto"/>
            <w:left w:val="none" w:sz="0" w:space="0" w:color="auto"/>
            <w:bottom w:val="none" w:sz="0" w:space="0" w:color="auto"/>
            <w:right w:val="none" w:sz="0" w:space="0" w:color="auto"/>
          </w:divBdr>
        </w:div>
        <w:div w:id="1073964280">
          <w:marLeft w:val="480"/>
          <w:marRight w:val="0"/>
          <w:marTop w:val="0"/>
          <w:marBottom w:val="0"/>
          <w:divBdr>
            <w:top w:val="none" w:sz="0" w:space="0" w:color="auto"/>
            <w:left w:val="none" w:sz="0" w:space="0" w:color="auto"/>
            <w:bottom w:val="none" w:sz="0" w:space="0" w:color="auto"/>
            <w:right w:val="none" w:sz="0" w:space="0" w:color="auto"/>
          </w:divBdr>
        </w:div>
        <w:div w:id="584194633">
          <w:marLeft w:val="480"/>
          <w:marRight w:val="0"/>
          <w:marTop w:val="0"/>
          <w:marBottom w:val="0"/>
          <w:divBdr>
            <w:top w:val="none" w:sz="0" w:space="0" w:color="auto"/>
            <w:left w:val="none" w:sz="0" w:space="0" w:color="auto"/>
            <w:bottom w:val="none" w:sz="0" w:space="0" w:color="auto"/>
            <w:right w:val="none" w:sz="0" w:space="0" w:color="auto"/>
          </w:divBdr>
        </w:div>
        <w:div w:id="1519856040">
          <w:marLeft w:val="480"/>
          <w:marRight w:val="0"/>
          <w:marTop w:val="0"/>
          <w:marBottom w:val="0"/>
          <w:divBdr>
            <w:top w:val="none" w:sz="0" w:space="0" w:color="auto"/>
            <w:left w:val="none" w:sz="0" w:space="0" w:color="auto"/>
            <w:bottom w:val="none" w:sz="0" w:space="0" w:color="auto"/>
            <w:right w:val="none" w:sz="0" w:space="0" w:color="auto"/>
          </w:divBdr>
        </w:div>
        <w:div w:id="1413621832">
          <w:marLeft w:val="480"/>
          <w:marRight w:val="0"/>
          <w:marTop w:val="0"/>
          <w:marBottom w:val="0"/>
          <w:divBdr>
            <w:top w:val="none" w:sz="0" w:space="0" w:color="auto"/>
            <w:left w:val="none" w:sz="0" w:space="0" w:color="auto"/>
            <w:bottom w:val="none" w:sz="0" w:space="0" w:color="auto"/>
            <w:right w:val="none" w:sz="0" w:space="0" w:color="auto"/>
          </w:divBdr>
        </w:div>
        <w:div w:id="1059986308">
          <w:marLeft w:val="480"/>
          <w:marRight w:val="0"/>
          <w:marTop w:val="0"/>
          <w:marBottom w:val="0"/>
          <w:divBdr>
            <w:top w:val="none" w:sz="0" w:space="0" w:color="auto"/>
            <w:left w:val="none" w:sz="0" w:space="0" w:color="auto"/>
            <w:bottom w:val="none" w:sz="0" w:space="0" w:color="auto"/>
            <w:right w:val="none" w:sz="0" w:space="0" w:color="auto"/>
          </w:divBdr>
        </w:div>
        <w:div w:id="1589927420">
          <w:marLeft w:val="480"/>
          <w:marRight w:val="0"/>
          <w:marTop w:val="0"/>
          <w:marBottom w:val="0"/>
          <w:divBdr>
            <w:top w:val="none" w:sz="0" w:space="0" w:color="auto"/>
            <w:left w:val="none" w:sz="0" w:space="0" w:color="auto"/>
            <w:bottom w:val="none" w:sz="0" w:space="0" w:color="auto"/>
            <w:right w:val="none" w:sz="0" w:space="0" w:color="auto"/>
          </w:divBdr>
        </w:div>
        <w:div w:id="375549855">
          <w:marLeft w:val="480"/>
          <w:marRight w:val="0"/>
          <w:marTop w:val="0"/>
          <w:marBottom w:val="0"/>
          <w:divBdr>
            <w:top w:val="none" w:sz="0" w:space="0" w:color="auto"/>
            <w:left w:val="none" w:sz="0" w:space="0" w:color="auto"/>
            <w:bottom w:val="none" w:sz="0" w:space="0" w:color="auto"/>
            <w:right w:val="none" w:sz="0" w:space="0" w:color="auto"/>
          </w:divBdr>
        </w:div>
        <w:div w:id="1348680389">
          <w:marLeft w:val="480"/>
          <w:marRight w:val="0"/>
          <w:marTop w:val="0"/>
          <w:marBottom w:val="0"/>
          <w:divBdr>
            <w:top w:val="none" w:sz="0" w:space="0" w:color="auto"/>
            <w:left w:val="none" w:sz="0" w:space="0" w:color="auto"/>
            <w:bottom w:val="none" w:sz="0" w:space="0" w:color="auto"/>
            <w:right w:val="none" w:sz="0" w:space="0" w:color="auto"/>
          </w:divBdr>
        </w:div>
        <w:div w:id="1801265340">
          <w:marLeft w:val="480"/>
          <w:marRight w:val="0"/>
          <w:marTop w:val="0"/>
          <w:marBottom w:val="0"/>
          <w:divBdr>
            <w:top w:val="none" w:sz="0" w:space="0" w:color="auto"/>
            <w:left w:val="none" w:sz="0" w:space="0" w:color="auto"/>
            <w:bottom w:val="none" w:sz="0" w:space="0" w:color="auto"/>
            <w:right w:val="none" w:sz="0" w:space="0" w:color="auto"/>
          </w:divBdr>
        </w:div>
        <w:div w:id="1379891483">
          <w:marLeft w:val="480"/>
          <w:marRight w:val="0"/>
          <w:marTop w:val="0"/>
          <w:marBottom w:val="0"/>
          <w:divBdr>
            <w:top w:val="none" w:sz="0" w:space="0" w:color="auto"/>
            <w:left w:val="none" w:sz="0" w:space="0" w:color="auto"/>
            <w:bottom w:val="none" w:sz="0" w:space="0" w:color="auto"/>
            <w:right w:val="none" w:sz="0" w:space="0" w:color="auto"/>
          </w:divBdr>
        </w:div>
        <w:div w:id="2046825189">
          <w:marLeft w:val="480"/>
          <w:marRight w:val="0"/>
          <w:marTop w:val="0"/>
          <w:marBottom w:val="0"/>
          <w:divBdr>
            <w:top w:val="none" w:sz="0" w:space="0" w:color="auto"/>
            <w:left w:val="none" w:sz="0" w:space="0" w:color="auto"/>
            <w:bottom w:val="none" w:sz="0" w:space="0" w:color="auto"/>
            <w:right w:val="none" w:sz="0" w:space="0" w:color="auto"/>
          </w:divBdr>
        </w:div>
        <w:div w:id="1392733693">
          <w:marLeft w:val="480"/>
          <w:marRight w:val="0"/>
          <w:marTop w:val="0"/>
          <w:marBottom w:val="0"/>
          <w:divBdr>
            <w:top w:val="none" w:sz="0" w:space="0" w:color="auto"/>
            <w:left w:val="none" w:sz="0" w:space="0" w:color="auto"/>
            <w:bottom w:val="none" w:sz="0" w:space="0" w:color="auto"/>
            <w:right w:val="none" w:sz="0" w:space="0" w:color="auto"/>
          </w:divBdr>
        </w:div>
        <w:div w:id="1850287500">
          <w:marLeft w:val="480"/>
          <w:marRight w:val="0"/>
          <w:marTop w:val="0"/>
          <w:marBottom w:val="0"/>
          <w:divBdr>
            <w:top w:val="none" w:sz="0" w:space="0" w:color="auto"/>
            <w:left w:val="none" w:sz="0" w:space="0" w:color="auto"/>
            <w:bottom w:val="none" w:sz="0" w:space="0" w:color="auto"/>
            <w:right w:val="none" w:sz="0" w:space="0" w:color="auto"/>
          </w:divBdr>
        </w:div>
        <w:div w:id="1388527358">
          <w:marLeft w:val="480"/>
          <w:marRight w:val="0"/>
          <w:marTop w:val="0"/>
          <w:marBottom w:val="0"/>
          <w:divBdr>
            <w:top w:val="none" w:sz="0" w:space="0" w:color="auto"/>
            <w:left w:val="none" w:sz="0" w:space="0" w:color="auto"/>
            <w:bottom w:val="none" w:sz="0" w:space="0" w:color="auto"/>
            <w:right w:val="none" w:sz="0" w:space="0" w:color="auto"/>
          </w:divBdr>
        </w:div>
        <w:div w:id="981731989">
          <w:marLeft w:val="480"/>
          <w:marRight w:val="0"/>
          <w:marTop w:val="0"/>
          <w:marBottom w:val="0"/>
          <w:divBdr>
            <w:top w:val="none" w:sz="0" w:space="0" w:color="auto"/>
            <w:left w:val="none" w:sz="0" w:space="0" w:color="auto"/>
            <w:bottom w:val="none" w:sz="0" w:space="0" w:color="auto"/>
            <w:right w:val="none" w:sz="0" w:space="0" w:color="auto"/>
          </w:divBdr>
        </w:div>
        <w:div w:id="306013733">
          <w:marLeft w:val="480"/>
          <w:marRight w:val="0"/>
          <w:marTop w:val="0"/>
          <w:marBottom w:val="0"/>
          <w:divBdr>
            <w:top w:val="none" w:sz="0" w:space="0" w:color="auto"/>
            <w:left w:val="none" w:sz="0" w:space="0" w:color="auto"/>
            <w:bottom w:val="none" w:sz="0" w:space="0" w:color="auto"/>
            <w:right w:val="none" w:sz="0" w:space="0" w:color="auto"/>
          </w:divBdr>
        </w:div>
        <w:div w:id="374626430">
          <w:marLeft w:val="480"/>
          <w:marRight w:val="0"/>
          <w:marTop w:val="0"/>
          <w:marBottom w:val="0"/>
          <w:divBdr>
            <w:top w:val="none" w:sz="0" w:space="0" w:color="auto"/>
            <w:left w:val="none" w:sz="0" w:space="0" w:color="auto"/>
            <w:bottom w:val="none" w:sz="0" w:space="0" w:color="auto"/>
            <w:right w:val="none" w:sz="0" w:space="0" w:color="auto"/>
          </w:divBdr>
        </w:div>
        <w:div w:id="1032799351">
          <w:marLeft w:val="480"/>
          <w:marRight w:val="0"/>
          <w:marTop w:val="0"/>
          <w:marBottom w:val="0"/>
          <w:divBdr>
            <w:top w:val="none" w:sz="0" w:space="0" w:color="auto"/>
            <w:left w:val="none" w:sz="0" w:space="0" w:color="auto"/>
            <w:bottom w:val="none" w:sz="0" w:space="0" w:color="auto"/>
            <w:right w:val="none" w:sz="0" w:space="0" w:color="auto"/>
          </w:divBdr>
        </w:div>
        <w:div w:id="1596671228">
          <w:marLeft w:val="480"/>
          <w:marRight w:val="0"/>
          <w:marTop w:val="0"/>
          <w:marBottom w:val="0"/>
          <w:divBdr>
            <w:top w:val="none" w:sz="0" w:space="0" w:color="auto"/>
            <w:left w:val="none" w:sz="0" w:space="0" w:color="auto"/>
            <w:bottom w:val="none" w:sz="0" w:space="0" w:color="auto"/>
            <w:right w:val="none" w:sz="0" w:space="0" w:color="auto"/>
          </w:divBdr>
        </w:div>
        <w:div w:id="1815367037">
          <w:marLeft w:val="480"/>
          <w:marRight w:val="0"/>
          <w:marTop w:val="0"/>
          <w:marBottom w:val="0"/>
          <w:divBdr>
            <w:top w:val="none" w:sz="0" w:space="0" w:color="auto"/>
            <w:left w:val="none" w:sz="0" w:space="0" w:color="auto"/>
            <w:bottom w:val="none" w:sz="0" w:space="0" w:color="auto"/>
            <w:right w:val="none" w:sz="0" w:space="0" w:color="auto"/>
          </w:divBdr>
        </w:div>
        <w:div w:id="1041977662">
          <w:marLeft w:val="480"/>
          <w:marRight w:val="0"/>
          <w:marTop w:val="0"/>
          <w:marBottom w:val="0"/>
          <w:divBdr>
            <w:top w:val="none" w:sz="0" w:space="0" w:color="auto"/>
            <w:left w:val="none" w:sz="0" w:space="0" w:color="auto"/>
            <w:bottom w:val="none" w:sz="0" w:space="0" w:color="auto"/>
            <w:right w:val="none" w:sz="0" w:space="0" w:color="auto"/>
          </w:divBdr>
        </w:div>
        <w:div w:id="1031341147">
          <w:marLeft w:val="480"/>
          <w:marRight w:val="0"/>
          <w:marTop w:val="0"/>
          <w:marBottom w:val="0"/>
          <w:divBdr>
            <w:top w:val="none" w:sz="0" w:space="0" w:color="auto"/>
            <w:left w:val="none" w:sz="0" w:space="0" w:color="auto"/>
            <w:bottom w:val="none" w:sz="0" w:space="0" w:color="auto"/>
            <w:right w:val="none" w:sz="0" w:space="0" w:color="auto"/>
          </w:divBdr>
        </w:div>
        <w:div w:id="1569416333">
          <w:marLeft w:val="480"/>
          <w:marRight w:val="0"/>
          <w:marTop w:val="0"/>
          <w:marBottom w:val="0"/>
          <w:divBdr>
            <w:top w:val="none" w:sz="0" w:space="0" w:color="auto"/>
            <w:left w:val="none" w:sz="0" w:space="0" w:color="auto"/>
            <w:bottom w:val="none" w:sz="0" w:space="0" w:color="auto"/>
            <w:right w:val="none" w:sz="0" w:space="0" w:color="auto"/>
          </w:divBdr>
        </w:div>
        <w:div w:id="1619920253">
          <w:marLeft w:val="480"/>
          <w:marRight w:val="0"/>
          <w:marTop w:val="0"/>
          <w:marBottom w:val="0"/>
          <w:divBdr>
            <w:top w:val="none" w:sz="0" w:space="0" w:color="auto"/>
            <w:left w:val="none" w:sz="0" w:space="0" w:color="auto"/>
            <w:bottom w:val="none" w:sz="0" w:space="0" w:color="auto"/>
            <w:right w:val="none" w:sz="0" w:space="0" w:color="auto"/>
          </w:divBdr>
        </w:div>
        <w:div w:id="778992319">
          <w:marLeft w:val="480"/>
          <w:marRight w:val="0"/>
          <w:marTop w:val="0"/>
          <w:marBottom w:val="0"/>
          <w:divBdr>
            <w:top w:val="none" w:sz="0" w:space="0" w:color="auto"/>
            <w:left w:val="none" w:sz="0" w:space="0" w:color="auto"/>
            <w:bottom w:val="none" w:sz="0" w:space="0" w:color="auto"/>
            <w:right w:val="none" w:sz="0" w:space="0" w:color="auto"/>
          </w:divBdr>
        </w:div>
        <w:div w:id="758480439">
          <w:marLeft w:val="480"/>
          <w:marRight w:val="0"/>
          <w:marTop w:val="0"/>
          <w:marBottom w:val="0"/>
          <w:divBdr>
            <w:top w:val="none" w:sz="0" w:space="0" w:color="auto"/>
            <w:left w:val="none" w:sz="0" w:space="0" w:color="auto"/>
            <w:bottom w:val="none" w:sz="0" w:space="0" w:color="auto"/>
            <w:right w:val="none" w:sz="0" w:space="0" w:color="auto"/>
          </w:divBdr>
        </w:div>
        <w:div w:id="446199229">
          <w:marLeft w:val="480"/>
          <w:marRight w:val="0"/>
          <w:marTop w:val="0"/>
          <w:marBottom w:val="0"/>
          <w:divBdr>
            <w:top w:val="none" w:sz="0" w:space="0" w:color="auto"/>
            <w:left w:val="none" w:sz="0" w:space="0" w:color="auto"/>
            <w:bottom w:val="none" w:sz="0" w:space="0" w:color="auto"/>
            <w:right w:val="none" w:sz="0" w:space="0" w:color="auto"/>
          </w:divBdr>
        </w:div>
        <w:div w:id="406536148">
          <w:marLeft w:val="480"/>
          <w:marRight w:val="0"/>
          <w:marTop w:val="0"/>
          <w:marBottom w:val="0"/>
          <w:divBdr>
            <w:top w:val="none" w:sz="0" w:space="0" w:color="auto"/>
            <w:left w:val="none" w:sz="0" w:space="0" w:color="auto"/>
            <w:bottom w:val="none" w:sz="0" w:space="0" w:color="auto"/>
            <w:right w:val="none" w:sz="0" w:space="0" w:color="auto"/>
          </w:divBdr>
        </w:div>
        <w:div w:id="835531961">
          <w:marLeft w:val="480"/>
          <w:marRight w:val="0"/>
          <w:marTop w:val="0"/>
          <w:marBottom w:val="0"/>
          <w:divBdr>
            <w:top w:val="none" w:sz="0" w:space="0" w:color="auto"/>
            <w:left w:val="none" w:sz="0" w:space="0" w:color="auto"/>
            <w:bottom w:val="none" w:sz="0" w:space="0" w:color="auto"/>
            <w:right w:val="none" w:sz="0" w:space="0" w:color="auto"/>
          </w:divBdr>
        </w:div>
        <w:div w:id="1745905747">
          <w:marLeft w:val="480"/>
          <w:marRight w:val="0"/>
          <w:marTop w:val="0"/>
          <w:marBottom w:val="0"/>
          <w:divBdr>
            <w:top w:val="none" w:sz="0" w:space="0" w:color="auto"/>
            <w:left w:val="none" w:sz="0" w:space="0" w:color="auto"/>
            <w:bottom w:val="none" w:sz="0" w:space="0" w:color="auto"/>
            <w:right w:val="none" w:sz="0" w:space="0" w:color="auto"/>
          </w:divBdr>
        </w:div>
        <w:div w:id="288827601">
          <w:marLeft w:val="480"/>
          <w:marRight w:val="0"/>
          <w:marTop w:val="0"/>
          <w:marBottom w:val="0"/>
          <w:divBdr>
            <w:top w:val="none" w:sz="0" w:space="0" w:color="auto"/>
            <w:left w:val="none" w:sz="0" w:space="0" w:color="auto"/>
            <w:bottom w:val="none" w:sz="0" w:space="0" w:color="auto"/>
            <w:right w:val="none" w:sz="0" w:space="0" w:color="auto"/>
          </w:divBdr>
        </w:div>
        <w:div w:id="747574276">
          <w:marLeft w:val="480"/>
          <w:marRight w:val="0"/>
          <w:marTop w:val="0"/>
          <w:marBottom w:val="0"/>
          <w:divBdr>
            <w:top w:val="none" w:sz="0" w:space="0" w:color="auto"/>
            <w:left w:val="none" w:sz="0" w:space="0" w:color="auto"/>
            <w:bottom w:val="none" w:sz="0" w:space="0" w:color="auto"/>
            <w:right w:val="none" w:sz="0" w:space="0" w:color="auto"/>
          </w:divBdr>
        </w:div>
        <w:div w:id="1393770961">
          <w:marLeft w:val="480"/>
          <w:marRight w:val="0"/>
          <w:marTop w:val="0"/>
          <w:marBottom w:val="0"/>
          <w:divBdr>
            <w:top w:val="none" w:sz="0" w:space="0" w:color="auto"/>
            <w:left w:val="none" w:sz="0" w:space="0" w:color="auto"/>
            <w:bottom w:val="none" w:sz="0" w:space="0" w:color="auto"/>
            <w:right w:val="none" w:sz="0" w:space="0" w:color="auto"/>
          </w:divBdr>
        </w:div>
        <w:div w:id="451242803">
          <w:marLeft w:val="480"/>
          <w:marRight w:val="0"/>
          <w:marTop w:val="0"/>
          <w:marBottom w:val="0"/>
          <w:divBdr>
            <w:top w:val="none" w:sz="0" w:space="0" w:color="auto"/>
            <w:left w:val="none" w:sz="0" w:space="0" w:color="auto"/>
            <w:bottom w:val="none" w:sz="0" w:space="0" w:color="auto"/>
            <w:right w:val="none" w:sz="0" w:space="0" w:color="auto"/>
          </w:divBdr>
        </w:div>
        <w:div w:id="1542787241">
          <w:marLeft w:val="480"/>
          <w:marRight w:val="0"/>
          <w:marTop w:val="0"/>
          <w:marBottom w:val="0"/>
          <w:divBdr>
            <w:top w:val="none" w:sz="0" w:space="0" w:color="auto"/>
            <w:left w:val="none" w:sz="0" w:space="0" w:color="auto"/>
            <w:bottom w:val="none" w:sz="0" w:space="0" w:color="auto"/>
            <w:right w:val="none" w:sz="0" w:space="0" w:color="auto"/>
          </w:divBdr>
        </w:div>
        <w:div w:id="971599152">
          <w:marLeft w:val="480"/>
          <w:marRight w:val="0"/>
          <w:marTop w:val="0"/>
          <w:marBottom w:val="0"/>
          <w:divBdr>
            <w:top w:val="none" w:sz="0" w:space="0" w:color="auto"/>
            <w:left w:val="none" w:sz="0" w:space="0" w:color="auto"/>
            <w:bottom w:val="none" w:sz="0" w:space="0" w:color="auto"/>
            <w:right w:val="none" w:sz="0" w:space="0" w:color="auto"/>
          </w:divBdr>
        </w:div>
        <w:div w:id="503054622">
          <w:marLeft w:val="480"/>
          <w:marRight w:val="0"/>
          <w:marTop w:val="0"/>
          <w:marBottom w:val="0"/>
          <w:divBdr>
            <w:top w:val="none" w:sz="0" w:space="0" w:color="auto"/>
            <w:left w:val="none" w:sz="0" w:space="0" w:color="auto"/>
            <w:bottom w:val="none" w:sz="0" w:space="0" w:color="auto"/>
            <w:right w:val="none" w:sz="0" w:space="0" w:color="auto"/>
          </w:divBdr>
        </w:div>
        <w:div w:id="71582487">
          <w:marLeft w:val="480"/>
          <w:marRight w:val="0"/>
          <w:marTop w:val="0"/>
          <w:marBottom w:val="0"/>
          <w:divBdr>
            <w:top w:val="none" w:sz="0" w:space="0" w:color="auto"/>
            <w:left w:val="none" w:sz="0" w:space="0" w:color="auto"/>
            <w:bottom w:val="none" w:sz="0" w:space="0" w:color="auto"/>
            <w:right w:val="none" w:sz="0" w:space="0" w:color="auto"/>
          </w:divBdr>
        </w:div>
        <w:div w:id="1112479778">
          <w:marLeft w:val="480"/>
          <w:marRight w:val="0"/>
          <w:marTop w:val="0"/>
          <w:marBottom w:val="0"/>
          <w:divBdr>
            <w:top w:val="none" w:sz="0" w:space="0" w:color="auto"/>
            <w:left w:val="none" w:sz="0" w:space="0" w:color="auto"/>
            <w:bottom w:val="none" w:sz="0" w:space="0" w:color="auto"/>
            <w:right w:val="none" w:sz="0" w:space="0" w:color="auto"/>
          </w:divBdr>
        </w:div>
        <w:div w:id="973172017">
          <w:marLeft w:val="480"/>
          <w:marRight w:val="0"/>
          <w:marTop w:val="0"/>
          <w:marBottom w:val="0"/>
          <w:divBdr>
            <w:top w:val="none" w:sz="0" w:space="0" w:color="auto"/>
            <w:left w:val="none" w:sz="0" w:space="0" w:color="auto"/>
            <w:bottom w:val="none" w:sz="0" w:space="0" w:color="auto"/>
            <w:right w:val="none" w:sz="0" w:space="0" w:color="auto"/>
          </w:divBdr>
        </w:div>
        <w:div w:id="1525098291">
          <w:marLeft w:val="480"/>
          <w:marRight w:val="0"/>
          <w:marTop w:val="0"/>
          <w:marBottom w:val="0"/>
          <w:divBdr>
            <w:top w:val="none" w:sz="0" w:space="0" w:color="auto"/>
            <w:left w:val="none" w:sz="0" w:space="0" w:color="auto"/>
            <w:bottom w:val="none" w:sz="0" w:space="0" w:color="auto"/>
            <w:right w:val="none" w:sz="0" w:space="0" w:color="auto"/>
          </w:divBdr>
        </w:div>
        <w:div w:id="1765764323">
          <w:marLeft w:val="480"/>
          <w:marRight w:val="0"/>
          <w:marTop w:val="0"/>
          <w:marBottom w:val="0"/>
          <w:divBdr>
            <w:top w:val="none" w:sz="0" w:space="0" w:color="auto"/>
            <w:left w:val="none" w:sz="0" w:space="0" w:color="auto"/>
            <w:bottom w:val="none" w:sz="0" w:space="0" w:color="auto"/>
            <w:right w:val="none" w:sz="0" w:space="0" w:color="auto"/>
          </w:divBdr>
        </w:div>
        <w:div w:id="1069839399">
          <w:marLeft w:val="480"/>
          <w:marRight w:val="0"/>
          <w:marTop w:val="0"/>
          <w:marBottom w:val="0"/>
          <w:divBdr>
            <w:top w:val="none" w:sz="0" w:space="0" w:color="auto"/>
            <w:left w:val="none" w:sz="0" w:space="0" w:color="auto"/>
            <w:bottom w:val="none" w:sz="0" w:space="0" w:color="auto"/>
            <w:right w:val="none" w:sz="0" w:space="0" w:color="auto"/>
          </w:divBdr>
        </w:div>
        <w:div w:id="1950622034">
          <w:marLeft w:val="480"/>
          <w:marRight w:val="0"/>
          <w:marTop w:val="0"/>
          <w:marBottom w:val="0"/>
          <w:divBdr>
            <w:top w:val="none" w:sz="0" w:space="0" w:color="auto"/>
            <w:left w:val="none" w:sz="0" w:space="0" w:color="auto"/>
            <w:bottom w:val="none" w:sz="0" w:space="0" w:color="auto"/>
            <w:right w:val="none" w:sz="0" w:space="0" w:color="auto"/>
          </w:divBdr>
        </w:div>
        <w:div w:id="968392520">
          <w:marLeft w:val="480"/>
          <w:marRight w:val="0"/>
          <w:marTop w:val="0"/>
          <w:marBottom w:val="0"/>
          <w:divBdr>
            <w:top w:val="none" w:sz="0" w:space="0" w:color="auto"/>
            <w:left w:val="none" w:sz="0" w:space="0" w:color="auto"/>
            <w:bottom w:val="none" w:sz="0" w:space="0" w:color="auto"/>
            <w:right w:val="none" w:sz="0" w:space="0" w:color="auto"/>
          </w:divBdr>
        </w:div>
        <w:div w:id="1191650983">
          <w:marLeft w:val="480"/>
          <w:marRight w:val="0"/>
          <w:marTop w:val="0"/>
          <w:marBottom w:val="0"/>
          <w:divBdr>
            <w:top w:val="none" w:sz="0" w:space="0" w:color="auto"/>
            <w:left w:val="none" w:sz="0" w:space="0" w:color="auto"/>
            <w:bottom w:val="none" w:sz="0" w:space="0" w:color="auto"/>
            <w:right w:val="none" w:sz="0" w:space="0" w:color="auto"/>
          </w:divBdr>
        </w:div>
        <w:div w:id="1993870390">
          <w:marLeft w:val="480"/>
          <w:marRight w:val="0"/>
          <w:marTop w:val="0"/>
          <w:marBottom w:val="0"/>
          <w:divBdr>
            <w:top w:val="none" w:sz="0" w:space="0" w:color="auto"/>
            <w:left w:val="none" w:sz="0" w:space="0" w:color="auto"/>
            <w:bottom w:val="none" w:sz="0" w:space="0" w:color="auto"/>
            <w:right w:val="none" w:sz="0" w:space="0" w:color="auto"/>
          </w:divBdr>
        </w:div>
        <w:div w:id="121730737">
          <w:marLeft w:val="480"/>
          <w:marRight w:val="0"/>
          <w:marTop w:val="0"/>
          <w:marBottom w:val="0"/>
          <w:divBdr>
            <w:top w:val="none" w:sz="0" w:space="0" w:color="auto"/>
            <w:left w:val="none" w:sz="0" w:space="0" w:color="auto"/>
            <w:bottom w:val="none" w:sz="0" w:space="0" w:color="auto"/>
            <w:right w:val="none" w:sz="0" w:space="0" w:color="auto"/>
          </w:divBdr>
        </w:div>
        <w:div w:id="1722751018">
          <w:marLeft w:val="480"/>
          <w:marRight w:val="0"/>
          <w:marTop w:val="0"/>
          <w:marBottom w:val="0"/>
          <w:divBdr>
            <w:top w:val="none" w:sz="0" w:space="0" w:color="auto"/>
            <w:left w:val="none" w:sz="0" w:space="0" w:color="auto"/>
            <w:bottom w:val="none" w:sz="0" w:space="0" w:color="auto"/>
            <w:right w:val="none" w:sz="0" w:space="0" w:color="auto"/>
          </w:divBdr>
        </w:div>
        <w:div w:id="682632535">
          <w:marLeft w:val="480"/>
          <w:marRight w:val="0"/>
          <w:marTop w:val="0"/>
          <w:marBottom w:val="0"/>
          <w:divBdr>
            <w:top w:val="none" w:sz="0" w:space="0" w:color="auto"/>
            <w:left w:val="none" w:sz="0" w:space="0" w:color="auto"/>
            <w:bottom w:val="none" w:sz="0" w:space="0" w:color="auto"/>
            <w:right w:val="none" w:sz="0" w:space="0" w:color="auto"/>
          </w:divBdr>
        </w:div>
        <w:div w:id="682973547">
          <w:marLeft w:val="480"/>
          <w:marRight w:val="0"/>
          <w:marTop w:val="0"/>
          <w:marBottom w:val="0"/>
          <w:divBdr>
            <w:top w:val="none" w:sz="0" w:space="0" w:color="auto"/>
            <w:left w:val="none" w:sz="0" w:space="0" w:color="auto"/>
            <w:bottom w:val="none" w:sz="0" w:space="0" w:color="auto"/>
            <w:right w:val="none" w:sz="0" w:space="0" w:color="auto"/>
          </w:divBdr>
        </w:div>
        <w:div w:id="205875965">
          <w:marLeft w:val="480"/>
          <w:marRight w:val="0"/>
          <w:marTop w:val="0"/>
          <w:marBottom w:val="0"/>
          <w:divBdr>
            <w:top w:val="none" w:sz="0" w:space="0" w:color="auto"/>
            <w:left w:val="none" w:sz="0" w:space="0" w:color="auto"/>
            <w:bottom w:val="none" w:sz="0" w:space="0" w:color="auto"/>
            <w:right w:val="none" w:sz="0" w:space="0" w:color="auto"/>
          </w:divBdr>
        </w:div>
        <w:div w:id="745223265">
          <w:marLeft w:val="480"/>
          <w:marRight w:val="0"/>
          <w:marTop w:val="0"/>
          <w:marBottom w:val="0"/>
          <w:divBdr>
            <w:top w:val="none" w:sz="0" w:space="0" w:color="auto"/>
            <w:left w:val="none" w:sz="0" w:space="0" w:color="auto"/>
            <w:bottom w:val="none" w:sz="0" w:space="0" w:color="auto"/>
            <w:right w:val="none" w:sz="0" w:space="0" w:color="auto"/>
          </w:divBdr>
        </w:div>
        <w:div w:id="1383014465">
          <w:marLeft w:val="480"/>
          <w:marRight w:val="0"/>
          <w:marTop w:val="0"/>
          <w:marBottom w:val="0"/>
          <w:divBdr>
            <w:top w:val="none" w:sz="0" w:space="0" w:color="auto"/>
            <w:left w:val="none" w:sz="0" w:space="0" w:color="auto"/>
            <w:bottom w:val="none" w:sz="0" w:space="0" w:color="auto"/>
            <w:right w:val="none" w:sz="0" w:space="0" w:color="auto"/>
          </w:divBdr>
        </w:div>
        <w:div w:id="2073917988">
          <w:marLeft w:val="480"/>
          <w:marRight w:val="0"/>
          <w:marTop w:val="0"/>
          <w:marBottom w:val="0"/>
          <w:divBdr>
            <w:top w:val="none" w:sz="0" w:space="0" w:color="auto"/>
            <w:left w:val="none" w:sz="0" w:space="0" w:color="auto"/>
            <w:bottom w:val="none" w:sz="0" w:space="0" w:color="auto"/>
            <w:right w:val="none" w:sz="0" w:space="0" w:color="auto"/>
          </w:divBdr>
        </w:div>
        <w:div w:id="1927762386">
          <w:marLeft w:val="480"/>
          <w:marRight w:val="0"/>
          <w:marTop w:val="0"/>
          <w:marBottom w:val="0"/>
          <w:divBdr>
            <w:top w:val="none" w:sz="0" w:space="0" w:color="auto"/>
            <w:left w:val="none" w:sz="0" w:space="0" w:color="auto"/>
            <w:bottom w:val="none" w:sz="0" w:space="0" w:color="auto"/>
            <w:right w:val="none" w:sz="0" w:space="0" w:color="auto"/>
          </w:divBdr>
        </w:div>
        <w:div w:id="511725382">
          <w:marLeft w:val="480"/>
          <w:marRight w:val="0"/>
          <w:marTop w:val="0"/>
          <w:marBottom w:val="0"/>
          <w:divBdr>
            <w:top w:val="none" w:sz="0" w:space="0" w:color="auto"/>
            <w:left w:val="none" w:sz="0" w:space="0" w:color="auto"/>
            <w:bottom w:val="none" w:sz="0" w:space="0" w:color="auto"/>
            <w:right w:val="none" w:sz="0" w:space="0" w:color="auto"/>
          </w:divBdr>
        </w:div>
        <w:div w:id="1676373275">
          <w:marLeft w:val="480"/>
          <w:marRight w:val="0"/>
          <w:marTop w:val="0"/>
          <w:marBottom w:val="0"/>
          <w:divBdr>
            <w:top w:val="none" w:sz="0" w:space="0" w:color="auto"/>
            <w:left w:val="none" w:sz="0" w:space="0" w:color="auto"/>
            <w:bottom w:val="none" w:sz="0" w:space="0" w:color="auto"/>
            <w:right w:val="none" w:sz="0" w:space="0" w:color="auto"/>
          </w:divBdr>
        </w:div>
        <w:div w:id="1837727532">
          <w:marLeft w:val="480"/>
          <w:marRight w:val="0"/>
          <w:marTop w:val="0"/>
          <w:marBottom w:val="0"/>
          <w:divBdr>
            <w:top w:val="none" w:sz="0" w:space="0" w:color="auto"/>
            <w:left w:val="none" w:sz="0" w:space="0" w:color="auto"/>
            <w:bottom w:val="none" w:sz="0" w:space="0" w:color="auto"/>
            <w:right w:val="none" w:sz="0" w:space="0" w:color="auto"/>
          </w:divBdr>
        </w:div>
        <w:div w:id="441729286">
          <w:marLeft w:val="480"/>
          <w:marRight w:val="0"/>
          <w:marTop w:val="0"/>
          <w:marBottom w:val="0"/>
          <w:divBdr>
            <w:top w:val="none" w:sz="0" w:space="0" w:color="auto"/>
            <w:left w:val="none" w:sz="0" w:space="0" w:color="auto"/>
            <w:bottom w:val="none" w:sz="0" w:space="0" w:color="auto"/>
            <w:right w:val="none" w:sz="0" w:space="0" w:color="auto"/>
          </w:divBdr>
        </w:div>
      </w:divsChild>
    </w:div>
    <w:div w:id="759374607">
      <w:bodyDiv w:val="1"/>
      <w:marLeft w:val="0"/>
      <w:marRight w:val="0"/>
      <w:marTop w:val="0"/>
      <w:marBottom w:val="0"/>
      <w:divBdr>
        <w:top w:val="none" w:sz="0" w:space="0" w:color="auto"/>
        <w:left w:val="none" w:sz="0" w:space="0" w:color="auto"/>
        <w:bottom w:val="none" w:sz="0" w:space="0" w:color="auto"/>
        <w:right w:val="none" w:sz="0" w:space="0" w:color="auto"/>
      </w:divBdr>
    </w:div>
    <w:div w:id="760298261">
      <w:bodyDiv w:val="1"/>
      <w:marLeft w:val="0"/>
      <w:marRight w:val="0"/>
      <w:marTop w:val="0"/>
      <w:marBottom w:val="0"/>
      <w:divBdr>
        <w:top w:val="none" w:sz="0" w:space="0" w:color="auto"/>
        <w:left w:val="none" w:sz="0" w:space="0" w:color="auto"/>
        <w:bottom w:val="none" w:sz="0" w:space="0" w:color="auto"/>
        <w:right w:val="none" w:sz="0" w:space="0" w:color="auto"/>
      </w:divBdr>
      <w:divsChild>
        <w:div w:id="22171588">
          <w:marLeft w:val="480"/>
          <w:marRight w:val="0"/>
          <w:marTop w:val="0"/>
          <w:marBottom w:val="0"/>
          <w:divBdr>
            <w:top w:val="none" w:sz="0" w:space="0" w:color="auto"/>
            <w:left w:val="none" w:sz="0" w:space="0" w:color="auto"/>
            <w:bottom w:val="none" w:sz="0" w:space="0" w:color="auto"/>
            <w:right w:val="none" w:sz="0" w:space="0" w:color="auto"/>
          </w:divBdr>
        </w:div>
        <w:div w:id="1640647381">
          <w:marLeft w:val="480"/>
          <w:marRight w:val="0"/>
          <w:marTop w:val="0"/>
          <w:marBottom w:val="0"/>
          <w:divBdr>
            <w:top w:val="none" w:sz="0" w:space="0" w:color="auto"/>
            <w:left w:val="none" w:sz="0" w:space="0" w:color="auto"/>
            <w:bottom w:val="none" w:sz="0" w:space="0" w:color="auto"/>
            <w:right w:val="none" w:sz="0" w:space="0" w:color="auto"/>
          </w:divBdr>
        </w:div>
        <w:div w:id="1041247836">
          <w:marLeft w:val="480"/>
          <w:marRight w:val="0"/>
          <w:marTop w:val="0"/>
          <w:marBottom w:val="0"/>
          <w:divBdr>
            <w:top w:val="none" w:sz="0" w:space="0" w:color="auto"/>
            <w:left w:val="none" w:sz="0" w:space="0" w:color="auto"/>
            <w:bottom w:val="none" w:sz="0" w:space="0" w:color="auto"/>
            <w:right w:val="none" w:sz="0" w:space="0" w:color="auto"/>
          </w:divBdr>
        </w:div>
        <w:div w:id="702365523">
          <w:marLeft w:val="480"/>
          <w:marRight w:val="0"/>
          <w:marTop w:val="0"/>
          <w:marBottom w:val="0"/>
          <w:divBdr>
            <w:top w:val="none" w:sz="0" w:space="0" w:color="auto"/>
            <w:left w:val="none" w:sz="0" w:space="0" w:color="auto"/>
            <w:bottom w:val="none" w:sz="0" w:space="0" w:color="auto"/>
            <w:right w:val="none" w:sz="0" w:space="0" w:color="auto"/>
          </w:divBdr>
        </w:div>
        <w:div w:id="286864012">
          <w:marLeft w:val="480"/>
          <w:marRight w:val="0"/>
          <w:marTop w:val="0"/>
          <w:marBottom w:val="0"/>
          <w:divBdr>
            <w:top w:val="none" w:sz="0" w:space="0" w:color="auto"/>
            <w:left w:val="none" w:sz="0" w:space="0" w:color="auto"/>
            <w:bottom w:val="none" w:sz="0" w:space="0" w:color="auto"/>
            <w:right w:val="none" w:sz="0" w:space="0" w:color="auto"/>
          </w:divBdr>
        </w:div>
        <w:div w:id="1330520676">
          <w:marLeft w:val="480"/>
          <w:marRight w:val="0"/>
          <w:marTop w:val="0"/>
          <w:marBottom w:val="0"/>
          <w:divBdr>
            <w:top w:val="none" w:sz="0" w:space="0" w:color="auto"/>
            <w:left w:val="none" w:sz="0" w:space="0" w:color="auto"/>
            <w:bottom w:val="none" w:sz="0" w:space="0" w:color="auto"/>
            <w:right w:val="none" w:sz="0" w:space="0" w:color="auto"/>
          </w:divBdr>
        </w:div>
        <w:div w:id="1867133658">
          <w:marLeft w:val="480"/>
          <w:marRight w:val="0"/>
          <w:marTop w:val="0"/>
          <w:marBottom w:val="0"/>
          <w:divBdr>
            <w:top w:val="none" w:sz="0" w:space="0" w:color="auto"/>
            <w:left w:val="none" w:sz="0" w:space="0" w:color="auto"/>
            <w:bottom w:val="none" w:sz="0" w:space="0" w:color="auto"/>
            <w:right w:val="none" w:sz="0" w:space="0" w:color="auto"/>
          </w:divBdr>
        </w:div>
        <w:div w:id="1446847328">
          <w:marLeft w:val="480"/>
          <w:marRight w:val="0"/>
          <w:marTop w:val="0"/>
          <w:marBottom w:val="0"/>
          <w:divBdr>
            <w:top w:val="none" w:sz="0" w:space="0" w:color="auto"/>
            <w:left w:val="none" w:sz="0" w:space="0" w:color="auto"/>
            <w:bottom w:val="none" w:sz="0" w:space="0" w:color="auto"/>
            <w:right w:val="none" w:sz="0" w:space="0" w:color="auto"/>
          </w:divBdr>
        </w:div>
        <w:div w:id="905804825">
          <w:marLeft w:val="480"/>
          <w:marRight w:val="0"/>
          <w:marTop w:val="0"/>
          <w:marBottom w:val="0"/>
          <w:divBdr>
            <w:top w:val="none" w:sz="0" w:space="0" w:color="auto"/>
            <w:left w:val="none" w:sz="0" w:space="0" w:color="auto"/>
            <w:bottom w:val="none" w:sz="0" w:space="0" w:color="auto"/>
            <w:right w:val="none" w:sz="0" w:space="0" w:color="auto"/>
          </w:divBdr>
        </w:div>
        <w:div w:id="1186332836">
          <w:marLeft w:val="480"/>
          <w:marRight w:val="0"/>
          <w:marTop w:val="0"/>
          <w:marBottom w:val="0"/>
          <w:divBdr>
            <w:top w:val="none" w:sz="0" w:space="0" w:color="auto"/>
            <w:left w:val="none" w:sz="0" w:space="0" w:color="auto"/>
            <w:bottom w:val="none" w:sz="0" w:space="0" w:color="auto"/>
            <w:right w:val="none" w:sz="0" w:space="0" w:color="auto"/>
          </w:divBdr>
        </w:div>
        <w:div w:id="2074351934">
          <w:marLeft w:val="480"/>
          <w:marRight w:val="0"/>
          <w:marTop w:val="0"/>
          <w:marBottom w:val="0"/>
          <w:divBdr>
            <w:top w:val="none" w:sz="0" w:space="0" w:color="auto"/>
            <w:left w:val="none" w:sz="0" w:space="0" w:color="auto"/>
            <w:bottom w:val="none" w:sz="0" w:space="0" w:color="auto"/>
            <w:right w:val="none" w:sz="0" w:space="0" w:color="auto"/>
          </w:divBdr>
        </w:div>
        <w:div w:id="983511680">
          <w:marLeft w:val="480"/>
          <w:marRight w:val="0"/>
          <w:marTop w:val="0"/>
          <w:marBottom w:val="0"/>
          <w:divBdr>
            <w:top w:val="none" w:sz="0" w:space="0" w:color="auto"/>
            <w:left w:val="none" w:sz="0" w:space="0" w:color="auto"/>
            <w:bottom w:val="none" w:sz="0" w:space="0" w:color="auto"/>
            <w:right w:val="none" w:sz="0" w:space="0" w:color="auto"/>
          </w:divBdr>
        </w:div>
        <w:div w:id="1241987499">
          <w:marLeft w:val="480"/>
          <w:marRight w:val="0"/>
          <w:marTop w:val="0"/>
          <w:marBottom w:val="0"/>
          <w:divBdr>
            <w:top w:val="none" w:sz="0" w:space="0" w:color="auto"/>
            <w:left w:val="none" w:sz="0" w:space="0" w:color="auto"/>
            <w:bottom w:val="none" w:sz="0" w:space="0" w:color="auto"/>
            <w:right w:val="none" w:sz="0" w:space="0" w:color="auto"/>
          </w:divBdr>
        </w:div>
        <w:div w:id="1984001949">
          <w:marLeft w:val="480"/>
          <w:marRight w:val="0"/>
          <w:marTop w:val="0"/>
          <w:marBottom w:val="0"/>
          <w:divBdr>
            <w:top w:val="none" w:sz="0" w:space="0" w:color="auto"/>
            <w:left w:val="none" w:sz="0" w:space="0" w:color="auto"/>
            <w:bottom w:val="none" w:sz="0" w:space="0" w:color="auto"/>
            <w:right w:val="none" w:sz="0" w:space="0" w:color="auto"/>
          </w:divBdr>
        </w:div>
        <w:div w:id="1870337131">
          <w:marLeft w:val="480"/>
          <w:marRight w:val="0"/>
          <w:marTop w:val="0"/>
          <w:marBottom w:val="0"/>
          <w:divBdr>
            <w:top w:val="none" w:sz="0" w:space="0" w:color="auto"/>
            <w:left w:val="none" w:sz="0" w:space="0" w:color="auto"/>
            <w:bottom w:val="none" w:sz="0" w:space="0" w:color="auto"/>
            <w:right w:val="none" w:sz="0" w:space="0" w:color="auto"/>
          </w:divBdr>
        </w:div>
        <w:div w:id="807742827">
          <w:marLeft w:val="480"/>
          <w:marRight w:val="0"/>
          <w:marTop w:val="0"/>
          <w:marBottom w:val="0"/>
          <w:divBdr>
            <w:top w:val="none" w:sz="0" w:space="0" w:color="auto"/>
            <w:left w:val="none" w:sz="0" w:space="0" w:color="auto"/>
            <w:bottom w:val="none" w:sz="0" w:space="0" w:color="auto"/>
            <w:right w:val="none" w:sz="0" w:space="0" w:color="auto"/>
          </w:divBdr>
        </w:div>
        <w:div w:id="1630740432">
          <w:marLeft w:val="480"/>
          <w:marRight w:val="0"/>
          <w:marTop w:val="0"/>
          <w:marBottom w:val="0"/>
          <w:divBdr>
            <w:top w:val="none" w:sz="0" w:space="0" w:color="auto"/>
            <w:left w:val="none" w:sz="0" w:space="0" w:color="auto"/>
            <w:bottom w:val="none" w:sz="0" w:space="0" w:color="auto"/>
            <w:right w:val="none" w:sz="0" w:space="0" w:color="auto"/>
          </w:divBdr>
        </w:div>
        <w:div w:id="374545901">
          <w:marLeft w:val="480"/>
          <w:marRight w:val="0"/>
          <w:marTop w:val="0"/>
          <w:marBottom w:val="0"/>
          <w:divBdr>
            <w:top w:val="none" w:sz="0" w:space="0" w:color="auto"/>
            <w:left w:val="none" w:sz="0" w:space="0" w:color="auto"/>
            <w:bottom w:val="none" w:sz="0" w:space="0" w:color="auto"/>
            <w:right w:val="none" w:sz="0" w:space="0" w:color="auto"/>
          </w:divBdr>
        </w:div>
        <w:div w:id="1147935507">
          <w:marLeft w:val="480"/>
          <w:marRight w:val="0"/>
          <w:marTop w:val="0"/>
          <w:marBottom w:val="0"/>
          <w:divBdr>
            <w:top w:val="none" w:sz="0" w:space="0" w:color="auto"/>
            <w:left w:val="none" w:sz="0" w:space="0" w:color="auto"/>
            <w:bottom w:val="none" w:sz="0" w:space="0" w:color="auto"/>
            <w:right w:val="none" w:sz="0" w:space="0" w:color="auto"/>
          </w:divBdr>
        </w:div>
      </w:divsChild>
    </w:div>
    <w:div w:id="761876443">
      <w:bodyDiv w:val="1"/>
      <w:marLeft w:val="0"/>
      <w:marRight w:val="0"/>
      <w:marTop w:val="0"/>
      <w:marBottom w:val="0"/>
      <w:divBdr>
        <w:top w:val="none" w:sz="0" w:space="0" w:color="auto"/>
        <w:left w:val="none" w:sz="0" w:space="0" w:color="auto"/>
        <w:bottom w:val="none" w:sz="0" w:space="0" w:color="auto"/>
        <w:right w:val="none" w:sz="0" w:space="0" w:color="auto"/>
      </w:divBdr>
      <w:divsChild>
        <w:div w:id="103885818">
          <w:marLeft w:val="640"/>
          <w:marRight w:val="0"/>
          <w:marTop w:val="0"/>
          <w:marBottom w:val="0"/>
          <w:divBdr>
            <w:top w:val="none" w:sz="0" w:space="0" w:color="auto"/>
            <w:left w:val="none" w:sz="0" w:space="0" w:color="auto"/>
            <w:bottom w:val="none" w:sz="0" w:space="0" w:color="auto"/>
            <w:right w:val="none" w:sz="0" w:space="0" w:color="auto"/>
          </w:divBdr>
        </w:div>
        <w:div w:id="18439262">
          <w:marLeft w:val="640"/>
          <w:marRight w:val="0"/>
          <w:marTop w:val="0"/>
          <w:marBottom w:val="0"/>
          <w:divBdr>
            <w:top w:val="none" w:sz="0" w:space="0" w:color="auto"/>
            <w:left w:val="none" w:sz="0" w:space="0" w:color="auto"/>
            <w:bottom w:val="none" w:sz="0" w:space="0" w:color="auto"/>
            <w:right w:val="none" w:sz="0" w:space="0" w:color="auto"/>
          </w:divBdr>
        </w:div>
        <w:div w:id="214976158">
          <w:marLeft w:val="640"/>
          <w:marRight w:val="0"/>
          <w:marTop w:val="0"/>
          <w:marBottom w:val="0"/>
          <w:divBdr>
            <w:top w:val="none" w:sz="0" w:space="0" w:color="auto"/>
            <w:left w:val="none" w:sz="0" w:space="0" w:color="auto"/>
            <w:bottom w:val="none" w:sz="0" w:space="0" w:color="auto"/>
            <w:right w:val="none" w:sz="0" w:space="0" w:color="auto"/>
          </w:divBdr>
        </w:div>
        <w:div w:id="462775577">
          <w:marLeft w:val="640"/>
          <w:marRight w:val="0"/>
          <w:marTop w:val="0"/>
          <w:marBottom w:val="0"/>
          <w:divBdr>
            <w:top w:val="none" w:sz="0" w:space="0" w:color="auto"/>
            <w:left w:val="none" w:sz="0" w:space="0" w:color="auto"/>
            <w:bottom w:val="none" w:sz="0" w:space="0" w:color="auto"/>
            <w:right w:val="none" w:sz="0" w:space="0" w:color="auto"/>
          </w:divBdr>
        </w:div>
        <w:div w:id="1017466980">
          <w:marLeft w:val="640"/>
          <w:marRight w:val="0"/>
          <w:marTop w:val="0"/>
          <w:marBottom w:val="0"/>
          <w:divBdr>
            <w:top w:val="none" w:sz="0" w:space="0" w:color="auto"/>
            <w:left w:val="none" w:sz="0" w:space="0" w:color="auto"/>
            <w:bottom w:val="none" w:sz="0" w:space="0" w:color="auto"/>
            <w:right w:val="none" w:sz="0" w:space="0" w:color="auto"/>
          </w:divBdr>
        </w:div>
        <w:div w:id="902106509">
          <w:marLeft w:val="640"/>
          <w:marRight w:val="0"/>
          <w:marTop w:val="0"/>
          <w:marBottom w:val="0"/>
          <w:divBdr>
            <w:top w:val="none" w:sz="0" w:space="0" w:color="auto"/>
            <w:left w:val="none" w:sz="0" w:space="0" w:color="auto"/>
            <w:bottom w:val="none" w:sz="0" w:space="0" w:color="auto"/>
            <w:right w:val="none" w:sz="0" w:space="0" w:color="auto"/>
          </w:divBdr>
        </w:div>
        <w:div w:id="1047873167">
          <w:marLeft w:val="640"/>
          <w:marRight w:val="0"/>
          <w:marTop w:val="0"/>
          <w:marBottom w:val="0"/>
          <w:divBdr>
            <w:top w:val="none" w:sz="0" w:space="0" w:color="auto"/>
            <w:left w:val="none" w:sz="0" w:space="0" w:color="auto"/>
            <w:bottom w:val="none" w:sz="0" w:space="0" w:color="auto"/>
            <w:right w:val="none" w:sz="0" w:space="0" w:color="auto"/>
          </w:divBdr>
        </w:div>
        <w:div w:id="1662585263">
          <w:marLeft w:val="640"/>
          <w:marRight w:val="0"/>
          <w:marTop w:val="0"/>
          <w:marBottom w:val="0"/>
          <w:divBdr>
            <w:top w:val="none" w:sz="0" w:space="0" w:color="auto"/>
            <w:left w:val="none" w:sz="0" w:space="0" w:color="auto"/>
            <w:bottom w:val="none" w:sz="0" w:space="0" w:color="auto"/>
            <w:right w:val="none" w:sz="0" w:space="0" w:color="auto"/>
          </w:divBdr>
        </w:div>
        <w:div w:id="2089839369">
          <w:marLeft w:val="640"/>
          <w:marRight w:val="0"/>
          <w:marTop w:val="0"/>
          <w:marBottom w:val="0"/>
          <w:divBdr>
            <w:top w:val="none" w:sz="0" w:space="0" w:color="auto"/>
            <w:left w:val="none" w:sz="0" w:space="0" w:color="auto"/>
            <w:bottom w:val="none" w:sz="0" w:space="0" w:color="auto"/>
            <w:right w:val="none" w:sz="0" w:space="0" w:color="auto"/>
          </w:divBdr>
        </w:div>
        <w:div w:id="1170562790">
          <w:marLeft w:val="640"/>
          <w:marRight w:val="0"/>
          <w:marTop w:val="0"/>
          <w:marBottom w:val="0"/>
          <w:divBdr>
            <w:top w:val="none" w:sz="0" w:space="0" w:color="auto"/>
            <w:left w:val="none" w:sz="0" w:space="0" w:color="auto"/>
            <w:bottom w:val="none" w:sz="0" w:space="0" w:color="auto"/>
            <w:right w:val="none" w:sz="0" w:space="0" w:color="auto"/>
          </w:divBdr>
        </w:div>
        <w:div w:id="232931524">
          <w:marLeft w:val="640"/>
          <w:marRight w:val="0"/>
          <w:marTop w:val="0"/>
          <w:marBottom w:val="0"/>
          <w:divBdr>
            <w:top w:val="none" w:sz="0" w:space="0" w:color="auto"/>
            <w:left w:val="none" w:sz="0" w:space="0" w:color="auto"/>
            <w:bottom w:val="none" w:sz="0" w:space="0" w:color="auto"/>
            <w:right w:val="none" w:sz="0" w:space="0" w:color="auto"/>
          </w:divBdr>
        </w:div>
        <w:div w:id="181163587">
          <w:marLeft w:val="640"/>
          <w:marRight w:val="0"/>
          <w:marTop w:val="0"/>
          <w:marBottom w:val="0"/>
          <w:divBdr>
            <w:top w:val="none" w:sz="0" w:space="0" w:color="auto"/>
            <w:left w:val="none" w:sz="0" w:space="0" w:color="auto"/>
            <w:bottom w:val="none" w:sz="0" w:space="0" w:color="auto"/>
            <w:right w:val="none" w:sz="0" w:space="0" w:color="auto"/>
          </w:divBdr>
        </w:div>
        <w:div w:id="1389570927">
          <w:marLeft w:val="640"/>
          <w:marRight w:val="0"/>
          <w:marTop w:val="0"/>
          <w:marBottom w:val="0"/>
          <w:divBdr>
            <w:top w:val="none" w:sz="0" w:space="0" w:color="auto"/>
            <w:left w:val="none" w:sz="0" w:space="0" w:color="auto"/>
            <w:bottom w:val="none" w:sz="0" w:space="0" w:color="auto"/>
            <w:right w:val="none" w:sz="0" w:space="0" w:color="auto"/>
          </w:divBdr>
        </w:div>
        <w:div w:id="1963074496">
          <w:marLeft w:val="640"/>
          <w:marRight w:val="0"/>
          <w:marTop w:val="0"/>
          <w:marBottom w:val="0"/>
          <w:divBdr>
            <w:top w:val="none" w:sz="0" w:space="0" w:color="auto"/>
            <w:left w:val="none" w:sz="0" w:space="0" w:color="auto"/>
            <w:bottom w:val="none" w:sz="0" w:space="0" w:color="auto"/>
            <w:right w:val="none" w:sz="0" w:space="0" w:color="auto"/>
          </w:divBdr>
        </w:div>
        <w:div w:id="410125540">
          <w:marLeft w:val="640"/>
          <w:marRight w:val="0"/>
          <w:marTop w:val="0"/>
          <w:marBottom w:val="0"/>
          <w:divBdr>
            <w:top w:val="none" w:sz="0" w:space="0" w:color="auto"/>
            <w:left w:val="none" w:sz="0" w:space="0" w:color="auto"/>
            <w:bottom w:val="none" w:sz="0" w:space="0" w:color="auto"/>
            <w:right w:val="none" w:sz="0" w:space="0" w:color="auto"/>
          </w:divBdr>
        </w:div>
        <w:div w:id="1427848090">
          <w:marLeft w:val="640"/>
          <w:marRight w:val="0"/>
          <w:marTop w:val="0"/>
          <w:marBottom w:val="0"/>
          <w:divBdr>
            <w:top w:val="none" w:sz="0" w:space="0" w:color="auto"/>
            <w:left w:val="none" w:sz="0" w:space="0" w:color="auto"/>
            <w:bottom w:val="none" w:sz="0" w:space="0" w:color="auto"/>
            <w:right w:val="none" w:sz="0" w:space="0" w:color="auto"/>
          </w:divBdr>
        </w:div>
        <w:div w:id="587889225">
          <w:marLeft w:val="640"/>
          <w:marRight w:val="0"/>
          <w:marTop w:val="0"/>
          <w:marBottom w:val="0"/>
          <w:divBdr>
            <w:top w:val="none" w:sz="0" w:space="0" w:color="auto"/>
            <w:left w:val="none" w:sz="0" w:space="0" w:color="auto"/>
            <w:bottom w:val="none" w:sz="0" w:space="0" w:color="auto"/>
            <w:right w:val="none" w:sz="0" w:space="0" w:color="auto"/>
          </w:divBdr>
        </w:div>
        <w:div w:id="319627135">
          <w:marLeft w:val="640"/>
          <w:marRight w:val="0"/>
          <w:marTop w:val="0"/>
          <w:marBottom w:val="0"/>
          <w:divBdr>
            <w:top w:val="none" w:sz="0" w:space="0" w:color="auto"/>
            <w:left w:val="none" w:sz="0" w:space="0" w:color="auto"/>
            <w:bottom w:val="none" w:sz="0" w:space="0" w:color="auto"/>
            <w:right w:val="none" w:sz="0" w:space="0" w:color="auto"/>
          </w:divBdr>
        </w:div>
        <w:div w:id="337662898">
          <w:marLeft w:val="640"/>
          <w:marRight w:val="0"/>
          <w:marTop w:val="0"/>
          <w:marBottom w:val="0"/>
          <w:divBdr>
            <w:top w:val="none" w:sz="0" w:space="0" w:color="auto"/>
            <w:left w:val="none" w:sz="0" w:space="0" w:color="auto"/>
            <w:bottom w:val="none" w:sz="0" w:space="0" w:color="auto"/>
            <w:right w:val="none" w:sz="0" w:space="0" w:color="auto"/>
          </w:divBdr>
        </w:div>
        <w:div w:id="1543514750">
          <w:marLeft w:val="640"/>
          <w:marRight w:val="0"/>
          <w:marTop w:val="0"/>
          <w:marBottom w:val="0"/>
          <w:divBdr>
            <w:top w:val="none" w:sz="0" w:space="0" w:color="auto"/>
            <w:left w:val="none" w:sz="0" w:space="0" w:color="auto"/>
            <w:bottom w:val="none" w:sz="0" w:space="0" w:color="auto"/>
            <w:right w:val="none" w:sz="0" w:space="0" w:color="auto"/>
          </w:divBdr>
        </w:div>
        <w:div w:id="66660305">
          <w:marLeft w:val="640"/>
          <w:marRight w:val="0"/>
          <w:marTop w:val="0"/>
          <w:marBottom w:val="0"/>
          <w:divBdr>
            <w:top w:val="none" w:sz="0" w:space="0" w:color="auto"/>
            <w:left w:val="none" w:sz="0" w:space="0" w:color="auto"/>
            <w:bottom w:val="none" w:sz="0" w:space="0" w:color="auto"/>
            <w:right w:val="none" w:sz="0" w:space="0" w:color="auto"/>
          </w:divBdr>
        </w:div>
        <w:div w:id="1452675642">
          <w:marLeft w:val="640"/>
          <w:marRight w:val="0"/>
          <w:marTop w:val="0"/>
          <w:marBottom w:val="0"/>
          <w:divBdr>
            <w:top w:val="none" w:sz="0" w:space="0" w:color="auto"/>
            <w:left w:val="none" w:sz="0" w:space="0" w:color="auto"/>
            <w:bottom w:val="none" w:sz="0" w:space="0" w:color="auto"/>
            <w:right w:val="none" w:sz="0" w:space="0" w:color="auto"/>
          </w:divBdr>
        </w:div>
        <w:div w:id="953512631">
          <w:marLeft w:val="640"/>
          <w:marRight w:val="0"/>
          <w:marTop w:val="0"/>
          <w:marBottom w:val="0"/>
          <w:divBdr>
            <w:top w:val="none" w:sz="0" w:space="0" w:color="auto"/>
            <w:left w:val="none" w:sz="0" w:space="0" w:color="auto"/>
            <w:bottom w:val="none" w:sz="0" w:space="0" w:color="auto"/>
            <w:right w:val="none" w:sz="0" w:space="0" w:color="auto"/>
          </w:divBdr>
        </w:div>
        <w:div w:id="810253514">
          <w:marLeft w:val="640"/>
          <w:marRight w:val="0"/>
          <w:marTop w:val="0"/>
          <w:marBottom w:val="0"/>
          <w:divBdr>
            <w:top w:val="none" w:sz="0" w:space="0" w:color="auto"/>
            <w:left w:val="none" w:sz="0" w:space="0" w:color="auto"/>
            <w:bottom w:val="none" w:sz="0" w:space="0" w:color="auto"/>
            <w:right w:val="none" w:sz="0" w:space="0" w:color="auto"/>
          </w:divBdr>
        </w:div>
        <w:div w:id="141361443">
          <w:marLeft w:val="640"/>
          <w:marRight w:val="0"/>
          <w:marTop w:val="0"/>
          <w:marBottom w:val="0"/>
          <w:divBdr>
            <w:top w:val="none" w:sz="0" w:space="0" w:color="auto"/>
            <w:left w:val="none" w:sz="0" w:space="0" w:color="auto"/>
            <w:bottom w:val="none" w:sz="0" w:space="0" w:color="auto"/>
            <w:right w:val="none" w:sz="0" w:space="0" w:color="auto"/>
          </w:divBdr>
        </w:div>
        <w:div w:id="707027421">
          <w:marLeft w:val="640"/>
          <w:marRight w:val="0"/>
          <w:marTop w:val="0"/>
          <w:marBottom w:val="0"/>
          <w:divBdr>
            <w:top w:val="none" w:sz="0" w:space="0" w:color="auto"/>
            <w:left w:val="none" w:sz="0" w:space="0" w:color="auto"/>
            <w:bottom w:val="none" w:sz="0" w:space="0" w:color="auto"/>
            <w:right w:val="none" w:sz="0" w:space="0" w:color="auto"/>
          </w:divBdr>
        </w:div>
        <w:div w:id="1390883746">
          <w:marLeft w:val="640"/>
          <w:marRight w:val="0"/>
          <w:marTop w:val="0"/>
          <w:marBottom w:val="0"/>
          <w:divBdr>
            <w:top w:val="none" w:sz="0" w:space="0" w:color="auto"/>
            <w:left w:val="none" w:sz="0" w:space="0" w:color="auto"/>
            <w:bottom w:val="none" w:sz="0" w:space="0" w:color="auto"/>
            <w:right w:val="none" w:sz="0" w:space="0" w:color="auto"/>
          </w:divBdr>
        </w:div>
        <w:div w:id="1532189260">
          <w:marLeft w:val="640"/>
          <w:marRight w:val="0"/>
          <w:marTop w:val="0"/>
          <w:marBottom w:val="0"/>
          <w:divBdr>
            <w:top w:val="none" w:sz="0" w:space="0" w:color="auto"/>
            <w:left w:val="none" w:sz="0" w:space="0" w:color="auto"/>
            <w:bottom w:val="none" w:sz="0" w:space="0" w:color="auto"/>
            <w:right w:val="none" w:sz="0" w:space="0" w:color="auto"/>
          </w:divBdr>
        </w:div>
        <w:div w:id="98372812">
          <w:marLeft w:val="640"/>
          <w:marRight w:val="0"/>
          <w:marTop w:val="0"/>
          <w:marBottom w:val="0"/>
          <w:divBdr>
            <w:top w:val="none" w:sz="0" w:space="0" w:color="auto"/>
            <w:left w:val="none" w:sz="0" w:space="0" w:color="auto"/>
            <w:bottom w:val="none" w:sz="0" w:space="0" w:color="auto"/>
            <w:right w:val="none" w:sz="0" w:space="0" w:color="auto"/>
          </w:divBdr>
        </w:div>
        <w:div w:id="1437946745">
          <w:marLeft w:val="640"/>
          <w:marRight w:val="0"/>
          <w:marTop w:val="0"/>
          <w:marBottom w:val="0"/>
          <w:divBdr>
            <w:top w:val="none" w:sz="0" w:space="0" w:color="auto"/>
            <w:left w:val="none" w:sz="0" w:space="0" w:color="auto"/>
            <w:bottom w:val="none" w:sz="0" w:space="0" w:color="auto"/>
            <w:right w:val="none" w:sz="0" w:space="0" w:color="auto"/>
          </w:divBdr>
        </w:div>
        <w:div w:id="78137026">
          <w:marLeft w:val="640"/>
          <w:marRight w:val="0"/>
          <w:marTop w:val="0"/>
          <w:marBottom w:val="0"/>
          <w:divBdr>
            <w:top w:val="none" w:sz="0" w:space="0" w:color="auto"/>
            <w:left w:val="none" w:sz="0" w:space="0" w:color="auto"/>
            <w:bottom w:val="none" w:sz="0" w:space="0" w:color="auto"/>
            <w:right w:val="none" w:sz="0" w:space="0" w:color="auto"/>
          </w:divBdr>
        </w:div>
        <w:div w:id="920408853">
          <w:marLeft w:val="640"/>
          <w:marRight w:val="0"/>
          <w:marTop w:val="0"/>
          <w:marBottom w:val="0"/>
          <w:divBdr>
            <w:top w:val="none" w:sz="0" w:space="0" w:color="auto"/>
            <w:left w:val="none" w:sz="0" w:space="0" w:color="auto"/>
            <w:bottom w:val="none" w:sz="0" w:space="0" w:color="auto"/>
            <w:right w:val="none" w:sz="0" w:space="0" w:color="auto"/>
          </w:divBdr>
        </w:div>
        <w:div w:id="724568332">
          <w:marLeft w:val="640"/>
          <w:marRight w:val="0"/>
          <w:marTop w:val="0"/>
          <w:marBottom w:val="0"/>
          <w:divBdr>
            <w:top w:val="none" w:sz="0" w:space="0" w:color="auto"/>
            <w:left w:val="none" w:sz="0" w:space="0" w:color="auto"/>
            <w:bottom w:val="none" w:sz="0" w:space="0" w:color="auto"/>
            <w:right w:val="none" w:sz="0" w:space="0" w:color="auto"/>
          </w:divBdr>
        </w:div>
        <w:div w:id="1435708910">
          <w:marLeft w:val="640"/>
          <w:marRight w:val="0"/>
          <w:marTop w:val="0"/>
          <w:marBottom w:val="0"/>
          <w:divBdr>
            <w:top w:val="none" w:sz="0" w:space="0" w:color="auto"/>
            <w:left w:val="none" w:sz="0" w:space="0" w:color="auto"/>
            <w:bottom w:val="none" w:sz="0" w:space="0" w:color="auto"/>
            <w:right w:val="none" w:sz="0" w:space="0" w:color="auto"/>
          </w:divBdr>
        </w:div>
        <w:div w:id="57172553">
          <w:marLeft w:val="640"/>
          <w:marRight w:val="0"/>
          <w:marTop w:val="0"/>
          <w:marBottom w:val="0"/>
          <w:divBdr>
            <w:top w:val="none" w:sz="0" w:space="0" w:color="auto"/>
            <w:left w:val="none" w:sz="0" w:space="0" w:color="auto"/>
            <w:bottom w:val="none" w:sz="0" w:space="0" w:color="auto"/>
            <w:right w:val="none" w:sz="0" w:space="0" w:color="auto"/>
          </w:divBdr>
        </w:div>
        <w:div w:id="1421219795">
          <w:marLeft w:val="640"/>
          <w:marRight w:val="0"/>
          <w:marTop w:val="0"/>
          <w:marBottom w:val="0"/>
          <w:divBdr>
            <w:top w:val="none" w:sz="0" w:space="0" w:color="auto"/>
            <w:left w:val="none" w:sz="0" w:space="0" w:color="auto"/>
            <w:bottom w:val="none" w:sz="0" w:space="0" w:color="auto"/>
            <w:right w:val="none" w:sz="0" w:space="0" w:color="auto"/>
          </w:divBdr>
        </w:div>
        <w:div w:id="1108280730">
          <w:marLeft w:val="640"/>
          <w:marRight w:val="0"/>
          <w:marTop w:val="0"/>
          <w:marBottom w:val="0"/>
          <w:divBdr>
            <w:top w:val="none" w:sz="0" w:space="0" w:color="auto"/>
            <w:left w:val="none" w:sz="0" w:space="0" w:color="auto"/>
            <w:bottom w:val="none" w:sz="0" w:space="0" w:color="auto"/>
            <w:right w:val="none" w:sz="0" w:space="0" w:color="auto"/>
          </w:divBdr>
        </w:div>
        <w:div w:id="397171644">
          <w:marLeft w:val="640"/>
          <w:marRight w:val="0"/>
          <w:marTop w:val="0"/>
          <w:marBottom w:val="0"/>
          <w:divBdr>
            <w:top w:val="none" w:sz="0" w:space="0" w:color="auto"/>
            <w:left w:val="none" w:sz="0" w:space="0" w:color="auto"/>
            <w:bottom w:val="none" w:sz="0" w:space="0" w:color="auto"/>
            <w:right w:val="none" w:sz="0" w:space="0" w:color="auto"/>
          </w:divBdr>
        </w:div>
        <w:div w:id="2075153340">
          <w:marLeft w:val="640"/>
          <w:marRight w:val="0"/>
          <w:marTop w:val="0"/>
          <w:marBottom w:val="0"/>
          <w:divBdr>
            <w:top w:val="none" w:sz="0" w:space="0" w:color="auto"/>
            <w:left w:val="none" w:sz="0" w:space="0" w:color="auto"/>
            <w:bottom w:val="none" w:sz="0" w:space="0" w:color="auto"/>
            <w:right w:val="none" w:sz="0" w:space="0" w:color="auto"/>
          </w:divBdr>
        </w:div>
        <w:div w:id="981160017">
          <w:marLeft w:val="640"/>
          <w:marRight w:val="0"/>
          <w:marTop w:val="0"/>
          <w:marBottom w:val="0"/>
          <w:divBdr>
            <w:top w:val="none" w:sz="0" w:space="0" w:color="auto"/>
            <w:left w:val="none" w:sz="0" w:space="0" w:color="auto"/>
            <w:bottom w:val="none" w:sz="0" w:space="0" w:color="auto"/>
            <w:right w:val="none" w:sz="0" w:space="0" w:color="auto"/>
          </w:divBdr>
        </w:div>
        <w:div w:id="413479492">
          <w:marLeft w:val="640"/>
          <w:marRight w:val="0"/>
          <w:marTop w:val="0"/>
          <w:marBottom w:val="0"/>
          <w:divBdr>
            <w:top w:val="none" w:sz="0" w:space="0" w:color="auto"/>
            <w:left w:val="none" w:sz="0" w:space="0" w:color="auto"/>
            <w:bottom w:val="none" w:sz="0" w:space="0" w:color="auto"/>
            <w:right w:val="none" w:sz="0" w:space="0" w:color="auto"/>
          </w:divBdr>
        </w:div>
        <w:div w:id="1630017633">
          <w:marLeft w:val="640"/>
          <w:marRight w:val="0"/>
          <w:marTop w:val="0"/>
          <w:marBottom w:val="0"/>
          <w:divBdr>
            <w:top w:val="none" w:sz="0" w:space="0" w:color="auto"/>
            <w:left w:val="none" w:sz="0" w:space="0" w:color="auto"/>
            <w:bottom w:val="none" w:sz="0" w:space="0" w:color="auto"/>
            <w:right w:val="none" w:sz="0" w:space="0" w:color="auto"/>
          </w:divBdr>
        </w:div>
        <w:div w:id="1239902760">
          <w:marLeft w:val="640"/>
          <w:marRight w:val="0"/>
          <w:marTop w:val="0"/>
          <w:marBottom w:val="0"/>
          <w:divBdr>
            <w:top w:val="none" w:sz="0" w:space="0" w:color="auto"/>
            <w:left w:val="none" w:sz="0" w:space="0" w:color="auto"/>
            <w:bottom w:val="none" w:sz="0" w:space="0" w:color="auto"/>
            <w:right w:val="none" w:sz="0" w:space="0" w:color="auto"/>
          </w:divBdr>
        </w:div>
        <w:div w:id="1688363007">
          <w:marLeft w:val="640"/>
          <w:marRight w:val="0"/>
          <w:marTop w:val="0"/>
          <w:marBottom w:val="0"/>
          <w:divBdr>
            <w:top w:val="none" w:sz="0" w:space="0" w:color="auto"/>
            <w:left w:val="none" w:sz="0" w:space="0" w:color="auto"/>
            <w:bottom w:val="none" w:sz="0" w:space="0" w:color="auto"/>
            <w:right w:val="none" w:sz="0" w:space="0" w:color="auto"/>
          </w:divBdr>
        </w:div>
        <w:div w:id="1936329227">
          <w:marLeft w:val="640"/>
          <w:marRight w:val="0"/>
          <w:marTop w:val="0"/>
          <w:marBottom w:val="0"/>
          <w:divBdr>
            <w:top w:val="none" w:sz="0" w:space="0" w:color="auto"/>
            <w:left w:val="none" w:sz="0" w:space="0" w:color="auto"/>
            <w:bottom w:val="none" w:sz="0" w:space="0" w:color="auto"/>
            <w:right w:val="none" w:sz="0" w:space="0" w:color="auto"/>
          </w:divBdr>
        </w:div>
        <w:div w:id="405686771">
          <w:marLeft w:val="640"/>
          <w:marRight w:val="0"/>
          <w:marTop w:val="0"/>
          <w:marBottom w:val="0"/>
          <w:divBdr>
            <w:top w:val="none" w:sz="0" w:space="0" w:color="auto"/>
            <w:left w:val="none" w:sz="0" w:space="0" w:color="auto"/>
            <w:bottom w:val="none" w:sz="0" w:space="0" w:color="auto"/>
            <w:right w:val="none" w:sz="0" w:space="0" w:color="auto"/>
          </w:divBdr>
        </w:div>
        <w:div w:id="1892888310">
          <w:marLeft w:val="640"/>
          <w:marRight w:val="0"/>
          <w:marTop w:val="0"/>
          <w:marBottom w:val="0"/>
          <w:divBdr>
            <w:top w:val="none" w:sz="0" w:space="0" w:color="auto"/>
            <w:left w:val="none" w:sz="0" w:space="0" w:color="auto"/>
            <w:bottom w:val="none" w:sz="0" w:space="0" w:color="auto"/>
            <w:right w:val="none" w:sz="0" w:space="0" w:color="auto"/>
          </w:divBdr>
        </w:div>
        <w:div w:id="480854915">
          <w:marLeft w:val="640"/>
          <w:marRight w:val="0"/>
          <w:marTop w:val="0"/>
          <w:marBottom w:val="0"/>
          <w:divBdr>
            <w:top w:val="none" w:sz="0" w:space="0" w:color="auto"/>
            <w:left w:val="none" w:sz="0" w:space="0" w:color="auto"/>
            <w:bottom w:val="none" w:sz="0" w:space="0" w:color="auto"/>
            <w:right w:val="none" w:sz="0" w:space="0" w:color="auto"/>
          </w:divBdr>
        </w:div>
        <w:div w:id="204485818">
          <w:marLeft w:val="640"/>
          <w:marRight w:val="0"/>
          <w:marTop w:val="0"/>
          <w:marBottom w:val="0"/>
          <w:divBdr>
            <w:top w:val="none" w:sz="0" w:space="0" w:color="auto"/>
            <w:left w:val="none" w:sz="0" w:space="0" w:color="auto"/>
            <w:bottom w:val="none" w:sz="0" w:space="0" w:color="auto"/>
            <w:right w:val="none" w:sz="0" w:space="0" w:color="auto"/>
          </w:divBdr>
        </w:div>
        <w:div w:id="1590626282">
          <w:marLeft w:val="640"/>
          <w:marRight w:val="0"/>
          <w:marTop w:val="0"/>
          <w:marBottom w:val="0"/>
          <w:divBdr>
            <w:top w:val="none" w:sz="0" w:space="0" w:color="auto"/>
            <w:left w:val="none" w:sz="0" w:space="0" w:color="auto"/>
            <w:bottom w:val="none" w:sz="0" w:space="0" w:color="auto"/>
            <w:right w:val="none" w:sz="0" w:space="0" w:color="auto"/>
          </w:divBdr>
        </w:div>
        <w:div w:id="13264855">
          <w:marLeft w:val="640"/>
          <w:marRight w:val="0"/>
          <w:marTop w:val="0"/>
          <w:marBottom w:val="0"/>
          <w:divBdr>
            <w:top w:val="none" w:sz="0" w:space="0" w:color="auto"/>
            <w:left w:val="none" w:sz="0" w:space="0" w:color="auto"/>
            <w:bottom w:val="none" w:sz="0" w:space="0" w:color="auto"/>
            <w:right w:val="none" w:sz="0" w:space="0" w:color="auto"/>
          </w:divBdr>
        </w:div>
        <w:div w:id="1415855639">
          <w:marLeft w:val="640"/>
          <w:marRight w:val="0"/>
          <w:marTop w:val="0"/>
          <w:marBottom w:val="0"/>
          <w:divBdr>
            <w:top w:val="none" w:sz="0" w:space="0" w:color="auto"/>
            <w:left w:val="none" w:sz="0" w:space="0" w:color="auto"/>
            <w:bottom w:val="none" w:sz="0" w:space="0" w:color="auto"/>
            <w:right w:val="none" w:sz="0" w:space="0" w:color="auto"/>
          </w:divBdr>
        </w:div>
        <w:div w:id="1191260167">
          <w:marLeft w:val="640"/>
          <w:marRight w:val="0"/>
          <w:marTop w:val="0"/>
          <w:marBottom w:val="0"/>
          <w:divBdr>
            <w:top w:val="none" w:sz="0" w:space="0" w:color="auto"/>
            <w:left w:val="none" w:sz="0" w:space="0" w:color="auto"/>
            <w:bottom w:val="none" w:sz="0" w:space="0" w:color="auto"/>
            <w:right w:val="none" w:sz="0" w:space="0" w:color="auto"/>
          </w:divBdr>
        </w:div>
        <w:div w:id="1011107658">
          <w:marLeft w:val="640"/>
          <w:marRight w:val="0"/>
          <w:marTop w:val="0"/>
          <w:marBottom w:val="0"/>
          <w:divBdr>
            <w:top w:val="none" w:sz="0" w:space="0" w:color="auto"/>
            <w:left w:val="none" w:sz="0" w:space="0" w:color="auto"/>
            <w:bottom w:val="none" w:sz="0" w:space="0" w:color="auto"/>
            <w:right w:val="none" w:sz="0" w:space="0" w:color="auto"/>
          </w:divBdr>
        </w:div>
        <w:div w:id="1126922487">
          <w:marLeft w:val="640"/>
          <w:marRight w:val="0"/>
          <w:marTop w:val="0"/>
          <w:marBottom w:val="0"/>
          <w:divBdr>
            <w:top w:val="none" w:sz="0" w:space="0" w:color="auto"/>
            <w:left w:val="none" w:sz="0" w:space="0" w:color="auto"/>
            <w:bottom w:val="none" w:sz="0" w:space="0" w:color="auto"/>
            <w:right w:val="none" w:sz="0" w:space="0" w:color="auto"/>
          </w:divBdr>
        </w:div>
        <w:div w:id="2109308556">
          <w:marLeft w:val="640"/>
          <w:marRight w:val="0"/>
          <w:marTop w:val="0"/>
          <w:marBottom w:val="0"/>
          <w:divBdr>
            <w:top w:val="none" w:sz="0" w:space="0" w:color="auto"/>
            <w:left w:val="none" w:sz="0" w:space="0" w:color="auto"/>
            <w:bottom w:val="none" w:sz="0" w:space="0" w:color="auto"/>
            <w:right w:val="none" w:sz="0" w:space="0" w:color="auto"/>
          </w:divBdr>
        </w:div>
        <w:div w:id="1790976306">
          <w:marLeft w:val="640"/>
          <w:marRight w:val="0"/>
          <w:marTop w:val="0"/>
          <w:marBottom w:val="0"/>
          <w:divBdr>
            <w:top w:val="none" w:sz="0" w:space="0" w:color="auto"/>
            <w:left w:val="none" w:sz="0" w:space="0" w:color="auto"/>
            <w:bottom w:val="none" w:sz="0" w:space="0" w:color="auto"/>
            <w:right w:val="none" w:sz="0" w:space="0" w:color="auto"/>
          </w:divBdr>
        </w:div>
        <w:div w:id="1609504966">
          <w:marLeft w:val="640"/>
          <w:marRight w:val="0"/>
          <w:marTop w:val="0"/>
          <w:marBottom w:val="0"/>
          <w:divBdr>
            <w:top w:val="none" w:sz="0" w:space="0" w:color="auto"/>
            <w:left w:val="none" w:sz="0" w:space="0" w:color="auto"/>
            <w:bottom w:val="none" w:sz="0" w:space="0" w:color="auto"/>
            <w:right w:val="none" w:sz="0" w:space="0" w:color="auto"/>
          </w:divBdr>
        </w:div>
        <w:div w:id="452553047">
          <w:marLeft w:val="640"/>
          <w:marRight w:val="0"/>
          <w:marTop w:val="0"/>
          <w:marBottom w:val="0"/>
          <w:divBdr>
            <w:top w:val="none" w:sz="0" w:space="0" w:color="auto"/>
            <w:left w:val="none" w:sz="0" w:space="0" w:color="auto"/>
            <w:bottom w:val="none" w:sz="0" w:space="0" w:color="auto"/>
            <w:right w:val="none" w:sz="0" w:space="0" w:color="auto"/>
          </w:divBdr>
        </w:div>
        <w:div w:id="1592006448">
          <w:marLeft w:val="640"/>
          <w:marRight w:val="0"/>
          <w:marTop w:val="0"/>
          <w:marBottom w:val="0"/>
          <w:divBdr>
            <w:top w:val="none" w:sz="0" w:space="0" w:color="auto"/>
            <w:left w:val="none" w:sz="0" w:space="0" w:color="auto"/>
            <w:bottom w:val="none" w:sz="0" w:space="0" w:color="auto"/>
            <w:right w:val="none" w:sz="0" w:space="0" w:color="auto"/>
          </w:divBdr>
        </w:div>
        <w:div w:id="1320579395">
          <w:marLeft w:val="640"/>
          <w:marRight w:val="0"/>
          <w:marTop w:val="0"/>
          <w:marBottom w:val="0"/>
          <w:divBdr>
            <w:top w:val="none" w:sz="0" w:space="0" w:color="auto"/>
            <w:left w:val="none" w:sz="0" w:space="0" w:color="auto"/>
            <w:bottom w:val="none" w:sz="0" w:space="0" w:color="auto"/>
            <w:right w:val="none" w:sz="0" w:space="0" w:color="auto"/>
          </w:divBdr>
        </w:div>
        <w:div w:id="917250521">
          <w:marLeft w:val="640"/>
          <w:marRight w:val="0"/>
          <w:marTop w:val="0"/>
          <w:marBottom w:val="0"/>
          <w:divBdr>
            <w:top w:val="none" w:sz="0" w:space="0" w:color="auto"/>
            <w:left w:val="none" w:sz="0" w:space="0" w:color="auto"/>
            <w:bottom w:val="none" w:sz="0" w:space="0" w:color="auto"/>
            <w:right w:val="none" w:sz="0" w:space="0" w:color="auto"/>
          </w:divBdr>
        </w:div>
        <w:div w:id="1058171071">
          <w:marLeft w:val="640"/>
          <w:marRight w:val="0"/>
          <w:marTop w:val="0"/>
          <w:marBottom w:val="0"/>
          <w:divBdr>
            <w:top w:val="none" w:sz="0" w:space="0" w:color="auto"/>
            <w:left w:val="none" w:sz="0" w:space="0" w:color="auto"/>
            <w:bottom w:val="none" w:sz="0" w:space="0" w:color="auto"/>
            <w:right w:val="none" w:sz="0" w:space="0" w:color="auto"/>
          </w:divBdr>
        </w:div>
        <w:div w:id="1789275720">
          <w:marLeft w:val="640"/>
          <w:marRight w:val="0"/>
          <w:marTop w:val="0"/>
          <w:marBottom w:val="0"/>
          <w:divBdr>
            <w:top w:val="none" w:sz="0" w:space="0" w:color="auto"/>
            <w:left w:val="none" w:sz="0" w:space="0" w:color="auto"/>
            <w:bottom w:val="none" w:sz="0" w:space="0" w:color="auto"/>
            <w:right w:val="none" w:sz="0" w:space="0" w:color="auto"/>
          </w:divBdr>
        </w:div>
        <w:div w:id="2022506614">
          <w:marLeft w:val="640"/>
          <w:marRight w:val="0"/>
          <w:marTop w:val="0"/>
          <w:marBottom w:val="0"/>
          <w:divBdr>
            <w:top w:val="none" w:sz="0" w:space="0" w:color="auto"/>
            <w:left w:val="none" w:sz="0" w:space="0" w:color="auto"/>
            <w:bottom w:val="none" w:sz="0" w:space="0" w:color="auto"/>
            <w:right w:val="none" w:sz="0" w:space="0" w:color="auto"/>
          </w:divBdr>
        </w:div>
        <w:div w:id="329719063">
          <w:marLeft w:val="640"/>
          <w:marRight w:val="0"/>
          <w:marTop w:val="0"/>
          <w:marBottom w:val="0"/>
          <w:divBdr>
            <w:top w:val="none" w:sz="0" w:space="0" w:color="auto"/>
            <w:left w:val="none" w:sz="0" w:space="0" w:color="auto"/>
            <w:bottom w:val="none" w:sz="0" w:space="0" w:color="auto"/>
            <w:right w:val="none" w:sz="0" w:space="0" w:color="auto"/>
          </w:divBdr>
        </w:div>
        <w:div w:id="1322924948">
          <w:marLeft w:val="640"/>
          <w:marRight w:val="0"/>
          <w:marTop w:val="0"/>
          <w:marBottom w:val="0"/>
          <w:divBdr>
            <w:top w:val="none" w:sz="0" w:space="0" w:color="auto"/>
            <w:left w:val="none" w:sz="0" w:space="0" w:color="auto"/>
            <w:bottom w:val="none" w:sz="0" w:space="0" w:color="auto"/>
            <w:right w:val="none" w:sz="0" w:space="0" w:color="auto"/>
          </w:divBdr>
        </w:div>
        <w:div w:id="1016349908">
          <w:marLeft w:val="640"/>
          <w:marRight w:val="0"/>
          <w:marTop w:val="0"/>
          <w:marBottom w:val="0"/>
          <w:divBdr>
            <w:top w:val="none" w:sz="0" w:space="0" w:color="auto"/>
            <w:left w:val="none" w:sz="0" w:space="0" w:color="auto"/>
            <w:bottom w:val="none" w:sz="0" w:space="0" w:color="auto"/>
            <w:right w:val="none" w:sz="0" w:space="0" w:color="auto"/>
          </w:divBdr>
        </w:div>
        <w:div w:id="735860510">
          <w:marLeft w:val="640"/>
          <w:marRight w:val="0"/>
          <w:marTop w:val="0"/>
          <w:marBottom w:val="0"/>
          <w:divBdr>
            <w:top w:val="none" w:sz="0" w:space="0" w:color="auto"/>
            <w:left w:val="none" w:sz="0" w:space="0" w:color="auto"/>
            <w:bottom w:val="none" w:sz="0" w:space="0" w:color="auto"/>
            <w:right w:val="none" w:sz="0" w:space="0" w:color="auto"/>
          </w:divBdr>
        </w:div>
        <w:div w:id="575359949">
          <w:marLeft w:val="640"/>
          <w:marRight w:val="0"/>
          <w:marTop w:val="0"/>
          <w:marBottom w:val="0"/>
          <w:divBdr>
            <w:top w:val="none" w:sz="0" w:space="0" w:color="auto"/>
            <w:left w:val="none" w:sz="0" w:space="0" w:color="auto"/>
            <w:bottom w:val="none" w:sz="0" w:space="0" w:color="auto"/>
            <w:right w:val="none" w:sz="0" w:space="0" w:color="auto"/>
          </w:divBdr>
        </w:div>
        <w:div w:id="498665563">
          <w:marLeft w:val="640"/>
          <w:marRight w:val="0"/>
          <w:marTop w:val="0"/>
          <w:marBottom w:val="0"/>
          <w:divBdr>
            <w:top w:val="none" w:sz="0" w:space="0" w:color="auto"/>
            <w:left w:val="none" w:sz="0" w:space="0" w:color="auto"/>
            <w:bottom w:val="none" w:sz="0" w:space="0" w:color="auto"/>
            <w:right w:val="none" w:sz="0" w:space="0" w:color="auto"/>
          </w:divBdr>
        </w:div>
        <w:div w:id="1689016991">
          <w:marLeft w:val="640"/>
          <w:marRight w:val="0"/>
          <w:marTop w:val="0"/>
          <w:marBottom w:val="0"/>
          <w:divBdr>
            <w:top w:val="none" w:sz="0" w:space="0" w:color="auto"/>
            <w:left w:val="none" w:sz="0" w:space="0" w:color="auto"/>
            <w:bottom w:val="none" w:sz="0" w:space="0" w:color="auto"/>
            <w:right w:val="none" w:sz="0" w:space="0" w:color="auto"/>
          </w:divBdr>
        </w:div>
        <w:div w:id="1707606229">
          <w:marLeft w:val="640"/>
          <w:marRight w:val="0"/>
          <w:marTop w:val="0"/>
          <w:marBottom w:val="0"/>
          <w:divBdr>
            <w:top w:val="none" w:sz="0" w:space="0" w:color="auto"/>
            <w:left w:val="none" w:sz="0" w:space="0" w:color="auto"/>
            <w:bottom w:val="none" w:sz="0" w:space="0" w:color="auto"/>
            <w:right w:val="none" w:sz="0" w:space="0" w:color="auto"/>
          </w:divBdr>
        </w:div>
        <w:div w:id="1227229923">
          <w:marLeft w:val="640"/>
          <w:marRight w:val="0"/>
          <w:marTop w:val="0"/>
          <w:marBottom w:val="0"/>
          <w:divBdr>
            <w:top w:val="none" w:sz="0" w:space="0" w:color="auto"/>
            <w:left w:val="none" w:sz="0" w:space="0" w:color="auto"/>
            <w:bottom w:val="none" w:sz="0" w:space="0" w:color="auto"/>
            <w:right w:val="none" w:sz="0" w:space="0" w:color="auto"/>
          </w:divBdr>
        </w:div>
        <w:div w:id="1771706832">
          <w:marLeft w:val="640"/>
          <w:marRight w:val="0"/>
          <w:marTop w:val="0"/>
          <w:marBottom w:val="0"/>
          <w:divBdr>
            <w:top w:val="none" w:sz="0" w:space="0" w:color="auto"/>
            <w:left w:val="none" w:sz="0" w:space="0" w:color="auto"/>
            <w:bottom w:val="none" w:sz="0" w:space="0" w:color="auto"/>
            <w:right w:val="none" w:sz="0" w:space="0" w:color="auto"/>
          </w:divBdr>
        </w:div>
        <w:div w:id="1810174249">
          <w:marLeft w:val="640"/>
          <w:marRight w:val="0"/>
          <w:marTop w:val="0"/>
          <w:marBottom w:val="0"/>
          <w:divBdr>
            <w:top w:val="none" w:sz="0" w:space="0" w:color="auto"/>
            <w:left w:val="none" w:sz="0" w:space="0" w:color="auto"/>
            <w:bottom w:val="none" w:sz="0" w:space="0" w:color="auto"/>
            <w:right w:val="none" w:sz="0" w:space="0" w:color="auto"/>
          </w:divBdr>
        </w:div>
        <w:div w:id="751196594">
          <w:marLeft w:val="640"/>
          <w:marRight w:val="0"/>
          <w:marTop w:val="0"/>
          <w:marBottom w:val="0"/>
          <w:divBdr>
            <w:top w:val="none" w:sz="0" w:space="0" w:color="auto"/>
            <w:left w:val="none" w:sz="0" w:space="0" w:color="auto"/>
            <w:bottom w:val="none" w:sz="0" w:space="0" w:color="auto"/>
            <w:right w:val="none" w:sz="0" w:space="0" w:color="auto"/>
          </w:divBdr>
        </w:div>
        <w:div w:id="1205404205">
          <w:marLeft w:val="640"/>
          <w:marRight w:val="0"/>
          <w:marTop w:val="0"/>
          <w:marBottom w:val="0"/>
          <w:divBdr>
            <w:top w:val="none" w:sz="0" w:space="0" w:color="auto"/>
            <w:left w:val="none" w:sz="0" w:space="0" w:color="auto"/>
            <w:bottom w:val="none" w:sz="0" w:space="0" w:color="auto"/>
            <w:right w:val="none" w:sz="0" w:space="0" w:color="auto"/>
          </w:divBdr>
        </w:div>
        <w:div w:id="830365853">
          <w:marLeft w:val="640"/>
          <w:marRight w:val="0"/>
          <w:marTop w:val="0"/>
          <w:marBottom w:val="0"/>
          <w:divBdr>
            <w:top w:val="none" w:sz="0" w:space="0" w:color="auto"/>
            <w:left w:val="none" w:sz="0" w:space="0" w:color="auto"/>
            <w:bottom w:val="none" w:sz="0" w:space="0" w:color="auto"/>
            <w:right w:val="none" w:sz="0" w:space="0" w:color="auto"/>
          </w:divBdr>
        </w:div>
        <w:div w:id="1132283799">
          <w:marLeft w:val="640"/>
          <w:marRight w:val="0"/>
          <w:marTop w:val="0"/>
          <w:marBottom w:val="0"/>
          <w:divBdr>
            <w:top w:val="none" w:sz="0" w:space="0" w:color="auto"/>
            <w:left w:val="none" w:sz="0" w:space="0" w:color="auto"/>
            <w:bottom w:val="none" w:sz="0" w:space="0" w:color="auto"/>
            <w:right w:val="none" w:sz="0" w:space="0" w:color="auto"/>
          </w:divBdr>
        </w:div>
        <w:div w:id="881743984">
          <w:marLeft w:val="640"/>
          <w:marRight w:val="0"/>
          <w:marTop w:val="0"/>
          <w:marBottom w:val="0"/>
          <w:divBdr>
            <w:top w:val="none" w:sz="0" w:space="0" w:color="auto"/>
            <w:left w:val="none" w:sz="0" w:space="0" w:color="auto"/>
            <w:bottom w:val="none" w:sz="0" w:space="0" w:color="auto"/>
            <w:right w:val="none" w:sz="0" w:space="0" w:color="auto"/>
          </w:divBdr>
        </w:div>
        <w:div w:id="1110003825">
          <w:marLeft w:val="640"/>
          <w:marRight w:val="0"/>
          <w:marTop w:val="0"/>
          <w:marBottom w:val="0"/>
          <w:divBdr>
            <w:top w:val="none" w:sz="0" w:space="0" w:color="auto"/>
            <w:left w:val="none" w:sz="0" w:space="0" w:color="auto"/>
            <w:bottom w:val="none" w:sz="0" w:space="0" w:color="auto"/>
            <w:right w:val="none" w:sz="0" w:space="0" w:color="auto"/>
          </w:divBdr>
        </w:div>
        <w:div w:id="889533495">
          <w:marLeft w:val="640"/>
          <w:marRight w:val="0"/>
          <w:marTop w:val="0"/>
          <w:marBottom w:val="0"/>
          <w:divBdr>
            <w:top w:val="none" w:sz="0" w:space="0" w:color="auto"/>
            <w:left w:val="none" w:sz="0" w:space="0" w:color="auto"/>
            <w:bottom w:val="none" w:sz="0" w:space="0" w:color="auto"/>
            <w:right w:val="none" w:sz="0" w:space="0" w:color="auto"/>
          </w:divBdr>
        </w:div>
        <w:div w:id="1920600192">
          <w:marLeft w:val="640"/>
          <w:marRight w:val="0"/>
          <w:marTop w:val="0"/>
          <w:marBottom w:val="0"/>
          <w:divBdr>
            <w:top w:val="none" w:sz="0" w:space="0" w:color="auto"/>
            <w:left w:val="none" w:sz="0" w:space="0" w:color="auto"/>
            <w:bottom w:val="none" w:sz="0" w:space="0" w:color="auto"/>
            <w:right w:val="none" w:sz="0" w:space="0" w:color="auto"/>
          </w:divBdr>
        </w:div>
        <w:div w:id="1207454092">
          <w:marLeft w:val="640"/>
          <w:marRight w:val="0"/>
          <w:marTop w:val="0"/>
          <w:marBottom w:val="0"/>
          <w:divBdr>
            <w:top w:val="none" w:sz="0" w:space="0" w:color="auto"/>
            <w:left w:val="none" w:sz="0" w:space="0" w:color="auto"/>
            <w:bottom w:val="none" w:sz="0" w:space="0" w:color="auto"/>
            <w:right w:val="none" w:sz="0" w:space="0" w:color="auto"/>
          </w:divBdr>
        </w:div>
      </w:divsChild>
    </w:div>
    <w:div w:id="771318118">
      <w:bodyDiv w:val="1"/>
      <w:marLeft w:val="0"/>
      <w:marRight w:val="0"/>
      <w:marTop w:val="0"/>
      <w:marBottom w:val="0"/>
      <w:divBdr>
        <w:top w:val="none" w:sz="0" w:space="0" w:color="auto"/>
        <w:left w:val="none" w:sz="0" w:space="0" w:color="auto"/>
        <w:bottom w:val="none" w:sz="0" w:space="0" w:color="auto"/>
        <w:right w:val="none" w:sz="0" w:space="0" w:color="auto"/>
      </w:divBdr>
    </w:div>
    <w:div w:id="773481848">
      <w:bodyDiv w:val="1"/>
      <w:marLeft w:val="0"/>
      <w:marRight w:val="0"/>
      <w:marTop w:val="0"/>
      <w:marBottom w:val="0"/>
      <w:divBdr>
        <w:top w:val="none" w:sz="0" w:space="0" w:color="auto"/>
        <w:left w:val="none" w:sz="0" w:space="0" w:color="auto"/>
        <w:bottom w:val="none" w:sz="0" w:space="0" w:color="auto"/>
        <w:right w:val="none" w:sz="0" w:space="0" w:color="auto"/>
      </w:divBdr>
    </w:div>
    <w:div w:id="773785468">
      <w:bodyDiv w:val="1"/>
      <w:marLeft w:val="0"/>
      <w:marRight w:val="0"/>
      <w:marTop w:val="0"/>
      <w:marBottom w:val="0"/>
      <w:divBdr>
        <w:top w:val="none" w:sz="0" w:space="0" w:color="auto"/>
        <w:left w:val="none" w:sz="0" w:space="0" w:color="auto"/>
        <w:bottom w:val="none" w:sz="0" w:space="0" w:color="auto"/>
        <w:right w:val="none" w:sz="0" w:space="0" w:color="auto"/>
      </w:divBdr>
      <w:divsChild>
        <w:div w:id="1286548641">
          <w:marLeft w:val="480"/>
          <w:marRight w:val="0"/>
          <w:marTop w:val="0"/>
          <w:marBottom w:val="0"/>
          <w:divBdr>
            <w:top w:val="none" w:sz="0" w:space="0" w:color="auto"/>
            <w:left w:val="none" w:sz="0" w:space="0" w:color="auto"/>
            <w:bottom w:val="none" w:sz="0" w:space="0" w:color="auto"/>
            <w:right w:val="none" w:sz="0" w:space="0" w:color="auto"/>
          </w:divBdr>
        </w:div>
        <w:div w:id="1653172003">
          <w:marLeft w:val="480"/>
          <w:marRight w:val="0"/>
          <w:marTop w:val="0"/>
          <w:marBottom w:val="0"/>
          <w:divBdr>
            <w:top w:val="none" w:sz="0" w:space="0" w:color="auto"/>
            <w:left w:val="none" w:sz="0" w:space="0" w:color="auto"/>
            <w:bottom w:val="none" w:sz="0" w:space="0" w:color="auto"/>
            <w:right w:val="none" w:sz="0" w:space="0" w:color="auto"/>
          </w:divBdr>
        </w:div>
        <w:div w:id="1581912410">
          <w:marLeft w:val="480"/>
          <w:marRight w:val="0"/>
          <w:marTop w:val="0"/>
          <w:marBottom w:val="0"/>
          <w:divBdr>
            <w:top w:val="none" w:sz="0" w:space="0" w:color="auto"/>
            <w:left w:val="none" w:sz="0" w:space="0" w:color="auto"/>
            <w:bottom w:val="none" w:sz="0" w:space="0" w:color="auto"/>
            <w:right w:val="none" w:sz="0" w:space="0" w:color="auto"/>
          </w:divBdr>
        </w:div>
        <w:div w:id="2005548231">
          <w:marLeft w:val="480"/>
          <w:marRight w:val="0"/>
          <w:marTop w:val="0"/>
          <w:marBottom w:val="0"/>
          <w:divBdr>
            <w:top w:val="none" w:sz="0" w:space="0" w:color="auto"/>
            <w:left w:val="none" w:sz="0" w:space="0" w:color="auto"/>
            <w:bottom w:val="none" w:sz="0" w:space="0" w:color="auto"/>
            <w:right w:val="none" w:sz="0" w:space="0" w:color="auto"/>
          </w:divBdr>
        </w:div>
        <w:div w:id="410738766">
          <w:marLeft w:val="480"/>
          <w:marRight w:val="0"/>
          <w:marTop w:val="0"/>
          <w:marBottom w:val="0"/>
          <w:divBdr>
            <w:top w:val="none" w:sz="0" w:space="0" w:color="auto"/>
            <w:left w:val="none" w:sz="0" w:space="0" w:color="auto"/>
            <w:bottom w:val="none" w:sz="0" w:space="0" w:color="auto"/>
            <w:right w:val="none" w:sz="0" w:space="0" w:color="auto"/>
          </w:divBdr>
        </w:div>
        <w:div w:id="665014257">
          <w:marLeft w:val="480"/>
          <w:marRight w:val="0"/>
          <w:marTop w:val="0"/>
          <w:marBottom w:val="0"/>
          <w:divBdr>
            <w:top w:val="none" w:sz="0" w:space="0" w:color="auto"/>
            <w:left w:val="none" w:sz="0" w:space="0" w:color="auto"/>
            <w:bottom w:val="none" w:sz="0" w:space="0" w:color="auto"/>
            <w:right w:val="none" w:sz="0" w:space="0" w:color="auto"/>
          </w:divBdr>
        </w:div>
        <w:div w:id="95292409">
          <w:marLeft w:val="480"/>
          <w:marRight w:val="0"/>
          <w:marTop w:val="0"/>
          <w:marBottom w:val="0"/>
          <w:divBdr>
            <w:top w:val="none" w:sz="0" w:space="0" w:color="auto"/>
            <w:left w:val="none" w:sz="0" w:space="0" w:color="auto"/>
            <w:bottom w:val="none" w:sz="0" w:space="0" w:color="auto"/>
            <w:right w:val="none" w:sz="0" w:space="0" w:color="auto"/>
          </w:divBdr>
        </w:div>
        <w:div w:id="431633366">
          <w:marLeft w:val="480"/>
          <w:marRight w:val="0"/>
          <w:marTop w:val="0"/>
          <w:marBottom w:val="0"/>
          <w:divBdr>
            <w:top w:val="none" w:sz="0" w:space="0" w:color="auto"/>
            <w:left w:val="none" w:sz="0" w:space="0" w:color="auto"/>
            <w:bottom w:val="none" w:sz="0" w:space="0" w:color="auto"/>
            <w:right w:val="none" w:sz="0" w:space="0" w:color="auto"/>
          </w:divBdr>
        </w:div>
        <w:div w:id="570582776">
          <w:marLeft w:val="480"/>
          <w:marRight w:val="0"/>
          <w:marTop w:val="0"/>
          <w:marBottom w:val="0"/>
          <w:divBdr>
            <w:top w:val="none" w:sz="0" w:space="0" w:color="auto"/>
            <w:left w:val="none" w:sz="0" w:space="0" w:color="auto"/>
            <w:bottom w:val="none" w:sz="0" w:space="0" w:color="auto"/>
            <w:right w:val="none" w:sz="0" w:space="0" w:color="auto"/>
          </w:divBdr>
        </w:div>
        <w:div w:id="1413165317">
          <w:marLeft w:val="480"/>
          <w:marRight w:val="0"/>
          <w:marTop w:val="0"/>
          <w:marBottom w:val="0"/>
          <w:divBdr>
            <w:top w:val="none" w:sz="0" w:space="0" w:color="auto"/>
            <w:left w:val="none" w:sz="0" w:space="0" w:color="auto"/>
            <w:bottom w:val="none" w:sz="0" w:space="0" w:color="auto"/>
            <w:right w:val="none" w:sz="0" w:space="0" w:color="auto"/>
          </w:divBdr>
        </w:div>
        <w:div w:id="412508305">
          <w:marLeft w:val="480"/>
          <w:marRight w:val="0"/>
          <w:marTop w:val="0"/>
          <w:marBottom w:val="0"/>
          <w:divBdr>
            <w:top w:val="none" w:sz="0" w:space="0" w:color="auto"/>
            <w:left w:val="none" w:sz="0" w:space="0" w:color="auto"/>
            <w:bottom w:val="none" w:sz="0" w:space="0" w:color="auto"/>
            <w:right w:val="none" w:sz="0" w:space="0" w:color="auto"/>
          </w:divBdr>
        </w:div>
        <w:div w:id="1233732696">
          <w:marLeft w:val="480"/>
          <w:marRight w:val="0"/>
          <w:marTop w:val="0"/>
          <w:marBottom w:val="0"/>
          <w:divBdr>
            <w:top w:val="none" w:sz="0" w:space="0" w:color="auto"/>
            <w:left w:val="none" w:sz="0" w:space="0" w:color="auto"/>
            <w:bottom w:val="none" w:sz="0" w:space="0" w:color="auto"/>
            <w:right w:val="none" w:sz="0" w:space="0" w:color="auto"/>
          </w:divBdr>
        </w:div>
        <w:div w:id="905186186">
          <w:marLeft w:val="480"/>
          <w:marRight w:val="0"/>
          <w:marTop w:val="0"/>
          <w:marBottom w:val="0"/>
          <w:divBdr>
            <w:top w:val="none" w:sz="0" w:space="0" w:color="auto"/>
            <w:left w:val="none" w:sz="0" w:space="0" w:color="auto"/>
            <w:bottom w:val="none" w:sz="0" w:space="0" w:color="auto"/>
            <w:right w:val="none" w:sz="0" w:space="0" w:color="auto"/>
          </w:divBdr>
        </w:div>
        <w:div w:id="747383664">
          <w:marLeft w:val="480"/>
          <w:marRight w:val="0"/>
          <w:marTop w:val="0"/>
          <w:marBottom w:val="0"/>
          <w:divBdr>
            <w:top w:val="none" w:sz="0" w:space="0" w:color="auto"/>
            <w:left w:val="none" w:sz="0" w:space="0" w:color="auto"/>
            <w:bottom w:val="none" w:sz="0" w:space="0" w:color="auto"/>
            <w:right w:val="none" w:sz="0" w:space="0" w:color="auto"/>
          </w:divBdr>
        </w:div>
        <w:div w:id="1688749587">
          <w:marLeft w:val="480"/>
          <w:marRight w:val="0"/>
          <w:marTop w:val="0"/>
          <w:marBottom w:val="0"/>
          <w:divBdr>
            <w:top w:val="none" w:sz="0" w:space="0" w:color="auto"/>
            <w:left w:val="none" w:sz="0" w:space="0" w:color="auto"/>
            <w:bottom w:val="none" w:sz="0" w:space="0" w:color="auto"/>
            <w:right w:val="none" w:sz="0" w:space="0" w:color="auto"/>
          </w:divBdr>
        </w:div>
        <w:div w:id="1405224988">
          <w:marLeft w:val="480"/>
          <w:marRight w:val="0"/>
          <w:marTop w:val="0"/>
          <w:marBottom w:val="0"/>
          <w:divBdr>
            <w:top w:val="none" w:sz="0" w:space="0" w:color="auto"/>
            <w:left w:val="none" w:sz="0" w:space="0" w:color="auto"/>
            <w:bottom w:val="none" w:sz="0" w:space="0" w:color="auto"/>
            <w:right w:val="none" w:sz="0" w:space="0" w:color="auto"/>
          </w:divBdr>
        </w:div>
        <w:div w:id="1885100767">
          <w:marLeft w:val="480"/>
          <w:marRight w:val="0"/>
          <w:marTop w:val="0"/>
          <w:marBottom w:val="0"/>
          <w:divBdr>
            <w:top w:val="none" w:sz="0" w:space="0" w:color="auto"/>
            <w:left w:val="none" w:sz="0" w:space="0" w:color="auto"/>
            <w:bottom w:val="none" w:sz="0" w:space="0" w:color="auto"/>
            <w:right w:val="none" w:sz="0" w:space="0" w:color="auto"/>
          </w:divBdr>
        </w:div>
        <w:div w:id="229659374">
          <w:marLeft w:val="480"/>
          <w:marRight w:val="0"/>
          <w:marTop w:val="0"/>
          <w:marBottom w:val="0"/>
          <w:divBdr>
            <w:top w:val="none" w:sz="0" w:space="0" w:color="auto"/>
            <w:left w:val="none" w:sz="0" w:space="0" w:color="auto"/>
            <w:bottom w:val="none" w:sz="0" w:space="0" w:color="auto"/>
            <w:right w:val="none" w:sz="0" w:space="0" w:color="auto"/>
          </w:divBdr>
        </w:div>
        <w:div w:id="1946182220">
          <w:marLeft w:val="480"/>
          <w:marRight w:val="0"/>
          <w:marTop w:val="0"/>
          <w:marBottom w:val="0"/>
          <w:divBdr>
            <w:top w:val="none" w:sz="0" w:space="0" w:color="auto"/>
            <w:left w:val="none" w:sz="0" w:space="0" w:color="auto"/>
            <w:bottom w:val="none" w:sz="0" w:space="0" w:color="auto"/>
            <w:right w:val="none" w:sz="0" w:space="0" w:color="auto"/>
          </w:divBdr>
        </w:div>
        <w:div w:id="381367229">
          <w:marLeft w:val="480"/>
          <w:marRight w:val="0"/>
          <w:marTop w:val="0"/>
          <w:marBottom w:val="0"/>
          <w:divBdr>
            <w:top w:val="none" w:sz="0" w:space="0" w:color="auto"/>
            <w:left w:val="none" w:sz="0" w:space="0" w:color="auto"/>
            <w:bottom w:val="none" w:sz="0" w:space="0" w:color="auto"/>
            <w:right w:val="none" w:sz="0" w:space="0" w:color="auto"/>
          </w:divBdr>
        </w:div>
        <w:div w:id="1222475326">
          <w:marLeft w:val="480"/>
          <w:marRight w:val="0"/>
          <w:marTop w:val="0"/>
          <w:marBottom w:val="0"/>
          <w:divBdr>
            <w:top w:val="none" w:sz="0" w:space="0" w:color="auto"/>
            <w:left w:val="none" w:sz="0" w:space="0" w:color="auto"/>
            <w:bottom w:val="none" w:sz="0" w:space="0" w:color="auto"/>
            <w:right w:val="none" w:sz="0" w:space="0" w:color="auto"/>
          </w:divBdr>
        </w:div>
        <w:div w:id="37900027">
          <w:marLeft w:val="480"/>
          <w:marRight w:val="0"/>
          <w:marTop w:val="0"/>
          <w:marBottom w:val="0"/>
          <w:divBdr>
            <w:top w:val="none" w:sz="0" w:space="0" w:color="auto"/>
            <w:left w:val="none" w:sz="0" w:space="0" w:color="auto"/>
            <w:bottom w:val="none" w:sz="0" w:space="0" w:color="auto"/>
            <w:right w:val="none" w:sz="0" w:space="0" w:color="auto"/>
          </w:divBdr>
        </w:div>
        <w:div w:id="1171525090">
          <w:marLeft w:val="480"/>
          <w:marRight w:val="0"/>
          <w:marTop w:val="0"/>
          <w:marBottom w:val="0"/>
          <w:divBdr>
            <w:top w:val="none" w:sz="0" w:space="0" w:color="auto"/>
            <w:left w:val="none" w:sz="0" w:space="0" w:color="auto"/>
            <w:bottom w:val="none" w:sz="0" w:space="0" w:color="auto"/>
            <w:right w:val="none" w:sz="0" w:space="0" w:color="auto"/>
          </w:divBdr>
        </w:div>
      </w:divsChild>
    </w:div>
    <w:div w:id="776755544">
      <w:bodyDiv w:val="1"/>
      <w:marLeft w:val="0"/>
      <w:marRight w:val="0"/>
      <w:marTop w:val="0"/>
      <w:marBottom w:val="0"/>
      <w:divBdr>
        <w:top w:val="none" w:sz="0" w:space="0" w:color="auto"/>
        <w:left w:val="none" w:sz="0" w:space="0" w:color="auto"/>
        <w:bottom w:val="none" w:sz="0" w:space="0" w:color="auto"/>
        <w:right w:val="none" w:sz="0" w:space="0" w:color="auto"/>
      </w:divBdr>
      <w:divsChild>
        <w:div w:id="1538591506">
          <w:marLeft w:val="640"/>
          <w:marRight w:val="0"/>
          <w:marTop w:val="0"/>
          <w:marBottom w:val="0"/>
          <w:divBdr>
            <w:top w:val="none" w:sz="0" w:space="0" w:color="auto"/>
            <w:left w:val="none" w:sz="0" w:space="0" w:color="auto"/>
            <w:bottom w:val="none" w:sz="0" w:space="0" w:color="auto"/>
            <w:right w:val="none" w:sz="0" w:space="0" w:color="auto"/>
          </w:divBdr>
        </w:div>
        <w:div w:id="808329667">
          <w:marLeft w:val="640"/>
          <w:marRight w:val="0"/>
          <w:marTop w:val="0"/>
          <w:marBottom w:val="0"/>
          <w:divBdr>
            <w:top w:val="none" w:sz="0" w:space="0" w:color="auto"/>
            <w:left w:val="none" w:sz="0" w:space="0" w:color="auto"/>
            <w:bottom w:val="none" w:sz="0" w:space="0" w:color="auto"/>
            <w:right w:val="none" w:sz="0" w:space="0" w:color="auto"/>
          </w:divBdr>
        </w:div>
        <w:div w:id="1500925807">
          <w:marLeft w:val="640"/>
          <w:marRight w:val="0"/>
          <w:marTop w:val="0"/>
          <w:marBottom w:val="0"/>
          <w:divBdr>
            <w:top w:val="none" w:sz="0" w:space="0" w:color="auto"/>
            <w:left w:val="none" w:sz="0" w:space="0" w:color="auto"/>
            <w:bottom w:val="none" w:sz="0" w:space="0" w:color="auto"/>
            <w:right w:val="none" w:sz="0" w:space="0" w:color="auto"/>
          </w:divBdr>
        </w:div>
        <w:div w:id="545919032">
          <w:marLeft w:val="640"/>
          <w:marRight w:val="0"/>
          <w:marTop w:val="0"/>
          <w:marBottom w:val="0"/>
          <w:divBdr>
            <w:top w:val="none" w:sz="0" w:space="0" w:color="auto"/>
            <w:left w:val="none" w:sz="0" w:space="0" w:color="auto"/>
            <w:bottom w:val="none" w:sz="0" w:space="0" w:color="auto"/>
            <w:right w:val="none" w:sz="0" w:space="0" w:color="auto"/>
          </w:divBdr>
        </w:div>
        <w:div w:id="837309224">
          <w:marLeft w:val="640"/>
          <w:marRight w:val="0"/>
          <w:marTop w:val="0"/>
          <w:marBottom w:val="0"/>
          <w:divBdr>
            <w:top w:val="none" w:sz="0" w:space="0" w:color="auto"/>
            <w:left w:val="none" w:sz="0" w:space="0" w:color="auto"/>
            <w:bottom w:val="none" w:sz="0" w:space="0" w:color="auto"/>
            <w:right w:val="none" w:sz="0" w:space="0" w:color="auto"/>
          </w:divBdr>
        </w:div>
        <w:div w:id="1744834135">
          <w:marLeft w:val="640"/>
          <w:marRight w:val="0"/>
          <w:marTop w:val="0"/>
          <w:marBottom w:val="0"/>
          <w:divBdr>
            <w:top w:val="none" w:sz="0" w:space="0" w:color="auto"/>
            <w:left w:val="none" w:sz="0" w:space="0" w:color="auto"/>
            <w:bottom w:val="none" w:sz="0" w:space="0" w:color="auto"/>
            <w:right w:val="none" w:sz="0" w:space="0" w:color="auto"/>
          </w:divBdr>
        </w:div>
        <w:div w:id="759259338">
          <w:marLeft w:val="640"/>
          <w:marRight w:val="0"/>
          <w:marTop w:val="0"/>
          <w:marBottom w:val="0"/>
          <w:divBdr>
            <w:top w:val="none" w:sz="0" w:space="0" w:color="auto"/>
            <w:left w:val="none" w:sz="0" w:space="0" w:color="auto"/>
            <w:bottom w:val="none" w:sz="0" w:space="0" w:color="auto"/>
            <w:right w:val="none" w:sz="0" w:space="0" w:color="auto"/>
          </w:divBdr>
        </w:div>
        <w:div w:id="1542356083">
          <w:marLeft w:val="640"/>
          <w:marRight w:val="0"/>
          <w:marTop w:val="0"/>
          <w:marBottom w:val="0"/>
          <w:divBdr>
            <w:top w:val="none" w:sz="0" w:space="0" w:color="auto"/>
            <w:left w:val="none" w:sz="0" w:space="0" w:color="auto"/>
            <w:bottom w:val="none" w:sz="0" w:space="0" w:color="auto"/>
            <w:right w:val="none" w:sz="0" w:space="0" w:color="auto"/>
          </w:divBdr>
        </w:div>
        <w:div w:id="188031111">
          <w:marLeft w:val="640"/>
          <w:marRight w:val="0"/>
          <w:marTop w:val="0"/>
          <w:marBottom w:val="0"/>
          <w:divBdr>
            <w:top w:val="none" w:sz="0" w:space="0" w:color="auto"/>
            <w:left w:val="none" w:sz="0" w:space="0" w:color="auto"/>
            <w:bottom w:val="none" w:sz="0" w:space="0" w:color="auto"/>
            <w:right w:val="none" w:sz="0" w:space="0" w:color="auto"/>
          </w:divBdr>
        </w:div>
        <w:div w:id="117385185">
          <w:marLeft w:val="640"/>
          <w:marRight w:val="0"/>
          <w:marTop w:val="0"/>
          <w:marBottom w:val="0"/>
          <w:divBdr>
            <w:top w:val="none" w:sz="0" w:space="0" w:color="auto"/>
            <w:left w:val="none" w:sz="0" w:space="0" w:color="auto"/>
            <w:bottom w:val="none" w:sz="0" w:space="0" w:color="auto"/>
            <w:right w:val="none" w:sz="0" w:space="0" w:color="auto"/>
          </w:divBdr>
        </w:div>
        <w:div w:id="1962876040">
          <w:marLeft w:val="640"/>
          <w:marRight w:val="0"/>
          <w:marTop w:val="0"/>
          <w:marBottom w:val="0"/>
          <w:divBdr>
            <w:top w:val="none" w:sz="0" w:space="0" w:color="auto"/>
            <w:left w:val="none" w:sz="0" w:space="0" w:color="auto"/>
            <w:bottom w:val="none" w:sz="0" w:space="0" w:color="auto"/>
            <w:right w:val="none" w:sz="0" w:space="0" w:color="auto"/>
          </w:divBdr>
        </w:div>
        <w:div w:id="1046566660">
          <w:marLeft w:val="640"/>
          <w:marRight w:val="0"/>
          <w:marTop w:val="0"/>
          <w:marBottom w:val="0"/>
          <w:divBdr>
            <w:top w:val="none" w:sz="0" w:space="0" w:color="auto"/>
            <w:left w:val="none" w:sz="0" w:space="0" w:color="auto"/>
            <w:bottom w:val="none" w:sz="0" w:space="0" w:color="auto"/>
            <w:right w:val="none" w:sz="0" w:space="0" w:color="auto"/>
          </w:divBdr>
        </w:div>
        <w:div w:id="514733023">
          <w:marLeft w:val="640"/>
          <w:marRight w:val="0"/>
          <w:marTop w:val="0"/>
          <w:marBottom w:val="0"/>
          <w:divBdr>
            <w:top w:val="none" w:sz="0" w:space="0" w:color="auto"/>
            <w:left w:val="none" w:sz="0" w:space="0" w:color="auto"/>
            <w:bottom w:val="none" w:sz="0" w:space="0" w:color="auto"/>
            <w:right w:val="none" w:sz="0" w:space="0" w:color="auto"/>
          </w:divBdr>
        </w:div>
        <w:div w:id="655884388">
          <w:marLeft w:val="640"/>
          <w:marRight w:val="0"/>
          <w:marTop w:val="0"/>
          <w:marBottom w:val="0"/>
          <w:divBdr>
            <w:top w:val="none" w:sz="0" w:space="0" w:color="auto"/>
            <w:left w:val="none" w:sz="0" w:space="0" w:color="auto"/>
            <w:bottom w:val="none" w:sz="0" w:space="0" w:color="auto"/>
            <w:right w:val="none" w:sz="0" w:space="0" w:color="auto"/>
          </w:divBdr>
        </w:div>
        <w:div w:id="1766924382">
          <w:marLeft w:val="640"/>
          <w:marRight w:val="0"/>
          <w:marTop w:val="0"/>
          <w:marBottom w:val="0"/>
          <w:divBdr>
            <w:top w:val="none" w:sz="0" w:space="0" w:color="auto"/>
            <w:left w:val="none" w:sz="0" w:space="0" w:color="auto"/>
            <w:bottom w:val="none" w:sz="0" w:space="0" w:color="auto"/>
            <w:right w:val="none" w:sz="0" w:space="0" w:color="auto"/>
          </w:divBdr>
        </w:div>
        <w:div w:id="1583953035">
          <w:marLeft w:val="640"/>
          <w:marRight w:val="0"/>
          <w:marTop w:val="0"/>
          <w:marBottom w:val="0"/>
          <w:divBdr>
            <w:top w:val="none" w:sz="0" w:space="0" w:color="auto"/>
            <w:left w:val="none" w:sz="0" w:space="0" w:color="auto"/>
            <w:bottom w:val="none" w:sz="0" w:space="0" w:color="auto"/>
            <w:right w:val="none" w:sz="0" w:space="0" w:color="auto"/>
          </w:divBdr>
        </w:div>
        <w:div w:id="999230012">
          <w:marLeft w:val="640"/>
          <w:marRight w:val="0"/>
          <w:marTop w:val="0"/>
          <w:marBottom w:val="0"/>
          <w:divBdr>
            <w:top w:val="none" w:sz="0" w:space="0" w:color="auto"/>
            <w:left w:val="none" w:sz="0" w:space="0" w:color="auto"/>
            <w:bottom w:val="none" w:sz="0" w:space="0" w:color="auto"/>
            <w:right w:val="none" w:sz="0" w:space="0" w:color="auto"/>
          </w:divBdr>
        </w:div>
        <w:div w:id="1120880167">
          <w:marLeft w:val="640"/>
          <w:marRight w:val="0"/>
          <w:marTop w:val="0"/>
          <w:marBottom w:val="0"/>
          <w:divBdr>
            <w:top w:val="none" w:sz="0" w:space="0" w:color="auto"/>
            <w:left w:val="none" w:sz="0" w:space="0" w:color="auto"/>
            <w:bottom w:val="none" w:sz="0" w:space="0" w:color="auto"/>
            <w:right w:val="none" w:sz="0" w:space="0" w:color="auto"/>
          </w:divBdr>
        </w:div>
        <w:div w:id="1068454085">
          <w:marLeft w:val="640"/>
          <w:marRight w:val="0"/>
          <w:marTop w:val="0"/>
          <w:marBottom w:val="0"/>
          <w:divBdr>
            <w:top w:val="none" w:sz="0" w:space="0" w:color="auto"/>
            <w:left w:val="none" w:sz="0" w:space="0" w:color="auto"/>
            <w:bottom w:val="none" w:sz="0" w:space="0" w:color="auto"/>
            <w:right w:val="none" w:sz="0" w:space="0" w:color="auto"/>
          </w:divBdr>
        </w:div>
        <w:div w:id="338578106">
          <w:marLeft w:val="640"/>
          <w:marRight w:val="0"/>
          <w:marTop w:val="0"/>
          <w:marBottom w:val="0"/>
          <w:divBdr>
            <w:top w:val="none" w:sz="0" w:space="0" w:color="auto"/>
            <w:left w:val="none" w:sz="0" w:space="0" w:color="auto"/>
            <w:bottom w:val="none" w:sz="0" w:space="0" w:color="auto"/>
            <w:right w:val="none" w:sz="0" w:space="0" w:color="auto"/>
          </w:divBdr>
        </w:div>
        <w:div w:id="929972894">
          <w:marLeft w:val="640"/>
          <w:marRight w:val="0"/>
          <w:marTop w:val="0"/>
          <w:marBottom w:val="0"/>
          <w:divBdr>
            <w:top w:val="none" w:sz="0" w:space="0" w:color="auto"/>
            <w:left w:val="none" w:sz="0" w:space="0" w:color="auto"/>
            <w:bottom w:val="none" w:sz="0" w:space="0" w:color="auto"/>
            <w:right w:val="none" w:sz="0" w:space="0" w:color="auto"/>
          </w:divBdr>
        </w:div>
        <w:div w:id="1687949667">
          <w:marLeft w:val="640"/>
          <w:marRight w:val="0"/>
          <w:marTop w:val="0"/>
          <w:marBottom w:val="0"/>
          <w:divBdr>
            <w:top w:val="none" w:sz="0" w:space="0" w:color="auto"/>
            <w:left w:val="none" w:sz="0" w:space="0" w:color="auto"/>
            <w:bottom w:val="none" w:sz="0" w:space="0" w:color="auto"/>
            <w:right w:val="none" w:sz="0" w:space="0" w:color="auto"/>
          </w:divBdr>
        </w:div>
        <w:div w:id="974137437">
          <w:marLeft w:val="640"/>
          <w:marRight w:val="0"/>
          <w:marTop w:val="0"/>
          <w:marBottom w:val="0"/>
          <w:divBdr>
            <w:top w:val="none" w:sz="0" w:space="0" w:color="auto"/>
            <w:left w:val="none" w:sz="0" w:space="0" w:color="auto"/>
            <w:bottom w:val="none" w:sz="0" w:space="0" w:color="auto"/>
            <w:right w:val="none" w:sz="0" w:space="0" w:color="auto"/>
          </w:divBdr>
        </w:div>
        <w:div w:id="377045784">
          <w:marLeft w:val="640"/>
          <w:marRight w:val="0"/>
          <w:marTop w:val="0"/>
          <w:marBottom w:val="0"/>
          <w:divBdr>
            <w:top w:val="none" w:sz="0" w:space="0" w:color="auto"/>
            <w:left w:val="none" w:sz="0" w:space="0" w:color="auto"/>
            <w:bottom w:val="none" w:sz="0" w:space="0" w:color="auto"/>
            <w:right w:val="none" w:sz="0" w:space="0" w:color="auto"/>
          </w:divBdr>
        </w:div>
        <w:div w:id="2109109601">
          <w:marLeft w:val="640"/>
          <w:marRight w:val="0"/>
          <w:marTop w:val="0"/>
          <w:marBottom w:val="0"/>
          <w:divBdr>
            <w:top w:val="none" w:sz="0" w:space="0" w:color="auto"/>
            <w:left w:val="none" w:sz="0" w:space="0" w:color="auto"/>
            <w:bottom w:val="none" w:sz="0" w:space="0" w:color="auto"/>
            <w:right w:val="none" w:sz="0" w:space="0" w:color="auto"/>
          </w:divBdr>
        </w:div>
        <w:div w:id="1970671351">
          <w:marLeft w:val="640"/>
          <w:marRight w:val="0"/>
          <w:marTop w:val="0"/>
          <w:marBottom w:val="0"/>
          <w:divBdr>
            <w:top w:val="none" w:sz="0" w:space="0" w:color="auto"/>
            <w:left w:val="none" w:sz="0" w:space="0" w:color="auto"/>
            <w:bottom w:val="none" w:sz="0" w:space="0" w:color="auto"/>
            <w:right w:val="none" w:sz="0" w:space="0" w:color="auto"/>
          </w:divBdr>
        </w:div>
        <w:div w:id="585381933">
          <w:marLeft w:val="640"/>
          <w:marRight w:val="0"/>
          <w:marTop w:val="0"/>
          <w:marBottom w:val="0"/>
          <w:divBdr>
            <w:top w:val="none" w:sz="0" w:space="0" w:color="auto"/>
            <w:left w:val="none" w:sz="0" w:space="0" w:color="auto"/>
            <w:bottom w:val="none" w:sz="0" w:space="0" w:color="auto"/>
            <w:right w:val="none" w:sz="0" w:space="0" w:color="auto"/>
          </w:divBdr>
        </w:div>
        <w:div w:id="522943467">
          <w:marLeft w:val="640"/>
          <w:marRight w:val="0"/>
          <w:marTop w:val="0"/>
          <w:marBottom w:val="0"/>
          <w:divBdr>
            <w:top w:val="none" w:sz="0" w:space="0" w:color="auto"/>
            <w:left w:val="none" w:sz="0" w:space="0" w:color="auto"/>
            <w:bottom w:val="none" w:sz="0" w:space="0" w:color="auto"/>
            <w:right w:val="none" w:sz="0" w:space="0" w:color="auto"/>
          </w:divBdr>
        </w:div>
        <w:div w:id="241111228">
          <w:marLeft w:val="640"/>
          <w:marRight w:val="0"/>
          <w:marTop w:val="0"/>
          <w:marBottom w:val="0"/>
          <w:divBdr>
            <w:top w:val="none" w:sz="0" w:space="0" w:color="auto"/>
            <w:left w:val="none" w:sz="0" w:space="0" w:color="auto"/>
            <w:bottom w:val="none" w:sz="0" w:space="0" w:color="auto"/>
            <w:right w:val="none" w:sz="0" w:space="0" w:color="auto"/>
          </w:divBdr>
        </w:div>
        <w:div w:id="1084499367">
          <w:marLeft w:val="640"/>
          <w:marRight w:val="0"/>
          <w:marTop w:val="0"/>
          <w:marBottom w:val="0"/>
          <w:divBdr>
            <w:top w:val="none" w:sz="0" w:space="0" w:color="auto"/>
            <w:left w:val="none" w:sz="0" w:space="0" w:color="auto"/>
            <w:bottom w:val="none" w:sz="0" w:space="0" w:color="auto"/>
            <w:right w:val="none" w:sz="0" w:space="0" w:color="auto"/>
          </w:divBdr>
        </w:div>
        <w:div w:id="969821352">
          <w:marLeft w:val="640"/>
          <w:marRight w:val="0"/>
          <w:marTop w:val="0"/>
          <w:marBottom w:val="0"/>
          <w:divBdr>
            <w:top w:val="none" w:sz="0" w:space="0" w:color="auto"/>
            <w:left w:val="none" w:sz="0" w:space="0" w:color="auto"/>
            <w:bottom w:val="none" w:sz="0" w:space="0" w:color="auto"/>
            <w:right w:val="none" w:sz="0" w:space="0" w:color="auto"/>
          </w:divBdr>
        </w:div>
        <w:div w:id="2111922652">
          <w:marLeft w:val="640"/>
          <w:marRight w:val="0"/>
          <w:marTop w:val="0"/>
          <w:marBottom w:val="0"/>
          <w:divBdr>
            <w:top w:val="none" w:sz="0" w:space="0" w:color="auto"/>
            <w:left w:val="none" w:sz="0" w:space="0" w:color="auto"/>
            <w:bottom w:val="none" w:sz="0" w:space="0" w:color="auto"/>
            <w:right w:val="none" w:sz="0" w:space="0" w:color="auto"/>
          </w:divBdr>
        </w:div>
        <w:div w:id="1068309834">
          <w:marLeft w:val="640"/>
          <w:marRight w:val="0"/>
          <w:marTop w:val="0"/>
          <w:marBottom w:val="0"/>
          <w:divBdr>
            <w:top w:val="none" w:sz="0" w:space="0" w:color="auto"/>
            <w:left w:val="none" w:sz="0" w:space="0" w:color="auto"/>
            <w:bottom w:val="none" w:sz="0" w:space="0" w:color="auto"/>
            <w:right w:val="none" w:sz="0" w:space="0" w:color="auto"/>
          </w:divBdr>
        </w:div>
        <w:div w:id="715349776">
          <w:marLeft w:val="640"/>
          <w:marRight w:val="0"/>
          <w:marTop w:val="0"/>
          <w:marBottom w:val="0"/>
          <w:divBdr>
            <w:top w:val="none" w:sz="0" w:space="0" w:color="auto"/>
            <w:left w:val="none" w:sz="0" w:space="0" w:color="auto"/>
            <w:bottom w:val="none" w:sz="0" w:space="0" w:color="auto"/>
            <w:right w:val="none" w:sz="0" w:space="0" w:color="auto"/>
          </w:divBdr>
        </w:div>
        <w:div w:id="179050298">
          <w:marLeft w:val="640"/>
          <w:marRight w:val="0"/>
          <w:marTop w:val="0"/>
          <w:marBottom w:val="0"/>
          <w:divBdr>
            <w:top w:val="none" w:sz="0" w:space="0" w:color="auto"/>
            <w:left w:val="none" w:sz="0" w:space="0" w:color="auto"/>
            <w:bottom w:val="none" w:sz="0" w:space="0" w:color="auto"/>
            <w:right w:val="none" w:sz="0" w:space="0" w:color="auto"/>
          </w:divBdr>
        </w:div>
        <w:div w:id="1653287874">
          <w:marLeft w:val="640"/>
          <w:marRight w:val="0"/>
          <w:marTop w:val="0"/>
          <w:marBottom w:val="0"/>
          <w:divBdr>
            <w:top w:val="none" w:sz="0" w:space="0" w:color="auto"/>
            <w:left w:val="none" w:sz="0" w:space="0" w:color="auto"/>
            <w:bottom w:val="none" w:sz="0" w:space="0" w:color="auto"/>
            <w:right w:val="none" w:sz="0" w:space="0" w:color="auto"/>
          </w:divBdr>
        </w:div>
        <w:div w:id="1678843100">
          <w:marLeft w:val="640"/>
          <w:marRight w:val="0"/>
          <w:marTop w:val="0"/>
          <w:marBottom w:val="0"/>
          <w:divBdr>
            <w:top w:val="none" w:sz="0" w:space="0" w:color="auto"/>
            <w:left w:val="none" w:sz="0" w:space="0" w:color="auto"/>
            <w:bottom w:val="none" w:sz="0" w:space="0" w:color="auto"/>
            <w:right w:val="none" w:sz="0" w:space="0" w:color="auto"/>
          </w:divBdr>
        </w:div>
        <w:div w:id="1698578410">
          <w:marLeft w:val="640"/>
          <w:marRight w:val="0"/>
          <w:marTop w:val="0"/>
          <w:marBottom w:val="0"/>
          <w:divBdr>
            <w:top w:val="none" w:sz="0" w:space="0" w:color="auto"/>
            <w:left w:val="none" w:sz="0" w:space="0" w:color="auto"/>
            <w:bottom w:val="none" w:sz="0" w:space="0" w:color="auto"/>
            <w:right w:val="none" w:sz="0" w:space="0" w:color="auto"/>
          </w:divBdr>
        </w:div>
        <w:div w:id="351491359">
          <w:marLeft w:val="640"/>
          <w:marRight w:val="0"/>
          <w:marTop w:val="0"/>
          <w:marBottom w:val="0"/>
          <w:divBdr>
            <w:top w:val="none" w:sz="0" w:space="0" w:color="auto"/>
            <w:left w:val="none" w:sz="0" w:space="0" w:color="auto"/>
            <w:bottom w:val="none" w:sz="0" w:space="0" w:color="auto"/>
            <w:right w:val="none" w:sz="0" w:space="0" w:color="auto"/>
          </w:divBdr>
        </w:div>
        <w:div w:id="310326716">
          <w:marLeft w:val="640"/>
          <w:marRight w:val="0"/>
          <w:marTop w:val="0"/>
          <w:marBottom w:val="0"/>
          <w:divBdr>
            <w:top w:val="none" w:sz="0" w:space="0" w:color="auto"/>
            <w:left w:val="none" w:sz="0" w:space="0" w:color="auto"/>
            <w:bottom w:val="none" w:sz="0" w:space="0" w:color="auto"/>
            <w:right w:val="none" w:sz="0" w:space="0" w:color="auto"/>
          </w:divBdr>
        </w:div>
        <w:div w:id="893976673">
          <w:marLeft w:val="640"/>
          <w:marRight w:val="0"/>
          <w:marTop w:val="0"/>
          <w:marBottom w:val="0"/>
          <w:divBdr>
            <w:top w:val="none" w:sz="0" w:space="0" w:color="auto"/>
            <w:left w:val="none" w:sz="0" w:space="0" w:color="auto"/>
            <w:bottom w:val="none" w:sz="0" w:space="0" w:color="auto"/>
            <w:right w:val="none" w:sz="0" w:space="0" w:color="auto"/>
          </w:divBdr>
        </w:div>
        <w:div w:id="128011070">
          <w:marLeft w:val="640"/>
          <w:marRight w:val="0"/>
          <w:marTop w:val="0"/>
          <w:marBottom w:val="0"/>
          <w:divBdr>
            <w:top w:val="none" w:sz="0" w:space="0" w:color="auto"/>
            <w:left w:val="none" w:sz="0" w:space="0" w:color="auto"/>
            <w:bottom w:val="none" w:sz="0" w:space="0" w:color="auto"/>
            <w:right w:val="none" w:sz="0" w:space="0" w:color="auto"/>
          </w:divBdr>
        </w:div>
        <w:div w:id="366488756">
          <w:marLeft w:val="640"/>
          <w:marRight w:val="0"/>
          <w:marTop w:val="0"/>
          <w:marBottom w:val="0"/>
          <w:divBdr>
            <w:top w:val="none" w:sz="0" w:space="0" w:color="auto"/>
            <w:left w:val="none" w:sz="0" w:space="0" w:color="auto"/>
            <w:bottom w:val="none" w:sz="0" w:space="0" w:color="auto"/>
            <w:right w:val="none" w:sz="0" w:space="0" w:color="auto"/>
          </w:divBdr>
        </w:div>
        <w:div w:id="1334261745">
          <w:marLeft w:val="640"/>
          <w:marRight w:val="0"/>
          <w:marTop w:val="0"/>
          <w:marBottom w:val="0"/>
          <w:divBdr>
            <w:top w:val="none" w:sz="0" w:space="0" w:color="auto"/>
            <w:left w:val="none" w:sz="0" w:space="0" w:color="auto"/>
            <w:bottom w:val="none" w:sz="0" w:space="0" w:color="auto"/>
            <w:right w:val="none" w:sz="0" w:space="0" w:color="auto"/>
          </w:divBdr>
        </w:div>
        <w:div w:id="164248076">
          <w:marLeft w:val="640"/>
          <w:marRight w:val="0"/>
          <w:marTop w:val="0"/>
          <w:marBottom w:val="0"/>
          <w:divBdr>
            <w:top w:val="none" w:sz="0" w:space="0" w:color="auto"/>
            <w:left w:val="none" w:sz="0" w:space="0" w:color="auto"/>
            <w:bottom w:val="none" w:sz="0" w:space="0" w:color="auto"/>
            <w:right w:val="none" w:sz="0" w:space="0" w:color="auto"/>
          </w:divBdr>
        </w:div>
        <w:div w:id="1421177500">
          <w:marLeft w:val="640"/>
          <w:marRight w:val="0"/>
          <w:marTop w:val="0"/>
          <w:marBottom w:val="0"/>
          <w:divBdr>
            <w:top w:val="none" w:sz="0" w:space="0" w:color="auto"/>
            <w:left w:val="none" w:sz="0" w:space="0" w:color="auto"/>
            <w:bottom w:val="none" w:sz="0" w:space="0" w:color="auto"/>
            <w:right w:val="none" w:sz="0" w:space="0" w:color="auto"/>
          </w:divBdr>
        </w:div>
        <w:div w:id="1947734075">
          <w:marLeft w:val="640"/>
          <w:marRight w:val="0"/>
          <w:marTop w:val="0"/>
          <w:marBottom w:val="0"/>
          <w:divBdr>
            <w:top w:val="none" w:sz="0" w:space="0" w:color="auto"/>
            <w:left w:val="none" w:sz="0" w:space="0" w:color="auto"/>
            <w:bottom w:val="none" w:sz="0" w:space="0" w:color="auto"/>
            <w:right w:val="none" w:sz="0" w:space="0" w:color="auto"/>
          </w:divBdr>
        </w:div>
        <w:div w:id="202451968">
          <w:marLeft w:val="640"/>
          <w:marRight w:val="0"/>
          <w:marTop w:val="0"/>
          <w:marBottom w:val="0"/>
          <w:divBdr>
            <w:top w:val="none" w:sz="0" w:space="0" w:color="auto"/>
            <w:left w:val="none" w:sz="0" w:space="0" w:color="auto"/>
            <w:bottom w:val="none" w:sz="0" w:space="0" w:color="auto"/>
            <w:right w:val="none" w:sz="0" w:space="0" w:color="auto"/>
          </w:divBdr>
        </w:div>
        <w:div w:id="1955482485">
          <w:marLeft w:val="640"/>
          <w:marRight w:val="0"/>
          <w:marTop w:val="0"/>
          <w:marBottom w:val="0"/>
          <w:divBdr>
            <w:top w:val="none" w:sz="0" w:space="0" w:color="auto"/>
            <w:left w:val="none" w:sz="0" w:space="0" w:color="auto"/>
            <w:bottom w:val="none" w:sz="0" w:space="0" w:color="auto"/>
            <w:right w:val="none" w:sz="0" w:space="0" w:color="auto"/>
          </w:divBdr>
        </w:div>
        <w:div w:id="980309086">
          <w:marLeft w:val="640"/>
          <w:marRight w:val="0"/>
          <w:marTop w:val="0"/>
          <w:marBottom w:val="0"/>
          <w:divBdr>
            <w:top w:val="none" w:sz="0" w:space="0" w:color="auto"/>
            <w:left w:val="none" w:sz="0" w:space="0" w:color="auto"/>
            <w:bottom w:val="none" w:sz="0" w:space="0" w:color="auto"/>
            <w:right w:val="none" w:sz="0" w:space="0" w:color="auto"/>
          </w:divBdr>
        </w:div>
        <w:div w:id="142430238">
          <w:marLeft w:val="640"/>
          <w:marRight w:val="0"/>
          <w:marTop w:val="0"/>
          <w:marBottom w:val="0"/>
          <w:divBdr>
            <w:top w:val="none" w:sz="0" w:space="0" w:color="auto"/>
            <w:left w:val="none" w:sz="0" w:space="0" w:color="auto"/>
            <w:bottom w:val="none" w:sz="0" w:space="0" w:color="auto"/>
            <w:right w:val="none" w:sz="0" w:space="0" w:color="auto"/>
          </w:divBdr>
        </w:div>
        <w:div w:id="1095786152">
          <w:marLeft w:val="640"/>
          <w:marRight w:val="0"/>
          <w:marTop w:val="0"/>
          <w:marBottom w:val="0"/>
          <w:divBdr>
            <w:top w:val="none" w:sz="0" w:space="0" w:color="auto"/>
            <w:left w:val="none" w:sz="0" w:space="0" w:color="auto"/>
            <w:bottom w:val="none" w:sz="0" w:space="0" w:color="auto"/>
            <w:right w:val="none" w:sz="0" w:space="0" w:color="auto"/>
          </w:divBdr>
        </w:div>
        <w:div w:id="1286160715">
          <w:marLeft w:val="640"/>
          <w:marRight w:val="0"/>
          <w:marTop w:val="0"/>
          <w:marBottom w:val="0"/>
          <w:divBdr>
            <w:top w:val="none" w:sz="0" w:space="0" w:color="auto"/>
            <w:left w:val="none" w:sz="0" w:space="0" w:color="auto"/>
            <w:bottom w:val="none" w:sz="0" w:space="0" w:color="auto"/>
            <w:right w:val="none" w:sz="0" w:space="0" w:color="auto"/>
          </w:divBdr>
        </w:div>
        <w:div w:id="253637451">
          <w:marLeft w:val="640"/>
          <w:marRight w:val="0"/>
          <w:marTop w:val="0"/>
          <w:marBottom w:val="0"/>
          <w:divBdr>
            <w:top w:val="none" w:sz="0" w:space="0" w:color="auto"/>
            <w:left w:val="none" w:sz="0" w:space="0" w:color="auto"/>
            <w:bottom w:val="none" w:sz="0" w:space="0" w:color="auto"/>
            <w:right w:val="none" w:sz="0" w:space="0" w:color="auto"/>
          </w:divBdr>
        </w:div>
        <w:div w:id="581254116">
          <w:marLeft w:val="640"/>
          <w:marRight w:val="0"/>
          <w:marTop w:val="0"/>
          <w:marBottom w:val="0"/>
          <w:divBdr>
            <w:top w:val="none" w:sz="0" w:space="0" w:color="auto"/>
            <w:left w:val="none" w:sz="0" w:space="0" w:color="auto"/>
            <w:bottom w:val="none" w:sz="0" w:space="0" w:color="auto"/>
            <w:right w:val="none" w:sz="0" w:space="0" w:color="auto"/>
          </w:divBdr>
        </w:div>
        <w:div w:id="1362976359">
          <w:marLeft w:val="640"/>
          <w:marRight w:val="0"/>
          <w:marTop w:val="0"/>
          <w:marBottom w:val="0"/>
          <w:divBdr>
            <w:top w:val="none" w:sz="0" w:space="0" w:color="auto"/>
            <w:left w:val="none" w:sz="0" w:space="0" w:color="auto"/>
            <w:bottom w:val="none" w:sz="0" w:space="0" w:color="auto"/>
            <w:right w:val="none" w:sz="0" w:space="0" w:color="auto"/>
          </w:divBdr>
        </w:div>
        <w:div w:id="831334916">
          <w:marLeft w:val="640"/>
          <w:marRight w:val="0"/>
          <w:marTop w:val="0"/>
          <w:marBottom w:val="0"/>
          <w:divBdr>
            <w:top w:val="none" w:sz="0" w:space="0" w:color="auto"/>
            <w:left w:val="none" w:sz="0" w:space="0" w:color="auto"/>
            <w:bottom w:val="none" w:sz="0" w:space="0" w:color="auto"/>
            <w:right w:val="none" w:sz="0" w:space="0" w:color="auto"/>
          </w:divBdr>
        </w:div>
        <w:div w:id="1477382904">
          <w:marLeft w:val="640"/>
          <w:marRight w:val="0"/>
          <w:marTop w:val="0"/>
          <w:marBottom w:val="0"/>
          <w:divBdr>
            <w:top w:val="none" w:sz="0" w:space="0" w:color="auto"/>
            <w:left w:val="none" w:sz="0" w:space="0" w:color="auto"/>
            <w:bottom w:val="none" w:sz="0" w:space="0" w:color="auto"/>
            <w:right w:val="none" w:sz="0" w:space="0" w:color="auto"/>
          </w:divBdr>
        </w:div>
        <w:div w:id="368116456">
          <w:marLeft w:val="640"/>
          <w:marRight w:val="0"/>
          <w:marTop w:val="0"/>
          <w:marBottom w:val="0"/>
          <w:divBdr>
            <w:top w:val="none" w:sz="0" w:space="0" w:color="auto"/>
            <w:left w:val="none" w:sz="0" w:space="0" w:color="auto"/>
            <w:bottom w:val="none" w:sz="0" w:space="0" w:color="auto"/>
            <w:right w:val="none" w:sz="0" w:space="0" w:color="auto"/>
          </w:divBdr>
        </w:div>
        <w:div w:id="1837771058">
          <w:marLeft w:val="640"/>
          <w:marRight w:val="0"/>
          <w:marTop w:val="0"/>
          <w:marBottom w:val="0"/>
          <w:divBdr>
            <w:top w:val="none" w:sz="0" w:space="0" w:color="auto"/>
            <w:left w:val="none" w:sz="0" w:space="0" w:color="auto"/>
            <w:bottom w:val="none" w:sz="0" w:space="0" w:color="auto"/>
            <w:right w:val="none" w:sz="0" w:space="0" w:color="auto"/>
          </w:divBdr>
        </w:div>
        <w:div w:id="1667786244">
          <w:marLeft w:val="640"/>
          <w:marRight w:val="0"/>
          <w:marTop w:val="0"/>
          <w:marBottom w:val="0"/>
          <w:divBdr>
            <w:top w:val="none" w:sz="0" w:space="0" w:color="auto"/>
            <w:left w:val="none" w:sz="0" w:space="0" w:color="auto"/>
            <w:bottom w:val="none" w:sz="0" w:space="0" w:color="auto"/>
            <w:right w:val="none" w:sz="0" w:space="0" w:color="auto"/>
          </w:divBdr>
        </w:div>
        <w:div w:id="638847855">
          <w:marLeft w:val="640"/>
          <w:marRight w:val="0"/>
          <w:marTop w:val="0"/>
          <w:marBottom w:val="0"/>
          <w:divBdr>
            <w:top w:val="none" w:sz="0" w:space="0" w:color="auto"/>
            <w:left w:val="none" w:sz="0" w:space="0" w:color="auto"/>
            <w:bottom w:val="none" w:sz="0" w:space="0" w:color="auto"/>
            <w:right w:val="none" w:sz="0" w:space="0" w:color="auto"/>
          </w:divBdr>
        </w:div>
        <w:div w:id="952369675">
          <w:marLeft w:val="640"/>
          <w:marRight w:val="0"/>
          <w:marTop w:val="0"/>
          <w:marBottom w:val="0"/>
          <w:divBdr>
            <w:top w:val="none" w:sz="0" w:space="0" w:color="auto"/>
            <w:left w:val="none" w:sz="0" w:space="0" w:color="auto"/>
            <w:bottom w:val="none" w:sz="0" w:space="0" w:color="auto"/>
            <w:right w:val="none" w:sz="0" w:space="0" w:color="auto"/>
          </w:divBdr>
        </w:div>
        <w:div w:id="733820417">
          <w:marLeft w:val="640"/>
          <w:marRight w:val="0"/>
          <w:marTop w:val="0"/>
          <w:marBottom w:val="0"/>
          <w:divBdr>
            <w:top w:val="none" w:sz="0" w:space="0" w:color="auto"/>
            <w:left w:val="none" w:sz="0" w:space="0" w:color="auto"/>
            <w:bottom w:val="none" w:sz="0" w:space="0" w:color="auto"/>
            <w:right w:val="none" w:sz="0" w:space="0" w:color="auto"/>
          </w:divBdr>
        </w:div>
        <w:div w:id="886379169">
          <w:marLeft w:val="640"/>
          <w:marRight w:val="0"/>
          <w:marTop w:val="0"/>
          <w:marBottom w:val="0"/>
          <w:divBdr>
            <w:top w:val="none" w:sz="0" w:space="0" w:color="auto"/>
            <w:left w:val="none" w:sz="0" w:space="0" w:color="auto"/>
            <w:bottom w:val="none" w:sz="0" w:space="0" w:color="auto"/>
            <w:right w:val="none" w:sz="0" w:space="0" w:color="auto"/>
          </w:divBdr>
        </w:div>
        <w:div w:id="1088422014">
          <w:marLeft w:val="640"/>
          <w:marRight w:val="0"/>
          <w:marTop w:val="0"/>
          <w:marBottom w:val="0"/>
          <w:divBdr>
            <w:top w:val="none" w:sz="0" w:space="0" w:color="auto"/>
            <w:left w:val="none" w:sz="0" w:space="0" w:color="auto"/>
            <w:bottom w:val="none" w:sz="0" w:space="0" w:color="auto"/>
            <w:right w:val="none" w:sz="0" w:space="0" w:color="auto"/>
          </w:divBdr>
        </w:div>
        <w:div w:id="203368526">
          <w:marLeft w:val="640"/>
          <w:marRight w:val="0"/>
          <w:marTop w:val="0"/>
          <w:marBottom w:val="0"/>
          <w:divBdr>
            <w:top w:val="none" w:sz="0" w:space="0" w:color="auto"/>
            <w:left w:val="none" w:sz="0" w:space="0" w:color="auto"/>
            <w:bottom w:val="none" w:sz="0" w:space="0" w:color="auto"/>
            <w:right w:val="none" w:sz="0" w:space="0" w:color="auto"/>
          </w:divBdr>
        </w:div>
        <w:div w:id="417293230">
          <w:marLeft w:val="640"/>
          <w:marRight w:val="0"/>
          <w:marTop w:val="0"/>
          <w:marBottom w:val="0"/>
          <w:divBdr>
            <w:top w:val="none" w:sz="0" w:space="0" w:color="auto"/>
            <w:left w:val="none" w:sz="0" w:space="0" w:color="auto"/>
            <w:bottom w:val="none" w:sz="0" w:space="0" w:color="auto"/>
            <w:right w:val="none" w:sz="0" w:space="0" w:color="auto"/>
          </w:divBdr>
        </w:div>
        <w:div w:id="1957134171">
          <w:marLeft w:val="640"/>
          <w:marRight w:val="0"/>
          <w:marTop w:val="0"/>
          <w:marBottom w:val="0"/>
          <w:divBdr>
            <w:top w:val="none" w:sz="0" w:space="0" w:color="auto"/>
            <w:left w:val="none" w:sz="0" w:space="0" w:color="auto"/>
            <w:bottom w:val="none" w:sz="0" w:space="0" w:color="auto"/>
            <w:right w:val="none" w:sz="0" w:space="0" w:color="auto"/>
          </w:divBdr>
        </w:div>
        <w:div w:id="193537764">
          <w:marLeft w:val="640"/>
          <w:marRight w:val="0"/>
          <w:marTop w:val="0"/>
          <w:marBottom w:val="0"/>
          <w:divBdr>
            <w:top w:val="none" w:sz="0" w:space="0" w:color="auto"/>
            <w:left w:val="none" w:sz="0" w:space="0" w:color="auto"/>
            <w:bottom w:val="none" w:sz="0" w:space="0" w:color="auto"/>
            <w:right w:val="none" w:sz="0" w:space="0" w:color="auto"/>
          </w:divBdr>
        </w:div>
        <w:div w:id="1280183931">
          <w:marLeft w:val="640"/>
          <w:marRight w:val="0"/>
          <w:marTop w:val="0"/>
          <w:marBottom w:val="0"/>
          <w:divBdr>
            <w:top w:val="none" w:sz="0" w:space="0" w:color="auto"/>
            <w:left w:val="none" w:sz="0" w:space="0" w:color="auto"/>
            <w:bottom w:val="none" w:sz="0" w:space="0" w:color="auto"/>
            <w:right w:val="none" w:sz="0" w:space="0" w:color="auto"/>
          </w:divBdr>
        </w:div>
        <w:div w:id="716899972">
          <w:marLeft w:val="640"/>
          <w:marRight w:val="0"/>
          <w:marTop w:val="0"/>
          <w:marBottom w:val="0"/>
          <w:divBdr>
            <w:top w:val="none" w:sz="0" w:space="0" w:color="auto"/>
            <w:left w:val="none" w:sz="0" w:space="0" w:color="auto"/>
            <w:bottom w:val="none" w:sz="0" w:space="0" w:color="auto"/>
            <w:right w:val="none" w:sz="0" w:space="0" w:color="auto"/>
          </w:divBdr>
        </w:div>
        <w:div w:id="1305626998">
          <w:marLeft w:val="640"/>
          <w:marRight w:val="0"/>
          <w:marTop w:val="0"/>
          <w:marBottom w:val="0"/>
          <w:divBdr>
            <w:top w:val="none" w:sz="0" w:space="0" w:color="auto"/>
            <w:left w:val="none" w:sz="0" w:space="0" w:color="auto"/>
            <w:bottom w:val="none" w:sz="0" w:space="0" w:color="auto"/>
            <w:right w:val="none" w:sz="0" w:space="0" w:color="auto"/>
          </w:divBdr>
        </w:div>
        <w:div w:id="1078092818">
          <w:marLeft w:val="640"/>
          <w:marRight w:val="0"/>
          <w:marTop w:val="0"/>
          <w:marBottom w:val="0"/>
          <w:divBdr>
            <w:top w:val="none" w:sz="0" w:space="0" w:color="auto"/>
            <w:left w:val="none" w:sz="0" w:space="0" w:color="auto"/>
            <w:bottom w:val="none" w:sz="0" w:space="0" w:color="auto"/>
            <w:right w:val="none" w:sz="0" w:space="0" w:color="auto"/>
          </w:divBdr>
        </w:div>
        <w:div w:id="36054268">
          <w:marLeft w:val="640"/>
          <w:marRight w:val="0"/>
          <w:marTop w:val="0"/>
          <w:marBottom w:val="0"/>
          <w:divBdr>
            <w:top w:val="none" w:sz="0" w:space="0" w:color="auto"/>
            <w:left w:val="none" w:sz="0" w:space="0" w:color="auto"/>
            <w:bottom w:val="none" w:sz="0" w:space="0" w:color="auto"/>
            <w:right w:val="none" w:sz="0" w:space="0" w:color="auto"/>
          </w:divBdr>
        </w:div>
        <w:div w:id="1480419718">
          <w:marLeft w:val="640"/>
          <w:marRight w:val="0"/>
          <w:marTop w:val="0"/>
          <w:marBottom w:val="0"/>
          <w:divBdr>
            <w:top w:val="none" w:sz="0" w:space="0" w:color="auto"/>
            <w:left w:val="none" w:sz="0" w:space="0" w:color="auto"/>
            <w:bottom w:val="none" w:sz="0" w:space="0" w:color="auto"/>
            <w:right w:val="none" w:sz="0" w:space="0" w:color="auto"/>
          </w:divBdr>
        </w:div>
        <w:div w:id="1583371054">
          <w:marLeft w:val="640"/>
          <w:marRight w:val="0"/>
          <w:marTop w:val="0"/>
          <w:marBottom w:val="0"/>
          <w:divBdr>
            <w:top w:val="none" w:sz="0" w:space="0" w:color="auto"/>
            <w:left w:val="none" w:sz="0" w:space="0" w:color="auto"/>
            <w:bottom w:val="none" w:sz="0" w:space="0" w:color="auto"/>
            <w:right w:val="none" w:sz="0" w:space="0" w:color="auto"/>
          </w:divBdr>
        </w:div>
        <w:div w:id="707611338">
          <w:marLeft w:val="640"/>
          <w:marRight w:val="0"/>
          <w:marTop w:val="0"/>
          <w:marBottom w:val="0"/>
          <w:divBdr>
            <w:top w:val="none" w:sz="0" w:space="0" w:color="auto"/>
            <w:left w:val="none" w:sz="0" w:space="0" w:color="auto"/>
            <w:bottom w:val="none" w:sz="0" w:space="0" w:color="auto"/>
            <w:right w:val="none" w:sz="0" w:space="0" w:color="auto"/>
          </w:divBdr>
        </w:div>
        <w:div w:id="833691427">
          <w:marLeft w:val="640"/>
          <w:marRight w:val="0"/>
          <w:marTop w:val="0"/>
          <w:marBottom w:val="0"/>
          <w:divBdr>
            <w:top w:val="none" w:sz="0" w:space="0" w:color="auto"/>
            <w:left w:val="none" w:sz="0" w:space="0" w:color="auto"/>
            <w:bottom w:val="none" w:sz="0" w:space="0" w:color="auto"/>
            <w:right w:val="none" w:sz="0" w:space="0" w:color="auto"/>
          </w:divBdr>
        </w:div>
        <w:div w:id="644362345">
          <w:marLeft w:val="640"/>
          <w:marRight w:val="0"/>
          <w:marTop w:val="0"/>
          <w:marBottom w:val="0"/>
          <w:divBdr>
            <w:top w:val="none" w:sz="0" w:space="0" w:color="auto"/>
            <w:left w:val="none" w:sz="0" w:space="0" w:color="auto"/>
            <w:bottom w:val="none" w:sz="0" w:space="0" w:color="auto"/>
            <w:right w:val="none" w:sz="0" w:space="0" w:color="auto"/>
          </w:divBdr>
        </w:div>
        <w:div w:id="1798523601">
          <w:marLeft w:val="640"/>
          <w:marRight w:val="0"/>
          <w:marTop w:val="0"/>
          <w:marBottom w:val="0"/>
          <w:divBdr>
            <w:top w:val="none" w:sz="0" w:space="0" w:color="auto"/>
            <w:left w:val="none" w:sz="0" w:space="0" w:color="auto"/>
            <w:bottom w:val="none" w:sz="0" w:space="0" w:color="auto"/>
            <w:right w:val="none" w:sz="0" w:space="0" w:color="auto"/>
          </w:divBdr>
        </w:div>
        <w:div w:id="554775588">
          <w:marLeft w:val="640"/>
          <w:marRight w:val="0"/>
          <w:marTop w:val="0"/>
          <w:marBottom w:val="0"/>
          <w:divBdr>
            <w:top w:val="none" w:sz="0" w:space="0" w:color="auto"/>
            <w:left w:val="none" w:sz="0" w:space="0" w:color="auto"/>
            <w:bottom w:val="none" w:sz="0" w:space="0" w:color="auto"/>
            <w:right w:val="none" w:sz="0" w:space="0" w:color="auto"/>
          </w:divBdr>
        </w:div>
        <w:div w:id="1136680381">
          <w:marLeft w:val="640"/>
          <w:marRight w:val="0"/>
          <w:marTop w:val="0"/>
          <w:marBottom w:val="0"/>
          <w:divBdr>
            <w:top w:val="none" w:sz="0" w:space="0" w:color="auto"/>
            <w:left w:val="none" w:sz="0" w:space="0" w:color="auto"/>
            <w:bottom w:val="none" w:sz="0" w:space="0" w:color="auto"/>
            <w:right w:val="none" w:sz="0" w:space="0" w:color="auto"/>
          </w:divBdr>
        </w:div>
        <w:div w:id="779379037">
          <w:marLeft w:val="640"/>
          <w:marRight w:val="0"/>
          <w:marTop w:val="0"/>
          <w:marBottom w:val="0"/>
          <w:divBdr>
            <w:top w:val="none" w:sz="0" w:space="0" w:color="auto"/>
            <w:left w:val="none" w:sz="0" w:space="0" w:color="auto"/>
            <w:bottom w:val="none" w:sz="0" w:space="0" w:color="auto"/>
            <w:right w:val="none" w:sz="0" w:space="0" w:color="auto"/>
          </w:divBdr>
        </w:div>
        <w:div w:id="341005924">
          <w:marLeft w:val="640"/>
          <w:marRight w:val="0"/>
          <w:marTop w:val="0"/>
          <w:marBottom w:val="0"/>
          <w:divBdr>
            <w:top w:val="none" w:sz="0" w:space="0" w:color="auto"/>
            <w:left w:val="none" w:sz="0" w:space="0" w:color="auto"/>
            <w:bottom w:val="none" w:sz="0" w:space="0" w:color="auto"/>
            <w:right w:val="none" w:sz="0" w:space="0" w:color="auto"/>
          </w:divBdr>
        </w:div>
      </w:divsChild>
    </w:div>
    <w:div w:id="780758236">
      <w:bodyDiv w:val="1"/>
      <w:marLeft w:val="0"/>
      <w:marRight w:val="0"/>
      <w:marTop w:val="0"/>
      <w:marBottom w:val="0"/>
      <w:divBdr>
        <w:top w:val="none" w:sz="0" w:space="0" w:color="auto"/>
        <w:left w:val="none" w:sz="0" w:space="0" w:color="auto"/>
        <w:bottom w:val="none" w:sz="0" w:space="0" w:color="auto"/>
        <w:right w:val="none" w:sz="0" w:space="0" w:color="auto"/>
      </w:divBdr>
      <w:divsChild>
        <w:div w:id="1992639047">
          <w:marLeft w:val="480"/>
          <w:marRight w:val="0"/>
          <w:marTop w:val="0"/>
          <w:marBottom w:val="0"/>
          <w:divBdr>
            <w:top w:val="none" w:sz="0" w:space="0" w:color="auto"/>
            <w:left w:val="none" w:sz="0" w:space="0" w:color="auto"/>
            <w:bottom w:val="none" w:sz="0" w:space="0" w:color="auto"/>
            <w:right w:val="none" w:sz="0" w:space="0" w:color="auto"/>
          </w:divBdr>
        </w:div>
        <w:div w:id="886913230">
          <w:marLeft w:val="480"/>
          <w:marRight w:val="0"/>
          <w:marTop w:val="0"/>
          <w:marBottom w:val="0"/>
          <w:divBdr>
            <w:top w:val="none" w:sz="0" w:space="0" w:color="auto"/>
            <w:left w:val="none" w:sz="0" w:space="0" w:color="auto"/>
            <w:bottom w:val="none" w:sz="0" w:space="0" w:color="auto"/>
            <w:right w:val="none" w:sz="0" w:space="0" w:color="auto"/>
          </w:divBdr>
        </w:div>
        <w:div w:id="626544140">
          <w:marLeft w:val="480"/>
          <w:marRight w:val="0"/>
          <w:marTop w:val="0"/>
          <w:marBottom w:val="0"/>
          <w:divBdr>
            <w:top w:val="none" w:sz="0" w:space="0" w:color="auto"/>
            <w:left w:val="none" w:sz="0" w:space="0" w:color="auto"/>
            <w:bottom w:val="none" w:sz="0" w:space="0" w:color="auto"/>
            <w:right w:val="none" w:sz="0" w:space="0" w:color="auto"/>
          </w:divBdr>
        </w:div>
        <w:div w:id="104932972">
          <w:marLeft w:val="480"/>
          <w:marRight w:val="0"/>
          <w:marTop w:val="0"/>
          <w:marBottom w:val="0"/>
          <w:divBdr>
            <w:top w:val="none" w:sz="0" w:space="0" w:color="auto"/>
            <w:left w:val="none" w:sz="0" w:space="0" w:color="auto"/>
            <w:bottom w:val="none" w:sz="0" w:space="0" w:color="auto"/>
            <w:right w:val="none" w:sz="0" w:space="0" w:color="auto"/>
          </w:divBdr>
        </w:div>
        <w:div w:id="177737525">
          <w:marLeft w:val="480"/>
          <w:marRight w:val="0"/>
          <w:marTop w:val="0"/>
          <w:marBottom w:val="0"/>
          <w:divBdr>
            <w:top w:val="none" w:sz="0" w:space="0" w:color="auto"/>
            <w:left w:val="none" w:sz="0" w:space="0" w:color="auto"/>
            <w:bottom w:val="none" w:sz="0" w:space="0" w:color="auto"/>
            <w:right w:val="none" w:sz="0" w:space="0" w:color="auto"/>
          </w:divBdr>
        </w:div>
        <w:div w:id="418604703">
          <w:marLeft w:val="480"/>
          <w:marRight w:val="0"/>
          <w:marTop w:val="0"/>
          <w:marBottom w:val="0"/>
          <w:divBdr>
            <w:top w:val="none" w:sz="0" w:space="0" w:color="auto"/>
            <w:left w:val="none" w:sz="0" w:space="0" w:color="auto"/>
            <w:bottom w:val="none" w:sz="0" w:space="0" w:color="auto"/>
            <w:right w:val="none" w:sz="0" w:space="0" w:color="auto"/>
          </w:divBdr>
        </w:div>
        <w:div w:id="74321691">
          <w:marLeft w:val="480"/>
          <w:marRight w:val="0"/>
          <w:marTop w:val="0"/>
          <w:marBottom w:val="0"/>
          <w:divBdr>
            <w:top w:val="none" w:sz="0" w:space="0" w:color="auto"/>
            <w:left w:val="none" w:sz="0" w:space="0" w:color="auto"/>
            <w:bottom w:val="none" w:sz="0" w:space="0" w:color="auto"/>
            <w:right w:val="none" w:sz="0" w:space="0" w:color="auto"/>
          </w:divBdr>
        </w:div>
        <w:div w:id="1344742828">
          <w:marLeft w:val="480"/>
          <w:marRight w:val="0"/>
          <w:marTop w:val="0"/>
          <w:marBottom w:val="0"/>
          <w:divBdr>
            <w:top w:val="none" w:sz="0" w:space="0" w:color="auto"/>
            <w:left w:val="none" w:sz="0" w:space="0" w:color="auto"/>
            <w:bottom w:val="none" w:sz="0" w:space="0" w:color="auto"/>
            <w:right w:val="none" w:sz="0" w:space="0" w:color="auto"/>
          </w:divBdr>
        </w:div>
        <w:div w:id="1007514870">
          <w:marLeft w:val="480"/>
          <w:marRight w:val="0"/>
          <w:marTop w:val="0"/>
          <w:marBottom w:val="0"/>
          <w:divBdr>
            <w:top w:val="none" w:sz="0" w:space="0" w:color="auto"/>
            <w:left w:val="none" w:sz="0" w:space="0" w:color="auto"/>
            <w:bottom w:val="none" w:sz="0" w:space="0" w:color="auto"/>
            <w:right w:val="none" w:sz="0" w:space="0" w:color="auto"/>
          </w:divBdr>
        </w:div>
        <w:div w:id="1987196319">
          <w:marLeft w:val="480"/>
          <w:marRight w:val="0"/>
          <w:marTop w:val="0"/>
          <w:marBottom w:val="0"/>
          <w:divBdr>
            <w:top w:val="none" w:sz="0" w:space="0" w:color="auto"/>
            <w:left w:val="none" w:sz="0" w:space="0" w:color="auto"/>
            <w:bottom w:val="none" w:sz="0" w:space="0" w:color="auto"/>
            <w:right w:val="none" w:sz="0" w:space="0" w:color="auto"/>
          </w:divBdr>
        </w:div>
        <w:div w:id="1619487734">
          <w:marLeft w:val="480"/>
          <w:marRight w:val="0"/>
          <w:marTop w:val="0"/>
          <w:marBottom w:val="0"/>
          <w:divBdr>
            <w:top w:val="none" w:sz="0" w:space="0" w:color="auto"/>
            <w:left w:val="none" w:sz="0" w:space="0" w:color="auto"/>
            <w:bottom w:val="none" w:sz="0" w:space="0" w:color="auto"/>
            <w:right w:val="none" w:sz="0" w:space="0" w:color="auto"/>
          </w:divBdr>
        </w:div>
        <w:div w:id="653266868">
          <w:marLeft w:val="480"/>
          <w:marRight w:val="0"/>
          <w:marTop w:val="0"/>
          <w:marBottom w:val="0"/>
          <w:divBdr>
            <w:top w:val="none" w:sz="0" w:space="0" w:color="auto"/>
            <w:left w:val="none" w:sz="0" w:space="0" w:color="auto"/>
            <w:bottom w:val="none" w:sz="0" w:space="0" w:color="auto"/>
            <w:right w:val="none" w:sz="0" w:space="0" w:color="auto"/>
          </w:divBdr>
        </w:div>
        <w:div w:id="104496277">
          <w:marLeft w:val="480"/>
          <w:marRight w:val="0"/>
          <w:marTop w:val="0"/>
          <w:marBottom w:val="0"/>
          <w:divBdr>
            <w:top w:val="none" w:sz="0" w:space="0" w:color="auto"/>
            <w:left w:val="none" w:sz="0" w:space="0" w:color="auto"/>
            <w:bottom w:val="none" w:sz="0" w:space="0" w:color="auto"/>
            <w:right w:val="none" w:sz="0" w:space="0" w:color="auto"/>
          </w:divBdr>
        </w:div>
        <w:div w:id="1311248517">
          <w:marLeft w:val="480"/>
          <w:marRight w:val="0"/>
          <w:marTop w:val="0"/>
          <w:marBottom w:val="0"/>
          <w:divBdr>
            <w:top w:val="none" w:sz="0" w:space="0" w:color="auto"/>
            <w:left w:val="none" w:sz="0" w:space="0" w:color="auto"/>
            <w:bottom w:val="none" w:sz="0" w:space="0" w:color="auto"/>
            <w:right w:val="none" w:sz="0" w:space="0" w:color="auto"/>
          </w:divBdr>
        </w:div>
        <w:div w:id="1851992977">
          <w:marLeft w:val="480"/>
          <w:marRight w:val="0"/>
          <w:marTop w:val="0"/>
          <w:marBottom w:val="0"/>
          <w:divBdr>
            <w:top w:val="none" w:sz="0" w:space="0" w:color="auto"/>
            <w:left w:val="none" w:sz="0" w:space="0" w:color="auto"/>
            <w:bottom w:val="none" w:sz="0" w:space="0" w:color="auto"/>
            <w:right w:val="none" w:sz="0" w:space="0" w:color="auto"/>
          </w:divBdr>
        </w:div>
        <w:div w:id="1835796127">
          <w:marLeft w:val="480"/>
          <w:marRight w:val="0"/>
          <w:marTop w:val="0"/>
          <w:marBottom w:val="0"/>
          <w:divBdr>
            <w:top w:val="none" w:sz="0" w:space="0" w:color="auto"/>
            <w:left w:val="none" w:sz="0" w:space="0" w:color="auto"/>
            <w:bottom w:val="none" w:sz="0" w:space="0" w:color="auto"/>
            <w:right w:val="none" w:sz="0" w:space="0" w:color="auto"/>
          </w:divBdr>
        </w:div>
        <w:div w:id="553128234">
          <w:marLeft w:val="480"/>
          <w:marRight w:val="0"/>
          <w:marTop w:val="0"/>
          <w:marBottom w:val="0"/>
          <w:divBdr>
            <w:top w:val="none" w:sz="0" w:space="0" w:color="auto"/>
            <w:left w:val="none" w:sz="0" w:space="0" w:color="auto"/>
            <w:bottom w:val="none" w:sz="0" w:space="0" w:color="auto"/>
            <w:right w:val="none" w:sz="0" w:space="0" w:color="auto"/>
          </w:divBdr>
        </w:div>
        <w:div w:id="1868323754">
          <w:marLeft w:val="480"/>
          <w:marRight w:val="0"/>
          <w:marTop w:val="0"/>
          <w:marBottom w:val="0"/>
          <w:divBdr>
            <w:top w:val="none" w:sz="0" w:space="0" w:color="auto"/>
            <w:left w:val="none" w:sz="0" w:space="0" w:color="auto"/>
            <w:bottom w:val="none" w:sz="0" w:space="0" w:color="auto"/>
            <w:right w:val="none" w:sz="0" w:space="0" w:color="auto"/>
          </w:divBdr>
        </w:div>
        <w:div w:id="1916476095">
          <w:marLeft w:val="480"/>
          <w:marRight w:val="0"/>
          <w:marTop w:val="0"/>
          <w:marBottom w:val="0"/>
          <w:divBdr>
            <w:top w:val="none" w:sz="0" w:space="0" w:color="auto"/>
            <w:left w:val="none" w:sz="0" w:space="0" w:color="auto"/>
            <w:bottom w:val="none" w:sz="0" w:space="0" w:color="auto"/>
            <w:right w:val="none" w:sz="0" w:space="0" w:color="auto"/>
          </w:divBdr>
        </w:div>
        <w:div w:id="167185158">
          <w:marLeft w:val="480"/>
          <w:marRight w:val="0"/>
          <w:marTop w:val="0"/>
          <w:marBottom w:val="0"/>
          <w:divBdr>
            <w:top w:val="none" w:sz="0" w:space="0" w:color="auto"/>
            <w:left w:val="none" w:sz="0" w:space="0" w:color="auto"/>
            <w:bottom w:val="none" w:sz="0" w:space="0" w:color="auto"/>
            <w:right w:val="none" w:sz="0" w:space="0" w:color="auto"/>
          </w:divBdr>
        </w:div>
        <w:div w:id="234972824">
          <w:marLeft w:val="480"/>
          <w:marRight w:val="0"/>
          <w:marTop w:val="0"/>
          <w:marBottom w:val="0"/>
          <w:divBdr>
            <w:top w:val="none" w:sz="0" w:space="0" w:color="auto"/>
            <w:left w:val="none" w:sz="0" w:space="0" w:color="auto"/>
            <w:bottom w:val="none" w:sz="0" w:space="0" w:color="auto"/>
            <w:right w:val="none" w:sz="0" w:space="0" w:color="auto"/>
          </w:divBdr>
        </w:div>
        <w:div w:id="1708799145">
          <w:marLeft w:val="480"/>
          <w:marRight w:val="0"/>
          <w:marTop w:val="0"/>
          <w:marBottom w:val="0"/>
          <w:divBdr>
            <w:top w:val="none" w:sz="0" w:space="0" w:color="auto"/>
            <w:left w:val="none" w:sz="0" w:space="0" w:color="auto"/>
            <w:bottom w:val="none" w:sz="0" w:space="0" w:color="auto"/>
            <w:right w:val="none" w:sz="0" w:space="0" w:color="auto"/>
          </w:divBdr>
        </w:div>
        <w:div w:id="1416897710">
          <w:marLeft w:val="480"/>
          <w:marRight w:val="0"/>
          <w:marTop w:val="0"/>
          <w:marBottom w:val="0"/>
          <w:divBdr>
            <w:top w:val="none" w:sz="0" w:space="0" w:color="auto"/>
            <w:left w:val="none" w:sz="0" w:space="0" w:color="auto"/>
            <w:bottom w:val="none" w:sz="0" w:space="0" w:color="auto"/>
            <w:right w:val="none" w:sz="0" w:space="0" w:color="auto"/>
          </w:divBdr>
        </w:div>
        <w:div w:id="792869488">
          <w:marLeft w:val="480"/>
          <w:marRight w:val="0"/>
          <w:marTop w:val="0"/>
          <w:marBottom w:val="0"/>
          <w:divBdr>
            <w:top w:val="none" w:sz="0" w:space="0" w:color="auto"/>
            <w:left w:val="none" w:sz="0" w:space="0" w:color="auto"/>
            <w:bottom w:val="none" w:sz="0" w:space="0" w:color="auto"/>
            <w:right w:val="none" w:sz="0" w:space="0" w:color="auto"/>
          </w:divBdr>
        </w:div>
        <w:div w:id="1219559438">
          <w:marLeft w:val="480"/>
          <w:marRight w:val="0"/>
          <w:marTop w:val="0"/>
          <w:marBottom w:val="0"/>
          <w:divBdr>
            <w:top w:val="none" w:sz="0" w:space="0" w:color="auto"/>
            <w:left w:val="none" w:sz="0" w:space="0" w:color="auto"/>
            <w:bottom w:val="none" w:sz="0" w:space="0" w:color="auto"/>
            <w:right w:val="none" w:sz="0" w:space="0" w:color="auto"/>
          </w:divBdr>
        </w:div>
        <w:div w:id="881864133">
          <w:marLeft w:val="480"/>
          <w:marRight w:val="0"/>
          <w:marTop w:val="0"/>
          <w:marBottom w:val="0"/>
          <w:divBdr>
            <w:top w:val="none" w:sz="0" w:space="0" w:color="auto"/>
            <w:left w:val="none" w:sz="0" w:space="0" w:color="auto"/>
            <w:bottom w:val="none" w:sz="0" w:space="0" w:color="auto"/>
            <w:right w:val="none" w:sz="0" w:space="0" w:color="auto"/>
          </w:divBdr>
        </w:div>
        <w:div w:id="1339776298">
          <w:marLeft w:val="480"/>
          <w:marRight w:val="0"/>
          <w:marTop w:val="0"/>
          <w:marBottom w:val="0"/>
          <w:divBdr>
            <w:top w:val="none" w:sz="0" w:space="0" w:color="auto"/>
            <w:left w:val="none" w:sz="0" w:space="0" w:color="auto"/>
            <w:bottom w:val="none" w:sz="0" w:space="0" w:color="auto"/>
            <w:right w:val="none" w:sz="0" w:space="0" w:color="auto"/>
          </w:divBdr>
        </w:div>
        <w:div w:id="611742739">
          <w:marLeft w:val="480"/>
          <w:marRight w:val="0"/>
          <w:marTop w:val="0"/>
          <w:marBottom w:val="0"/>
          <w:divBdr>
            <w:top w:val="none" w:sz="0" w:space="0" w:color="auto"/>
            <w:left w:val="none" w:sz="0" w:space="0" w:color="auto"/>
            <w:bottom w:val="none" w:sz="0" w:space="0" w:color="auto"/>
            <w:right w:val="none" w:sz="0" w:space="0" w:color="auto"/>
          </w:divBdr>
        </w:div>
        <w:div w:id="6102854">
          <w:marLeft w:val="480"/>
          <w:marRight w:val="0"/>
          <w:marTop w:val="0"/>
          <w:marBottom w:val="0"/>
          <w:divBdr>
            <w:top w:val="none" w:sz="0" w:space="0" w:color="auto"/>
            <w:left w:val="none" w:sz="0" w:space="0" w:color="auto"/>
            <w:bottom w:val="none" w:sz="0" w:space="0" w:color="auto"/>
            <w:right w:val="none" w:sz="0" w:space="0" w:color="auto"/>
          </w:divBdr>
        </w:div>
        <w:div w:id="1577745854">
          <w:marLeft w:val="480"/>
          <w:marRight w:val="0"/>
          <w:marTop w:val="0"/>
          <w:marBottom w:val="0"/>
          <w:divBdr>
            <w:top w:val="none" w:sz="0" w:space="0" w:color="auto"/>
            <w:left w:val="none" w:sz="0" w:space="0" w:color="auto"/>
            <w:bottom w:val="none" w:sz="0" w:space="0" w:color="auto"/>
            <w:right w:val="none" w:sz="0" w:space="0" w:color="auto"/>
          </w:divBdr>
        </w:div>
        <w:div w:id="363404086">
          <w:marLeft w:val="480"/>
          <w:marRight w:val="0"/>
          <w:marTop w:val="0"/>
          <w:marBottom w:val="0"/>
          <w:divBdr>
            <w:top w:val="none" w:sz="0" w:space="0" w:color="auto"/>
            <w:left w:val="none" w:sz="0" w:space="0" w:color="auto"/>
            <w:bottom w:val="none" w:sz="0" w:space="0" w:color="auto"/>
            <w:right w:val="none" w:sz="0" w:space="0" w:color="auto"/>
          </w:divBdr>
        </w:div>
        <w:div w:id="1084452622">
          <w:marLeft w:val="480"/>
          <w:marRight w:val="0"/>
          <w:marTop w:val="0"/>
          <w:marBottom w:val="0"/>
          <w:divBdr>
            <w:top w:val="none" w:sz="0" w:space="0" w:color="auto"/>
            <w:left w:val="none" w:sz="0" w:space="0" w:color="auto"/>
            <w:bottom w:val="none" w:sz="0" w:space="0" w:color="auto"/>
            <w:right w:val="none" w:sz="0" w:space="0" w:color="auto"/>
          </w:divBdr>
        </w:div>
        <w:div w:id="154299710">
          <w:marLeft w:val="480"/>
          <w:marRight w:val="0"/>
          <w:marTop w:val="0"/>
          <w:marBottom w:val="0"/>
          <w:divBdr>
            <w:top w:val="none" w:sz="0" w:space="0" w:color="auto"/>
            <w:left w:val="none" w:sz="0" w:space="0" w:color="auto"/>
            <w:bottom w:val="none" w:sz="0" w:space="0" w:color="auto"/>
            <w:right w:val="none" w:sz="0" w:space="0" w:color="auto"/>
          </w:divBdr>
        </w:div>
        <w:div w:id="824207234">
          <w:marLeft w:val="480"/>
          <w:marRight w:val="0"/>
          <w:marTop w:val="0"/>
          <w:marBottom w:val="0"/>
          <w:divBdr>
            <w:top w:val="none" w:sz="0" w:space="0" w:color="auto"/>
            <w:left w:val="none" w:sz="0" w:space="0" w:color="auto"/>
            <w:bottom w:val="none" w:sz="0" w:space="0" w:color="auto"/>
            <w:right w:val="none" w:sz="0" w:space="0" w:color="auto"/>
          </w:divBdr>
        </w:div>
        <w:div w:id="1757358773">
          <w:marLeft w:val="480"/>
          <w:marRight w:val="0"/>
          <w:marTop w:val="0"/>
          <w:marBottom w:val="0"/>
          <w:divBdr>
            <w:top w:val="none" w:sz="0" w:space="0" w:color="auto"/>
            <w:left w:val="none" w:sz="0" w:space="0" w:color="auto"/>
            <w:bottom w:val="none" w:sz="0" w:space="0" w:color="auto"/>
            <w:right w:val="none" w:sz="0" w:space="0" w:color="auto"/>
          </w:divBdr>
        </w:div>
        <w:div w:id="200166826">
          <w:marLeft w:val="480"/>
          <w:marRight w:val="0"/>
          <w:marTop w:val="0"/>
          <w:marBottom w:val="0"/>
          <w:divBdr>
            <w:top w:val="none" w:sz="0" w:space="0" w:color="auto"/>
            <w:left w:val="none" w:sz="0" w:space="0" w:color="auto"/>
            <w:bottom w:val="none" w:sz="0" w:space="0" w:color="auto"/>
            <w:right w:val="none" w:sz="0" w:space="0" w:color="auto"/>
          </w:divBdr>
        </w:div>
        <w:div w:id="2139950225">
          <w:marLeft w:val="480"/>
          <w:marRight w:val="0"/>
          <w:marTop w:val="0"/>
          <w:marBottom w:val="0"/>
          <w:divBdr>
            <w:top w:val="none" w:sz="0" w:space="0" w:color="auto"/>
            <w:left w:val="none" w:sz="0" w:space="0" w:color="auto"/>
            <w:bottom w:val="none" w:sz="0" w:space="0" w:color="auto"/>
            <w:right w:val="none" w:sz="0" w:space="0" w:color="auto"/>
          </w:divBdr>
        </w:div>
        <w:div w:id="1246188638">
          <w:marLeft w:val="480"/>
          <w:marRight w:val="0"/>
          <w:marTop w:val="0"/>
          <w:marBottom w:val="0"/>
          <w:divBdr>
            <w:top w:val="none" w:sz="0" w:space="0" w:color="auto"/>
            <w:left w:val="none" w:sz="0" w:space="0" w:color="auto"/>
            <w:bottom w:val="none" w:sz="0" w:space="0" w:color="auto"/>
            <w:right w:val="none" w:sz="0" w:space="0" w:color="auto"/>
          </w:divBdr>
        </w:div>
        <w:div w:id="1399093030">
          <w:marLeft w:val="480"/>
          <w:marRight w:val="0"/>
          <w:marTop w:val="0"/>
          <w:marBottom w:val="0"/>
          <w:divBdr>
            <w:top w:val="none" w:sz="0" w:space="0" w:color="auto"/>
            <w:left w:val="none" w:sz="0" w:space="0" w:color="auto"/>
            <w:bottom w:val="none" w:sz="0" w:space="0" w:color="auto"/>
            <w:right w:val="none" w:sz="0" w:space="0" w:color="auto"/>
          </w:divBdr>
        </w:div>
        <w:div w:id="713232650">
          <w:marLeft w:val="480"/>
          <w:marRight w:val="0"/>
          <w:marTop w:val="0"/>
          <w:marBottom w:val="0"/>
          <w:divBdr>
            <w:top w:val="none" w:sz="0" w:space="0" w:color="auto"/>
            <w:left w:val="none" w:sz="0" w:space="0" w:color="auto"/>
            <w:bottom w:val="none" w:sz="0" w:space="0" w:color="auto"/>
            <w:right w:val="none" w:sz="0" w:space="0" w:color="auto"/>
          </w:divBdr>
        </w:div>
        <w:div w:id="1110272127">
          <w:marLeft w:val="480"/>
          <w:marRight w:val="0"/>
          <w:marTop w:val="0"/>
          <w:marBottom w:val="0"/>
          <w:divBdr>
            <w:top w:val="none" w:sz="0" w:space="0" w:color="auto"/>
            <w:left w:val="none" w:sz="0" w:space="0" w:color="auto"/>
            <w:bottom w:val="none" w:sz="0" w:space="0" w:color="auto"/>
            <w:right w:val="none" w:sz="0" w:space="0" w:color="auto"/>
          </w:divBdr>
        </w:div>
        <w:div w:id="994186817">
          <w:marLeft w:val="480"/>
          <w:marRight w:val="0"/>
          <w:marTop w:val="0"/>
          <w:marBottom w:val="0"/>
          <w:divBdr>
            <w:top w:val="none" w:sz="0" w:space="0" w:color="auto"/>
            <w:left w:val="none" w:sz="0" w:space="0" w:color="auto"/>
            <w:bottom w:val="none" w:sz="0" w:space="0" w:color="auto"/>
            <w:right w:val="none" w:sz="0" w:space="0" w:color="auto"/>
          </w:divBdr>
        </w:div>
        <w:div w:id="1257011137">
          <w:marLeft w:val="480"/>
          <w:marRight w:val="0"/>
          <w:marTop w:val="0"/>
          <w:marBottom w:val="0"/>
          <w:divBdr>
            <w:top w:val="none" w:sz="0" w:space="0" w:color="auto"/>
            <w:left w:val="none" w:sz="0" w:space="0" w:color="auto"/>
            <w:bottom w:val="none" w:sz="0" w:space="0" w:color="auto"/>
            <w:right w:val="none" w:sz="0" w:space="0" w:color="auto"/>
          </w:divBdr>
        </w:div>
        <w:div w:id="1169835699">
          <w:marLeft w:val="480"/>
          <w:marRight w:val="0"/>
          <w:marTop w:val="0"/>
          <w:marBottom w:val="0"/>
          <w:divBdr>
            <w:top w:val="none" w:sz="0" w:space="0" w:color="auto"/>
            <w:left w:val="none" w:sz="0" w:space="0" w:color="auto"/>
            <w:bottom w:val="none" w:sz="0" w:space="0" w:color="auto"/>
            <w:right w:val="none" w:sz="0" w:space="0" w:color="auto"/>
          </w:divBdr>
        </w:div>
        <w:div w:id="1846553378">
          <w:marLeft w:val="480"/>
          <w:marRight w:val="0"/>
          <w:marTop w:val="0"/>
          <w:marBottom w:val="0"/>
          <w:divBdr>
            <w:top w:val="none" w:sz="0" w:space="0" w:color="auto"/>
            <w:left w:val="none" w:sz="0" w:space="0" w:color="auto"/>
            <w:bottom w:val="none" w:sz="0" w:space="0" w:color="auto"/>
            <w:right w:val="none" w:sz="0" w:space="0" w:color="auto"/>
          </w:divBdr>
        </w:div>
        <w:div w:id="1446995316">
          <w:marLeft w:val="480"/>
          <w:marRight w:val="0"/>
          <w:marTop w:val="0"/>
          <w:marBottom w:val="0"/>
          <w:divBdr>
            <w:top w:val="none" w:sz="0" w:space="0" w:color="auto"/>
            <w:left w:val="none" w:sz="0" w:space="0" w:color="auto"/>
            <w:bottom w:val="none" w:sz="0" w:space="0" w:color="auto"/>
            <w:right w:val="none" w:sz="0" w:space="0" w:color="auto"/>
          </w:divBdr>
        </w:div>
        <w:div w:id="1391079011">
          <w:marLeft w:val="480"/>
          <w:marRight w:val="0"/>
          <w:marTop w:val="0"/>
          <w:marBottom w:val="0"/>
          <w:divBdr>
            <w:top w:val="none" w:sz="0" w:space="0" w:color="auto"/>
            <w:left w:val="none" w:sz="0" w:space="0" w:color="auto"/>
            <w:bottom w:val="none" w:sz="0" w:space="0" w:color="auto"/>
            <w:right w:val="none" w:sz="0" w:space="0" w:color="auto"/>
          </w:divBdr>
        </w:div>
        <w:div w:id="535240794">
          <w:marLeft w:val="480"/>
          <w:marRight w:val="0"/>
          <w:marTop w:val="0"/>
          <w:marBottom w:val="0"/>
          <w:divBdr>
            <w:top w:val="none" w:sz="0" w:space="0" w:color="auto"/>
            <w:left w:val="none" w:sz="0" w:space="0" w:color="auto"/>
            <w:bottom w:val="none" w:sz="0" w:space="0" w:color="auto"/>
            <w:right w:val="none" w:sz="0" w:space="0" w:color="auto"/>
          </w:divBdr>
        </w:div>
        <w:div w:id="951324358">
          <w:marLeft w:val="480"/>
          <w:marRight w:val="0"/>
          <w:marTop w:val="0"/>
          <w:marBottom w:val="0"/>
          <w:divBdr>
            <w:top w:val="none" w:sz="0" w:space="0" w:color="auto"/>
            <w:left w:val="none" w:sz="0" w:space="0" w:color="auto"/>
            <w:bottom w:val="none" w:sz="0" w:space="0" w:color="auto"/>
            <w:right w:val="none" w:sz="0" w:space="0" w:color="auto"/>
          </w:divBdr>
        </w:div>
        <w:div w:id="686099271">
          <w:marLeft w:val="480"/>
          <w:marRight w:val="0"/>
          <w:marTop w:val="0"/>
          <w:marBottom w:val="0"/>
          <w:divBdr>
            <w:top w:val="none" w:sz="0" w:space="0" w:color="auto"/>
            <w:left w:val="none" w:sz="0" w:space="0" w:color="auto"/>
            <w:bottom w:val="none" w:sz="0" w:space="0" w:color="auto"/>
            <w:right w:val="none" w:sz="0" w:space="0" w:color="auto"/>
          </w:divBdr>
        </w:div>
        <w:div w:id="984356374">
          <w:marLeft w:val="480"/>
          <w:marRight w:val="0"/>
          <w:marTop w:val="0"/>
          <w:marBottom w:val="0"/>
          <w:divBdr>
            <w:top w:val="none" w:sz="0" w:space="0" w:color="auto"/>
            <w:left w:val="none" w:sz="0" w:space="0" w:color="auto"/>
            <w:bottom w:val="none" w:sz="0" w:space="0" w:color="auto"/>
            <w:right w:val="none" w:sz="0" w:space="0" w:color="auto"/>
          </w:divBdr>
        </w:div>
        <w:div w:id="2040544234">
          <w:marLeft w:val="480"/>
          <w:marRight w:val="0"/>
          <w:marTop w:val="0"/>
          <w:marBottom w:val="0"/>
          <w:divBdr>
            <w:top w:val="none" w:sz="0" w:space="0" w:color="auto"/>
            <w:left w:val="none" w:sz="0" w:space="0" w:color="auto"/>
            <w:bottom w:val="none" w:sz="0" w:space="0" w:color="auto"/>
            <w:right w:val="none" w:sz="0" w:space="0" w:color="auto"/>
          </w:divBdr>
        </w:div>
        <w:div w:id="1119255335">
          <w:marLeft w:val="480"/>
          <w:marRight w:val="0"/>
          <w:marTop w:val="0"/>
          <w:marBottom w:val="0"/>
          <w:divBdr>
            <w:top w:val="none" w:sz="0" w:space="0" w:color="auto"/>
            <w:left w:val="none" w:sz="0" w:space="0" w:color="auto"/>
            <w:bottom w:val="none" w:sz="0" w:space="0" w:color="auto"/>
            <w:right w:val="none" w:sz="0" w:space="0" w:color="auto"/>
          </w:divBdr>
        </w:div>
        <w:div w:id="633146886">
          <w:marLeft w:val="480"/>
          <w:marRight w:val="0"/>
          <w:marTop w:val="0"/>
          <w:marBottom w:val="0"/>
          <w:divBdr>
            <w:top w:val="none" w:sz="0" w:space="0" w:color="auto"/>
            <w:left w:val="none" w:sz="0" w:space="0" w:color="auto"/>
            <w:bottom w:val="none" w:sz="0" w:space="0" w:color="auto"/>
            <w:right w:val="none" w:sz="0" w:space="0" w:color="auto"/>
          </w:divBdr>
        </w:div>
        <w:div w:id="1038509190">
          <w:marLeft w:val="480"/>
          <w:marRight w:val="0"/>
          <w:marTop w:val="0"/>
          <w:marBottom w:val="0"/>
          <w:divBdr>
            <w:top w:val="none" w:sz="0" w:space="0" w:color="auto"/>
            <w:left w:val="none" w:sz="0" w:space="0" w:color="auto"/>
            <w:bottom w:val="none" w:sz="0" w:space="0" w:color="auto"/>
            <w:right w:val="none" w:sz="0" w:space="0" w:color="auto"/>
          </w:divBdr>
        </w:div>
        <w:div w:id="1600940756">
          <w:marLeft w:val="480"/>
          <w:marRight w:val="0"/>
          <w:marTop w:val="0"/>
          <w:marBottom w:val="0"/>
          <w:divBdr>
            <w:top w:val="none" w:sz="0" w:space="0" w:color="auto"/>
            <w:left w:val="none" w:sz="0" w:space="0" w:color="auto"/>
            <w:bottom w:val="none" w:sz="0" w:space="0" w:color="auto"/>
            <w:right w:val="none" w:sz="0" w:space="0" w:color="auto"/>
          </w:divBdr>
        </w:div>
        <w:div w:id="2064062454">
          <w:marLeft w:val="480"/>
          <w:marRight w:val="0"/>
          <w:marTop w:val="0"/>
          <w:marBottom w:val="0"/>
          <w:divBdr>
            <w:top w:val="none" w:sz="0" w:space="0" w:color="auto"/>
            <w:left w:val="none" w:sz="0" w:space="0" w:color="auto"/>
            <w:bottom w:val="none" w:sz="0" w:space="0" w:color="auto"/>
            <w:right w:val="none" w:sz="0" w:space="0" w:color="auto"/>
          </w:divBdr>
        </w:div>
        <w:div w:id="2019890304">
          <w:marLeft w:val="480"/>
          <w:marRight w:val="0"/>
          <w:marTop w:val="0"/>
          <w:marBottom w:val="0"/>
          <w:divBdr>
            <w:top w:val="none" w:sz="0" w:space="0" w:color="auto"/>
            <w:left w:val="none" w:sz="0" w:space="0" w:color="auto"/>
            <w:bottom w:val="none" w:sz="0" w:space="0" w:color="auto"/>
            <w:right w:val="none" w:sz="0" w:space="0" w:color="auto"/>
          </w:divBdr>
        </w:div>
        <w:div w:id="1295479650">
          <w:marLeft w:val="480"/>
          <w:marRight w:val="0"/>
          <w:marTop w:val="0"/>
          <w:marBottom w:val="0"/>
          <w:divBdr>
            <w:top w:val="none" w:sz="0" w:space="0" w:color="auto"/>
            <w:left w:val="none" w:sz="0" w:space="0" w:color="auto"/>
            <w:bottom w:val="none" w:sz="0" w:space="0" w:color="auto"/>
            <w:right w:val="none" w:sz="0" w:space="0" w:color="auto"/>
          </w:divBdr>
        </w:div>
        <w:div w:id="1096291072">
          <w:marLeft w:val="480"/>
          <w:marRight w:val="0"/>
          <w:marTop w:val="0"/>
          <w:marBottom w:val="0"/>
          <w:divBdr>
            <w:top w:val="none" w:sz="0" w:space="0" w:color="auto"/>
            <w:left w:val="none" w:sz="0" w:space="0" w:color="auto"/>
            <w:bottom w:val="none" w:sz="0" w:space="0" w:color="auto"/>
            <w:right w:val="none" w:sz="0" w:space="0" w:color="auto"/>
          </w:divBdr>
        </w:div>
        <w:div w:id="259531113">
          <w:marLeft w:val="480"/>
          <w:marRight w:val="0"/>
          <w:marTop w:val="0"/>
          <w:marBottom w:val="0"/>
          <w:divBdr>
            <w:top w:val="none" w:sz="0" w:space="0" w:color="auto"/>
            <w:left w:val="none" w:sz="0" w:space="0" w:color="auto"/>
            <w:bottom w:val="none" w:sz="0" w:space="0" w:color="auto"/>
            <w:right w:val="none" w:sz="0" w:space="0" w:color="auto"/>
          </w:divBdr>
        </w:div>
        <w:div w:id="397679470">
          <w:marLeft w:val="480"/>
          <w:marRight w:val="0"/>
          <w:marTop w:val="0"/>
          <w:marBottom w:val="0"/>
          <w:divBdr>
            <w:top w:val="none" w:sz="0" w:space="0" w:color="auto"/>
            <w:left w:val="none" w:sz="0" w:space="0" w:color="auto"/>
            <w:bottom w:val="none" w:sz="0" w:space="0" w:color="auto"/>
            <w:right w:val="none" w:sz="0" w:space="0" w:color="auto"/>
          </w:divBdr>
        </w:div>
        <w:div w:id="2138602579">
          <w:marLeft w:val="480"/>
          <w:marRight w:val="0"/>
          <w:marTop w:val="0"/>
          <w:marBottom w:val="0"/>
          <w:divBdr>
            <w:top w:val="none" w:sz="0" w:space="0" w:color="auto"/>
            <w:left w:val="none" w:sz="0" w:space="0" w:color="auto"/>
            <w:bottom w:val="none" w:sz="0" w:space="0" w:color="auto"/>
            <w:right w:val="none" w:sz="0" w:space="0" w:color="auto"/>
          </w:divBdr>
        </w:div>
        <w:div w:id="91947555">
          <w:marLeft w:val="480"/>
          <w:marRight w:val="0"/>
          <w:marTop w:val="0"/>
          <w:marBottom w:val="0"/>
          <w:divBdr>
            <w:top w:val="none" w:sz="0" w:space="0" w:color="auto"/>
            <w:left w:val="none" w:sz="0" w:space="0" w:color="auto"/>
            <w:bottom w:val="none" w:sz="0" w:space="0" w:color="auto"/>
            <w:right w:val="none" w:sz="0" w:space="0" w:color="auto"/>
          </w:divBdr>
        </w:div>
        <w:div w:id="587736434">
          <w:marLeft w:val="480"/>
          <w:marRight w:val="0"/>
          <w:marTop w:val="0"/>
          <w:marBottom w:val="0"/>
          <w:divBdr>
            <w:top w:val="none" w:sz="0" w:space="0" w:color="auto"/>
            <w:left w:val="none" w:sz="0" w:space="0" w:color="auto"/>
            <w:bottom w:val="none" w:sz="0" w:space="0" w:color="auto"/>
            <w:right w:val="none" w:sz="0" w:space="0" w:color="auto"/>
          </w:divBdr>
        </w:div>
        <w:div w:id="935751355">
          <w:marLeft w:val="480"/>
          <w:marRight w:val="0"/>
          <w:marTop w:val="0"/>
          <w:marBottom w:val="0"/>
          <w:divBdr>
            <w:top w:val="none" w:sz="0" w:space="0" w:color="auto"/>
            <w:left w:val="none" w:sz="0" w:space="0" w:color="auto"/>
            <w:bottom w:val="none" w:sz="0" w:space="0" w:color="auto"/>
            <w:right w:val="none" w:sz="0" w:space="0" w:color="auto"/>
          </w:divBdr>
        </w:div>
        <w:div w:id="559905467">
          <w:marLeft w:val="480"/>
          <w:marRight w:val="0"/>
          <w:marTop w:val="0"/>
          <w:marBottom w:val="0"/>
          <w:divBdr>
            <w:top w:val="none" w:sz="0" w:space="0" w:color="auto"/>
            <w:left w:val="none" w:sz="0" w:space="0" w:color="auto"/>
            <w:bottom w:val="none" w:sz="0" w:space="0" w:color="auto"/>
            <w:right w:val="none" w:sz="0" w:space="0" w:color="auto"/>
          </w:divBdr>
        </w:div>
        <w:div w:id="753749552">
          <w:marLeft w:val="480"/>
          <w:marRight w:val="0"/>
          <w:marTop w:val="0"/>
          <w:marBottom w:val="0"/>
          <w:divBdr>
            <w:top w:val="none" w:sz="0" w:space="0" w:color="auto"/>
            <w:left w:val="none" w:sz="0" w:space="0" w:color="auto"/>
            <w:bottom w:val="none" w:sz="0" w:space="0" w:color="auto"/>
            <w:right w:val="none" w:sz="0" w:space="0" w:color="auto"/>
          </w:divBdr>
        </w:div>
        <w:div w:id="463929705">
          <w:marLeft w:val="480"/>
          <w:marRight w:val="0"/>
          <w:marTop w:val="0"/>
          <w:marBottom w:val="0"/>
          <w:divBdr>
            <w:top w:val="none" w:sz="0" w:space="0" w:color="auto"/>
            <w:left w:val="none" w:sz="0" w:space="0" w:color="auto"/>
            <w:bottom w:val="none" w:sz="0" w:space="0" w:color="auto"/>
            <w:right w:val="none" w:sz="0" w:space="0" w:color="auto"/>
          </w:divBdr>
        </w:div>
        <w:div w:id="2037655381">
          <w:marLeft w:val="480"/>
          <w:marRight w:val="0"/>
          <w:marTop w:val="0"/>
          <w:marBottom w:val="0"/>
          <w:divBdr>
            <w:top w:val="none" w:sz="0" w:space="0" w:color="auto"/>
            <w:left w:val="none" w:sz="0" w:space="0" w:color="auto"/>
            <w:bottom w:val="none" w:sz="0" w:space="0" w:color="auto"/>
            <w:right w:val="none" w:sz="0" w:space="0" w:color="auto"/>
          </w:divBdr>
        </w:div>
        <w:div w:id="766461412">
          <w:marLeft w:val="480"/>
          <w:marRight w:val="0"/>
          <w:marTop w:val="0"/>
          <w:marBottom w:val="0"/>
          <w:divBdr>
            <w:top w:val="none" w:sz="0" w:space="0" w:color="auto"/>
            <w:left w:val="none" w:sz="0" w:space="0" w:color="auto"/>
            <w:bottom w:val="none" w:sz="0" w:space="0" w:color="auto"/>
            <w:right w:val="none" w:sz="0" w:space="0" w:color="auto"/>
          </w:divBdr>
        </w:div>
        <w:div w:id="1623221663">
          <w:marLeft w:val="480"/>
          <w:marRight w:val="0"/>
          <w:marTop w:val="0"/>
          <w:marBottom w:val="0"/>
          <w:divBdr>
            <w:top w:val="none" w:sz="0" w:space="0" w:color="auto"/>
            <w:left w:val="none" w:sz="0" w:space="0" w:color="auto"/>
            <w:bottom w:val="none" w:sz="0" w:space="0" w:color="auto"/>
            <w:right w:val="none" w:sz="0" w:space="0" w:color="auto"/>
          </w:divBdr>
        </w:div>
        <w:div w:id="1694846215">
          <w:marLeft w:val="480"/>
          <w:marRight w:val="0"/>
          <w:marTop w:val="0"/>
          <w:marBottom w:val="0"/>
          <w:divBdr>
            <w:top w:val="none" w:sz="0" w:space="0" w:color="auto"/>
            <w:left w:val="none" w:sz="0" w:space="0" w:color="auto"/>
            <w:bottom w:val="none" w:sz="0" w:space="0" w:color="auto"/>
            <w:right w:val="none" w:sz="0" w:space="0" w:color="auto"/>
          </w:divBdr>
        </w:div>
        <w:div w:id="618073936">
          <w:marLeft w:val="480"/>
          <w:marRight w:val="0"/>
          <w:marTop w:val="0"/>
          <w:marBottom w:val="0"/>
          <w:divBdr>
            <w:top w:val="none" w:sz="0" w:space="0" w:color="auto"/>
            <w:left w:val="none" w:sz="0" w:space="0" w:color="auto"/>
            <w:bottom w:val="none" w:sz="0" w:space="0" w:color="auto"/>
            <w:right w:val="none" w:sz="0" w:space="0" w:color="auto"/>
          </w:divBdr>
        </w:div>
        <w:div w:id="1903101440">
          <w:marLeft w:val="480"/>
          <w:marRight w:val="0"/>
          <w:marTop w:val="0"/>
          <w:marBottom w:val="0"/>
          <w:divBdr>
            <w:top w:val="none" w:sz="0" w:space="0" w:color="auto"/>
            <w:left w:val="none" w:sz="0" w:space="0" w:color="auto"/>
            <w:bottom w:val="none" w:sz="0" w:space="0" w:color="auto"/>
            <w:right w:val="none" w:sz="0" w:space="0" w:color="auto"/>
          </w:divBdr>
        </w:div>
        <w:div w:id="759374907">
          <w:marLeft w:val="480"/>
          <w:marRight w:val="0"/>
          <w:marTop w:val="0"/>
          <w:marBottom w:val="0"/>
          <w:divBdr>
            <w:top w:val="none" w:sz="0" w:space="0" w:color="auto"/>
            <w:left w:val="none" w:sz="0" w:space="0" w:color="auto"/>
            <w:bottom w:val="none" w:sz="0" w:space="0" w:color="auto"/>
            <w:right w:val="none" w:sz="0" w:space="0" w:color="auto"/>
          </w:divBdr>
        </w:div>
        <w:div w:id="1807429418">
          <w:marLeft w:val="480"/>
          <w:marRight w:val="0"/>
          <w:marTop w:val="0"/>
          <w:marBottom w:val="0"/>
          <w:divBdr>
            <w:top w:val="none" w:sz="0" w:space="0" w:color="auto"/>
            <w:left w:val="none" w:sz="0" w:space="0" w:color="auto"/>
            <w:bottom w:val="none" w:sz="0" w:space="0" w:color="auto"/>
            <w:right w:val="none" w:sz="0" w:space="0" w:color="auto"/>
          </w:divBdr>
        </w:div>
        <w:div w:id="885333321">
          <w:marLeft w:val="480"/>
          <w:marRight w:val="0"/>
          <w:marTop w:val="0"/>
          <w:marBottom w:val="0"/>
          <w:divBdr>
            <w:top w:val="none" w:sz="0" w:space="0" w:color="auto"/>
            <w:left w:val="none" w:sz="0" w:space="0" w:color="auto"/>
            <w:bottom w:val="none" w:sz="0" w:space="0" w:color="auto"/>
            <w:right w:val="none" w:sz="0" w:space="0" w:color="auto"/>
          </w:divBdr>
        </w:div>
        <w:div w:id="449083054">
          <w:marLeft w:val="480"/>
          <w:marRight w:val="0"/>
          <w:marTop w:val="0"/>
          <w:marBottom w:val="0"/>
          <w:divBdr>
            <w:top w:val="none" w:sz="0" w:space="0" w:color="auto"/>
            <w:left w:val="none" w:sz="0" w:space="0" w:color="auto"/>
            <w:bottom w:val="none" w:sz="0" w:space="0" w:color="auto"/>
            <w:right w:val="none" w:sz="0" w:space="0" w:color="auto"/>
          </w:divBdr>
        </w:div>
      </w:divsChild>
    </w:div>
    <w:div w:id="788857303">
      <w:bodyDiv w:val="1"/>
      <w:marLeft w:val="0"/>
      <w:marRight w:val="0"/>
      <w:marTop w:val="0"/>
      <w:marBottom w:val="0"/>
      <w:divBdr>
        <w:top w:val="none" w:sz="0" w:space="0" w:color="auto"/>
        <w:left w:val="none" w:sz="0" w:space="0" w:color="auto"/>
        <w:bottom w:val="none" w:sz="0" w:space="0" w:color="auto"/>
        <w:right w:val="none" w:sz="0" w:space="0" w:color="auto"/>
      </w:divBdr>
      <w:divsChild>
        <w:div w:id="1509322499">
          <w:marLeft w:val="480"/>
          <w:marRight w:val="0"/>
          <w:marTop w:val="0"/>
          <w:marBottom w:val="0"/>
          <w:divBdr>
            <w:top w:val="none" w:sz="0" w:space="0" w:color="auto"/>
            <w:left w:val="none" w:sz="0" w:space="0" w:color="auto"/>
            <w:bottom w:val="none" w:sz="0" w:space="0" w:color="auto"/>
            <w:right w:val="none" w:sz="0" w:space="0" w:color="auto"/>
          </w:divBdr>
        </w:div>
        <w:div w:id="1994530948">
          <w:marLeft w:val="480"/>
          <w:marRight w:val="0"/>
          <w:marTop w:val="0"/>
          <w:marBottom w:val="0"/>
          <w:divBdr>
            <w:top w:val="none" w:sz="0" w:space="0" w:color="auto"/>
            <w:left w:val="none" w:sz="0" w:space="0" w:color="auto"/>
            <w:bottom w:val="none" w:sz="0" w:space="0" w:color="auto"/>
            <w:right w:val="none" w:sz="0" w:space="0" w:color="auto"/>
          </w:divBdr>
        </w:div>
        <w:div w:id="811143045">
          <w:marLeft w:val="480"/>
          <w:marRight w:val="0"/>
          <w:marTop w:val="0"/>
          <w:marBottom w:val="0"/>
          <w:divBdr>
            <w:top w:val="none" w:sz="0" w:space="0" w:color="auto"/>
            <w:left w:val="none" w:sz="0" w:space="0" w:color="auto"/>
            <w:bottom w:val="none" w:sz="0" w:space="0" w:color="auto"/>
            <w:right w:val="none" w:sz="0" w:space="0" w:color="auto"/>
          </w:divBdr>
        </w:div>
        <w:div w:id="1313294053">
          <w:marLeft w:val="480"/>
          <w:marRight w:val="0"/>
          <w:marTop w:val="0"/>
          <w:marBottom w:val="0"/>
          <w:divBdr>
            <w:top w:val="none" w:sz="0" w:space="0" w:color="auto"/>
            <w:left w:val="none" w:sz="0" w:space="0" w:color="auto"/>
            <w:bottom w:val="none" w:sz="0" w:space="0" w:color="auto"/>
            <w:right w:val="none" w:sz="0" w:space="0" w:color="auto"/>
          </w:divBdr>
        </w:div>
        <w:div w:id="2133864650">
          <w:marLeft w:val="480"/>
          <w:marRight w:val="0"/>
          <w:marTop w:val="0"/>
          <w:marBottom w:val="0"/>
          <w:divBdr>
            <w:top w:val="none" w:sz="0" w:space="0" w:color="auto"/>
            <w:left w:val="none" w:sz="0" w:space="0" w:color="auto"/>
            <w:bottom w:val="none" w:sz="0" w:space="0" w:color="auto"/>
            <w:right w:val="none" w:sz="0" w:space="0" w:color="auto"/>
          </w:divBdr>
        </w:div>
        <w:div w:id="1432820631">
          <w:marLeft w:val="480"/>
          <w:marRight w:val="0"/>
          <w:marTop w:val="0"/>
          <w:marBottom w:val="0"/>
          <w:divBdr>
            <w:top w:val="none" w:sz="0" w:space="0" w:color="auto"/>
            <w:left w:val="none" w:sz="0" w:space="0" w:color="auto"/>
            <w:bottom w:val="none" w:sz="0" w:space="0" w:color="auto"/>
            <w:right w:val="none" w:sz="0" w:space="0" w:color="auto"/>
          </w:divBdr>
        </w:div>
        <w:div w:id="861014590">
          <w:marLeft w:val="480"/>
          <w:marRight w:val="0"/>
          <w:marTop w:val="0"/>
          <w:marBottom w:val="0"/>
          <w:divBdr>
            <w:top w:val="none" w:sz="0" w:space="0" w:color="auto"/>
            <w:left w:val="none" w:sz="0" w:space="0" w:color="auto"/>
            <w:bottom w:val="none" w:sz="0" w:space="0" w:color="auto"/>
            <w:right w:val="none" w:sz="0" w:space="0" w:color="auto"/>
          </w:divBdr>
        </w:div>
        <w:div w:id="1197473818">
          <w:marLeft w:val="480"/>
          <w:marRight w:val="0"/>
          <w:marTop w:val="0"/>
          <w:marBottom w:val="0"/>
          <w:divBdr>
            <w:top w:val="none" w:sz="0" w:space="0" w:color="auto"/>
            <w:left w:val="none" w:sz="0" w:space="0" w:color="auto"/>
            <w:bottom w:val="none" w:sz="0" w:space="0" w:color="auto"/>
            <w:right w:val="none" w:sz="0" w:space="0" w:color="auto"/>
          </w:divBdr>
        </w:div>
        <w:div w:id="253591407">
          <w:marLeft w:val="480"/>
          <w:marRight w:val="0"/>
          <w:marTop w:val="0"/>
          <w:marBottom w:val="0"/>
          <w:divBdr>
            <w:top w:val="none" w:sz="0" w:space="0" w:color="auto"/>
            <w:left w:val="none" w:sz="0" w:space="0" w:color="auto"/>
            <w:bottom w:val="none" w:sz="0" w:space="0" w:color="auto"/>
            <w:right w:val="none" w:sz="0" w:space="0" w:color="auto"/>
          </w:divBdr>
        </w:div>
        <w:div w:id="1023744889">
          <w:marLeft w:val="480"/>
          <w:marRight w:val="0"/>
          <w:marTop w:val="0"/>
          <w:marBottom w:val="0"/>
          <w:divBdr>
            <w:top w:val="none" w:sz="0" w:space="0" w:color="auto"/>
            <w:left w:val="none" w:sz="0" w:space="0" w:color="auto"/>
            <w:bottom w:val="none" w:sz="0" w:space="0" w:color="auto"/>
            <w:right w:val="none" w:sz="0" w:space="0" w:color="auto"/>
          </w:divBdr>
        </w:div>
        <w:div w:id="215555099">
          <w:marLeft w:val="480"/>
          <w:marRight w:val="0"/>
          <w:marTop w:val="0"/>
          <w:marBottom w:val="0"/>
          <w:divBdr>
            <w:top w:val="none" w:sz="0" w:space="0" w:color="auto"/>
            <w:left w:val="none" w:sz="0" w:space="0" w:color="auto"/>
            <w:bottom w:val="none" w:sz="0" w:space="0" w:color="auto"/>
            <w:right w:val="none" w:sz="0" w:space="0" w:color="auto"/>
          </w:divBdr>
        </w:div>
        <w:div w:id="1627543496">
          <w:marLeft w:val="480"/>
          <w:marRight w:val="0"/>
          <w:marTop w:val="0"/>
          <w:marBottom w:val="0"/>
          <w:divBdr>
            <w:top w:val="none" w:sz="0" w:space="0" w:color="auto"/>
            <w:left w:val="none" w:sz="0" w:space="0" w:color="auto"/>
            <w:bottom w:val="none" w:sz="0" w:space="0" w:color="auto"/>
            <w:right w:val="none" w:sz="0" w:space="0" w:color="auto"/>
          </w:divBdr>
        </w:div>
        <w:div w:id="203492893">
          <w:marLeft w:val="480"/>
          <w:marRight w:val="0"/>
          <w:marTop w:val="0"/>
          <w:marBottom w:val="0"/>
          <w:divBdr>
            <w:top w:val="none" w:sz="0" w:space="0" w:color="auto"/>
            <w:left w:val="none" w:sz="0" w:space="0" w:color="auto"/>
            <w:bottom w:val="none" w:sz="0" w:space="0" w:color="auto"/>
            <w:right w:val="none" w:sz="0" w:space="0" w:color="auto"/>
          </w:divBdr>
        </w:div>
        <w:div w:id="1575361513">
          <w:marLeft w:val="480"/>
          <w:marRight w:val="0"/>
          <w:marTop w:val="0"/>
          <w:marBottom w:val="0"/>
          <w:divBdr>
            <w:top w:val="none" w:sz="0" w:space="0" w:color="auto"/>
            <w:left w:val="none" w:sz="0" w:space="0" w:color="auto"/>
            <w:bottom w:val="none" w:sz="0" w:space="0" w:color="auto"/>
            <w:right w:val="none" w:sz="0" w:space="0" w:color="auto"/>
          </w:divBdr>
        </w:div>
        <w:div w:id="109203104">
          <w:marLeft w:val="480"/>
          <w:marRight w:val="0"/>
          <w:marTop w:val="0"/>
          <w:marBottom w:val="0"/>
          <w:divBdr>
            <w:top w:val="none" w:sz="0" w:space="0" w:color="auto"/>
            <w:left w:val="none" w:sz="0" w:space="0" w:color="auto"/>
            <w:bottom w:val="none" w:sz="0" w:space="0" w:color="auto"/>
            <w:right w:val="none" w:sz="0" w:space="0" w:color="auto"/>
          </w:divBdr>
        </w:div>
        <w:div w:id="1856185474">
          <w:marLeft w:val="480"/>
          <w:marRight w:val="0"/>
          <w:marTop w:val="0"/>
          <w:marBottom w:val="0"/>
          <w:divBdr>
            <w:top w:val="none" w:sz="0" w:space="0" w:color="auto"/>
            <w:left w:val="none" w:sz="0" w:space="0" w:color="auto"/>
            <w:bottom w:val="none" w:sz="0" w:space="0" w:color="auto"/>
            <w:right w:val="none" w:sz="0" w:space="0" w:color="auto"/>
          </w:divBdr>
        </w:div>
        <w:div w:id="760298878">
          <w:marLeft w:val="480"/>
          <w:marRight w:val="0"/>
          <w:marTop w:val="0"/>
          <w:marBottom w:val="0"/>
          <w:divBdr>
            <w:top w:val="none" w:sz="0" w:space="0" w:color="auto"/>
            <w:left w:val="none" w:sz="0" w:space="0" w:color="auto"/>
            <w:bottom w:val="none" w:sz="0" w:space="0" w:color="auto"/>
            <w:right w:val="none" w:sz="0" w:space="0" w:color="auto"/>
          </w:divBdr>
        </w:div>
        <w:div w:id="1201474104">
          <w:marLeft w:val="480"/>
          <w:marRight w:val="0"/>
          <w:marTop w:val="0"/>
          <w:marBottom w:val="0"/>
          <w:divBdr>
            <w:top w:val="none" w:sz="0" w:space="0" w:color="auto"/>
            <w:left w:val="none" w:sz="0" w:space="0" w:color="auto"/>
            <w:bottom w:val="none" w:sz="0" w:space="0" w:color="auto"/>
            <w:right w:val="none" w:sz="0" w:space="0" w:color="auto"/>
          </w:divBdr>
        </w:div>
        <w:div w:id="1812597281">
          <w:marLeft w:val="480"/>
          <w:marRight w:val="0"/>
          <w:marTop w:val="0"/>
          <w:marBottom w:val="0"/>
          <w:divBdr>
            <w:top w:val="none" w:sz="0" w:space="0" w:color="auto"/>
            <w:left w:val="none" w:sz="0" w:space="0" w:color="auto"/>
            <w:bottom w:val="none" w:sz="0" w:space="0" w:color="auto"/>
            <w:right w:val="none" w:sz="0" w:space="0" w:color="auto"/>
          </w:divBdr>
        </w:div>
        <w:div w:id="1909876367">
          <w:marLeft w:val="480"/>
          <w:marRight w:val="0"/>
          <w:marTop w:val="0"/>
          <w:marBottom w:val="0"/>
          <w:divBdr>
            <w:top w:val="none" w:sz="0" w:space="0" w:color="auto"/>
            <w:left w:val="none" w:sz="0" w:space="0" w:color="auto"/>
            <w:bottom w:val="none" w:sz="0" w:space="0" w:color="auto"/>
            <w:right w:val="none" w:sz="0" w:space="0" w:color="auto"/>
          </w:divBdr>
        </w:div>
        <w:div w:id="783042354">
          <w:marLeft w:val="480"/>
          <w:marRight w:val="0"/>
          <w:marTop w:val="0"/>
          <w:marBottom w:val="0"/>
          <w:divBdr>
            <w:top w:val="none" w:sz="0" w:space="0" w:color="auto"/>
            <w:left w:val="none" w:sz="0" w:space="0" w:color="auto"/>
            <w:bottom w:val="none" w:sz="0" w:space="0" w:color="auto"/>
            <w:right w:val="none" w:sz="0" w:space="0" w:color="auto"/>
          </w:divBdr>
        </w:div>
        <w:div w:id="458256888">
          <w:marLeft w:val="480"/>
          <w:marRight w:val="0"/>
          <w:marTop w:val="0"/>
          <w:marBottom w:val="0"/>
          <w:divBdr>
            <w:top w:val="none" w:sz="0" w:space="0" w:color="auto"/>
            <w:left w:val="none" w:sz="0" w:space="0" w:color="auto"/>
            <w:bottom w:val="none" w:sz="0" w:space="0" w:color="auto"/>
            <w:right w:val="none" w:sz="0" w:space="0" w:color="auto"/>
          </w:divBdr>
        </w:div>
        <w:div w:id="2130853639">
          <w:marLeft w:val="480"/>
          <w:marRight w:val="0"/>
          <w:marTop w:val="0"/>
          <w:marBottom w:val="0"/>
          <w:divBdr>
            <w:top w:val="none" w:sz="0" w:space="0" w:color="auto"/>
            <w:left w:val="none" w:sz="0" w:space="0" w:color="auto"/>
            <w:bottom w:val="none" w:sz="0" w:space="0" w:color="auto"/>
            <w:right w:val="none" w:sz="0" w:space="0" w:color="auto"/>
          </w:divBdr>
        </w:div>
        <w:div w:id="1405908708">
          <w:marLeft w:val="480"/>
          <w:marRight w:val="0"/>
          <w:marTop w:val="0"/>
          <w:marBottom w:val="0"/>
          <w:divBdr>
            <w:top w:val="none" w:sz="0" w:space="0" w:color="auto"/>
            <w:left w:val="none" w:sz="0" w:space="0" w:color="auto"/>
            <w:bottom w:val="none" w:sz="0" w:space="0" w:color="auto"/>
            <w:right w:val="none" w:sz="0" w:space="0" w:color="auto"/>
          </w:divBdr>
        </w:div>
        <w:div w:id="200557175">
          <w:marLeft w:val="480"/>
          <w:marRight w:val="0"/>
          <w:marTop w:val="0"/>
          <w:marBottom w:val="0"/>
          <w:divBdr>
            <w:top w:val="none" w:sz="0" w:space="0" w:color="auto"/>
            <w:left w:val="none" w:sz="0" w:space="0" w:color="auto"/>
            <w:bottom w:val="none" w:sz="0" w:space="0" w:color="auto"/>
            <w:right w:val="none" w:sz="0" w:space="0" w:color="auto"/>
          </w:divBdr>
        </w:div>
        <w:div w:id="313604988">
          <w:marLeft w:val="480"/>
          <w:marRight w:val="0"/>
          <w:marTop w:val="0"/>
          <w:marBottom w:val="0"/>
          <w:divBdr>
            <w:top w:val="none" w:sz="0" w:space="0" w:color="auto"/>
            <w:left w:val="none" w:sz="0" w:space="0" w:color="auto"/>
            <w:bottom w:val="none" w:sz="0" w:space="0" w:color="auto"/>
            <w:right w:val="none" w:sz="0" w:space="0" w:color="auto"/>
          </w:divBdr>
        </w:div>
        <w:div w:id="871380798">
          <w:marLeft w:val="480"/>
          <w:marRight w:val="0"/>
          <w:marTop w:val="0"/>
          <w:marBottom w:val="0"/>
          <w:divBdr>
            <w:top w:val="none" w:sz="0" w:space="0" w:color="auto"/>
            <w:left w:val="none" w:sz="0" w:space="0" w:color="auto"/>
            <w:bottom w:val="none" w:sz="0" w:space="0" w:color="auto"/>
            <w:right w:val="none" w:sz="0" w:space="0" w:color="auto"/>
          </w:divBdr>
        </w:div>
        <w:div w:id="1360594261">
          <w:marLeft w:val="480"/>
          <w:marRight w:val="0"/>
          <w:marTop w:val="0"/>
          <w:marBottom w:val="0"/>
          <w:divBdr>
            <w:top w:val="none" w:sz="0" w:space="0" w:color="auto"/>
            <w:left w:val="none" w:sz="0" w:space="0" w:color="auto"/>
            <w:bottom w:val="none" w:sz="0" w:space="0" w:color="auto"/>
            <w:right w:val="none" w:sz="0" w:space="0" w:color="auto"/>
          </w:divBdr>
        </w:div>
        <w:div w:id="1789665258">
          <w:marLeft w:val="480"/>
          <w:marRight w:val="0"/>
          <w:marTop w:val="0"/>
          <w:marBottom w:val="0"/>
          <w:divBdr>
            <w:top w:val="none" w:sz="0" w:space="0" w:color="auto"/>
            <w:left w:val="none" w:sz="0" w:space="0" w:color="auto"/>
            <w:bottom w:val="none" w:sz="0" w:space="0" w:color="auto"/>
            <w:right w:val="none" w:sz="0" w:space="0" w:color="auto"/>
          </w:divBdr>
        </w:div>
        <w:div w:id="884873412">
          <w:marLeft w:val="480"/>
          <w:marRight w:val="0"/>
          <w:marTop w:val="0"/>
          <w:marBottom w:val="0"/>
          <w:divBdr>
            <w:top w:val="none" w:sz="0" w:space="0" w:color="auto"/>
            <w:left w:val="none" w:sz="0" w:space="0" w:color="auto"/>
            <w:bottom w:val="none" w:sz="0" w:space="0" w:color="auto"/>
            <w:right w:val="none" w:sz="0" w:space="0" w:color="auto"/>
          </w:divBdr>
        </w:div>
        <w:div w:id="477578148">
          <w:marLeft w:val="480"/>
          <w:marRight w:val="0"/>
          <w:marTop w:val="0"/>
          <w:marBottom w:val="0"/>
          <w:divBdr>
            <w:top w:val="none" w:sz="0" w:space="0" w:color="auto"/>
            <w:left w:val="none" w:sz="0" w:space="0" w:color="auto"/>
            <w:bottom w:val="none" w:sz="0" w:space="0" w:color="auto"/>
            <w:right w:val="none" w:sz="0" w:space="0" w:color="auto"/>
          </w:divBdr>
        </w:div>
        <w:div w:id="1445609449">
          <w:marLeft w:val="480"/>
          <w:marRight w:val="0"/>
          <w:marTop w:val="0"/>
          <w:marBottom w:val="0"/>
          <w:divBdr>
            <w:top w:val="none" w:sz="0" w:space="0" w:color="auto"/>
            <w:left w:val="none" w:sz="0" w:space="0" w:color="auto"/>
            <w:bottom w:val="none" w:sz="0" w:space="0" w:color="auto"/>
            <w:right w:val="none" w:sz="0" w:space="0" w:color="auto"/>
          </w:divBdr>
        </w:div>
        <w:div w:id="1852718117">
          <w:marLeft w:val="480"/>
          <w:marRight w:val="0"/>
          <w:marTop w:val="0"/>
          <w:marBottom w:val="0"/>
          <w:divBdr>
            <w:top w:val="none" w:sz="0" w:space="0" w:color="auto"/>
            <w:left w:val="none" w:sz="0" w:space="0" w:color="auto"/>
            <w:bottom w:val="none" w:sz="0" w:space="0" w:color="auto"/>
            <w:right w:val="none" w:sz="0" w:space="0" w:color="auto"/>
          </w:divBdr>
        </w:div>
        <w:div w:id="968515192">
          <w:marLeft w:val="480"/>
          <w:marRight w:val="0"/>
          <w:marTop w:val="0"/>
          <w:marBottom w:val="0"/>
          <w:divBdr>
            <w:top w:val="none" w:sz="0" w:space="0" w:color="auto"/>
            <w:left w:val="none" w:sz="0" w:space="0" w:color="auto"/>
            <w:bottom w:val="none" w:sz="0" w:space="0" w:color="auto"/>
            <w:right w:val="none" w:sz="0" w:space="0" w:color="auto"/>
          </w:divBdr>
        </w:div>
        <w:div w:id="1103573694">
          <w:marLeft w:val="480"/>
          <w:marRight w:val="0"/>
          <w:marTop w:val="0"/>
          <w:marBottom w:val="0"/>
          <w:divBdr>
            <w:top w:val="none" w:sz="0" w:space="0" w:color="auto"/>
            <w:left w:val="none" w:sz="0" w:space="0" w:color="auto"/>
            <w:bottom w:val="none" w:sz="0" w:space="0" w:color="auto"/>
            <w:right w:val="none" w:sz="0" w:space="0" w:color="auto"/>
          </w:divBdr>
        </w:div>
        <w:div w:id="1333143188">
          <w:marLeft w:val="480"/>
          <w:marRight w:val="0"/>
          <w:marTop w:val="0"/>
          <w:marBottom w:val="0"/>
          <w:divBdr>
            <w:top w:val="none" w:sz="0" w:space="0" w:color="auto"/>
            <w:left w:val="none" w:sz="0" w:space="0" w:color="auto"/>
            <w:bottom w:val="none" w:sz="0" w:space="0" w:color="auto"/>
            <w:right w:val="none" w:sz="0" w:space="0" w:color="auto"/>
          </w:divBdr>
        </w:div>
        <w:div w:id="726420888">
          <w:marLeft w:val="480"/>
          <w:marRight w:val="0"/>
          <w:marTop w:val="0"/>
          <w:marBottom w:val="0"/>
          <w:divBdr>
            <w:top w:val="none" w:sz="0" w:space="0" w:color="auto"/>
            <w:left w:val="none" w:sz="0" w:space="0" w:color="auto"/>
            <w:bottom w:val="none" w:sz="0" w:space="0" w:color="auto"/>
            <w:right w:val="none" w:sz="0" w:space="0" w:color="auto"/>
          </w:divBdr>
        </w:div>
        <w:div w:id="123279107">
          <w:marLeft w:val="480"/>
          <w:marRight w:val="0"/>
          <w:marTop w:val="0"/>
          <w:marBottom w:val="0"/>
          <w:divBdr>
            <w:top w:val="none" w:sz="0" w:space="0" w:color="auto"/>
            <w:left w:val="none" w:sz="0" w:space="0" w:color="auto"/>
            <w:bottom w:val="none" w:sz="0" w:space="0" w:color="auto"/>
            <w:right w:val="none" w:sz="0" w:space="0" w:color="auto"/>
          </w:divBdr>
        </w:div>
        <w:div w:id="1780563418">
          <w:marLeft w:val="480"/>
          <w:marRight w:val="0"/>
          <w:marTop w:val="0"/>
          <w:marBottom w:val="0"/>
          <w:divBdr>
            <w:top w:val="none" w:sz="0" w:space="0" w:color="auto"/>
            <w:left w:val="none" w:sz="0" w:space="0" w:color="auto"/>
            <w:bottom w:val="none" w:sz="0" w:space="0" w:color="auto"/>
            <w:right w:val="none" w:sz="0" w:space="0" w:color="auto"/>
          </w:divBdr>
        </w:div>
        <w:div w:id="1861696182">
          <w:marLeft w:val="480"/>
          <w:marRight w:val="0"/>
          <w:marTop w:val="0"/>
          <w:marBottom w:val="0"/>
          <w:divBdr>
            <w:top w:val="none" w:sz="0" w:space="0" w:color="auto"/>
            <w:left w:val="none" w:sz="0" w:space="0" w:color="auto"/>
            <w:bottom w:val="none" w:sz="0" w:space="0" w:color="auto"/>
            <w:right w:val="none" w:sz="0" w:space="0" w:color="auto"/>
          </w:divBdr>
        </w:div>
        <w:div w:id="186527490">
          <w:marLeft w:val="480"/>
          <w:marRight w:val="0"/>
          <w:marTop w:val="0"/>
          <w:marBottom w:val="0"/>
          <w:divBdr>
            <w:top w:val="none" w:sz="0" w:space="0" w:color="auto"/>
            <w:left w:val="none" w:sz="0" w:space="0" w:color="auto"/>
            <w:bottom w:val="none" w:sz="0" w:space="0" w:color="auto"/>
            <w:right w:val="none" w:sz="0" w:space="0" w:color="auto"/>
          </w:divBdr>
        </w:div>
        <w:div w:id="2121947062">
          <w:marLeft w:val="480"/>
          <w:marRight w:val="0"/>
          <w:marTop w:val="0"/>
          <w:marBottom w:val="0"/>
          <w:divBdr>
            <w:top w:val="none" w:sz="0" w:space="0" w:color="auto"/>
            <w:left w:val="none" w:sz="0" w:space="0" w:color="auto"/>
            <w:bottom w:val="none" w:sz="0" w:space="0" w:color="auto"/>
            <w:right w:val="none" w:sz="0" w:space="0" w:color="auto"/>
          </w:divBdr>
        </w:div>
        <w:div w:id="792602151">
          <w:marLeft w:val="480"/>
          <w:marRight w:val="0"/>
          <w:marTop w:val="0"/>
          <w:marBottom w:val="0"/>
          <w:divBdr>
            <w:top w:val="none" w:sz="0" w:space="0" w:color="auto"/>
            <w:left w:val="none" w:sz="0" w:space="0" w:color="auto"/>
            <w:bottom w:val="none" w:sz="0" w:space="0" w:color="auto"/>
            <w:right w:val="none" w:sz="0" w:space="0" w:color="auto"/>
          </w:divBdr>
        </w:div>
        <w:div w:id="820929106">
          <w:marLeft w:val="480"/>
          <w:marRight w:val="0"/>
          <w:marTop w:val="0"/>
          <w:marBottom w:val="0"/>
          <w:divBdr>
            <w:top w:val="none" w:sz="0" w:space="0" w:color="auto"/>
            <w:left w:val="none" w:sz="0" w:space="0" w:color="auto"/>
            <w:bottom w:val="none" w:sz="0" w:space="0" w:color="auto"/>
            <w:right w:val="none" w:sz="0" w:space="0" w:color="auto"/>
          </w:divBdr>
        </w:div>
        <w:div w:id="660931779">
          <w:marLeft w:val="480"/>
          <w:marRight w:val="0"/>
          <w:marTop w:val="0"/>
          <w:marBottom w:val="0"/>
          <w:divBdr>
            <w:top w:val="none" w:sz="0" w:space="0" w:color="auto"/>
            <w:left w:val="none" w:sz="0" w:space="0" w:color="auto"/>
            <w:bottom w:val="none" w:sz="0" w:space="0" w:color="auto"/>
            <w:right w:val="none" w:sz="0" w:space="0" w:color="auto"/>
          </w:divBdr>
        </w:div>
        <w:div w:id="421683330">
          <w:marLeft w:val="480"/>
          <w:marRight w:val="0"/>
          <w:marTop w:val="0"/>
          <w:marBottom w:val="0"/>
          <w:divBdr>
            <w:top w:val="none" w:sz="0" w:space="0" w:color="auto"/>
            <w:left w:val="none" w:sz="0" w:space="0" w:color="auto"/>
            <w:bottom w:val="none" w:sz="0" w:space="0" w:color="auto"/>
            <w:right w:val="none" w:sz="0" w:space="0" w:color="auto"/>
          </w:divBdr>
        </w:div>
        <w:div w:id="588776981">
          <w:marLeft w:val="480"/>
          <w:marRight w:val="0"/>
          <w:marTop w:val="0"/>
          <w:marBottom w:val="0"/>
          <w:divBdr>
            <w:top w:val="none" w:sz="0" w:space="0" w:color="auto"/>
            <w:left w:val="none" w:sz="0" w:space="0" w:color="auto"/>
            <w:bottom w:val="none" w:sz="0" w:space="0" w:color="auto"/>
            <w:right w:val="none" w:sz="0" w:space="0" w:color="auto"/>
          </w:divBdr>
        </w:div>
        <w:div w:id="1057049317">
          <w:marLeft w:val="480"/>
          <w:marRight w:val="0"/>
          <w:marTop w:val="0"/>
          <w:marBottom w:val="0"/>
          <w:divBdr>
            <w:top w:val="none" w:sz="0" w:space="0" w:color="auto"/>
            <w:left w:val="none" w:sz="0" w:space="0" w:color="auto"/>
            <w:bottom w:val="none" w:sz="0" w:space="0" w:color="auto"/>
            <w:right w:val="none" w:sz="0" w:space="0" w:color="auto"/>
          </w:divBdr>
        </w:div>
        <w:div w:id="1806502349">
          <w:marLeft w:val="480"/>
          <w:marRight w:val="0"/>
          <w:marTop w:val="0"/>
          <w:marBottom w:val="0"/>
          <w:divBdr>
            <w:top w:val="none" w:sz="0" w:space="0" w:color="auto"/>
            <w:left w:val="none" w:sz="0" w:space="0" w:color="auto"/>
            <w:bottom w:val="none" w:sz="0" w:space="0" w:color="auto"/>
            <w:right w:val="none" w:sz="0" w:space="0" w:color="auto"/>
          </w:divBdr>
        </w:div>
        <w:div w:id="1720474178">
          <w:marLeft w:val="480"/>
          <w:marRight w:val="0"/>
          <w:marTop w:val="0"/>
          <w:marBottom w:val="0"/>
          <w:divBdr>
            <w:top w:val="none" w:sz="0" w:space="0" w:color="auto"/>
            <w:left w:val="none" w:sz="0" w:space="0" w:color="auto"/>
            <w:bottom w:val="none" w:sz="0" w:space="0" w:color="auto"/>
            <w:right w:val="none" w:sz="0" w:space="0" w:color="auto"/>
          </w:divBdr>
        </w:div>
        <w:div w:id="1523395424">
          <w:marLeft w:val="480"/>
          <w:marRight w:val="0"/>
          <w:marTop w:val="0"/>
          <w:marBottom w:val="0"/>
          <w:divBdr>
            <w:top w:val="none" w:sz="0" w:space="0" w:color="auto"/>
            <w:left w:val="none" w:sz="0" w:space="0" w:color="auto"/>
            <w:bottom w:val="none" w:sz="0" w:space="0" w:color="auto"/>
            <w:right w:val="none" w:sz="0" w:space="0" w:color="auto"/>
          </w:divBdr>
        </w:div>
        <w:div w:id="250165210">
          <w:marLeft w:val="480"/>
          <w:marRight w:val="0"/>
          <w:marTop w:val="0"/>
          <w:marBottom w:val="0"/>
          <w:divBdr>
            <w:top w:val="none" w:sz="0" w:space="0" w:color="auto"/>
            <w:left w:val="none" w:sz="0" w:space="0" w:color="auto"/>
            <w:bottom w:val="none" w:sz="0" w:space="0" w:color="auto"/>
            <w:right w:val="none" w:sz="0" w:space="0" w:color="auto"/>
          </w:divBdr>
        </w:div>
        <w:div w:id="720597138">
          <w:marLeft w:val="480"/>
          <w:marRight w:val="0"/>
          <w:marTop w:val="0"/>
          <w:marBottom w:val="0"/>
          <w:divBdr>
            <w:top w:val="none" w:sz="0" w:space="0" w:color="auto"/>
            <w:left w:val="none" w:sz="0" w:space="0" w:color="auto"/>
            <w:bottom w:val="none" w:sz="0" w:space="0" w:color="auto"/>
            <w:right w:val="none" w:sz="0" w:space="0" w:color="auto"/>
          </w:divBdr>
        </w:div>
        <w:div w:id="827593576">
          <w:marLeft w:val="480"/>
          <w:marRight w:val="0"/>
          <w:marTop w:val="0"/>
          <w:marBottom w:val="0"/>
          <w:divBdr>
            <w:top w:val="none" w:sz="0" w:space="0" w:color="auto"/>
            <w:left w:val="none" w:sz="0" w:space="0" w:color="auto"/>
            <w:bottom w:val="none" w:sz="0" w:space="0" w:color="auto"/>
            <w:right w:val="none" w:sz="0" w:space="0" w:color="auto"/>
          </w:divBdr>
        </w:div>
        <w:div w:id="389112054">
          <w:marLeft w:val="480"/>
          <w:marRight w:val="0"/>
          <w:marTop w:val="0"/>
          <w:marBottom w:val="0"/>
          <w:divBdr>
            <w:top w:val="none" w:sz="0" w:space="0" w:color="auto"/>
            <w:left w:val="none" w:sz="0" w:space="0" w:color="auto"/>
            <w:bottom w:val="none" w:sz="0" w:space="0" w:color="auto"/>
            <w:right w:val="none" w:sz="0" w:space="0" w:color="auto"/>
          </w:divBdr>
        </w:div>
        <w:div w:id="302737654">
          <w:marLeft w:val="480"/>
          <w:marRight w:val="0"/>
          <w:marTop w:val="0"/>
          <w:marBottom w:val="0"/>
          <w:divBdr>
            <w:top w:val="none" w:sz="0" w:space="0" w:color="auto"/>
            <w:left w:val="none" w:sz="0" w:space="0" w:color="auto"/>
            <w:bottom w:val="none" w:sz="0" w:space="0" w:color="auto"/>
            <w:right w:val="none" w:sz="0" w:space="0" w:color="auto"/>
          </w:divBdr>
        </w:div>
        <w:div w:id="2131510164">
          <w:marLeft w:val="480"/>
          <w:marRight w:val="0"/>
          <w:marTop w:val="0"/>
          <w:marBottom w:val="0"/>
          <w:divBdr>
            <w:top w:val="none" w:sz="0" w:space="0" w:color="auto"/>
            <w:left w:val="none" w:sz="0" w:space="0" w:color="auto"/>
            <w:bottom w:val="none" w:sz="0" w:space="0" w:color="auto"/>
            <w:right w:val="none" w:sz="0" w:space="0" w:color="auto"/>
          </w:divBdr>
        </w:div>
        <w:div w:id="836728920">
          <w:marLeft w:val="480"/>
          <w:marRight w:val="0"/>
          <w:marTop w:val="0"/>
          <w:marBottom w:val="0"/>
          <w:divBdr>
            <w:top w:val="none" w:sz="0" w:space="0" w:color="auto"/>
            <w:left w:val="none" w:sz="0" w:space="0" w:color="auto"/>
            <w:bottom w:val="none" w:sz="0" w:space="0" w:color="auto"/>
            <w:right w:val="none" w:sz="0" w:space="0" w:color="auto"/>
          </w:divBdr>
        </w:div>
        <w:div w:id="193537822">
          <w:marLeft w:val="480"/>
          <w:marRight w:val="0"/>
          <w:marTop w:val="0"/>
          <w:marBottom w:val="0"/>
          <w:divBdr>
            <w:top w:val="none" w:sz="0" w:space="0" w:color="auto"/>
            <w:left w:val="none" w:sz="0" w:space="0" w:color="auto"/>
            <w:bottom w:val="none" w:sz="0" w:space="0" w:color="auto"/>
            <w:right w:val="none" w:sz="0" w:space="0" w:color="auto"/>
          </w:divBdr>
        </w:div>
        <w:div w:id="1664234791">
          <w:marLeft w:val="480"/>
          <w:marRight w:val="0"/>
          <w:marTop w:val="0"/>
          <w:marBottom w:val="0"/>
          <w:divBdr>
            <w:top w:val="none" w:sz="0" w:space="0" w:color="auto"/>
            <w:left w:val="none" w:sz="0" w:space="0" w:color="auto"/>
            <w:bottom w:val="none" w:sz="0" w:space="0" w:color="auto"/>
            <w:right w:val="none" w:sz="0" w:space="0" w:color="auto"/>
          </w:divBdr>
        </w:div>
        <w:div w:id="1094519523">
          <w:marLeft w:val="480"/>
          <w:marRight w:val="0"/>
          <w:marTop w:val="0"/>
          <w:marBottom w:val="0"/>
          <w:divBdr>
            <w:top w:val="none" w:sz="0" w:space="0" w:color="auto"/>
            <w:left w:val="none" w:sz="0" w:space="0" w:color="auto"/>
            <w:bottom w:val="none" w:sz="0" w:space="0" w:color="auto"/>
            <w:right w:val="none" w:sz="0" w:space="0" w:color="auto"/>
          </w:divBdr>
        </w:div>
        <w:div w:id="790243437">
          <w:marLeft w:val="480"/>
          <w:marRight w:val="0"/>
          <w:marTop w:val="0"/>
          <w:marBottom w:val="0"/>
          <w:divBdr>
            <w:top w:val="none" w:sz="0" w:space="0" w:color="auto"/>
            <w:left w:val="none" w:sz="0" w:space="0" w:color="auto"/>
            <w:bottom w:val="none" w:sz="0" w:space="0" w:color="auto"/>
            <w:right w:val="none" w:sz="0" w:space="0" w:color="auto"/>
          </w:divBdr>
        </w:div>
        <w:div w:id="651563344">
          <w:marLeft w:val="480"/>
          <w:marRight w:val="0"/>
          <w:marTop w:val="0"/>
          <w:marBottom w:val="0"/>
          <w:divBdr>
            <w:top w:val="none" w:sz="0" w:space="0" w:color="auto"/>
            <w:left w:val="none" w:sz="0" w:space="0" w:color="auto"/>
            <w:bottom w:val="none" w:sz="0" w:space="0" w:color="auto"/>
            <w:right w:val="none" w:sz="0" w:space="0" w:color="auto"/>
          </w:divBdr>
        </w:div>
        <w:div w:id="871265990">
          <w:marLeft w:val="480"/>
          <w:marRight w:val="0"/>
          <w:marTop w:val="0"/>
          <w:marBottom w:val="0"/>
          <w:divBdr>
            <w:top w:val="none" w:sz="0" w:space="0" w:color="auto"/>
            <w:left w:val="none" w:sz="0" w:space="0" w:color="auto"/>
            <w:bottom w:val="none" w:sz="0" w:space="0" w:color="auto"/>
            <w:right w:val="none" w:sz="0" w:space="0" w:color="auto"/>
          </w:divBdr>
        </w:div>
        <w:div w:id="339045893">
          <w:marLeft w:val="480"/>
          <w:marRight w:val="0"/>
          <w:marTop w:val="0"/>
          <w:marBottom w:val="0"/>
          <w:divBdr>
            <w:top w:val="none" w:sz="0" w:space="0" w:color="auto"/>
            <w:left w:val="none" w:sz="0" w:space="0" w:color="auto"/>
            <w:bottom w:val="none" w:sz="0" w:space="0" w:color="auto"/>
            <w:right w:val="none" w:sz="0" w:space="0" w:color="auto"/>
          </w:divBdr>
        </w:div>
        <w:div w:id="9111585">
          <w:marLeft w:val="480"/>
          <w:marRight w:val="0"/>
          <w:marTop w:val="0"/>
          <w:marBottom w:val="0"/>
          <w:divBdr>
            <w:top w:val="none" w:sz="0" w:space="0" w:color="auto"/>
            <w:left w:val="none" w:sz="0" w:space="0" w:color="auto"/>
            <w:bottom w:val="none" w:sz="0" w:space="0" w:color="auto"/>
            <w:right w:val="none" w:sz="0" w:space="0" w:color="auto"/>
          </w:divBdr>
        </w:div>
        <w:div w:id="826941215">
          <w:marLeft w:val="480"/>
          <w:marRight w:val="0"/>
          <w:marTop w:val="0"/>
          <w:marBottom w:val="0"/>
          <w:divBdr>
            <w:top w:val="none" w:sz="0" w:space="0" w:color="auto"/>
            <w:left w:val="none" w:sz="0" w:space="0" w:color="auto"/>
            <w:bottom w:val="none" w:sz="0" w:space="0" w:color="auto"/>
            <w:right w:val="none" w:sz="0" w:space="0" w:color="auto"/>
          </w:divBdr>
        </w:div>
        <w:div w:id="881865637">
          <w:marLeft w:val="480"/>
          <w:marRight w:val="0"/>
          <w:marTop w:val="0"/>
          <w:marBottom w:val="0"/>
          <w:divBdr>
            <w:top w:val="none" w:sz="0" w:space="0" w:color="auto"/>
            <w:left w:val="none" w:sz="0" w:space="0" w:color="auto"/>
            <w:bottom w:val="none" w:sz="0" w:space="0" w:color="auto"/>
            <w:right w:val="none" w:sz="0" w:space="0" w:color="auto"/>
          </w:divBdr>
        </w:div>
        <w:div w:id="48307064">
          <w:marLeft w:val="480"/>
          <w:marRight w:val="0"/>
          <w:marTop w:val="0"/>
          <w:marBottom w:val="0"/>
          <w:divBdr>
            <w:top w:val="none" w:sz="0" w:space="0" w:color="auto"/>
            <w:left w:val="none" w:sz="0" w:space="0" w:color="auto"/>
            <w:bottom w:val="none" w:sz="0" w:space="0" w:color="auto"/>
            <w:right w:val="none" w:sz="0" w:space="0" w:color="auto"/>
          </w:divBdr>
        </w:div>
        <w:div w:id="1237589719">
          <w:marLeft w:val="480"/>
          <w:marRight w:val="0"/>
          <w:marTop w:val="0"/>
          <w:marBottom w:val="0"/>
          <w:divBdr>
            <w:top w:val="none" w:sz="0" w:space="0" w:color="auto"/>
            <w:left w:val="none" w:sz="0" w:space="0" w:color="auto"/>
            <w:bottom w:val="none" w:sz="0" w:space="0" w:color="auto"/>
            <w:right w:val="none" w:sz="0" w:space="0" w:color="auto"/>
          </w:divBdr>
        </w:div>
        <w:div w:id="1114442480">
          <w:marLeft w:val="480"/>
          <w:marRight w:val="0"/>
          <w:marTop w:val="0"/>
          <w:marBottom w:val="0"/>
          <w:divBdr>
            <w:top w:val="none" w:sz="0" w:space="0" w:color="auto"/>
            <w:left w:val="none" w:sz="0" w:space="0" w:color="auto"/>
            <w:bottom w:val="none" w:sz="0" w:space="0" w:color="auto"/>
            <w:right w:val="none" w:sz="0" w:space="0" w:color="auto"/>
          </w:divBdr>
        </w:div>
        <w:div w:id="1354723151">
          <w:marLeft w:val="480"/>
          <w:marRight w:val="0"/>
          <w:marTop w:val="0"/>
          <w:marBottom w:val="0"/>
          <w:divBdr>
            <w:top w:val="none" w:sz="0" w:space="0" w:color="auto"/>
            <w:left w:val="none" w:sz="0" w:space="0" w:color="auto"/>
            <w:bottom w:val="none" w:sz="0" w:space="0" w:color="auto"/>
            <w:right w:val="none" w:sz="0" w:space="0" w:color="auto"/>
          </w:divBdr>
        </w:div>
        <w:div w:id="1595475432">
          <w:marLeft w:val="480"/>
          <w:marRight w:val="0"/>
          <w:marTop w:val="0"/>
          <w:marBottom w:val="0"/>
          <w:divBdr>
            <w:top w:val="none" w:sz="0" w:space="0" w:color="auto"/>
            <w:left w:val="none" w:sz="0" w:space="0" w:color="auto"/>
            <w:bottom w:val="none" w:sz="0" w:space="0" w:color="auto"/>
            <w:right w:val="none" w:sz="0" w:space="0" w:color="auto"/>
          </w:divBdr>
        </w:div>
        <w:div w:id="286543890">
          <w:marLeft w:val="480"/>
          <w:marRight w:val="0"/>
          <w:marTop w:val="0"/>
          <w:marBottom w:val="0"/>
          <w:divBdr>
            <w:top w:val="none" w:sz="0" w:space="0" w:color="auto"/>
            <w:left w:val="none" w:sz="0" w:space="0" w:color="auto"/>
            <w:bottom w:val="none" w:sz="0" w:space="0" w:color="auto"/>
            <w:right w:val="none" w:sz="0" w:space="0" w:color="auto"/>
          </w:divBdr>
        </w:div>
        <w:div w:id="32119734">
          <w:marLeft w:val="480"/>
          <w:marRight w:val="0"/>
          <w:marTop w:val="0"/>
          <w:marBottom w:val="0"/>
          <w:divBdr>
            <w:top w:val="none" w:sz="0" w:space="0" w:color="auto"/>
            <w:left w:val="none" w:sz="0" w:space="0" w:color="auto"/>
            <w:bottom w:val="none" w:sz="0" w:space="0" w:color="auto"/>
            <w:right w:val="none" w:sz="0" w:space="0" w:color="auto"/>
          </w:divBdr>
        </w:div>
        <w:div w:id="1137920437">
          <w:marLeft w:val="480"/>
          <w:marRight w:val="0"/>
          <w:marTop w:val="0"/>
          <w:marBottom w:val="0"/>
          <w:divBdr>
            <w:top w:val="none" w:sz="0" w:space="0" w:color="auto"/>
            <w:left w:val="none" w:sz="0" w:space="0" w:color="auto"/>
            <w:bottom w:val="none" w:sz="0" w:space="0" w:color="auto"/>
            <w:right w:val="none" w:sz="0" w:space="0" w:color="auto"/>
          </w:divBdr>
        </w:div>
        <w:div w:id="1853377523">
          <w:marLeft w:val="480"/>
          <w:marRight w:val="0"/>
          <w:marTop w:val="0"/>
          <w:marBottom w:val="0"/>
          <w:divBdr>
            <w:top w:val="none" w:sz="0" w:space="0" w:color="auto"/>
            <w:left w:val="none" w:sz="0" w:space="0" w:color="auto"/>
            <w:bottom w:val="none" w:sz="0" w:space="0" w:color="auto"/>
            <w:right w:val="none" w:sz="0" w:space="0" w:color="auto"/>
          </w:divBdr>
        </w:div>
        <w:div w:id="1458449800">
          <w:marLeft w:val="480"/>
          <w:marRight w:val="0"/>
          <w:marTop w:val="0"/>
          <w:marBottom w:val="0"/>
          <w:divBdr>
            <w:top w:val="none" w:sz="0" w:space="0" w:color="auto"/>
            <w:left w:val="none" w:sz="0" w:space="0" w:color="auto"/>
            <w:bottom w:val="none" w:sz="0" w:space="0" w:color="auto"/>
            <w:right w:val="none" w:sz="0" w:space="0" w:color="auto"/>
          </w:divBdr>
        </w:div>
        <w:div w:id="1746607167">
          <w:marLeft w:val="480"/>
          <w:marRight w:val="0"/>
          <w:marTop w:val="0"/>
          <w:marBottom w:val="0"/>
          <w:divBdr>
            <w:top w:val="none" w:sz="0" w:space="0" w:color="auto"/>
            <w:left w:val="none" w:sz="0" w:space="0" w:color="auto"/>
            <w:bottom w:val="none" w:sz="0" w:space="0" w:color="auto"/>
            <w:right w:val="none" w:sz="0" w:space="0" w:color="auto"/>
          </w:divBdr>
        </w:div>
        <w:div w:id="507525052">
          <w:marLeft w:val="480"/>
          <w:marRight w:val="0"/>
          <w:marTop w:val="0"/>
          <w:marBottom w:val="0"/>
          <w:divBdr>
            <w:top w:val="none" w:sz="0" w:space="0" w:color="auto"/>
            <w:left w:val="none" w:sz="0" w:space="0" w:color="auto"/>
            <w:bottom w:val="none" w:sz="0" w:space="0" w:color="auto"/>
            <w:right w:val="none" w:sz="0" w:space="0" w:color="auto"/>
          </w:divBdr>
        </w:div>
        <w:div w:id="1983926215">
          <w:marLeft w:val="480"/>
          <w:marRight w:val="0"/>
          <w:marTop w:val="0"/>
          <w:marBottom w:val="0"/>
          <w:divBdr>
            <w:top w:val="none" w:sz="0" w:space="0" w:color="auto"/>
            <w:left w:val="none" w:sz="0" w:space="0" w:color="auto"/>
            <w:bottom w:val="none" w:sz="0" w:space="0" w:color="auto"/>
            <w:right w:val="none" w:sz="0" w:space="0" w:color="auto"/>
          </w:divBdr>
        </w:div>
        <w:div w:id="1625622624">
          <w:marLeft w:val="480"/>
          <w:marRight w:val="0"/>
          <w:marTop w:val="0"/>
          <w:marBottom w:val="0"/>
          <w:divBdr>
            <w:top w:val="none" w:sz="0" w:space="0" w:color="auto"/>
            <w:left w:val="none" w:sz="0" w:space="0" w:color="auto"/>
            <w:bottom w:val="none" w:sz="0" w:space="0" w:color="auto"/>
            <w:right w:val="none" w:sz="0" w:space="0" w:color="auto"/>
          </w:divBdr>
        </w:div>
        <w:div w:id="821655638">
          <w:marLeft w:val="480"/>
          <w:marRight w:val="0"/>
          <w:marTop w:val="0"/>
          <w:marBottom w:val="0"/>
          <w:divBdr>
            <w:top w:val="none" w:sz="0" w:space="0" w:color="auto"/>
            <w:left w:val="none" w:sz="0" w:space="0" w:color="auto"/>
            <w:bottom w:val="none" w:sz="0" w:space="0" w:color="auto"/>
            <w:right w:val="none" w:sz="0" w:space="0" w:color="auto"/>
          </w:divBdr>
        </w:div>
      </w:divsChild>
    </w:div>
    <w:div w:id="790247491">
      <w:bodyDiv w:val="1"/>
      <w:marLeft w:val="0"/>
      <w:marRight w:val="0"/>
      <w:marTop w:val="0"/>
      <w:marBottom w:val="0"/>
      <w:divBdr>
        <w:top w:val="none" w:sz="0" w:space="0" w:color="auto"/>
        <w:left w:val="none" w:sz="0" w:space="0" w:color="auto"/>
        <w:bottom w:val="none" w:sz="0" w:space="0" w:color="auto"/>
        <w:right w:val="none" w:sz="0" w:space="0" w:color="auto"/>
      </w:divBdr>
    </w:div>
    <w:div w:id="791675545">
      <w:bodyDiv w:val="1"/>
      <w:marLeft w:val="0"/>
      <w:marRight w:val="0"/>
      <w:marTop w:val="0"/>
      <w:marBottom w:val="0"/>
      <w:divBdr>
        <w:top w:val="none" w:sz="0" w:space="0" w:color="auto"/>
        <w:left w:val="none" w:sz="0" w:space="0" w:color="auto"/>
        <w:bottom w:val="none" w:sz="0" w:space="0" w:color="auto"/>
        <w:right w:val="none" w:sz="0" w:space="0" w:color="auto"/>
      </w:divBdr>
      <w:divsChild>
        <w:div w:id="504788079">
          <w:marLeft w:val="480"/>
          <w:marRight w:val="0"/>
          <w:marTop w:val="0"/>
          <w:marBottom w:val="0"/>
          <w:divBdr>
            <w:top w:val="none" w:sz="0" w:space="0" w:color="auto"/>
            <w:left w:val="none" w:sz="0" w:space="0" w:color="auto"/>
            <w:bottom w:val="none" w:sz="0" w:space="0" w:color="auto"/>
            <w:right w:val="none" w:sz="0" w:space="0" w:color="auto"/>
          </w:divBdr>
        </w:div>
        <w:div w:id="1472752489">
          <w:marLeft w:val="480"/>
          <w:marRight w:val="0"/>
          <w:marTop w:val="0"/>
          <w:marBottom w:val="0"/>
          <w:divBdr>
            <w:top w:val="none" w:sz="0" w:space="0" w:color="auto"/>
            <w:left w:val="none" w:sz="0" w:space="0" w:color="auto"/>
            <w:bottom w:val="none" w:sz="0" w:space="0" w:color="auto"/>
            <w:right w:val="none" w:sz="0" w:space="0" w:color="auto"/>
          </w:divBdr>
        </w:div>
        <w:div w:id="573903263">
          <w:marLeft w:val="480"/>
          <w:marRight w:val="0"/>
          <w:marTop w:val="0"/>
          <w:marBottom w:val="0"/>
          <w:divBdr>
            <w:top w:val="none" w:sz="0" w:space="0" w:color="auto"/>
            <w:left w:val="none" w:sz="0" w:space="0" w:color="auto"/>
            <w:bottom w:val="none" w:sz="0" w:space="0" w:color="auto"/>
            <w:right w:val="none" w:sz="0" w:space="0" w:color="auto"/>
          </w:divBdr>
        </w:div>
        <w:div w:id="1887568607">
          <w:marLeft w:val="480"/>
          <w:marRight w:val="0"/>
          <w:marTop w:val="0"/>
          <w:marBottom w:val="0"/>
          <w:divBdr>
            <w:top w:val="none" w:sz="0" w:space="0" w:color="auto"/>
            <w:left w:val="none" w:sz="0" w:space="0" w:color="auto"/>
            <w:bottom w:val="none" w:sz="0" w:space="0" w:color="auto"/>
            <w:right w:val="none" w:sz="0" w:space="0" w:color="auto"/>
          </w:divBdr>
        </w:div>
        <w:div w:id="180362966">
          <w:marLeft w:val="480"/>
          <w:marRight w:val="0"/>
          <w:marTop w:val="0"/>
          <w:marBottom w:val="0"/>
          <w:divBdr>
            <w:top w:val="none" w:sz="0" w:space="0" w:color="auto"/>
            <w:left w:val="none" w:sz="0" w:space="0" w:color="auto"/>
            <w:bottom w:val="none" w:sz="0" w:space="0" w:color="auto"/>
            <w:right w:val="none" w:sz="0" w:space="0" w:color="auto"/>
          </w:divBdr>
        </w:div>
        <w:div w:id="2020694338">
          <w:marLeft w:val="480"/>
          <w:marRight w:val="0"/>
          <w:marTop w:val="0"/>
          <w:marBottom w:val="0"/>
          <w:divBdr>
            <w:top w:val="none" w:sz="0" w:space="0" w:color="auto"/>
            <w:left w:val="none" w:sz="0" w:space="0" w:color="auto"/>
            <w:bottom w:val="none" w:sz="0" w:space="0" w:color="auto"/>
            <w:right w:val="none" w:sz="0" w:space="0" w:color="auto"/>
          </w:divBdr>
        </w:div>
        <w:div w:id="1864399530">
          <w:marLeft w:val="480"/>
          <w:marRight w:val="0"/>
          <w:marTop w:val="0"/>
          <w:marBottom w:val="0"/>
          <w:divBdr>
            <w:top w:val="none" w:sz="0" w:space="0" w:color="auto"/>
            <w:left w:val="none" w:sz="0" w:space="0" w:color="auto"/>
            <w:bottom w:val="none" w:sz="0" w:space="0" w:color="auto"/>
            <w:right w:val="none" w:sz="0" w:space="0" w:color="auto"/>
          </w:divBdr>
        </w:div>
        <w:div w:id="237714600">
          <w:marLeft w:val="480"/>
          <w:marRight w:val="0"/>
          <w:marTop w:val="0"/>
          <w:marBottom w:val="0"/>
          <w:divBdr>
            <w:top w:val="none" w:sz="0" w:space="0" w:color="auto"/>
            <w:left w:val="none" w:sz="0" w:space="0" w:color="auto"/>
            <w:bottom w:val="none" w:sz="0" w:space="0" w:color="auto"/>
            <w:right w:val="none" w:sz="0" w:space="0" w:color="auto"/>
          </w:divBdr>
        </w:div>
        <w:div w:id="971330090">
          <w:marLeft w:val="480"/>
          <w:marRight w:val="0"/>
          <w:marTop w:val="0"/>
          <w:marBottom w:val="0"/>
          <w:divBdr>
            <w:top w:val="none" w:sz="0" w:space="0" w:color="auto"/>
            <w:left w:val="none" w:sz="0" w:space="0" w:color="auto"/>
            <w:bottom w:val="none" w:sz="0" w:space="0" w:color="auto"/>
            <w:right w:val="none" w:sz="0" w:space="0" w:color="auto"/>
          </w:divBdr>
        </w:div>
        <w:div w:id="1043016001">
          <w:marLeft w:val="480"/>
          <w:marRight w:val="0"/>
          <w:marTop w:val="0"/>
          <w:marBottom w:val="0"/>
          <w:divBdr>
            <w:top w:val="none" w:sz="0" w:space="0" w:color="auto"/>
            <w:left w:val="none" w:sz="0" w:space="0" w:color="auto"/>
            <w:bottom w:val="none" w:sz="0" w:space="0" w:color="auto"/>
            <w:right w:val="none" w:sz="0" w:space="0" w:color="auto"/>
          </w:divBdr>
        </w:div>
        <w:div w:id="1472484788">
          <w:marLeft w:val="480"/>
          <w:marRight w:val="0"/>
          <w:marTop w:val="0"/>
          <w:marBottom w:val="0"/>
          <w:divBdr>
            <w:top w:val="none" w:sz="0" w:space="0" w:color="auto"/>
            <w:left w:val="none" w:sz="0" w:space="0" w:color="auto"/>
            <w:bottom w:val="none" w:sz="0" w:space="0" w:color="auto"/>
            <w:right w:val="none" w:sz="0" w:space="0" w:color="auto"/>
          </w:divBdr>
        </w:div>
        <w:div w:id="987436432">
          <w:marLeft w:val="480"/>
          <w:marRight w:val="0"/>
          <w:marTop w:val="0"/>
          <w:marBottom w:val="0"/>
          <w:divBdr>
            <w:top w:val="none" w:sz="0" w:space="0" w:color="auto"/>
            <w:left w:val="none" w:sz="0" w:space="0" w:color="auto"/>
            <w:bottom w:val="none" w:sz="0" w:space="0" w:color="auto"/>
            <w:right w:val="none" w:sz="0" w:space="0" w:color="auto"/>
          </w:divBdr>
        </w:div>
        <w:div w:id="945389093">
          <w:marLeft w:val="480"/>
          <w:marRight w:val="0"/>
          <w:marTop w:val="0"/>
          <w:marBottom w:val="0"/>
          <w:divBdr>
            <w:top w:val="none" w:sz="0" w:space="0" w:color="auto"/>
            <w:left w:val="none" w:sz="0" w:space="0" w:color="auto"/>
            <w:bottom w:val="none" w:sz="0" w:space="0" w:color="auto"/>
            <w:right w:val="none" w:sz="0" w:space="0" w:color="auto"/>
          </w:divBdr>
        </w:div>
        <w:div w:id="2120176093">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 w:id="1861971527">
          <w:marLeft w:val="480"/>
          <w:marRight w:val="0"/>
          <w:marTop w:val="0"/>
          <w:marBottom w:val="0"/>
          <w:divBdr>
            <w:top w:val="none" w:sz="0" w:space="0" w:color="auto"/>
            <w:left w:val="none" w:sz="0" w:space="0" w:color="auto"/>
            <w:bottom w:val="none" w:sz="0" w:space="0" w:color="auto"/>
            <w:right w:val="none" w:sz="0" w:space="0" w:color="auto"/>
          </w:divBdr>
        </w:div>
        <w:div w:id="8139691">
          <w:marLeft w:val="480"/>
          <w:marRight w:val="0"/>
          <w:marTop w:val="0"/>
          <w:marBottom w:val="0"/>
          <w:divBdr>
            <w:top w:val="none" w:sz="0" w:space="0" w:color="auto"/>
            <w:left w:val="none" w:sz="0" w:space="0" w:color="auto"/>
            <w:bottom w:val="none" w:sz="0" w:space="0" w:color="auto"/>
            <w:right w:val="none" w:sz="0" w:space="0" w:color="auto"/>
          </w:divBdr>
        </w:div>
        <w:div w:id="1660189186">
          <w:marLeft w:val="480"/>
          <w:marRight w:val="0"/>
          <w:marTop w:val="0"/>
          <w:marBottom w:val="0"/>
          <w:divBdr>
            <w:top w:val="none" w:sz="0" w:space="0" w:color="auto"/>
            <w:left w:val="none" w:sz="0" w:space="0" w:color="auto"/>
            <w:bottom w:val="none" w:sz="0" w:space="0" w:color="auto"/>
            <w:right w:val="none" w:sz="0" w:space="0" w:color="auto"/>
          </w:divBdr>
        </w:div>
        <w:div w:id="1930385873">
          <w:marLeft w:val="480"/>
          <w:marRight w:val="0"/>
          <w:marTop w:val="0"/>
          <w:marBottom w:val="0"/>
          <w:divBdr>
            <w:top w:val="none" w:sz="0" w:space="0" w:color="auto"/>
            <w:left w:val="none" w:sz="0" w:space="0" w:color="auto"/>
            <w:bottom w:val="none" w:sz="0" w:space="0" w:color="auto"/>
            <w:right w:val="none" w:sz="0" w:space="0" w:color="auto"/>
          </w:divBdr>
        </w:div>
        <w:div w:id="1962685870">
          <w:marLeft w:val="480"/>
          <w:marRight w:val="0"/>
          <w:marTop w:val="0"/>
          <w:marBottom w:val="0"/>
          <w:divBdr>
            <w:top w:val="none" w:sz="0" w:space="0" w:color="auto"/>
            <w:left w:val="none" w:sz="0" w:space="0" w:color="auto"/>
            <w:bottom w:val="none" w:sz="0" w:space="0" w:color="auto"/>
            <w:right w:val="none" w:sz="0" w:space="0" w:color="auto"/>
          </w:divBdr>
        </w:div>
        <w:div w:id="1957171580">
          <w:marLeft w:val="480"/>
          <w:marRight w:val="0"/>
          <w:marTop w:val="0"/>
          <w:marBottom w:val="0"/>
          <w:divBdr>
            <w:top w:val="none" w:sz="0" w:space="0" w:color="auto"/>
            <w:left w:val="none" w:sz="0" w:space="0" w:color="auto"/>
            <w:bottom w:val="none" w:sz="0" w:space="0" w:color="auto"/>
            <w:right w:val="none" w:sz="0" w:space="0" w:color="auto"/>
          </w:divBdr>
        </w:div>
        <w:div w:id="2061394218">
          <w:marLeft w:val="480"/>
          <w:marRight w:val="0"/>
          <w:marTop w:val="0"/>
          <w:marBottom w:val="0"/>
          <w:divBdr>
            <w:top w:val="none" w:sz="0" w:space="0" w:color="auto"/>
            <w:left w:val="none" w:sz="0" w:space="0" w:color="auto"/>
            <w:bottom w:val="none" w:sz="0" w:space="0" w:color="auto"/>
            <w:right w:val="none" w:sz="0" w:space="0" w:color="auto"/>
          </w:divBdr>
        </w:div>
        <w:div w:id="404298867">
          <w:marLeft w:val="480"/>
          <w:marRight w:val="0"/>
          <w:marTop w:val="0"/>
          <w:marBottom w:val="0"/>
          <w:divBdr>
            <w:top w:val="none" w:sz="0" w:space="0" w:color="auto"/>
            <w:left w:val="none" w:sz="0" w:space="0" w:color="auto"/>
            <w:bottom w:val="none" w:sz="0" w:space="0" w:color="auto"/>
            <w:right w:val="none" w:sz="0" w:space="0" w:color="auto"/>
          </w:divBdr>
        </w:div>
        <w:div w:id="616834245">
          <w:marLeft w:val="480"/>
          <w:marRight w:val="0"/>
          <w:marTop w:val="0"/>
          <w:marBottom w:val="0"/>
          <w:divBdr>
            <w:top w:val="none" w:sz="0" w:space="0" w:color="auto"/>
            <w:left w:val="none" w:sz="0" w:space="0" w:color="auto"/>
            <w:bottom w:val="none" w:sz="0" w:space="0" w:color="auto"/>
            <w:right w:val="none" w:sz="0" w:space="0" w:color="auto"/>
          </w:divBdr>
        </w:div>
        <w:div w:id="954867461">
          <w:marLeft w:val="480"/>
          <w:marRight w:val="0"/>
          <w:marTop w:val="0"/>
          <w:marBottom w:val="0"/>
          <w:divBdr>
            <w:top w:val="none" w:sz="0" w:space="0" w:color="auto"/>
            <w:left w:val="none" w:sz="0" w:space="0" w:color="auto"/>
            <w:bottom w:val="none" w:sz="0" w:space="0" w:color="auto"/>
            <w:right w:val="none" w:sz="0" w:space="0" w:color="auto"/>
          </w:divBdr>
        </w:div>
        <w:div w:id="58215679">
          <w:marLeft w:val="480"/>
          <w:marRight w:val="0"/>
          <w:marTop w:val="0"/>
          <w:marBottom w:val="0"/>
          <w:divBdr>
            <w:top w:val="none" w:sz="0" w:space="0" w:color="auto"/>
            <w:left w:val="none" w:sz="0" w:space="0" w:color="auto"/>
            <w:bottom w:val="none" w:sz="0" w:space="0" w:color="auto"/>
            <w:right w:val="none" w:sz="0" w:space="0" w:color="auto"/>
          </w:divBdr>
        </w:div>
        <w:div w:id="501239036">
          <w:marLeft w:val="480"/>
          <w:marRight w:val="0"/>
          <w:marTop w:val="0"/>
          <w:marBottom w:val="0"/>
          <w:divBdr>
            <w:top w:val="none" w:sz="0" w:space="0" w:color="auto"/>
            <w:left w:val="none" w:sz="0" w:space="0" w:color="auto"/>
            <w:bottom w:val="none" w:sz="0" w:space="0" w:color="auto"/>
            <w:right w:val="none" w:sz="0" w:space="0" w:color="auto"/>
          </w:divBdr>
        </w:div>
        <w:div w:id="582177752">
          <w:marLeft w:val="480"/>
          <w:marRight w:val="0"/>
          <w:marTop w:val="0"/>
          <w:marBottom w:val="0"/>
          <w:divBdr>
            <w:top w:val="none" w:sz="0" w:space="0" w:color="auto"/>
            <w:left w:val="none" w:sz="0" w:space="0" w:color="auto"/>
            <w:bottom w:val="none" w:sz="0" w:space="0" w:color="auto"/>
            <w:right w:val="none" w:sz="0" w:space="0" w:color="auto"/>
          </w:divBdr>
        </w:div>
        <w:div w:id="1638143499">
          <w:marLeft w:val="480"/>
          <w:marRight w:val="0"/>
          <w:marTop w:val="0"/>
          <w:marBottom w:val="0"/>
          <w:divBdr>
            <w:top w:val="none" w:sz="0" w:space="0" w:color="auto"/>
            <w:left w:val="none" w:sz="0" w:space="0" w:color="auto"/>
            <w:bottom w:val="none" w:sz="0" w:space="0" w:color="auto"/>
            <w:right w:val="none" w:sz="0" w:space="0" w:color="auto"/>
          </w:divBdr>
        </w:div>
        <w:div w:id="1104426592">
          <w:marLeft w:val="480"/>
          <w:marRight w:val="0"/>
          <w:marTop w:val="0"/>
          <w:marBottom w:val="0"/>
          <w:divBdr>
            <w:top w:val="none" w:sz="0" w:space="0" w:color="auto"/>
            <w:left w:val="none" w:sz="0" w:space="0" w:color="auto"/>
            <w:bottom w:val="none" w:sz="0" w:space="0" w:color="auto"/>
            <w:right w:val="none" w:sz="0" w:space="0" w:color="auto"/>
          </w:divBdr>
        </w:div>
        <w:div w:id="1069424133">
          <w:marLeft w:val="480"/>
          <w:marRight w:val="0"/>
          <w:marTop w:val="0"/>
          <w:marBottom w:val="0"/>
          <w:divBdr>
            <w:top w:val="none" w:sz="0" w:space="0" w:color="auto"/>
            <w:left w:val="none" w:sz="0" w:space="0" w:color="auto"/>
            <w:bottom w:val="none" w:sz="0" w:space="0" w:color="auto"/>
            <w:right w:val="none" w:sz="0" w:space="0" w:color="auto"/>
          </w:divBdr>
        </w:div>
        <w:div w:id="1108424118">
          <w:marLeft w:val="480"/>
          <w:marRight w:val="0"/>
          <w:marTop w:val="0"/>
          <w:marBottom w:val="0"/>
          <w:divBdr>
            <w:top w:val="none" w:sz="0" w:space="0" w:color="auto"/>
            <w:left w:val="none" w:sz="0" w:space="0" w:color="auto"/>
            <w:bottom w:val="none" w:sz="0" w:space="0" w:color="auto"/>
            <w:right w:val="none" w:sz="0" w:space="0" w:color="auto"/>
          </w:divBdr>
        </w:div>
        <w:div w:id="563758706">
          <w:marLeft w:val="480"/>
          <w:marRight w:val="0"/>
          <w:marTop w:val="0"/>
          <w:marBottom w:val="0"/>
          <w:divBdr>
            <w:top w:val="none" w:sz="0" w:space="0" w:color="auto"/>
            <w:left w:val="none" w:sz="0" w:space="0" w:color="auto"/>
            <w:bottom w:val="none" w:sz="0" w:space="0" w:color="auto"/>
            <w:right w:val="none" w:sz="0" w:space="0" w:color="auto"/>
          </w:divBdr>
        </w:div>
        <w:div w:id="1422726625">
          <w:marLeft w:val="480"/>
          <w:marRight w:val="0"/>
          <w:marTop w:val="0"/>
          <w:marBottom w:val="0"/>
          <w:divBdr>
            <w:top w:val="none" w:sz="0" w:space="0" w:color="auto"/>
            <w:left w:val="none" w:sz="0" w:space="0" w:color="auto"/>
            <w:bottom w:val="none" w:sz="0" w:space="0" w:color="auto"/>
            <w:right w:val="none" w:sz="0" w:space="0" w:color="auto"/>
          </w:divBdr>
        </w:div>
        <w:div w:id="1032917780">
          <w:marLeft w:val="480"/>
          <w:marRight w:val="0"/>
          <w:marTop w:val="0"/>
          <w:marBottom w:val="0"/>
          <w:divBdr>
            <w:top w:val="none" w:sz="0" w:space="0" w:color="auto"/>
            <w:left w:val="none" w:sz="0" w:space="0" w:color="auto"/>
            <w:bottom w:val="none" w:sz="0" w:space="0" w:color="auto"/>
            <w:right w:val="none" w:sz="0" w:space="0" w:color="auto"/>
          </w:divBdr>
        </w:div>
        <w:div w:id="876939655">
          <w:marLeft w:val="480"/>
          <w:marRight w:val="0"/>
          <w:marTop w:val="0"/>
          <w:marBottom w:val="0"/>
          <w:divBdr>
            <w:top w:val="none" w:sz="0" w:space="0" w:color="auto"/>
            <w:left w:val="none" w:sz="0" w:space="0" w:color="auto"/>
            <w:bottom w:val="none" w:sz="0" w:space="0" w:color="auto"/>
            <w:right w:val="none" w:sz="0" w:space="0" w:color="auto"/>
          </w:divBdr>
        </w:div>
        <w:div w:id="2112166097">
          <w:marLeft w:val="480"/>
          <w:marRight w:val="0"/>
          <w:marTop w:val="0"/>
          <w:marBottom w:val="0"/>
          <w:divBdr>
            <w:top w:val="none" w:sz="0" w:space="0" w:color="auto"/>
            <w:left w:val="none" w:sz="0" w:space="0" w:color="auto"/>
            <w:bottom w:val="none" w:sz="0" w:space="0" w:color="auto"/>
            <w:right w:val="none" w:sz="0" w:space="0" w:color="auto"/>
          </w:divBdr>
        </w:div>
        <w:div w:id="1335958714">
          <w:marLeft w:val="480"/>
          <w:marRight w:val="0"/>
          <w:marTop w:val="0"/>
          <w:marBottom w:val="0"/>
          <w:divBdr>
            <w:top w:val="none" w:sz="0" w:space="0" w:color="auto"/>
            <w:left w:val="none" w:sz="0" w:space="0" w:color="auto"/>
            <w:bottom w:val="none" w:sz="0" w:space="0" w:color="auto"/>
            <w:right w:val="none" w:sz="0" w:space="0" w:color="auto"/>
          </w:divBdr>
        </w:div>
        <w:div w:id="1913733846">
          <w:marLeft w:val="480"/>
          <w:marRight w:val="0"/>
          <w:marTop w:val="0"/>
          <w:marBottom w:val="0"/>
          <w:divBdr>
            <w:top w:val="none" w:sz="0" w:space="0" w:color="auto"/>
            <w:left w:val="none" w:sz="0" w:space="0" w:color="auto"/>
            <w:bottom w:val="none" w:sz="0" w:space="0" w:color="auto"/>
            <w:right w:val="none" w:sz="0" w:space="0" w:color="auto"/>
          </w:divBdr>
        </w:div>
        <w:div w:id="770245344">
          <w:marLeft w:val="480"/>
          <w:marRight w:val="0"/>
          <w:marTop w:val="0"/>
          <w:marBottom w:val="0"/>
          <w:divBdr>
            <w:top w:val="none" w:sz="0" w:space="0" w:color="auto"/>
            <w:left w:val="none" w:sz="0" w:space="0" w:color="auto"/>
            <w:bottom w:val="none" w:sz="0" w:space="0" w:color="auto"/>
            <w:right w:val="none" w:sz="0" w:space="0" w:color="auto"/>
          </w:divBdr>
        </w:div>
        <w:div w:id="277610915">
          <w:marLeft w:val="480"/>
          <w:marRight w:val="0"/>
          <w:marTop w:val="0"/>
          <w:marBottom w:val="0"/>
          <w:divBdr>
            <w:top w:val="none" w:sz="0" w:space="0" w:color="auto"/>
            <w:left w:val="none" w:sz="0" w:space="0" w:color="auto"/>
            <w:bottom w:val="none" w:sz="0" w:space="0" w:color="auto"/>
            <w:right w:val="none" w:sz="0" w:space="0" w:color="auto"/>
          </w:divBdr>
        </w:div>
        <w:div w:id="1000692985">
          <w:marLeft w:val="480"/>
          <w:marRight w:val="0"/>
          <w:marTop w:val="0"/>
          <w:marBottom w:val="0"/>
          <w:divBdr>
            <w:top w:val="none" w:sz="0" w:space="0" w:color="auto"/>
            <w:left w:val="none" w:sz="0" w:space="0" w:color="auto"/>
            <w:bottom w:val="none" w:sz="0" w:space="0" w:color="auto"/>
            <w:right w:val="none" w:sz="0" w:space="0" w:color="auto"/>
          </w:divBdr>
        </w:div>
        <w:div w:id="1858813636">
          <w:marLeft w:val="480"/>
          <w:marRight w:val="0"/>
          <w:marTop w:val="0"/>
          <w:marBottom w:val="0"/>
          <w:divBdr>
            <w:top w:val="none" w:sz="0" w:space="0" w:color="auto"/>
            <w:left w:val="none" w:sz="0" w:space="0" w:color="auto"/>
            <w:bottom w:val="none" w:sz="0" w:space="0" w:color="auto"/>
            <w:right w:val="none" w:sz="0" w:space="0" w:color="auto"/>
          </w:divBdr>
        </w:div>
        <w:div w:id="1719624375">
          <w:marLeft w:val="480"/>
          <w:marRight w:val="0"/>
          <w:marTop w:val="0"/>
          <w:marBottom w:val="0"/>
          <w:divBdr>
            <w:top w:val="none" w:sz="0" w:space="0" w:color="auto"/>
            <w:left w:val="none" w:sz="0" w:space="0" w:color="auto"/>
            <w:bottom w:val="none" w:sz="0" w:space="0" w:color="auto"/>
            <w:right w:val="none" w:sz="0" w:space="0" w:color="auto"/>
          </w:divBdr>
        </w:div>
        <w:div w:id="1995261621">
          <w:marLeft w:val="480"/>
          <w:marRight w:val="0"/>
          <w:marTop w:val="0"/>
          <w:marBottom w:val="0"/>
          <w:divBdr>
            <w:top w:val="none" w:sz="0" w:space="0" w:color="auto"/>
            <w:left w:val="none" w:sz="0" w:space="0" w:color="auto"/>
            <w:bottom w:val="none" w:sz="0" w:space="0" w:color="auto"/>
            <w:right w:val="none" w:sz="0" w:space="0" w:color="auto"/>
          </w:divBdr>
        </w:div>
        <w:div w:id="1982538423">
          <w:marLeft w:val="480"/>
          <w:marRight w:val="0"/>
          <w:marTop w:val="0"/>
          <w:marBottom w:val="0"/>
          <w:divBdr>
            <w:top w:val="none" w:sz="0" w:space="0" w:color="auto"/>
            <w:left w:val="none" w:sz="0" w:space="0" w:color="auto"/>
            <w:bottom w:val="none" w:sz="0" w:space="0" w:color="auto"/>
            <w:right w:val="none" w:sz="0" w:space="0" w:color="auto"/>
          </w:divBdr>
        </w:div>
        <w:div w:id="490173668">
          <w:marLeft w:val="480"/>
          <w:marRight w:val="0"/>
          <w:marTop w:val="0"/>
          <w:marBottom w:val="0"/>
          <w:divBdr>
            <w:top w:val="none" w:sz="0" w:space="0" w:color="auto"/>
            <w:left w:val="none" w:sz="0" w:space="0" w:color="auto"/>
            <w:bottom w:val="none" w:sz="0" w:space="0" w:color="auto"/>
            <w:right w:val="none" w:sz="0" w:space="0" w:color="auto"/>
          </w:divBdr>
        </w:div>
        <w:div w:id="614680750">
          <w:marLeft w:val="480"/>
          <w:marRight w:val="0"/>
          <w:marTop w:val="0"/>
          <w:marBottom w:val="0"/>
          <w:divBdr>
            <w:top w:val="none" w:sz="0" w:space="0" w:color="auto"/>
            <w:left w:val="none" w:sz="0" w:space="0" w:color="auto"/>
            <w:bottom w:val="none" w:sz="0" w:space="0" w:color="auto"/>
            <w:right w:val="none" w:sz="0" w:space="0" w:color="auto"/>
          </w:divBdr>
        </w:div>
        <w:div w:id="27148398">
          <w:marLeft w:val="480"/>
          <w:marRight w:val="0"/>
          <w:marTop w:val="0"/>
          <w:marBottom w:val="0"/>
          <w:divBdr>
            <w:top w:val="none" w:sz="0" w:space="0" w:color="auto"/>
            <w:left w:val="none" w:sz="0" w:space="0" w:color="auto"/>
            <w:bottom w:val="none" w:sz="0" w:space="0" w:color="auto"/>
            <w:right w:val="none" w:sz="0" w:space="0" w:color="auto"/>
          </w:divBdr>
        </w:div>
        <w:div w:id="1104301163">
          <w:marLeft w:val="480"/>
          <w:marRight w:val="0"/>
          <w:marTop w:val="0"/>
          <w:marBottom w:val="0"/>
          <w:divBdr>
            <w:top w:val="none" w:sz="0" w:space="0" w:color="auto"/>
            <w:left w:val="none" w:sz="0" w:space="0" w:color="auto"/>
            <w:bottom w:val="none" w:sz="0" w:space="0" w:color="auto"/>
            <w:right w:val="none" w:sz="0" w:space="0" w:color="auto"/>
          </w:divBdr>
        </w:div>
      </w:divsChild>
    </w:div>
    <w:div w:id="792597821">
      <w:bodyDiv w:val="1"/>
      <w:marLeft w:val="0"/>
      <w:marRight w:val="0"/>
      <w:marTop w:val="0"/>
      <w:marBottom w:val="0"/>
      <w:divBdr>
        <w:top w:val="none" w:sz="0" w:space="0" w:color="auto"/>
        <w:left w:val="none" w:sz="0" w:space="0" w:color="auto"/>
        <w:bottom w:val="none" w:sz="0" w:space="0" w:color="auto"/>
        <w:right w:val="none" w:sz="0" w:space="0" w:color="auto"/>
      </w:divBdr>
      <w:divsChild>
        <w:div w:id="1701011873">
          <w:marLeft w:val="640"/>
          <w:marRight w:val="0"/>
          <w:marTop w:val="0"/>
          <w:marBottom w:val="0"/>
          <w:divBdr>
            <w:top w:val="none" w:sz="0" w:space="0" w:color="auto"/>
            <w:left w:val="none" w:sz="0" w:space="0" w:color="auto"/>
            <w:bottom w:val="none" w:sz="0" w:space="0" w:color="auto"/>
            <w:right w:val="none" w:sz="0" w:space="0" w:color="auto"/>
          </w:divBdr>
        </w:div>
        <w:div w:id="345862739">
          <w:marLeft w:val="640"/>
          <w:marRight w:val="0"/>
          <w:marTop w:val="0"/>
          <w:marBottom w:val="0"/>
          <w:divBdr>
            <w:top w:val="none" w:sz="0" w:space="0" w:color="auto"/>
            <w:left w:val="none" w:sz="0" w:space="0" w:color="auto"/>
            <w:bottom w:val="none" w:sz="0" w:space="0" w:color="auto"/>
            <w:right w:val="none" w:sz="0" w:space="0" w:color="auto"/>
          </w:divBdr>
        </w:div>
        <w:div w:id="2016837380">
          <w:marLeft w:val="640"/>
          <w:marRight w:val="0"/>
          <w:marTop w:val="0"/>
          <w:marBottom w:val="0"/>
          <w:divBdr>
            <w:top w:val="none" w:sz="0" w:space="0" w:color="auto"/>
            <w:left w:val="none" w:sz="0" w:space="0" w:color="auto"/>
            <w:bottom w:val="none" w:sz="0" w:space="0" w:color="auto"/>
            <w:right w:val="none" w:sz="0" w:space="0" w:color="auto"/>
          </w:divBdr>
        </w:div>
        <w:div w:id="1366061625">
          <w:marLeft w:val="640"/>
          <w:marRight w:val="0"/>
          <w:marTop w:val="0"/>
          <w:marBottom w:val="0"/>
          <w:divBdr>
            <w:top w:val="none" w:sz="0" w:space="0" w:color="auto"/>
            <w:left w:val="none" w:sz="0" w:space="0" w:color="auto"/>
            <w:bottom w:val="none" w:sz="0" w:space="0" w:color="auto"/>
            <w:right w:val="none" w:sz="0" w:space="0" w:color="auto"/>
          </w:divBdr>
        </w:div>
        <w:div w:id="1395465639">
          <w:marLeft w:val="640"/>
          <w:marRight w:val="0"/>
          <w:marTop w:val="0"/>
          <w:marBottom w:val="0"/>
          <w:divBdr>
            <w:top w:val="none" w:sz="0" w:space="0" w:color="auto"/>
            <w:left w:val="none" w:sz="0" w:space="0" w:color="auto"/>
            <w:bottom w:val="none" w:sz="0" w:space="0" w:color="auto"/>
            <w:right w:val="none" w:sz="0" w:space="0" w:color="auto"/>
          </w:divBdr>
        </w:div>
        <w:div w:id="1218321102">
          <w:marLeft w:val="640"/>
          <w:marRight w:val="0"/>
          <w:marTop w:val="0"/>
          <w:marBottom w:val="0"/>
          <w:divBdr>
            <w:top w:val="none" w:sz="0" w:space="0" w:color="auto"/>
            <w:left w:val="none" w:sz="0" w:space="0" w:color="auto"/>
            <w:bottom w:val="none" w:sz="0" w:space="0" w:color="auto"/>
            <w:right w:val="none" w:sz="0" w:space="0" w:color="auto"/>
          </w:divBdr>
        </w:div>
        <w:div w:id="1302540956">
          <w:marLeft w:val="640"/>
          <w:marRight w:val="0"/>
          <w:marTop w:val="0"/>
          <w:marBottom w:val="0"/>
          <w:divBdr>
            <w:top w:val="none" w:sz="0" w:space="0" w:color="auto"/>
            <w:left w:val="none" w:sz="0" w:space="0" w:color="auto"/>
            <w:bottom w:val="none" w:sz="0" w:space="0" w:color="auto"/>
            <w:right w:val="none" w:sz="0" w:space="0" w:color="auto"/>
          </w:divBdr>
        </w:div>
        <w:div w:id="1315717482">
          <w:marLeft w:val="640"/>
          <w:marRight w:val="0"/>
          <w:marTop w:val="0"/>
          <w:marBottom w:val="0"/>
          <w:divBdr>
            <w:top w:val="none" w:sz="0" w:space="0" w:color="auto"/>
            <w:left w:val="none" w:sz="0" w:space="0" w:color="auto"/>
            <w:bottom w:val="none" w:sz="0" w:space="0" w:color="auto"/>
            <w:right w:val="none" w:sz="0" w:space="0" w:color="auto"/>
          </w:divBdr>
        </w:div>
        <w:div w:id="1523589563">
          <w:marLeft w:val="640"/>
          <w:marRight w:val="0"/>
          <w:marTop w:val="0"/>
          <w:marBottom w:val="0"/>
          <w:divBdr>
            <w:top w:val="none" w:sz="0" w:space="0" w:color="auto"/>
            <w:left w:val="none" w:sz="0" w:space="0" w:color="auto"/>
            <w:bottom w:val="none" w:sz="0" w:space="0" w:color="auto"/>
            <w:right w:val="none" w:sz="0" w:space="0" w:color="auto"/>
          </w:divBdr>
        </w:div>
        <w:div w:id="2067291482">
          <w:marLeft w:val="640"/>
          <w:marRight w:val="0"/>
          <w:marTop w:val="0"/>
          <w:marBottom w:val="0"/>
          <w:divBdr>
            <w:top w:val="none" w:sz="0" w:space="0" w:color="auto"/>
            <w:left w:val="none" w:sz="0" w:space="0" w:color="auto"/>
            <w:bottom w:val="none" w:sz="0" w:space="0" w:color="auto"/>
            <w:right w:val="none" w:sz="0" w:space="0" w:color="auto"/>
          </w:divBdr>
        </w:div>
        <w:div w:id="1968583835">
          <w:marLeft w:val="640"/>
          <w:marRight w:val="0"/>
          <w:marTop w:val="0"/>
          <w:marBottom w:val="0"/>
          <w:divBdr>
            <w:top w:val="none" w:sz="0" w:space="0" w:color="auto"/>
            <w:left w:val="none" w:sz="0" w:space="0" w:color="auto"/>
            <w:bottom w:val="none" w:sz="0" w:space="0" w:color="auto"/>
            <w:right w:val="none" w:sz="0" w:space="0" w:color="auto"/>
          </w:divBdr>
        </w:div>
        <w:div w:id="230241665">
          <w:marLeft w:val="640"/>
          <w:marRight w:val="0"/>
          <w:marTop w:val="0"/>
          <w:marBottom w:val="0"/>
          <w:divBdr>
            <w:top w:val="none" w:sz="0" w:space="0" w:color="auto"/>
            <w:left w:val="none" w:sz="0" w:space="0" w:color="auto"/>
            <w:bottom w:val="none" w:sz="0" w:space="0" w:color="auto"/>
            <w:right w:val="none" w:sz="0" w:space="0" w:color="auto"/>
          </w:divBdr>
        </w:div>
        <w:div w:id="623314046">
          <w:marLeft w:val="640"/>
          <w:marRight w:val="0"/>
          <w:marTop w:val="0"/>
          <w:marBottom w:val="0"/>
          <w:divBdr>
            <w:top w:val="none" w:sz="0" w:space="0" w:color="auto"/>
            <w:left w:val="none" w:sz="0" w:space="0" w:color="auto"/>
            <w:bottom w:val="none" w:sz="0" w:space="0" w:color="auto"/>
            <w:right w:val="none" w:sz="0" w:space="0" w:color="auto"/>
          </w:divBdr>
        </w:div>
        <w:div w:id="1991714687">
          <w:marLeft w:val="640"/>
          <w:marRight w:val="0"/>
          <w:marTop w:val="0"/>
          <w:marBottom w:val="0"/>
          <w:divBdr>
            <w:top w:val="none" w:sz="0" w:space="0" w:color="auto"/>
            <w:left w:val="none" w:sz="0" w:space="0" w:color="auto"/>
            <w:bottom w:val="none" w:sz="0" w:space="0" w:color="auto"/>
            <w:right w:val="none" w:sz="0" w:space="0" w:color="auto"/>
          </w:divBdr>
        </w:div>
        <w:div w:id="343287908">
          <w:marLeft w:val="640"/>
          <w:marRight w:val="0"/>
          <w:marTop w:val="0"/>
          <w:marBottom w:val="0"/>
          <w:divBdr>
            <w:top w:val="none" w:sz="0" w:space="0" w:color="auto"/>
            <w:left w:val="none" w:sz="0" w:space="0" w:color="auto"/>
            <w:bottom w:val="none" w:sz="0" w:space="0" w:color="auto"/>
            <w:right w:val="none" w:sz="0" w:space="0" w:color="auto"/>
          </w:divBdr>
        </w:div>
        <w:div w:id="778912579">
          <w:marLeft w:val="640"/>
          <w:marRight w:val="0"/>
          <w:marTop w:val="0"/>
          <w:marBottom w:val="0"/>
          <w:divBdr>
            <w:top w:val="none" w:sz="0" w:space="0" w:color="auto"/>
            <w:left w:val="none" w:sz="0" w:space="0" w:color="auto"/>
            <w:bottom w:val="none" w:sz="0" w:space="0" w:color="auto"/>
            <w:right w:val="none" w:sz="0" w:space="0" w:color="auto"/>
          </w:divBdr>
        </w:div>
        <w:div w:id="2079009997">
          <w:marLeft w:val="640"/>
          <w:marRight w:val="0"/>
          <w:marTop w:val="0"/>
          <w:marBottom w:val="0"/>
          <w:divBdr>
            <w:top w:val="none" w:sz="0" w:space="0" w:color="auto"/>
            <w:left w:val="none" w:sz="0" w:space="0" w:color="auto"/>
            <w:bottom w:val="none" w:sz="0" w:space="0" w:color="auto"/>
            <w:right w:val="none" w:sz="0" w:space="0" w:color="auto"/>
          </w:divBdr>
        </w:div>
        <w:div w:id="408187423">
          <w:marLeft w:val="640"/>
          <w:marRight w:val="0"/>
          <w:marTop w:val="0"/>
          <w:marBottom w:val="0"/>
          <w:divBdr>
            <w:top w:val="none" w:sz="0" w:space="0" w:color="auto"/>
            <w:left w:val="none" w:sz="0" w:space="0" w:color="auto"/>
            <w:bottom w:val="none" w:sz="0" w:space="0" w:color="auto"/>
            <w:right w:val="none" w:sz="0" w:space="0" w:color="auto"/>
          </w:divBdr>
        </w:div>
        <w:div w:id="2030908836">
          <w:marLeft w:val="640"/>
          <w:marRight w:val="0"/>
          <w:marTop w:val="0"/>
          <w:marBottom w:val="0"/>
          <w:divBdr>
            <w:top w:val="none" w:sz="0" w:space="0" w:color="auto"/>
            <w:left w:val="none" w:sz="0" w:space="0" w:color="auto"/>
            <w:bottom w:val="none" w:sz="0" w:space="0" w:color="auto"/>
            <w:right w:val="none" w:sz="0" w:space="0" w:color="auto"/>
          </w:divBdr>
        </w:div>
        <w:div w:id="875316068">
          <w:marLeft w:val="640"/>
          <w:marRight w:val="0"/>
          <w:marTop w:val="0"/>
          <w:marBottom w:val="0"/>
          <w:divBdr>
            <w:top w:val="none" w:sz="0" w:space="0" w:color="auto"/>
            <w:left w:val="none" w:sz="0" w:space="0" w:color="auto"/>
            <w:bottom w:val="none" w:sz="0" w:space="0" w:color="auto"/>
            <w:right w:val="none" w:sz="0" w:space="0" w:color="auto"/>
          </w:divBdr>
        </w:div>
        <w:div w:id="846940019">
          <w:marLeft w:val="640"/>
          <w:marRight w:val="0"/>
          <w:marTop w:val="0"/>
          <w:marBottom w:val="0"/>
          <w:divBdr>
            <w:top w:val="none" w:sz="0" w:space="0" w:color="auto"/>
            <w:left w:val="none" w:sz="0" w:space="0" w:color="auto"/>
            <w:bottom w:val="none" w:sz="0" w:space="0" w:color="auto"/>
            <w:right w:val="none" w:sz="0" w:space="0" w:color="auto"/>
          </w:divBdr>
        </w:div>
        <w:div w:id="1296058000">
          <w:marLeft w:val="640"/>
          <w:marRight w:val="0"/>
          <w:marTop w:val="0"/>
          <w:marBottom w:val="0"/>
          <w:divBdr>
            <w:top w:val="none" w:sz="0" w:space="0" w:color="auto"/>
            <w:left w:val="none" w:sz="0" w:space="0" w:color="auto"/>
            <w:bottom w:val="none" w:sz="0" w:space="0" w:color="auto"/>
            <w:right w:val="none" w:sz="0" w:space="0" w:color="auto"/>
          </w:divBdr>
        </w:div>
        <w:div w:id="1219853385">
          <w:marLeft w:val="640"/>
          <w:marRight w:val="0"/>
          <w:marTop w:val="0"/>
          <w:marBottom w:val="0"/>
          <w:divBdr>
            <w:top w:val="none" w:sz="0" w:space="0" w:color="auto"/>
            <w:left w:val="none" w:sz="0" w:space="0" w:color="auto"/>
            <w:bottom w:val="none" w:sz="0" w:space="0" w:color="auto"/>
            <w:right w:val="none" w:sz="0" w:space="0" w:color="auto"/>
          </w:divBdr>
        </w:div>
        <w:div w:id="1767580643">
          <w:marLeft w:val="640"/>
          <w:marRight w:val="0"/>
          <w:marTop w:val="0"/>
          <w:marBottom w:val="0"/>
          <w:divBdr>
            <w:top w:val="none" w:sz="0" w:space="0" w:color="auto"/>
            <w:left w:val="none" w:sz="0" w:space="0" w:color="auto"/>
            <w:bottom w:val="none" w:sz="0" w:space="0" w:color="auto"/>
            <w:right w:val="none" w:sz="0" w:space="0" w:color="auto"/>
          </w:divBdr>
        </w:div>
        <w:div w:id="1205212490">
          <w:marLeft w:val="640"/>
          <w:marRight w:val="0"/>
          <w:marTop w:val="0"/>
          <w:marBottom w:val="0"/>
          <w:divBdr>
            <w:top w:val="none" w:sz="0" w:space="0" w:color="auto"/>
            <w:left w:val="none" w:sz="0" w:space="0" w:color="auto"/>
            <w:bottom w:val="none" w:sz="0" w:space="0" w:color="auto"/>
            <w:right w:val="none" w:sz="0" w:space="0" w:color="auto"/>
          </w:divBdr>
        </w:div>
        <w:div w:id="1410275303">
          <w:marLeft w:val="640"/>
          <w:marRight w:val="0"/>
          <w:marTop w:val="0"/>
          <w:marBottom w:val="0"/>
          <w:divBdr>
            <w:top w:val="none" w:sz="0" w:space="0" w:color="auto"/>
            <w:left w:val="none" w:sz="0" w:space="0" w:color="auto"/>
            <w:bottom w:val="none" w:sz="0" w:space="0" w:color="auto"/>
            <w:right w:val="none" w:sz="0" w:space="0" w:color="auto"/>
          </w:divBdr>
        </w:div>
        <w:div w:id="990910630">
          <w:marLeft w:val="640"/>
          <w:marRight w:val="0"/>
          <w:marTop w:val="0"/>
          <w:marBottom w:val="0"/>
          <w:divBdr>
            <w:top w:val="none" w:sz="0" w:space="0" w:color="auto"/>
            <w:left w:val="none" w:sz="0" w:space="0" w:color="auto"/>
            <w:bottom w:val="none" w:sz="0" w:space="0" w:color="auto"/>
            <w:right w:val="none" w:sz="0" w:space="0" w:color="auto"/>
          </w:divBdr>
        </w:div>
        <w:div w:id="289828523">
          <w:marLeft w:val="640"/>
          <w:marRight w:val="0"/>
          <w:marTop w:val="0"/>
          <w:marBottom w:val="0"/>
          <w:divBdr>
            <w:top w:val="none" w:sz="0" w:space="0" w:color="auto"/>
            <w:left w:val="none" w:sz="0" w:space="0" w:color="auto"/>
            <w:bottom w:val="none" w:sz="0" w:space="0" w:color="auto"/>
            <w:right w:val="none" w:sz="0" w:space="0" w:color="auto"/>
          </w:divBdr>
        </w:div>
        <w:div w:id="944653949">
          <w:marLeft w:val="640"/>
          <w:marRight w:val="0"/>
          <w:marTop w:val="0"/>
          <w:marBottom w:val="0"/>
          <w:divBdr>
            <w:top w:val="none" w:sz="0" w:space="0" w:color="auto"/>
            <w:left w:val="none" w:sz="0" w:space="0" w:color="auto"/>
            <w:bottom w:val="none" w:sz="0" w:space="0" w:color="auto"/>
            <w:right w:val="none" w:sz="0" w:space="0" w:color="auto"/>
          </w:divBdr>
        </w:div>
        <w:div w:id="1771851329">
          <w:marLeft w:val="640"/>
          <w:marRight w:val="0"/>
          <w:marTop w:val="0"/>
          <w:marBottom w:val="0"/>
          <w:divBdr>
            <w:top w:val="none" w:sz="0" w:space="0" w:color="auto"/>
            <w:left w:val="none" w:sz="0" w:space="0" w:color="auto"/>
            <w:bottom w:val="none" w:sz="0" w:space="0" w:color="auto"/>
            <w:right w:val="none" w:sz="0" w:space="0" w:color="auto"/>
          </w:divBdr>
        </w:div>
        <w:div w:id="593318288">
          <w:marLeft w:val="640"/>
          <w:marRight w:val="0"/>
          <w:marTop w:val="0"/>
          <w:marBottom w:val="0"/>
          <w:divBdr>
            <w:top w:val="none" w:sz="0" w:space="0" w:color="auto"/>
            <w:left w:val="none" w:sz="0" w:space="0" w:color="auto"/>
            <w:bottom w:val="none" w:sz="0" w:space="0" w:color="auto"/>
            <w:right w:val="none" w:sz="0" w:space="0" w:color="auto"/>
          </w:divBdr>
        </w:div>
        <w:div w:id="1638147397">
          <w:marLeft w:val="640"/>
          <w:marRight w:val="0"/>
          <w:marTop w:val="0"/>
          <w:marBottom w:val="0"/>
          <w:divBdr>
            <w:top w:val="none" w:sz="0" w:space="0" w:color="auto"/>
            <w:left w:val="none" w:sz="0" w:space="0" w:color="auto"/>
            <w:bottom w:val="none" w:sz="0" w:space="0" w:color="auto"/>
            <w:right w:val="none" w:sz="0" w:space="0" w:color="auto"/>
          </w:divBdr>
        </w:div>
        <w:div w:id="2091805420">
          <w:marLeft w:val="640"/>
          <w:marRight w:val="0"/>
          <w:marTop w:val="0"/>
          <w:marBottom w:val="0"/>
          <w:divBdr>
            <w:top w:val="none" w:sz="0" w:space="0" w:color="auto"/>
            <w:left w:val="none" w:sz="0" w:space="0" w:color="auto"/>
            <w:bottom w:val="none" w:sz="0" w:space="0" w:color="auto"/>
            <w:right w:val="none" w:sz="0" w:space="0" w:color="auto"/>
          </w:divBdr>
        </w:div>
        <w:div w:id="237250254">
          <w:marLeft w:val="640"/>
          <w:marRight w:val="0"/>
          <w:marTop w:val="0"/>
          <w:marBottom w:val="0"/>
          <w:divBdr>
            <w:top w:val="none" w:sz="0" w:space="0" w:color="auto"/>
            <w:left w:val="none" w:sz="0" w:space="0" w:color="auto"/>
            <w:bottom w:val="none" w:sz="0" w:space="0" w:color="auto"/>
            <w:right w:val="none" w:sz="0" w:space="0" w:color="auto"/>
          </w:divBdr>
        </w:div>
        <w:div w:id="228855196">
          <w:marLeft w:val="640"/>
          <w:marRight w:val="0"/>
          <w:marTop w:val="0"/>
          <w:marBottom w:val="0"/>
          <w:divBdr>
            <w:top w:val="none" w:sz="0" w:space="0" w:color="auto"/>
            <w:left w:val="none" w:sz="0" w:space="0" w:color="auto"/>
            <w:bottom w:val="none" w:sz="0" w:space="0" w:color="auto"/>
            <w:right w:val="none" w:sz="0" w:space="0" w:color="auto"/>
          </w:divBdr>
        </w:div>
        <w:div w:id="674113620">
          <w:marLeft w:val="640"/>
          <w:marRight w:val="0"/>
          <w:marTop w:val="0"/>
          <w:marBottom w:val="0"/>
          <w:divBdr>
            <w:top w:val="none" w:sz="0" w:space="0" w:color="auto"/>
            <w:left w:val="none" w:sz="0" w:space="0" w:color="auto"/>
            <w:bottom w:val="none" w:sz="0" w:space="0" w:color="auto"/>
            <w:right w:val="none" w:sz="0" w:space="0" w:color="auto"/>
          </w:divBdr>
        </w:div>
        <w:div w:id="107970435">
          <w:marLeft w:val="640"/>
          <w:marRight w:val="0"/>
          <w:marTop w:val="0"/>
          <w:marBottom w:val="0"/>
          <w:divBdr>
            <w:top w:val="none" w:sz="0" w:space="0" w:color="auto"/>
            <w:left w:val="none" w:sz="0" w:space="0" w:color="auto"/>
            <w:bottom w:val="none" w:sz="0" w:space="0" w:color="auto"/>
            <w:right w:val="none" w:sz="0" w:space="0" w:color="auto"/>
          </w:divBdr>
        </w:div>
        <w:div w:id="1085767345">
          <w:marLeft w:val="640"/>
          <w:marRight w:val="0"/>
          <w:marTop w:val="0"/>
          <w:marBottom w:val="0"/>
          <w:divBdr>
            <w:top w:val="none" w:sz="0" w:space="0" w:color="auto"/>
            <w:left w:val="none" w:sz="0" w:space="0" w:color="auto"/>
            <w:bottom w:val="none" w:sz="0" w:space="0" w:color="auto"/>
            <w:right w:val="none" w:sz="0" w:space="0" w:color="auto"/>
          </w:divBdr>
        </w:div>
        <w:div w:id="1948581986">
          <w:marLeft w:val="640"/>
          <w:marRight w:val="0"/>
          <w:marTop w:val="0"/>
          <w:marBottom w:val="0"/>
          <w:divBdr>
            <w:top w:val="none" w:sz="0" w:space="0" w:color="auto"/>
            <w:left w:val="none" w:sz="0" w:space="0" w:color="auto"/>
            <w:bottom w:val="none" w:sz="0" w:space="0" w:color="auto"/>
            <w:right w:val="none" w:sz="0" w:space="0" w:color="auto"/>
          </w:divBdr>
        </w:div>
        <w:div w:id="1684241724">
          <w:marLeft w:val="640"/>
          <w:marRight w:val="0"/>
          <w:marTop w:val="0"/>
          <w:marBottom w:val="0"/>
          <w:divBdr>
            <w:top w:val="none" w:sz="0" w:space="0" w:color="auto"/>
            <w:left w:val="none" w:sz="0" w:space="0" w:color="auto"/>
            <w:bottom w:val="none" w:sz="0" w:space="0" w:color="auto"/>
            <w:right w:val="none" w:sz="0" w:space="0" w:color="auto"/>
          </w:divBdr>
        </w:div>
        <w:div w:id="526598223">
          <w:marLeft w:val="640"/>
          <w:marRight w:val="0"/>
          <w:marTop w:val="0"/>
          <w:marBottom w:val="0"/>
          <w:divBdr>
            <w:top w:val="none" w:sz="0" w:space="0" w:color="auto"/>
            <w:left w:val="none" w:sz="0" w:space="0" w:color="auto"/>
            <w:bottom w:val="none" w:sz="0" w:space="0" w:color="auto"/>
            <w:right w:val="none" w:sz="0" w:space="0" w:color="auto"/>
          </w:divBdr>
        </w:div>
        <w:div w:id="379332285">
          <w:marLeft w:val="640"/>
          <w:marRight w:val="0"/>
          <w:marTop w:val="0"/>
          <w:marBottom w:val="0"/>
          <w:divBdr>
            <w:top w:val="none" w:sz="0" w:space="0" w:color="auto"/>
            <w:left w:val="none" w:sz="0" w:space="0" w:color="auto"/>
            <w:bottom w:val="none" w:sz="0" w:space="0" w:color="auto"/>
            <w:right w:val="none" w:sz="0" w:space="0" w:color="auto"/>
          </w:divBdr>
        </w:div>
        <w:div w:id="106241504">
          <w:marLeft w:val="640"/>
          <w:marRight w:val="0"/>
          <w:marTop w:val="0"/>
          <w:marBottom w:val="0"/>
          <w:divBdr>
            <w:top w:val="none" w:sz="0" w:space="0" w:color="auto"/>
            <w:left w:val="none" w:sz="0" w:space="0" w:color="auto"/>
            <w:bottom w:val="none" w:sz="0" w:space="0" w:color="auto"/>
            <w:right w:val="none" w:sz="0" w:space="0" w:color="auto"/>
          </w:divBdr>
        </w:div>
        <w:div w:id="13849722">
          <w:marLeft w:val="640"/>
          <w:marRight w:val="0"/>
          <w:marTop w:val="0"/>
          <w:marBottom w:val="0"/>
          <w:divBdr>
            <w:top w:val="none" w:sz="0" w:space="0" w:color="auto"/>
            <w:left w:val="none" w:sz="0" w:space="0" w:color="auto"/>
            <w:bottom w:val="none" w:sz="0" w:space="0" w:color="auto"/>
            <w:right w:val="none" w:sz="0" w:space="0" w:color="auto"/>
          </w:divBdr>
        </w:div>
        <w:div w:id="66659793">
          <w:marLeft w:val="640"/>
          <w:marRight w:val="0"/>
          <w:marTop w:val="0"/>
          <w:marBottom w:val="0"/>
          <w:divBdr>
            <w:top w:val="none" w:sz="0" w:space="0" w:color="auto"/>
            <w:left w:val="none" w:sz="0" w:space="0" w:color="auto"/>
            <w:bottom w:val="none" w:sz="0" w:space="0" w:color="auto"/>
            <w:right w:val="none" w:sz="0" w:space="0" w:color="auto"/>
          </w:divBdr>
        </w:div>
        <w:div w:id="1588343571">
          <w:marLeft w:val="640"/>
          <w:marRight w:val="0"/>
          <w:marTop w:val="0"/>
          <w:marBottom w:val="0"/>
          <w:divBdr>
            <w:top w:val="none" w:sz="0" w:space="0" w:color="auto"/>
            <w:left w:val="none" w:sz="0" w:space="0" w:color="auto"/>
            <w:bottom w:val="none" w:sz="0" w:space="0" w:color="auto"/>
            <w:right w:val="none" w:sz="0" w:space="0" w:color="auto"/>
          </w:divBdr>
        </w:div>
        <w:div w:id="1287002829">
          <w:marLeft w:val="640"/>
          <w:marRight w:val="0"/>
          <w:marTop w:val="0"/>
          <w:marBottom w:val="0"/>
          <w:divBdr>
            <w:top w:val="none" w:sz="0" w:space="0" w:color="auto"/>
            <w:left w:val="none" w:sz="0" w:space="0" w:color="auto"/>
            <w:bottom w:val="none" w:sz="0" w:space="0" w:color="auto"/>
            <w:right w:val="none" w:sz="0" w:space="0" w:color="auto"/>
          </w:divBdr>
        </w:div>
        <w:div w:id="1505633886">
          <w:marLeft w:val="640"/>
          <w:marRight w:val="0"/>
          <w:marTop w:val="0"/>
          <w:marBottom w:val="0"/>
          <w:divBdr>
            <w:top w:val="none" w:sz="0" w:space="0" w:color="auto"/>
            <w:left w:val="none" w:sz="0" w:space="0" w:color="auto"/>
            <w:bottom w:val="none" w:sz="0" w:space="0" w:color="auto"/>
            <w:right w:val="none" w:sz="0" w:space="0" w:color="auto"/>
          </w:divBdr>
        </w:div>
        <w:div w:id="1089082317">
          <w:marLeft w:val="640"/>
          <w:marRight w:val="0"/>
          <w:marTop w:val="0"/>
          <w:marBottom w:val="0"/>
          <w:divBdr>
            <w:top w:val="none" w:sz="0" w:space="0" w:color="auto"/>
            <w:left w:val="none" w:sz="0" w:space="0" w:color="auto"/>
            <w:bottom w:val="none" w:sz="0" w:space="0" w:color="auto"/>
            <w:right w:val="none" w:sz="0" w:space="0" w:color="auto"/>
          </w:divBdr>
        </w:div>
        <w:div w:id="918755628">
          <w:marLeft w:val="640"/>
          <w:marRight w:val="0"/>
          <w:marTop w:val="0"/>
          <w:marBottom w:val="0"/>
          <w:divBdr>
            <w:top w:val="none" w:sz="0" w:space="0" w:color="auto"/>
            <w:left w:val="none" w:sz="0" w:space="0" w:color="auto"/>
            <w:bottom w:val="none" w:sz="0" w:space="0" w:color="auto"/>
            <w:right w:val="none" w:sz="0" w:space="0" w:color="auto"/>
          </w:divBdr>
        </w:div>
        <w:div w:id="1294016147">
          <w:marLeft w:val="640"/>
          <w:marRight w:val="0"/>
          <w:marTop w:val="0"/>
          <w:marBottom w:val="0"/>
          <w:divBdr>
            <w:top w:val="none" w:sz="0" w:space="0" w:color="auto"/>
            <w:left w:val="none" w:sz="0" w:space="0" w:color="auto"/>
            <w:bottom w:val="none" w:sz="0" w:space="0" w:color="auto"/>
            <w:right w:val="none" w:sz="0" w:space="0" w:color="auto"/>
          </w:divBdr>
        </w:div>
        <w:div w:id="2047638933">
          <w:marLeft w:val="640"/>
          <w:marRight w:val="0"/>
          <w:marTop w:val="0"/>
          <w:marBottom w:val="0"/>
          <w:divBdr>
            <w:top w:val="none" w:sz="0" w:space="0" w:color="auto"/>
            <w:left w:val="none" w:sz="0" w:space="0" w:color="auto"/>
            <w:bottom w:val="none" w:sz="0" w:space="0" w:color="auto"/>
            <w:right w:val="none" w:sz="0" w:space="0" w:color="auto"/>
          </w:divBdr>
        </w:div>
        <w:div w:id="2019388655">
          <w:marLeft w:val="640"/>
          <w:marRight w:val="0"/>
          <w:marTop w:val="0"/>
          <w:marBottom w:val="0"/>
          <w:divBdr>
            <w:top w:val="none" w:sz="0" w:space="0" w:color="auto"/>
            <w:left w:val="none" w:sz="0" w:space="0" w:color="auto"/>
            <w:bottom w:val="none" w:sz="0" w:space="0" w:color="auto"/>
            <w:right w:val="none" w:sz="0" w:space="0" w:color="auto"/>
          </w:divBdr>
        </w:div>
        <w:div w:id="1422023911">
          <w:marLeft w:val="640"/>
          <w:marRight w:val="0"/>
          <w:marTop w:val="0"/>
          <w:marBottom w:val="0"/>
          <w:divBdr>
            <w:top w:val="none" w:sz="0" w:space="0" w:color="auto"/>
            <w:left w:val="none" w:sz="0" w:space="0" w:color="auto"/>
            <w:bottom w:val="none" w:sz="0" w:space="0" w:color="auto"/>
            <w:right w:val="none" w:sz="0" w:space="0" w:color="auto"/>
          </w:divBdr>
        </w:div>
        <w:div w:id="845748017">
          <w:marLeft w:val="640"/>
          <w:marRight w:val="0"/>
          <w:marTop w:val="0"/>
          <w:marBottom w:val="0"/>
          <w:divBdr>
            <w:top w:val="none" w:sz="0" w:space="0" w:color="auto"/>
            <w:left w:val="none" w:sz="0" w:space="0" w:color="auto"/>
            <w:bottom w:val="none" w:sz="0" w:space="0" w:color="auto"/>
            <w:right w:val="none" w:sz="0" w:space="0" w:color="auto"/>
          </w:divBdr>
        </w:div>
        <w:div w:id="2048530560">
          <w:marLeft w:val="640"/>
          <w:marRight w:val="0"/>
          <w:marTop w:val="0"/>
          <w:marBottom w:val="0"/>
          <w:divBdr>
            <w:top w:val="none" w:sz="0" w:space="0" w:color="auto"/>
            <w:left w:val="none" w:sz="0" w:space="0" w:color="auto"/>
            <w:bottom w:val="none" w:sz="0" w:space="0" w:color="auto"/>
            <w:right w:val="none" w:sz="0" w:space="0" w:color="auto"/>
          </w:divBdr>
        </w:div>
        <w:div w:id="1963266308">
          <w:marLeft w:val="640"/>
          <w:marRight w:val="0"/>
          <w:marTop w:val="0"/>
          <w:marBottom w:val="0"/>
          <w:divBdr>
            <w:top w:val="none" w:sz="0" w:space="0" w:color="auto"/>
            <w:left w:val="none" w:sz="0" w:space="0" w:color="auto"/>
            <w:bottom w:val="none" w:sz="0" w:space="0" w:color="auto"/>
            <w:right w:val="none" w:sz="0" w:space="0" w:color="auto"/>
          </w:divBdr>
        </w:div>
        <w:div w:id="846410842">
          <w:marLeft w:val="640"/>
          <w:marRight w:val="0"/>
          <w:marTop w:val="0"/>
          <w:marBottom w:val="0"/>
          <w:divBdr>
            <w:top w:val="none" w:sz="0" w:space="0" w:color="auto"/>
            <w:left w:val="none" w:sz="0" w:space="0" w:color="auto"/>
            <w:bottom w:val="none" w:sz="0" w:space="0" w:color="auto"/>
            <w:right w:val="none" w:sz="0" w:space="0" w:color="auto"/>
          </w:divBdr>
        </w:div>
        <w:div w:id="339435838">
          <w:marLeft w:val="640"/>
          <w:marRight w:val="0"/>
          <w:marTop w:val="0"/>
          <w:marBottom w:val="0"/>
          <w:divBdr>
            <w:top w:val="none" w:sz="0" w:space="0" w:color="auto"/>
            <w:left w:val="none" w:sz="0" w:space="0" w:color="auto"/>
            <w:bottom w:val="none" w:sz="0" w:space="0" w:color="auto"/>
            <w:right w:val="none" w:sz="0" w:space="0" w:color="auto"/>
          </w:divBdr>
        </w:div>
        <w:div w:id="220485374">
          <w:marLeft w:val="640"/>
          <w:marRight w:val="0"/>
          <w:marTop w:val="0"/>
          <w:marBottom w:val="0"/>
          <w:divBdr>
            <w:top w:val="none" w:sz="0" w:space="0" w:color="auto"/>
            <w:left w:val="none" w:sz="0" w:space="0" w:color="auto"/>
            <w:bottom w:val="none" w:sz="0" w:space="0" w:color="auto"/>
            <w:right w:val="none" w:sz="0" w:space="0" w:color="auto"/>
          </w:divBdr>
        </w:div>
        <w:div w:id="1634292682">
          <w:marLeft w:val="640"/>
          <w:marRight w:val="0"/>
          <w:marTop w:val="0"/>
          <w:marBottom w:val="0"/>
          <w:divBdr>
            <w:top w:val="none" w:sz="0" w:space="0" w:color="auto"/>
            <w:left w:val="none" w:sz="0" w:space="0" w:color="auto"/>
            <w:bottom w:val="none" w:sz="0" w:space="0" w:color="auto"/>
            <w:right w:val="none" w:sz="0" w:space="0" w:color="auto"/>
          </w:divBdr>
        </w:div>
        <w:div w:id="477771390">
          <w:marLeft w:val="640"/>
          <w:marRight w:val="0"/>
          <w:marTop w:val="0"/>
          <w:marBottom w:val="0"/>
          <w:divBdr>
            <w:top w:val="none" w:sz="0" w:space="0" w:color="auto"/>
            <w:left w:val="none" w:sz="0" w:space="0" w:color="auto"/>
            <w:bottom w:val="none" w:sz="0" w:space="0" w:color="auto"/>
            <w:right w:val="none" w:sz="0" w:space="0" w:color="auto"/>
          </w:divBdr>
        </w:div>
        <w:div w:id="1481968186">
          <w:marLeft w:val="640"/>
          <w:marRight w:val="0"/>
          <w:marTop w:val="0"/>
          <w:marBottom w:val="0"/>
          <w:divBdr>
            <w:top w:val="none" w:sz="0" w:space="0" w:color="auto"/>
            <w:left w:val="none" w:sz="0" w:space="0" w:color="auto"/>
            <w:bottom w:val="none" w:sz="0" w:space="0" w:color="auto"/>
            <w:right w:val="none" w:sz="0" w:space="0" w:color="auto"/>
          </w:divBdr>
        </w:div>
        <w:div w:id="15085565">
          <w:marLeft w:val="640"/>
          <w:marRight w:val="0"/>
          <w:marTop w:val="0"/>
          <w:marBottom w:val="0"/>
          <w:divBdr>
            <w:top w:val="none" w:sz="0" w:space="0" w:color="auto"/>
            <w:left w:val="none" w:sz="0" w:space="0" w:color="auto"/>
            <w:bottom w:val="none" w:sz="0" w:space="0" w:color="auto"/>
            <w:right w:val="none" w:sz="0" w:space="0" w:color="auto"/>
          </w:divBdr>
        </w:div>
        <w:div w:id="1529830449">
          <w:marLeft w:val="640"/>
          <w:marRight w:val="0"/>
          <w:marTop w:val="0"/>
          <w:marBottom w:val="0"/>
          <w:divBdr>
            <w:top w:val="none" w:sz="0" w:space="0" w:color="auto"/>
            <w:left w:val="none" w:sz="0" w:space="0" w:color="auto"/>
            <w:bottom w:val="none" w:sz="0" w:space="0" w:color="auto"/>
            <w:right w:val="none" w:sz="0" w:space="0" w:color="auto"/>
          </w:divBdr>
        </w:div>
        <w:div w:id="994407794">
          <w:marLeft w:val="640"/>
          <w:marRight w:val="0"/>
          <w:marTop w:val="0"/>
          <w:marBottom w:val="0"/>
          <w:divBdr>
            <w:top w:val="none" w:sz="0" w:space="0" w:color="auto"/>
            <w:left w:val="none" w:sz="0" w:space="0" w:color="auto"/>
            <w:bottom w:val="none" w:sz="0" w:space="0" w:color="auto"/>
            <w:right w:val="none" w:sz="0" w:space="0" w:color="auto"/>
          </w:divBdr>
        </w:div>
        <w:div w:id="2018580417">
          <w:marLeft w:val="640"/>
          <w:marRight w:val="0"/>
          <w:marTop w:val="0"/>
          <w:marBottom w:val="0"/>
          <w:divBdr>
            <w:top w:val="none" w:sz="0" w:space="0" w:color="auto"/>
            <w:left w:val="none" w:sz="0" w:space="0" w:color="auto"/>
            <w:bottom w:val="none" w:sz="0" w:space="0" w:color="auto"/>
            <w:right w:val="none" w:sz="0" w:space="0" w:color="auto"/>
          </w:divBdr>
        </w:div>
        <w:div w:id="1417092644">
          <w:marLeft w:val="640"/>
          <w:marRight w:val="0"/>
          <w:marTop w:val="0"/>
          <w:marBottom w:val="0"/>
          <w:divBdr>
            <w:top w:val="none" w:sz="0" w:space="0" w:color="auto"/>
            <w:left w:val="none" w:sz="0" w:space="0" w:color="auto"/>
            <w:bottom w:val="none" w:sz="0" w:space="0" w:color="auto"/>
            <w:right w:val="none" w:sz="0" w:space="0" w:color="auto"/>
          </w:divBdr>
        </w:div>
        <w:div w:id="42559665">
          <w:marLeft w:val="640"/>
          <w:marRight w:val="0"/>
          <w:marTop w:val="0"/>
          <w:marBottom w:val="0"/>
          <w:divBdr>
            <w:top w:val="none" w:sz="0" w:space="0" w:color="auto"/>
            <w:left w:val="none" w:sz="0" w:space="0" w:color="auto"/>
            <w:bottom w:val="none" w:sz="0" w:space="0" w:color="auto"/>
            <w:right w:val="none" w:sz="0" w:space="0" w:color="auto"/>
          </w:divBdr>
        </w:div>
        <w:div w:id="909195264">
          <w:marLeft w:val="640"/>
          <w:marRight w:val="0"/>
          <w:marTop w:val="0"/>
          <w:marBottom w:val="0"/>
          <w:divBdr>
            <w:top w:val="none" w:sz="0" w:space="0" w:color="auto"/>
            <w:left w:val="none" w:sz="0" w:space="0" w:color="auto"/>
            <w:bottom w:val="none" w:sz="0" w:space="0" w:color="auto"/>
            <w:right w:val="none" w:sz="0" w:space="0" w:color="auto"/>
          </w:divBdr>
        </w:div>
        <w:div w:id="1942758562">
          <w:marLeft w:val="640"/>
          <w:marRight w:val="0"/>
          <w:marTop w:val="0"/>
          <w:marBottom w:val="0"/>
          <w:divBdr>
            <w:top w:val="none" w:sz="0" w:space="0" w:color="auto"/>
            <w:left w:val="none" w:sz="0" w:space="0" w:color="auto"/>
            <w:bottom w:val="none" w:sz="0" w:space="0" w:color="auto"/>
            <w:right w:val="none" w:sz="0" w:space="0" w:color="auto"/>
          </w:divBdr>
        </w:div>
        <w:div w:id="2050446630">
          <w:marLeft w:val="640"/>
          <w:marRight w:val="0"/>
          <w:marTop w:val="0"/>
          <w:marBottom w:val="0"/>
          <w:divBdr>
            <w:top w:val="none" w:sz="0" w:space="0" w:color="auto"/>
            <w:left w:val="none" w:sz="0" w:space="0" w:color="auto"/>
            <w:bottom w:val="none" w:sz="0" w:space="0" w:color="auto"/>
            <w:right w:val="none" w:sz="0" w:space="0" w:color="auto"/>
          </w:divBdr>
        </w:div>
        <w:div w:id="851841028">
          <w:marLeft w:val="640"/>
          <w:marRight w:val="0"/>
          <w:marTop w:val="0"/>
          <w:marBottom w:val="0"/>
          <w:divBdr>
            <w:top w:val="none" w:sz="0" w:space="0" w:color="auto"/>
            <w:left w:val="none" w:sz="0" w:space="0" w:color="auto"/>
            <w:bottom w:val="none" w:sz="0" w:space="0" w:color="auto"/>
            <w:right w:val="none" w:sz="0" w:space="0" w:color="auto"/>
          </w:divBdr>
        </w:div>
        <w:div w:id="1914046688">
          <w:marLeft w:val="640"/>
          <w:marRight w:val="0"/>
          <w:marTop w:val="0"/>
          <w:marBottom w:val="0"/>
          <w:divBdr>
            <w:top w:val="none" w:sz="0" w:space="0" w:color="auto"/>
            <w:left w:val="none" w:sz="0" w:space="0" w:color="auto"/>
            <w:bottom w:val="none" w:sz="0" w:space="0" w:color="auto"/>
            <w:right w:val="none" w:sz="0" w:space="0" w:color="auto"/>
          </w:divBdr>
        </w:div>
        <w:div w:id="1763253928">
          <w:marLeft w:val="640"/>
          <w:marRight w:val="0"/>
          <w:marTop w:val="0"/>
          <w:marBottom w:val="0"/>
          <w:divBdr>
            <w:top w:val="none" w:sz="0" w:space="0" w:color="auto"/>
            <w:left w:val="none" w:sz="0" w:space="0" w:color="auto"/>
            <w:bottom w:val="none" w:sz="0" w:space="0" w:color="auto"/>
            <w:right w:val="none" w:sz="0" w:space="0" w:color="auto"/>
          </w:divBdr>
        </w:div>
        <w:div w:id="877352303">
          <w:marLeft w:val="640"/>
          <w:marRight w:val="0"/>
          <w:marTop w:val="0"/>
          <w:marBottom w:val="0"/>
          <w:divBdr>
            <w:top w:val="none" w:sz="0" w:space="0" w:color="auto"/>
            <w:left w:val="none" w:sz="0" w:space="0" w:color="auto"/>
            <w:bottom w:val="none" w:sz="0" w:space="0" w:color="auto"/>
            <w:right w:val="none" w:sz="0" w:space="0" w:color="auto"/>
          </w:divBdr>
        </w:div>
        <w:div w:id="1275476747">
          <w:marLeft w:val="640"/>
          <w:marRight w:val="0"/>
          <w:marTop w:val="0"/>
          <w:marBottom w:val="0"/>
          <w:divBdr>
            <w:top w:val="none" w:sz="0" w:space="0" w:color="auto"/>
            <w:left w:val="none" w:sz="0" w:space="0" w:color="auto"/>
            <w:bottom w:val="none" w:sz="0" w:space="0" w:color="auto"/>
            <w:right w:val="none" w:sz="0" w:space="0" w:color="auto"/>
          </w:divBdr>
        </w:div>
        <w:div w:id="1706372359">
          <w:marLeft w:val="640"/>
          <w:marRight w:val="0"/>
          <w:marTop w:val="0"/>
          <w:marBottom w:val="0"/>
          <w:divBdr>
            <w:top w:val="none" w:sz="0" w:space="0" w:color="auto"/>
            <w:left w:val="none" w:sz="0" w:space="0" w:color="auto"/>
            <w:bottom w:val="none" w:sz="0" w:space="0" w:color="auto"/>
            <w:right w:val="none" w:sz="0" w:space="0" w:color="auto"/>
          </w:divBdr>
        </w:div>
        <w:div w:id="1035303041">
          <w:marLeft w:val="640"/>
          <w:marRight w:val="0"/>
          <w:marTop w:val="0"/>
          <w:marBottom w:val="0"/>
          <w:divBdr>
            <w:top w:val="none" w:sz="0" w:space="0" w:color="auto"/>
            <w:left w:val="none" w:sz="0" w:space="0" w:color="auto"/>
            <w:bottom w:val="none" w:sz="0" w:space="0" w:color="auto"/>
            <w:right w:val="none" w:sz="0" w:space="0" w:color="auto"/>
          </w:divBdr>
        </w:div>
        <w:div w:id="1590961258">
          <w:marLeft w:val="640"/>
          <w:marRight w:val="0"/>
          <w:marTop w:val="0"/>
          <w:marBottom w:val="0"/>
          <w:divBdr>
            <w:top w:val="none" w:sz="0" w:space="0" w:color="auto"/>
            <w:left w:val="none" w:sz="0" w:space="0" w:color="auto"/>
            <w:bottom w:val="none" w:sz="0" w:space="0" w:color="auto"/>
            <w:right w:val="none" w:sz="0" w:space="0" w:color="auto"/>
          </w:divBdr>
        </w:div>
        <w:div w:id="681933520">
          <w:marLeft w:val="640"/>
          <w:marRight w:val="0"/>
          <w:marTop w:val="0"/>
          <w:marBottom w:val="0"/>
          <w:divBdr>
            <w:top w:val="none" w:sz="0" w:space="0" w:color="auto"/>
            <w:left w:val="none" w:sz="0" w:space="0" w:color="auto"/>
            <w:bottom w:val="none" w:sz="0" w:space="0" w:color="auto"/>
            <w:right w:val="none" w:sz="0" w:space="0" w:color="auto"/>
          </w:divBdr>
        </w:div>
        <w:div w:id="379978918">
          <w:marLeft w:val="640"/>
          <w:marRight w:val="0"/>
          <w:marTop w:val="0"/>
          <w:marBottom w:val="0"/>
          <w:divBdr>
            <w:top w:val="none" w:sz="0" w:space="0" w:color="auto"/>
            <w:left w:val="none" w:sz="0" w:space="0" w:color="auto"/>
            <w:bottom w:val="none" w:sz="0" w:space="0" w:color="auto"/>
            <w:right w:val="none" w:sz="0" w:space="0" w:color="auto"/>
          </w:divBdr>
        </w:div>
        <w:div w:id="1667056619">
          <w:marLeft w:val="640"/>
          <w:marRight w:val="0"/>
          <w:marTop w:val="0"/>
          <w:marBottom w:val="0"/>
          <w:divBdr>
            <w:top w:val="none" w:sz="0" w:space="0" w:color="auto"/>
            <w:left w:val="none" w:sz="0" w:space="0" w:color="auto"/>
            <w:bottom w:val="none" w:sz="0" w:space="0" w:color="auto"/>
            <w:right w:val="none" w:sz="0" w:space="0" w:color="auto"/>
          </w:divBdr>
        </w:div>
        <w:div w:id="1142889091">
          <w:marLeft w:val="640"/>
          <w:marRight w:val="0"/>
          <w:marTop w:val="0"/>
          <w:marBottom w:val="0"/>
          <w:divBdr>
            <w:top w:val="none" w:sz="0" w:space="0" w:color="auto"/>
            <w:left w:val="none" w:sz="0" w:space="0" w:color="auto"/>
            <w:bottom w:val="none" w:sz="0" w:space="0" w:color="auto"/>
            <w:right w:val="none" w:sz="0" w:space="0" w:color="auto"/>
          </w:divBdr>
        </w:div>
        <w:div w:id="640692256">
          <w:marLeft w:val="640"/>
          <w:marRight w:val="0"/>
          <w:marTop w:val="0"/>
          <w:marBottom w:val="0"/>
          <w:divBdr>
            <w:top w:val="none" w:sz="0" w:space="0" w:color="auto"/>
            <w:left w:val="none" w:sz="0" w:space="0" w:color="auto"/>
            <w:bottom w:val="none" w:sz="0" w:space="0" w:color="auto"/>
            <w:right w:val="none" w:sz="0" w:space="0" w:color="auto"/>
          </w:divBdr>
        </w:div>
      </w:divsChild>
    </w:div>
    <w:div w:id="794059547">
      <w:bodyDiv w:val="1"/>
      <w:marLeft w:val="0"/>
      <w:marRight w:val="0"/>
      <w:marTop w:val="0"/>
      <w:marBottom w:val="0"/>
      <w:divBdr>
        <w:top w:val="none" w:sz="0" w:space="0" w:color="auto"/>
        <w:left w:val="none" w:sz="0" w:space="0" w:color="auto"/>
        <w:bottom w:val="none" w:sz="0" w:space="0" w:color="auto"/>
        <w:right w:val="none" w:sz="0" w:space="0" w:color="auto"/>
      </w:divBdr>
      <w:divsChild>
        <w:div w:id="1132987778">
          <w:marLeft w:val="480"/>
          <w:marRight w:val="0"/>
          <w:marTop w:val="0"/>
          <w:marBottom w:val="0"/>
          <w:divBdr>
            <w:top w:val="none" w:sz="0" w:space="0" w:color="auto"/>
            <w:left w:val="none" w:sz="0" w:space="0" w:color="auto"/>
            <w:bottom w:val="none" w:sz="0" w:space="0" w:color="auto"/>
            <w:right w:val="none" w:sz="0" w:space="0" w:color="auto"/>
          </w:divBdr>
        </w:div>
        <w:div w:id="404256026">
          <w:marLeft w:val="480"/>
          <w:marRight w:val="0"/>
          <w:marTop w:val="0"/>
          <w:marBottom w:val="0"/>
          <w:divBdr>
            <w:top w:val="none" w:sz="0" w:space="0" w:color="auto"/>
            <w:left w:val="none" w:sz="0" w:space="0" w:color="auto"/>
            <w:bottom w:val="none" w:sz="0" w:space="0" w:color="auto"/>
            <w:right w:val="none" w:sz="0" w:space="0" w:color="auto"/>
          </w:divBdr>
        </w:div>
        <w:div w:id="1656183999">
          <w:marLeft w:val="480"/>
          <w:marRight w:val="0"/>
          <w:marTop w:val="0"/>
          <w:marBottom w:val="0"/>
          <w:divBdr>
            <w:top w:val="none" w:sz="0" w:space="0" w:color="auto"/>
            <w:left w:val="none" w:sz="0" w:space="0" w:color="auto"/>
            <w:bottom w:val="none" w:sz="0" w:space="0" w:color="auto"/>
            <w:right w:val="none" w:sz="0" w:space="0" w:color="auto"/>
          </w:divBdr>
        </w:div>
        <w:div w:id="230695583">
          <w:marLeft w:val="480"/>
          <w:marRight w:val="0"/>
          <w:marTop w:val="0"/>
          <w:marBottom w:val="0"/>
          <w:divBdr>
            <w:top w:val="none" w:sz="0" w:space="0" w:color="auto"/>
            <w:left w:val="none" w:sz="0" w:space="0" w:color="auto"/>
            <w:bottom w:val="none" w:sz="0" w:space="0" w:color="auto"/>
            <w:right w:val="none" w:sz="0" w:space="0" w:color="auto"/>
          </w:divBdr>
        </w:div>
        <w:div w:id="1104615893">
          <w:marLeft w:val="480"/>
          <w:marRight w:val="0"/>
          <w:marTop w:val="0"/>
          <w:marBottom w:val="0"/>
          <w:divBdr>
            <w:top w:val="none" w:sz="0" w:space="0" w:color="auto"/>
            <w:left w:val="none" w:sz="0" w:space="0" w:color="auto"/>
            <w:bottom w:val="none" w:sz="0" w:space="0" w:color="auto"/>
            <w:right w:val="none" w:sz="0" w:space="0" w:color="auto"/>
          </w:divBdr>
        </w:div>
        <w:div w:id="301470088">
          <w:marLeft w:val="480"/>
          <w:marRight w:val="0"/>
          <w:marTop w:val="0"/>
          <w:marBottom w:val="0"/>
          <w:divBdr>
            <w:top w:val="none" w:sz="0" w:space="0" w:color="auto"/>
            <w:left w:val="none" w:sz="0" w:space="0" w:color="auto"/>
            <w:bottom w:val="none" w:sz="0" w:space="0" w:color="auto"/>
            <w:right w:val="none" w:sz="0" w:space="0" w:color="auto"/>
          </w:divBdr>
        </w:div>
        <w:div w:id="1545017669">
          <w:marLeft w:val="480"/>
          <w:marRight w:val="0"/>
          <w:marTop w:val="0"/>
          <w:marBottom w:val="0"/>
          <w:divBdr>
            <w:top w:val="none" w:sz="0" w:space="0" w:color="auto"/>
            <w:left w:val="none" w:sz="0" w:space="0" w:color="auto"/>
            <w:bottom w:val="none" w:sz="0" w:space="0" w:color="auto"/>
            <w:right w:val="none" w:sz="0" w:space="0" w:color="auto"/>
          </w:divBdr>
        </w:div>
        <w:div w:id="1451827157">
          <w:marLeft w:val="480"/>
          <w:marRight w:val="0"/>
          <w:marTop w:val="0"/>
          <w:marBottom w:val="0"/>
          <w:divBdr>
            <w:top w:val="none" w:sz="0" w:space="0" w:color="auto"/>
            <w:left w:val="none" w:sz="0" w:space="0" w:color="auto"/>
            <w:bottom w:val="none" w:sz="0" w:space="0" w:color="auto"/>
            <w:right w:val="none" w:sz="0" w:space="0" w:color="auto"/>
          </w:divBdr>
        </w:div>
        <w:div w:id="1037395488">
          <w:marLeft w:val="480"/>
          <w:marRight w:val="0"/>
          <w:marTop w:val="0"/>
          <w:marBottom w:val="0"/>
          <w:divBdr>
            <w:top w:val="none" w:sz="0" w:space="0" w:color="auto"/>
            <w:left w:val="none" w:sz="0" w:space="0" w:color="auto"/>
            <w:bottom w:val="none" w:sz="0" w:space="0" w:color="auto"/>
            <w:right w:val="none" w:sz="0" w:space="0" w:color="auto"/>
          </w:divBdr>
        </w:div>
        <w:div w:id="2074353065">
          <w:marLeft w:val="480"/>
          <w:marRight w:val="0"/>
          <w:marTop w:val="0"/>
          <w:marBottom w:val="0"/>
          <w:divBdr>
            <w:top w:val="none" w:sz="0" w:space="0" w:color="auto"/>
            <w:left w:val="none" w:sz="0" w:space="0" w:color="auto"/>
            <w:bottom w:val="none" w:sz="0" w:space="0" w:color="auto"/>
            <w:right w:val="none" w:sz="0" w:space="0" w:color="auto"/>
          </w:divBdr>
        </w:div>
        <w:div w:id="213741269">
          <w:marLeft w:val="480"/>
          <w:marRight w:val="0"/>
          <w:marTop w:val="0"/>
          <w:marBottom w:val="0"/>
          <w:divBdr>
            <w:top w:val="none" w:sz="0" w:space="0" w:color="auto"/>
            <w:left w:val="none" w:sz="0" w:space="0" w:color="auto"/>
            <w:bottom w:val="none" w:sz="0" w:space="0" w:color="auto"/>
            <w:right w:val="none" w:sz="0" w:space="0" w:color="auto"/>
          </w:divBdr>
        </w:div>
        <w:div w:id="1882400972">
          <w:marLeft w:val="480"/>
          <w:marRight w:val="0"/>
          <w:marTop w:val="0"/>
          <w:marBottom w:val="0"/>
          <w:divBdr>
            <w:top w:val="none" w:sz="0" w:space="0" w:color="auto"/>
            <w:left w:val="none" w:sz="0" w:space="0" w:color="auto"/>
            <w:bottom w:val="none" w:sz="0" w:space="0" w:color="auto"/>
            <w:right w:val="none" w:sz="0" w:space="0" w:color="auto"/>
          </w:divBdr>
        </w:div>
        <w:div w:id="142701400">
          <w:marLeft w:val="480"/>
          <w:marRight w:val="0"/>
          <w:marTop w:val="0"/>
          <w:marBottom w:val="0"/>
          <w:divBdr>
            <w:top w:val="none" w:sz="0" w:space="0" w:color="auto"/>
            <w:left w:val="none" w:sz="0" w:space="0" w:color="auto"/>
            <w:bottom w:val="none" w:sz="0" w:space="0" w:color="auto"/>
            <w:right w:val="none" w:sz="0" w:space="0" w:color="auto"/>
          </w:divBdr>
        </w:div>
        <w:div w:id="1502812798">
          <w:marLeft w:val="480"/>
          <w:marRight w:val="0"/>
          <w:marTop w:val="0"/>
          <w:marBottom w:val="0"/>
          <w:divBdr>
            <w:top w:val="none" w:sz="0" w:space="0" w:color="auto"/>
            <w:left w:val="none" w:sz="0" w:space="0" w:color="auto"/>
            <w:bottom w:val="none" w:sz="0" w:space="0" w:color="auto"/>
            <w:right w:val="none" w:sz="0" w:space="0" w:color="auto"/>
          </w:divBdr>
        </w:div>
        <w:div w:id="689063167">
          <w:marLeft w:val="480"/>
          <w:marRight w:val="0"/>
          <w:marTop w:val="0"/>
          <w:marBottom w:val="0"/>
          <w:divBdr>
            <w:top w:val="none" w:sz="0" w:space="0" w:color="auto"/>
            <w:left w:val="none" w:sz="0" w:space="0" w:color="auto"/>
            <w:bottom w:val="none" w:sz="0" w:space="0" w:color="auto"/>
            <w:right w:val="none" w:sz="0" w:space="0" w:color="auto"/>
          </w:divBdr>
        </w:div>
        <w:div w:id="1590193439">
          <w:marLeft w:val="480"/>
          <w:marRight w:val="0"/>
          <w:marTop w:val="0"/>
          <w:marBottom w:val="0"/>
          <w:divBdr>
            <w:top w:val="none" w:sz="0" w:space="0" w:color="auto"/>
            <w:left w:val="none" w:sz="0" w:space="0" w:color="auto"/>
            <w:bottom w:val="none" w:sz="0" w:space="0" w:color="auto"/>
            <w:right w:val="none" w:sz="0" w:space="0" w:color="auto"/>
          </w:divBdr>
        </w:div>
        <w:div w:id="893345700">
          <w:marLeft w:val="480"/>
          <w:marRight w:val="0"/>
          <w:marTop w:val="0"/>
          <w:marBottom w:val="0"/>
          <w:divBdr>
            <w:top w:val="none" w:sz="0" w:space="0" w:color="auto"/>
            <w:left w:val="none" w:sz="0" w:space="0" w:color="auto"/>
            <w:bottom w:val="none" w:sz="0" w:space="0" w:color="auto"/>
            <w:right w:val="none" w:sz="0" w:space="0" w:color="auto"/>
          </w:divBdr>
        </w:div>
      </w:divsChild>
    </w:div>
    <w:div w:id="794328482">
      <w:bodyDiv w:val="1"/>
      <w:marLeft w:val="0"/>
      <w:marRight w:val="0"/>
      <w:marTop w:val="0"/>
      <w:marBottom w:val="0"/>
      <w:divBdr>
        <w:top w:val="none" w:sz="0" w:space="0" w:color="auto"/>
        <w:left w:val="none" w:sz="0" w:space="0" w:color="auto"/>
        <w:bottom w:val="none" w:sz="0" w:space="0" w:color="auto"/>
        <w:right w:val="none" w:sz="0" w:space="0" w:color="auto"/>
      </w:divBdr>
    </w:div>
    <w:div w:id="800852835">
      <w:bodyDiv w:val="1"/>
      <w:marLeft w:val="0"/>
      <w:marRight w:val="0"/>
      <w:marTop w:val="0"/>
      <w:marBottom w:val="0"/>
      <w:divBdr>
        <w:top w:val="none" w:sz="0" w:space="0" w:color="auto"/>
        <w:left w:val="none" w:sz="0" w:space="0" w:color="auto"/>
        <w:bottom w:val="none" w:sz="0" w:space="0" w:color="auto"/>
        <w:right w:val="none" w:sz="0" w:space="0" w:color="auto"/>
      </w:divBdr>
    </w:div>
    <w:div w:id="800998279">
      <w:bodyDiv w:val="1"/>
      <w:marLeft w:val="0"/>
      <w:marRight w:val="0"/>
      <w:marTop w:val="0"/>
      <w:marBottom w:val="0"/>
      <w:divBdr>
        <w:top w:val="none" w:sz="0" w:space="0" w:color="auto"/>
        <w:left w:val="none" w:sz="0" w:space="0" w:color="auto"/>
        <w:bottom w:val="none" w:sz="0" w:space="0" w:color="auto"/>
        <w:right w:val="none" w:sz="0" w:space="0" w:color="auto"/>
      </w:divBdr>
      <w:divsChild>
        <w:div w:id="692998321">
          <w:marLeft w:val="480"/>
          <w:marRight w:val="0"/>
          <w:marTop w:val="0"/>
          <w:marBottom w:val="0"/>
          <w:divBdr>
            <w:top w:val="none" w:sz="0" w:space="0" w:color="auto"/>
            <w:left w:val="none" w:sz="0" w:space="0" w:color="auto"/>
            <w:bottom w:val="none" w:sz="0" w:space="0" w:color="auto"/>
            <w:right w:val="none" w:sz="0" w:space="0" w:color="auto"/>
          </w:divBdr>
        </w:div>
        <w:div w:id="879048877">
          <w:marLeft w:val="480"/>
          <w:marRight w:val="0"/>
          <w:marTop w:val="0"/>
          <w:marBottom w:val="0"/>
          <w:divBdr>
            <w:top w:val="none" w:sz="0" w:space="0" w:color="auto"/>
            <w:left w:val="none" w:sz="0" w:space="0" w:color="auto"/>
            <w:bottom w:val="none" w:sz="0" w:space="0" w:color="auto"/>
            <w:right w:val="none" w:sz="0" w:space="0" w:color="auto"/>
          </w:divBdr>
        </w:div>
        <w:div w:id="933438786">
          <w:marLeft w:val="480"/>
          <w:marRight w:val="0"/>
          <w:marTop w:val="0"/>
          <w:marBottom w:val="0"/>
          <w:divBdr>
            <w:top w:val="none" w:sz="0" w:space="0" w:color="auto"/>
            <w:left w:val="none" w:sz="0" w:space="0" w:color="auto"/>
            <w:bottom w:val="none" w:sz="0" w:space="0" w:color="auto"/>
            <w:right w:val="none" w:sz="0" w:space="0" w:color="auto"/>
          </w:divBdr>
        </w:div>
        <w:div w:id="100102769">
          <w:marLeft w:val="480"/>
          <w:marRight w:val="0"/>
          <w:marTop w:val="0"/>
          <w:marBottom w:val="0"/>
          <w:divBdr>
            <w:top w:val="none" w:sz="0" w:space="0" w:color="auto"/>
            <w:left w:val="none" w:sz="0" w:space="0" w:color="auto"/>
            <w:bottom w:val="none" w:sz="0" w:space="0" w:color="auto"/>
            <w:right w:val="none" w:sz="0" w:space="0" w:color="auto"/>
          </w:divBdr>
        </w:div>
        <w:div w:id="1355376584">
          <w:marLeft w:val="480"/>
          <w:marRight w:val="0"/>
          <w:marTop w:val="0"/>
          <w:marBottom w:val="0"/>
          <w:divBdr>
            <w:top w:val="none" w:sz="0" w:space="0" w:color="auto"/>
            <w:left w:val="none" w:sz="0" w:space="0" w:color="auto"/>
            <w:bottom w:val="none" w:sz="0" w:space="0" w:color="auto"/>
            <w:right w:val="none" w:sz="0" w:space="0" w:color="auto"/>
          </w:divBdr>
        </w:div>
        <w:div w:id="1437865732">
          <w:marLeft w:val="480"/>
          <w:marRight w:val="0"/>
          <w:marTop w:val="0"/>
          <w:marBottom w:val="0"/>
          <w:divBdr>
            <w:top w:val="none" w:sz="0" w:space="0" w:color="auto"/>
            <w:left w:val="none" w:sz="0" w:space="0" w:color="auto"/>
            <w:bottom w:val="none" w:sz="0" w:space="0" w:color="auto"/>
            <w:right w:val="none" w:sz="0" w:space="0" w:color="auto"/>
          </w:divBdr>
        </w:div>
        <w:div w:id="1180507920">
          <w:marLeft w:val="480"/>
          <w:marRight w:val="0"/>
          <w:marTop w:val="0"/>
          <w:marBottom w:val="0"/>
          <w:divBdr>
            <w:top w:val="none" w:sz="0" w:space="0" w:color="auto"/>
            <w:left w:val="none" w:sz="0" w:space="0" w:color="auto"/>
            <w:bottom w:val="none" w:sz="0" w:space="0" w:color="auto"/>
            <w:right w:val="none" w:sz="0" w:space="0" w:color="auto"/>
          </w:divBdr>
        </w:div>
        <w:div w:id="436026044">
          <w:marLeft w:val="480"/>
          <w:marRight w:val="0"/>
          <w:marTop w:val="0"/>
          <w:marBottom w:val="0"/>
          <w:divBdr>
            <w:top w:val="none" w:sz="0" w:space="0" w:color="auto"/>
            <w:left w:val="none" w:sz="0" w:space="0" w:color="auto"/>
            <w:bottom w:val="none" w:sz="0" w:space="0" w:color="auto"/>
            <w:right w:val="none" w:sz="0" w:space="0" w:color="auto"/>
          </w:divBdr>
        </w:div>
        <w:div w:id="1977568880">
          <w:marLeft w:val="480"/>
          <w:marRight w:val="0"/>
          <w:marTop w:val="0"/>
          <w:marBottom w:val="0"/>
          <w:divBdr>
            <w:top w:val="none" w:sz="0" w:space="0" w:color="auto"/>
            <w:left w:val="none" w:sz="0" w:space="0" w:color="auto"/>
            <w:bottom w:val="none" w:sz="0" w:space="0" w:color="auto"/>
            <w:right w:val="none" w:sz="0" w:space="0" w:color="auto"/>
          </w:divBdr>
        </w:div>
        <w:div w:id="1336154446">
          <w:marLeft w:val="480"/>
          <w:marRight w:val="0"/>
          <w:marTop w:val="0"/>
          <w:marBottom w:val="0"/>
          <w:divBdr>
            <w:top w:val="none" w:sz="0" w:space="0" w:color="auto"/>
            <w:left w:val="none" w:sz="0" w:space="0" w:color="auto"/>
            <w:bottom w:val="none" w:sz="0" w:space="0" w:color="auto"/>
            <w:right w:val="none" w:sz="0" w:space="0" w:color="auto"/>
          </w:divBdr>
        </w:div>
        <w:div w:id="43067118">
          <w:marLeft w:val="480"/>
          <w:marRight w:val="0"/>
          <w:marTop w:val="0"/>
          <w:marBottom w:val="0"/>
          <w:divBdr>
            <w:top w:val="none" w:sz="0" w:space="0" w:color="auto"/>
            <w:left w:val="none" w:sz="0" w:space="0" w:color="auto"/>
            <w:bottom w:val="none" w:sz="0" w:space="0" w:color="auto"/>
            <w:right w:val="none" w:sz="0" w:space="0" w:color="auto"/>
          </w:divBdr>
        </w:div>
        <w:div w:id="1475756576">
          <w:marLeft w:val="480"/>
          <w:marRight w:val="0"/>
          <w:marTop w:val="0"/>
          <w:marBottom w:val="0"/>
          <w:divBdr>
            <w:top w:val="none" w:sz="0" w:space="0" w:color="auto"/>
            <w:left w:val="none" w:sz="0" w:space="0" w:color="auto"/>
            <w:bottom w:val="none" w:sz="0" w:space="0" w:color="auto"/>
            <w:right w:val="none" w:sz="0" w:space="0" w:color="auto"/>
          </w:divBdr>
        </w:div>
        <w:div w:id="2081050368">
          <w:marLeft w:val="480"/>
          <w:marRight w:val="0"/>
          <w:marTop w:val="0"/>
          <w:marBottom w:val="0"/>
          <w:divBdr>
            <w:top w:val="none" w:sz="0" w:space="0" w:color="auto"/>
            <w:left w:val="none" w:sz="0" w:space="0" w:color="auto"/>
            <w:bottom w:val="none" w:sz="0" w:space="0" w:color="auto"/>
            <w:right w:val="none" w:sz="0" w:space="0" w:color="auto"/>
          </w:divBdr>
        </w:div>
      </w:divsChild>
    </w:div>
    <w:div w:id="809446274">
      <w:bodyDiv w:val="1"/>
      <w:marLeft w:val="0"/>
      <w:marRight w:val="0"/>
      <w:marTop w:val="0"/>
      <w:marBottom w:val="0"/>
      <w:divBdr>
        <w:top w:val="none" w:sz="0" w:space="0" w:color="auto"/>
        <w:left w:val="none" w:sz="0" w:space="0" w:color="auto"/>
        <w:bottom w:val="none" w:sz="0" w:space="0" w:color="auto"/>
        <w:right w:val="none" w:sz="0" w:space="0" w:color="auto"/>
      </w:divBdr>
    </w:div>
    <w:div w:id="809635587">
      <w:bodyDiv w:val="1"/>
      <w:marLeft w:val="0"/>
      <w:marRight w:val="0"/>
      <w:marTop w:val="0"/>
      <w:marBottom w:val="0"/>
      <w:divBdr>
        <w:top w:val="none" w:sz="0" w:space="0" w:color="auto"/>
        <w:left w:val="none" w:sz="0" w:space="0" w:color="auto"/>
        <w:bottom w:val="none" w:sz="0" w:space="0" w:color="auto"/>
        <w:right w:val="none" w:sz="0" w:space="0" w:color="auto"/>
      </w:divBdr>
      <w:divsChild>
        <w:div w:id="1233392989">
          <w:marLeft w:val="640"/>
          <w:marRight w:val="0"/>
          <w:marTop w:val="0"/>
          <w:marBottom w:val="0"/>
          <w:divBdr>
            <w:top w:val="none" w:sz="0" w:space="0" w:color="auto"/>
            <w:left w:val="none" w:sz="0" w:space="0" w:color="auto"/>
            <w:bottom w:val="none" w:sz="0" w:space="0" w:color="auto"/>
            <w:right w:val="none" w:sz="0" w:space="0" w:color="auto"/>
          </w:divBdr>
        </w:div>
        <w:div w:id="1986469780">
          <w:marLeft w:val="640"/>
          <w:marRight w:val="0"/>
          <w:marTop w:val="0"/>
          <w:marBottom w:val="0"/>
          <w:divBdr>
            <w:top w:val="none" w:sz="0" w:space="0" w:color="auto"/>
            <w:left w:val="none" w:sz="0" w:space="0" w:color="auto"/>
            <w:bottom w:val="none" w:sz="0" w:space="0" w:color="auto"/>
            <w:right w:val="none" w:sz="0" w:space="0" w:color="auto"/>
          </w:divBdr>
        </w:div>
        <w:div w:id="1664238926">
          <w:marLeft w:val="640"/>
          <w:marRight w:val="0"/>
          <w:marTop w:val="0"/>
          <w:marBottom w:val="0"/>
          <w:divBdr>
            <w:top w:val="none" w:sz="0" w:space="0" w:color="auto"/>
            <w:left w:val="none" w:sz="0" w:space="0" w:color="auto"/>
            <w:bottom w:val="none" w:sz="0" w:space="0" w:color="auto"/>
            <w:right w:val="none" w:sz="0" w:space="0" w:color="auto"/>
          </w:divBdr>
        </w:div>
        <w:div w:id="1918441093">
          <w:marLeft w:val="640"/>
          <w:marRight w:val="0"/>
          <w:marTop w:val="0"/>
          <w:marBottom w:val="0"/>
          <w:divBdr>
            <w:top w:val="none" w:sz="0" w:space="0" w:color="auto"/>
            <w:left w:val="none" w:sz="0" w:space="0" w:color="auto"/>
            <w:bottom w:val="none" w:sz="0" w:space="0" w:color="auto"/>
            <w:right w:val="none" w:sz="0" w:space="0" w:color="auto"/>
          </w:divBdr>
        </w:div>
        <w:div w:id="1180043457">
          <w:marLeft w:val="640"/>
          <w:marRight w:val="0"/>
          <w:marTop w:val="0"/>
          <w:marBottom w:val="0"/>
          <w:divBdr>
            <w:top w:val="none" w:sz="0" w:space="0" w:color="auto"/>
            <w:left w:val="none" w:sz="0" w:space="0" w:color="auto"/>
            <w:bottom w:val="none" w:sz="0" w:space="0" w:color="auto"/>
            <w:right w:val="none" w:sz="0" w:space="0" w:color="auto"/>
          </w:divBdr>
        </w:div>
        <w:div w:id="1038161584">
          <w:marLeft w:val="640"/>
          <w:marRight w:val="0"/>
          <w:marTop w:val="0"/>
          <w:marBottom w:val="0"/>
          <w:divBdr>
            <w:top w:val="none" w:sz="0" w:space="0" w:color="auto"/>
            <w:left w:val="none" w:sz="0" w:space="0" w:color="auto"/>
            <w:bottom w:val="none" w:sz="0" w:space="0" w:color="auto"/>
            <w:right w:val="none" w:sz="0" w:space="0" w:color="auto"/>
          </w:divBdr>
        </w:div>
        <w:div w:id="79107044">
          <w:marLeft w:val="640"/>
          <w:marRight w:val="0"/>
          <w:marTop w:val="0"/>
          <w:marBottom w:val="0"/>
          <w:divBdr>
            <w:top w:val="none" w:sz="0" w:space="0" w:color="auto"/>
            <w:left w:val="none" w:sz="0" w:space="0" w:color="auto"/>
            <w:bottom w:val="none" w:sz="0" w:space="0" w:color="auto"/>
            <w:right w:val="none" w:sz="0" w:space="0" w:color="auto"/>
          </w:divBdr>
        </w:div>
        <w:div w:id="856503583">
          <w:marLeft w:val="640"/>
          <w:marRight w:val="0"/>
          <w:marTop w:val="0"/>
          <w:marBottom w:val="0"/>
          <w:divBdr>
            <w:top w:val="none" w:sz="0" w:space="0" w:color="auto"/>
            <w:left w:val="none" w:sz="0" w:space="0" w:color="auto"/>
            <w:bottom w:val="none" w:sz="0" w:space="0" w:color="auto"/>
            <w:right w:val="none" w:sz="0" w:space="0" w:color="auto"/>
          </w:divBdr>
        </w:div>
        <w:div w:id="2034914104">
          <w:marLeft w:val="640"/>
          <w:marRight w:val="0"/>
          <w:marTop w:val="0"/>
          <w:marBottom w:val="0"/>
          <w:divBdr>
            <w:top w:val="none" w:sz="0" w:space="0" w:color="auto"/>
            <w:left w:val="none" w:sz="0" w:space="0" w:color="auto"/>
            <w:bottom w:val="none" w:sz="0" w:space="0" w:color="auto"/>
            <w:right w:val="none" w:sz="0" w:space="0" w:color="auto"/>
          </w:divBdr>
        </w:div>
        <w:div w:id="2069306548">
          <w:marLeft w:val="640"/>
          <w:marRight w:val="0"/>
          <w:marTop w:val="0"/>
          <w:marBottom w:val="0"/>
          <w:divBdr>
            <w:top w:val="none" w:sz="0" w:space="0" w:color="auto"/>
            <w:left w:val="none" w:sz="0" w:space="0" w:color="auto"/>
            <w:bottom w:val="none" w:sz="0" w:space="0" w:color="auto"/>
            <w:right w:val="none" w:sz="0" w:space="0" w:color="auto"/>
          </w:divBdr>
        </w:div>
        <w:div w:id="2009596798">
          <w:marLeft w:val="640"/>
          <w:marRight w:val="0"/>
          <w:marTop w:val="0"/>
          <w:marBottom w:val="0"/>
          <w:divBdr>
            <w:top w:val="none" w:sz="0" w:space="0" w:color="auto"/>
            <w:left w:val="none" w:sz="0" w:space="0" w:color="auto"/>
            <w:bottom w:val="none" w:sz="0" w:space="0" w:color="auto"/>
            <w:right w:val="none" w:sz="0" w:space="0" w:color="auto"/>
          </w:divBdr>
        </w:div>
        <w:div w:id="24330069">
          <w:marLeft w:val="640"/>
          <w:marRight w:val="0"/>
          <w:marTop w:val="0"/>
          <w:marBottom w:val="0"/>
          <w:divBdr>
            <w:top w:val="none" w:sz="0" w:space="0" w:color="auto"/>
            <w:left w:val="none" w:sz="0" w:space="0" w:color="auto"/>
            <w:bottom w:val="none" w:sz="0" w:space="0" w:color="auto"/>
            <w:right w:val="none" w:sz="0" w:space="0" w:color="auto"/>
          </w:divBdr>
        </w:div>
        <w:div w:id="1049762516">
          <w:marLeft w:val="640"/>
          <w:marRight w:val="0"/>
          <w:marTop w:val="0"/>
          <w:marBottom w:val="0"/>
          <w:divBdr>
            <w:top w:val="none" w:sz="0" w:space="0" w:color="auto"/>
            <w:left w:val="none" w:sz="0" w:space="0" w:color="auto"/>
            <w:bottom w:val="none" w:sz="0" w:space="0" w:color="auto"/>
            <w:right w:val="none" w:sz="0" w:space="0" w:color="auto"/>
          </w:divBdr>
        </w:div>
        <w:div w:id="2027100815">
          <w:marLeft w:val="640"/>
          <w:marRight w:val="0"/>
          <w:marTop w:val="0"/>
          <w:marBottom w:val="0"/>
          <w:divBdr>
            <w:top w:val="none" w:sz="0" w:space="0" w:color="auto"/>
            <w:left w:val="none" w:sz="0" w:space="0" w:color="auto"/>
            <w:bottom w:val="none" w:sz="0" w:space="0" w:color="auto"/>
            <w:right w:val="none" w:sz="0" w:space="0" w:color="auto"/>
          </w:divBdr>
        </w:div>
        <w:div w:id="1000621424">
          <w:marLeft w:val="640"/>
          <w:marRight w:val="0"/>
          <w:marTop w:val="0"/>
          <w:marBottom w:val="0"/>
          <w:divBdr>
            <w:top w:val="none" w:sz="0" w:space="0" w:color="auto"/>
            <w:left w:val="none" w:sz="0" w:space="0" w:color="auto"/>
            <w:bottom w:val="none" w:sz="0" w:space="0" w:color="auto"/>
            <w:right w:val="none" w:sz="0" w:space="0" w:color="auto"/>
          </w:divBdr>
        </w:div>
        <w:div w:id="415790616">
          <w:marLeft w:val="640"/>
          <w:marRight w:val="0"/>
          <w:marTop w:val="0"/>
          <w:marBottom w:val="0"/>
          <w:divBdr>
            <w:top w:val="none" w:sz="0" w:space="0" w:color="auto"/>
            <w:left w:val="none" w:sz="0" w:space="0" w:color="auto"/>
            <w:bottom w:val="none" w:sz="0" w:space="0" w:color="auto"/>
            <w:right w:val="none" w:sz="0" w:space="0" w:color="auto"/>
          </w:divBdr>
        </w:div>
        <w:div w:id="1889535827">
          <w:marLeft w:val="640"/>
          <w:marRight w:val="0"/>
          <w:marTop w:val="0"/>
          <w:marBottom w:val="0"/>
          <w:divBdr>
            <w:top w:val="none" w:sz="0" w:space="0" w:color="auto"/>
            <w:left w:val="none" w:sz="0" w:space="0" w:color="auto"/>
            <w:bottom w:val="none" w:sz="0" w:space="0" w:color="auto"/>
            <w:right w:val="none" w:sz="0" w:space="0" w:color="auto"/>
          </w:divBdr>
        </w:div>
        <w:div w:id="673728546">
          <w:marLeft w:val="640"/>
          <w:marRight w:val="0"/>
          <w:marTop w:val="0"/>
          <w:marBottom w:val="0"/>
          <w:divBdr>
            <w:top w:val="none" w:sz="0" w:space="0" w:color="auto"/>
            <w:left w:val="none" w:sz="0" w:space="0" w:color="auto"/>
            <w:bottom w:val="none" w:sz="0" w:space="0" w:color="auto"/>
            <w:right w:val="none" w:sz="0" w:space="0" w:color="auto"/>
          </w:divBdr>
        </w:div>
        <w:div w:id="1278293858">
          <w:marLeft w:val="640"/>
          <w:marRight w:val="0"/>
          <w:marTop w:val="0"/>
          <w:marBottom w:val="0"/>
          <w:divBdr>
            <w:top w:val="none" w:sz="0" w:space="0" w:color="auto"/>
            <w:left w:val="none" w:sz="0" w:space="0" w:color="auto"/>
            <w:bottom w:val="none" w:sz="0" w:space="0" w:color="auto"/>
            <w:right w:val="none" w:sz="0" w:space="0" w:color="auto"/>
          </w:divBdr>
        </w:div>
        <w:div w:id="435564780">
          <w:marLeft w:val="640"/>
          <w:marRight w:val="0"/>
          <w:marTop w:val="0"/>
          <w:marBottom w:val="0"/>
          <w:divBdr>
            <w:top w:val="none" w:sz="0" w:space="0" w:color="auto"/>
            <w:left w:val="none" w:sz="0" w:space="0" w:color="auto"/>
            <w:bottom w:val="none" w:sz="0" w:space="0" w:color="auto"/>
            <w:right w:val="none" w:sz="0" w:space="0" w:color="auto"/>
          </w:divBdr>
        </w:div>
        <w:div w:id="1537308474">
          <w:marLeft w:val="640"/>
          <w:marRight w:val="0"/>
          <w:marTop w:val="0"/>
          <w:marBottom w:val="0"/>
          <w:divBdr>
            <w:top w:val="none" w:sz="0" w:space="0" w:color="auto"/>
            <w:left w:val="none" w:sz="0" w:space="0" w:color="auto"/>
            <w:bottom w:val="none" w:sz="0" w:space="0" w:color="auto"/>
            <w:right w:val="none" w:sz="0" w:space="0" w:color="auto"/>
          </w:divBdr>
        </w:div>
        <w:div w:id="1354184429">
          <w:marLeft w:val="640"/>
          <w:marRight w:val="0"/>
          <w:marTop w:val="0"/>
          <w:marBottom w:val="0"/>
          <w:divBdr>
            <w:top w:val="none" w:sz="0" w:space="0" w:color="auto"/>
            <w:left w:val="none" w:sz="0" w:space="0" w:color="auto"/>
            <w:bottom w:val="none" w:sz="0" w:space="0" w:color="auto"/>
            <w:right w:val="none" w:sz="0" w:space="0" w:color="auto"/>
          </w:divBdr>
        </w:div>
        <w:div w:id="22287972">
          <w:marLeft w:val="640"/>
          <w:marRight w:val="0"/>
          <w:marTop w:val="0"/>
          <w:marBottom w:val="0"/>
          <w:divBdr>
            <w:top w:val="none" w:sz="0" w:space="0" w:color="auto"/>
            <w:left w:val="none" w:sz="0" w:space="0" w:color="auto"/>
            <w:bottom w:val="none" w:sz="0" w:space="0" w:color="auto"/>
            <w:right w:val="none" w:sz="0" w:space="0" w:color="auto"/>
          </w:divBdr>
        </w:div>
        <w:div w:id="1257982178">
          <w:marLeft w:val="640"/>
          <w:marRight w:val="0"/>
          <w:marTop w:val="0"/>
          <w:marBottom w:val="0"/>
          <w:divBdr>
            <w:top w:val="none" w:sz="0" w:space="0" w:color="auto"/>
            <w:left w:val="none" w:sz="0" w:space="0" w:color="auto"/>
            <w:bottom w:val="none" w:sz="0" w:space="0" w:color="auto"/>
            <w:right w:val="none" w:sz="0" w:space="0" w:color="auto"/>
          </w:divBdr>
        </w:div>
        <w:div w:id="377168208">
          <w:marLeft w:val="640"/>
          <w:marRight w:val="0"/>
          <w:marTop w:val="0"/>
          <w:marBottom w:val="0"/>
          <w:divBdr>
            <w:top w:val="none" w:sz="0" w:space="0" w:color="auto"/>
            <w:left w:val="none" w:sz="0" w:space="0" w:color="auto"/>
            <w:bottom w:val="none" w:sz="0" w:space="0" w:color="auto"/>
            <w:right w:val="none" w:sz="0" w:space="0" w:color="auto"/>
          </w:divBdr>
        </w:div>
        <w:div w:id="1092240695">
          <w:marLeft w:val="640"/>
          <w:marRight w:val="0"/>
          <w:marTop w:val="0"/>
          <w:marBottom w:val="0"/>
          <w:divBdr>
            <w:top w:val="none" w:sz="0" w:space="0" w:color="auto"/>
            <w:left w:val="none" w:sz="0" w:space="0" w:color="auto"/>
            <w:bottom w:val="none" w:sz="0" w:space="0" w:color="auto"/>
            <w:right w:val="none" w:sz="0" w:space="0" w:color="auto"/>
          </w:divBdr>
        </w:div>
        <w:div w:id="270554749">
          <w:marLeft w:val="640"/>
          <w:marRight w:val="0"/>
          <w:marTop w:val="0"/>
          <w:marBottom w:val="0"/>
          <w:divBdr>
            <w:top w:val="none" w:sz="0" w:space="0" w:color="auto"/>
            <w:left w:val="none" w:sz="0" w:space="0" w:color="auto"/>
            <w:bottom w:val="none" w:sz="0" w:space="0" w:color="auto"/>
            <w:right w:val="none" w:sz="0" w:space="0" w:color="auto"/>
          </w:divBdr>
        </w:div>
        <w:div w:id="1939095920">
          <w:marLeft w:val="640"/>
          <w:marRight w:val="0"/>
          <w:marTop w:val="0"/>
          <w:marBottom w:val="0"/>
          <w:divBdr>
            <w:top w:val="none" w:sz="0" w:space="0" w:color="auto"/>
            <w:left w:val="none" w:sz="0" w:space="0" w:color="auto"/>
            <w:bottom w:val="none" w:sz="0" w:space="0" w:color="auto"/>
            <w:right w:val="none" w:sz="0" w:space="0" w:color="auto"/>
          </w:divBdr>
        </w:div>
        <w:div w:id="1217399822">
          <w:marLeft w:val="640"/>
          <w:marRight w:val="0"/>
          <w:marTop w:val="0"/>
          <w:marBottom w:val="0"/>
          <w:divBdr>
            <w:top w:val="none" w:sz="0" w:space="0" w:color="auto"/>
            <w:left w:val="none" w:sz="0" w:space="0" w:color="auto"/>
            <w:bottom w:val="none" w:sz="0" w:space="0" w:color="auto"/>
            <w:right w:val="none" w:sz="0" w:space="0" w:color="auto"/>
          </w:divBdr>
        </w:div>
        <w:div w:id="1957637808">
          <w:marLeft w:val="640"/>
          <w:marRight w:val="0"/>
          <w:marTop w:val="0"/>
          <w:marBottom w:val="0"/>
          <w:divBdr>
            <w:top w:val="none" w:sz="0" w:space="0" w:color="auto"/>
            <w:left w:val="none" w:sz="0" w:space="0" w:color="auto"/>
            <w:bottom w:val="none" w:sz="0" w:space="0" w:color="auto"/>
            <w:right w:val="none" w:sz="0" w:space="0" w:color="auto"/>
          </w:divBdr>
        </w:div>
        <w:div w:id="1411343021">
          <w:marLeft w:val="640"/>
          <w:marRight w:val="0"/>
          <w:marTop w:val="0"/>
          <w:marBottom w:val="0"/>
          <w:divBdr>
            <w:top w:val="none" w:sz="0" w:space="0" w:color="auto"/>
            <w:left w:val="none" w:sz="0" w:space="0" w:color="auto"/>
            <w:bottom w:val="none" w:sz="0" w:space="0" w:color="auto"/>
            <w:right w:val="none" w:sz="0" w:space="0" w:color="auto"/>
          </w:divBdr>
        </w:div>
        <w:div w:id="59250777">
          <w:marLeft w:val="640"/>
          <w:marRight w:val="0"/>
          <w:marTop w:val="0"/>
          <w:marBottom w:val="0"/>
          <w:divBdr>
            <w:top w:val="none" w:sz="0" w:space="0" w:color="auto"/>
            <w:left w:val="none" w:sz="0" w:space="0" w:color="auto"/>
            <w:bottom w:val="none" w:sz="0" w:space="0" w:color="auto"/>
            <w:right w:val="none" w:sz="0" w:space="0" w:color="auto"/>
          </w:divBdr>
        </w:div>
        <w:div w:id="330718353">
          <w:marLeft w:val="640"/>
          <w:marRight w:val="0"/>
          <w:marTop w:val="0"/>
          <w:marBottom w:val="0"/>
          <w:divBdr>
            <w:top w:val="none" w:sz="0" w:space="0" w:color="auto"/>
            <w:left w:val="none" w:sz="0" w:space="0" w:color="auto"/>
            <w:bottom w:val="none" w:sz="0" w:space="0" w:color="auto"/>
            <w:right w:val="none" w:sz="0" w:space="0" w:color="auto"/>
          </w:divBdr>
        </w:div>
        <w:div w:id="1039354702">
          <w:marLeft w:val="640"/>
          <w:marRight w:val="0"/>
          <w:marTop w:val="0"/>
          <w:marBottom w:val="0"/>
          <w:divBdr>
            <w:top w:val="none" w:sz="0" w:space="0" w:color="auto"/>
            <w:left w:val="none" w:sz="0" w:space="0" w:color="auto"/>
            <w:bottom w:val="none" w:sz="0" w:space="0" w:color="auto"/>
            <w:right w:val="none" w:sz="0" w:space="0" w:color="auto"/>
          </w:divBdr>
        </w:div>
        <w:div w:id="49350433">
          <w:marLeft w:val="640"/>
          <w:marRight w:val="0"/>
          <w:marTop w:val="0"/>
          <w:marBottom w:val="0"/>
          <w:divBdr>
            <w:top w:val="none" w:sz="0" w:space="0" w:color="auto"/>
            <w:left w:val="none" w:sz="0" w:space="0" w:color="auto"/>
            <w:bottom w:val="none" w:sz="0" w:space="0" w:color="auto"/>
            <w:right w:val="none" w:sz="0" w:space="0" w:color="auto"/>
          </w:divBdr>
        </w:div>
        <w:div w:id="1998611247">
          <w:marLeft w:val="640"/>
          <w:marRight w:val="0"/>
          <w:marTop w:val="0"/>
          <w:marBottom w:val="0"/>
          <w:divBdr>
            <w:top w:val="none" w:sz="0" w:space="0" w:color="auto"/>
            <w:left w:val="none" w:sz="0" w:space="0" w:color="auto"/>
            <w:bottom w:val="none" w:sz="0" w:space="0" w:color="auto"/>
            <w:right w:val="none" w:sz="0" w:space="0" w:color="auto"/>
          </w:divBdr>
        </w:div>
        <w:div w:id="735664569">
          <w:marLeft w:val="640"/>
          <w:marRight w:val="0"/>
          <w:marTop w:val="0"/>
          <w:marBottom w:val="0"/>
          <w:divBdr>
            <w:top w:val="none" w:sz="0" w:space="0" w:color="auto"/>
            <w:left w:val="none" w:sz="0" w:space="0" w:color="auto"/>
            <w:bottom w:val="none" w:sz="0" w:space="0" w:color="auto"/>
            <w:right w:val="none" w:sz="0" w:space="0" w:color="auto"/>
          </w:divBdr>
        </w:div>
        <w:div w:id="758403956">
          <w:marLeft w:val="640"/>
          <w:marRight w:val="0"/>
          <w:marTop w:val="0"/>
          <w:marBottom w:val="0"/>
          <w:divBdr>
            <w:top w:val="none" w:sz="0" w:space="0" w:color="auto"/>
            <w:left w:val="none" w:sz="0" w:space="0" w:color="auto"/>
            <w:bottom w:val="none" w:sz="0" w:space="0" w:color="auto"/>
            <w:right w:val="none" w:sz="0" w:space="0" w:color="auto"/>
          </w:divBdr>
        </w:div>
        <w:div w:id="5835968">
          <w:marLeft w:val="640"/>
          <w:marRight w:val="0"/>
          <w:marTop w:val="0"/>
          <w:marBottom w:val="0"/>
          <w:divBdr>
            <w:top w:val="none" w:sz="0" w:space="0" w:color="auto"/>
            <w:left w:val="none" w:sz="0" w:space="0" w:color="auto"/>
            <w:bottom w:val="none" w:sz="0" w:space="0" w:color="auto"/>
            <w:right w:val="none" w:sz="0" w:space="0" w:color="auto"/>
          </w:divBdr>
        </w:div>
        <w:div w:id="989940229">
          <w:marLeft w:val="640"/>
          <w:marRight w:val="0"/>
          <w:marTop w:val="0"/>
          <w:marBottom w:val="0"/>
          <w:divBdr>
            <w:top w:val="none" w:sz="0" w:space="0" w:color="auto"/>
            <w:left w:val="none" w:sz="0" w:space="0" w:color="auto"/>
            <w:bottom w:val="none" w:sz="0" w:space="0" w:color="auto"/>
            <w:right w:val="none" w:sz="0" w:space="0" w:color="auto"/>
          </w:divBdr>
        </w:div>
        <w:div w:id="732889283">
          <w:marLeft w:val="640"/>
          <w:marRight w:val="0"/>
          <w:marTop w:val="0"/>
          <w:marBottom w:val="0"/>
          <w:divBdr>
            <w:top w:val="none" w:sz="0" w:space="0" w:color="auto"/>
            <w:left w:val="none" w:sz="0" w:space="0" w:color="auto"/>
            <w:bottom w:val="none" w:sz="0" w:space="0" w:color="auto"/>
            <w:right w:val="none" w:sz="0" w:space="0" w:color="auto"/>
          </w:divBdr>
        </w:div>
        <w:div w:id="2094664165">
          <w:marLeft w:val="640"/>
          <w:marRight w:val="0"/>
          <w:marTop w:val="0"/>
          <w:marBottom w:val="0"/>
          <w:divBdr>
            <w:top w:val="none" w:sz="0" w:space="0" w:color="auto"/>
            <w:left w:val="none" w:sz="0" w:space="0" w:color="auto"/>
            <w:bottom w:val="none" w:sz="0" w:space="0" w:color="auto"/>
            <w:right w:val="none" w:sz="0" w:space="0" w:color="auto"/>
          </w:divBdr>
        </w:div>
        <w:div w:id="1208839124">
          <w:marLeft w:val="640"/>
          <w:marRight w:val="0"/>
          <w:marTop w:val="0"/>
          <w:marBottom w:val="0"/>
          <w:divBdr>
            <w:top w:val="none" w:sz="0" w:space="0" w:color="auto"/>
            <w:left w:val="none" w:sz="0" w:space="0" w:color="auto"/>
            <w:bottom w:val="none" w:sz="0" w:space="0" w:color="auto"/>
            <w:right w:val="none" w:sz="0" w:space="0" w:color="auto"/>
          </w:divBdr>
        </w:div>
        <w:div w:id="267855288">
          <w:marLeft w:val="640"/>
          <w:marRight w:val="0"/>
          <w:marTop w:val="0"/>
          <w:marBottom w:val="0"/>
          <w:divBdr>
            <w:top w:val="none" w:sz="0" w:space="0" w:color="auto"/>
            <w:left w:val="none" w:sz="0" w:space="0" w:color="auto"/>
            <w:bottom w:val="none" w:sz="0" w:space="0" w:color="auto"/>
            <w:right w:val="none" w:sz="0" w:space="0" w:color="auto"/>
          </w:divBdr>
        </w:div>
        <w:div w:id="1693991487">
          <w:marLeft w:val="640"/>
          <w:marRight w:val="0"/>
          <w:marTop w:val="0"/>
          <w:marBottom w:val="0"/>
          <w:divBdr>
            <w:top w:val="none" w:sz="0" w:space="0" w:color="auto"/>
            <w:left w:val="none" w:sz="0" w:space="0" w:color="auto"/>
            <w:bottom w:val="none" w:sz="0" w:space="0" w:color="auto"/>
            <w:right w:val="none" w:sz="0" w:space="0" w:color="auto"/>
          </w:divBdr>
        </w:div>
        <w:div w:id="1719090268">
          <w:marLeft w:val="640"/>
          <w:marRight w:val="0"/>
          <w:marTop w:val="0"/>
          <w:marBottom w:val="0"/>
          <w:divBdr>
            <w:top w:val="none" w:sz="0" w:space="0" w:color="auto"/>
            <w:left w:val="none" w:sz="0" w:space="0" w:color="auto"/>
            <w:bottom w:val="none" w:sz="0" w:space="0" w:color="auto"/>
            <w:right w:val="none" w:sz="0" w:space="0" w:color="auto"/>
          </w:divBdr>
        </w:div>
        <w:div w:id="464203291">
          <w:marLeft w:val="640"/>
          <w:marRight w:val="0"/>
          <w:marTop w:val="0"/>
          <w:marBottom w:val="0"/>
          <w:divBdr>
            <w:top w:val="none" w:sz="0" w:space="0" w:color="auto"/>
            <w:left w:val="none" w:sz="0" w:space="0" w:color="auto"/>
            <w:bottom w:val="none" w:sz="0" w:space="0" w:color="auto"/>
            <w:right w:val="none" w:sz="0" w:space="0" w:color="auto"/>
          </w:divBdr>
        </w:div>
        <w:div w:id="507603886">
          <w:marLeft w:val="640"/>
          <w:marRight w:val="0"/>
          <w:marTop w:val="0"/>
          <w:marBottom w:val="0"/>
          <w:divBdr>
            <w:top w:val="none" w:sz="0" w:space="0" w:color="auto"/>
            <w:left w:val="none" w:sz="0" w:space="0" w:color="auto"/>
            <w:bottom w:val="none" w:sz="0" w:space="0" w:color="auto"/>
            <w:right w:val="none" w:sz="0" w:space="0" w:color="auto"/>
          </w:divBdr>
        </w:div>
        <w:div w:id="1317877490">
          <w:marLeft w:val="640"/>
          <w:marRight w:val="0"/>
          <w:marTop w:val="0"/>
          <w:marBottom w:val="0"/>
          <w:divBdr>
            <w:top w:val="none" w:sz="0" w:space="0" w:color="auto"/>
            <w:left w:val="none" w:sz="0" w:space="0" w:color="auto"/>
            <w:bottom w:val="none" w:sz="0" w:space="0" w:color="auto"/>
            <w:right w:val="none" w:sz="0" w:space="0" w:color="auto"/>
          </w:divBdr>
        </w:div>
        <w:div w:id="600996695">
          <w:marLeft w:val="640"/>
          <w:marRight w:val="0"/>
          <w:marTop w:val="0"/>
          <w:marBottom w:val="0"/>
          <w:divBdr>
            <w:top w:val="none" w:sz="0" w:space="0" w:color="auto"/>
            <w:left w:val="none" w:sz="0" w:space="0" w:color="auto"/>
            <w:bottom w:val="none" w:sz="0" w:space="0" w:color="auto"/>
            <w:right w:val="none" w:sz="0" w:space="0" w:color="auto"/>
          </w:divBdr>
        </w:div>
        <w:div w:id="249125987">
          <w:marLeft w:val="640"/>
          <w:marRight w:val="0"/>
          <w:marTop w:val="0"/>
          <w:marBottom w:val="0"/>
          <w:divBdr>
            <w:top w:val="none" w:sz="0" w:space="0" w:color="auto"/>
            <w:left w:val="none" w:sz="0" w:space="0" w:color="auto"/>
            <w:bottom w:val="none" w:sz="0" w:space="0" w:color="auto"/>
            <w:right w:val="none" w:sz="0" w:space="0" w:color="auto"/>
          </w:divBdr>
        </w:div>
        <w:div w:id="958412337">
          <w:marLeft w:val="640"/>
          <w:marRight w:val="0"/>
          <w:marTop w:val="0"/>
          <w:marBottom w:val="0"/>
          <w:divBdr>
            <w:top w:val="none" w:sz="0" w:space="0" w:color="auto"/>
            <w:left w:val="none" w:sz="0" w:space="0" w:color="auto"/>
            <w:bottom w:val="none" w:sz="0" w:space="0" w:color="auto"/>
            <w:right w:val="none" w:sz="0" w:space="0" w:color="auto"/>
          </w:divBdr>
        </w:div>
        <w:div w:id="469178299">
          <w:marLeft w:val="640"/>
          <w:marRight w:val="0"/>
          <w:marTop w:val="0"/>
          <w:marBottom w:val="0"/>
          <w:divBdr>
            <w:top w:val="none" w:sz="0" w:space="0" w:color="auto"/>
            <w:left w:val="none" w:sz="0" w:space="0" w:color="auto"/>
            <w:bottom w:val="none" w:sz="0" w:space="0" w:color="auto"/>
            <w:right w:val="none" w:sz="0" w:space="0" w:color="auto"/>
          </w:divBdr>
        </w:div>
        <w:div w:id="1315185866">
          <w:marLeft w:val="640"/>
          <w:marRight w:val="0"/>
          <w:marTop w:val="0"/>
          <w:marBottom w:val="0"/>
          <w:divBdr>
            <w:top w:val="none" w:sz="0" w:space="0" w:color="auto"/>
            <w:left w:val="none" w:sz="0" w:space="0" w:color="auto"/>
            <w:bottom w:val="none" w:sz="0" w:space="0" w:color="auto"/>
            <w:right w:val="none" w:sz="0" w:space="0" w:color="auto"/>
          </w:divBdr>
        </w:div>
        <w:div w:id="1361124620">
          <w:marLeft w:val="640"/>
          <w:marRight w:val="0"/>
          <w:marTop w:val="0"/>
          <w:marBottom w:val="0"/>
          <w:divBdr>
            <w:top w:val="none" w:sz="0" w:space="0" w:color="auto"/>
            <w:left w:val="none" w:sz="0" w:space="0" w:color="auto"/>
            <w:bottom w:val="none" w:sz="0" w:space="0" w:color="auto"/>
            <w:right w:val="none" w:sz="0" w:space="0" w:color="auto"/>
          </w:divBdr>
        </w:div>
        <w:div w:id="1028020577">
          <w:marLeft w:val="640"/>
          <w:marRight w:val="0"/>
          <w:marTop w:val="0"/>
          <w:marBottom w:val="0"/>
          <w:divBdr>
            <w:top w:val="none" w:sz="0" w:space="0" w:color="auto"/>
            <w:left w:val="none" w:sz="0" w:space="0" w:color="auto"/>
            <w:bottom w:val="none" w:sz="0" w:space="0" w:color="auto"/>
            <w:right w:val="none" w:sz="0" w:space="0" w:color="auto"/>
          </w:divBdr>
        </w:div>
        <w:div w:id="1402019792">
          <w:marLeft w:val="640"/>
          <w:marRight w:val="0"/>
          <w:marTop w:val="0"/>
          <w:marBottom w:val="0"/>
          <w:divBdr>
            <w:top w:val="none" w:sz="0" w:space="0" w:color="auto"/>
            <w:left w:val="none" w:sz="0" w:space="0" w:color="auto"/>
            <w:bottom w:val="none" w:sz="0" w:space="0" w:color="auto"/>
            <w:right w:val="none" w:sz="0" w:space="0" w:color="auto"/>
          </w:divBdr>
        </w:div>
        <w:div w:id="1091968428">
          <w:marLeft w:val="640"/>
          <w:marRight w:val="0"/>
          <w:marTop w:val="0"/>
          <w:marBottom w:val="0"/>
          <w:divBdr>
            <w:top w:val="none" w:sz="0" w:space="0" w:color="auto"/>
            <w:left w:val="none" w:sz="0" w:space="0" w:color="auto"/>
            <w:bottom w:val="none" w:sz="0" w:space="0" w:color="auto"/>
            <w:right w:val="none" w:sz="0" w:space="0" w:color="auto"/>
          </w:divBdr>
        </w:div>
        <w:div w:id="45490418">
          <w:marLeft w:val="640"/>
          <w:marRight w:val="0"/>
          <w:marTop w:val="0"/>
          <w:marBottom w:val="0"/>
          <w:divBdr>
            <w:top w:val="none" w:sz="0" w:space="0" w:color="auto"/>
            <w:left w:val="none" w:sz="0" w:space="0" w:color="auto"/>
            <w:bottom w:val="none" w:sz="0" w:space="0" w:color="auto"/>
            <w:right w:val="none" w:sz="0" w:space="0" w:color="auto"/>
          </w:divBdr>
        </w:div>
        <w:div w:id="551575952">
          <w:marLeft w:val="640"/>
          <w:marRight w:val="0"/>
          <w:marTop w:val="0"/>
          <w:marBottom w:val="0"/>
          <w:divBdr>
            <w:top w:val="none" w:sz="0" w:space="0" w:color="auto"/>
            <w:left w:val="none" w:sz="0" w:space="0" w:color="auto"/>
            <w:bottom w:val="none" w:sz="0" w:space="0" w:color="auto"/>
            <w:right w:val="none" w:sz="0" w:space="0" w:color="auto"/>
          </w:divBdr>
        </w:div>
        <w:div w:id="393622499">
          <w:marLeft w:val="640"/>
          <w:marRight w:val="0"/>
          <w:marTop w:val="0"/>
          <w:marBottom w:val="0"/>
          <w:divBdr>
            <w:top w:val="none" w:sz="0" w:space="0" w:color="auto"/>
            <w:left w:val="none" w:sz="0" w:space="0" w:color="auto"/>
            <w:bottom w:val="none" w:sz="0" w:space="0" w:color="auto"/>
            <w:right w:val="none" w:sz="0" w:space="0" w:color="auto"/>
          </w:divBdr>
        </w:div>
        <w:div w:id="355421674">
          <w:marLeft w:val="640"/>
          <w:marRight w:val="0"/>
          <w:marTop w:val="0"/>
          <w:marBottom w:val="0"/>
          <w:divBdr>
            <w:top w:val="none" w:sz="0" w:space="0" w:color="auto"/>
            <w:left w:val="none" w:sz="0" w:space="0" w:color="auto"/>
            <w:bottom w:val="none" w:sz="0" w:space="0" w:color="auto"/>
            <w:right w:val="none" w:sz="0" w:space="0" w:color="auto"/>
          </w:divBdr>
        </w:div>
        <w:div w:id="2138597434">
          <w:marLeft w:val="640"/>
          <w:marRight w:val="0"/>
          <w:marTop w:val="0"/>
          <w:marBottom w:val="0"/>
          <w:divBdr>
            <w:top w:val="none" w:sz="0" w:space="0" w:color="auto"/>
            <w:left w:val="none" w:sz="0" w:space="0" w:color="auto"/>
            <w:bottom w:val="none" w:sz="0" w:space="0" w:color="auto"/>
            <w:right w:val="none" w:sz="0" w:space="0" w:color="auto"/>
          </w:divBdr>
        </w:div>
        <w:div w:id="688260670">
          <w:marLeft w:val="640"/>
          <w:marRight w:val="0"/>
          <w:marTop w:val="0"/>
          <w:marBottom w:val="0"/>
          <w:divBdr>
            <w:top w:val="none" w:sz="0" w:space="0" w:color="auto"/>
            <w:left w:val="none" w:sz="0" w:space="0" w:color="auto"/>
            <w:bottom w:val="none" w:sz="0" w:space="0" w:color="auto"/>
            <w:right w:val="none" w:sz="0" w:space="0" w:color="auto"/>
          </w:divBdr>
        </w:div>
        <w:div w:id="653754008">
          <w:marLeft w:val="640"/>
          <w:marRight w:val="0"/>
          <w:marTop w:val="0"/>
          <w:marBottom w:val="0"/>
          <w:divBdr>
            <w:top w:val="none" w:sz="0" w:space="0" w:color="auto"/>
            <w:left w:val="none" w:sz="0" w:space="0" w:color="auto"/>
            <w:bottom w:val="none" w:sz="0" w:space="0" w:color="auto"/>
            <w:right w:val="none" w:sz="0" w:space="0" w:color="auto"/>
          </w:divBdr>
        </w:div>
        <w:div w:id="1364284401">
          <w:marLeft w:val="640"/>
          <w:marRight w:val="0"/>
          <w:marTop w:val="0"/>
          <w:marBottom w:val="0"/>
          <w:divBdr>
            <w:top w:val="none" w:sz="0" w:space="0" w:color="auto"/>
            <w:left w:val="none" w:sz="0" w:space="0" w:color="auto"/>
            <w:bottom w:val="none" w:sz="0" w:space="0" w:color="auto"/>
            <w:right w:val="none" w:sz="0" w:space="0" w:color="auto"/>
          </w:divBdr>
        </w:div>
        <w:div w:id="941034568">
          <w:marLeft w:val="640"/>
          <w:marRight w:val="0"/>
          <w:marTop w:val="0"/>
          <w:marBottom w:val="0"/>
          <w:divBdr>
            <w:top w:val="none" w:sz="0" w:space="0" w:color="auto"/>
            <w:left w:val="none" w:sz="0" w:space="0" w:color="auto"/>
            <w:bottom w:val="none" w:sz="0" w:space="0" w:color="auto"/>
            <w:right w:val="none" w:sz="0" w:space="0" w:color="auto"/>
          </w:divBdr>
        </w:div>
        <w:div w:id="408189551">
          <w:marLeft w:val="640"/>
          <w:marRight w:val="0"/>
          <w:marTop w:val="0"/>
          <w:marBottom w:val="0"/>
          <w:divBdr>
            <w:top w:val="none" w:sz="0" w:space="0" w:color="auto"/>
            <w:left w:val="none" w:sz="0" w:space="0" w:color="auto"/>
            <w:bottom w:val="none" w:sz="0" w:space="0" w:color="auto"/>
            <w:right w:val="none" w:sz="0" w:space="0" w:color="auto"/>
          </w:divBdr>
        </w:div>
        <w:div w:id="364059737">
          <w:marLeft w:val="640"/>
          <w:marRight w:val="0"/>
          <w:marTop w:val="0"/>
          <w:marBottom w:val="0"/>
          <w:divBdr>
            <w:top w:val="none" w:sz="0" w:space="0" w:color="auto"/>
            <w:left w:val="none" w:sz="0" w:space="0" w:color="auto"/>
            <w:bottom w:val="none" w:sz="0" w:space="0" w:color="auto"/>
            <w:right w:val="none" w:sz="0" w:space="0" w:color="auto"/>
          </w:divBdr>
        </w:div>
        <w:div w:id="1002271100">
          <w:marLeft w:val="640"/>
          <w:marRight w:val="0"/>
          <w:marTop w:val="0"/>
          <w:marBottom w:val="0"/>
          <w:divBdr>
            <w:top w:val="none" w:sz="0" w:space="0" w:color="auto"/>
            <w:left w:val="none" w:sz="0" w:space="0" w:color="auto"/>
            <w:bottom w:val="none" w:sz="0" w:space="0" w:color="auto"/>
            <w:right w:val="none" w:sz="0" w:space="0" w:color="auto"/>
          </w:divBdr>
        </w:div>
        <w:div w:id="1158181944">
          <w:marLeft w:val="640"/>
          <w:marRight w:val="0"/>
          <w:marTop w:val="0"/>
          <w:marBottom w:val="0"/>
          <w:divBdr>
            <w:top w:val="none" w:sz="0" w:space="0" w:color="auto"/>
            <w:left w:val="none" w:sz="0" w:space="0" w:color="auto"/>
            <w:bottom w:val="none" w:sz="0" w:space="0" w:color="auto"/>
            <w:right w:val="none" w:sz="0" w:space="0" w:color="auto"/>
          </w:divBdr>
        </w:div>
        <w:div w:id="1296369486">
          <w:marLeft w:val="640"/>
          <w:marRight w:val="0"/>
          <w:marTop w:val="0"/>
          <w:marBottom w:val="0"/>
          <w:divBdr>
            <w:top w:val="none" w:sz="0" w:space="0" w:color="auto"/>
            <w:left w:val="none" w:sz="0" w:space="0" w:color="auto"/>
            <w:bottom w:val="none" w:sz="0" w:space="0" w:color="auto"/>
            <w:right w:val="none" w:sz="0" w:space="0" w:color="auto"/>
          </w:divBdr>
        </w:div>
        <w:div w:id="594169569">
          <w:marLeft w:val="640"/>
          <w:marRight w:val="0"/>
          <w:marTop w:val="0"/>
          <w:marBottom w:val="0"/>
          <w:divBdr>
            <w:top w:val="none" w:sz="0" w:space="0" w:color="auto"/>
            <w:left w:val="none" w:sz="0" w:space="0" w:color="auto"/>
            <w:bottom w:val="none" w:sz="0" w:space="0" w:color="auto"/>
            <w:right w:val="none" w:sz="0" w:space="0" w:color="auto"/>
          </w:divBdr>
        </w:div>
        <w:div w:id="1843856841">
          <w:marLeft w:val="640"/>
          <w:marRight w:val="0"/>
          <w:marTop w:val="0"/>
          <w:marBottom w:val="0"/>
          <w:divBdr>
            <w:top w:val="none" w:sz="0" w:space="0" w:color="auto"/>
            <w:left w:val="none" w:sz="0" w:space="0" w:color="auto"/>
            <w:bottom w:val="none" w:sz="0" w:space="0" w:color="auto"/>
            <w:right w:val="none" w:sz="0" w:space="0" w:color="auto"/>
          </w:divBdr>
        </w:div>
        <w:div w:id="1350641203">
          <w:marLeft w:val="640"/>
          <w:marRight w:val="0"/>
          <w:marTop w:val="0"/>
          <w:marBottom w:val="0"/>
          <w:divBdr>
            <w:top w:val="none" w:sz="0" w:space="0" w:color="auto"/>
            <w:left w:val="none" w:sz="0" w:space="0" w:color="auto"/>
            <w:bottom w:val="none" w:sz="0" w:space="0" w:color="auto"/>
            <w:right w:val="none" w:sz="0" w:space="0" w:color="auto"/>
          </w:divBdr>
        </w:div>
        <w:div w:id="180508490">
          <w:marLeft w:val="640"/>
          <w:marRight w:val="0"/>
          <w:marTop w:val="0"/>
          <w:marBottom w:val="0"/>
          <w:divBdr>
            <w:top w:val="none" w:sz="0" w:space="0" w:color="auto"/>
            <w:left w:val="none" w:sz="0" w:space="0" w:color="auto"/>
            <w:bottom w:val="none" w:sz="0" w:space="0" w:color="auto"/>
            <w:right w:val="none" w:sz="0" w:space="0" w:color="auto"/>
          </w:divBdr>
        </w:div>
        <w:div w:id="1564372224">
          <w:marLeft w:val="640"/>
          <w:marRight w:val="0"/>
          <w:marTop w:val="0"/>
          <w:marBottom w:val="0"/>
          <w:divBdr>
            <w:top w:val="none" w:sz="0" w:space="0" w:color="auto"/>
            <w:left w:val="none" w:sz="0" w:space="0" w:color="auto"/>
            <w:bottom w:val="none" w:sz="0" w:space="0" w:color="auto"/>
            <w:right w:val="none" w:sz="0" w:space="0" w:color="auto"/>
          </w:divBdr>
        </w:div>
        <w:div w:id="698315346">
          <w:marLeft w:val="640"/>
          <w:marRight w:val="0"/>
          <w:marTop w:val="0"/>
          <w:marBottom w:val="0"/>
          <w:divBdr>
            <w:top w:val="none" w:sz="0" w:space="0" w:color="auto"/>
            <w:left w:val="none" w:sz="0" w:space="0" w:color="auto"/>
            <w:bottom w:val="none" w:sz="0" w:space="0" w:color="auto"/>
            <w:right w:val="none" w:sz="0" w:space="0" w:color="auto"/>
          </w:divBdr>
        </w:div>
        <w:div w:id="1276791399">
          <w:marLeft w:val="640"/>
          <w:marRight w:val="0"/>
          <w:marTop w:val="0"/>
          <w:marBottom w:val="0"/>
          <w:divBdr>
            <w:top w:val="none" w:sz="0" w:space="0" w:color="auto"/>
            <w:left w:val="none" w:sz="0" w:space="0" w:color="auto"/>
            <w:bottom w:val="none" w:sz="0" w:space="0" w:color="auto"/>
            <w:right w:val="none" w:sz="0" w:space="0" w:color="auto"/>
          </w:divBdr>
        </w:div>
        <w:div w:id="331765278">
          <w:marLeft w:val="640"/>
          <w:marRight w:val="0"/>
          <w:marTop w:val="0"/>
          <w:marBottom w:val="0"/>
          <w:divBdr>
            <w:top w:val="none" w:sz="0" w:space="0" w:color="auto"/>
            <w:left w:val="none" w:sz="0" w:space="0" w:color="auto"/>
            <w:bottom w:val="none" w:sz="0" w:space="0" w:color="auto"/>
            <w:right w:val="none" w:sz="0" w:space="0" w:color="auto"/>
          </w:divBdr>
        </w:div>
        <w:div w:id="1556309909">
          <w:marLeft w:val="640"/>
          <w:marRight w:val="0"/>
          <w:marTop w:val="0"/>
          <w:marBottom w:val="0"/>
          <w:divBdr>
            <w:top w:val="none" w:sz="0" w:space="0" w:color="auto"/>
            <w:left w:val="none" w:sz="0" w:space="0" w:color="auto"/>
            <w:bottom w:val="none" w:sz="0" w:space="0" w:color="auto"/>
            <w:right w:val="none" w:sz="0" w:space="0" w:color="auto"/>
          </w:divBdr>
        </w:div>
        <w:div w:id="2060545021">
          <w:marLeft w:val="640"/>
          <w:marRight w:val="0"/>
          <w:marTop w:val="0"/>
          <w:marBottom w:val="0"/>
          <w:divBdr>
            <w:top w:val="none" w:sz="0" w:space="0" w:color="auto"/>
            <w:left w:val="none" w:sz="0" w:space="0" w:color="auto"/>
            <w:bottom w:val="none" w:sz="0" w:space="0" w:color="auto"/>
            <w:right w:val="none" w:sz="0" w:space="0" w:color="auto"/>
          </w:divBdr>
        </w:div>
        <w:div w:id="1914972021">
          <w:marLeft w:val="640"/>
          <w:marRight w:val="0"/>
          <w:marTop w:val="0"/>
          <w:marBottom w:val="0"/>
          <w:divBdr>
            <w:top w:val="none" w:sz="0" w:space="0" w:color="auto"/>
            <w:left w:val="none" w:sz="0" w:space="0" w:color="auto"/>
            <w:bottom w:val="none" w:sz="0" w:space="0" w:color="auto"/>
            <w:right w:val="none" w:sz="0" w:space="0" w:color="auto"/>
          </w:divBdr>
        </w:div>
        <w:div w:id="1980304361">
          <w:marLeft w:val="640"/>
          <w:marRight w:val="0"/>
          <w:marTop w:val="0"/>
          <w:marBottom w:val="0"/>
          <w:divBdr>
            <w:top w:val="none" w:sz="0" w:space="0" w:color="auto"/>
            <w:left w:val="none" w:sz="0" w:space="0" w:color="auto"/>
            <w:bottom w:val="none" w:sz="0" w:space="0" w:color="auto"/>
            <w:right w:val="none" w:sz="0" w:space="0" w:color="auto"/>
          </w:divBdr>
        </w:div>
        <w:div w:id="38633124">
          <w:marLeft w:val="640"/>
          <w:marRight w:val="0"/>
          <w:marTop w:val="0"/>
          <w:marBottom w:val="0"/>
          <w:divBdr>
            <w:top w:val="none" w:sz="0" w:space="0" w:color="auto"/>
            <w:left w:val="none" w:sz="0" w:space="0" w:color="auto"/>
            <w:bottom w:val="none" w:sz="0" w:space="0" w:color="auto"/>
            <w:right w:val="none" w:sz="0" w:space="0" w:color="auto"/>
          </w:divBdr>
        </w:div>
      </w:divsChild>
    </w:div>
    <w:div w:id="811825557">
      <w:bodyDiv w:val="1"/>
      <w:marLeft w:val="0"/>
      <w:marRight w:val="0"/>
      <w:marTop w:val="0"/>
      <w:marBottom w:val="0"/>
      <w:divBdr>
        <w:top w:val="none" w:sz="0" w:space="0" w:color="auto"/>
        <w:left w:val="none" w:sz="0" w:space="0" w:color="auto"/>
        <w:bottom w:val="none" w:sz="0" w:space="0" w:color="auto"/>
        <w:right w:val="none" w:sz="0" w:space="0" w:color="auto"/>
      </w:divBdr>
    </w:div>
    <w:div w:id="814184075">
      <w:bodyDiv w:val="1"/>
      <w:marLeft w:val="0"/>
      <w:marRight w:val="0"/>
      <w:marTop w:val="0"/>
      <w:marBottom w:val="0"/>
      <w:divBdr>
        <w:top w:val="none" w:sz="0" w:space="0" w:color="auto"/>
        <w:left w:val="none" w:sz="0" w:space="0" w:color="auto"/>
        <w:bottom w:val="none" w:sz="0" w:space="0" w:color="auto"/>
        <w:right w:val="none" w:sz="0" w:space="0" w:color="auto"/>
      </w:divBdr>
    </w:div>
    <w:div w:id="816072890">
      <w:bodyDiv w:val="1"/>
      <w:marLeft w:val="0"/>
      <w:marRight w:val="0"/>
      <w:marTop w:val="0"/>
      <w:marBottom w:val="0"/>
      <w:divBdr>
        <w:top w:val="none" w:sz="0" w:space="0" w:color="auto"/>
        <w:left w:val="none" w:sz="0" w:space="0" w:color="auto"/>
        <w:bottom w:val="none" w:sz="0" w:space="0" w:color="auto"/>
        <w:right w:val="none" w:sz="0" w:space="0" w:color="auto"/>
      </w:divBdr>
      <w:divsChild>
        <w:div w:id="91752159">
          <w:marLeft w:val="480"/>
          <w:marRight w:val="0"/>
          <w:marTop w:val="0"/>
          <w:marBottom w:val="0"/>
          <w:divBdr>
            <w:top w:val="none" w:sz="0" w:space="0" w:color="auto"/>
            <w:left w:val="none" w:sz="0" w:space="0" w:color="auto"/>
            <w:bottom w:val="none" w:sz="0" w:space="0" w:color="auto"/>
            <w:right w:val="none" w:sz="0" w:space="0" w:color="auto"/>
          </w:divBdr>
        </w:div>
        <w:div w:id="1753233957">
          <w:marLeft w:val="480"/>
          <w:marRight w:val="0"/>
          <w:marTop w:val="0"/>
          <w:marBottom w:val="0"/>
          <w:divBdr>
            <w:top w:val="none" w:sz="0" w:space="0" w:color="auto"/>
            <w:left w:val="none" w:sz="0" w:space="0" w:color="auto"/>
            <w:bottom w:val="none" w:sz="0" w:space="0" w:color="auto"/>
            <w:right w:val="none" w:sz="0" w:space="0" w:color="auto"/>
          </w:divBdr>
        </w:div>
        <w:div w:id="2050915321">
          <w:marLeft w:val="480"/>
          <w:marRight w:val="0"/>
          <w:marTop w:val="0"/>
          <w:marBottom w:val="0"/>
          <w:divBdr>
            <w:top w:val="none" w:sz="0" w:space="0" w:color="auto"/>
            <w:left w:val="none" w:sz="0" w:space="0" w:color="auto"/>
            <w:bottom w:val="none" w:sz="0" w:space="0" w:color="auto"/>
            <w:right w:val="none" w:sz="0" w:space="0" w:color="auto"/>
          </w:divBdr>
        </w:div>
        <w:div w:id="558520725">
          <w:marLeft w:val="480"/>
          <w:marRight w:val="0"/>
          <w:marTop w:val="0"/>
          <w:marBottom w:val="0"/>
          <w:divBdr>
            <w:top w:val="none" w:sz="0" w:space="0" w:color="auto"/>
            <w:left w:val="none" w:sz="0" w:space="0" w:color="auto"/>
            <w:bottom w:val="none" w:sz="0" w:space="0" w:color="auto"/>
            <w:right w:val="none" w:sz="0" w:space="0" w:color="auto"/>
          </w:divBdr>
        </w:div>
        <w:div w:id="953098785">
          <w:marLeft w:val="480"/>
          <w:marRight w:val="0"/>
          <w:marTop w:val="0"/>
          <w:marBottom w:val="0"/>
          <w:divBdr>
            <w:top w:val="none" w:sz="0" w:space="0" w:color="auto"/>
            <w:left w:val="none" w:sz="0" w:space="0" w:color="auto"/>
            <w:bottom w:val="none" w:sz="0" w:space="0" w:color="auto"/>
            <w:right w:val="none" w:sz="0" w:space="0" w:color="auto"/>
          </w:divBdr>
        </w:div>
        <w:div w:id="2024940373">
          <w:marLeft w:val="480"/>
          <w:marRight w:val="0"/>
          <w:marTop w:val="0"/>
          <w:marBottom w:val="0"/>
          <w:divBdr>
            <w:top w:val="none" w:sz="0" w:space="0" w:color="auto"/>
            <w:left w:val="none" w:sz="0" w:space="0" w:color="auto"/>
            <w:bottom w:val="none" w:sz="0" w:space="0" w:color="auto"/>
            <w:right w:val="none" w:sz="0" w:space="0" w:color="auto"/>
          </w:divBdr>
        </w:div>
        <w:div w:id="1147476790">
          <w:marLeft w:val="480"/>
          <w:marRight w:val="0"/>
          <w:marTop w:val="0"/>
          <w:marBottom w:val="0"/>
          <w:divBdr>
            <w:top w:val="none" w:sz="0" w:space="0" w:color="auto"/>
            <w:left w:val="none" w:sz="0" w:space="0" w:color="auto"/>
            <w:bottom w:val="none" w:sz="0" w:space="0" w:color="auto"/>
            <w:right w:val="none" w:sz="0" w:space="0" w:color="auto"/>
          </w:divBdr>
        </w:div>
        <w:div w:id="1723212648">
          <w:marLeft w:val="480"/>
          <w:marRight w:val="0"/>
          <w:marTop w:val="0"/>
          <w:marBottom w:val="0"/>
          <w:divBdr>
            <w:top w:val="none" w:sz="0" w:space="0" w:color="auto"/>
            <w:left w:val="none" w:sz="0" w:space="0" w:color="auto"/>
            <w:bottom w:val="none" w:sz="0" w:space="0" w:color="auto"/>
            <w:right w:val="none" w:sz="0" w:space="0" w:color="auto"/>
          </w:divBdr>
        </w:div>
        <w:div w:id="1995716687">
          <w:marLeft w:val="480"/>
          <w:marRight w:val="0"/>
          <w:marTop w:val="0"/>
          <w:marBottom w:val="0"/>
          <w:divBdr>
            <w:top w:val="none" w:sz="0" w:space="0" w:color="auto"/>
            <w:left w:val="none" w:sz="0" w:space="0" w:color="auto"/>
            <w:bottom w:val="none" w:sz="0" w:space="0" w:color="auto"/>
            <w:right w:val="none" w:sz="0" w:space="0" w:color="auto"/>
          </w:divBdr>
        </w:div>
        <w:div w:id="341586149">
          <w:marLeft w:val="480"/>
          <w:marRight w:val="0"/>
          <w:marTop w:val="0"/>
          <w:marBottom w:val="0"/>
          <w:divBdr>
            <w:top w:val="none" w:sz="0" w:space="0" w:color="auto"/>
            <w:left w:val="none" w:sz="0" w:space="0" w:color="auto"/>
            <w:bottom w:val="none" w:sz="0" w:space="0" w:color="auto"/>
            <w:right w:val="none" w:sz="0" w:space="0" w:color="auto"/>
          </w:divBdr>
        </w:div>
        <w:div w:id="1468400629">
          <w:marLeft w:val="480"/>
          <w:marRight w:val="0"/>
          <w:marTop w:val="0"/>
          <w:marBottom w:val="0"/>
          <w:divBdr>
            <w:top w:val="none" w:sz="0" w:space="0" w:color="auto"/>
            <w:left w:val="none" w:sz="0" w:space="0" w:color="auto"/>
            <w:bottom w:val="none" w:sz="0" w:space="0" w:color="auto"/>
            <w:right w:val="none" w:sz="0" w:space="0" w:color="auto"/>
          </w:divBdr>
        </w:div>
        <w:div w:id="1195921106">
          <w:marLeft w:val="480"/>
          <w:marRight w:val="0"/>
          <w:marTop w:val="0"/>
          <w:marBottom w:val="0"/>
          <w:divBdr>
            <w:top w:val="none" w:sz="0" w:space="0" w:color="auto"/>
            <w:left w:val="none" w:sz="0" w:space="0" w:color="auto"/>
            <w:bottom w:val="none" w:sz="0" w:space="0" w:color="auto"/>
            <w:right w:val="none" w:sz="0" w:space="0" w:color="auto"/>
          </w:divBdr>
        </w:div>
        <w:div w:id="118227063">
          <w:marLeft w:val="480"/>
          <w:marRight w:val="0"/>
          <w:marTop w:val="0"/>
          <w:marBottom w:val="0"/>
          <w:divBdr>
            <w:top w:val="none" w:sz="0" w:space="0" w:color="auto"/>
            <w:left w:val="none" w:sz="0" w:space="0" w:color="auto"/>
            <w:bottom w:val="none" w:sz="0" w:space="0" w:color="auto"/>
            <w:right w:val="none" w:sz="0" w:space="0" w:color="auto"/>
          </w:divBdr>
        </w:div>
        <w:div w:id="1876648670">
          <w:marLeft w:val="480"/>
          <w:marRight w:val="0"/>
          <w:marTop w:val="0"/>
          <w:marBottom w:val="0"/>
          <w:divBdr>
            <w:top w:val="none" w:sz="0" w:space="0" w:color="auto"/>
            <w:left w:val="none" w:sz="0" w:space="0" w:color="auto"/>
            <w:bottom w:val="none" w:sz="0" w:space="0" w:color="auto"/>
            <w:right w:val="none" w:sz="0" w:space="0" w:color="auto"/>
          </w:divBdr>
        </w:div>
        <w:div w:id="1704939833">
          <w:marLeft w:val="480"/>
          <w:marRight w:val="0"/>
          <w:marTop w:val="0"/>
          <w:marBottom w:val="0"/>
          <w:divBdr>
            <w:top w:val="none" w:sz="0" w:space="0" w:color="auto"/>
            <w:left w:val="none" w:sz="0" w:space="0" w:color="auto"/>
            <w:bottom w:val="none" w:sz="0" w:space="0" w:color="auto"/>
            <w:right w:val="none" w:sz="0" w:space="0" w:color="auto"/>
          </w:divBdr>
        </w:div>
        <w:div w:id="1620449282">
          <w:marLeft w:val="480"/>
          <w:marRight w:val="0"/>
          <w:marTop w:val="0"/>
          <w:marBottom w:val="0"/>
          <w:divBdr>
            <w:top w:val="none" w:sz="0" w:space="0" w:color="auto"/>
            <w:left w:val="none" w:sz="0" w:space="0" w:color="auto"/>
            <w:bottom w:val="none" w:sz="0" w:space="0" w:color="auto"/>
            <w:right w:val="none" w:sz="0" w:space="0" w:color="auto"/>
          </w:divBdr>
        </w:div>
        <w:div w:id="225804034">
          <w:marLeft w:val="480"/>
          <w:marRight w:val="0"/>
          <w:marTop w:val="0"/>
          <w:marBottom w:val="0"/>
          <w:divBdr>
            <w:top w:val="none" w:sz="0" w:space="0" w:color="auto"/>
            <w:left w:val="none" w:sz="0" w:space="0" w:color="auto"/>
            <w:bottom w:val="none" w:sz="0" w:space="0" w:color="auto"/>
            <w:right w:val="none" w:sz="0" w:space="0" w:color="auto"/>
          </w:divBdr>
        </w:div>
        <w:div w:id="626199190">
          <w:marLeft w:val="480"/>
          <w:marRight w:val="0"/>
          <w:marTop w:val="0"/>
          <w:marBottom w:val="0"/>
          <w:divBdr>
            <w:top w:val="none" w:sz="0" w:space="0" w:color="auto"/>
            <w:left w:val="none" w:sz="0" w:space="0" w:color="auto"/>
            <w:bottom w:val="none" w:sz="0" w:space="0" w:color="auto"/>
            <w:right w:val="none" w:sz="0" w:space="0" w:color="auto"/>
          </w:divBdr>
        </w:div>
        <w:div w:id="2006787101">
          <w:marLeft w:val="480"/>
          <w:marRight w:val="0"/>
          <w:marTop w:val="0"/>
          <w:marBottom w:val="0"/>
          <w:divBdr>
            <w:top w:val="none" w:sz="0" w:space="0" w:color="auto"/>
            <w:left w:val="none" w:sz="0" w:space="0" w:color="auto"/>
            <w:bottom w:val="none" w:sz="0" w:space="0" w:color="auto"/>
            <w:right w:val="none" w:sz="0" w:space="0" w:color="auto"/>
          </w:divBdr>
        </w:div>
        <w:div w:id="65154704">
          <w:marLeft w:val="480"/>
          <w:marRight w:val="0"/>
          <w:marTop w:val="0"/>
          <w:marBottom w:val="0"/>
          <w:divBdr>
            <w:top w:val="none" w:sz="0" w:space="0" w:color="auto"/>
            <w:left w:val="none" w:sz="0" w:space="0" w:color="auto"/>
            <w:bottom w:val="none" w:sz="0" w:space="0" w:color="auto"/>
            <w:right w:val="none" w:sz="0" w:space="0" w:color="auto"/>
          </w:divBdr>
        </w:div>
        <w:div w:id="2137946236">
          <w:marLeft w:val="480"/>
          <w:marRight w:val="0"/>
          <w:marTop w:val="0"/>
          <w:marBottom w:val="0"/>
          <w:divBdr>
            <w:top w:val="none" w:sz="0" w:space="0" w:color="auto"/>
            <w:left w:val="none" w:sz="0" w:space="0" w:color="auto"/>
            <w:bottom w:val="none" w:sz="0" w:space="0" w:color="auto"/>
            <w:right w:val="none" w:sz="0" w:space="0" w:color="auto"/>
          </w:divBdr>
        </w:div>
        <w:div w:id="1878422792">
          <w:marLeft w:val="480"/>
          <w:marRight w:val="0"/>
          <w:marTop w:val="0"/>
          <w:marBottom w:val="0"/>
          <w:divBdr>
            <w:top w:val="none" w:sz="0" w:space="0" w:color="auto"/>
            <w:left w:val="none" w:sz="0" w:space="0" w:color="auto"/>
            <w:bottom w:val="none" w:sz="0" w:space="0" w:color="auto"/>
            <w:right w:val="none" w:sz="0" w:space="0" w:color="auto"/>
          </w:divBdr>
        </w:div>
        <w:div w:id="2129733437">
          <w:marLeft w:val="480"/>
          <w:marRight w:val="0"/>
          <w:marTop w:val="0"/>
          <w:marBottom w:val="0"/>
          <w:divBdr>
            <w:top w:val="none" w:sz="0" w:space="0" w:color="auto"/>
            <w:left w:val="none" w:sz="0" w:space="0" w:color="auto"/>
            <w:bottom w:val="none" w:sz="0" w:space="0" w:color="auto"/>
            <w:right w:val="none" w:sz="0" w:space="0" w:color="auto"/>
          </w:divBdr>
        </w:div>
        <w:div w:id="1082681398">
          <w:marLeft w:val="480"/>
          <w:marRight w:val="0"/>
          <w:marTop w:val="0"/>
          <w:marBottom w:val="0"/>
          <w:divBdr>
            <w:top w:val="none" w:sz="0" w:space="0" w:color="auto"/>
            <w:left w:val="none" w:sz="0" w:space="0" w:color="auto"/>
            <w:bottom w:val="none" w:sz="0" w:space="0" w:color="auto"/>
            <w:right w:val="none" w:sz="0" w:space="0" w:color="auto"/>
          </w:divBdr>
        </w:div>
        <w:div w:id="1491481349">
          <w:marLeft w:val="480"/>
          <w:marRight w:val="0"/>
          <w:marTop w:val="0"/>
          <w:marBottom w:val="0"/>
          <w:divBdr>
            <w:top w:val="none" w:sz="0" w:space="0" w:color="auto"/>
            <w:left w:val="none" w:sz="0" w:space="0" w:color="auto"/>
            <w:bottom w:val="none" w:sz="0" w:space="0" w:color="auto"/>
            <w:right w:val="none" w:sz="0" w:space="0" w:color="auto"/>
          </w:divBdr>
        </w:div>
        <w:div w:id="1438139744">
          <w:marLeft w:val="480"/>
          <w:marRight w:val="0"/>
          <w:marTop w:val="0"/>
          <w:marBottom w:val="0"/>
          <w:divBdr>
            <w:top w:val="none" w:sz="0" w:space="0" w:color="auto"/>
            <w:left w:val="none" w:sz="0" w:space="0" w:color="auto"/>
            <w:bottom w:val="none" w:sz="0" w:space="0" w:color="auto"/>
            <w:right w:val="none" w:sz="0" w:space="0" w:color="auto"/>
          </w:divBdr>
        </w:div>
        <w:div w:id="1631787386">
          <w:marLeft w:val="480"/>
          <w:marRight w:val="0"/>
          <w:marTop w:val="0"/>
          <w:marBottom w:val="0"/>
          <w:divBdr>
            <w:top w:val="none" w:sz="0" w:space="0" w:color="auto"/>
            <w:left w:val="none" w:sz="0" w:space="0" w:color="auto"/>
            <w:bottom w:val="none" w:sz="0" w:space="0" w:color="auto"/>
            <w:right w:val="none" w:sz="0" w:space="0" w:color="auto"/>
          </w:divBdr>
        </w:div>
        <w:div w:id="901134249">
          <w:marLeft w:val="480"/>
          <w:marRight w:val="0"/>
          <w:marTop w:val="0"/>
          <w:marBottom w:val="0"/>
          <w:divBdr>
            <w:top w:val="none" w:sz="0" w:space="0" w:color="auto"/>
            <w:left w:val="none" w:sz="0" w:space="0" w:color="auto"/>
            <w:bottom w:val="none" w:sz="0" w:space="0" w:color="auto"/>
            <w:right w:val="none" w:sz="0" w:space="0" w:color="auto"/>
          </w:divBdr>
        </w:div>
        <w:div w:id="1995448182">
          <w:marLeft w:val="480"/>
          <w:marRight w:val="0"/>
          <w:marTop w:val="0"/>
          <w:marBottom w:val="0"/>
          <w:divBdr>
            <w:top w:val="none" w:sz="0" w:space="0" w:color="auto"/>
            <w:left w:val="none" w:sz="0" w:space="0" w:color="auto"/>
            <w:bottom w:val="none" w:sz="0" w:space="0" w:color="auto"/>
            <w:right w:val="none" w:sz="0" w:space="0" w:color="auto"/>
          </w:divBdr>
        </w:div>
        <w:div w:id="321740936">
          <w:marLeft w:val="480"/>
          <w:marRight w:val="0"/>
          <w:marTop w:val="0"/>
          <w:marBottom w:val="0"/>
          <w:divBdr>
            <w:top w:val="none" w:sz="0" w:space="0" w:color="auto"/>
            <w:left w:val="none" w:sz="0" w:space="0" w:color="auto"/>
            <w:bottom w:val="none" w:sz="0" w:space="0" w:color="auto"/>
            <w:right w:val="none" w:sz="0" w:space="0" w:color="auto"/>
          </w:divBdr>
        </w:div>
        <w:div w:id="209538883">
          <w:marLeft w:val="480"/>
          <w:marRight w:val="0"/>
          <w:marTop w:val="0"/>
          <w:marBottom w:val="0"/>
          <w:divBdr>
            <w:top w:val="none" w:sz="0" w:space="0" w:color="auto"/>
            <w:left w:val="none" w:sz="0" w:space="0" w:color="auto"/>
            <w:bottom w:val="none" w:sz="0" w:space="0" w:color="auto"/>
            <w:right w:val="none" w:sz="0" w:space="0" w:color="auto"/>
          </w:divBdr>
        </w:div>
        <w:div w:id="894850734">
          <w:marLeft w:val="480"/>
          <w:marRight w:val="0"/>
          <w:marTop w:val="0"/>
          <w:marBottom w:val="0"/>
          <w:divBdr>
            <w:top w:val="none" w:sz="0" w:space="0" w:color="auto"/>
            <w:left w:val="none" w:sz="0" w:space="0" w:color="auto"/>
            <w:bottom w:val="none" w:sz="0" w:space="0" w:color="auto"/>
            <w:right w:val="none" w:sz="0" w:space="0" w:color="auto"/>
          </w:divBdr>
        </w:div>
        <w:div w:id="1363093699">
          <w:marLeft w:val="480"/>
          <w:marRight w:val="0"/>
          <w:marTop w:val="0"/>
          <w:marBottom w:val="0"/>
          <w:divBdr>
            <w:top w:val="none" w:sz="0" w:space="0" w:color="auto"/>
            <w:left w:val="none" w:sz="0" w:space="0" w:color="auto"/>
            <w:bottom w:val="none" w:sz="0" w:space="0" w:color="auto"/>
            <w:right w:val="none" w:sz="0" w:space="0" w:color="auto"/>
          </w:divBdr>
        </w:div>
        <w:div w:id="696463286">
          <w:marLeft w:val="480"/>
          <w:marRight w:val="0"/>
          <w:marTop w:val="0"/>
          <w:marBottom w:val="0"/>
          <w:divBdr>
            <w:top w:val="none" w:sz="0" w:space="0" w:color="auto"/>
            <w:left w:val="none" w:sz="0" w:space="0" w:color="auto"/>
            <w:bottom w:val="none" w:sz="0" w:space="0" w:color="auto"/>
            <w:right w:val="none" w:sz="0" w:space="0" w:color="auto"/>
          </w:divBdr>
        </w:div>
        <w:div w:id="478769163">
          <w:marLeft w:val="480"/>
          <w:marRight w:val="0"/>
          <w:marTop w:val="0"/>
          <w:marBottom w:val="0"/>
          <w:divBdr>
            <w:top w:val="none" w:sz="0" w:space="0" w:color="auto"/>
            <w:left w:val="none" w:sz="0" w:space="0" w:color="auto"/>
            <w:bottom w:val="none" w:sz="0" w:space="0" w:color="auto"/>
            <w:right w:val="none" w:sz="0" w:space="0" w:color="auto"/>
          </w:divBdr>
        </w:div>
        <w:div w:id="713888919">
          <w:marLeft w:val="480"/>
          <w:marRight w:val="0"/>
          <w:marTop w:val="0"/>
          <w:marBottom w:val="0"/>
          <w:divBdr>
            <w:top w:val="none" w:sz="0" w:space="0" w:color="auto"/>
            <w:left w:val="none" w:sz="0" w:space="0" w:color="auto"/>
            <w:bottom w:val="none" w:sz="0" w:space="0" w:color="auto"/>
            <w:right w:val="none" w:sz="0" w:space="0" w:color="auto"/>
          </w:divBdr>
        </w:div>
        <w:div w:id="2122265343">
          <w:marLeft w:val="480"/>
          <w:marRight w:val="0"/>
          <w:marTop w:val="0"/>
          <w:marBottom w:val="0"/>
          <w:divBdr>
            <w:top w:val="none" w:sz="0" w:space="0" w:color="auto"/>
            <w:left w:val="none" w:sz="0" w:space="0" w:color="auto"/>
            <w:bottom w:val="none" w:sz="0" w:space="0" w:color="auto"/>
            <w:right w:val="none" w:sz="0" w:space="0" w:color="auto"/>
          </w:divBdr>
        </w:div>
        <w:div w:id="933324453">
          <w:marLeft w:val="480"/>
          <w:marRight w:val="0"/>
          <w:marTop w:val="0"/>
          <w:marBottom w:val="0"/>
          <w:divBdr>
            <w:top w:val="none" w:sz="0" w:space="0" w:color="auto"/>
            <w:left w:val="none" w:sz="0" w:space="0" w:color="auto"/>
            <w:bottom w:val="none" w:sz="0" w:space="0" w:color="auto"/>
            <w:right w:val="none" w:sz="0" w:space="0" w:color="auto"/>
          </w:divBdr>
        </w:div>
        <w:div w:id="1770157451">
          <w:marLeft w:val="480"/>
          <w:marRight w:val="0"/>
          <w:marTop w:val="0"/>
          <w:marBottom w:val="0"/>
          <w:divBdr>
            <w:top w:val="none" w:sz="0" w:space="0" w:color="auto"/>
            <w:left w:val="none" w:sz="0" w:space="0" w:color="auto"/>
            <w:bottom w:val="none" w:sz="0" w:space="0" w:color="auto"/>
            <w:right w:val="none" w:sz="0" w:space="0" w:color="auto"/>
          </w:divBdr>
        </w:div>
        <w:div w:id="1767732089">
          <w:marLeft w:val="480"/>
          <w:marRight w:val="0"/>
          <w:marTop w:val="0"/>
          <w:marBottom w:val="0"/>
          <w:divBdr>
            <w:top w:val="none" w:sz="0" w:space="0" w:color="auto"/>
            <w:left w:val="none" w:sz="0" w:space="0" w:color="auto"/>
            <w:bottom w:val="none" w:sz="0" w:space="0" w:color="auto"/>
            <w:right w:val="none" w:sz="0" w:space="0" w:color="auto"/>
          </w:divBdr>
        </w:div>
        <w:div w:id="537360159">
          <w:marLeft w:val="480"/>
          <w:marRight w:val="0"/>
          <w:marTop w:val="0"/>
          <w:marBottom w:val="0"/>
          <w:divBdr>
            <w:top w:val="none" w:sz="0" w:space="0" w:color="auto"/>
            <w:left w:val="none" w:sz="0" w:space="0" w:color="auto"/>
            <w:bottom w:val="none" w:sz="0" w:space="0" w:color="auto"/>
            <w:right w:val="none" w:sz="0" w:space="0" w:color="auto"/>
          </w:divBdr>
        </w:div>
        <w:div w:id="1046104990">
          <w:marLeft w:val="480"/>
          <w:marRight w:val="0"/>
          <w:marTop w:val="0"/>
          <w:marBottom w:val="0"/>
          <w:divBdr>
            <w:top w:val="none" w:sz="0" w:space="0" w:color="auto"/>
            <w:left w:val="none" w:sz="0" w:space="0" w:color="auto"/>
            <w:bottom w:val="none" w:sz="0" w:space="0" w:color="auto"/>
            <w:right w:val="none" w:sz="0" w:space="0" w:color="auto"/>
          </w:divBdr>
        </w:div>
        <w:div w:id="647632352">
          <w:marLeft w:val="480"/>
          <w:marRight w:val="0"/>
          <w:marTop w:val="0"/>
          <w:marBottom w:val="0"/>
          <w:divBdr>
            <w:top w:val="none" w:sz="0" w:space="0" w:color="auto"/>
            <w:left w:val="none" w:sz="0" w:space="0" w:color="auto"/>
            <w:bottom w:val="none" w:sz="0" w:space="0" w:color="auto"/>
            <w:right w:val="none" w:sz="0" w:space="0" w:color="auto"/>
          </w:divBdr>
        </w:div>
        <w:div w:id="939919983">
          <w:marLeft w:val="480"/>
          <w:marRight w:val="0"/>
          <w:marTop w:val="0"/>
          <w:marBottom w:val="0"/>
          <w:divBdr>
            <w:top w:val="none" w:sz="0" w:space="0" w:color="auto"/>
            <w:left w:val="none" w:sz="0" w:space="0" w:color="auto"/>
            <w:bottom w:val="none" w:sz="0" w:space="0" w:color="auto"/>
            <w:right w:val="none" w:sz="0" w:space="0" w:color="auto"/>
          </w:divBdr>
        </w:div>
        <w:div w:id="1856069673">
          <w:marLeft w:val="480"/>
          <w:marRight w:val="0"/>
          <w:marTop w:val="0"/>
          <w:marBottom w:val="0"/>
          <w:divBdr>
            <w:top w:val="none" w:sz="0" w:space="0" w:color="auto"/>
            <w:left w:val="none" w:sz="0" w:space="0" w:color="auto"/>
            <w:bottom w:val="none" w:sz="0" w:space="0" w:color="auto"/>
            <w:right w:val="none" w:sz="0" w:space="0" w:color="auto"/>
          </w:divBdr>
        </w:div>
        <w:div w:id="1919056364">
          <w:marLeft w:val="480"/>
          <w:marRight w:val="0"/>
          <w:marTop w:val="0"/>
          <w:marBottom w:val="0"/>
          <w:divBdr>
            <w:top w:val="none" w:sz="0" w:space="0" w:color="auto"/>
            <w:left w:val="none" w:sz="0" w:space="0" w:color="auto"/>
            <w:bottom w:val="none" w:sz="0" w:space="0" w:color="auto"/>
            <w:right w:val="none" w:sz="0" w:space="0" w:color="auto"/>
          </w:divBdr>
        </w:div>
        <w:div w:id="1351031416">
          <w:marLeft w:val="480"/>
          <w:marRight w:val="0"/>
          <w:marTop w:val="0"/>
          <w:marBottom w:val="0"/>
          <w:divBdr>
            <w:top w:val="none" w:sz="0" w:space="0" w:color="auto"/>
            <w:left w:val="none" w:sz="0" w:space="0" w:color="auto"/>
            <w:bottom w:val="none" w:sz="0" w:space="0" w:color="auto"/>
            <w:right w:val="none" w:sz="0" w:space="0" w:color="auto"/>
          </w:divBdr>
        </w:div>
        <w:div w:id="1645698495">
          <w:marLeft w:val="480"/>
          <w:marRight w:val="0"/>
          <w:marTop w:val="0"/>
          <w:marBottom w:val="0"/>
          <w:divBdr>
            <w:top w:val="none" w:sz="0" w:space="0" w:color="auto"/>
            <w:left w:val="none" w:sz="0" w:space="0" w:color="auto"/>
            <w:bottom w:val="none" w:sz="0" w:space="0" w:color="auto"/>
            <w:right w:val="none" w:sz="0" w:space="0" w:color="auto"/>
          </w:divBdr>
        </w:div>
        <w:div w:id="2010594966">
          <w:marLeft w:val="480"/>
          <w:marRight w:val="0"/>
          <w:marTop w:val="0"/>
          <w:marBottom w:val="0"/>
          <w:divBdr>
            <w:top w:val="none" w:sz="0" w:space="0" w:color="auto"/>
            <w:left w:val="none" w:sz="0" w:space="0" w:color="auto"/>
            <w:bottom w:val="none" w:sz="0" w:space="0" w:color="auto"/>
            <w:right w:val="none" w:sz="0" w:space="0" w:color="auto"/>
          </w:divBdr>
        </w:div>
        <w:div w:id="416563445">
          <w:marLeft w:val="480"/>
          <w:marRight w:val="0"/>
          <w:marTop w:val="0"/>
          <w:marBottom w:val="0"/>
          <w:divBdr>
            <w:top w:val="none" w:sz="0" w:space="0" w:color="auto"/>
            <w:left w:val="none" w:sz="0" w:space="0" w:color="auto"/>
            <w:bottom w:val="none" w:sz="0" w:space="0" w:color="auto"/>
            <w:right w:val="none" w:sz="0" w:space="0" w:color="auto"/>
          </w:divBdr>
        </w:div>
        <w:div w:id="1233736331">
          <w:marLeft w:val="480"/>
          <w:marRight w:val="0"/>
          <w:marTop w:val="0"/>
          <w:marBottom w:val="0"/>
          <w:divBdr>
            <w:top w:val="none" w:sz="0" w:space="0" w:color="auto"/>
            <w:left w:val="none" w:sz="0" w:space="0" w:color="auto"/>
            <w:bottom w:val="none" w:sz="0" w:space="0" w:color="auto"/>
            <w:right w:val="none" w:sz="0" w:space="0" w:color="auto"/>
          </w:divBdr>
        </w:div>
        <w:div w:id="2043479189">
          <w:marLeft w:val="480"/>
          <w:marRight w:val="0"/>
          <w:marTop w:val="0"/>
          <w:marBottom w:val="0"/>
          <w:divBdr>
            <w:top w:val="none" w:sz="0" w:space="0" w:color="auto"/>
            <w:left w:val="none" w:sz="0" w:space="0" w:color="auto"/>
            <w:bottom w:val="none" w:sz="0" w:space="0" w:color="auto"/>
            <w:right w:val="none" w:sz="0" w:space="0" w:color="auto"/>
          </w:divBdr>
        </w:div>
        <w:div w:id="1641224301">
          <w:marLeft w:val="480"/>
          <w:marRight w:val="0"/>
          <w:marTop w:val="0"/>
          <w:marBottom w:val="0"/>
          <w:divBdr>
            <w:top w:val="none" w:sz="0" w:space="0" w:color="auto"/>
            <w:left w:val="none" w:sz="0" w:space="0" w:color="auto"/>
            <w:bottom w:val="none" w:sz="0" w:space="0" w:color="auto"/>
            <w:right w:val="none" w:sz="0" w:space="0" w:color="auto"/>
          </w:divBdr>
        </w:div>
        <w:div w:id="1590500396">
          <w:marLeft w:val="480"/>
          <w:marRight w:val="0"/>
          <w:marTop w:val="0"/>
          <w:marBottom w:val="0"/>
          <w:divBdr>
            <w:top w:val="none" w:sz="0" w:space="0" w:color="auto"/>
            <w:left w:val="none" w:sz="0" w:space="0" w:color="auto"/>
            <w:bottom w:val="none" w:sz="0" w:space="0" w:color="auto"/>
            <w:right w:val="none" w:sz="0" w:space="0" w:color="auto"/>
          </w:divBdr>
        </w:div>
        <w:div w:id="250700345">
          <w:marLeft w:val="480"/>
          <w:marRight w:val="0"/>
          <w:marTop w:val="0"/>
          <w:marBottom w:val="0"/>
          <w:divBdr>
            <w:top w:val="none" w:sz="0" w:space="0" w:color="auto"/>
            <w:left w:val="none" w:sz="0" w:space="0" w:color="auto"/>
            <w:bottom w:val="none" w:sz="0" w:space="0" w:color="auto"/>
            <w:right w:val="none" w:sz="0" w:space="0" w:color="auto"/>
          </w:divBdr>
        </w:div>
        <w:div w:id="1436829922">
          <w:marLeft w:val="480"/>
          <w:marRight w:val="0"/>
          <w:marTop w:val="0"/>
          <w:marBottom w:val="0"/>
          <w:divBdr>
            <w:top w:val="none" w:sz="0" w:space="0" w:color="auto"/>
            <w:left w:val="none" w:sz="0" w:space="0" w:color="auto"/>
            <w:bottom w:val="none" w:sz="0" w:space="0" w:color="auto"/>
            <w:right w:val="none" w:sz="0" w:space="0" w:color="auto"/>
          </w:divBdr>
        </w:div>
        <w:div w:id="461657322">
          <w:marLeft w:val="480"/>
          <w:marRight w:val="0"/>
          <w:marTop w:val="0"/>
          <w:marBottom w:val="0"/>
          <w:divBdr>
            <w:top w:val="none" w:sz="0" w:space="0" w:color="auto"/>
            <w:left w:val="none" w:sz="0" w:space="0" w:color="auto"/>
            <w:bottom w:val="none" w:sz="0" w:space="0" w:color="auto"/>
            <w:right w:val="none" w:sz="0" w:space="0" w:color="auto"/>
          </w:divBdr>
        </w:div>
        <w:div w:id="163980487">
          <w:marLeft w:val="480"/>
          <w:marRight w:val="0"/>
          <w:marTop w:val="0"/>
          <w:marBottom w:val="0"/>
          <w:divBdr>
            <w:top w:val="none" w:sz="0" w:space="0" w:color="auto"/>
            <w:left w:val="none" w:sz="0" w:space="0" w:color="auto"/>
            <w:bottom w:val="none" w:sz="0" w:space="0" w:color="auto"/>
            <w:right w:val="none" w:sz="0" w:space="0" w:color="auto"/>
          </w:divBdr>
        </w:div>
        <w:div w:id="1829712951">
          <w:marLeft w:val="480"/>
          <w:marRight w:val="0"/>
          <w:marTop w:val="0"/>
          <w:marBottom w:val="0"/>
          <w:divBdr>
            <w:top w:val="none" w:sz="0" w:space="0" w:color="auto"/>
            <w:left w:val="none" w:sz="0" w:space="0" w:color="auto"/>
            <w:bottom w:val="none" w:sz="0" w:space="0" w:color="auto"/>
            <w:right w:val="none" w:sz="0" w:space="0" w:color="auto"/>
          </w:divBdr>
        </w:div>
        <w:div w:id="592125412">
          <w:marLeft w:val="480"/>
          <w:marRight w:val="0"/>
          <w:marTop w:val="0"/>
          <w:marBottom w:val="0"/>
          <w:divBdr>
            <w:top w:val="none" w:sz="0" w:space="0" w:color="auto"/>
            <w:left w:val="none" w:sz="0" w:space="0" w:color="auto"/>
            <w:bottom w:val="none" w:sz="0" w:space="0" w:color="auto"/>
            <w:right w:val="none" w:sz="0" w:space="0" w:color="auto"/>
          </w:divBdr>
        </w:div>
        <w:div w:id="15423093">
          <w:marLeft w:val="480"/>
          <w:marRight w:val="0"/>
          <w:marTop w:val="0"/>
          <w:marBottom w:val="0"/>
          <w:divBdr>
            <w:top w:val="none" w:sz="0" w:space="0" w:color="auto"/>
            <w:left w:val="none" w:sz="0" w:space="0" w:color="auto"/>
            <w:bottom w:val="none" w:sz="0" w:space="0" w:color="auto"/>
            <w:right w:val="none" w:sz="0" w:space="0" w:color="auto"/>
          </w:divBdr>
        </w:div>
        <w:div w:id="722601691">
          <w:marLeft w:val="480"/>
          <w:marRight w:val="0"/>
          <w:marTop w:val="0"/>
          <w:marBottom w:val="0"/>
          <w:divBdr>
            <w:top w:val="none" w:sz="0" w:space="0" w:color="auto"/>
            <w:left w:val="none" w:sz="0" w:space="0" w:color="auto"/>
            <w:bottom w:val="none" w:sz="0" w:space="0" w:color="auto"/>
            <w:right w:val="none" w:sz="0" w:space="0" w:color="auto"/>
          </w:divBdr>
        </w:div>
        <w:div w:id="1366708339">
          <w:marLeft w:val="480"/>
          <w:marRight w:val="0"/>
          <w:marTop w:val="0"/>
          <w:marBottom w:val="0"/>
          <w:divBdr>
            <w:top w:val="none" w:sz="0" w:space="0" w:color="auto"/>
            <w:left w:val="none" w:sz="0" w:space="0" w:color="auto"/>
            <w:bottom w:val="none" w:sz="0" w:space="0" w:color="auto"/>
            <w:right w:val="none" w:sz="0" w:space="0" w:color="auto"/>
          </w:divBdr>
        </w:div>
        <w:div w:id="1307588501">
          <w:marLeft w:val="480"/>
          <w:marRight w:val="0"/>
          <w:marTop w:val="0"/>
          <w:marBottom w:val="0"/>
          <w:divBdr>
            <w:top w:val="none" w:sz="0" w:space="0" w:color="auto"/>
            <w:left w:val="none" w:sz="0" w:space="0" w:color="auto"/>
            <w:bottom w:val="none" w:sz="0" w:space="0" w:color="auto"/>
            <w:right w:val="none" w:sz="0" w:space="0" w:color="auto"/>
          </w:divBdr>
        </w:div>
        <w:div w:id="2065254641">
          <w:marLeft w:val="480"/>
          <w:marRight w:val="0"/>
          <w:marTop w:val="0"/>
          <w:marBottom w:val="0"/>
          <w:divBdr>
            <w:top w:val="none" w:sz="0" w:space="0" w:color="auto"/>
            <w:left w:val="none" w:sz="0" w:space="0" w:color="auto"/>
            <w:bottom w:val="none" w:sz="0" w:space="0" w:color="auto"/>
            <w:right w:val="none" w:sz="0" w:space="0" w:color="auto"/>
          </w:divBdr>
        </w:div>
        <w:div w:id="825707951">
          <w:marLeft w:val="480"/>
          <w:marRight w:val="0"/>
          <w:marTop w:val="0"/>
          <w:marBottom w:val="0"/>
          <w:divBdr>
            <w:top w:val="none" w:sz="0" w:space="0" w:color="auto"/>
            <w:left w:val="none" w:sz="0" w:space="0" w:color="auto"/>
            <w:bottom w:val="none" w:sz="0" w:space="0" w:color="auto"/>
            <w:right w:val="none" w:sz="0" w:space="0" w:color="auto"/>
          </w:divBdr>
        </w:div>
        <w:div w:id="435439745">
          <w:marLeft w:val="480"/>
          <w:marRight w:val="0"/>
          <w:marTop w:val="0"/>
          <w:marBottom w:val="0"/>
          <w:divBdr>
            <w:top w:val="none" w:sz="0" w:space="0" w:color="auto"/>
            <w:left w:val="none" w:sz="0" w:space="0" w:color="auto"/>
            <w:bottom w:val="none" w:sz="0" w:space="0" w:color="auto"/>
            <w:right w:val="none" w:sz="0" w:space="0" w:color="auto"/>
          </w:divBdr>
        </w:div>
        <w:div w:id="24062525">
          <w:marLeft w:val="480"/>
          <w:marRight w:val="0"/>
          <w:marTop w:val="0"/>
          <w:marBottom w:val="0"/>
          <w:divBdr>
            <w:top w:val="none" w:sz="0" w:space="0" w:color="auto"/>
            <w:left w:val="none" w:sz="0" w:space="0" w:color="auto"/>
            <w:bottom w:val="none" w:sz="0" w:space="0" w:color="auto"/>
            <w:right w:val="none" w:sz="0" w:space="0" w:color="auto"/>
          </w:divBdr>
        </w:div>
        <w:div w:id="1685209558">
          <w:marLeft w:val="480"/>
          <w:marRight w:val="0"/>
          <w:marTop w:val="0"/>
          <w:marBottom w:val="0"/>
          <w:divBdr>
            <w:top w:val="none" w:sz="0" w:space="0" w:color="auto"/>
            <w:left w:val="none" w:sz="0" w:space="0" w:color="auto"/>
            <w:bottom w:val="none" w:sz="0" w:space="0" w:color="auto"/>
            <w:right w:val="none" w:sz="0" w:space="0" w:color="auto"/>
          </w:divBdr>
        </w:div>
        <w:div w:id="1000743172">
          <w:marLeft w:val="480"/>
          <w:marRight w:val="0"/>
          <w:marTop w:val="0"/>
          <w:marBottom w:val="0"/>
          <w:divBdr>
            <w:top w:val="none" w:sz="0" w:space="0" w:color="auto"/>
            <w:left w:val="none" w:sz="0" w:space="0" w:color="auto"/>
            <w:bottom w:val="none" w:sz="0" w:space="0" w:color="auto"/>
            <w:right w:val="none" w:sz="0" w:space="0" w:color="auto"/>
          </w:divBdr>
        </w:div>
        <w:div w:id="1416241280">
          <w:marLeft w:val="480"/>
          <w:marRight w:val="0"/>
          <w:marTop w:val="0"/>
          <w:marBottom w:val="0"/>
          <w:divBdr>
            <w:top w:val="none" w:sz="0" w:space="0" w:color="auto"/>
            <w:left w:val="none" w:sz="0" w:space="0" w:color="auto"/>
            <w:bottom w:val="none" w:sz="0" w:space="0" w:color="auto"/>
            <w:right w:val="none" w:sz="0" w:space="0" w:color="auto"/>
          </w:divBdr>
        </w:div>
        <w:div w:id="1313219143">
          <w:marLeft w:val="480"/>
          <w:marRight w:val="0"/>
          <w:marTop w:val="0"/>
          <w:marBottom w:val="0"/>
          <w:divBdr>
            <w:top w:val="none" w:sz="0" w:space="0" w:color="auto"/>
            <w:left w:val="none" w:sz="0" w:space="0" w:color="auto"/>
            <w:bottom w:val="none" w:sz="0" w:space="0" w:color="auto"/>
            <w:right w:val="none" w:sz="0" w:space="0" w:color="auto"/>
          </w:divBdr>
        </w:div>
        <w:div w:id="1418475180">
          <w:marLeft w:val="480"/>
          <w:marRight w:val="0"/>
          <w:marTop w:val="0"/>
          <w:marBottom w:val="0"/>
          <w:divBdr>
            <w:top w:val="none" w:sz="0" w:space="0" w:color="auto"/>
            <w:left w:val="none" w:sz="0" w:space="0" w:color="auto"/>
            <w:bottom w:val="none" w:sz="0" w:space="0" w:color="auto"/>
            <w:right w:val="none" w:sz="0" w:space="0" w:color="auto"/>
          </w:divBdr>
        </w:div>
      </w:divsChild>
    </w:div>
    <w:div w:id="818958787">
      <w:bodyDiv w:val="1"/>
      <w:marLeft w:val="0"/>
      <w:marRight w:val="0"/>
      <w:marTop w:val="0"/>
      <w:marBottom w:val="0"/>
      <w:divBdr>
        <w:top w:val="none" w:sz="0" w:space="0" w:color="auto"/>
        <w:left w:val="none" w:sz="0" w:space="0" w:color="auto"/>
        <w:bottom w:val="none" w:sz="0" w:space="0" w:color="auto"/>
        <w:right w:val="none" w:sz="0" w:space="0" w:color="auto"/>
      </w:divBdr>
    </w:div>
    <w:div w:id="821311041">
      <w:bodyDiv w:val="1"/>
      <w:marLeft w:val="0"/>
      <w:marRight w:val="0"/>
      <w:marTop w:val="0"/>
      <w:marBottom w:val="0"/>
      <w:divBdr>
        <w:top w:val="none" w:sz="0" w:space="0" w:color="auto"/>
        <w:left w:val="none" w:sz="0" w:space="0" w:color="auto"/>
        <w:bottom w:val="none" w:sz="0" w:space="0" w:color="auto"/>
        <w:right w:val="none" w:sz="0" w:space="0" w:color="auto"/>
      </w:divBdr>
    </w:div>
    <w:div w:id="821893705">
      <w:bodyDiv w:val="1"/>
      <w:marLeft w:val="0"/>
      <w:marRight w:val="0"/>
      <w:marTop w:val="0"/>
      <w:marBottom w:val="0"/>
      <w:divBdr>
        <w:top w:val="none" w:sz="0" w:space="0" w:color="auto"/>
        <w:left w:val="none" w:sz="0" w:space="0" w:color="auto"/>
        <w:bottom w:val="none" w:sz="0" w:space="0" w:color="auto"/>
        <w:right w:val="none" w:sz="0" w:space="0" w:color="auto"/>
      </w:divBdr>
    </w:div>
    <w:div w:id="822240358">
      <w:bodyDiv w:val="1"/>
      <w:marLeft w:val="0"/>
      <w:marRight w:val="0"/>
      <w:marTop w:val="0"/>
      <w:marBottom w:val="0"/>
      <w:divBdr>
        <w:top w:val="none" w:sz="0" w:space="0" w:color="auto"/>
        <w:left w:val="none" w:sz="0" w:space="0" w:color="auto"/>
        <w:bottom w:val="none" w:sz="0" w:space="0" w:color="auto"/>
        <w:right w:val="none" w:sz="0" w:space="0" w:color="auto"/>
      </w:divBdr>
      <w:divsChild>
        <w:div w:id="421874651">
          <w:marLeft w:val="640"/>
          <w:marRight w:val="0"/>
          <w:marTop w:val="0"/>
          <w:marBottom w:val="0"/>
          <w:divBdr>
            <w:top w:val="none" w:sz="0" w:space="0" w:color="auto"/>
            <w:left w:val="none" w:sz="0" w:space="0" w:color="auto"/>
            <w:bottom w:val="none" w:sz="0" w:space="0" w:color="auto"/>
            <w:right w:val="none" w:sz="0" w:space="0" w:color="auto"/>
          </w:divBdr>
        </w:div>
        <w:div w:id="419447009">
          <w:marLeft w:val="640"/>
          <w:marRight w:val="0"/>
          <w:marTop w:val="0"/>
          <w:marBottom w:val="0"/>
          <w:divBdr>
            <w:top w:val="none" w:sz="0" w:space="0" w:color="auto"/>
            <w:left w:val="none" w:sz="0" w:space="0" w:color="auto"/>
            <w:bottom w:val="none" w:sz="0" w:space="0" w:color="auto"/>
            <w:right w:val="none" w:sz="0" w:space="0" w:color="auto"/>
          </w:divBdr>
        </w:div>
        <w:div w:id="1776485797">
          <w:marLeft w:val="640"/>
          <w:marRight w:val="0"/>
          <w:marTop w:val="0"/>
          <w:marBottom w:val="0"/>
          <w:divBdr>
            <w:top w:val="none" w:sz="0" w:space="0" w:color="auto"/>
            <w:left w:val="none" w:sz="0" w:space="0" w:color="auto"/>
            <w:bottom w:val="none" w:sz="0" w:space="0" w:color="auto"/>
            <w:right w:val="none" w:sz="0" w:space="0" w:color="auto"/>
          </w:divBdr>
        </w:div>
        <w:div w:id="1721975053">
          <w:marLeft w:val="640"/>
          <w:marRight w:val="0"/>
          <w:marTop w:val="0"/>
          <w:marBottom w:val="0"/>
          <w:divBdr>
            <w:top w:val="none" w:sz="0" w:space="0" w:color="auto"/>
            <w:left w:val="none" w:sz="0" w:space="0" w:color="auto"/>
            <w:bottom w:val="none" w:sz="0" w:space="0" w:color="auto"/>
            <w:right w:val="none" w:sz="0" w:space="0" w:color="auto"/>
          </w:divBdr>
        </w:div>
        <w:div w:id="1195270153">
          <w:marLeft w:val="640"/>
          <w:marRight w:val="0"/>
          <w:marTop w:val="0"/>
          <w:marBottom w:val="0"/>
          <w:divBdr>
            <w:top w:val="none" w:sz="0" w:space="0" w:color="auto"/>
            <w:left w:val="none" w:sz="0" w:space="0" w:color="auto"/>
            <w:bottom w:val="none" w:sz="0" w:space="0" w:color="auto"/>
            <w:right w:val="none" w:sz="0" w:space="0" w:color="auto"/>
          </w:divBdr>
        </w:div>
        <w:div w:id="706682136">
          <w:marLeft w:val="640"/>
          <w:marRight w:val="0"/>
          <w:marTop w:val="0"/>
          <w:marBottom w:val="0"/>
          <w:divBdr>
            <w:top w:val="none" w:sz="0" w:space="0" w:color="auto"/>
            <w:left w:val="none" w:sz="0" w:space="0" w:color="auto"/>
            <w:bottom w:val="none" w:sz="0" w:space="0" w:color="auto"/>
            <w:right w:val="none" w:sz="0" w:space="0" w:color="auto"/>
          </w:divBdr>
        </w:div>
        <w:div w:id="1435782411">
          <w:marLeft w:val="640"/>
          <w:marRight w:val="0"/>
          <w:marTop w:val="0"/>
          <w:marBottom w:val="0"/>
          <w:divBdr>
            <w:top w:val="none" w:sz="0" w:space="0" w:color="auto"/>
            <w:left w:val="none" w:sz="0" w:space="0" w:color="auto"/>
            <w:bottom w:val="none" w:sz="0" w:space="0" w:color="auto"/>
            <w:right w:val="none" w:sz="0" w:space="0" w:color="auto"/>
          </w:divBdr>
        </w:div>
        <w:div w:id="2017460785">
          <w:marLeft w:val="640"/>
          <w:marRight w:val="0"/>
          <w:marTop w:val="0"/>
          <w:marBottom w:val="0"/>
          <w:divBdr>
            <w:top w:val="none" w:sz="0" w:space="0" w:color="auto"/>
            <w:left w:val="none" w:sz="0" w:space="0" w:color="auto"/>
            <w:bottom w:val="none" w:sz="0" w:space="0" w:color="auto"/>
            <w:right w:val="none" w:sz="0" w:space="0" w:color="auto"/>
          </w:divBdr>
        </w:div>
        <w:div w:id="1414863149">
          <w:marLeft w:val="640"/>
          <w:marRight w:val="0"/>
          <w:marTop w:val="0"/>
          <w:marBottom w:val="0"/>
          <w:divBdr>
            <w:top w:val="none" w:sz="0" w:space="0" w:color="auto"/>
            <w:left w:val="none" w:sz="0" w:space="0" w:color="auto"/>
            <w:bottom w:val="none" w:sz="0" w:space="0" w:color="auto"/>
            <w:right w:val="none" w:sz="0" w:space="0" w:color="auto"/>
          </w:divBdr>
        </w:div>
        <w:div w:id="1538162400">
          <w:marLeft w:val="640"/>
          <w:marRight w:val="0"/>
          <w:marTop w:val="0"/>
          <w:marBottom w:val="0"/>
          <w:divBdr>
            <w:top w:val="none" w:sz="0" w:space="0" w:color="auto"/>
            <w:left w:val="none" w:sz="0" w:space="0" w:color="auto"/>
            <w:bottom w:val="none" w:sz="0" w:space="0" w:color="auto"/>
            <w:right w:val="none" w:sz="0" w:space="0" w:color="auto"/>
          </w:divBdr>
        </w:div>
        <w:div w:id="1703047280">
          <w:marLeft w:val="640"/>
          <w:marRight w:val="0"/>
          <w:marTop w:val="0"/>
          <w:marBottom w:val="0"/>
          <w:divBdr>
            <w:top w:val="none" w:sz="0" w:space="0" w:color="auto"/>
            <w:left w:val="none" w:sz="0" w:space="0" w:color="auto"/>
            <w:bottom w:val="none" w:sz="0" w:space="0" w:color="auto"/>
            <w:right w:val="none" w:sz="0" w:space="0" w:color="auto"/>
          </w:divBdr>
        </w:div>
        <w:div w:id="1619726509">
          <w:marLeft w:val="640"/>
          <w:marRight w:val="0"/>
          <w:marTop w:val="0"/>
          <w:marBottom w:val="0"/>
          <w:divBdr>
            <w:top w:val="none" w:sz="0" w:space="0" w:color="auto"/>
            <w:left w:val="none" w:sz="0" w:space="0" w:color="auto"/>
            <w:bottom w:val="none" w:sz="0" w:space="0" w:color="auto"/>
            <w:right w:val="none" w:sz="0" w:space="0" w:color="auto"/>
          </w:divBdr>
        </w:div>
        <w:div w:id="1513303028">
          <w:marLeft w:val="640"/>
          <w:marRight w:val="0"/>
          <w:marTop w:val="0"/>
          <w:marBottom w:val="0"/>
          <w:divBdr>
            <w:top w:val="none" w:sz="0" w:space="0" w:color="auto"/>
            <w:left w:val="none" w:sz="0" w:space="0" w:color="auto"/>
            <w:bottom w:val="none" w:sz="0" w:space="0" w:color="auto"/>
            <w:right w:val="none" w:sz="0" w:space="0" w:color="auto"/>
          </w:divBdr>
        </w:div>
        <w:div w:id="1178352901">
          <w:marLeft w:val="640"/>
          <w:marRight w:val="0"/>
          <w:marTop w:val="0"/>
          <w:marBottom w:val="0"/>
          <w:divBdr>
            <w:top w:val="none" w:sz="0" w:space="0" w:color="auto"/>
            <w:left w:val="none" w:sz="0" w:space="0" w:color="auto"/>
            <w:bottom w:val="none" w:sz="0" w:space="0" w:color="auto"/>
            <w:right w:val="none" w:sz="0" w:space="0" w:color="auto"/>
          </w:divBdr>
        </w:div>
        <w:div w:id="367685944">
          <w:marLeft w:val="640"/>
          <w:marRight w:val="0"/>
          <w:marTop w:val="0"/>
          <w:marBottom w:val="0"/>
          <w:divBdr>
            <w:top w:val="none" w:sz="0" w:space="0" w:color="auto"/>
            <w:left w:val="none" w:sz="0" w:space="0" w:color="auto"/>
            <w:bottom w:val="none" w:sz="0" w:space="0" w:color="auto"/>
            <w:right w:val="none" w:sz="0" w:space="0" w:color="auto"/>
          </w:divBdr>
        </w:div>
        <w:div w:id="1612662457">
          <w:marLeft w:val="640"/>
          <w:marRight w:val="0"/>
          <w:marTop w:val="0"/>
          <w:marBottom w:val="0"/>
          <w:divBdr>
            <w:top w:val="none" w:sz="0" w:space="0" w:color="auto"/>
            <w:left w:val="none" w:sz="0" w:space="0" w:color="auto"/>
            <w:bottom w:val="none" w:sz="0" w:space="0" w:color="auto"/>
            <w:right w:val="none" w:sz="0" w:space="0" w:color="auto"/>
          </w:divBdr>
        </w:div>
        <w:div w:id="569458981">
          <w:marLeft w:val="640"/>
          <w:marRight w:val="0"/>
          <w:marTop w:val="0"/>
          <w:marBottom w:val="0"/>
          <w:divBdr>
            <w:top w:val="none" w:sz="0" w:space="0" w:color="auto"/>
            <w:left w:val="none" w:sz="0" w:space="0" w:color="auto"/>
            <w:bottom w:val="none" w:sz="0" w:space="0" w:color="auto"/>
            <w:right w:val="none" w:sz="0" w:space="0" w:color="auto"/>
          </w:divBdr>
        </w:div>
        <w:div w:id="1748261176">
          <w:marLeft w:val="640"/>
          <w:marRight w:val="0"/>
          <w:marTop w:val="0"/>
          <w:marBottom w:val="0"/>
          <w:divBdr>
            <w:top w:val="none" w:sz="0" w:space="0" w:color="auto"/>
            <w:left w:val="none" w:sz="0" w:space="0" w:color="auto"/>
            <w:bottom w:val="none" w:sz="0" w:space="0" w:color="auto"/>
            <w:right w:val="none" w:sz="0" w:space="0" w:color="auto"/>
          </w:divBdr>
        </w:div>
        <w:div w:id="861675054">
          <w:marLeft w:val="640"/>
          <w:marRight w:val="0"/>
          <w:marTop w:val="0"/>
          <w:marBottom w:val="0"/>
          <w:divBdr>
            <w:top w:val="none" w:sz="0" w:space="0" w:color="auto"/>
            <w:left w:val="none" w:sz="0" w:space="0" w:color="auto"/>
            <w:bottom w:val="none" w:sz="0" w:space="0" w:color="auto"/>
            <w:right w:val="none" w:sz="0" w:space="0" w:color="auto"/>
          </w:divBdr>
        </w:div>
        <w:div w:id="246306192">
          <w:marLeft w:val="640"/>
          <w:marRight w:val="0"/>
          <w:marTop w:val="0"/>
          <w:marBottom w:val="0"/>
          <w:divBdr>
            <w:top w:val="none" w:sz="0" w:space="0" w:color="auto"/>
            <w:left w:val="none" w:sz="0" w:space="0" w:color="auto"/>
            <w:bottom w:val="none" w:sz="0" w:space="0" w:color="auto"/>
            <w:right w:val="none" w:sz="0" w:space="0" w:color="auto"/>
          </w:divBdr>
        </w:div>
        <w:div w:id="202140683">
          <w:marLeft w:val="640"/>
          <w:marRight w:val="0"/>
          <w:marTop w:val="0"/>
          <w:marBottom w:val="0"/>
          <w:divBdr>
            <w:top w:val="none" w:sz="0" w:space="0" w:color="auto"/>
            <w:left w:val="none" w:sz="0" w:space="0" w:color="auto"/>
            <w:bottom w:val="none" w:sz="0" w:space="0" w:color="auto"/>
            <w:right w:val="none" w:sz="0" w:space="0" w:color="auto"/>
          </w:divBdr>
        </w:div>
        <w:div w:id="421031080">
          <w:marLeft w:val="640"/>
          <w:marRight w:val="0"/>
          <w:marTop w:val="0"/>
          <w:marBottom w:val="0"/>
          <w:divBdr>
            <w:top w:val="none" w:sz="0" w:space="0" w:color="auto"/>
            <w:left w:val="none" w:sz="0" w:space="0" w:color="auto"/>
            <w:bottom w:val="none" w:sz="0" w:space="0" w:color="auto"/>
            <w:right w:val="none" w:sz="0" w:space="0" w:color="auto"/>
          </w:divBdr>
        </w:div>
        <w:div w:id="1920485494">
          <w:marLeft w:val="640"/>
          <w:marRight w:val="0"/>
          <w:marTop w:val="0"/>
          <w:marBottom w:val="0"/>
          <w:divBdr>
            <w:top w:val="none" w:sz="0" w:space="0" w:color="auto"/>
            <w:left w:val="none" w:sz="0" w:space="0" w:color="auto"/>
            <w:bottom w:val="none" w:sz="0" w:space="0" w:color="auto"/>
            <w:right w:val="none" w:sz="0" w:space="0" w:color="auto"/>
          </w:divBdr>
        </w:div>
        <w:div w:id="1913932818">
          <w:marLeft w:val="640"/>
          <w:marRight w:val="0"/>
          <w:marTop w:val="0"/>
          <w:marBottom w:val="0"/>
          <w:divBdr>
            <w:top w:val="none" w:sz="0" w:space="0" w:color="auto"/>
            <w:left w:val="none" w:sz="0" w:space="0" w:color="auto"/>
            <w:bottom w:val="none" w:sz="0" w:space="0" w:color="auto"/>
            <w:right w:val="none" w:sz="0" w:space="0" w:color="auto"/>
          </w:divBdr>
        </w:div>
        <w:div w:id="1972708160">
          <w:marLeft w:val="640"/>
          <w:marRight w:val="0"/>
          <w:marTop w:val="0"/>
          <w:marBottom w:val="0"/>
          <w:divBdr>
            <w:top w:val="none" w:sz="0" w:space="0" w:color="auto"/>
            <w:left w:val="none" w:sz="0" w:space="0" w:color="auto"/>
            <w:bottom w:val="none" w:sz="0" w:space="0" w:color="auto"/>
            <w:right w:val="none" w:sz="0" w:space="0" w:color="auto"/>
          </w:divBdr>
        </w:div>
        <w:div w:id="411198679">
          <w:marLeft w:val="640"/>
          <w:marRight w:val="0"/>
          <w:marTop w:val="0"/>
          <w:marBottom w:val="0"/>
          <w:divBdr>
            <w:top w:val="none" w:sz="0" w:space="0" w:color="auto"/>
            <w:left w:val="none" w:sz="0" w:space="0" w:color="auto"/>
            <w:bottom w:val="none" w:sz="0" w:space="0" w:color="auto"/>
            <w:right w:val="none" w:sz="0" w:space="0" w:color="auto"/>
          </w:divBdr>
        </w:div>
        <w:div w:id="854266132">
          <w:marLeft w:val="640"/>
          <w:marRight w:val="0"/>
          <w:marTop w:val="0"/>
          <w:marBottom w:val="0"/>
          <w:divBdr>
            <w:top w:val="none" w:sz="0" w:space="0" w:color="auto"/>
            <w:left w:val="none" w:sz="0" w:space="0" w:color="auto"/>
            <w:bottom w:val="none" w:sz="0" w:space="0" w:color="auto"/>
            <w:right w:val="none" w:sz="0" w:space="0" w:color="auto"/>
          </w:divBdr>
        </w:div>
        <w:div w:id="722020269">
          <w:marLeft w:val="640"/>
          <w:marRight w:val="0"/>
          <w:marTop w:val="0"/>
          <w:marBottom w:val="0"/>
          <w:divBdr>
            <w:top w:val="none" w:sz="0" w:space="0" w:color="auto"/>
            <w:left w:val="none" w:sz="0" w:space="0" w:color="auto"/>
            <w:bottom w:val="none" w:sz="0" w:space="0" w:color="auto"/>
            <w:right w:val="none" w:sz="0" w:space="0" w:color="auto"/>
          </w:divBdr>
        </w:div>
        <w:div w:id="1158964801">
          <w:marLeft w:val="640"/>
          <w:marRight w:val="0"/>
          <w:marTop w:val="0"/>
          <w:marBottom w:val="0"/>
          <w:divBdr>
            <w:top w:val="none" w:sz="0" w:space="0" w:color="auto"/>
            <w:left w:val="none" w:sz="0" w:space="0" w:color="auto"/>
            <w:bottom w:val="none" w:sz="0" w:space="0" w:color="auto"/>
            <w:right w:val="none" w:sz="0" w:space="0" w:color="auto"/>
          </w:divBdr>
        </w:div>
        <w:div w:id="461120915">
          <w:marLeft w:val="640"/>
          <w:marRight w:val="0"/>
          <w:marTop w:val="0"/>
          <w:marBottom w:val="0"/>
          <w:divBdr>
            <w:top w:val="none" w:sz="0" w:space="0" w:color="auto"/>
            <w:left w:val="none" w:sz="0" w:space="0" w:color="auto"/>
            <w:bottom w:val="none" w:sz="0" w:space="0" w:color="auto"/>
            <w:right w:val="none" w:sz="0" w:space="0" w:color="auto"/>
          </w:divBdr>
        </w:div>
        <w:div w:id="864750632">
          <w:marLeft w:val="640"/>
          <w:marRight w:val="0"/>
          <w:marTop w:val="0"/>
          <w:marBottom w:val="0"/>
          <w:divBdr>
            <w:top w:val="none" w:sz="0" w:space="0" w:color="auto"/>
            <w:left w:val="none" w:sz="0" w:space="0" w:color="auto"/>
            <w:bottom w:val="none" w:sz="0" w:space="0" w:color="auto"/>
            <w:right w:val="none" w:sz="0" w:space="0" w:color="auto"/>
          </w:divBdr>
        </w:div>
        <w:div w:id="1866942204">
          <w:marLeft w:val="640"/>
          <w:marRight w:val="0"/>
          <w:marTop w:val="0"/>
          <w:marBottom w:val="0"/>
          <w:divBdr>
            <w:top w:val="none" w:sz="0" w:space="0" w:color="auto"/>
            <w:left w:val="none" w:sz="0" w:space="0" w:color="auto"/>
            <w:bottom w:val="none" w:sz="0" w:space="0" w:color="auto"/>
            <w:right w:val="none" w:sz="0" w:space="0" w:color="auto"/>
          </w:divBdr>
        </w:div>
        <w:div w:id="312564989">
          <w:marLeft w:val="640"/>
          <w:marRight w:val="0"/>
          <w:marTop w:val="0"/>
          <w:marBottom w:val="0"/>
          <w:divBdr>
            <w:top w:val="none" w:sz="0" w:space="0" w:color="auto"/>
            <w:left w:val="none" w:sz="0" w:space="0" w:color="auto"/>
            <w:bottom w:val="none" w:sz="0" w:space="0" w:color="auto"/>
            <w:right w:val="none" w:sz="0" w:space="0" w:color="auto"/>
          </w:divBdr>
        </w:div>
        <w:div w:id="421337853">
          <w:marLeft w:val="640"/>
          <w:marRight w:val="0"/>
          <w:marTop w:val="0"/>
          <w:marBottom w:val="0"/>
          <w:divBdr>
            <w:top w:val="none" w:sz="0" w:space="0" w:color="auto"/>
            <w:left w:val="none" w:sz="0" w:space="0" w:color="auto"/>
            <w:bottom w:val="none" w:sz="0" w:space="0" w:color="auto"/>
            <w:right w:val="none" w:sz="0" w:space="0" w:color="auto"/>
          </w:divBdr>
        </w:div>
        <w:div w:id="1258099608">
          <w:marLeft w:val="640"/>
          <w:marRight w:val="0"/>
          <w:marTop w:val="0"/>
          <w:marBottom w:val="0"/>
          <w:divBdr>
            <w:top w:val="none" w:sz="0" w:space="0" w:color="auto"/>
            <w:left w:val="none" w:sz="0" w:space="0" w:color="auto"/>
            <w:bottom w:val="none" w:sz="0" w:space="0" w:color="auto"/>
            <w:right w:val="none" w:sz="0" w:space="0" w:color="auto"/>
          </w:divBdr>
        </w:div>
        <w:div w:id="727073605">
          <w:marLeft w:val="640"/>
          <w:marRight w:val="0"/>
          <w:marTop w:val="0"/>
          <w:marBottom w:val="0"/>
          <w:divBdr>
            <w:top w:val="none" w:sz="0" w:space="0" w:color="auto"/>
            <w:left w:val="none" w:sz="0" w:space="0" w:color="auto"/>
            <w:bottom w:val="none" w:sz="0" w:space="0" w:color="auto"/>
            <w:right w:val="none" w:sz="0" w:space="0" w:color="auto"/>
          </w:divBdr>
        </w:div>
        <w:div w:id="11147662">
          <w:marLeft w:val="640"/>
          <w:marRight w:val="0"/>
          <w:marTop w:val="0"/>
          <w:marBottom w:val="0"/>
          <w:divBdr>
            <w:top w:val="none" w:sz="0" w:space="0" w:color="auto"/>
            <w:left w:val="none" w:sz="0" w:space="0" w:color="auto"/>
            <w:bottom w:val="none" w:sz="0" w:space="0" w:color="auto"/>
            <w:right w:val="none" w:sz="0" w:space="0" w:color="auto"/>
          </w:divBdr>
        </w:div>
        <w:div w:id="1110781752">
          <w:marLeft w:val="640"/>
          <w:marRight w:val="0"/>
          <w:marTop w:val="0"/>
          <w:marBottom w:val="0"/>
          <w:divBdr>
            <w:top w:val="none" w:sz="0" w:space="0" w:color="auto"/>
            <w:left w:val="none" w:sz="0" w:space="0" w:color="auto"/>
            <w:bottom w:val="none" w:sz="0" w:space="0" w:color="auto"/>
            <w:right w:val="none" w:sz="0" w:space="0" w:color="auto"/>
          </w:divBdr>
        </w:div>
        <w:div w:id="1619985966">
          <w:marLeft w:val="640"/>
          <w:marRight w:val="0"/>
          <w:marTop w:val="0"/>
          <w:marBottom w:val="0"/>
          <w:divBdr>
            <w:top w:val="none" w:sz="0" w:space="0" w:color="auto"/>
            <w:left w:val="none" w:sz="0" w:space="0" w:color="auto"/>
            <w:bottom w:val="none" w:sz="0" w:space="0" w:color="auto"/>
            <w:right w:val="none" w:sz="0" w:space="0" w:color="auto"/>
          </w:divBdr>
        </w:div>
        <w:div w:id="198590777">
          <w:marLeft w:val="640"/>
          <w:marRight w:val="0"/>
          <w:marTop w:val="0"/>
          <w:marBottom w:val="0"/>
          <w:divBdr>
            <w:top w:val="none" w:sz="0" w:space="0" w:color="auto"/>
            <w:left w:val="none" w:sz="0" w:space="0" w:color="auto"/>
            <w:bottom w:val="none" w:sz="0" w:space="0" w:color="auto"/>
            <w:right w:val="none" w:sz="0" w:space="0" w:color="auto"/>
          </w:divBdr>
        </w:div>
        <w:div w:id="1899002984">
          <w:marLeft w:val="640"/>
          <w:marRight w:val="0"/>
          <w:marTop w:val="0"/>
          <w:marBottom w:val="0"/>
          <w:divBdr>
            <w:top w:val="none" w:sz="0" w:space="0" w:color="auto"/>
            <w:left w:val="none" w:sz="0" w:space="0" w:color="auto"/>
            <w:bottom w:val="none" w:sz="0" w:space="0" w:color="auto"/>
            <w:right w:val="none" w:sz="0" w:space="0" w:color="auto"/>
          </w:divBdr>
        </w:div>
        <w:div w:id="1895121738">
          <w:marLeft w:val="640"/>
          <w:marRight w:val="0"/>
          <w:marTop w:val="0"/>
          <w:marBottom w:val="0"/>
          <w:divBdr>
            <w:top w:val="none" w:sz="0" w:space="0" w:color="auto"/>
            <w:left w:val="none" w:sz="0" w:space="0" w:color="auto"/>
            <w:bottom w:val="none" w:sz="0" w:space="0" w:color="auto"/>
            <w:right w:val="none" w:sz="0" w:space="0" w:color="auto"/>
          </w:divBdr>
        </w:div>
        <w:div w:id="1602370841">
          <w:marLeft w:val="640"/>
          <w:marRight w:val="0"/>
          <w:marTop w:val="0"/>
          <w:marBottom w:val="0"/>
          <w:divBdr>
            <w:top w:val="none" w:sz="0" w:space="0" w:color="auto"/>
            <w:left w:val="none" w:sz="0" w:space="0" w:color="auto"/>
            <w:bottom w:val="none" w:sz="0" w:space="0" w:color="auto"/>
            <w:right w:val="none" w:sz="0" w:space="0" w:color="auto"/>
          </w:divBdr>
        </w:div>
        <w:div w:id="631131453">
          <w:marLeft w:val="640"/>
          <w:marRight w:val="0"/>
          <w:marTop w:val="0"/>
          <w:marBottom w:val="0"/>
          <w:divBdr>
            <w:top w:val="none" w:sz="0" w:space="0" w:color="auto"/>
            <w:left w:val="none" w:sz="0" w:space="0" w:color="auto"/>
            <w:bottom w:val="none" w:sz="0" w:space="0" w:color="auto"/>
            <w:right w:val="none" w:sz="0" w:space="0" w:color="auto"/>
          </w:divBdr>
        </w:div>
        <w:div w:id="1217208082">
          <w:marLeft w:val="640"/>
          <w:marRight w:val="0"/>
          <w:marTop w:val="0"/>
          <w:marBottom w:val="0"/>
          <w:divBdr>
            <w:top w:val="none" w:sz="0" w:space="0" w:color="auto"/>
            <w:left w:val="none" w:sz="0" w:space="0" w:color="auto"/>
            <w:bottom w:val="none" w:sz="0" w:space="0" w:color="auto"/>
            <w:right w:val="none" w:sz="0" w:space="0" w:color="auto"/>
          </w:divBdr>
        </w:div>
        <w:div w:id="865368128">
          <w:marLeft w:val="640"/>
          <w:marRight w:val="0"/>
          <w:marTop w:val="0"/>
          <w:marBottom w:val="0"/>
          <w:divBdr>
            <w:top w:val="none" w:sz="0" w:space="0" w:color="auto"/>
            <w:left w:val="none" w:sz="0" w:space="0" w:color="auto"/>
            <w:bottom w:val="none" w:sz="0" w:space="0" w:color="auto"/>
            <w:right w:val="none" w:sz="0" w:space="0" w:color="auto"/>
          </w:divBdr>
        </w:div>
        <w:div w:id="1394741816">
          <w:marLeft w:val="640"/>
          <w:marRight w:val="0"/>
          <w:marTop w:val="0"/>
          <w:marBottom w:val="0"/>
          <w:divBdr>
            <w:top w:val="none" w:sz="0" w:space="0" w:color="auto"/>
            <w:left w:val="none" w:sz="0" w:space="0" w:color="auto"/>
            <w:bottom w:val="none" w:sz="0" w:space="0" w:color="auto"/>
            <w:right w:val="none" w:sz="0" w:space="0" w:color="auto"/>
          </w:divBdr>
        </w:div>
        <w:div w:id="671224520">
          <w:marLeft w:val="640"/>
          <w:marRight w:val="0"/>
          <w:marTop w:val="0"/>
          <w:marBottom w:val="0"/>
          <w:divBdr>
            <w:top w:val="none" w:sz="0" w:space="0" w:color="auto"/>
            <w:left w:val="none" w:sz="0" w:space="0" w:color="auto"/>
            <w:bottom w:val="none" w:sz="0" w:space="0" w:color="auto"/>
            <w:right w:val="none" w:sz="0" w:space="0" w:color="auto"/>
          </w:divBdr>
        </w:div>
        <w:div w:id="1714311488">
          <w:marLeft w:val="640"/>
          <w:marRight w:val="0"/>
          <w:marTop w:val="0"/>
          <w:marBottom w:val="0"/>
          <w:divBdr>
            <w:top w:val="none" w:sz="0" w:space="0" w:color="auto"/>
            <w:left w:val="none" w:sz="0" w:space="0" w:color="auto"/>
            <w:bottom w:val="none" w:sz="0" w:space="0" w:color="auto"/>
            <w:right w:val="none" w:sz="0" w:space="0" w:color="auto"/>
          </w:divBdr>
        </w:div>
        <w:div w:id="1331176735">
          <w:marLeft w:val="640"/>
          <w:marRight w:val="0"/>
          <w:marTop w:val="0"/>
          <w:marBottom w:val="0"/>
          <w:divBdr>
            <w:top w:val="none" w:sz="0" w:space="0" w:color="auto"/>
            <w:left w:val="none" w:sz="0" w:space="0" w:color="auto"/>
            <w:bottom w:val="none" w:sz="0" w:space="0" w:color="auto"/>
            <w:right w:val="none" w:sz="0" w:space="0" w:color="auto"/>
          </w:divBdr>
        </w:div>
        <w:div w:id="1980767076">
          <w:marLeft w:val="640"/>
          <w:marRight w:val="0"/>
          <w:marTop w:val="0"/>
          <w:marBottom w:val="0"/>
          <w:divBdr>
            <w:top w:val="none" w:sz="0" w:space="0" w:color="auto"/>
            <w:left w:val="none" w:sz="0" w:space="0" w:color="auto"/>
            <w:bottom w:val="none" w:sz="0" w:space="0" w:color="auto"/>
            <w:right w:val="none" w:sz="0" w:space="0" w:color="auto"/>
          </w:divBdr>
        </w:div>
        <w:div w:id="34552312">
          <w:marLeft w:val="640"/>
          <w:marRight w:val="0"/>
          <w:marTop w:val="0"/>
          <w:marBottom w:val="0"/>
          <w:divBdr>
            <w:top w:val="none" w:sz="0" w:space="0" w:color="auto"/>
            <w:left w:val="none" w:sz="0" w:space="0" w:color="auto"/>
            <w:bottom w:val="none" w:sz="0" w:space="0" w:color="auto"/>
            <w:right w:val="none" w:sz="0" w:space="0" w:color="auto"/>
          </w:divBdr>
        </w:div>
        <w:div w:id="588926521">
          <w:marLeft w:val="640"/>
          <w:marRight w:val="0"/>
          <w:marTop w:val="0"/>
          <w:marBottom w:val="0"/>
          <w:divBdr>
            <w:top w:val="none" w:sz="0" w:space="0" w:color="auto"/>
            <w:left w:val="none" w:sz="0" w:space="0" w:color="auto"/>
            <w:bottom w:val="none" w:sz="0" w:space="0" w:color="auto"/>
            <w:right w:val="none" w:sz="0" w:space="0" w:color="auto"/>
          </w:divBdr>
        </w:div>
        <w:div w:id="1267496550">
          <w:marLeft w:val="640"/>
          <w:marRight w:val="0"/>
          <w:marTop w:val="0"/>
          <w:marBottom w:val="0"/>
          <w:divBdr>
            <w:top w:val="none" w:sz="0" w:space="0" w:color="auto"/>
            <w:left w:val="none" w:sz="0" w:space="0" w:color="auto"/>
            <w:bottom w:val="none" w:sz="0" w:space="0" w:color="auto"/>
            <w:right w:val="none" w:sz="0" w:space="0" w:color="auto"/>
          </w:divBdr>
        </w:div>
        <w:div w:id="1907455010">
          <w:marLeft w:val="640"/>
          <w:marRight w:val="0"/>
          <w:marTop w:val="0"/>
          <w:marBottom w:val="0"/>
          <w:divBdr>
            <w:top w:val="none" w:sz="0" w:space="0" w:color="auto"/>
            <w:left w:val="none" w:sz="0" w:space="0" w:color="auto"/>
            <w:bottom w:val="none" w:sz="0" w:space="0" w:color="auto"/>
            <w:right w:val="none" w:sz="0" w:space="0" w:color="auto"/>
          </w:divBdr>
        </w:div>
        <w:div w:id="922493984">
          <w:marLeft w:val="640"/>
          <w:marRight w:val="0"/>
          <w:marTop w:val="0"/>
          <w:marBottom w:val="0"/>
          <w:divBdr>
            <w:top w:val="none" w:sz="0" w:space="0" w:color="auto"/>
            <w:left w:val="none" w:sz="0" w:space="0" w:color="auto"/>
            <w:bottom w:val="none" w:sz="0" w:space="0" w:color="auto"/>
            <w:right w:val="none" w:sz="0" w:space="0" w:color="auto"/>
          </w:divBdr>
        </w:div>
        <w:div w:id="1182012559">
          <w:marLeft w:val="640"/>
          <w:marRight w:val="0"/>
          <w:marTop w:val="0"/>
          <w:marBottom w:val="0"/>
          <w:divBdr>
            <w:top w:val="none" w:sz="0" w:space="0" w:color="auto"/>
            <w:left w:val="none" w:sz="0" w:space="0" w:color="auto"/>
            <w:bottom w:val="none" w:sz="0" w:space="0" w:color="auto"/>
            <w:right w:val="none" w:sz="0" w:space="0" w:color="auto"/>
          </w:divBdr>
        </w:div>
        <w:div w:id="1068696596">
          <w:marLeft w:val="640"/>
          <w:marRight w:val="0"/>
          <w:marTop w:val="0"/>
          <w:marBottom w:val="0"/>
          <w:divBdr>
            <w:top w:val="none" w:sz="0" w:space="0" w:color="auto"/>
            <w:left w:val="none" w:sz="0" w:space="0" w:color="auto"/>
            <w:bottom w:val="none" w:sz="0" w:space="0" w:color="auto"/>
            <w:right w:val="none" w:sz="0" w:space="0" w:color="auto"/>
          </w:divBdr>
        </w:div>
        <w:div w:id="1773820904">
          <w:marLeft w:val="640"/>
          <w:marRight w:val="0"/>
          <w:marTop w:val="0"/>
          <w:marBottom w:val="0"/>
          <w:divBdr>
            <w:top w:val="none" w:sz="0" w:space="0" w:color="auto"/>
            <w:left w:val="none" w:sz="0" w:space="0" w:color="auto"/>
            <w:bottom w:val="none" w:sz="0" w:space="0" w:color="auto"/>
            <w:right w:val="none" w:sz="0" w:space="0" w:color="auto"/>
          </w:divBdr>
        </w:div>
        <w:div w:id="1106313914">
          <w:marLeft w:val="640"/>
          <w:marRight w:val="0"/>
          <w:marTop w:val="0"/>
          <w:marBottom w:val="0"/>
          <w:divBdr>
            <w:top w:val="none" w:sz="0" w:space="0" w:color="auto"/>
            <w:left w:val="none" w:sz="0" w:space="0" w:color="auto"/>
            <w:bottom w:val="none" w:sz="0" w:space="0" w:color="auto"/>
            <w:right w:val="none" w:sz="0" w:space="0" w:color="auto"/>
          </w:divBdr>
        </w:div>
        <w:div w:id="1230117466">
          <w:marLeft w:val="640"/>
          <w:marRight w:val="0"/>
          <w:marTop w:val="0"/>
          <w:marBottom w:val="0"/>
          <w:divBdr>
            <w:top w:val="none" w:sz="0" w:space="0" w:color="auto"/>
            <w:left w:val="none" w:sz="0" w:space="0" w:color="auto"/>
            <w:bottom w:val="none" w:sz="0" w:space="0" w:color="auto"/>
            <w:right w:val="none" w:sz="0" w:space="0" w:color="auto"/>
          </w:divBdr>
        </w:div>
        <w:div w:id="2087334557">
          <w:marLeft w:val="640"/>
          <w:marRight w:val="0"/>
          <w:marTop w:val="0"/>
          <w:marBottom w:val="0"/>
          <w:divBdr>
            <w:top w:val="none" w:sz="0" w:space="0" w:color="auto"/>
            <w:left w:val="none" w:sz="0" w:space="0" w:color="auto"/>
            <w:bottom w:val="none" w:sz="0" w:space="0" w:color="auto"/>
            <w:right w:val="none" w:sz="0" w:space="0" w:color="auto"/>
          </w:divBdr>
        </w:div>
        <w:div w:id="967587770">
          <w:marLeft w:val="640"/>
          <w:marRight w:val="0"/>
          <w:marTop w:val="0"/>
          <w:marBottom w:val="0"/>
          <w:divBdr>
            <w:top w:val="none" w:sz="0" w:space="0" w:color="auto"/>
            <w:left w:val="none" w:sz="0" w:space="0" w:color="auto"/>
            <w:bottom w:val="none" w:sz="0" w:space="0" w:color="auto"/>
            <w:right w:val="none" w:sz="0" w:space="0" w:color="auto"/>
          </w:divBdr>
        </w:div>
        <w:div w:id="1239553594">
          <w:marLeft w:val="640"/>
          <w:marRight w:val="0"/>
          <w:marTop w:val="0"/>
          <w:marBottom w:val="0"/>
          <w:divBdr>
            <w:top w:val="none" w:sz="0" w:space="0" w:color="auto"/>
            <w:left w:val="none" w:sz="0" w:space="0" w:color="auto"/>
            <w:bottom w:val="none" w:sz="0" w:space="0" w:color="auto"/>
            <w:right w:val="none" w:sz="0" w:space="0" w:color="auto"/>
          </w:divBdr>
        </w:div>
        <w:div w:id="1734694951">
          <w:marLeft w:val="640"/>
          <w:marRight w:val="0"/>
          <w:marTop w:val="0"/>
          <w:marBottom w:val="0"/>
          <w:divBdr>
            <w:top w:val="none" w:sz="0" w:space="0" w:color="auto"/>
            <w:left w:val="none" w:sz="0" w:space="0" w:color="auto"/>
            <w:bottom w:val="none" w:sz="0" w:space="0" w:color="auto"/>
            <w:right w:val="none" w:sz="0" w:space="0" w:color="auto"/>
          </w:divBdr>
        </w:div>
        <w:div w:id="1031346725">
          <w:marLeft w:val="640"/>
          <w:marRight w:val="0"/>
          <w:marTop w:val="0"/>
          <w:marBottom w:val="0"/>
          <w:divBdr>
            <w:top w:val="none" w:sz="0" w:space="0" w:color="auto"/>
            <w:left w:val="none" w:sz="0" w:space="0" w:color="auto"/>
            <w:bottom w:val="none" w:sz="0" w:space="0" w:color="auto"/>
            <w:right w:val="none" w:sz="0" w:space="0" w:color="auto"/>
          </w:divBdr>
        </w:div>
        <w:div w:id="2012249013">
          <w:marLeft w:val="640"/>
          <w:marRight w:val="0"/>
          <w:marTop w:val="0"/>
          <w:marBottom w:val="0"/>
          <w:divBdr>
            <w:top w:val="none" w:sz="0" w:space="0" w:color="auto"/>
            <w:left w:val="none" w:sz="0" w:space="0" w:color="auto"/>
            <w:bottom w:val="none" w:sz="0" w:space="0" w:color="auto"/>
            <w:right w:val="none" w:sz="0" w:space="0" w:color="auto"/>
          </w:divBdr>
        </w:div>
        <w:div w:id="1151563307">
          <w:marLeft w:val="640"/>
          <w:marRight w:val="0"/>
          <w:marTop w:val="0"/>
          <w:marBottom w:val="0"/>
          <w:divBdr>
            <w:top w:val="none" w:sz="0" w:space="0" w:color="auto"/>
            <w:left w:val="none" w:sz="0" w:space="0" w:color="auto"/>
            <w:bottom w:val="none" w:sz="0" w:space="0" w:color="auto"/>
            <w:right w:val="none" w:sz="0" w:space="0" w:color="auto"/>
          </w:divBdr>
        </w:div>
        <w:div w:id="873468594">
          <w:marLeft w:val="640"/>
          <w:marRight w:val="0"/>
          <w:marTop w:val="0"/>
          <w:marBottom w:val="0"/>
          <w:divBdr>
            <w:top w:val="none" w:sz="0" w:space="0" w:color="auto"/>
            <w:left w:val="none" w:sz="0" w:space="0" w:color="auto"/>
            <w:bottom w:val="none" w:sz="0" w:space="0" w:color="auto"/>
            <w:right w:val="none" w:sz="0" w:space="0" w:color="auto"/>
          </w:divBdr>
        </w:div>
        <w:div w:id="458257123">
          <w:marLeft w:val="640"/>
          <w:marRight w:val="0"/>
          <w:marTop w:val="0"/>
          <w:marBottom w:val="0"/>
          <w:divBdr>
            <w:top w:val="none" w:sz="0" w:space="0" w:color="auto"/>
            <w:left w:val="none" w:sz="0" w:space="0" w:color="auto"/>
            <w:bottom w:val="none" w:sz="0" w:space="0" w:color="auto"/>
            <w:right w:val="none" w:sz="0" w:space="0" w:color="auto"/>
          </w:divBdr>
        </w:div>
        <w:div w:id="1902327896">
          <w:marLeft w:val="640"/>
          <w:marRight w:val="0"/>
          <w:marTop w:val="0"/>
          <w:marBottom w:val="0"/>
          <w:divBdr>
            <w:top w:val="none" w:sz="0" w:space="0" w:color="auto"/>
            <w:left w:val="none" w:sz="0" w:space="0" w:color="auto"/>
            <w:bottom w:val="none" w:sz="0" w:space="0" w:color="auto"/>
            <w:right w:val="none" w:sz="0" w:space="0" w:color="auto"/>
          </w:divBdr>
        </w:div>
        <w:div w:id="1341390947">
          <w:marLeft w:val="640"/>
          <w:marRight w:val="0"/>
          <w:marTop w:val="0"/>
          <w:marBottom w:val="0"/>
          <w:divBdr>
            <w:top w:val="none" w:sz="0" w:space="0" w:color="auto"/>
            <w:left w:val="none" w:sz="0" w:space="0" w:color="auto"/>
            <w:bottom w:val="none" w:sz="0" w:space="0" w:color="auto"/>
            <w:right w:val="none" w:sz="0" w:space="0" w:color="auto"/>
          </w:divBdr>
        </w:div>
        <w:div w:id="1106196135">
          <w:marLeft w:val="640"/>
          <w:marRight w:val="0"/>
          <w:marTop w:val="0"/>
          <w:marBottom w:val="0"/>
          <w:divBdr>
            <w:top w:val="none" w:sz="0" w:space="0" w:color="auto"/>
            <w:left w:val="none" w:sz="0" w:space="0" w:color="auto"/>
            <w:bottom w:val="none" w:sz="0" w:space="0" w:color="auto"/>
            <w:right w:val="none" w:sz="0" w:space="0" w:color="auto"/>
          </w:divBdr>
        </w:div>
        <w:div w:id="946231662">
          <w:marLeft w:val="640"/>
          <w:marRight w:val="0"/>
          <w:marTop w:val="0"/>
          <w:marBottom w:val="0"/>
          <w:divBdr>
            <w:top w:val="none" w:sz="0" w:space="0" w:color="auto"/>
            <w:left w:val="none" w:sz="0" w:space="0" w:color="auto"/>
            <w:bottom w:val="none" w:sz="0" w:space="0" w:color="auto"/>
            <w:right w:val="none" w:sz="0" w:space="0" w:color="auto"/>
          </w:divBdr>
        </w:div>
        <w:div w:id="15156325">
          <w:marLeft w:val="640"/>
          <w:marRight w:val="0"/>
          <w:marTop w:val="0"/>
          <w:marBottom w:val="0"/>
          <w:divBdr>
            <w:top w:val="none" w:sz="0" w:space="0" w:color="auto"/>
            <w:left w:val="none" w:sz="0" w:space="0" w:color="auto"/>
            <w:bottom w:val="none" w:sz="0" w:space="0" w:color="auto"/>
            <w:right w:val="none" w:sz="0" w:space="0" w:color="auto"/>
          </w:divBdr>
        </w:div>
        <w:div w:id="1519805642">
          <w:marLeft w:val="640"/>
          <w:marRight w:val="0"/>
          <w:marTop w:val="0"/>
          <w:marBottom w:val="0"/>
          <w:divBdr>
            <w:top w:val="none" w:sz="0" w:space="0" w:color="auto"/>
            <w:left w:val="none" w:sz="0" w:space="0" w:color="auto"/>
            <w:bottom w:val="none" w:sz="0" w:space="0" w:color="auto"/>
            <w:right w:val="none" w:sz="0" w:space="0" w:color="auto"/>
          </w:divBdr>
        </w:div>
        <w:div w:id="227886224">
          <w:marLeft w:val="640"/>
          <w:marRight w:val="0"/>
          <w:marTop w:val="0"/>
          <w:marBottom w:val="0"/>
          <w:divBdr>
            <w:top w:val="none" w:sz="0" w:space="0" w:color="auto"/>
            <w:left w:val="none" w:sz="0" w:space="0" w:color="auto"/>
            <w:bottom w:val="none" w:sz="0" w:space="0" w:color="auto"/>
            <w:right w:val="none" w:sz="0" w:space="0" w:color="auto"/>
          </w:divBdr>
        </w:div>
        <w:div w:id="1899710209">
          <w:marLeft w:val="640"/>
          <w:marRight w:val="0"/>
          <w:marTop w:val="0"/>
          <w:marBottom w:val="0"/>
          <w:divBdr>
            <w:top w:val="none" w:sz="0" w:space="0" w:color="auto"/>
            <w:left w:val="none" w:sz="0" w:space="0" w:color="auto"/>
            <w:bottom w:val="none" w:sz="0" w:space="0" w:color="auto"/>
            <w:right w:val="none" w:sz="0" w:space="0" w:color="auto"/>
          </w:divBdr>
        </w:div>
        <w:div w:id="2113546002">
          <w:marLeft w:val="640"/>
          <w:marRight w:val="0"/>
          <w:marTop w:val="0"/>
          <w:marBottom w:val="0"/>
          <w:divBdr>
            <w:top w:val="none" w:sz="0" w:space="0" w:color="auto"/>
            <w:left w:val="none" w:sz="0" w:space="0" w:color="auto"/>
            <w:bottom w:val="none" w:sz="0" w:space="0" w:color="auto"/>
            <w:right w:val="none" w:sz="0" w:space="0" w:color="auto"/>
          </w:divBdr>
        </w:div>
        <w:div w:id="1709866903">
          <w:marLeft w:val="640"/>
          <w:marRight w:val="0"/>
          <w:marTop w:val="0"/>
          <w:marBottom w:val="0"/>
          <w:divBdr>
            <w:top w:val="none" w:sz="0" w:space="0" w:color="auto"/>
            <w:left w:val="none" w:sz="0" w:space="0" w:color="auto"/>
            <w:bottom w:val="none" w:sz="0" w:space="0" w:color="auto"/>
            <w:right w:val="none" w:sz="0" w:space="0" w:color="auto"/>
          </w:divBdr>
        </w:div>
        <w:div w:id="1659193180">
          <w:marLeft w:val="640"/>
          <w:marRight w:val="0"/>
          <w:marTop w:val="0"/>
          <w:marBottom w:val="0"/>
          <w:divBdr>
            <w:top w:val="none" w:sz="0" w:space="0" w:color="auto"/>
            <w:left w:val="none" w:sz="0" w:space="0" w:color="auto"/>
            <w:bottom w:val="none" w:sz="0" w:space="0" w:color="auto"/>
            <w:right w:val="none" w:sz="0" w:space="0" w:color="auto"/>
          </w:divBdr>
        </w:div>
        <w:div w:id="2115201808">
          <w:marLeft w:val="640"/>
          <w:marRight w:val="0"/>
          <w:marTop w:val="0"/>
          <w:marBottom w:val="0"/>
          <w:divBdr>
            <w:top w:val="none" w:sz="0" w:space="0" w:color="auto"/>
            <w:left w:val="none" w:sz="0" w:space="0" w:color="auto"/>
            <w:bottom w:val="none" w:sz="0" w:space="0" w:color="auto"/>
            <w:right w:val="none" w:sz="0" w:space="0" w:color="auto"/>
          </w:divBdr>
        </w:div>
        <w:div w:id="1530221495">
          <w:marLeft w:val="640"/>
          <w:marRight w:val="0"/>
          <w:marTop w:val="0"/>
          <w:marBottom w:val="0"/>
          <w:divBdr>
            <w:top w:val="none" w:sz="0" w:space="0" w:color="auto"/>
            <w:left w:val="none" w:sz="0" w:space="0" w:color="auto"/>
            <w:bottom w:val="none" w:sz="0" w:space="0" w:color="auto"/>
            <w:right w:val="none" w:sz="0" w:space="0" w:color="auto"/>
          </w:divBdr>
        </w:div>
        <w:div w:id="894466896">
          <w:marLeft w:val="640"/>
          <w:marRight w:val="0"/>
          <w:marTop w:val="0"/>
          <w:marBottom w:val="0"/>
          <w:divBdr>
            <w:top w:val="none" w:sz="0" w:space="0" w:color="auto"/>
            <w:left w:val="none" w:sz="0" w:space="0" w:color="auto"/>
            <w:bottom w:val="none" w:sz="0" w:space="0" w:color="auto"/>
            <w:right w:val="none" w:sz="0" w:space="0" w:color="auto"/>
          </w:divBdr>
        </w:div>
        <w:div w:id="2121560188">
          <w:marLeft w:val="640"/>
          <w:marRight w:val="0"/>
          <w:marTop w:val="0"/>
          <w:marBottom w:val="0"/>
          <w:divBdr>
            <w:top w:val="none" w:sz="0" w:space="0" w:color="auto"/>
            <w:left w:val="none" w:sz="0" w:space="0" w:color="auto"/>
            <w:bottom w:val="none" w:sz="0" w:space="0" w:color="auto"/>
            <w:right w:val="none" w:sz="0" w:space="0" w:color="auto"/>
          </w:divBdr>
        </w:div>
      </w:divsChild>
    </w:div>
    <w:div w:id="826172370">
      <w:bodyDiv w:val="1"/>
      <w:marLeft w:val="0"/>
      <w:marRight w:val="0"/>
      <w:marTop w:val="0"/>
      <w:marBottom w:val="0"/>
      <w:divBdr>
        <w:top w:val="none" w:sz="0" w:space="0" w:color="auto"/>
        <w:left w:val="none" w:sz="0" w:space="0" w:color="auto"/>
        <w:bottom w:val="none" w:sz="0" w:space="0" w:color="auto"/>
        <w:right w:val="none" w:sz="0" w:space="0" w:color="auto"/>
      </w:divBdr>
      <w:divsChild>
        <w:div w:id="451828732">
          <w:marLeft w:val="480"/>
          <w:marRight w:val="0"/>
          <w:marTop w:val="0"/>
          <w:marBottom w:val="0"/>
          <w:divBdr>
            <w:top w:val="none" w:sz="0" w:space="0" w:color="auto"/>
            <w:left w:val="none" w:sz="0" w:space="0" w:color="auto"/>
            <w:bottom w:val="none" w:sz="0" w:space="0" w:color="auto"/>
            <w:right w:val="none" w:sz="0" w:space="0" w:color="auto"/>
          </w:divBdr>
        </w:div>
        <w:div w:id="1739669994">
          <w:marLeft w:val="480"/>
          <w:marRight w:val="0"/>
          <w:marTop w:val="0"/>
          <w:marBottom w:val="0"/>
          <w:divBdr>
            <w:top w:val="none" w:sz="0" w:space="0" w:color="auto"/>
            <w:left w:val="none" w:sz="0" w:space="0" w:color="auto"/>
            <w:bottom w:val="none" w:sz="0" w:space="0" w:color="auto"/>
            <w:right w:val="none" w:sz="0" w:space="0" w:color="auto"/>
          </w:divBdr>
        </w:div>
        <w:div w:id="1584996391">
          <w:marLeft w:val="480"/>
          <w:marRight w:val="0"/>
          <w:marTop w:val="0"/>
          <w:marBottom w:val="0"/>
          <w:divBdr>
            <w:top w:val="none" w:sz="0" w:space="0" w:color="auto"/>
            <w:left w:val="none" w:sz="0" w:space="0" w:color="auto"/>
            <w:bottom w:val="none" w:sz="0" w:space="0" w:color="auto"/>
            <w:right w:val="none" w:sz="0" w:space="0" w:color="auto"/>
          </w:divBdr>
        </w:div>
        <w:div w:id="1766340296">
          <w:marLeft w:val="480"/>
          <w:marRight w:val="0"/>
          <w:marTop w:val="0"/>
          <w:marBottom w:val="0"/>
          <w:divBdr>
            <w:top w:val="none" w:sz="0" w:space="0" w:color="auto"/>
            <w:left w:val="none" w:sz="0" w:space="0" w:color="auto"/>
            <w:bottom w:val="none" w:sz="0" w:space="0" w:color="auto"/>
            <w:right w:val="none" w:sz="0" w:space="0" w:color="auto"/>
          </w:divBdr>
        </w:div>
        <w:div w:id="295641534">
          <w:marLeft w:val="480"/>
          <w:marRight w:val="0"/>
          <w:marTop w:val="0"/>
          <w:marBottom w:val="0"/>
          <w:divBdr>
            <w:top w:val="none" w:sz="0" w:space="0" w:color="auto"/>
            <w:left w:val="none" w:sz="0" w:space="0" w:color="auto"/>
            <w:bottom w:val="none" w:sz="0" w:space="0" w:color="auto"/>
            <w:right w:val="none" w:sz="0" w:space="0" w:color="auto"/>
          </w:divBdr>
        </w:div>
        <w:div w:id="847643656">
          <w:marLeft w:val="480"/>
          <w:marRight w:val="0"/>
          <w:marTop w:val="0"/>
          <w:marBottom w:val="0"/>
          <w:divBdr>
            <w:top w:val="none" w:sz="0" w:space="0" w:color="auto"/>
            <w:left w:val="none" w:sz="0" w:space="0" w:color="auto"/>
            <w:bottom w:val="none" w:sz="0" w:space="0" w:color="auto"/>
            <w:right w:val="none" w:sz="0" w:space="0" w:color="auto"/>
          </w:divBdr>
        </w:div>
        <w:div w:id="1303122272">
          <w:marLeft w:val="480"/>
          <w:marRight w:val="0"/>
          <w:marTop w:val="0"/>
          <w:marBottom w:val="0"/>
          <w:divBdr>
            <w:top w:val="none" w:sz="0" w:space="0" w:color="auto"/>
            <w:left w:val="none" w:sz="0" w:space="0" w:color="auto"/>
            <w:bottom w:val="none" w:sz="0" w:space="0" w:color="auto"/>
            <w:right w:val="none" w:sz="0" w:space="0" w:color="auto"/>
          </w:divBdr>
        </w:div>
        <w:div w:id="502622946">
          <w:marLeft w:val="480"/>
          <w:marRight w:val="0"/>
          <w:marTop w:val="0"/>
          <w:marBottom w:val="0"/>
          <w:divBdr>
            <w:top w:val="none" w:sz="0" w:space="0" w:color="auto"/>
            <w:left w:val="none" w:sz="0" w:space="0" w:color="auto"/>
            <w:bottom w:val="none" w:sz="0" w:space="0" w:color="auto"/>
            <w:right w:val="none" w:sz="0" w:space="0" w:color="auto"/>
          </w:divBdr>
        </w:div>
        <w:div w:id="1014578203">
          <w:marLeft w:val="480"/>
          <w:marRight w:val="0"/>
          <w:marTop w:val="0"/>
          <w:marBottom w:val="0"/>
          <w:divBdr>
            <w:top w:val="none" w:sz="0" w:space="0" w:color="auto"/>
            <w:left w:val="none" w:sz="0" w:space="0" w:color="auto"/>
            <w:bottom w:val="none" w:sz="0" w:space="0" w:color="auto"/>
            <w:right w:val="none" w:sz="0" w:space="0" w:color="auto"/>
          </w:divBdr>
        </w:div>
        <w:div w:id="1116094541">
          <w:marLeft w:val="480"/>
          <w:marRight w:val="0"/>
          <w:marTop w:val="0"/>
          <w:marBottom w:val="0"/>
          <w:divBdr>
            <w:top w:val="none" w:sz="0" w:space="0" w:color="auto"/>
            <w:left w:val="none" w:sz="0" w:space="0" w:color="auto"/>
            <w:bottom w:val="none" w:sz="0" w:space="0" w:color="auto"/>
            <w:right w:val="none" w:sz="0" w:space="0" w:color="auto"/>
          </w:divBdr>
        </w:div>
        <w:div w:id="1255938984">
          <w:marLeft w:val="480"/>
          <w:marRight w:val="0"/>
          <w:marTop w:val="0"/>
          <w:marBottom w:val="0"/>
          <w:divBdr>
            <w:top w:val="none" w:sz="0" w:space="0" w:color="auto"/>
            <w:left w:val="none" w:sz="0" w:space="0" w:color="auto"/>
            <w:bottom w:val="none" w:sz="0" w:space="0" w:color="auto"/>
            <w:right w:val="none" w:sz="0" w:space="0" w:color="auto"/>
          </w:divBdr>
        </w:div>
        <w:div w:id="1233344441">
          <w:marLeft w:val="480"/>
          <w:marRight w:val="0"/>
          <w:marTop w:val="0"/>
          <w:marBottom w:val="0"/>
          <w:divBdr>
            <w:top w:val="none" w:sz="0" w:space="0" w:color="auto"/>
            <w:left w:val="none" w:sz="0" w:space="0" w:color="auto"/>
            <w:bottom w:val="none" w:sz="0" w:space="0" w:color="auto"/>
            <w:right w:val="none" w:sz="0" w:space="0" w:color="auto"/>
          </w:divBdr>
        </w:div>
        <w:div w:id="1657878346">
          <w:marLeft w:val="480"/>
          <w:marRight w:val="0"/>
          <w:marTop w:val="0"/>
          <w:marBottom w:val="0"/>
          <w:divBdr>
            <w:top w:val="none" w:sz="0" w:space="0" w:color="auto"/>
            <w:left w:val="none" w:sz="0" w:space="0" w:color="auto"/>
            <w:bottom w:val="none" w:sz="0" w:space="0" w:color="auto"/>
            <w:right w:val="none" w:sz="0" w:space="0" w:color="auto"/>
          </w:divBdr>
        </w:div>
        <w:div w:id="1881474201">
          <w:marLeft w:val="480"/>
          <w:marRight w:val="0"/>
          <w:marTop w:val="0"/>
          <w:marBottom w:val="0"/>
          <w:divBdr>
            <w:top w:val="none" w:sz="0" w:space="0" w:color="auto"/>
            <w:left w:val="none" w:sz="0" w:space="0" w:color="auto"/>
            <w:bottom w:val="none" w:sz="0" w:space="0" w:color="auto"/>
            <w:right w:val="none" w:sz="0" w:space="0" w:color="auto"/>
          </w:divBdr>
        </w:div>
        <w:div w:id="1357270161">
          <w:marLeft w:val="480"/>
          <w:marRight w:val="0"/>
          <w:marTop w:val="0"/>
          <w:marBottom w:val="0"/>
          <w:divBdr>
            <w:top w:val="none" w:sz="0" w:space="0" w:color="auto"/>
            <w:left w:val="none" w:sz="0" w:space="0" w:color="auto"/>
            <w:bottom w:val="none" w:sz="0" w:space="0" w:color="auto"/>
            <w:right w:val="none" w:sz="0" w:space="0" w:color="auto"/>
          </w:divBdr>
        </w:div>
        <w:div w:id="702560177">
          <w:marLeft w:val="480"/>
          <w:marRight w:val="0"/>
          <w:marTop w:val="0"/>
          <w:marBottom w:val="0"/>
          <w:divBdr>
            <w:top w:val="none" w:sz="0" w:space="0" w:color="auto"/>
            <w:left w:val="none" w:sz="0" w:space="0" w:color="auto"/>
            <w:bottom w:val="none" w:sz="0" w:space="0" w:color="auto"/>
            <w:right w:val="none" w:sz="0" w:space="0" w:color="auto"/>
          </w:divBdr>
        </w:div>
        <w:div w:id="1757052857">
          <w:marLeft w:val="480"/>
          <w:marRight w:val="0"/>
          <w:marTop w:val="0"/>
          <w:marBottom w:val="0"/>
          <w:divBdr>
            <w:top w:val="none" w:sz="0" w:space="0" w:color="auto"/>
            <w:left w:val="none" w:sz="0" w:space="0" w:color="auto"/>
            <w:bottom w:val="none" w:sz="0" w:space="0" w:color="auto"/>
            <w:right w:val="none" w:sz="0" w:space="0" w:color="auto"/>
          </w:divBdr>
        </w:div>
        <w:div w:id="830871184">
          <w:marLeft w:val="480"/>
          <w:marRight w:val="0"/>
          <w:marTop w:val="0"/>
          <w:marBottom w:val="0"/>
          <w:divBdr>
            <w:top w:val="none" w:sz="0" w:space="0" w:color="auto"/>
            <w:left w:val="none" w:sz="0" w:space="0" w:color="auto"/>
            <w:bottom w:val="none" w:sz="0" w:space="0" w:color="auto"/>
            <w:right w:val="none" w:sz="0" w:space="0" w:color="auto"/>
          </w:divBdr>
        </w:div>
        <w:div w:id="1500386428">
          <w:marLeft w:val="480"/>
          <w:marRight w:val="0"/>
          <w:marTop w:val="0"/>
          <w:marBottom w:val="0"/>
          <w:divBdr>
            <w:top w:val="none" w:sz="0" w:space="0" w:color="auto"/>
            <w:left w:val="none" w:sz="0" w:space="0" w:color="auto"/>
            <w:bottom w:val="none" w:sz="0" w:space="0" w:color="auto"/>
            <w:right w:val="none" w:sz="0" w:space="0" w:color="auto"/>
          </w:divBdr>
        </w:div>
        <w:div w:id="687411596">
          <w:marLeft w:val="480"/>
          <w:marRight w:val="0"/>
          <w:marTop w:val="0"/>
          <w:marBottom w:val="0"/>
          <w:divBdr>
            <w:top w:val="none" w:sz="0" w:space="0" w:color="auto"/>
            <w:left w:val="none" w:sz="0" w:space="0" w:color="auto"/>
            <w:bottom w:val="none" w:sz="0" w:space="0" w:color="auto"/>
            <w:right w:val="none" w:sz="0" w:space="0" w:color="auto"/>
          </w:divBdr>
        </w:div>
        <w:div w:id="1883395834">
          <w:marLeft w:val="480"/>
          <w:marRight w:val="0"/>
          <w:marTop w:val="0"/>
          <w:marBottom w:val="0"/>
          <w:divBdr>
            <w:top w:val="none" w:sz="0" w:space="0" w:color="auto"/>
            <w:left w:val="none" w:sz="0" w:space="0" w:color="auto"/>
            <w:bottom w:val="none" w:sz="0" w:space="0" w:color="auto"/>
            <w:right w:val="none" w:sz="0" w:space="0" w:color="auto"/>
          </w:divBdr>
        </w:div>
        <w:div w:id="1666085538">
          <w:marLeft w:val="480"/>
          <w:marRight w:val="0"/>
          <w:marTop w:val="0"/>
          <w:marBottom w:val="0"/>
          <w:divBdr>
            <w:top w:val="none" w:sz="0" w:space="0" w:color="auto"/>
            <w:left w:val="none" w:sz="0" w:space="0" w:color="auto"/>
            <w:bottom w:val="none" w:sz="0" w:space="0" w:color="auto"/>
            <w:right w:val="none" w:sz="0" w:space="0" w:color="auto"/>
          </w:divBdr>
        </w:div>
        <w:div w:id="1916550753">
          <w:marLeft w:val="480"/>
          <w:marRight w:val="0"/>
          <w:marTop w:val="0"/>
          <w:marBottom w:val="0"/>
          <w:divBdr>
            <w:top w:val="none" w:sz="0" w:space="0" w:color="auto"/>
            <w:left w:val="none" w:sz="0" w:space="0" w:color="auto"/>
            <w:bottom w:val="none" w:sz="0" w:space="0" w:color="auto"/>
            <w:right w:val="none" w:sz="0" w:space="0" w:color="auto"/>
          </w:divBdr>
        </w:div>
        <w:div w:id="269699683">
          <w:marLeft w:val="480"/>
          <w:marRight w:val="0"/>
          <w:marTop w:val="0"/>
          <w:marBottom w:val="0"/>
          <w:divBdr>
            <w:top w:val="none" w:sz="0" w:space="0" w:color="auto"/>
            <w:left w:val="none" w:sz="0" w:space="0" w:color="auto"/>
            <w:bottom w:val="none" w:sz="0" w:space="0" w:color="auto"/>
            <w:right w:val="none" w:sz="0" w:space="0" w:color="auto"/>
          </w:divBdr>
        </w:div>
        <w:div w:id="1670479523">
          <w:marLeft w:val="480"/>
          <w:marRight w:val="0"/>
          <w:marTop w:val="0"/>
          <w:marBottom w:val="0"/>
          <w:divBdr>
            <w:top w:val="none" w:sz="0" w:space="0" w:color="auto"/>
            <w:left w:val="none" w:sz="0" w:space="0" w:color="auto"/>
            <w:bottom w:val="none" w:sz="0" w:space="0" w:color="auto"/>
            <w:right w:val="none" w:sz="0" w:space="0" w:color="auto"/>
          </w:divBdr>
        </w:div>
        <w:div w:id="1312640106">
          <w:marLeft w:val="480"/>
          <w:marRight w:val="0"/>
          <w:marTop w:val="0"/>
          <w:marBottom w:val="0"/>
          <w:divBdr>
            <w:top w:val="none" w:sz="0" w:space="0" w:color="auto"/>
            <w:left w:val="none" w:sz="0" w:space="0" w:color="auto"/>
            <w:bottom w:val="none" w:sz="0" w:space="0" w:color="auto"/>
            <w:right w:val="none" w:sz="0" w:space="0" w:color="auto"/>
          </w:divBdr>
        </w:div>
        <w:div w:id="1476485377">
          <w:marLeft w:val="480"/>
          <w:marRight w:val="0"/>
          <w:marTop w:val="0"/>
          <w:marBottom w:val="0"/>
          <w:divBdr>
            <w:top w:val="none" w:sz="0" w:space="0" w:color="auto"/>
            <w:left w:val="none" w:sz="0" w:space="0" w:color="auto"/>
            <w:bottom w:val="none" w:sz="0" w:space="0" w:color="auto"/>
            <w:right w:val="none" w:sz="0" w:space="0" w:color="auto"/>
          </w:divBdr>
        </w:div>
        <w:div w:id="815493420">
          <w:marLeft w:val="480"/>
          <w:marRight w:val="0"/>
          <w:marTop w:val="0"/>
          <w:marBottom w:val="0"/>
          <w:divBdr>
            <w:top w:val="none" w:sz="0" w:space="0" w:color="auto"/>
            <w:left w:val="none" w:sz="0" w:space="0" w:color="auto"/>
            <w:bottom w:val="none" w:sz="0" w:space="0" w:color="auto"/>
            <w:right w:val="none" w:sz="0" w:space="0" w:color="auto"/>
          </w:divBdr>
        </w:div>
        <w:div w:id="678393094">
          <w:marLeft w:val="480"/>
          <w:marRight w:val="0"/>
          <w:marTop w:val="0"/>
          <w:marBottom w:val="0"/>
          <w:divBdr>
            <w:top w:val="none" w:sz="0" w:space="0" w:color="auto"/>
            <w:left w:val="none" w:sz="0" w:space="0" w:color="auto"/>
            <w:bottom w:val="none" w:sz="0" w:space="0" w:color="auto"/>
            <w:right w:val="none" w:sz="0" w:space="0" w:color="auto"/>
          </w:divBdr>
        </w:div>
        <w:div w:id="1093015508">
          <w:marLeft w:val="480"/>
          <w:marRight w:val="0"/>
          <w:marTop w:val="0"/>
          <w:marBottom w:val="0"/>
          <w:divBdr>
            <w:top w:val="none" w:sz="0" w:space="0" w:color="auto"/>
            <w:left w:val="none" w:sz="0" w:space="0" w:color="auto"/>
            <w:bottom w:val="none" w:sz="0" w:space="0" w:color="auto"/>
            <w:right w:val="none" w:sz="0" w:space="0" w:color="auto"/>
          </w:divBdr>
        </w:div>
        <w:div w:id="532351915">
          <w:marLeft w:val="480"/>
          <w:marRight w:val="0"/>
          <w:marTop w:val="0"/>
          <w:marBottom w:val="0"/>
          <w:divBdr>
            <w:top w:val="none" w:sz="0" w:space="0" w:color="auto"/>
            <w:left w:val="none" w:sz="0" w:space="0" w:color="auto"/>
            <w:bottom w:val="none" w:sz="0" w:space="0" w:color="auto"/>
            <w:right w:val="none" w:sz="0" w:space="0" w:color="auto"/>
          </w:divBdr>
        </w:div>
        <w:div w:id="367950756">
          <w:marLeft w:val="480"/>
          <w:marRight w:val="0"/>
          <w:marTop w:val="0"/>
          <w:marBottom w:val="0"/>
          <w:divBdr>
            <w:top w:val="none" w:sz="0" w:space="0" w:color="auto"/>
            <w:left w:val="none" w:sz="0" w:space="0" w:color="auto"/>
            <w:bottom w:val="none" w:sz="0" w:space="0" w:color="auto"/>
            <w:right w:val="none" w:sz="0" w:space="0" w:color="auto"/>
          </w:divBdr>
        </w:div>
        <w:div w:id="332994933">
          <w:marLeft w:val="480"/>
          <w:marRight w:val="0"/>
          <w:marTop w:val="0"/>
          <w:marBottom w:val="0"/>
          <w:divBdr>
            <w:top w:val="none" w:sz="0" w:space="0" w:color="auto"/>
            <w:left w:val="none" w:sz="0" w:space="0" w:color="auto"/>
            <w:bottom w:val="none" w:sz="0" w:space="0" w:color="auto"/>
            <w:right w:val="none" w:sz="0" w:space="0" w:color="auto"/>
          </w:divBdr>
        </w:div>
        <w:div w:id="2015451753">
          <w:marLeft w:val="480"/>
          <w:marRight w:val="0"/>
          <w:marTop w:val="0"/>
          <w:marBottom w:val="0"/>
          <w:divBdr>
            <w:top w:val="none" w:sz="0" w:space="0" w:color="auto"/>
            <w:left w:val="none" w:sz="0" w:space="0" w:color="auto"/>
            <w:bottom w:val="none" w:sz="0" w:space="0" w:color="auto"/>
            <w:right w:val="none" w:sz="0" w:space="0" w:color="auto"/>
          </w:divBdr>
        </w:div>
        <w:div w:id="160780088">
          <w:marLeft w:val="480"/>
          <w:marRight w:val="0"/>
          <w:marTop w:val="0"/>
          <w:marBottom w:val="0"/>
          <w:divBdr>
            <w:top w:val="none" w:sz="0" w:space="0" w:color="auto"/>
            <w:left w:val="none" w:sz="0" w:space="0" w:color="auto"/>
            <w:bottom w:val="none" w:sz="0" w:space="0" w:color="auto"/>
            <w:right w:val="none" w:sz="0" w:space="0" w:color="auto"/>
          </w:divBdr>
        </w:div>
        <w:div w:id="984234415">
          <w:marLeft w:val="480"/>
          <w:marRight w:val="0"/>
          <w:marTop w:val="0"/>
          <w:marBottom w:val="0"/>
          <w:divBdr>
            <w:top w:val="none" w:sz="0" w:space="0" w:color="auto"/>
            <w:left w:val="none" w:sz="0" w:space="0" w:color="auto"/>
            <w:bottom w:val="none" w:sz="0" w:space="0" w:color="auto"/>
            <w:right w:val="none" w:sz="0" w:space="0" w:color="auto"/>
          </w:divBdr>
        </w:div>
        <w:div w:id="1566136001">
          <w:marLeft w:val="480"/>
          <w:marRight w:val="0"/>
          <w:marTop w:val="0"/>
          <w:marBottom w:val="0"/>
          <w:divBdr>
            <w:top w:val="none" w:sz="0" w:space="0" w:color="auto"/>
            <w:left w:val="none" w:sz="0" w:space="0" w:color="auto"/>
            <w:bottom w:val="none" w:sz="0" w:space="0" w:color="auto"/>
            <w:right w:val="none" w:sz="0" w:space="0" w:color="auto"/>
          </w:divBdr>
        </w:div>
        <w:div w:id="317391940">
          <w:marLeft w:val="480"/>
          <w:marRight w:val="0"/>
          <w:marTop w:val="0"/>
          <w:marBottom w:val="0"/>
          <w:divBdr>
            <w:top w:val="none" w:sz="0" w:space="0" w:color="auto"/>
            <w:left w:val="none" w:sz="0" w:space="0" w:color="auto"/>
            <w:bottom w:val="none" w:sz="0" w:space="0" w:color="auto"/>
            <w:right w:val="none" w:sz="0" w:space="0" w:color="auto"/>
          </w:divBdr>
        </w:div>
        <w:div w:id="472868138">
          <w:marLeft w:val="480"/>
          <w:marRight w:val="0"/>
          <w:marTop w:val="0"/>
          <w:marBottom w:val="0"/>
          <w:divBdr>
            <w:top w:val="none" w:sz="0" w:space="0" w:color="auto"/>
            <w:left w:val="none" w:sz="0" w:space="0" w:color="auto"/>
            <w:bottom w:val="none" w:sz="0" w:space="0" w:color="auto"/>
            <w:right w:val="none" w:sz="0" w:space="0" w:color="auto"/>
          </w:divBdr>
        </w:div>
        <w:div w:id="1115708150">
          <w:marLeft w:val="480"/>
          <w:marRight w:val="0"/>
          <w:marTop w:val="0"/>
          <w:marBottom w:val="0"/>
          <w:divBdr>
            <w:top w:val="none" w:sz="0" w:space="0" w:color="auto"/>
            <w:left w:val="none" w:sz="0" w:space="0" w:color="auto"/>
            <w:bottom w:val="none" w:sz="0" w:space="0" w:color="auto"/>
            <w:right w:val="none" w:sz="0" w:space="0" w:color="auto"/>
          </w:divBdr>
        </w:div>
        <w:div w:id="1696885691">
          <w:marLeft w:val="480"/>
          <w:marRight w:val="0"/>
          <w:marTop w:val="0"/>
          <w:marBottom w:val="0"/>
          <w:divBdr>
            <w:top w:val="none" w:sz="0" w:space="0" w:color="auto"/>
            <w:left w:val="none" w:sz="0" w:space="0" w:color="auto"/>
            <w:bottom w:val="none" w:sz="0" w:space="0" w:color="auto"/>
            <w:right w:val="none" w:sz="0" w:space="0" w:color="auto"/>
          </w:divBdr>
        </w:div>
        <w:div w:id="621500801">
          <w:marLeft w:val="480"/>
          <w:marRight w:val="0"/>
          <w:marTop w:val="0"/>
          <w:marBottom w:val="0"/>
          <w:divBdr>
            <w:top w:val="none" w:sz="0" w:space="0" w:color="auto"/>
            <w:left w:val="none" w:sz="0" w:space="0" w:color="auto"/>
            <w:bottom w:val="none" w:sz="0" w:space="0" w:color="auto"/>
            <w:right w:val="none" w:sz="0" w:space="0" w:color="auto"/>
          </w:divBdr>
        </w:div>
        <w:div w:id="2046564600">
          <w:marLeft w:val="480"/>
          <w:marRight w:val="0"/>
          <w:marTop w:val="0"/>
          <w:marBottom w:val="0"/>
          <w:divBdr>
            <w:top w:val="none" w:sz="0" w:space="0" w:color="auto"/>
            <w:left w:val="none" w:sz="0" w:space="0" w:color="auto"/>
            <w:bottom w:val="none" w:sz="0" w:space="0" w:color="auto"/>
            <w:right w:val="none" w:sz="0" w:space="0" w:color="auto"/>
          </w:divBdr>
        </w:div>
        <w:div w:id="160389660">
          <w:marLeft w:val="480"/>
          <w:marRight w:val="0"/>
          <w:marTop w:val="0"/>
          <w:marBottom w:val="0"/>
          <w:divBdr>
            <w:top w:val="none" w:sz="0" w:space="0" w:color="auto"/>
            <w:left w:val="none" w:sz="0" w:space="0" w:color="auto"/>
            <w:bottom w:val="none" w:sz="0" w:space="0" w:color="auto"/>
            <w:right w:val="none" w:sz="0" w:space="0" w:color="auto"/>
          </w:divBdr>
        </w:div>
        <w:div w:id="1839613456">
          <w:marLeft w:val="480"/>
          <w:marRight w:val="0"/>
          <w:marTop w:val="0"/>
          <w:marBottom w:val="0"/>
          <w:divBdr>
            <w:top w:val="none" w:sz="0" w:space="0" w:color="auto"/>
            <w:left w:val="none" w:sz="0" w:space="0" w:color="auto"/>
            <w:bottom w:val="none" w:sz="0" w:space="0" w:color="auto"/>
            <w:right w:val="none" w:sz="0" w:space="0" w:color="auto"/>
          </w:divBdr>
        </w:div>
        <w:div w:id="864363110">
          <w:marLeft w:val="480"/>
          <w:marRight w:val="0"/>
          <w:marTop w:val="0"/>
          <w:marBottom w:val="0"/>
          <w:divBdr>
            <w:top w:val="none" w:sz="0" w:space="0" w:color="auto"/>
            <w:left w:val="none" w:sz="0" w:space="0" w:color="auto"/>
            <w:bottom w:val="none" w:sz="0" w:space="0" w:color="auto"/>
            <w:right w:val="none" w:sz="0" w:space="0" w:color="auto"/>
          </w:divBdr>
        </w:div>
        <w:div w:id="196892388">
          <w:marLeft w:val="480"/>
          <w:marRight w:val="0"/>
          <w:marTop w:val="0"/>
          <w:marBottom w:val="0"/>
          <w:divBdr>
            <w:top w:val="none" w:sz="0" w:space="0" w:color="auto"/>
            <w:left w:val="none" w:sz="0" w:space="0" w:color="auto"/>
            <w:bottom w:val="none" w:sz="0" w:space="0" w:color="auto"/>
            <w:right w:val="none" w:sz="0" w:space="0" w:color="auto"/>
          </w:divBdr>
        </w:div>
        <w:div w:id="1482504688">
          <w:marLeft w:val="480"/>
          <w:marRight w:val="0"/>
          <w:marTop w:val="0"/>
          <w:marBottom w:val="0"/>
          <w:divBdr>
            <w:top w:val="none" w:sz="0" w:space="0" w:color="auto"/>
            <w:left w:val="none" w:sz="0" w:space="0" w:color="auto"/>
            <w:bottom w:val="none" w:sz="0" w:space="0" w:color="auto"/>
            <w:right w:val="none" w:sz="0" w:space="0" w:color="auto"/>
          </w:divBdr>
        </w:div>
        <w:div w:id="1441489881">
          <w:marLeft w:val="480"/>
          <w:marRight w:val="0"/>
          <w:marTop w:val="0"/>
          <w:marBottom w:val="0"/>
          <w:divBdr>
            <w:top w:val="none" w:sz="0" w:space="0" w:color="auto"/>
            <w:left w:val="none" w:sz="0" w:space="0" w:color="auto"/>
            <w:bottom w:val="none" w:sz="0" w:space="0" w:color="auto"/>
            <w:right w:val="none" w:sz="0" w:space="0" w:color="auto"/>
          </w:divBdr>
        </w:div>
        <w:div w:id="279072762">
          <w:marLeft w:val="480"/>
          <w:marRight w:val="0"/>
          <w:marTop w:val="0"/>
          <w:marBottom w:val="0"/>
          <w:divBdr>
            <w:top w:val="none" w:sz="0" w:space="0" w:color="auto"/>
            <w:left w:val="none" w:sz="0" w:space="0" w:color="auto"/>
            <w:bottom w:val="none" w:sz="0" w:space="0" w:color="auto"/>
            <w:right w:val="none" w:sz="0" w:space="0" w:color="auto"/>
          </w:divBdr>
        </w:div>
        <w:div w:id="509954163">
          <w:marLeft w:val="480"/>
          <w:marRight w:val="0"/>
          <w:marTop w:val="0"/>
          <w:marBottom w:val="0"/>
          <w:divBdr>
            <w:top w:val="none" w:sz="0" w:space="0" w:color="auto"/>
            <w:left w:val="none" w:sz="0" w:space="0" w:color="auto"/>
            <w:bottom w:val="none" w:sz="0" w:space="0" w:color="auto"/>
            <w:right w:val="none" w:sz="0" w:space="0" w:color="auto"/>
          </w:divBdr>
        </w:div>
      </w:divsChild>
    </w:div>
    <w:div w:id="826215868">
      <w:bodyDiv w:val="1"/>
      <w:marLeft w:val="0"/>
      <w:marRight w:val="0"/>
      <w:marTop w:val="0"/>
      <w:marBottom w:val="0"/>
      <w:divBdr>
        <w:top w:val="none" w:sz="0" w:space="0" w:color="auto"/>
        <w:left w:val="none" w:sz="0" w:space="0" w:color="auto"/>
        <w:bottom w:val="none" w:sz="0" w:space="0" w:color="auto"/>
        <w:right w:val="none" w:sz="0" w:space="0" w:color="auto"/>
      </w:divBdr>
    </w:div>
    <w:div w:id="828256783">
      <w:bodyDiv w:val="1"/>
      <w:marLeft w:val="0"/>
      <w:marRight w:val="0"/>
      <w:marTop w:val="0"/>
      <w:marBottom w:val="0"/>
      <w:divBdr>
        <w:top w:val="none" w:sz="0" w:space="0" w:color="auto"/>
        <w:left w:val="none" w:sz="0" w:space="0" w:color="auto"/>
        <w:bottom w:val="none" w:sz="0" w:space="0" w:color="auto"/>
        <w:right w:val="none" w:sz="0" w:space="0" w:color="auto"/>
      </w:divBdr>
      <w:divsChild>
        <w:div w:id="1811054313">
          <w:marLeft w:val="480"/>
          <w:marRight w:val="0"/>
          <w:marTop w:val="0"/>
          <w:marBottom w:val="0"/>
          <w:divBdr>
            <w:top w:val="none" w:sz="0" w:space="0" w:color="auto"/>
            <w:left w:val="none" w:sz="0" w:space="0" w:color="auto"/>
            <w:bottom w:val="none" w:sz="0" w:space="0" w:color="auto"/>
            <w:right w:val="none" w:sz="0" w:space="0" w:color="auto"/>
          </w:divBdr>
        </w:div>
        <w:div w:id="1379433743">
          <w:marLeft w:val="480"/>
          <w:marRight w:val="0"/>
          <w:marTop w:val="0"/>
          <w:marBottom w:val="0"/>
          <w:divBdr>
            <w:top w:val="none" w:sz="0" w:space="0" w:color="auto"/>
            <w:left w:val="none" w:sz="0" w:space="0" w:color="auto"/>
            <w:bottom w:val="none" w:sz="0" w:space="0" w:color="auto"/>
            <w:right w:val="none" w:sz="0" w:space="0" w:color="auto"/>
          </w:divBdr>
        </w:div>
        <w:div w:id="679545379">
          <w:marLeft w:val="480"/>
          <w:marRight w:val="0"/>
          <w:marTop w:val="0"/>
          <w:marBottom w:val="0"/>
          <w:divBdr>
            <w:top w:val="none" w:sz="0" w:space="0" w:color="auto"/>
            <w:left w:val="none" w:sz="0" w:space="0" w:color="auto"/>
            <w:bottom w:val="none" w:sz="0" w:space="0" w:color="auto"/>
            <w:right w:val="none" w:sz="0" w:space="0" w:color="auto"/>
          </w:divBdr>
        </w:div>
        <w:div w:id="1505701399">
          <w:marLeft w:val="480"/>
          <w:marRight w:val="0"/>
          <w:marTop w:val="0"/>
          <w:marBottom w:val="0"/>
          <w:divBdr>
            <w:top w:val="none" w:sz="0" w:space="0" w:color="auto"/>
            <w:left w:val="none" w:sz="0" w:space="0" w:color="auto"/>
            <w:bottom w:val="none" w:sz="0" w:space="0" w:color="auto"/>
            <w:right w:val="none" w:sz="0" w:space="0" w:color="auto"/>
          </w:divBdr>
        </w:div>
        <w:div w:id="24990089">
          <w:marLeft w:val="480"/>
          <w:marRight w:val="0"/>
          <w:marTop w:val="0"/>
          <w:marBottom w:val="0"/>
          <w:divBdr>
            <w:top w:val="none" w:sz="0" w:space="0" w:color="auto"/>
            <w:left w:val="none" w:sz="0" w:space="0" w:color="auto"/>
            <w:bottom w:val="none" w:sz="0" w:space="0" w:color="auto"/>
            <w:right w:val="none" w:sz="0" w:space="0" w:color="auto"/>
          </w:divBdr>
        </w:div>
        <w:div w:id="1203326898">
          <w:marLeft w:val="480"/>
          <w:marRight w:val="0"/>
          <w:marTop w:val="0"/>
          <w:marBottom w:val="0"/>
          <w:divBdr>
            <w:top w:val="none" w:sz="0" w:space="0" w:color="auto"/>
            <w:left w:val="none" w:sz="0" w:space="0" w:color="auto"/>
            <w:bottom w:val="none" w:sz="0" w:space="0" w:color="auto"/>
            <w:right w:val="none" w:sz="0" w:space="0" w:color="auto"/>
          </w:divBdr>
        </w:div>
        <w:div w:id="33694973">
          <w:marLeft w:val="480"/>
          <w:marRight w:val="0"/>
          <w:marTop w:val="0"/>
          <w:marBottom w:val="0"/>
          <w:divBdr>
            <w:top w:val="none" w:sz="0" w:space="0" w:color="auto"/>
            <w:left w:val="none" w:sz="0" w:space="0" w:color="auto"/>
            <w:bottom w:val="none" w:sz="0" w:space="0" w:color="auto"/>
            <w:right w:val="none" w:sz="0" w:space="0" w:color="auto"/>
          </w:divBdr>
        </w:div>
        <w:div w:id="480464074">
          <w:marLeft w:val="480"/>
          <w:marRight w:val="0"/>
          <w:marTop w:val="0"/>
          <w:marBottom w:val="0"/>
          <w:divBdr>
            <w:top w:val="none" w:sz="0" w:space="0" w:color="auto"/>
            <w:left w:val="none" w:sz="0" w:space="0" w:color="auto"/>
            <w:bottom w:val="none" w:sz="0" w:space="0" w:color="auto"/>
            <w:right w:val="none" w:sz="0" w:space="0" w:color="auto"/>
          </w:divBdr>
        </w:div>
        <w:div w:id="1519929194">
          <w:marLeft w:val="480"/>
          <w:marRight w:val="0"/>
          <w:marTop w:val="0"/>
          <w:marBottom w:val="0"/>
          <w:divBdr>
            <w:top w:val="none" w:sz="0" w:space="0" w:color="auto"/>
            <w:left w:val="none" w:sz="0" w:space="0" w:color="auto"/>
            <w:bottom w:val="none" w:sz="0" w:space="0" w:color="auto"/>
            <w:right w:val="none" w:sz="0" w:space="0" w:color="auto"/>
          </w:divBdr>
        </w:div>
        <w:div w:id="1141312201">
          <w:marLeft w:val="480"/>
          <w:marRight w:val="0"/>
          <w:marTop w:val="0"/>
          <w:marBottom w:val="0"/>
          <w:divBdr>
            <w:top w:val="none" w:sz="0" w:space="0" w:color="auto"/>
            <w:left w:val="none" w:sz="0" w:space="0" w:color="auto"/>
            <w:bottom w:val="none" w:sz="0" w:space="0" w:color="auto"/>
            <w:right w:val="none" w:sz="0" w:space="0" w:color="auto"/>
          </w:divBdr>
        </w:div>
        <w:div w:id="1195919193">
          <w:marLeft w:val="480"/>
          <w:marRight w:val="0"/>
          <w:marTop w:val="0"/>
          <w:marBottom w:val="0"/>
          <w:divBdr>
            <w:top w:val="none" w:sz="0" w:space="0" w:color="auto"/>
            <w:left w:val="none" w:sz="0" w:space="0" w:color="auto"/>
            <w:bottom w:val="none" w:sz="0" w:space="0" w:color="auto"/>
            <w:right w:val="none" w:sz="0" w:space="0" w:color="auto"/>
          </w:divBdr>
        </w:div>
        <w:div w:id="550266679">
          <w:marLeft w:val="480"/>
          <w:marRight w:val="0"/>
          <w:marTop w:val="0"/>
          <w:marBottom w:val="0"/>
          <w:divBdr>
            <w:top w:val="none" w:sz="0" w:space="0" w:color="auto"/>
            <w:left w:val="none" w:sz="0" w:space="0" w:color="auto"/>
            <w:bottom w:val="none" w:sz="0" w:space="0" w:color="auto"/>
            <w:right w:val="none" w:sz="0" w:space="0" w:color="auto"/>
          </w:divBdr>
        </w:div>
        <w:div w:id="1488668207">
          <w:marLeft w:val="480"/>
          <w:marRight w:val="0"/>
          <w:marTop w:val="0"/>
          <w:marBottom w:val="0"/>
          <w:divBdr>
            <w:top w:val="none" w:sz="0" w:space="0" w:color="auto"/>
            <w:left w:val="none" w:sz="0" w:space="0" w:color="auto"/>
            <w:bottom w:val="none" w:sz="0" w:space="0" w:color="auto"/>
            <w:right w:val="none" w:sz="0" w:space="0" w:color="auto"/>
          </w:divBdr>
        </w:div>
        <w:div w:id="2022276836">
          <w:marLeft w:val="480"/>
          <w:marRight w:val="0"/>
          <w:marTop w:val="0"/>
          <w:marBottom w:val="0"/>
          <w:divBdr>
            <w:top w:val="none" w:sz="0" w:space="0" w:color="auto"/>
            <w:left w:val="none" w:sz="0" w:space="0" w:color="auto"/>
            <w:bottom w:val="none" w:sz="0" w:space="0" w:color="auto"/>
            <w:right w:val="none" w:sz="0" w:space="0" w:color="auto"/>
          </w:divBdr>
        </w:div>
        <w:div w:id="1854801425">
          <w:marLeft w:val="480"/>
          <w:marRight w:val="0"/>
          <w:marTop w:val="0"/>
          <w:marBottom w:val="0"/>
          <w:divBdr>
            <w:top w:val="none" w:sz="0" w:space="0" w:color="auto"/>
            <w:left w:val="none" w:sz="0" w:space="0" w:color="auto"/>
            <w:bottom w:val="none" w:sz="0" w:space="0" w:color="auto"/>
            <w:right w:val="none" w:sz="0" w:space="0" w:color="auto"/>
          </w:divBdr>
        </w:div>
        <w:div w:id="1056588941">
          <w:marLeft w:val="480"/>
          <w:marRight w:val="0"/>
          <w:marTop w:val="0"/>
          <w:marBottom w:val="0"/>
          <w:divBdr>
            <w:top w:val="none" w:sz="0" w:space="0" w:color="auto"/>
            <w:left w:val="none" w:sz="0" w:space="0" w:color="auto"/>
            <w:bottom w:val="none" w:sz="0" w:space="0" w:color="auto"/>
            <w:right w:val="none" w:sz="0" w:space="0" w:color="auto"/>
          </w:divBdr>
        </w:div>
        <w:div w:id="137455170">
          <w:marLeft w:val="480"/>
          <w:marRight w:val="0"/>
          <w:marTop w:val="0"/>
          <w:marBottom w:val="0"/>
          <w:divBdr>
            <w:top w:val="none" w:sz="0" w:space="0" w:color="auto"/>
            <w:left w:val="none" w:sz="0" w:space="0" w:color="auto"/>
            <w:bottom w:val="none" w:sz="0" w:space="0" w:color="auto"/>
            <w:right w:val="none" w:sz="0" w:space="0" w:color="auto"/>
          </w:divBdr>
        </w:div>
        <w:div w:id="713967123">
          <w:marLeft w:val="480"/>
          <w:marRight w:val="0"/>
          <w:marTop w:val="0"/>
          <w:marBottom w:val="0"/>
          <w:divBdr>
            <w:top w:val="none" w:sz="0" w:space="0" w:color="auto"/>
            <w:left w:val="none" w:sz="0" w:space="0" w:color="auto"/>
            <w:bottom w:val="none" w:sz="0" w:space="0" w:color="auto"/>
            <w:right w:val="none" w:sz="0" w:space="0" w:color="auto"/>
          </w:divBdr>
        </w:div>
        <w:div w:id="598877940">
          <w:marLeft w:val="480"/>
          <w:marRight w:val="0"/>
          <w:marTop w:val="0"/>
          <w:marBottom w:val="0"/>
          <w:divBdr>
            <w:top w:val="none" w:sz="0" w:space="0" w:color="auto"/>
            <w:left w:val="none" w:sz="0" w:space="0" w:color="auto"/>
            <w:bottom w:val="none" w:sz="0" w:space="0" w:color="auto"/>
            <w:right w:val="none" w:sz="0" w:space="0" w:color="auto"/>
          </w:divBdr>
        </w:div>
        <w:div w:id="1113330283">
          <w:marLeft w:val="480"/>
          <w:marRight w:val="0"/>
          <w:marTop w:val="0"/>
          <w:marBottom w:val="0"/>
          <w:divBdr>
            <w:top w:val="none" w:sz="0" w:space="0" w:color="auto"/>
            <w:left w:val="none" w:sz="0" w:space="0" w:color="auto"/>
            <w:bottom w:val="none" w:sz="0" w:space="0" w:color="auto"/>
            <w:right w:val="none" w:sz="0" w:space="0" w:color="auto"/>
          </w:divBdr>
        </w:div>
        <w:div w:id="53818406">
          <w:marLeft w:val="480"/>
          <w:marRight w:val="0"/>
          <w:marTop w:val="0"/>
          <w:marBottom w:val="0"/>
          <w:divBdr>
            <w:top w:val="none" w:sz="0" w:space="0" w:color="auto"/>
            <w:left w:val="none" w:sz="0" w:space="0" w:color="auto"/>
            <w:bottom w:val="none" w:sz="0" w:space="0" w:color="auto"/>
            <w:right w:val="none" w:sz="0" w:space="0" w:color="auto"/>
          </w:divBdr>
        </w:div>
        <w:div w:id="704133857">
          <w:marLeft w:val="480"/>
          <w:marRight w:val="0"/>
          <w:marTop w:val="0"/>
          <w:marBottom w:val="0"/>
          <w:divBdr>
            <w:top w:val="none" w:sz="0" w:space="0" w:color="auto"/>
            <w:left w:val="none" w:sz="0" w:space="0" w:color="auto"/>
            <w:bottom w:val="none" w:sz="0" w:space="0" w:color="auto"/>
            <w:right w:val="none" w:sz="0" w:space="0" w:color="auto"/>
          </w:divBdr>
        </w:div>
      </w:divsChild>
    </w:div>
    <w:div w:id="830366986">
      <w:bodyDiv w:val="1"/>
      <w:marLeft w:val="0"/>
      <w:marRight w:val="0"/>
      <w:marTop w:val="0"/>
      <w:marBottom w:val="0"/>
      <w:divBdr>
        <w:top w:val="none" w:sz="0" w:space="0" w:color="auto"/>
        <w:left w:val="none" w:sz="0" w:space="0" w:color="auto"/>
        <w:bottom w:val="none" w:sz="0" w:space="0" w:color="auto"/>
        <w:right w:val="none" w:sz="0" w:space="0" w:color="auto"/>
      </w:divBdr>
    </w:div>
    <w:div w:id="838810321">
      <w:bodyDiv w:val="1"/>
      <w:marLeft w:val="0"/>
      <w:marRight w:val="0"/>
      <w:marTop w:val="0"/>
      <w:marBottom w:val="0"/>
      <w:divBdr>
        <w:top w:val="none" w:sz="0" w:space="0" w:color="auto"/>
        <w:left w:val="none" w:sz="0" w:space="0" w:color="auto"/>
        <w:bottom w:val="none" w:sz="0" w:space="0" w:color="auto"/>
        <w:right w:val="none" w:sz="0" w:space="0" w:color="auto"/>
      </w:divBdr>
      <w:divsChild>
        <w:div w:id="970523810">
          <w:marLeft w:val="640"/>
          <w:marRight w:val="0"/>
          <w:marTop w:val="0"/>
          <w:marBottom w:val="0"/>
          <w:divBdr>
            <w:top w:val="none" w:sz="0" w:space="0" w:color="auto"/>
            <w:left w:val="none" w:sz="0" w:space="0" w:color="auto"/>
            <w:bottom w:val="none" w:sz="0" w:space="0" w:color="auto"/>
            <w:right w:val="none" w:sz="0" w:space="0" w:color="auto"/>
          </w:divBdr>
        </w:div>
        <w:div w:id="236212436">
          <w:marLeft w:val="640"/>
          <w:marRight w:val="0"/>
          <w:marTop w:val="0"/>
          <w:marBottom w:val="0"/>
          <w:divBdr>
            <w:top w:val="none" w:sz="0" w:space="0" w:color="auto"/>
            <w:left w:val="none" w:sz="0" w:space="0" w:color="auto"/>
            <w:bottom w:val="none" w:sz="0" w:space="0" w:color="auto"/>
            <w:right w:val="none" w:sz="0" w:space="0" w:color="auto"/>
          </w:divBdr>
        </w:div>
        <w:div w:id="919027407">
          <w:marLeft w:val="640"/>
          <w:marRight w:val="0"/>
          <w:marTop w:val="0"/>
          <w:marBottom w:val="0"/>
          <w:divBdr>
            <w:top w:val="none" w:sz="0" w:space="0" w:color="auto"/>
            <w:left w:val="none" w:sz="0" w:space="0" w:color="auto"/>
            <w:bottom w:val="none" w:sz="0" w:space="0" w:color="auto"/>
            <w:right w:val="none" w:sz="0" w:space="0" w:color="auto"/>
          </w:divBdr>
        </w:div>
        <w:div w:id="1861702994">
          <w:marLeft w:val="640"/>
          <w:marRight w:val="0"/>
          <w:marTop w:val="0"/>
          <w:marBottom w:val="0"/>
          <w:divBdr>
            <w:top w:val="none" w:sz="0" w:space="0" w:color="auto"/>
            <w:left w:val="none" w:sz="0" w:space="0" w:color="auto"/>
            <w:bottom w:val="none" w:sz="0" w:space="0" w:color="auto"/>
            <w:right w:val="none" w:sz="0" w:space="0" w:color="auto"/>
          </w:divBdr>
        </w:div>
        <w:div w:id="1756777197">
          <w:marLeft w:val="640"/>
          <w:marRight w:val="0"/>
          <w:marTop w:val="0"/>
          <w:marBottom w:val="0"/>
          <w:divBdr>
            <w:top w:val="none" w:sz="0" w:space="0" w:color="auto"/>
            <w:left w:val="none" w:sz="0" w:space="0" w:color="auto"/>
            <w:bottom w:val="none" w:sz="0" w:space="0" w:color="auto"/>
            <w:right w:val="none" w:sz="0" w:space="0" w:color="auto"/>
          </w:divBdr>
        </w:div>
        <w:div w:id="2088653546">
          <w:marLeft w:val="640"/>
          <w:marRight w:val="0"/>
          <w:marTop w:val="0"/>
          <w:marBottom w:val="0"/>
          <w:divBdr>
            <w:top w:val="none" w:sz="0" w:space="0" w:color="auto"/>
            <w:left w:val="none" w:sz="0" w:space="0" w:color="auto"/>
            <w:bottom w:val="none" w:sz="0" w:space="0" w:color="auto"/>
            <w:right w:val="none" w:sz="0" w:space="0" w:color="auto"/>
          </w:divBdr>
        </w:div>
        <w:div w:id="1414669570">
          <w:marLeft w:val="640"/>
          <w:marRight w:val="0"/>
          <w:marTop w:val="0"/>
          <w:marBottom w:val="0"/>
          <w:divBdr>
            <w:top w:val="none" w:sz="0" w:space="0" w:color="auto"/>
            <w:left w:val="none" w:sz="0" w:space="0" w:color="auto"/>
            <w:bottom w:val="none" w:sz="0" w:space="0" w:color="auto"/>
            <w:right w:val="none" w:sz="0" w:space="0" w:color="auto"/>
          </w:divBdr>
        </w:div>
        <w:div w:id="1303802914">
          <w:marLeft w:val="640"/>
          <w:marRight w:val="0"/>
          <w:marTop w:val="0"/>
          <w:marBottom w:val="0"/>
          <w:divBdr>
            <w:top w:val="none" w:sz="0" w:space="0" w:color="auto"/>
            <w:left w:val="none" w:sz="0" w:space="0" w:color="auto"/>
            <w:bottom w:val="none" w:sz="0" w:space="0" w:color="auto"/>
            <w:right w:val="none" w:sz="0" w:space="0" w:color="auto"/>
          </w:divBdr>
        </w:div>
        <w:div w:id="240142992">
          <w:marLeft w:val="640"/>
          <w:marRight w:val="0"/>
          <w:marTop w:val="0"/>
          <w:marBottom w:val="0"/>
          <w:divBdr>
            <w:top w:val="none" w:sz="0" w:space="0" w:color="auto"/>
            <w:left w:val="none" w:sz="0" w:space="0" w:color="auto"/>
            <w:bottom w:val="none" w:sz="0" w:space="0" w:color="auto"/>
            <w:right w:val="none" w:sz="0" w:space="0" w:color="auto"/>
          </w:divBdr>
        </w:div>
        <w:div w:id="1650088178">
          <w:marLeft w:val="640"/>
          <w:marRight w:val="0"/>
          <w:marTop w:val="0"/>
          <w:marBottom w:val="0"/>
          <w:divBdr>
            <w:top w:val="none" w:sz="0" w:space="0" w:color="auto"/>
            <w:left w:val="none" w:sz="0" w:space="0" w:color="auto"/>
            <w:bottom w:val="none" w:sz="0" w:space="0" w:color="auto"/>
            <w:right w:val="none" w:sz="0" w:space="0" w:color="auto"/>
          </w:divBdr>
        </w:div>
        <w:div w:id="268781115">
          <w:marLeft w:val="640"/>
          <w:marRight w:val="0"/>
          <w:marTop w:val="0"/>
          <w:marBottom w:val="0"/>
          <w:divBdr>
            <w:top w:val="none" w:sz="0" w:space="0" w:color="auto"/>
            <w:left w:val="none" w:sz="0" w:space="0" w:color="auto"/>
            <w:bottom w:val="none" w:sz="0" w:space="0" w:color="auto"/>
            <w:right w:val="none" w:sz="0" w:space="0" w:color="auto"/>
          </w:divBdr>
        </w:div>
        <w:div w:id="242104453">
          <w:marLeft w:val="640"/>
          <w:marRight w:val="0"/>
          <w:marTop w:val="0"/>
          <w:marBottom w:val="0"/>
          <w:divBdr>
            <w:top w:val="none" w:sz="0" w:space="0" w:color="auto"/>
            <w:left w:val="none" w:sz="0" w:space="0" w:color="auto"/>
            <w:bottom w:val="none" w:sz="0" w:space="0" w:color="auto"/>
            <w:right w:val="none" w:sz="0" w:space="0" w:color="auto"/>
          </w:divBdr>
        </w:div>
        <w:div w:id="296641120">
          <w:marLeft w:val="640"/>
          <w:marRight w:val="0"/>
          <w:marTop w:val="0"/>
          <w:marBottom w:val="0"/>
          <w:divBdr>
            <w:top w:val="none" w:sz="0" w:space="0" w:color="auto"/>
            <w:left w:val="none" w:sz="0" w:space="0" w:color="auto"/>
            <w:bottom w:val="none" w:sz="0" w:space="0" w:color="auto"/>
            <w:right w:val="none" w:sz="0" w:space="0" w:color="auto"/>
          </w:divBdr>
        </w:div>
        <w:div w:id="1083911607">
          <w:marLeft w:val="640"/>
          <w:marRight w:val="0"/>
          <w:marTop w:val="0"/>
          <w:marBottom w:val="0"/>
          <w:divBdr>
            <w:top w:val="none" w:sz="0" w:space="0" w:color="auto"/>
            <w:left w:val="none" w:sz="0" w:space="0" w:color="auto"/>
            <w:bottom w:val="none" w:sz="0" w:space="0" w:color="auto"/>
            <w:right w:val="none" w:sz="0" w:space="0" w:color="auto"/>
          </w:divBdr>
        </w:div>
        <w:div w:id="341863619">
          <w:marLeft w:val="640"/>
          <w:marRight w:val="0"/>
          <w:marTop w:val="0"/>
          <w:marBottom w:val="0"/>
          <w:divBdr>
            <w:top w:val="none" w:sz="0" w:space="0" w:color="auto"/>
            <w:left w:val="none" w:sz="0" w:space="0" w:color="auto"/>
            <w:bottom w:val="none" w:sz="0" w:space="0" w:color="auto"/>
            <w:right w:val="none" w:sz="0" w:space="0" w:color="auto"/>
          </w:divBdr>
        </w:div>
        <w:div w:id="1327324097">
          <w:marLeft w:val="640"/>
          <w:marRight w:val="0"/>
          <w:marTop w:val="0"/>
          <w:marBottom w:val="0"/>
          <w:divBdr>
            <w:top w:val="none" w:sz="0" w:space="0" w:color="auto"/>
            <w:left w:val="none" w:sz="0" w:space="0" w:color="auto"/>
            <w:bottom w:val="none" w:sz="0" w:space="0" w:color="auto"/>
            <w:right w:val="none" w:sz="0" w:space="0" w:color="auto"/>
          </w:divBdr>
        </w:div>
        <w:div w:id="1840464130">
          <w:marLeft w:val="640"/>
          <w:marRight w:val="0"/>
          <w:marTop w:val="0"/>
          <w:marBottom w:val="0"/>
          <w:divBdr>
            <w:top w:val="none" w:sz="0" w:space="0" w:color="auto"/>
            <w:left w:val="none" w:sz="0" w:space="0" w:color="auto"/>
            <w:bottom w:val="none" w:sz="0" w:space="0" w:color="auto"/>
            <w:right w:val="none" w:sz="0" w:space="0" w:color="auto"/>
          </w:divBdr>
        </w:div>
        <w:div w:id="712115697">
          <w:marLeft w:val="640"/>
          <w:marRight w:val="0"/>
          <w:marTop w:val="0"/>
          <w:marBottom w:val="0"/>
          <w:divBdr>
            <w:top w:val="none" w:sz="0" w:space="0" w:color="auto"/>
            <w:left w:val="none" w:sz="0" w:space="0" w:color="auto"/>
            <w:bottom w:val="none" w:sz="0" w:space="0" w:color="auto"/>
            <w:right w:val="none" w:sz="0" w:space="0" w:color="auto"/>
          </w:divBdr>
        </w:div>
        <w:div w:id="1234240775">
          <w:marLeft w:val="640"/>
          <w:marRight w:val="0"/>
          <w:marTop w:val="0"/>
          <w:marBottom w:val="0"/>
          <w:divBdr>
            <w:top w:val="none" w:sz="0" w:space="0" w:color="auto"/>
            <w:left w:val="none" w:sz="0" w:space="0" w:color="auto"/>
            <w:bottom w:val="none" w:sz="0" w:space="0" w:color="auto"/>
            <w:right w:val="none" w:sz="0" w:space="0" w:color="auto"/>
          </w:divBdr>
        </w:div>
        <w:div w:id="312494595">
          <w:marLeft w:val="640"/>
          <w:marRight w:val="0"/>
          <w:marTop w:val="0"/>
          <w:marBottom w:val="0"/>
          <w:divBdr>
            <w:top w:val="none" w:sz="0" w:space="0" w:color="auto"/>
            <w:left w:val="none" w:sz="0" w:space="0" w:color="auto"/>
            <w:bottom w:val="none" w:sz="0" w:space="0" w:color="auto"/>
            <w:right w:val="none" w:sz="0" w:space="0" w:color="auto"/>
          </w:divBdr>
        </w:div>
        <w:div w:id="252666615">
          <w:marLeft w:val="640"/>
          <w:marRight w:val="0"/>
          <w:marTop w:val="0"/>
          <w:marBottom w:val="0"/>
          <w:divBdr>
            <w:top w:val="none" w:sz="0" w:space="0" w:color="auto"/>
            <w:left w:val="none" w:sz="0" w:space="0" w:color="auto"/>
            <w:bottom w:val="none" w:sz="0" w:space="0" w:color="auto"/>
            <w:right w:val="none" w:sz="0" w:space="0" w:color="auto"/>
          </w:divBdr>
        </w:div>
        <w:div w:id="1638796508">
          <w:marLeft w:val="640"/>
          <w:marRight w:val="0"/>
          <w:marTop w:val="0"/>
          <w:marBottom w:val="0"/>
          <w:divBdr>
            <w:top w:val="none" w:sz="0" w:space="0" w:color="auto"/>
            <w:left w:val="none" w:sz="0" w:space="0" w:color="auto"/>
            <w:bottom w:val="none" w:sz="0" w:space="0" w:color="auto"/>
            <w:right w:val="none" w:sz="0" w:space="0" w:color="auto"/>
          </w:divBdr>
        </w:div>
        <w:div w:id="1056390944">
          <w:marLeft w:val="640"/>
          <w:marRight w:val="0"/>
          <w:marTop w:val="0"/>
          <w:marBottom w:val="0"/>
          <w:divBdr>
            <w:top w:val="none" w:sz="0" w:space="0" w:color="auto"/>
            <w:left w:val="none" w:sz="0" w:space="0" w:color="auto"/>
            <w:bottom w:val="none" w:sz="0" w:space="0" w:color="auto"/>
            <w:right w:val="none" w:sz="0" w:space="0" w:color="auto"/>
          </w:divBdr>
        </w:div>
        <w:div w:id="1525091173">
          <w:marLeft w:val="640"/>
          <w:marRight w:val="0"/>
          <w:marTop w:val="0"/>
          <w:marBottom w:val="0"/>
          <w:divBdr>
            <w:top w:val="none" w:sz="0" w:space="0" w:color="auto"/>
            <w:left w:val="none" w:sz="0" w:space="0" w:color="auto"/>
            <w:bottom w:val="none" w:sz="0" w:space="0" w:color="auto"/>
            <w:right w:val="none" w:sz="0" w:space="0" w:color="auto"/>
          </w:divBdr>
        </w:div>
        <w:div w:id="291832833">
          <w:marLeft w:val="640"/>
          <w:marRight w:val="0"/>
          <w:marTop w:val="0"/>
          <w:marBottom w:val="0"/>
          <w:divBdr>
            <w:top w:val="none" w:sz="0" w:space="0" w:color="auto"/>
            <w:left w:val="none" w:sz="0" w:space="0" w:color="auto"/>
            <w:bottom w:val="none" w:sz="0" w:space="0" w:color="auto"/>
            <w:right w:val="none" w:sz="0" w:space="0" w:color="auto"/>
          </w:divBdr>
        </w:div>
        <w:div w:id="1171607052">
          <w:marLeft w:val="640"/>
          <w:marRight w:val="0"/>
          <w:marTop w:val="0"/>
          <w:marBottom w:val="0"/>
          <w:divBdr>
            <w:top w:val="none" w:sz="0" w:space="0" w:color="auto"/>
            <w:left w:val="none" w:sz="0" w:space="0" w:color="auto"/>
            <w:bottom w:val="none" w:sz="0" w:space="0" w:color="auto"/>
            <w:right w:val="none" w:sz="0" w:space="0" w:color="auto"/>
          </w:divBdr>
        </w:div>
        <w:div w:id="115564916">
          <w:marLeft w:val="640"/>
          <w:marRight w:val="0"/>
          <w:marTop w:val="0"/>
          <w:marBottom w:val="0"/>
          <w:divBdr>
            <w:top w:val="none" w:sz="0" w:space="0" w:color="auto"/>
            <w:left w:val="none" w:sz="0" w:space="0" w:color="auto"/>
            <w:bottom w:val="none" w:sz="0" w:space="0" w:color="auto"/>
            <w:right w:val="none" w:sz="0" w:space="0" w:color="auto"/>
          </w:divBdr>
        </w:div>
        <w:div w:id="906112139">
          <w:marLeft w:val="640"/>
          <w:marRight w:val="0"/>
          <w:marTop w:val="0"/>
          <w:marBottom w:val="0"/>
          <w:divBdr>
            <w:top w:val="none" w:sz="0" w:space="0" w:color="auto"/>
            <w:left w:val="none" w:sz="0" w:space="0" w:color="auto"/>
            <w:bottom w:val="none" w:sz="0" w:space="0" w:color="auto"/>
            <w:right w:val="none" w:sz="0" w:space="0" w:color="auto"/>
          </w:divBdr>
        </w:div>
        <w:div w:id="1715302909">
          <w:marLeft w:val="640"/>
          <w:marRight w:val="0"/>
          <w:marTop w:val="0"/>
          <w:marBottom w:val="0"/>
          <w:divBdr>
            <w:top w:val="none" w:sz="0" w:space="0" w:color="auto"/>
            <w:left w:val="none" w:sz="0" w:space="0" w:color="auto"/>
            <w:bottom w:val="none" w:sz="0" w:space="0" w:color="auto"/>
            <w:right w:val="none" w:sz="0" w:space="0" w:color="auto"/>
          </w:divBdr>
        </w:div>
        <w:div w:id="648560257">
          <w:marLeft w:val="640"/>
          <w:marRight w:val="0"/>
          <w:marTop w:val="0"/>
          <w:marBottom w:val="0"/>
          <w:divBdr>
            <w:top w:val="none" w:sz="0" w:space="0" w:color="auto"/>
            <w:left w:val="none" w:sz="0" w:space="0" w:color="auto"/>
            <w:bottom w:val="none" w:sz="0" w:space="0" w:color="auto"/>
            <w:right w:val="none" w:sz="0" w:space="0" w:color="auto"/>
          </w:divBdr>
        </w:div>
        <w:div w:id="1013648916">
          <w:marLeft w:val="640"/>
          <w:marRight w:val="0"/>
          <w:marTop w:val="0"/>
          <w:marBottom w:val="0"/>
          <w:divBdr>
            <w:top w:val="none" w:sz="0" w:space="0" w:color="auto"/>
            <w:left w:val="none" w:sz="0" w:space="0" w:color="auto"/>
            <w:bottom w:val="none" w:sz="0" w:space="0" w:color="auto"/>
            <w:right w:val="none" w:sz="0" w:space="0" w:color="auto"/>
          </w:divBdr>
        </w:div>
        <w:div w:id="794370651">
          <w:marLeft w:val="640"/>
          <w:marRight w:val="0"/>
          <w:marTop w:val="0"/>
          <w:marBottom w:val="0"/>
          <w:divBdr>
            <w:top w:val="none" w:sz="0" w:space="0" w:color="auto"/>
            <w:left w:val="none" w:sz="0" w:space="0" w:color="auto"/>
            <w:bottom w:val="none" w:sz="0" w:space="0" w:color="auto"/>
            <w:right w:val="none" w:sz="0" w:space="0" w:color="auto"/>
          </w:divBdr>
        </w:div>
        <w:div w:id="624970052">
          <w:marLeft w:val="640"/>
          <w:marRight w:val="0"/>
          <w:marTop w:val="0"/>
          <w:marBottom w:val="0"/>
          <w:divBdr>
            <w:top w:val="none" w:sz="0" w:space="0" w:color="auto"/>
            <w:left w:val="none" w:sz="0" w:space="0" w:color="auto"/>
            <w:bottom w:val="none" w:sz="0" w:space="0" w:color="auto"/>
            <w:right w:val="none" w:sz="0" w:space="0" w:color="auto"/>
          </w:divBdr>
        </w:div>
        <w:div w:id="1843162474">
          <w:marLeft w:val="640"/>
          <w:marRight w:val="0"/>
          <w:marTop w:val="0"/>
          <w:marBottom w:val="0"/>
          <w:divBdr>
            <w:top w:val="none" w:sz="0" w:space="0" w:color="auto"/>
            <w:left w:val="none" w:sz="0" w:space="0" w:color="auto"/>
            <w:bottom w:val="none" w:sz="0" w:space="0" w:color="auto"/>
            <w:right w:val="none" w:sz="0" w:space="0" w:color="auto"/>
          </w:divBdr>
        </w:div>
        <w:div w:id="819468054">
          <w:marLeft w:val="640"/>
          <w:marRight w:val="0"/>
          <w:marTop w:val="0"/>
          <w:marBottom w:val="0"/>
          <w:divBdr>
            <w:top w:val="none" w:sz="0" w:space="0" w:color="auto"/>
            <w:left w:val="none" w:sz="0" w:space="0" w:color="auto"/>
            <w:bottom w:val="none" w:sz="0" w:space="0" w:color="auto"/>
            <w:right w:val="none" w:sz="0" w:space="0" w:color="auto"/>
          </w:divBdr>
        </w:div>
        <w:div w:id="1920405925">
          <w:marLeft w:val="640"/>
          <w:marRight w:val="0"/>
          <w:marTop w:val="0"/>
          <w:marBottom w:val="0"/>
          <w:divBdr>
            <w:top w:val="none" w:sz="0" w:space="0" w:color="auto"/>
            <w:left w:val="none" w:sz="0" w:space="0" w:color="auto"/>
            <w:bottom w:val="none" w:sz="0" w:space="0" w:color="auto"/>
            <w:right w:val="none" w:sz="0" w:space="0" w:color="auto"/>
          </w:divBdr>
        </w:div>
        <w:div w:id="1178278463">
          <w:marLeft w:val="640"/>
          <w:marRight w:val="0"/>
          <w:marTop w:val="0"/>
          <w:marBottom w:val="0"/>
          <w:divBdr>
            <w:top w:val="none" w:sz="0" w:space="0" w:color="auto"/>
            <w:left w:val="none" w:sz="0" w:space="0" w:color="auto"/>
            <w:bottom w:val="none" w:sz="0" w:space="0" w:color="auto"/>
            <w:right w:val="none" w:sz="0" w:space="0" w:color="auto"/>
          </w:divBdr>
        </w:div>
        <w:div w:id="1667514303">
          <w:marLeft w:val="640"/>
          <w:marRight w:val="0"/>
          <w:marTop w:val="0"/>
          <w:marBottom w:val="0"/>
          <w:divBdr>
            <w:top w:val="none" w:sz="0" w:space="0" w:color="auto"/>
            <w:left w:val="none" w:sz="0" w:space="0" w:color="auto"/>
            <w:bottom w:val="none" w:sz="0" w:space="0" w:color="auto"/>
            <w:right w:val="none" w:sz="0" w:space="0" w:color="auto"/>
          </w:divBdr>
        </w:div>
        <w:div w:id="1581017310">
          <w:marLeft w:val="640"/>
          <w:marRight w:val="0"/>
          <w:marTop w:val="0"/>
          <w:marBottom w:val="0"/>
          <w:divBdr>
            <w:top w:val="none" w:sz="0" w:space="0" w:color="auto"/>
            <w:left w:val="none" w:sz="0" w:space="0" w:color="auto"/>
            <w:bottom w:val="none" w:sz="0" w:space="0" w:color="auto"/>
            <w:right w:val="none" w:sz="0" w:space="0" w:color="auto"/>
          </w:divBdr>
        </w:div>
        <w:div w:id="2072583036">
          <w:marLeft w:val="640"/>
          <w:marRight w:val="0"/>
          <w:marTop w:val="0"/>
          <w:marBottom w:val="0"/>
          <w:divBdr>
            <w:top w:val="none" w:sz="0" w:space="0" w:color="auto"/>
            <w:left w:val="none" w:sz="0" w:space="0" w:color="auto"/>
            <w:bottom w:val="none" w:sz="0" w:space="0" w:color="auto"/>
            <w:right w:val="none" w:sz="0" w:space="0" w:color="auto"/>
          </w:divBdr>
        </w:div>
        <w:div w:id="1323392982">
          <w:marLeft w:val="640"/>
          <w:marRight w:val="0"/>
          <w:marTop w:val="0"/>
          <w:marBottom w:val="0"/>
          <w:divBdr>
            <w:top w:val="none" w:sz="0" w:space="0" w:color="auto"/>
            <w:left w:val="none" w:sz="0" w:space="0" w:color="auto"/>
            <w:bottom w:val="none" w:sz="0" w:space="0" w:color="auto"/>
            <w:right w:val="none" w:sz="0" w:space="0" w:color="auto"/>
          </w:divBdr>
        </w:div>
        <w:div w:id="2100055269">
          <w:marLeft w:val="640"/>
          <w:marRight w:val="0"/>
          <w:marTop w:val="0"/>
          <w:marBottom w:val="0"/>
          <w:divBdr>
            <w:top w:val="none" w:sz="0" w:space="0" w:color="auto"/>
            <w:left w:val="none" w:sz="0" w:space="0" w:color="auto"/>
            <w:bottom w:val="none" w:sz="0" w:space="0" w:color="auto"/>
            <w:right w:val="none" w:sz="0" w:space="0" w:color="auto"/>
          </w:divBdr>
        </w:div>
        <w:div w:id="1347514552">
          <w:marLeft w:val="640"/>
          <w:marRight w:val="0"/>
          <w:marTop w:val="0"/>
          <w:marBottom w:val="0"/>
          <w:divBdr>
            <w:top w:val="none" w:sz="0" w:space="0" w:color="auto"/>
            <w:left w:val="none" w:sz="0" w:space="0" w:color="auto"/>
            <w:bottom w:val="none" w:sz="0" w:space="0" w:color="auto"/>
            <w:right w:val="none" w:sz="0" w:space="0" w:color="auto"/>
          </w:divBdr>
        </w:div>
        <w:div w:id="122503353">
          <w:marLeft w:val="640"/>
          <w:marRight w:val="0"/>
          <w:marTop w:val="0"/>
          <w:marBottom w:val="0"/>
          <w:divBdr>
            <w:top w:val="none" w:sz="0" w:space="0" w:color="auto"/>
            <w:left w:val="none" w:sz="0" w:space="0" w:color="auto"/>
            <w:bottom w:val="none" w:sz="0" w:space="0" w:color="auto"/>
            <w:right w:val="none" w:sz="0" w:space="0" w:color="auto"/>
          </w:divBdr>
        </w:div>
        <w:div w:id="18438896">
          <w:marLeft w:val="640"/>
          <w:marRight w:val="0"/>
          <w:marTop w:val="0"/>
          <w:marBottom w:val="0"/>
          <w:divBdr>
            <w:top w:val="none" w:sz="0" w:space="0" w:color="auto"/>
            <w:left w:val="none" w:sz="0" w:space="0" w:color="auto"/>
            <w:bottom w:val="none" w:sz="0" w:space="0" w:color="auto"/>
            <w:right w:val="none" w:sz="0" w:space="0" w:color="auto"/>
          </w:divBdr>
        </w:div>
        <w:div w:id="504831766">
          <w:marLeft w:val="640"/>
          <w:marRight w:val="0"/>
          <w:marTop w:val="0"/>
          <w:marBottom w:val="0"/>
          <w:divBdr>
            <w:top w:val="none" w:sz="0" w:space="0" w:color="auto"/>
            <w:left w:val="none" w:sz="0" w:space="0" w:color="auto"/>
            <w:bottom w:val="none" w:sz="0" w:space="0" w:color="auto"/>
            <w:right w:val="none" w:sz="0" w:space="0" w:color="auto"/>
          </w:divBdr>
        </w:div>
        <w:div w:id="1920865420">
          <w:marLeft w:val="640"/>
          <w:marRight w:val="0"/>
          <w:marTop w:val="0"/>
          <w:marBottom w:val="0"/>
          <w:divBdr>
            <w:top w:val="none" w:sz="0" w:space="0" w:color="auto"/>
            <w:left w:val="none" w:sz="0" w:space="0" w:color="auto"/>
            <w:bottom w:val="none" w:sz="0" w:space="0" w:color="auto"/>
            <w:right w:val="none" w:sz="0" w:space="0" w:color="auto"/>
          </w:divBdr>
        </w:div>
        <w:div w:id="524052654">
          <w:marLeft w:val="640"/>
          <w:marRight w:val="0"/>
          <w:marTop w:val="0"/>
          <w:marBottom w:val="0"/>
          <w:divBdr>
            <w:top w:val="none" w:sz="0" w:space="0" w:color="auto"/>
            <w:left w:val="none" w:sz="0" w:space="0" w:color="auto"/>
            <w:bottom w:val="none" w:sz="0" w:space="0" w:color="auto"/>
            <w:right w:val="none" w:sz="0" w:space="0" w:color="auto"/>
          </w:divBdr>
        </w:div>
        <w:div w:id="1065686008">
          <w:marLeft w:val="640"/>
          <w:marRight w:val="0"/>
          <w:marTop w:val="0"/>
          <w:marBottom w:val="0"/>
          <w:divBdr>
            <w:top w:val="none" w:sz="0" w:space="0" w:color="auto"/>
            <w:left w:val="none" w:sz="0" w:space="0" w:color="auto"/>
            <w:bottom w:val="none" w:sz="0" w:space="0" w:color="auto"/>
            <w:right w:val="none" w:sz="0" w:space="0" w:color="auto"/>
          </w:divBdr>
        </w:div>
        <w:div w:id="316569406">
          <w:marLeft w:val="640"/>
          <w:marRight w:val="0"/>
          <w:marTop w:val="0"/>
          <w:marBottom w:val="0"/>
          <w:divBdr>
            <w:top w:val="none" w:sz="0" w:space="0" w:color="auto"/>
            <w:left w:val="none" w:sz="0" w:space="0" w:color="auto"/>
            <w:bottom w:val="none" w:sz="0" w:space="0" w:color="auto"/>
            <w:right w:val="none" w:sz="0" w:space="0" w:color="auto"/>
          </w:divBdr>
        </w:div>
        <w:div w:id="1238904006">
          <w:marLeft w:val="640"/>
          <w:marRight w:val="0"/>
          <w:marTop w:val="0"/>
          <w:marBottom w:val="0"/>
          <w:divBdr>
            <w:top w:val="none" w:sz="0" w:space="0" w:color="auto"/>
            <w:left w:val="none" w:sz="0" w:space="0" w:color="auto"/>
            <w:bottom w:val="none" w:sz="0" w:space="0" w:color="auto"/>
            <w:right w:val="none" w:sz="0" w:space="0" w:color="auto"/>
          </w:divBdr>
        </w:div>
        <w:div w:id="15430354">
          <w:marLeft w:val="640"/>
          <w:marRight w:val="0"/>
          <w:marTop w:val="0"/>
          <w:marBottom w:val="0"/>
          <w:divBdr>
            <w:top w:val="none" w:sz="0" w:space="0" w:color="auto"/>
            <w:left w:val="none" w:sz="0" w:space="0" w:color="auto"/>
            <w:bottom w:val="none" w:sz="0" w:space="0" w:color="auto"/>
            <w:right w:val="none" w:sz="0" w:space="0" w:color="auto"/>
          </w:divBdr>
        </w:div>
        <w:div w:id="670067691">
          <w:marLeft w:val="640"/>
          <w:marRight w:val="0"/>
          <w:marTop w:val="0"/>
          <w:marBottom w:val="0"/>
          <w:divBdr>
            <w:top w:val="none" w:sz="0" w:space="0" w:color="auto"/>
            <w:left w:val="none" w:sz="0" w:space="0" w:color="auto"/>
            <w:bottom w:val="none" w:sz="0" w:space="0" w:color="auto"/>
            <w:right w:val="none" w:sz="0" w:space="0" w:color="auto"/>
          </w:divBdr>
        </w:div>
        <w:div w:id="512571166">
          <w:marLeft w:val="640"/>
          <w:marRight w:val="0"/>
          <w:marTop w:val="0"/>
          <w:marBottom w:val="0"/>
          <w:divBdr>
            <w:top w:val="none" w:sz="0" w:space="0" w:color="auto"/>
            <w:left w:val="none" w:sz="0" w:space="0" w:color="auto"/>
            <w:bottom w:val="none" w:sz="0" w:space="0" w:color="auto"/>
            <w:right w:val="none" w:sz="0" w:space="0" w:color="auto"/>
          </w:divBdr>
        </w:div>
        <w:div w:id="1696344323">
          <w:marLeft w:val="640"/>
          <w:marRight w:val="0"/>
          <w:marTop w:val="0"/>
          <w:marBottom w:val="0"/>
          <w:divBdr>
            <w:top w:val="none" w:sz="0" w:space="0" w:color="auto"/>
            <w:left w:val="none" w:sz="0" w:space="0" w:color="auto"/>
            <w:bottom w:val="none" w:sz="0" w:space="0" w:color="auto"/>
            <w:right w:val="none" w:sz="0" w:space="0" w:color="auto"/>
          </w:divBdr>
        </w:div>
        <w:div w:id="975253727">
          <w:marLeft w:val="640"/>
          <w:marRight w:val="0"/>
          <w:marTop w:val="0"/>
          <w:marBottom w:val="0"/>
          <w:divBdr>
            <w:top w:val="none" w:sz="0" w:space="0" w:color="auto"/>
            <w:left w:val="none" w:sz="0" w:space="0" w:color="auto"/>
            <w:bottom w:val="none" w:sz="0" w:space="0" w:color="auto"/>
            <w:right w:val="none" w:sz="0" w:space="0" w:color="auto"/>
          </w:divBdr>
        </w:div>
        <w:div w:id="336545084">
          <w:marLeft w:val="640"/>
          <w:marRight w:val="0"/>
          <w:marTop w:val="0"/>
          <w:marBottom w:val="0"/>
          <w:divBdr>
            <w:top w:val="none" w:sz="0" w:space="0" w:color="auto"/>
            <w:left w:val="none" w:sz="0" w:space="0" w:color="auto"/>
            <w:bottom w:val="none" w:sz="0" w:space="0" w:color="auto"/>
            <w:right w:val="none" w:sz="0" w:space="0" w:color="auto"/>
          </w:divBdr>
        </w:div>
        <w:div w:id="1064328829">
          <w:marLeft w:val="640"/>
          <w:marRight w:val="0"/>
          <w:marTop w:val="0"/>
          <w:marBottom w:val="0"/>
          <w:divBdr>
            <w:top w:val="none" w:sz="0" w:space="0" w:color="auto"/>
            <w:left w:val="none" w:sz="0" w:space="0" w:color="auto"/>
            <w:bottom w:val="none" w:sz="0" w:space="0" w:color="auto"/>
            <w:right w:val="none" w:sz="0" w:space="0" w:color="auto"/>
          </w:divBdr>
        </w:div>
        <w:div w:id="788552894">
          <w:marLeft w:val="640"/>
          <w:marRight w:val="0"/>
          <w:marTop w:val="0"/>
          <w:marBottom w:val="0"/>
          <w:divBdr>
            <w:top w:val="none" w:sz="0" w:space="0" w:color="auto"/>
            <w:left w:val="none" w:sz="0" w:space="0" w:color="auto"/>
            <w:bottom w:val="none" w:sz="0" w:space="0" w:color="auto"/>
            <w:right w:val="none" w:sz="0" w:space="0" w:color="auto"/>
          </w:divBdr>
        </w:div>
        <w:div w:id="2138252634">
          <w:marLeft w:val="640"/>
          <w:marRight w:val="0"/>
          <w:marTop w:val="0"/>
          <w:marBottom w:val="0"/>
          <w:divBdr>
            <w:top w:val="none" w:sz="0" w:space="0" w:color="auto"/>
            <w:left w:val="none" w:sz="0" w:space="0" w:color="auto"/>
            <w:bottom w:val="none" w:sz="0" w:space="0" w:color="auto"/>
            <w:right w:val="none" w:sz="0" w:space="0" w:color="auto"/>
          </w:divBdr>
        </w:div>
        <w:div w:id="413942703">
          <w:marLeft w:val="640"/>
          <w:marRight w:val="0"/>
          <w:marTop w:val="0"/>
          <w:marBottom w:val="0"/>
          <w:divBdr>
            <w:top w:val="none" w:sz="0" w:space="0" w:color="auto"/>
            <w:left w:val="none" w:sz="0" w:space="0" w:color="auto"/>
            <w:bottom w:val="none" w:sz="0" w:space="0" w:color="auto"/>
            <w:right w:val="none" w:sz="0" w:space="0" w:color="auto"/>
          </w:divBdr>
        </w:div>
        <w:div w:id="1018583887">
          <w:marLeft w:val="640"/>
          <w:marRight w:val="0"/>
          <w:marTop w:val="0"/>
          <w:marBottom w:val="0"/>
          <w:divBdr>
            <w:top w:val="none" w:sz="0" w:space="0" w:color="auto"/>
            <w:left w:val="none" w:sz="0" w:space="0" w:color="auto"/>
            <w:bottom w:val="none" w:sz="0" w:space="0" w:color="auto"/>
            <w:right w:val="none" w:sz="0" w:space="0" w:color="auto"/>
          </w:divBdr>
        </w:div>
        <w:div w:id="1273901861">
          <w:marLeft w:val="640"/>
          <w:marRight w:val="0"/>
          <w:marTop w:val="0"/>
          <w:marBottom w:val="0"/>
          <w:divBdr>
            <w:top w:val="none" w:sz="0" w:space="0" w:color="auto"/>
            <w:left w:val="none" w:sz="0" w:space="0" w:color="auto"/>
            <w:bottom w:val="none" w:sz="0" w:space="0" w:color="auto"/>
            <w:right w:val="none" w:sz="0" w:space="0" w:color="auto"/>
          </w:divBdr>
        </w:div>
        <w:div w:id="1889101697">
          <w:marLeft w:val="640"/>
          <w:marRight w:val="0"/>
          <w:marTop w:val="0"/>
          <w:marBottom w:val="0"/>
          <w:divBdr>
            <w:top w:val="none" w:sz="0" w:space="0" w:color="auto"/>
            <w:left w:val="none" w:sz="0" w:space="0" w:color="auto"/>
            <w:bottom w:val="none" w:sz="0" w:space="0" w:color="auto"/>
            <w:right w:val="none" w:sz="0" w:space="0" w:color="auto"/>
          </w:divBdr>
        </w:div>
        <w:div w:id="274751145">
          <w:marLeft w:val="640"/>
          <w:marRight w:val="0"/>
          <w:marTop w:val="0"/>
          <w:marBottom w:val="0"/>
          <w:divBdr>
            <w:top w:val="none" w:sz="0" w:space="0" w:color="auto"/>
            <w:left w:val="none" w:sz="0" w:space="0" w:color="auto"/>
            <w:bottom w:val="none" w:sz="0" w:space="0" w:color="auto"/>
            <w:right w:val="none" w:sz="0" w:space="0" w:color="auto"/>
          </w:divBdr>
        </w:div>
        <w:div w:id="2079862255">
          <w:marLeft w:val="640"/>
          <w:marRight w:val="0"/>
          <w:marTop w:val="0"/>
          <w:marBottom w:val="0"/>
          <w:divBdr>
            <w:top w:val="none" w:sz="0" w:space="0" w:color="auto"/>
            <w:left w:val="none" w:sz="0" w:space="0" w:color="auto"/>
            <w:bottom w:val="none" w:sz="0" w:space="0" w:color="auto"/>
            <w:right w:val="none" w:sz="0" w:space="0" w:color="auto"/>
          </w:divBdr>
        </w:div>
        <w:div w:id="1933932868">
          <w:marLeft w:val="640"/>
          <w:marRight w:val="0"/>
          <w:marTop w:val="0"/>
          <w:marBottom w:val="0"/>
          <w:divBdr>
            <w:top w:val="none" w:sz="0" w:space="0" w:color="auto"/>
            <w:left w:val="none" w:sz="0" w:space="0" w:color="auto"/>
            <w:bottom w:val="none" w:sz="0" w:space="0" w:color="auto"/>
            <w:right w:val="none" w:sz="0" w:space="0" w:color="auto"/>
          </w:divBdr>
        </w:div>
        <w:div w:id="1091896508">
          <w:marLeft w:val="640"/>
          <w:marRight w:val="0"/>
          <w:marTop w:val="0"/>
          <w:marBottom w:val="0"/>
          <w:divBdr>
            <w:top w:val="none" w:sz="0" w:space="0" w:color="auto"/>
            <w:left w:val="none" w:sz="0" w:space="0" w:color="auto"/>
            <w:bottom w:val="none" w:sz="0" w:space="0" w:color="auto"/>
            <w:right w:val="none" w:sz="0" w:space="0" w:color="auto"/>
          </w:divBdr>
        </w:div>
        <w:div w:id="369499646">
          <w:marLeft w:val="640"/>
          <w:marRight w:val="0"/>
          <w:marTop w:val="0"/>
          <w:marBottom w:val="0"/>
          <w:divBdr>
            <w:top w:val="none" w:sz="0" w:space="0" w:color="auto"/>
            <w:left w:val="none" w:sz="0" w:space="0" w:color="auto"/>
            <w:bottom w:val="none" w:sz="0" w:space="0" w:color="auto"/>
            <w:right w:val="none" w:sz="0" w:space="0" w:color="auto"/>
          </w:divBdr>
        </w:div>
        <w:div w:id="107045312">
          <w:marLeft w:val="640"/>
          <w:marRight w:val="0"/>
          <w:marTop w:val="0"/>
          <w:marBottom w:val="0"/>
          <w:divBdr>
            <w:top w:val="none" w:sz="0" w:space="0" w:color="auto"/>
            <w:left w:val="none" w:sz="0" w:space="0" w:color="auto"/>
            <w:bottom w:val="none" w:sz="0" w:space="0" w:color="auto"/>
            <w:right w:val="none" w:sz="0" w:space="0" w:color="auto"/>
          </w:divBdr>
        </w:div>
        <w:div w:id="2048483234">
          <w:marLeft w:val="640"/>
          <w:marRight w:val="0"/>
          <w:marTop w:val="0"/>
          <w:marBottom w:val="0"/>
          <w:divBdr>
            <w:top w:val="none" w:sz="0" w:space="0" w:color="auto"/>
            <w:left w:val="none" w:sz="0" w:space="0" w:color="auto"/>
            <w:bottom w:val="none" w:sz="0" w:space="0" w:color="auto"/>
            <w:right w:val="none" w:sz="0" w:space="0" w:color="auto"/>
          </w:divBdr>
        </w:div>
        <w:div w:id="1988783405">
          <w:marLeft w:val="640"/>
          <w:marRight w:val="0"/>
          <w:marTop w:val="0"/>
          <w:marBottom w:val="0"/>
          <w:divBdr>
            <w:top w:val="none" w:sz="0" w:space="0" w:color="auto"/>
            <w:left w:val="none" w:sz="0" w:space="0" w:color="auto"/>
            <w:bottom w:val="none" w:sz="0" w:space="0" w:color="auto"/>
            <w:right w:val="none" w:sz="0" w:space="0" w:color="auto"/>
          </w:divBdr>
        </w:div>
        <w:div w:id="302740323">
          <w:marLeft w:val="640"/>
          <w:marRight w:val="0"/>
          <w:marTop w:val="0"/>
          <w:marBottom w:val="0"/>
          <w:divBdr>
            <w:top w:val="none" w:sz="0" w:space="0" w:color="auto"/>
            <w:left w:val="none" w:sz="0" w:space="0" w:color="auto"/>
            <w:bottom w:val="none" w:sz="0" w:space="0" w:color="auto"/>
            <w:right w:val="none" w:sz="0" w:space="0" w:color="auto"/>
          </w:divBdr>
        </w:div>
        <w:div w:id="300119760">
          <w:marLeft w:val="640"/>
          <w:marRight w:val="0"/>
          <w:marTop w:val="0"/>
          <w:marBottom w:val="0"/>
          <w:divBdr>
            <w:top w:val="none" w:sz="0" w:space="0" w:color="auto"/>
            <w:left w:val="none" w:sz="0" w:space="0" w:color="auto"/>
            <w:bottom w:val="none" w:sz="0" w:space="0" w:color="auto"/>
            <w:right w:val="none" w:sz="0" w:space="0" w:color="auto"/>
          </w:divBdr>
        </w:div>
        <w:div w:id="1638366841">
          <w:marLeft w:val="640"/>
          <w:marRight w:val="0"/>
          <w:marTop w:val="0"/>
          <w:marBottom w:val="0"/>
          <w:divBdr>
            <w:top w:val="none" w:sz="0" w:space="0" w:color="auto"/>
            <w:left w:val="none" w:sz="0" w:space="0" w:color="auto"/>
            <w:bottom w:val="none" w:sz="0" w:space="0" w:color="auto"/>
            <w:right w:val="none" w:sz="0" w:space="0" w:color="auto"/>
          </w:divBdr>
        </w:div>
        <w:div w:id="1193764074">
          <w:marLeft w:val="640"/>
          <w:marRight w:val="0"/>
          <w:marTop w:val="0"/>
          <w:marBottom w:val="0"/>
          <w:divBdr>
            <w:top w:val="none" w:sz="0" w:space="0" w:color="auto"/>
            <w:left w:val="none" w:sz="0" w:space="0" w:color="auto"/>
            <w:bottom w:val="none" w:sz="0" w:space="0" w:color="auto"/>
            <w:right w:val="none" w:sz="0" w:space="0" w:color="auto"/>
          </w:divBdr>
        </w:div>
        <w:div w:id="307243216">
          <w:marLeft w:val="640"/>
          <w:marRight w:val="0"/>
          <w:marTop w:val="0"/>
          <w:marBottom w:val="0"/>
          <w:divBdr>
            <w:top w:val="none" w:sz="0" w:space="0" w:color="auto"/>
            <w:left w:val="none" w:sz="0" w:space="0" w:color="auto"/>
            <w:bottom w:val="none" w:sz="0" w:space="0" w:color="auto"/>
            <w:right w:val="none" w:sz="0" w:space="0" w:color="auto"/>
          </w:divBdr>
        </w:div>
        <w:div w:id="1163816302">
          <w:marLeft w:val="640"/>
          <w:marRight w:val="0"/>
          <w:marTop w:val="0"/>
          <w:marBottom w:val="0"/>
          <w:divBdr>
            <w:top w:val="none" w:sz="0" w:space="0" w:color="auto"/>
            <w:left w:val="none" w:sz="0" w:space="0" w:color="auto"/>
            <w:bottom w:val="none" w:sz="0" w:space="0" w:color="auto"/>
            <w:right w:val="none" w:sz="0" w:space="0" w:color="auto"/>
          </w:divBdr>
        </w:div>
        <w:div w:id="1712457440">
          <w:marLeft w:val="640"/>
          <w:marRight w:val="0"/>
          <w:marTop w:val="0"/>
          <w:marBottom w:val="0"/>
          <w:divBdr>
            <w:top w:val="none" w:sz="0" w:space="0" w:color="auto"/>
            <w:left w:val="none" w:sz="0" w:space="0" w:color="auto"/>
            <w:bottom w:val="none" w:sz="0" w:space="0" w:color="auto"/>
            <w:right w:val="none" w:sz="0" w:space="0" w:color="auto"/>
          </w:divBdr>
        </w:div>
        <w:div w:id="703479624">
          <w:marLeft w:val="640"/>
          <w:marRight w:val="0"/>
          <w:marTop w:val="0"/>
          <w:marBottom w:val="0"/>
          <w:divBdr>
            <w:top w:val="none" w:sz="0" w:space="0" w:color="auto"/>
            <w:left w:val="none" w:sz="0" w:space="0" w:color="auto"/>
            <w:bottom w:val="none" w:sz="0" w:space="0" w:color="auto"/>
            <w:right w:val="none" w:sz="0" w:space="0" w:color="auto"/>
          </w:divBdr>
        </w:div>
        <w:div w:id="1462721727">
          <w:marLeft w:val="640"/>
          <w:marRight w:val="0"/>
          <w:marTop w:val="0"/>
          <w:marBottom w:val="0"/>
          <w:divBdr>
            <w:top w:val="none" w:sz="0" w:space="0" w:color="auto"/>
            <w:left w:val="none" w:sz="0" w:space="0" w:color="auto"/>
            <w:bottom w:val="none" w:sz="0" w:space="0" w:color="auto"/>
            <w:right w:val="none" w:sz="0" w:space="0" w:color="auto"/>
          </w:divBdr>
        </w:div>
        <w:div w:id="1064530728">
          <w:marLeft w:val="640"/>
          <w:marRight w:val="0"/>
          <w:marTop w:val="0"/>
          <w:marBottom w:val="0"/>
          <w:divBdr>
            <w:top w:val="none" w:sz="0" w:space="0" w:color="auto"/>
            <w:left w:val="none" w:sz="0" w:space="0" w:color="auto"/>
            <w:bottom w:val="none" w:sz="0" w:space="0" w:color="auto"/>
            <w:right w:val="none" w:sz="0" w:space="0" w:color="auto"/>
          </w:divBdr>
        </w:div>
        <w:div w:id="841042855">
          <w:marLeft w:val="640"/>
          <w:marRight w:val="0"/>
          <w:marTop w:val="0"/>
          <w:marBottom w:val="0"/>
          <w:divBdr>
            <w:top w:val="none" w:sz="0" w:space="0" w:color="auto"/>
            <w:left w:val="none" w:sz="0" w:space="0" w:color="auto"/>
            <w:bottom w:val="none" w:sz="0" w:space="0" w:color="auto"/>
            <w:right w:val="none" w:sz="0" w:space="0" w:color="auto"/>
          </w:divBdr>
        </w:div>
        <w:div w:id="1485971350">
          <w:marLeft w:val="640"/>
          <w:marRight w:val="0"/>
          <w:marTop w:val="0"/>
          <w:marBottom w:val="0"/>
          <w:divBdr>
            <w:top w:val="none" w:sz="0" w:space="0" w:color="auto"/>
            <w:left w:val="none" w:sz="0" w:space="0" w:color="auto"/>
            <w:bottom w:val="none" w:sz="0" w:space="0" w:color="auto"/>
            <w:right w:val="none" w:sz="0" w:space="0" w:color="auto"/>
          </w:divBdr>
        </w:div>
        <w:div w:id="1140995312">
          <w:marLeft w:val="640"/>
          <w:marRight w:val="0"/>
          <w:marTop w:val="0"/>
          <w:marBottom w:val="0"/>
          <w:divBdr>
            <w:top w:val="none" w:sz="0" w:space="0" w:color="auto"/>
            <w:left w:val="none" w:sz="0" w:space="0" w:color="auto"/>
            <w:bottom w:val="none" w:sz="0" w:space="0" w:color="auto"/>
            <w:right w:val="none" w:sz="0" w:space="0" w:color="auto"/>
          </w:divBdr>
        </w:div>
      </w:divsChild>
    </w:div>
    <w:div w:id="841164444">
      <w:bodyDiv w:val="1"/>
      <w:marLeft w:val="0"/>
      <w:marRight w:val="0"/>
      <w:marTop w:val="0"/>
      <w:marBottom w:val="0"/>
      <w:divBdr>
        <w:top w:val="none" w:sz="0" w:space="0" w:color="auto"/>
        <w:left w:val="none" w:sz="0" w:space="0" w:color="auto"/>
        <w:bottom w:val="none" w:sz="0" w:space="0" w:color="auto"/>
        <w:right w:val="none" w:sz="0" w:space="0" w:color="auto"/>
      </w:divBdr>
    </w:div>
    <w:div w:id="848983704">
      <w:bodyDiv w:val="1"/>
      <w:marLeft w:val="0"/>
      <w:marRight w:val="0"/>
      <w:marTop w:val="0"/>
      <w:marBottom w:val="0"/>
      <w:divBdr>
        <w:top w:val="none" w:sz="0" w:space="0" w:color="auto"/>
        <w:left w:val="none" w:sz="0" w:space="0" w:color="auto"/>
        <w:bottom w:val="none" w:sz="0" w:space="0" w:color="auto"/>
        <w:right w:val="none" w:sz="0" w:space="0" w:color="auto"/>
      </w:divBdr>
    </w:div>
    <w:div w:id="862207345">
      <w:bodyDiv w:val="1"/>
      <w:marLeft w:val="0"/>
      <w:marRight w:val="0"/>
      <w:marTop w:val="0"/>
      <w:marBottom w:val="0"/>
      <w:divBdr>
        <w:top w:val="none" w:sz="0" w:space="0" w:color="auto"/>
        <w:left w:val="none" w:sz="0" w:space="0" w:color="auto"/>
        <w:bottom w:val="none" w:sz="0" w:space="0" w:color="auto"/>
        <w:right w:val="none" w:sz="0" w:space="0" w:color="auto"/>
      </w:divBdr>
      <w:divsChild>
        <w:div w:id="566963198">
          <w:marLeft w:val="480"/>
          <w:marRight w:val="0"/>
          <w:marTop w:val="0"/>
          <w:marBottom w:val="0"/>
          <w:divBdr>
            <w:top w:val="none" w:sz="0" w:space="0" w:color="auto"/>
            <w:left w:val="none" w:sz="0" w:space="0" w:color="auto"/>
            <w:bottom w:val="none" w:sz="0" w:space="0" w:color="auto"/>
            <w:right w:val="none" w:sz="0" w:space="0" w:color="auto"/>
          </w:divBdr>
        </w:div>
        <w:div w:id="1740130690">
          <w:marLeft w:val="480"/>
          <w:marRight w:val="0"/>
          <w:marTop w:val="0"/>
          <w:marBottom w:val="0"/>
          <w:divBdr>
            <w:top w:val="none" w:sz="0" w:space="0" w:color="auto"/>
            <w:left w:val="none" w:sz="0" w:space="0" w:color="auto"/>
            <w:bottom w:val="none" w:sz="0" w:space="0" w:color="auto"/>
            <w:right w:val="none" w:sz="0" w:space="0" w:color="auto"/>
          </w:divBdr>
        </w:div>
        <w:div w:id="476533767">
          <w:marLeft w:val="480"/>
          <w:marRight w:val="0"/>
          <w:marTop w:val="0"/>
          <w:marBottom w:val="0"/>
          <w:divBdr>
            <w:top w:val="none" w:sz="0" w:space="0" w:color="auto"/>
            <w:left w:val="none" w:sz="0" w:space="0" w:color="auto"/>
            <w:bottom w:val="none" w:sz="0" w:space="0" w:color="auto"/>
            <w:right w:val="none" w:sz="0" w:space="0" w:color="auto"/>
          </w:divBdr>
        </w:div>
        <w:div w:id="1961568073">
          <w:marLeft w:val="480"/>
          <w:marRight w:val="0"/>
          <w:marTop w:val="0"/>
          <w:marBottom w:val="0"/>
          <w:divBdr>
            <w:top w:val="none" w:sz="0" w:space="0" w:color="auto"/>
            <w:left w:val="none" w:sz="0" w:space="0" w:color="auto"/>
            <w:bottom w:val="none" w:sz="0" w:space="0" w:color="auto"/>
            <w:right w:val="none" w:sz="0" w:space="0" w:color="auto"/>
          </w:divBdr>
        </w:div>
        <w:div w:id="897278131">
          <w:marLeft w:val="480"/>
          <w:marRight w:val="0"/>
          <w:marTop w:val="0"/>
          <w:marBottom w:val="0"/>
          <w:divBdr>
            <w:top w:val="none" w:sz="0" w:space="0" w:color="auto"/>
            <w:left w:val="none" w:sz="0" w:space="0" w:color="auto"/>
            <w:bottom w:val="none" w:sz="0" w:space="0" w:color="auto"/>
            <w:right w:val="none" w:sz="0" w:space="0" w:color="auto"/>
          </w:divBdr>
        </w:div>
        <w:div w:id="487525792">
          <w:marLeft w:val="480"/>
          <w:marRight w:val="0"/>
          <w:marTop w:val="0"/>
          <w:marBottom w:val="0"/>
          <w:divBdr>
            <w:top w:val="none" w:sz="0" w:space="0" w:color="auto"/>
            <w:left w:val="none" w:sz="0" w:space="0" w:color="auto"/>
            <w:bottom w:val="none" w:sz="0" w:space="0" w:color="auto"/>
            <w:right w:val="none" w:sz="0" w:space="0" w:color="auto"/>
          </w:divBdr>
        </w:div>
        <w:div w:id="932937593">
          <w:marLeft w:val="480"/>
          <w:marRight w:val="0"/>
          <w:marTop w:val="0"/>
          <w:marBottom w:val="0"/>
          <w:divBdr>
            <w:top w:val="none" w:sz="0" w:space="0" w:color="auto"/>
            <w:left w:val="none" w:sz="0" w:space="0" w:color="auto"/>
            <w:bottom w:val="none" w:sz="0" w:space="0" w:color="auto"/>
            <w:right w:val="none" w:sz="0" w:space="0" w:color="auto"/>
          </w:divBdr>
        </w:div>
        <w:div w:id="1355613862">
          <w:marLeft w:val="480"/>
          <w:marRight w:val="0"/>
          <w:marTop w:val="0"/>
          <w:marBottom w:val="0"/>
          <w:divBdr>
            <w:top w:val="none" w:sz="0" w:space="0" w:color="auto"/>
            <w:left w:val="none" w:sz="0" w:space="0" w:color="auto"/>
            <w:bottom w:val="none" w:sz="0" w:space="0" w:color="auto"/>
            <w:right w:val="none" w:sz="0" w:space="0" w:color="auto"/>
          </w:divBdr>
        </w:div>
        <w:div w:id="88739134">
          <w:marLeft w:val="480"/>
          <w:marRight w:val="0"/>
          <w:marTop w:val="0"/>
          <w:marBottom w:val="0"/>
          <w:divBdr>
            <w:top w:val="none" w:sz="0" w:space="0" w:color="auto"/>
            <w:left w:val="none" w:sz="0" w:space="0" w:color="auto"/>
            <w:bottom w:val="none" w:sz="0" w:space="0" w:color="auto"/>
            <w:right w:val="none" w:sz="0" w:space="0" w:color="auto"/>
          </w:divBdr>
        </w:div>
        <w:div w:id="1921253936">
          <w:marLeft w:val="480"/>
          <w:marRight w:val="0"/>
          <w:marTop w:val="0"/>
          <w:marBottom w:val="0"/>
          <w:divBdr>
            <w:top w:val="none" w:sz="0" w:space="0" w:color="auto"/>
            <w:left w:val="none" w:sz="0" w:space="0" w:color="auto"/>
            <w:bottom w:val="none" w:sz="0" w:space="0" w:color="auto"/>
            <w:right w:val="none" w:sz="0" w:space="0" w:color="auto"/>
          </w:divBdr>
        </w:div>
        <w:div w:id="560560536">
          <w:marLeft w:val="480"/>
          <w:marRight w:val="0"/>
          <w:marTop w:val="0"/>
          <w:marBottom w:val="0"/>
          <w:divBdr>
            <w:top w:val="none" w:sz="0" w:space="0" w:color="auto"/>
            <w:left w:val="none" w:sz="0" w:space="0" w:color="auto"/>
            <w:bottom w:val="none" w:sz="0" w:space="0" w:color="auto"/>
            <w:right w:val="none" w:sz="0" w:space="0" w:color="auto"/>
          </w:divBdr>
        </w:div>
        <w:div w:id="920017825">
          <w:marLeft w:val="480"/>
          <w:marRight w:val="0"/>
          <w:marTop w:val="0"/>
          <w:marBottom w:val="0"/>
          <w:divBdr>
            <w:top w:val="none" w:sz="0" w:space="0" w:color="auto"/>
            <w:left w:val="none" w:sz="0" w:space="0" w:color="auto"/>
            <w:bottom w:val="none" w:sz="0" w:space="0" w:color="auto"/>
            <w:right w:val="none" w:sz="0" w:space="0" w:color="auto"/>
          </w:divBdr>
        </w:div>
        <w:div w:id="1881816201">
          <w:marLeft w:val="480"/>
          <w:marRight w:val="0"/>
          <w:marTop w:val="0"/>
          <w:marBottom w:val="0"/>
          <w:divBdr>
            <w:top w:val="none" w:sz="0" w:space="0" w:color="auto"/>
            <w:left w:val="none" w:sz="0" w:space="0" w:color="auto"/>
            <w:bottom w:val="none" w:sz="0" w:space="0" w:color="auto"/>
            <w:right w:val="none" w:sz="0" w:space="0" w:color="auto"/>
          </w:divBdr>
        </w:div>
        <w:div w:id="285745446">
          <w:marLeft w:val="480"/>
          <w:marRight w:val="0"/>
          <w:marTop w:val="0"/>
          <w:marBottom w:val="0"/>
          <w:divBdr>
            <w:top w:val="none" w:sz="0" w:space="0" w:color="auto"/>
            <w:left w:val="none" w:sz="0" w:space="0" w:color="auto"/>
            <w:bottom w:val="none" w:sz="0" w:space="0" w:color="auto"/>
            <w:right w:val="none" w:sz="0" w:space="0" w:color="auto"/>
          </w:divBdr>
        </w:div>
        <w:div w:id="1181043452">
          <w:marLeft w:val="480"/>
          <w:marRight w:val="0"/>
          <w:marTop w:val="0"/>
          <w:marBottom w:val="0"/>
          <w:divBdr>
            <w:top w:val="none" w:sz="0" w:space="0" w:color="auto"/>
            <w:left w:val="none" w:sz="0" w:space="0" w:color="auto"/>
            <w:bottom w:val="none" w:sz="0" w:space="0" w:color="auto"/>
            <w:right w:val="none" w:sz="0" w:space="0" w:color="auto"/>
          </w:divBdr>
        </w:div>
        <w:div w:id="1127623828">
          <w:marLeft w:val="480"/>
          <w:marRight w:val="0"/>
          <w:marTop w:val="0"/>
          <w:marBottom w:val="0"/>
          <w:divBdr>
            <w:top w:val="none" w:sz="0" w:space="0" w:color="auto"/>
            <w:left w:val="none" w:sz="0" w:space="0" w:color="auto"/>
            <w:bottom w:val="none" w:sz="0" w:space="0" w:color="auto"/>
            <w:right w:val="none" w:sz="0" w:space="0" w:color="auto"/>
          </w:divBdr>
        </w:div>
        <w:div w:id="1113548624">
          <w:marLeft w:val="480"/>
          <w:marRight w:val="0"/>
          <w:marTop w:val="0"/>
          <w:marBottom w:val="0"/>
          <w:divBdr>
            <w:top w:val="none" w:sz="0" w:space="0" w:color="auto"/>
            <w:left w:val="none" w:sz="0" w:space="0" w:color="auto"/>
            <w:bottom w:val="none" w:sz="0" w:space="0" w:color="auto"/>
            <w:right w:val="none" w:sz="0" w:space="0" w:color="auto"/>
          </w:divBdr>
        </w:div>
        <w:div w:id="1172184666">
          <w:marLeft w:val="480"/>
          <w:marRight w:val="0"/>
          <w:marTop w:val="0"/>
          <w:marBottom w:val="0"/>
          <w:divBdr>
            <w:top w:val="none" w:sz="0" w:space="0" w:color="auto"/>
            <w:left w:val="none" w:sz="0" w:space="0" w:color="auto"/>
            <w:bottom w:val="none" w:sz="0" w:space="0" w:color="auto"/>
            <w:right w:val="none" w:sz="0" w:space="0" w:color="auto"/>
          </w:divBdr>
        </w:div>
        <w:div w:id="1658726897">
          <w:marLeft w:val="480"/>
          <w:marRight w:val="0"/>
          <w:marTop w:val="0"/>
          <w:marBottom w:val="0"/>
          <w:divBdr>
            <w:top w:val="none" w:sz="0" w:space="0" w:color="auto"/>
            <w:left w:val="none" w:sz="0" w:space="0" w:color="auto"/>
            <w:bottom w:val="none" w:sz="0" w:space="0" w:color="auto"/>
            <w:right w:val="none" w:sz="0" w:space="0" w:color="auto"/>
          </w:divBdr>
        </w:div>
        <w:div w:id="1396120884">
          <w:marLeft w:val="480"/>
          <w:marRight w:val="0"/>
          <w:marTop w:val="0"/>
          <w:marBottom w:val="0"/>
          <w:divBdr>
            <w:top w:val="none" w:sz="0" w:space="0" w:color="auto"/>
            <w:left w:val="none" w:sz="0" w:space="0" w:color="auto"/>
            <w:bottom w:val="none" w:sz="0" w:space="0" w:color="auto"/>
            <w:right w:val="none" w:sz="0" w:space="0" w:color="auto"/>
          </w:divBdr>
        </w:div>
        <w:div w:id="1348756289">
          <w:marLeft w:val="480"/>
          <w:marRight w:val="0"/>
          <w:marTop w:val="0"/>
          <w:marBottom w:val="0"/>
          <w:divBdr>
            <w:top w:val="none" w:sz="0" w:space="0" w:color="auto"/>
            <w:left w:val="none" w:sz="0" w:space="0" w:color="auto"/>
            <w:bottom w:val="none" w:sz="0" w:space="0" w:color="auto"/>
            <w:right w:val="none" w:sz="0" w:space="0" w:color="auto"/>
          </w:divBdr>
        </w:div>
        <w:div w:id="1734427787">
          <w:marLeft w:val="480"/>
          <w:marRight w:val="0"/>
          <w:marTop w:val="0"/>
          <w:marBottom w:val="0"/>
          <w:divBdr>
            <w:top w:val="none" w:sz="0" w:space="0" w:color="auto"/>
            <w:left w:val="none" w:sz="0" w:space="0" w:color="auto"/>
            <w:bottom w:val="none" w:sz="0" w:space="0" w:color="auto"/>
            <w:right w:val="none" w:sz="0" w:space="0" w:color="auto"/>
          </w:divBdr>
        </w:div>
        <w:div w:id="1498039174">
          <w:marLeft w:val="480"/>
          <w:marRight w:val="0"/>
          <w:marTop w:val="0"/>
          <w:marBottom w:val="0"/>
          <w:divBdr>
            <w:top w:val="none" w:sz="0" w:space="0" w:color="auto"/>
            <w:left w:val="none" w:sz="0" w:space="0" w:color="auto"/>
            <w:bottom w:val="none" w:sz="0" w:space="0" w:color="auto"/>
            <w:right w:val="none" w:sz="0" w:space="0" w:color="auto"/>
          </w:divBdr>
        </w:div>
        <w:div w:id="951977932">
          <w:marLeft w:val="480"/>
          <w:marRight w:val="0"/>
          <w:marTop w:val="0"/>
          <w:marBottom w:val="0"/>
          <w:divBdr>
            <w:top w:val="none" w:sz="0" w:space="0" w:color="auto"/>
            <w:left w:val="none" w:sz="0" w:space="0" w:color="auto"/>
            <w:bottom w:val="none" w:sz="0" w:space="0" w:color="auto"/>
            <w:right w:val="none" w:sz="0" w:space="0" w:color="auto"/>
          </w:divBdr>
        </w:div>
        <w:div w:id="2064088732">
          <w:marLeft w:val="480"/>
          <w:marRight w:val="0"/>
          <w:marTop w:val="0"/>
          <w:marBottom w:val="0"/>
          <w:divBdr>
            <w:top w:val="none" w:sz="0" w:space="0" w:color="auto"/>
            <w:left w:val="none" w:sz="0" w:space="0" w:color="auto"/>
            <w:bottom w:val="none" w:sz="0" w:space="0" w:color="auto"/>
            <w:right w:val="none" w:sz="0" w:space="0" w:color="auto"/>
          </w:divBdr>
        </w:div>
        <w:div w:id="1913271679">
          <w:marLeft w:val="480"/>
          <w:marRight w:val="0"/>
          <w:marTop w:val="0"/>
          <w:marBottom w:val="0"/>
          <w:divBdr>
            <w:top w:val="none" w:sz="0" w:space="0" w:color="auto"/>
            <w:left w:val="none" w:sz="0" w:space="0" w:color="auto"/>
            <w:bottom w:val="none" w:sz="0" w:space="0" w:color="auto"/>
            <w:right w:val="none" w:sz="0" w:space="0" w:color="auto"/>
          </w:divBdr>
        </w:div>
      </w:divsChild>
    </w:div>
    <w:div w:id="863783003">
      <w:bodyDiv w:val="1"/>
      <w:marLeft w:val="0"/>
      <w:marRight w:val="0"/>
      <w:marTop w:val="0"/>
      <w:marBottom w:val="0"/>
      <w:divBdr>
        <w:top w:val="none" w:sz="0" w:space="0" w:color="auto"/>
        <w:left w:val="none" w:sz="0" w:space="0" w:color="auto"/>
        <w:bottom w:val="none" w:sz="0" w:space="0" w:color="auto"/>
        <w:right w:val="none" w:sz="0" w:space="0" w:color="auto"/>
      </w:divBdr>
    </w:div>
    <w:div w:id="864756549">
      <w:bodyDiv w:val="1"/>
      <w:marLeft w:val="0"/>
      <w:marRight w:val="0"/>
      <w:marTop w:val="0"/>
      <w:marBottom w:val="0"/>
      <w:divBdr>
        <w:top w:val="none" w:sz="0" w:space="0" w:color="auto"/>
        <w:left w:val="none" w:sz="0" w:space="0" w:color="auto"/>
        <w:bottom w:val="none" w:sz="0" w:space="0" w:color="auto"/>
        <w:right w:val="none" w:sz="0" w:space="0" w:color="auto"/>
      </w:divBdr>
    </w:div>
    <w:div w:id="867839366">
      <w:bodyDiv w:val="1"/>
      <w:marLeft w:val="0"/>
      <w:marRight w:val="0"/>
      <w:marTop w:val="0"/>
      <w:marBottom w:val="0"/>
      <w:divBdr>
        <w:top w:val="none" w:sz="0" w:space="0" w:color="auto"/>
        <w:left w:val="none" w:sz="0" w:space="0" w:color="auto"/>
        <w:bottom w:val="none" w:sz="0" w:space="0" w:color="auto"/>
        <w:right w:val="none" w:sz="0" w:space="0" w:color="auto"/>
      </w:divBdr>
      <w:divsChild>
        <w:div w:id="1597980796">
          <w:marLeft w:val="480"/>
          <w:marRight w:val="0"/>
          <w:marTop w:val="0"/>
          <w:marBottom w:val="0"/>
          <w:divBdr>
            <w:top w:val="none" w:sz="0" w:space="0" w:color="auto"/>
            <w:left w:val="none" w:sz="0" w:space="0" w:color="auto"/>
            <w:bottom w:val="none" w:sz="0" w:space="0" w:color="auto"/>
            <w:right w:val="none" w:sz="0" w:space="0" w:color="auto"/>
          </w:divBdr>
        </w:div>
        <w:div w:id="1488400163">
          <w:marLeft w:val="480"/>
          <w:marRight w:val="0"/>
          <w:marTop w:val="0"/>
          <w:marBottom w:val="0"/>
          <w:divBdr>
            <w:top w:val="none" w:sz="0" w:space="0" w:color="auto"/>
            <w:left w:val="none" w:sz="0" w:space="0" w:color="auto"/>
            <w:bottom w:val="none" w:sz="0" w:space="0" w:color="auto"/>
            <w:right w:val="none" w:sz="0" w:space="0" w:color="auto"/>
          </w:divBdr>
        </w:div>
        <w:div w:id="614142638">
          <w:marLeft w:val="480"/>
          <w:marRight w:val="0"/>
          <w:marTop w:val="0"/>
          <w:marBottom w:val="0"/>
          <w:divBdr>
            <w:top w:val="none" w:sz="0" w:space="0" w:color="auto"/>
            <w:left w:val="none" w:sz="0" w:space="0" w:color="auto"/>
            <w:bottom w:val="none" w:sz="0" w:space="0" w:color="auto"/>
            <w:right w:val="none" w:sz="0" w:space="0" w:color="auto"/>
          </w:divBdr>
        </w:div>
        <w:div w:id="1225795920">
          <w:marLeft w:val="480"/>
          <w:marRight w:val="0"/>
          <w:marTop w:val="0"/>
          <w:marBottom w:val="0"/>
          <w:divBdr>
            <w:top w:val="none" w:sz="0" w:space="0" w:color="auto"/>
            <w:left w:val="none" w:sz="0" w:space="0" w:color="auto"/>
            <w:bottom w:val="none" w:sz="0" w:space="0" w:color="auto"/>
            <w:right w:val="none" w:sz="0" w:space="0" w:color="auto"/>
          </w:divBdr>
        </w:div>
        <w:div w:id="1989089894">
          <w:marLeft w:val="480"/>
          <w:marRight w:val="0"/>
          <w:marTop w:val="0"/>
          <w:marBottom w:val="0"/>
          <w:divBdr>
            <w:top w:val="none" w:sz="0" w:space="0" w:color="auto"/>
            <w:left w:val="none" w:sz="0" w:space="0" w:color="auto"/>
            <w:bottom w:val="none" w:sz="0" w:space="0" w:color="auto"/>
            <w:right w:val="none" w:sz="0" w:space="0" w:color="auto"/>
          </w:divBdr>
        </w:div>
        <w:div w:id="294797748">
          <w:marLeft w:val="480"/>
          <w:marRight w:val="0"/>
          <w:marTop w:val="0"/>
          <w:marBottom w:val="0"/>
          <w:divBdr>
            <w:top w:val="none" w:sz="0" w:space="0" w:color="auto"/>
            <w:left w:val="none" w:sz="0" w:space="0" w:color="auto"/>
            <w:bottom w:val="none" w:sz="0" w:space="0" w:color="auto"/>
            <w:right w:val="none" w:sz="0" w:space="0" w:color="auto"/>
          </w:divBdr>
        </w:div>
        <w:div w:id="791360336">
          <w:marLeft w:val="480"/>
          <w:marRight w:val="0"/>
          <w:marTop w:val="0"/>
          <w:marBottom w:val="0"/>
          <w:divBdr>
            <w:top w:val="none" w:sz="0" w:space="0" w:color="auto"/>
            <w:left w:val="none" w:sz="0" w:space="0" w:color="auto"/>
            <w:bottom w:val="none" w:sz="0" w:space="0" w:color="auto"/>
            <w:right w:val="none" w:sz="0" w:space="0" w:color="auto"/>
          </w:divBdr>
        </w:div>
        <w:div w:id="1915428534">
          <w:marLeft w:val="480"/>
          <w:marRight w:val="0"/>
          <w:marTop w:val="0"/>
          <w:marBottom w:val="0"/>
          <w:divBdr>
            <w:top w:val="none" w:sz="0" w:space="0" w:color="auto"/>
            <w:left w:val="none" w:sz="0" w:space="0" w:color="auto"/>
            <w:bottom w:val="none" w:sz="0" w:space="0" w:color="auto"/>
            <w:right w:val="none" w:sz="0" w:space="0" w:color="auto"/>
          </w:divBdr>
        </w:div>
        <w:div w:id="1481455712">
          <w:marLeft w:val="480"/>
          <w:marRight w:val="0"/>
          <w:marTop w:val="0"/>
          <w:marBottom w:val="0"/>
          <w:divBdr>
            <w:top w:val="none" w:sz="0" w:space="0" w:color="auto"/>
            <w:left w:val="none" w:sz="0" w:space="0" w:color="auto"/>
            <w:bottom w:val="none" w:sz="0" w:space="0" w:color="auto"/>
            <w:right w:val="none" w:sz="0" w:space="0" w:color="auto"/>
          </w:divBdr>
        </w:div>
        <w:div w:id="1767651535">
          <w:marLeft w:val="480"/>
          <w:marRight w:val="0"/>
          <w:marTop w:val="0"/>
          <w:marBottom w:val="0"/>
          <w:divBdr>
            <w:top w:val="none" w:sz="0" w:space="0" w:color="auto"/>
            <w:left w:val="none" w:sz="0" w:space="0" w:color="auto"/>
            <w:bottom w:val="none" w:sz="0" w:space="0" w:color="auto"/>
            <w:right w:val="none" w:sz="0" w:space="0" w:color="auto"/>
          </w:divBdr>
        </w:div>
        <w:div w:id="1098140335">
          <w:marLeft w:val="480"/>
          <w:marRight w:val="0"/>
          <w:marTop w:val="0"/>
          <w:marBottom w:val="0"/>
          <w:divBdr>
            <w:top w:val="none" w:sz="0" w:space="0" w:color="auto"/>
            <w:left w:val="none" w:sz="0" w:space="0" w:color="auto"/>
            <w:bottom w:val="none" w:sz="0" w:space="0" w:color="auto"/>
            <w:right w:val="none" w:sz="0" w:space="0" w:color="auto"/>
          </w:divBdr>
        </w:div>
        <w:div w:id="153567128">
          <w:marLeft w:val="480"/>
          <w:marRight w:val="0"/>
          <w:marTop w:val="0"/>
          <w:marBottom w:val="0"/>
          <w:divBdr>
            <w:top w:val="none" w:sz="0" w:space="0" w:color="auto"/>
            <w:left w:val="none" w:sz="0" w:space="0" w:color="auto"/>
            <w:bottom w:val="none" w:sz="0" w:space="0" w:color="auto"/>
            <w:right w:val="none" w:sz="0" w:space="0" w:color="auto"/>
          </w:divBdr>
        </w:div>
        <w:div w:id="74521865">
          <w:marLeft w:val="480"/>
          <w:marRight w:val="0"/>
          <w:marTop w:val="0"/>
          <w:marBottom w:val="0"/>
          <w:divBdr>
            <w:top w:val="none" w:sz="0" w:space="0" w:color="auto"/>
            <w:left w:val="none" w:sz="0" w:space="0" w:color="auto"/>
            <w:bottom w:val="none" w:sz="0" w:space="0" w:color="auto"/>
            <w:right w:val="none" w:sz="0" w:space="0" w:color="auto"/>
          </w:divBdr>
        </w:div>
      </w:divsChild>
    </w:div>
    <w:div w:id="870606533">
      <w:bodyDiv w:val="1"/>
      <w:marLeft w:val="0"/>
      <w:marRight w:val="0"/>
      <w:marTop w:val="0"/>
      <w:marBottom w:val="0"/>
      <w:divBdr>
        <w:top w:val="none" w:sz="0" w:space="0" w:color="auto"/>
        <w:left w:val="none" w:sz="0" w:space="0" w:color="auto"/>
        <w:bottom w:val="none" w:sz="0" w:space="0" w:color="auto"/>
        <w:right w:val="none" w:sz="0" w:space="0" w:color="auto"/>
      </w:divBdr>
    </w:div>
    <w:div w:id="882867376">
      <w:bodyDiv w:val="1"/>
      <w:marLeft w:val="0"/>
      <w:marRight w:val="0"/>
      <w:marTop w:val="0"/>
      <w:marBottom w:val="0"/>
      <w:divBdr>
        <w:top w:val="none" w:sz="0" w:space="0" w:color="auto"/>
        <w:left w:val="none" w:sz="0" w:space="0" w:color="auto"/>
        <w:bottom w:val="none" w:sz="0" w:space="0" w:color="auto"/>
        <w:right w:val="none" w:sz="0" w:space="0" w:color="auto"/>
      </w:divBdr>
    </w:div>
    <w:div w:id="885990001">
      <w:bodyDiv w:val="1"/>
      <w:marLeft w:val="0"/>
      <w:marRight w:val="0"/>
      <w:marTop w:val="0"/>
      <w:marBottom w:val="0"/>
      <w:divBdr>
        <w:top w:val="none" w:sz="0" w:space="0" w:color="auto"/>
        <w:left w:val="none" w:sz="0" w:space="0" w:color="auto"/>
        <w:bottom w:val="none" w:sz="0" w:space="0" w:color="auto"/>
        <w:right w:val="none" w:sz="0" w:space="0" w:color="auto"/>
      </w:divBdr>
    </w:div>
    <w:div w:id="886140507">
      <w:bodyDiv w:val="1"/>
      <w:marLeft w:val="0"/>
      <w:marRight w:val="0"/>
      <w:marTop w:val="0"/>
      <w:marBottom w:val="0"/>
      <w:divBdr>
        <w:top w:val="none" w:sz="0" w:space="0" w:color="auto"/>
        <w:left w:val="none" w:sz="0" w:space="0" w:color="auto"/>
        <w:bottom w:val="none" w:sz="0" w:space="0" w:color="auto"/>
        <w:right w:val="none" w:sz="0" w:space="0" w:color="auto"/>
      </w:divBdr>
      <w:divsChild>
        <w:div w:id="753471446">
          <w:marLeft w:val="480"/>
          <w:marRight w:val="0"/>
          <w:marTop w:val="0"/>
          <w:marBottom w:val="0"/>
          <w:divBdr>
            <w:top w:val="none" w:sz="0" w:space="0" w:color="auto"/>
            <w:left w:val="none" w:sz="0" w:space="0" w:color="auto"/>
            <w:bottom w:val="none" w:sz="0" w:space="0" w:color="auto"/>
            <w:right w:val="none" w:sz="0" w:space="0" w:color="auto"/>
          </w:divBdr>
        </w:div>
        <w:div w:id="1541822961">
          <w:marLeft w:val="480"/>
          <w:marRight w:val="0"/>
          <w:marTop w:val="0"/>
          <w:marBottom w:val="0"/>
          <w:divBdr>
            <w:top w:val="none" w:sz="0" w:space="0" w:color="auto"/>
            <w:left w:val="none" w:sz="0" w:space="0" w:color="auto"/>
            <w:bottom w:val="none" w:sz="0" w:space="0" w:color="auto"/>
            <w:right w:val="none" w:sz="0" w:space="0" w:color="auto"/>
          </w:divBdr>
        </w:div>
        <w:div w:id="1572425607">
          <w:marLeft w:val="480"/>
          <w:marRight w:val="0"/>
          <w:marTop w:val="0"/>
          <w:marBottom w:val="0"/>
          <w:divBdr>
            <w:top w:val="none" w:sz="0" w:space="0" w:color="auto"/>
            <w:left w:val="none" w:sz="0" w:space="0" w:color="auto"/>
            <w:bottom w:val="none" w:sz="0" w:space="0" w:color="auto"/>
            <w:right w:val="none" w:sz="0" w:space="0" w:color="auto"/>
          </w:divBdr>
        </w:div>
        <w:div w:id="460463499">
          <w:marLeft w:val="480"/>
          <w:marRight w:val="0"/>
          <w:marTop w:val="0"/>
          <w:marBottom w:val="0"/>
          <w:divBdr>
            <w:top w:val="none" w:sz="0" w:space="0" w:color="auto"/>
            <w:left w:val="none" w:sz="0" w:space="0" w:color="auto"/>
            <w:bottom w:val="none" w:sz="0" w:space="0" w:color="auto"/>
            <w:right w:val="none" w:sz="0" w:space="0" w:color="auto"/>
          </w:divBdr>
        </w:div>
        <w:div w:id="1562397674">
          <w:marLeft w:val="480"/>
          <w:marRight w:val="0"/>
          <w:marTop w:val="0"/>
          <w:marBottom w:val="0"/>
          <w:divBdr>
            <w:top w:val="none" w:sz="0" w:space="0" w:color="auto"/>
            <w:left w:val="none" w:sz="0" w:space="0" w:color="auto"/>
            <w:bottom w:val="none" w:sz="0" w:space="0" w:color="auto"/>
            <w:right w:val="none" w:sz="0" w:space="0" w:color="auto"/>
          </w:divBdr>
        </w:div>
        <w:div w:id="439687015">
          <w:marLeft w:val="480"/>
          <w:marRight w:val="0"/>
          <w:marTop w:val="0"/>
          <w:marBottom w:val="0"/>
          <w:divBdr>
            <w:top w:val="none" w:sz="0" w:space="0" w:color="auto"/>
            <w:left w:val="none" w:sz="0" w:space="0" w:color="auto"/>
            <w:bottom w:val="none" w:sz="0" w:space="0" w:color="auto"/>
            <w:right w:val="none" w:sz="0" w:space="0" w:color="auto"/>
          </w:divBdr>
        </w:div>
        <w:div w:id="1842087681">
          <w:marLeft w:val="480"/>
          <w:marRight w:val="0"/>
          <w:marTop w:val="0"/>
          <w:marBottom w:val="0"/>
          <w:divBdr>
            <w:top w:val="none" w:sz="0" w:space="0" w:color="auto"/>
            <w:left w:val="none" w:sz="0" w:space="0" w:color="auto"/>
            <w:bottom w:val="none" w:sz="0" w:space="0" w:color="auto"/>
            <w:right w:val="none" w:sz="0" w:space="0" w:color="auto"/>
          </w:divBdr>
        </w:div>
        <w:div w:id="1817723905">
          <w:marLeft w:val="480"/>
          <w:marRight w:val="0"/>
          <w:marTop w:val="0"/>
          <w:marBottom w:val="0"/>
          <w:divBdr>
            <w:top w:val="none" w:sz="0" w:space="0" w:color="auto"/>
            <w:left w:val="none" w:sz="0" w:space="0" w:color="auto"/>
            <w:bottom w:val="none" w:sz="0" w:space="0" w:color="auto"/>
            <w:right w:val="none" w:sz="0" w:space="0" w:color="auto"/>
          </w:divBdr>
        </w:div>
        <w:div w:id="557857323">
          <w:marLeft w:val="480"/>
          <w:marRight w:val="0"/>
          <w:marTop w:val="0"/>
          <w:marBottom w:val="0"/>
          <w:divBdr>
            <w:top w:val="none" w:sz="0" w:space="0" w:color="auto"/>
            <w:left w:val="none" w:sz="0" w:space="0" w:color="auto"/>
            <w:bottom w:val="none" w:sz="0" w:space="0" w:color="auto"/>
            <w:right w:val="none" w:sz="0" w:space="0" w:color="auto"/>
          </w:divBdr>
        </w:div>
        <w:div w:id="2087992871">
          <w:marLeft w:val="480"/>
          <w:marRight w:val="0"/>
          <w:marTop w:val="0"/>
          <w:marBottom w:val="0"/>
          <w:divBdr>
            <w:top w:val="none" w:sz="0" w:space="0" w:color="auto"/>
            <w:left w:val="none" w:sz="0" w:space="0" w:color="auto"/>
            <w:bottom w:val="none" w:sz="0" w:space="0" w:color="auto"/>
            <w:right w:val="none" w:sz="0" w:space="0" w:color="auto"/>
          </w:divBdr>
        </w:div>
        <w:div w:id="994453479">
          <w:marLeft w:val="480"/>
          <w:marRight w:val="0"/>
          <w:marTop w:val="0"/>
          <w:marBottom w:val="0"/>
          <w:divBdr>
            <w:top w:val="none" w:sz="0" w:space="0" w:color="auto"/>
            <w:left w:val="none" w:sz="0" w:space="0" w:color="auto"/>
            <w:bottom w:val="none" w:sz="0" w:space="0" w:color="auto"/>
            <w:right w:val="none" w:sz="0" w:space="0" w:color="auto"/>
          </w:divBdr>
        </w:div>
        <w:div w:id="1461651056">
          <w:marLeft w:val="480"/>
          <w:marRight w:val="0"/>
          <w:marTop w:val="0"/>
          <w:marBottom w:val="0"/>
          <w:divBdr>
            <w:top w:val="none" w:sz="0" w:space="0" w:color="auto"/>
            <w:left w:val="none" w:sz="0" w:space="0" w:color="auto"/>
            <w:bottom w:val="none" w:sz="0" w:space="0" w:color="auto"/>
            <w:right w:val="none" w:sz="0" w:space="0" w:color="auto"/>
          </w:divBdr>
        </w:div>
        <w:div w:id="1590775960">
          <w:marLeft w:val="480"/>
          <w:marRight w:val="0"/>
          <w:marTop w:val="0"/>
          <w:marBottom w:val="0"/>
          <w:divBdr>
            <w:top w:val="none" w:sz="0" w:space="0" w:color="auto"/>
            <w:left w:val="none" w:sz="0" w:space="0" w:color="auto"/>
            <w:bottom w:val="none" w:sz="0" w:space="0" w:color="auto"/>
            <w:right w:val="none" w:sz="0" w:space="0" w:color="auto"/>
          </w:divBdr>
        </w:div>
        <w:div w:id="620379558">
          <w:marLeft w:val="480"/>
          <w:marRight w:val="0"/>
          <w:marTop w:val="0"/>
          <w:marBottom w:val="0"/>
          <w:divBdr>
            <w:top w:val="none" w:sz="0" w:space="0" w:color="auto"/>
            <w:left w:val="none" w:sz="0" w:space="0" w:color="auto"/>
            <w:bottom w:val="none" w:sz="0" w:space="0" w:color="auto"/>
            <w:right w:val="none" w:sz="0" w:space="0" w:color="auto"/>
          </w:divBdr>
        </w:div>
        <w:div w:id="2001157846">
          <w:marLeft w:val="480"/>
          <w:marRight w:val="0"/>
          <w:marTop w:val="0"/>
          <w:marBottom w:val="0"/>
          <w:divBdr>
            <w:top w:val="none" w:sz="0" w:space="0" w:color="auto"/>
            <w:left w:val="none" w:sz="0" w:space="0" w:color="auto"/>
            <w:bottom w:val="none" w:sz="0" w:space="0" w:color="auto"/>
            <w:right w:val="none" w:sz="0" w:space="0" w:color="auto"/>
          </w:divBdr>
        </w:div>
        <w:div w:id="2063360232">
          <w:marLeft w:val="480"/>
          <w:marRight w:val="0"/>
          <w:marTop w:val="0"/>
          <w:marBottom w:val="0"/>
          <w:divBdr>
            <w:top w:val="none" w:sz="0" w:space="0" w:color="auto"/>
            <w:left w:val="none" w:sz="0" w:space="0" w:color="auto"/>
            <w:bottom w:val="none" w:sz="0" w:space="0" w:color="auto"/>
            <w:right w:val="none" w:sz="0" w:space="0" w:color="auto"/>
          </w:divBdr>
        </w:div>
        <w:div w:id="1813866250">
          <w:marLeft w:val="480"/>
          <w:marRight w:val="0"/>
          <w:marTop w:val="0"/>
          <w:marBottom w:val="0"/>
          <w:divBdr>
            <w:top w:val="none" w:sz="0" w:space="0" w:color="auto"/>
            <w:left w:val="none" w:sz="0" w:space="0" w:color="auto"/>
            <w:bottom w:val="none" w:sz="0" w:space="0" w:color="auto"/>
            <w:right w:val="none" w:sz="0" w:space="0" w:color="auto"/>
          </w:divBdr>
        </w:div>
        <w:div w:id="116997285">
          <w:marLeft w:val="480"/>
          <w:marRight w:val="0"/>
          <w:marTop w:val="0"/>
          <w:marBottom w:val="0"/>
          <w:divBdr>
            <w:top w:val="none" w:sz="0" w:space="0" w:color="auto"/>
            <w:left w:val="none" w:sz="0" w:space="0" w:color="auto"/>
            <w:bottom w:val="none" w:sz="0" w:space="0" w:color="auto"/>
            <w:right w:val="none" w:sz="0" w:space="0" w:color="auto"/>
          </w:divBdr>
        </w:div>
        <w:div w:id="610480512">
          <w:marLeft w:val="480"/>
          <w:marRight w:val="0"/>
          <w:marTop w:val="0"/>
          <w:marBottom w:val="0"/>
          <w:divBdr>
            <w:top w:val="none" w:sz="0" w:space="0" w:color="auto"/>
            <w:left w:val="none" w:sz="0" w:space="0" w:color="auto"/>
            <w:bottom w:val="none" w:sz="0" w:space="0" w:color="auto"/>
            <w:right w:val="none" w:sz="0" w:space="0" w:color="auto"/>
          </w:divBdr>
        </w:div>
        <w:div w:id="1472794815">
          <w:marLeft w:val="480"/>
          <w:marRight w:val="0"/>
          <w:marTop w:val="0"/>
          <w:marBottom w:val="0"/>
          <w:divBdr>
            <w:top w:val="none" w:sz="0" w:space="0" w:color="auto"/>
            <w:left w:val="none" w:sz="0" w:space="0" w:color="auto"/>
            <w:bottom w:val="none" w:sz="0" w:space="0" w:color="auto"/>
            <w:right w:val="none" w:sz="0" w:space="0" w:color="auto"/>
          </w:divBdr>
        </w:div>
        <w:div w:id="1484783731">
          <w:marLeft w:val="480"/>
          <w:marRight w:val="0"/>
          <w:marTop w:val="0"/>
          <w:marBottom w:val="0"/>
          <w:divBdr>
            <w:top w:val="none" w:sz="0" w:space="0" w:color="auto"/>
            <w:left w:val="none" w:sz="0" w:space="0" w:color="auto"/>
            <w:bottom w:val="none" w:sz="0" w:space="0" w:color="auto"/>
            <w:right w:val="none" w:sz="0" w:space="0" w:color="auto"/>
          </w:divBdr>
        </w:div>
        <w:div w:id="932467930">
          <w:marLeft w:val="480"/>
          <w:marRight w:val="0"/>
          <w:marTop w:val="0"/>
          <w:marBottom w:val="0"/>
          <w:divBdr>
            <w:top w:val="none" w:sz="0" w:space="0" w:color="auto"/>
            <w:left w:val="none" w:sz="0" w:space="0" w:color="auto"/>
            <w:bottom w:val="none" w:sz="0" w:space="0" w:color="auto"/>
            <w:right w:val="none" w:sz="0" w:space="0" w:color="auto"/>
          </w:divBdr>
        </w:div>
        <w:div w:id="1689256333">
          <w:marLeft w:val="480"/>
          <w:marRight w:val="0"/>
          <w:marTop w:val="0"/>
          <w:marBottom w:val="0"/>
          <w:divBdr>
            <w:top w:val="none" w:sz="0" w:space="0" w:color="auto"/>
            <w:left w:val="none" w:sz="0" w:space="0" w:color="auto"/>
            <w:bottom w:val="none" w:sz="0" w:space="0" w:color="auto"/>
            <w:right w:val="none" w:sz="0" w:space="0" w:color="auto"/>
          </w:divBdr>
        </w:div>
        <w:div w:id="1028144218">
          <w:marLeft w:val="480"/>
          <w:marRight w:val="0"/>
          <w:marTop w:val="0"/>
          <w:marBottom w:val="0"/>
          <w:divBdr>
            <w:top w:val="none" w:sz="0" w:space="0" w:color="auto"/>
            <w:left w:val="none" w:sz="0" w:space="0" w:color="auto"/>
            <w:bottom w:val="none" w:sz="0" w:space="0" w:color="auto"/>
            <w:right w:val="none" w:sz="0" w:space="0" w:color="auto"/>
          </w:divBdr>
        </w:div>
        <w:div w:id="234055776">
          <w:marLeft w:val="480"/>
          <w:marRight w:val="0"/>
          <w:marTop w:val="0"/>
          <w:marBottom w:val="0"/>
          <w:divBdr>
            <w:top w:val="none" w:sz="0" w:space="0" w:color="auto"/>
            <w:left w:val="none" w:sz="0" w:space="0" w:color="auto"/>
            <w:bottom w:val="none" w:sz="0" w:space="0" w:color="auto"/>
            <w:right w:val="none" w:sz="0" w:space="0" w:color="auto"/>
          </w:divBdr>
        </w:div>
      </w:divsChild>
    </w:div>
    <w:div w:id="893857755">
      <w:bodyDiv w:val="1"/>
      <w:marLeft w:val="0"/>
      <w:marRight w:val="0"/>
      <w:marTop w:val="0"/>
      <w:marBottom w:val="0"/>
      <w:divBdr>
        <w:top w:val="none" w:sz="0" w:space="0" w:color="auto"/>
        <w:left w:val="none" w:sz="0" w:space="0" w:color="auto"/>
        <w:bottom w:val="none" w:sz="0" w:space="0" w:color="auto"/>
        <w:right w:val="none" w:sz="0" w:space="0" w:color="auto"/>
      </w:divBdr>
      <w:divsChild>
        <w:div w:id="1339893963">
          <w:marLeft w:val="480"/>
          <w:marRight w:val="0"/>
          <w:marTop w:val="0"/>
          <w:marBottom w:val="0"/>
          <w:divBdr>
            <w:top w:val="none" w:sz="0" w:space="0" w:color="auto"/>
            <w:left w:val="none" w:sz="0" w:space="0" w:color="auto"/>
            <w:bottom w:val="none" w:sz="0" w:space="0" w:color="auto"/>
            <w:right w:val="none" w:sz="0" w:space="0" w:color="auto"/>
          </w:divBdr>
        </w:div>
        <w:div w:id="107043621">
          <w:marLeft w:val="480"/>
          <w:marRight w:val="0"/>
          <w:marTop w:val="0"/>
          <w:marBottom w:val="0"/>
          <w:divBdr>
            <w:top w:val="none" w:sz="0" w:space="0" w:color="auto"/>
            <w:left w:val="none" w:sz="0" w:space="0" w:color="auto"/>
            <w:bottom w:val="none" w:sz="0" w:space="0" w:color="auto"/>
            <w:right w:val="none" w:sz="0" w:space="0" w:color="auto"/>
          </w:divBdr>
        </w:div>
        <w:div w:id="109477089">
          <w:marLeft w:val="480"/>
          <w:marRight w:val="0"/>
          <w:marTop w:val="0"/>
          <w:marBottom w:val="0"/>
          <w:divBdr>
            <w:top w:val="none" w:sz="0" w:space="0" w:color="auto"/>
            <w:left w:val="none" w:sz="0" w:space="0" w:color="auto"/>
            <w:bottom w:val="none" w:sz="0" w:space="0" w:color="auto"/>
            <w:right w:val="none" w:sz="0" w:space="0" w:color="auto"/>
          </w:divBdr>
        </w:div>
        <w:div w:id="1305813325">
          <w:marLeft w:val="480"/>
          <w:marRight w:val="0"/>
          <w:marTop w:val="0"/>
          <w:marBottom w:val="0"/>
          <w:divBdr>
            <w:top w:val="none" w:sz="0" w:space="0" w:color="auto"/>
            <w:left w:val="none" w:sz="0" w:space="0" w:color="auto"/>
            <w:bottom w:val="none" w:sz="0" w:space="0" w:color="auto"/>
            <w:right w:val="none" w:sz="0" w:space="0" w:color="auto"/>
          </w:divBdr>
        </w:div>
        <w:div w:id="805897228">
          <w:marLeft w:val="480"/>
          <w:marRight w:val="0"/>
          <w:marTop w:val="0"/>
          <w:marBottom w:val="0"/>
          <w:divBdr>
            <w:top w:val="none" w:sz="0" w:space="0" w:color="auto"/>
            <w:left w:val="none" w:sz="0" w:space="0" w:color="auto"/>
            <w:bottom w:val="none" w:sz="0" w:space="0" w:color="auto"/>
            <w:right w:val="none" w:sz="0" w:space="0" w:color="auto"/>
          </w:divBdr>
        </w:div>
        <w:div w:id="636450262">
          <w:marLeft w:val="480"/>
          <w:marRight w:val="0"/>
          <w:marTop w:val="0"/>
          <w:marBottom w:val="0"/>
          <w:divBdr>
            <w:top w:val="none" w:sz="0" w:space="0" w:color="auto"/>
            <w:left w:val="none" w:sz="0" w:space="0" w:color="auto"/>
            <w:bottom w:val="none" w:sz="0" w:space="0" w:color="auto"/>
            <w:right w:val="none" w:sz="0" w:space="0" w:color="auto"/>
          </w:divBdr>
        </w:div>
        <w:div w:id="204603635">
          <w:marLeft w:val="480"/>
          <w:marRight w:val="0"/>
          <w:marTop w:val="0"/>
          <w:marBottom w:val="0"/>
          <w:divBdr>
            <w:top w:val="none" w:sz="0" w:space="0" w:color="auto"/>
            <w:left w:val="none" w:sz="0" w:space="0" w:color="auto"/>
            <w:bottom w:val="none" w:sz="0" w:space="0" w:color="auto"/>
            <w:right w:val="none" w:sz="0" w:space="0" w:color="auto"/>
          </w:divBdr>
        </w:div>
        <w:div w:id="921336839">
          <w:marLeft w:val="480"/>
          <w:marRight w:val="0"/>
          <w:marTop w:val="0"/>
          <w:marBottom w:val="0"/>
          <w:divBdr>
            <w:top w:val="none" w:sz="0" w:space="0" w:color="auto"/>
            <w:left w:val="none" w:sz="0" w:space="0" w:color="auto"/>
            <w:bottom w:val="none" w:sz="0" w:space="0" w:color="auto"/>
            <w:right w:val="none" w:sz="0" w:space="0" w:color="auto"/>
          </w:divBdr>
        </w:div>
        <w:div w:id="1726562381">
          <w:marLeft w:val="480"/>
          <w:marRight w:val="0"/>
          <w:marTop w:val="0"/>
          <w:marBottom w:val="0"/>
          <w:divBdr>
            <w:top w:val="none" w:sz="0" w:space="0" w:color="auto"/>
            <w:left w:val="none" w:sz="0" w:space="0" w:color="auto"/>
            <w:bottom w:val="none" w:sz="0" w:space="0" w:color="auto"/>
            <w:right w:val="none" w:sz="0" w:space="0" w:color="auto"/>
          </w:divBdr>
        </w:div>
        <w:div w:id="20984010">
          <w:marLeft w:val="480"/>
          <w:marRight w:val="0"/>
          <w:marTop w:val="0"/>
          <w:marBottom w:val="0"/>
          <w:divBdr>
            <w:top w:val="none" w:sz="0" w:space="0" w:color="auto"/>
            <w:left w:val="none" w:sz="0" w:space="0" w:color="auto"/>
            <w:bottom w:val="none" w:sz="0" w:space="0" w:color="auto"/>
            <w:right w:val="none" w:sz="0" w:space="0" w:color="auto"/>
          </w:divBdr>
        </w:div>
        <w:div w:id="1096172380">
          <w:marLeft w:val="480"/>
          <w:marRight w:val="0"/>
          <w:marTop w:val="0"/>
          <w:marBottom w:val="0"/>
          <w:divBdr>
            <w:top w:val="none" w:sz="0" w:space="0" w:color="auto"/>
            <w:left w:val="none" w:sz="0" w:space="0" w:color="auto"/>
            <w:bottom w:val="none" w:sz="0" w:space="0" w:color="auto"/>
            <w:right w:val="none" w:sz="0" w:space="0" w:color="auto"/>
          </w:divBdr>
        </w:div>
        <w:div w:id="876939749">
          <w:marLeft w:val="480"/>
          <w:marRight w:val="0"/>
          <w:marTop w:val="0"/>
          <w:marBottom w:val="0"/>
          <w:divBdr>
            <w:top w:val="none" w:sz="0" w:space="0" w:color="auto"/>
            <w:left w:val="none" w:sz="0" w:space="0" w:color="auto"/>
            <w:bottom w:val="none" w:sz="0" w:space="0" w:color="auto"/>
            <w:right w:val="none" w:sz="0" w:space="0" w:color="auto"/>
          </w:divBdr>
        </w:div>
        <w:div w:id="1539122681">
          <w:marLeft w:val="480"/>
          <w:marRight w:val="0"/>
          <w:marTop w:val="0"/>
          <w:marBottom w:val="0"/>
          <w:divBdr>
            <w:top w:val="none" w:sz="0" w:space="0" w:color="auto"/>
            <w:left w:val="none" w:sz="0" w:space="0" w:color="auto"/>
            <w:bottom w:val="none" w:sz="0" w:space="0" w:color="auto"/>
            <w:right w:val="none" w:sz="0" w:space="0" w:color="auto"/>
          </w:divBdr>
        </w:div>
        <w:div w:id="587810434">
          <w:marLeft w:val="480"/>
          <w:marRight w:val="0"/>
          <w:marTop w:val="0"/>
          <w:marBottom w:val="0"/>
          <w:divBdr>
            <w:top w:val="none" w:sz="0" w:space="0" w:color="auto"/>
            <w:left w:val="none" w:sz="0" w:space="0" w:color="auto"/>
            <w:bottom w:val="none" w:sz="0" w:space="0" w:color="auto"/>
            <w:right w:val="none" w:sz="0" w:space="0" w:color="auto"/>
          </w:divBdr>
        </w:div>
        <w:div w:id="1294212355">
          <w:marLeft w:val="480"/>
          <w:marRight w:val="0"/>
          <w:marTop w:val="0"/>
          <w:marBottom w:val="0"/>
          <w:divBdr>
            <w:top w:val="none" w:sz="0" w:space="0" w:color="auto"/>
            <w:left w:val="none" w:sz="0" w:space="0" w:color="auto"/>
            <w:bottom w:val="none" w:sz="0" w:space="0" w:color="auto"/>
            <w:right w:val="none" w:sz="0" w:space="0" w:color="auto"/>
          </w:divBdr>
        </w:div>
        <w:div w:id="1634870131">
          <w:marLeft w:val="480"/>
          <w:marRight w:val="0"/>
          <w:marTop w:val="0"/>
          <w:marBottom w:val="0"/>
          <w:divBdr>
            <w:top w:val="none" w:sz="0" w:space="0" w:color="auto"/>
            <w:left w:val="none" w:sz="0" w:space="0" w:color="auto"/>
            <w:bottom w:val="none" w:sz="0" w:space="0" w:color="auto"/>
            <w:right w:val="none" w:sz="0" w:space="0" w:color="auto"/>
          </w:divBdr>
        </w:div>
        <w:div w:id="1925070916">
          <w:marLeft w:val="480"/>
          <w:marRight w:val="0"/>
          <w:marTop w:val="0"/>
          <w:marBottom w:val="0"/>
          <w:divBdr>
            <w:top w:val="none" w:sz="0" w:space="0" w:color="auto"/>
            <w:left w:val="none" w:sz="0" w:space="0" w:color="auto"/>
            <w:bottom w:val="none" w:sz="0" w:space="0" w:color="auto"/>
            <w:right w:val="none" w:sz="0" w:space="0" w:color="auto"/>
          </w:divBdr>
        </w:div>
        <w:div w:id="1400010535">
          <w:marLeft w:val="480"/>
          <w:marRight w:val="0"/>
          <w:marTop w:val="0"/>
          <w:marBottom w:val="0"/>
          <w:divBdr>
            <w:top w:val="none" w:sz="0" w:space="0" w:color="auto"/>
            <w:left w:val="none" w:sz="0" w:space="0" w:color="auto"/>
            <w:bottom w:val="none" w:sz="0" w:space="0" w:color="auto"/>
            <w:right w:val="none" w:sz="0" w:space="0" w:color="auto"/>
          </w:divBdr>
        </w:div>
        <w:div w:id="127625307">
          <w:marLeft w:val="480"/>
          <w:marRight w:val="0"/>
          <w:marTop w:val="0"/>
          <w:marBottom w:val="0"/>
          <w:divBdr>
            <w:top w:val="none" w:sz="0" w:space="0" w:color="auto"/>
            <w:left w:val="none" w:sz="0" w:space="0" w:color="auto"/>
            <w:bottom w:val="none" w:sz="0" w:space="0" w:color="auto"/>
            <w:right w:val="none" w:sz="0" w:space="0" w:color="auto"/>
          </w:divBdr>
        </w:div>
        <w:div w:id="20516394">
          <w:marLeft w:val="480"/>
          <w:marRight w:val="0"/>
          <w:marTop w:val="0"/>
          <w:marBottom w:val="0"/>
          <w:divBdr>
            <w:top w:val="none" w:sz="0" w:space="0" w:color="auto"/>
            <w:left w:val="none" w:sz="0" w:space="0" w:color="auto"/>
            <w:bottom w:val="none" w:sz="0" w:space="0" w:color="auto"/>
            <w:right w:val="none" w:sz="0" w:space="0" w:color="auto"/>
          </w:divBdr>
        </w:div>
        <w:div w:id="1509641839">
          <w:marLeft w:val="480"/>
          <w:marRight w:val="0"/>
          <w:marTop w:val="0"/>
          <w:marBottom w:val="0"/>
          <w:divBdr>
            <w:top w:val="none" w:sz="0" w:space="0" w:color="auto"/>
            <w:left w:val="none" w:sz="0" w:space="0" w:color="auto"/>
            <w:bottom w:val="none" w:sz="0" w:space="0" w:color="auto"/>
            <w:right w:val="none" w:sz="0" w:space="0" w:color="auto"/>
          </w:divBdr>
        </w:div>
        <w:div w:id="1269854867">
          <w:marLeft w:val="480"/>
          <w:marRight w:val="0"/>
          <w:marTop w:val="0"/>
          <w:marBottom w:val="0"/>
          <w:divBdr>
            <w:top w:val="none" w:sz="0" w:space="0" w:color="auto"/>
            <w:left w:val="none" w:sz="0" w:space="0" w:color="auto"/>
            <w:bottom w:val="none" w:sz="0" w:space="0" w:color="auto"/>
            <w:right w:val="none" w:sz="0" w:space="0" w:color="auto"/>
          </w:divBdr>
        </w:div>
        <w:div w:id="1515417902">
          <w:marLeft w:val="480"/>
          <w:marRight w:val="0"/>
          <w:marTop w:val="0"/>
          <w:marBottom w:val="0"/>
          <w:divBdr>
            <w:top w:val="none" w:sz="0" w:space="0" w:color="auto"/>
            <w:left w:val="none" w:sz="0" w:space="0" w:color="auto"/>
            <w:bottom w:val="none" w:sz="0" w:space="0" w:color="auto"/>
            <w:right w:val="none" w:sz="0" w:space="0" w:color="auto"/>
          </w:divBdr>
        </w:div>
        <w:div w:id="1808279710">
          <w:marLeft w:val="480"/>
          <w:marRight w:val="0"/>
          <w:marTop w:val="0"/>
          <w:marBottom w:val="0"/>
          <w:divBdr>
            <w:top w:val="none" w:sz="0" w:space="0" w:color="auto"/>
            <w:left w:val="none" w:sz="0" w:space="0" w:color="auto"/>
            <w:bottom w:val="none" w:sz="0" w:space="0" w:color="auto"/>
            <w:right w:val="none" w:sz="0" w:space="0" w:color="auto"/>
          </w:divBdr>
        </w:div>
        <w:div w:id="682051273">
          <w:marLeft w:val="480"/>
          <w:marRight w:val="0"/>
          <w:marTop w:val="0"/>
          <w:marBottom w:val="0"/>
          <w:divBdr>
            <w:top w:val="none" w:sz="0" w:space="0" w:color="auto"/>
            <w:left w:val="none" w:sz="0" w:space="0" w:color="auto"/>
            <w:bottom w:val="none" w:sz="0" w:space="0" w:color="auto"/>
            <w:right w:val="none" w:sz="0" w:space="0" w:color="auto"/>
          </w:divBdr>
        </w:div>
        <w:div w:id="1785999831">
          <w:marLeft w:val="480"/>
          <w:marRight w:val="0"/>
          <w:marTop w:val="0"/>
          <w:marBottom w:val="0"/>
          <w:divBdr>
            <w:top w:val="none" w:sz="0" w:space="0" w:color="auto"/>
            <w:left w:val="none" w:sz="0" w:space="0" w:color="auto"/>
            <w:bottom w:val="none" w:sz="0" w:space="0" w:color="auto"/>
            <w:right w:val="none" w:sz="0" w:space="0" w:color="auto"/>
          </w:divBdr>
        </w:div>
        <w:div w:id="1897008731">
          <w:marLeft w:val="480"/>
          <w:marRight w:val="0"/>
          <w:marTop w:val="0"/>
          <w:marBottom w:val="0"/>
          <w:divBdr>
            <w:top w:val="none" w:sz="0" w:space="0" w:color="auto"/>
            <w:left w:val="none" w:sz="0" w:space="0" w:color="auto"/>
            <w:bottom w:val="none" w:sz="0" w:space="0" w:color="auto"/>
            <w:right w:val="none" w:sz="0" w:space="0" w:color="auto"/>
          </w:divBdr>
        </w:div>
        <w:div w:id="360018247">
          <w:marLeft w:val="480"/>
          <w:marRight w:val="0"/>
          <w:marTop w:val="0"/>
          <w:marBottom w:val="0"/>
          <w:divBdr>
            <w:top w:val="none" w:sz="0" w:space="0" w:color="auto"/>
            <w:left w:val="none" w:sz="0" w:space="0" w:color="auto"/>
            <w:bottom w:val="none" w:sz="0" w:space="0" w:color="auto"/>
            <w:right w:val="none" w:sz="0" w:space="0" w:color="auto"/>
          </w:divBdr>
        </w:div>
        <w:div w:id="1906604803">
          <w:marLeft w:val="480"/>
          <w:marRight w:val="0"/>
          <w:marTop w:val="0"/>
          <w:marBottom w:val="0"/>
          <w:divBdr>
            <w:top w:val="none" w:sz="0" w:space="0" w:color="auto"/>
            <w:left w:val="none" w:sz="0" w:space="0" w:color="auto"/>
            <w:bottom w:val="none" w:sz="0" w:space="0" w:color="auto"/>
            <w:right w:val="none" w:sz="0" w:space="0" w:color="auto"/>
          </w:divBdr>
        </w:div>
        <w:div w:id="372507409">
          <w:marLeft w:val="480"/>
          <w:marRight w:val="0"/>
          <w:marTop w:val="0"/>
          <w:marBottom w:val="0"/>
          <w:divBdr>
            <w:top w:val="none" w:sz="0" w:space="0" w:color="auto"/>
            <w:left w:val="none" w:sz="0" w:space="0" w:color="auto"/>
            <w:bottom w:val="none" w:sz="0" w:space="0" w:color="auto"/>
            <w:right w:val="none" w:sz="0" w:space="0" w:color="auto"/>
          </w:divBdr>
        </w:div>
        <w:div w:id="1190338438">
          <w:marLeft w:val="480"/>
          <w:marRight w:val="0"/>
          <w:marTop w:val="0"/>
          <w:marBottom w:val="0"/>
          <w:divBdr>
            <w:top w:val="none" w:sz="0" w:space="0" w:color="auto"/>
            <w:left w:val="none" w:sz="0" w:space="0" w:color="auto"/>
            <w:bottom w:val="none" w:sz="0" w:space="0" w:color="auto"/>
            <w:right w:val="none" w:sz="0" w:space="0" w:color="auto"/>
          </w:divBdr>
        </w:div>
        <w:div w:id="1143621183">
          <w:marLeft w:val="480"/>
          <w:marRight w:val="0"/>
          <w:marTop w:val="0"/>
          <w:marBottom w:val="0"/>
          <w:divBdr>
            <w:top w:val="none" w:sz="0" w:space="0" w:color="auto"/>
            <w:left w:val="none" w:sz="0" w:space="0" w:color="auto"/>
            <w:bottom w:val="none" w:sz="0" w:space="0" w:color="auto"/>
            <w:right w:val="none" w:sz="0" w:space="0" w:color="auto"/>
          </w:divBdr>
        </w:div>
        <w:div w:id="1487670935">
          <w:marLeft w:val="480"/>
          <w:marRight w:val="0"/>
          <w:marTop w:val="0"/>
          <w:marBottom w:val="0"/>
          <w:divBdr>
            <w:top w:val="none" w:sz="0" w:space="0" w:color="auto"/>
            <w:left w:val="none" w:sz="0" w:space="0" w:color="auto"/>
            <w:bottom w:val="none" w:sz="0" w:space="0" w:color="auto"/>
            <w:right w:val="none" w:sz="0" w:space="0" w:color="auto"/>
          </w:divBdr>
        </w:div>
        <w:div w:id="36704909">
          <w:marLeft w:val="480"/>
          <w:marRight w:val="0"/>
          <w:marTop w:val="0"/>
          <w:marBottom w:val="0"/>
          <w:divBdr>
            <w:top w:val="none" w:sz="0" w:space="0" w:color="auto"/>
            <w:left w:val="none" w:sz="0" w:space="0" w:color="auto"/>
            <w:bottom w:val="none" w:sz="0" w:space="0" w:color="auto"/>
            <w:right w:val="none" w:sz="0" w:space="0" w:color="auto"/>
          </w:divBdr>
        </w:div>
        <w:div w:id="1322151095">
          <w:marLeft w:val="480"/>
          <w:marRight w:val="0"/>
          <w:marTop w:val="0"/>
          <w:marBottom w:val="0"/>
          <w:divBdr>
            <w:top w:val="none" w:sz="0" w:space="0" w:color="auto"/>
            <w:left w:val="none" w:sz="0" w:space="0" w:color="auto"/>
            <w:bottom w:val="none" w:sz="0" w:space="0" w:color="auto"/>
            <w:right w:val="none" w:sz="0" w:space="0" w:color="auto"/>
          </w:divBdr>
        </w:div>
        <w:div w:id="1939949634">
          <w:marLeft w:val="480"/>
          <w:marRight w:val="0"/>
          <w:marTop w:val="0"/>
          <w:marBottom w:val="0"/>
          <w:divBdr>
            <w:top w:val="none" w:sz="0" w:space="0" w:color="auto"/>
            <w:left w:val="none" w:sz="0" w:space="0" w:color="auto"/>
            <w:bottom w:val="none" w:sz="0" w:space="0" w:color="auto"/>
            <w:right w:val="none" w:sz="0" w:space="0" w:color="auto"/>
          </w:divBdr>
        </w:div>
        <w:div w:id="1018198371">
          <w:marLeft w:val="480"/>
          <w:marRight w:val="0"/>
          <w:marTop w:val="0"/>
          <w:marBottom w:val="0"/>
          <w:divBdr>
            <w:top w:val="none" w:sz="0" w:space="0" w:color="auto"/>
            <w:left w:val="none" w:sz="0" w:space="0" w:color="auto"/>
            <w:bottom w:val="none" w:sz="0" w:space="0" w:color="auto"/>
            <w:right w:val="none" w:sz="0" w:space="0" w:color="auto"/>
          </w:divBdr>
        </w:div>
        <w:div w:id="1766610718">
          <w:marLeft w:val="480"/>
          <w:marRight w:val="0"/>
          <w:marTop w:val="0"/>
          <w:marBottom w:val="0"/>
          <w:divBdr>
            <w:top w:val="none" w:sz="0" w:space="0" w:color="auto"/>
            <w:left w:val="none" w:sz="0" w:space="0" w:color="auto"/>
            <w:bottom w:val="none" w:sz="0" w:space="0" w:color="auto"/>
            <w:right w:val="none" w:sz="0" w:space="0" w:color="auto"/>
          </w:divBdr>
        </w:div>
        <w:div w:id="1759130866">
          <w:marLeft w:val="480"/>
          <w:marRight w:val="0"/>
          <w:marTop w:val="0"/>
          <w:marBottom w:val="0"/>
          <w:divBdr>
            <w:top w:val="none" w:sz="0" w:space="0" w:color="auto"/>
            <w:left w:val="none" w:sz="0" w:space="0" w:color="auto"/>
            <w:bottom w:val="none" w:sz="0" w:space="0" w:color="auto"/>
            <w:right w:val="none" w:sz="0" w:space="0" w:color="auto"/>
          </w:divBdr>
        </w:div>
        <w:div w:id="2100371979">
          <w:marLeft w:val="480"/>
          <w:marRight w:val="0"/>
          <w:marTop w:val="0"/>
          <w:marBottom w:val="0"/>
          <w:divBdr>
            <w:top w:val="none" w:sz="0" w:space="0" w:color="auto"/>
            <w:left w:val="none" w:sz="0" w:space="0" w:color="auto"/>
            <w:bottom w:val="none" w:sz="0" w:space="0" w:color="auto"/>
            <w:right w:val="none" w:sz="0" w:space="0" w:color="auto"/>
          </w:divBdr>
        </w:div>
        <w:div w:id="1183086627">
          <w:marLeft w:val="480"/>
          <w:marRight w:val="0"/>
          <w:marTop w:val="0"/>
          <w:marBottom w:val="0"/>
          <w:divBdr>
            <w:top w:val="none" w:sz="0" w:space="0" w:color="auto"/>
            <w:left w:val="none" w:sz="0" w:space="0" w:color="auto"/>
            <w:bottom w:val="none" w:sz="0" w:space="0" w:color="auto"/>
            <w:right w:val="none" w:sz="0" w:space="0" w:color="auto"/>
          </w:divBdr>
        </w:div>
        <w:div w:id="1949508754">
          <w:marLeft w:val="480"/>
          <w:marRight w:val="0"/>
          <w:marTop w:val="0"/>
          <w:marBottom w:val="0"/>
          <w:divBdr>
            <w:top w:val="none" w:sz="0" w:space="0" w:color="auto"/>
            <w:left w:val="none" w:sz="0" w:space="0" w:color="auto"/>
            <w:bottom w:val="none" w:sz="0" w:space="0" w:color="auto"/>
            <w:right w:val="none" w:sz="0" w:space="0" w:color="auto"/>
          </w:divBdr>
        </w:div>
        <w:div w:id="812481742">
          <w:marLeft w:val="480"/>
          <w:marRight w:val="0"/>
          <w:marTop w:val="0"/>
          <w:marBottom w:val="0"/>
          <w:divBdr>
            <w:top w:val="none" w:sz="0" w:space="0" w:color="auto"/>
            <w:left w:val="none" w:sz="0" w:space="0" w:color="auto"/>
            <w:bottom w:val="none" w:sz="0" w:space="0" w:color="auto"/>
            <w:right w:val="none" w:sz="0" w:space="0" w:color="auto"/>
          </w:divBdr>
        </w:div>
        <w:div w:id="595015137">
          <w:marLeft w:val="480"/>
          <w:marRight w:val="0"/>
          <w:marTop w:val="0"/>
          <w:marBottom w:val="0"/>
          <w:divBdr>
            <w:top w:val="none" w:sz="0" w:space="0" w:color="auto"/>
            <w:left w:val="none" w:sz="0" w:space="0" w:color="auto"/>
            <w:bottom w:val="none" w:sz="0" w:space="0" w:color="auto"/>
            <w:right w:val="none" w:sz="0" w:space="0" w:color="auto"/>
          </w:divBdr>
        </w:div>
        <w:div w:id="1259866818">
          <w:marLeft w:val="480"/>
          <w:marRight w:val="0"/>
          <w:marTop w:val="0"/>
          <w:marBottom w:val="0"/>
          <w:divBdr>
            <w:top w:val="none" w:sz="0" w:space="0" w:color="auto"/>
            <w:left w:val="none" w:sz="0" w:space="0" w:color="auto"/>
            <w:bottom w:val="none" w:sz="0" w:space="0" w:color="auto"/>
            <w:right w:val="none" w:sz="0" w:space="0" w:color="auto"/>
          </w:divBdr>
        </w:div>
        <w:div w:id="150484509">
          <w:marLeft w:val="480"/>
          <w:marRight w:val="0"/>
          <w:marTop w:val="0"/>
          <w:marBottom w:val="0"/>
          <w:divBdr>
            <w:top w:val="none" w:sz="0" w:space="0" w:color="auto"/>
            <w:left w:val="none" w:sz="0" w:space="0" w:color="auto"/>
            <w:bottom w:val="none" w:sz="0" w:space="0" w:color="auto"/>
            <w:right w:val="none" w:sz="0" w:space="0" w:color="auto"/>
          </w:divBdr>
        </w:div>
        <w:div w:id="551039053">
          <w:marLeft w:val="480"/>
          <w:marRight w:val="0"/>
          <w:marTop w:val="0"/>
          <w:marBottom w:val="0"/>
          <w:divBdr>
            <w:top w:val="none" w:sz="0" w:space="0" w:color="auto"/>
            <w:left w:val="none" w:sz="0" w:space="0" w:color="auto"/>
            <w:bottom w:val="none" w:sz="0" w:space="0" w:color="auto"/>
            <w:right w:val="none" w:sz="0" w:space="0" w:color="auto"/>
          </w:divBdr>
        </w:div>
        <w:div w:id="779379146">
          <w:marLeft w:val="480"/>
          <w:marRight w:val="0"/>
          <w:marTop w:val="0"/>
          <w:marBottom w:val="0"/>
          <w:divBdr>
            <w:top w:val="none" w:sz="0" w:space="0" w:color="auto"/>
            <w:left w:val="none" w:sz="0" w:space="0" w:color="auto"/>
            <w:bottom w:val="none" w:sz="0" w:space="0" w:color="auto"/>
            <w:right w:val="none" w:sz="0" w:space="0" w:color="auto"/>
          </w:divBdr>
        </w:div>
        <w:div w:id="1021126502">
          <w:marLeft w:val="480"/>
          <w:marRight w:val="0"/>
          <w:marTop w:val="0"/>
          <w:marBottom w:val="0"/>
          <w:divBdr>
            <w:top w:val="none" w:sz="0" w:space="0" w:color="auto"/>
            <w:left w:val="none" w:sz="0" w:space="0" w:color="auto"/>
            <w:bottom w:val="none" w:sz="0" w:space="0" w:color="auto"/>
            <w:right w:val="none" w:sz="0" w:space="0" w:color="auto"/>
          </w:divBdr>
        </w:div>
        <w:div w:id="1173691474">
          <w:marLeft w:val="480"/>
          <w:marRight w:val="0"/>
          <w:marTop w:val="0"/>
          <w:marBottom w:val="0"/>
          <w:divBdr>
            <w:top w:val="none" w:sz="0" w:space="0" w:color="auto"/>
            <w:left w:val="none" w:sz="0" w:space="0" w:color="auto"/>
            <w:bottom w:val="none" w:sz="0" w:space="0" w:color="auto"/>
            <w:right w:val="none" w:sz="0" w:space="0" w:color="auto"/>
          </w:divBdr>
        </w:div>
        <w:div w:id="1980262092">
          <w:marLeft w:val="480"/>
          <w:marRight w:val="0"/>
          <w:marTop w:val="0"/>
          <w:marBottom w:val="0"/>
          <w:divBdr>
            <w:top w:val="none" w:sz="0" w:space="0" w:color="auto"/>
            <w:left w:val="none" w:sz="0" w:space="0" w:color="auto"/>
            <w:bottom w:val="none" w:sz="0" w:space="0" w:color="auto"/>
            <w:right w:val="none" w:sz="0" w:space="0" w:color="auto"/>
          </w:divBdr>
        </w:div>
        <w:div w:id="405540513">
          <w:marLeft w:val="480"/>
          <w:marRight w:val="0"/>
          <w:marTop w:val="0"/>
          <w:marBottom w:val="0"/>
          <w:divBdr>
            <w:top w:val="none" w:sz="0" w:space="0" w:color="auto"/>
            <w:left w:val="none" w:sz="0" w:space="0" w:color="auto"/>
            <w:bottom w:val="none" w:sz="0" w:space="0" w:color="auto"/>
            <w:right w:val="none" w:sz="0" w:space="0" w:color="auto"/>
          </w:divBdr>
        </w:div>
        <w:div w:id="2145998018">
          <w:marLeft w:val="480"/>
          <w:marRight w:val="0"/>
          <w:marTop w:val="0"/>
          <w:marBottom w:val="0"/>
          <w:divBdr>
            <w:top w:val="none" w:sz="0" w:space="0" w:color="auto"/>
            <w:left w:val="none" w:sz="0" w:space="0" w:color="auto"/>
            <w:bottom w:val="none" w:sz="0" w:space="0" w:color="auto"/>
            <w:right w:val="none" w:sz="0" w:space="0" w:color="auto"/>
          </w:divBdr>
        </w:div>
        <w:div w:id="1822648502">
          <w:marLeft w:val="480"/>
          <w:marRight w:val="0"/>
          <w:marTop w:val="0"/>
          <w:marBottom w:val="0"/>
          <w:divBdr>
            <w:top w:val="none" w:sz="0" w:space="0" w:color="auto"/>
            <w:left w:val="none" w:sz="0" w:space="0" w:color="auto"/>
            <w:bottom w:val="none" w:sz="0" w:space="0" w:color="auto"/>
            <w:right w:val="none" w:sz="0" w:space="0" w:color="auto"/>
          </w:divBdr>
        </w:div>
        <w:div w:id="1699240617">
          <w:marLeft w:val="480"/>
          <w:marRight w:val="0"/>
          <w:marTop w:val="0"/>
          <w:marBottom w:val="0"/>
          <w:divBdr>
            <w:top w:val="none" w:sz="0" w:space="0" w:color="auto"/>
            <w:left w:val="none" w:sz="0" w:space="0" w:color="auto"/>
            <w:bottom w:val="none" w:sz="0" w:space="0" w:color="auto"/>
            <w:right w:val="none" w:sz="0" w:space="0" w:color="auto"/>
          </w:divBdr>
        </w:div>
        <w:div w:id="2027635295">
          <w:marLeft w:val="480"/>
          <w:marRight w:val="0"/>
          <w:marTop w:val="0"/>
          <w:marBottom w:val="0"/>
          <w:divBdr>
            <w:top w:val="none" w:sz="0" w:space="0" w:color="auto"/>
            <w:left w:val="none" w:sz="0" w:space="0" w:color="auto"/>
            <w:bottom w:val="none" w:sz="0" w:space="0" w:color="auto"/>
            <w:right w:val="none" w:sz="0" w:space="0" w:color="auto"/>
          </w:divBdr>
        </w:div>
        <w:div w:id="1206453156">
          <w:marLeft w:val="480"/>
          <w:marRight w:val="0"/>
          <w:marTop w:val="0"/>
          <w:marBottom w:val="0"/>
          <w:divBdr>
            <w:top w:val="none" w:sz="0" w:space="0" w:color="auto"/>
            <w:left w:val="none" w:sz="0" w:space="0" w:color="auto"/>
            <w:bottom w:val="none" w:sz="0" w:space="0" w:color="auto"/>
            <w:right w:val="none" w:sz="0" w:space="0" w:color="auto"/>
          </w:divBdr>
        </w:div>
        <w:div w:id="1320116807">
          <w:marLeft w:val="480"/>
          <w:marRight w:val="0"/>
          <w:marTop w:val="0"/>
          <w:marBottom w:val="0"/>
          <w:divBdr>
            <w:top w:val="none" w:sz="0" w:space="0" w:color="auto"/>
            <w:left w:val="none" w:sz="0" w:space="0" w:color="auto"/>
            <w:bottom w:val="none" w:sz="0" w:space="0" w:color="auto"/>
            <w:right w:val="none" w:sz="0" w:space="0" w:color="auto"/>
          </w:divBdr>
        </w:div>
        <w:div w:id="759525320">
          <w:marLeft w:val="480"/>
          <w:marRight w:val="0"/>
          <w:marTop w:val="0"/>
          <w:marBottom w:val="0"/>
          <w:divBdr>
            <w:top w:val="none" w:sz="0" w:space="0" w:color="auto"/>
            <w:left w:val="none" w:sz="0" w:space="0" w:color="auto"/>
            <w:bottom w:val="none" w:sz="0" w:space="0" w:color="auto"/>
            <w:right w:val="none" w:sz="0" w:space="0" w:color="auto"/>
          </w:divBdr>
        </w:div>
        <w:div w:id="1809586278">
          <w:marLeft w:val="480"/>
          <w:marRight w:val="0"/>
          <w:marTop w:val="0"/>
          <w:marBottom w:val="0"/>
          <w:divBdr>
            <w:top w:val="none" w:sz="0" w:space="0" w:color="auto"/>
            <w:left w:val="none" w:sz="0" w:space="0" w:color="auto"/>
            <w:bottom w:val="none" w:sz="0" w:space="0" w:color="auto"/>
            <w:right w:val="none" w:sz="0" w:space="0" w:color="auto"/>
          </w:divBdr>
        </w:div>
        <w:div w:id="1231618652">
          <w:marLeft w:val="480"/>
          <w:marRight w:val="0"/>
          <w:marTop w:val="0"/>
          <w:marBottom w:val="0"/>
          <w:divBdr>
            <w:top w:val="none" w:sz="0" w:space="0" w:color="auto"/>
            <w:left w:val="none" w:sz="0" w:space="0" w:color="auto"/>
            <w:bottom w:val="none" w:sz="0" w:space="0" w:color="auto"/>
            <w:right w:val="none" w:sz="0" w:space="0" w:color="auto"/>
          </w:divBdr>
        </w:div>
        <w:div w:id="1120535310">
          <w:marLeft w:val="480"/>
          <w:marRight w:val="0"/>
          <w:marTop w:val="0"/>
          <w:marBottom w:val="0"/>
          <w:divBdr>
            <w:top w:val="none" w:sz="0" w:space="0" w:color="auto"/>
            <w:left w:val="none" w:sz="0" w:space="0" w:color="auto"/>
            <w:bottom w:val="none" w:sz="0" w:space="0" w:color="auto"/>
            <w:right w:val="none" w:sz="0" w:space="0" w:color="auto"/>
          </w:divBdr>
        </w:div>
        <w:div w:id="346636536">
          <w:marLeft w:val="480"/>
          <w:marRight w:val="0"/>
          <w:marTop w:val="0"/>
          <w:marBottom w:val="0"/>
          <w:divBdr>
            <w:top w:val="none" w:sz="0" w:space="0" w:color="auto"/>
            <w:left w:val="none" w:sz="0" w:space="0" w:color="auto"/>
            <w:bottom w:val="none" w:sz="0" w:space="0" w:color="auto"/>
            <w:right w:val="none" w:sz="0" w:space="0" w:color="auto"/>
          </w:divBdr>
        </w:div>
        <w:div w:id="1784108185">
          <w:marLeft w:val="480"/>
          <w:marRight w:val="0"/>
          <w:marTop w:val="0"/>
          <w:marBottom w:val="0"/>
          <w:divBdr>
            <w:top w:val="none" w:sz="0" w:space="0" w:color="auto"/>
            <w:left w:val="none" w:sz="0" w:space="0" w:color="auto"/>
            <w:bottom w:val="none" w:sz="0" w:space="0" w:color="auto"/>
            <w:right w:val="none" w:sz="0" w:space="0" w:color="auto"/>
          </w:divBdr>
        </w:div>
      </w:divsChild>
    </w:div>
    <w:div w:id="896548393">
      <w:bodyDiv w:val="1"/>
      <w:marLeft w:val="0"/>
      <w:marRight w:val="0"/>
      <w:marTop w:val="0"/>
      <w:marBottom w:val="0"/>
      <w:divBdr>
        <w:top w:val="none" w:sz="0" w:space="0" w:color="auto"/>
        <w:left w:val="none" w:sz="0" w:space="0" w:color="auto"/>
        <w:bottom w:val="none" w:sz="0" w:space="0" w:color="auto"/>
        <w:right w:val="none" w:sz="0" w:space="0" w:color="auto"/>
      </w:divBdr>
      <w:divsChild>
        <w:div w:id="889414140">
          <w:marLeft w:val="480"/>
          <w:marRight w:val="0"/>
          <w:marTop w:val="0"/>
          <w:marBottom w:val="0"/>
          <w:divBdr>
            <w:top w:val="none" w:sz="0" w:space="0" w:color="auto"/>
            <w:left w:val="none" w:sz="0" w:space="0" w:color="auto"/>
            <w:bottom w:val="none" w:sz="0" w:space="0" w:color="auto"/>
            <w:right w:val="none" w:sz="0" w:space="0" w:color="auto"/>
          </w:divBdr>
        </w:div>
        <w:div w:id="964894470">
          <w:marLeft w:val="480"/>
          <w:marRight w:val="0"/>
          <w:marTop w:val="0"/>
          <w:marBottom w:val="0"/>
          <w:divBdr>
            <w:top w:val="none" w:sz="0" w:space="0" w:color="auto"/>
            <w:left w:val="none" w:sz="0" w:space="0" w:color="auto"/>
            <w:bottom w:val="none" w:sz="0" w:space="0" w:color="auto"/>
            <w:right w:val="none" w:sz="0" w:space="0" w:color="auto"/>
          </w:divBdr>
        </w:div>
        <w:div w:id="1318418261">
          <w:marLeft w:val="480"/>
          <w:marRight w:val="0"/>
          <w:marTop w:val="0"/>
          <w:marBottom w:val="0"/>
          <w:divBdr>
            <w:top w:val="none" w:sz="0" w:space="0" w:color="auto"/>
            <w:left w:val="none" w:sz="0" w:space="0" w:color="auto"/>
            <w:bottom w:val="none" w:sz="0" w:space="0" w:color="auto"/>
            <w:right w:val="none" w:sz="0" w:space="0" w:color="auto"/>
          </w:divBdr>
        </w:div>
        <w:div w:id="1324163497">
          <w:marLeft w:val="480"/>
          <w:marRight w:val="0"/>
          <w:marTop w:val="0"/>
          <w:marBottom w:val="0"/>
          <w:divBdr>
            <w:top w:val="none" w:sz="0" w:space="0" w:color="auto"/>
            <w:left w:val="none" w:sz="0" w:space="0" w:color="auto"/>
            <w:bottom w:val="none" w:sz="0" w:space="0" w:color="auto"/>
            <w:right w:val="none" w:sz="0" w:space="0" w:color="auto"/>
          </w:divBdr>
        </w:div>
        <w:div w:id="2095005543">
          <w:marLeft w:val="480"/>
          <w:marRight w:val="0"/>
          <w:marTop w:val="0"/>
          <w:marBottom w:val="0"/>
          <w:divBdr>
            <w:top w:val="none" w:sz="0" w:space="0" w:color="auto"/>
            <w:left w:val="none" w:sz="0" w:space="0" w:color="auto"/>
            <w:bottom w:val="none" w:sz="0" w:space="0" w:color="auto"/>
            <w:right w:val="none" w:sz="0" w:space="0" w:color="auto"/>
          </w:divBdr>
        </w:div>
        <w:div w:id="110320634">
          <w:marLeft w:val="480"/>
          <w:marRight w:val="0"/>
          <w:marTop w:val="0"/>
          <w:marBottom w:val="0"/>
          <w:divBdr>
            <w:top w:val="none" w:sz="0" w:space="0" w:color="auto"/>
            <w:left w:val="none" w:sz="0" w:space="0" w:color="auto"/>
            <w:bottom w:val="none" w:sz="0" w:space="0" w:color="auto"/>
            <w:right w:val="none" w:sz="0" w:space="0" w:color="auto"/>
          </w:divBdr>
        </w:div>
        <w:div w:id="817528368">
          <w:marLeft w:val="480"/>
          <w:marRight w:val="0"/>
          <w:marTop w:val="0"/>
          <w:marBottom w:val="0"/>
          <w:divBdr>
            <w:top w:val="none" w:sz="0" w:space="0" w:color="auto"/>
            <w:left w:val="none" w:sz="0" w:space="0" w:color="auto"/>
            <w:bottom w:val="none" w:sz="0" w:space="0" w:color="auto"/>
            <w:right w:val="none" w:sz="0" w:space="0" w:color="auto"/>
          </w:divBdr>
        </w:div>
        <w:div w:id="899097116">
          <w:marLeft w:val="480"/>
          <w:marRight w:val="0"/>
          <w:marTop w:val="0"/>
          <w:marBottom w:val="0"/>
          <w:divBdr>
            <w:top w:val="none" w:sz="0" w:space="0" w:color="auto"/>
            <w:left w:val="none" w:sz="0" w:space="0" w:color="auto"/>
            <w:bottom w:val="none" w:sz="0" w:space="0" w:color="auto"/>
            <w:right w:val="none" w:sz="0" w:space="0" w:color="auto"/>
          </w:divBdr>
        </w:div>
        <w:div w:id="1590385760">
          <w:marLeft w:val="480"/>
          <w:marRight w:val="0"/>
          <w:marTop w:val="0"/>
          <w:marBottom w:val="0"/>
          <w:divBdr>
            <w:top w:val="none" w:sz="0" w:space="0" w:color="auto"/>
            <w:left w:val="none" w:sz="0" w:space="0" w:color="auto"/>
            <w:bottom w:val="none" w:sz="0" w:space="0" w:color="auto"/>
            <w:right w:val="none" w:sz="0" w:space="0" w:color="auto"/>
          </w:divBdr>
        </w:div>
        <w:div w:id="1289508193">
          <w:marLeft w:val="480"/>
          <w:marRight w:val="0"/>
          <w:marTop w:val="0"/>
          <w:marBottom w:val="0"/>
          <w:divBdr>
            <w:top w:val="none" w:sz="0" w:space="0" w:color="auto"/>
            <w:left w:val="none" w:sz="0" w:space="0" w:color="auto"/>
            <w:bottom w:val="none" w:sz="0" w:space="0" w:color="auto"/>
            <w:right w:val="none" w:sz="0" w:space="0" w:color="auto"/>
          </w:divBdr>
        </w:div>
        <w:div w:id="993029333">
          <w:marLeft w:val="480"/>
          <w:marRight w:val="0"/>
          <w:marTop w:val="0"/>
          <w:marBottom w:val="0"/>
          <w:divBdr>
            <w:top w:val="none" w:sz="0" w:space="0" w:color="auto"/>
            <w:left w:val="none" w:sz="0" w:space="0" w:color="auto"/>
            <w:bottom w:val="none" w:sz="0" w:space="0" w:color="auto"/>
            <w:right w:val="none" w:sz="0" w:space="0" w:color="auto"/>
          </w:divBdr>
        </w:div>
        <w:div w:id="650449880">
          <w:marLeft w:val="480"/>
          <w:marRight w:val="0"/>
          <w:marTop w:val="0"/>
          <w:marBottom w:val="0"/>
          <w:divBdr>
            <w:top w:val="none" w:sz="0" w:space="0" w:color="auto"/>
            <w:left w:val="none" w:sz="0" w:space="0" w:color="auto"/>
            <w:bottom w:val="none" w:sz="0" w:space="0" w:color="auto"/>
            <w:right w:val="none" w:sz="0" w:space="0" w:color="auto"/>
          </w:divBdr>
        </w:div>
        <w:div w:id="1730028692">
          <w:marLeft w:val="480"/>
          <w:marRight w:val="0"/>
          <w:marTop w:val="0"/>
          <w:marBottom w:val="0"/>
          <w:divBdr>
            <w:top w:val="none" w:sz="0" w:space="0" w:color="auto"/>
            <w:left w:val="none" w:sz="0" w:space="0" w:color="auto"/>
            <w:bottom w:val="none" w:sz="0" w:space="0" w:color="auto"/>
            <w:right w:val="none" w:sz="0" w:space="0" w:color="auto"/>
          </w:divBdr>
        </w:div>
        <w:div w:id="2030132366">
          <w:marLeft w:val="480"/>
          <w:marRight w:val="0"/>
          <w:marTop w:val="0"/>
          <w:marBottom w:val="0"/>
          <w:divBdr>
            <w:top w:val="none" w:sz="0" w:space="0" w:color="auto"/>
            <w:left w:val="none" w:sz="0" w:space="0" w:color="auto"/>
            <w:bottom w:val="none" w:sz="0" w:space="0" w:color="auto"/>
            <w:right w:val="none" w:sz="0" w:space="0" w:color="auto"/>
          </w:divBdr>
        </w:div>
        <w:div w:id="395514563">
          <w:marLeft w:val="480"/>
          <w:marRight w:val="0"/>
          <w:marTop w:val="0"/>
          <w:marBottom w:val="0"/>
          <w:divBdr>
            <w:top w:val="none" w:sz="0" w:space="0" w:color="auto"/>
            <w:left w:val="none" w:sz="0" w:space="0" w:color="auto"/>
            <w:bottom w:val="none" w:sz="0" w:space="0" w:color="auto"/>
            <w:right w:val="none" w:sz="0" w:space="0" w:color="auto"/>
          </w:divBdr>
        </w:div>
        <w:div w:id="237834855">
          <w:marLeft w:val="480"/>
          <w:marRight w:val="0"/>
          <w:marTop w:val="0"/>
          <w:marBottom w:val="0"/>
          <w:divBdr>
            <w:top w:val="none" w:sz="0" w:space="0" w:color="auto"/>
            <w:left w:val="none" w:sz="0" w:space="0" w:color="auto"/>
            <w:bottom w:val="none" w:sz="0" w:space="0" w:color="auto"/>
            <w:right w:val="none" w:sz="0" w:space="0" w:color="auto"/>
          </w:divBdr>
        </w:div>
        <w:div w:id="1892645135">
          <w:marLeft w:val="480"/>
          <w:marRight w:val="0"/>
          <w:marTop w:val="0"/>
          <w:marBottom w:val="0"/>
          <w:divBdr>
            <w:top w:val="none" w:sz="0" w:space="0" w:color="auto"/>
            <w:left w:val="none" w:sz="0" w:space="0" w:color="auto"/>
            <w:bottom w:val="none" w:sz="0" w:space="0" w:color="auto"/>
            <w:right w:val="none" w:sz="0" w:space="0" w:color="auto"/>
          </w:divBdr>
        </w:div>
        <w:div w:id="20011972">
          <w:marLeft w:val="480"/>
          <w:marRight w:val="0"/>
          <w:marTop w:val="0"/>
          <w:marBottom w:val="0"/>
          <w:divBdr>
            <w:top w:val="none" w:sz="0" w:space="0" w:color="auto"/>
            <w:left w:val="none" w:sz="0" w:space="0" w:color="auto"/>
            <w:bottom w:val="none" w:sz="0" w:space="0" w:color="auto"/>
            <w:right w:val="none" w:sz="0" w:space="0" w:color="auto"/>
          </w:divBdr>
        </w:div>
        <w:div w:id="230702978">
          <w:marLeft w:val="480"/>
          <w:marRight w:val="0"/>
          <w:marTop w:val="0"/>
          <w:marBottom w:val="0"/>
          <w:divBdr>
            <w:top w:val="none" w:sz="0" w:space="0" w:color="auto"/>
            <w:left w:val="none" w:sz="0" w:space="0" w:color="auto"/>
            <w:bottom w:val="none" w:sz="0" w:space="0" w:color="auto"/>
            <w:right w:val="none" w:sz="0" w:space="0" w:color="auto"/>
          </w:divBdr>
        </w:div>
        <w:div w:id="1633092803">
          <w:marLeft w:val="480"/>
          <w:marRight w:val="0"/>
          <w:marTop w:val="0"/>
          <w:marBottom w:val="0"/>
          <w:divBdr>
            <w:top w:val="none" w:sz="0" w:space="0" w:color="auto"/>
            <w:left w:val="none" w:sz="0" w:space="0" w:color="auto"/>
            <w:bottom w:val="none" w:sz="0" w:space="0" w:color="auto"/>
            <w:right w:val="none" w:sz="0" w:space="0" w:color="auto"/>
          </w:divBdr>
        </w:div>
        <w:div w:id="2085905921">
          <w:marLeft w:val="480"/>
          <w:marRight w:val="0"/>
          <w:marTop w:val="0"/>
          <w:marBottom w:val="0"/>
          <w:divBdr>
            <w:top w:val="none" w:sz="0" w:space="0" w:color="auto"/>
            <w:left w:val="none" w:sz="0" w:space="0" w:color="auto"/>
            <w:bottom w:val="none" w:sz="0" w:space="0" w:color="auto"/>
            <w:right w:val="none" w:sz="0" w:space="0" w:color="auto"/>
          </w:divBdr>
        </w:div>
        <w:div w:id="388768610">
          <w:marLeft w:val="480"/>
          <w:marRight w:val="0"/>
          <w:marTop w:val="0"/>
          <w:marBottom w:val="0"/>
          <w:divBdr>
            <w:top w:val="none" w:sz="0" w:space="0" w:color="auto"/>
            <w:left w:val="none" w:sz="0" w:space="0" w:color="auto"/>
            <w:bottom w:val="none" w:sz="0" w:space="0" w:color="auto"/>
            <w:right w:val="none" w:sz="0" w:space="0" w:color="auto"/>
          </w:divBdr>
        </w:div>
        <w:div w:id="983001936">
          <w:marLeft w:val="480"/>
          <w:marRight w:val="0"/>
          <w:marTop w:val="0"/>
          <w:marBottom w:val="0"/>
          <w:divBdr>
            <w:top w:val="none" w:sz="0" w:space="0" w:color="auto"/>
            <w:left w:val="none" w:sz="0" w:space="0" w:color="auto"/>
            <w:bottom w:val="none" w:sz="0" w:space="0" w:color="auto"/>
            <w:right w:val="none" w:sz="0" w:space="0" w:color="auto"/>
          </w:divBdr>
        </w:div>
        <w:div w:id="848837832">
          <w:marLeft w:val="480"/>
          <w:marRight w:val="0"/>
          <w:marTop w:val="0"/>
          <w:marBottom w:val="0"/>
          <w:divBdr>
            <w:top w:val="none" w:sz="0" w:space="0" w:color="auto"/>
            <w:left w:val="none" w:sz="0" w:space="0" w:color="auto"/>
            <w:bottom w:val="none" w:sz="0" w:space="0" w:color="auto"/>
            <w:right w:val="none" w:sz="0" w:space="0" w:color="auto"/>
          </w:divBdr>
        </w:div>
        <w:div w:id="862481737">
          <w:marLeft w:val="480"/>
          <w:marRight w:val="0"/>
          <w:marTop w:val="0"/>
          <w:marBottom w:val="0"/>
          <w:divBdr>
            <w:top w:val="none" w:sz="0" w:space="0" w:color="auto"/>
            <w:left w:val="none" w:sz="0" w:space="0" w:color="auto"/>
            <w:bottom w:val="none" w:sz="0" w:space="0" w:color="auto"/>
            <w:right w:val="none" w:sz="0" w:space="0" w:color="auto"/>
          </w:divBdr>
        </w:div>
        <w:div w:id="1077899392">
          <w:marLeft w:val="480"/>
          <w:marRight w:val="0"/>
          <w:marTop w:val="0"/>
          <w:marBottom w:val="0"/>
          <w:divBdr>
            <w:top w:val="none" w:sz="0" w:space="0" w:color="auto"/>
            <w:left w:val="none" w:sz="0" w:space="0" w:color="auto"/>
            <w:bottom w:val="none" w:sz="0" w:space="0" w:color="auto"/>
            <w:right w:val="none" w:sz="0" w:space="0" w:color="auto"/>
          </w:divBdr>
        </w:div>
        <w:div w:id="2062748850">
          <w:marLeft w:val="480"/>
          <w:marRight w:val="0"/>
          <w:marTop w:val="0"/>
          <w:marBottom w:val="0"/>
          <w:divBdr>
            <w:top w:val="none" w:sz="0" w:space="0" w:color="auto"/>
            <w:left w:val="none" w:sz="0" w:space="0" w:color="auto"/>
            <w:bottom w:val="none" w:sz="0" w:space="0" w:color="auto"/>
            <w:right w:val="none" w:sz="0" w:space="0" w:color="auto"/>
          </w:divBdr>
        </w:div>
        <w:div w:id="1337076524">
          <w:marLeft w:val="480"/>
          <w:marRight w:val="0"/>
          <w:marTop w:val="0"/>
          <w:marBottom w:val="0"/>
          <w:divBdr>
            <w:top w:val="none" w:sz="0" w:space="0" w:color="auto"/>
            <w:left w:val="none" w:sz="0" w:space="0" w:color="auto"/>
            <w:bottom w:val="none" w:sz="0" w:space="0" w:color="auto"/>
            <w:right w:val="none" w:sz="0" w:space="0" w:color="auto"/>
          </w:divBdr>
        </w:div>
        <w:div w:id="520509319">
          <w:marLeft w:val="480"/>
          <w:marRight w:val="0"/>
          <w:marTop w:val="0"/>
          <w:marBottom w:val="0"/>
          <w:divBdr>
            <w:top w:val="none" w:sz="0" w:space="0" w:color="auto"/>
            <w:left w:val="none" w:sz="0" w:space="0" w:color="auto"/>
            <w:bottom w:val="none" w:sz="0" w:space="0" w:color="auto"/>
            <w:right w:val="none" w:sz="0" w:space="0" w:color="auto"/>
          </w:divBdr>
        </w:div>
        <w:div w:id="760835095">
          <w:marLeft w:val="480"/>
          <w:marRight w:val="0"/>
          <w:marTop w:val="0"/>
          <w:marBottom w:val="0"/>
          <w:divBdr>
            <w:top w:val="none" w:sz="0" w:space="0" w:color="auto"/>
            <w:left w:val="none" w:sz="0" w:space="0" w:color="auto"/>
            <w:bottom w:val="none" w:sz="0" w:space="0" w:color="auto"/>
            <w:right w:val="none" w:sz="0" w:space="0" w:color="auto"/>
          </w:divBdr>
        </w:div>
        <w:div w:id="2141802307">
          <w:marLeft w:val="480"/>
          <w:marRight w:val="0"/>
          <w:marTop w:val="0"/>
          <w:marBottom w:val="0"/>
          <w:divBdr>
            <w:top w:val="none" w:sz="0" w:space="0" w:color="auto"/>
            <w:left w:val="none" w:sz="0" w:space="0" w:color="auto"/>
            <w:bottom w:val="none" w:sz="0" w:space="0" w:color="auto"/>
            <w:right w:val="none" w:sz="0" w:space="0" w:color="auto"/>
          </w:divBdr>
        </w:div>
        <w:div w:id="1295481267">
          <w:marLeft w:val="480"/>
          <w:marRight w:val="0"/>
          <w:marTop w:val="0"/>
          <w:marBottom w:val="0"/>
          <w:divBdr>
            <w:top w:val="none" w:sz="0" w:space="0" w:color="auto"/>
            <w:left w:val="none" w:sz="0" w:space="0" w:color="auto"/>
            <w:bottom w:val="none" w:sz="0" w:space="0" w:color="auto"/>
            <w:right w:val="none" w:sz="0" w:space="0" w:color="auto"/>
          </w:divBdr>
        </w:div>
      </w:divsChild>
    </w:div>
    <w:div w:id="904074457">
      <w:bodyDiv w:val="1"/>
      <w:marLeft w:val="0"/>
      <w:marRight w:val="0"/>
      <w:marTop w:val="0"/>
      <w:marBottom w:val="0"/>
      <w:divBdr>
        <w:top w:val="none" w:sz="0" w:space="0" w:color="auto"/>
        <w:left w:val="none" w:sz="0" w:space="0" w:color="auto"/>
        <w:bottom w:val="none" w:sz="0" w:space="0" w:color="auto"/>
        <w:right w:val="none" w:sz="0" w:space="0" w:color="auto"/>
      </w:divBdr>
    </w:div>
    <w:div w:id="904224577">
      <w:bodyDiv w:val="1"/>
      <w:marLeft w:val="0"/>
      <w:marRight w:val="0"/>
      <w:marTop w:val="0"/>
      <w:marBottom w:val="0"/>
      <w:divBdr>
        <w:top w:val="none" w:sz="0" w:space="0" w:color="auto"/>
        <w:left w:val="none" w:sz="0" w:space="0" w:color="auto"/>
        <w:bottom w:val="none" w:sz="0" w:space="0" w:color="auto"/>
        <w:right w:val="none" w:sz="0" w:space="0" w:color="auto"/>
      </w:divBdr>
    </w:div>
    <w:div w:id="904609489">
      <w:bodyDiv w:val="1"/>
      <w:marLeft w:val="0"/>
      <w:marRight w:val="0"/>
      <w:marTop w:val="0"/>
      <w:marBottom w:val="0"/>
      <w:divBdr>
        <w:top w:val="none" w:sz="0" w:space="0" w:color="auto"/>
        <w:left w:val="none" w:sz="0" w:space="0" w:color="auto"/>
        <w:bottom w:val="none" w:sz="0" w:space="0" w:color="auto"/>
        <w:right w:val="none" w:sz="0" w:space="0" w:color="auto"/>
      </w:divBdr>
    </w:div>
    <w:div w:id="907613228">
      <w:bodyDiv w:val="1"/>
      <w:marLeft w:val="0"/>
      <w:marRight w:val="0"/>
      <w:marTop w:val="0"/>
      <w:marBottom w:val="0"/>
      <w:divBdr>
        <w:top w:val="none" w:sz="0" w:space="0" w:color="auto"/>
        <w:left w:val="none" w:sz="0" w:space="0" w:color="auto"/>
        <w:bottom w:val="none" w:sz="0" w:space="0" w:color="auto"/>
        <w:right w:val="none" w:sz="0" w:space="0" w:color="auto"/>
      </w:divBdr>
    </w:div>
    <w:div w:id="912856658">
      <w:bodyDiv w:val="1"/>
      <w:marLeft w:val="0"/>
      <w:marRight w:val="0"/>
      <w:marTop w:val="0"/>
      <w:marBottom w:val="0"/>
      <w:divBdr>
        <w:top w:val="none" w:sz="0" w:space="0" w:color="auto"/>
        <w:left w:val="none" w:sz="0" w:space="0" w:color="auto"/>
        <w:bottom w:val="none" w:sz="0" w:space="0" w:color="auto"/>
        <w:right w:val="none" w:sz="0" w:space="0" w:color="auto"/>
      </w:divBdr>
    </w:div>
    <w:div w:id="916668207">
      <w:bodyDiv w:val="1"/>
      <w:marLeft w:val="0"/>
      <w:marRight w:val="0"/>
      <w:marTop w:val="0"/>
      <w:marBottom w:val="0"/>
      <w:divBdr>
        <w:top w:val="none" w:sz="0" w:space="0" w:color="auto"/>
        <w:left w:val="none" w:sz="0" w:space="0" w:color="auto"/>
        <w:bottom w:val="none" w:sz="0" w:space="0" w:color="auto"/>
        <w:right w:val="none" w:sz="0" w:space="0" w:color="auto"/>
      </w:divBdr>
      <w:divsChild>
        <w:div w:id="285238480">
          <w:marLeft w:val="480"/>
          <w:marRight w:val="0"/>
          <w:marTop w:val="0"/>
          <w:marBottom w:val="0"/>
          <w:divBdr>
            <w:top w:val="none" w:sz="0" w:space="0" w:color="auto"/>
            <w:left w:val="none" w:sz="0" w:space="0" w:color="auto"/>
            <w:bottom w:val="none" w:sz="0" w:space="0" w:color="auto"/>
            <w:right w:val="none" w:sz="0" w:space="0" w:color="auto"/>
          </w:divBdr>
        </w:div>
        <w:div w:id="908882866">
          <w:marLeft w:val="480"/>
          <w:marRight w:val="0"/>
          <w:marTop w:val="0"/>
          <w:marBottom w:val="0"/>
          <w:divBdr>
            <w:top w:val="none" w:sz="0" w:space="0" w:color="auto"/>
            <w:left w:val="none" w:sz="0" w:space="0" w:color="auto"/>
            <w:bottom w:val="none" w:sz="0" w:space="0" w:color="auto"/>
            <w:right w:val="none" w:sz="0" w:space="0" w:color="auto"/>
          </w:divBdr>
        </w:div>
        <w:div w:id="738209915">
          <w:marLeft w:val="480"/>
          <w:marRight w:val="0"/>
          <w:marTop w:val="0"/>
          <w:marBottom w:val="0"/>
          <w:divBdr>
            <w:top w:val="none" w:sz="0" w:space="0" w:color="auto"/>
            <w:left w:val="none" w:sz="0" w:space="0" w:color="auto"/>
            <w:bottom w:val="none" w:sz="0" w:space="0" w:color="auto"/>
            <w:right w:val="none" w:sz="0" w:space="0" w:color="auto"/>
          </w:divBdr>
        </w:div>
        <w:div w:id="1398939882">
          <w:marLeft w:val="480"/>
          <w:marRight w:val="0"/>
          <w:marTop w:val="0"/>
          <w:marBottom w:val="0"/>
          <w:divBdr>
            <w:top w:val="none" w:sz="0" w:space="0" w:color="auto"/>
            <w:left w:val="none" w:sz="0" w:space="0" w:color="auto"/>
            <w:bottom w:val="none" w:sz="0" w:space="0" w:color="auto"/>
            <w:right w:val="none" w:sz="0" w:space="0" w:color="auto"/>
          </w:divBdr>
        </w:div>
        <w:div w:id="1781292637">
          <w:marLeft w:val="480"/>
          <w:marRight w:val="0"/>
          <w:marTop w:val="0"/>
          <w:marBottom w:val="0"/>
          <w:divBdr>
            <w:top w:val="none" w:sz="0" w:space="0" w:color="auto"/>
            <w:left w:val="none" w:sz="0" w:space="0" w:color="auto"/>
            <w:bottom w:val="none" w:sz="0" w:space="0" w:color="auto"/>
            <w:right w:val="none" w:sz="0" w:space="0" w:color="auto"/>
          </w:divBdr>
        </w:div>
        <w:div w:id="715399040">
          <w:marLeft w:val="480"/>
          <w:marRight w:val="0"/>
          <w:marTop w:val="0"/>
          <w:marBottom w:val="0"/>
          <w:divBdr>
            <w:top w:val="none" w:sz="0" w:space="0" w:color="auto"/>
            <w:left w:val="none" w:sz="0" w:space="0" w:color="auto"/>
            <w:bottom w:val="none" w:sz="0" w:space="0" w:color="auto"/>
            <w:right w:val="none" w:sz="0" w:space="0" w:color="auto"/>
          </w:divBdr>
        </w:div>
        <w:div w:id="905527091">
          <w:marLeft w:val="480"/>
          <w:marRight w:val="0"/>
          <w:marTop w:val="0"/>
          <w:marBottom w:val="0"/>
          <w:divBdr>
            <w:top w:val="none" w:sz="0" w:space="0" w:color="auto"/>
            <w:left w:val="none" w:sz="0" w:space="0" w:color="auto"/>
            <w:bottom w:val="none" w:sz="0" w:space="0" w:color="auto"/>
            <w:right w:val="none" w:sz="0" w:space="0" w:color="auto"/>
          </w:divBdr>
        </w:div>
        <w:div w:id="349914432">
          <w:marLeft w:val="480"/>
          <w:marRight w:val="0"/>
          <w:marTop w:val="0"/>
          <w:marBottom w:val="0"/>
          <w:divBdr>
            <w:top w:val="none" w:sz="0" w:space="0" w:color="auto"/>
            <w:left w:val="none" w:sz="0" w:space="0" w:color="auto"/>
            <w:bottom w:val="none" w:sz="0" w:space="0" w:color="auto"/>
            <w:right w:val="none" w:sz="0" w:space="0" w:color="auto"/>
          </w:divBdr>
        </w:div>
        <w:div w:id="1662855318">
          <w:marLeft w:val="480"/>
          <w:marRight w:val="0"/>
          <w:marTop w:val="0"/>
          <w:marBottom w:val="0"/>
          <w:divBdr>
            <w:top w:val="none" w:sz="0" w:space="0" w:color="auto"/>
            <w:left w:val="none" w:sz="0" w:space="0" w:color="auto"/>
            <w:bottom w:val="none" w:sz="0" w:space="0" w:color="auto"/>
            <w:right w:val="none" w:sz="0" w:space="0" w:color="auto"/>
          </w:divBdr>
        </w:div>
        <w:div w:id="1637955370">
          <w:marLeft w:val="480"/>
          <w:marRight w:val="0"/>
          <w:marTop w:val="0"/>
          <w:marBottom w:val="0"/>
          <w:divBdr>
            <w:top w:val="none" w:sz="0" w:space="0" w:color="auto"/>
            <w:left w:val="none" w:sz="0" w:space="0" w:color="auto"/>
            <w:bottom w:val="none" w:sz="0" w:space="0" w:color="auto"/>
            <w:right w:val="none" w:sz="0" w:space="0" w:color="auto"/>
          </w:divBdr>
        </w:div>
        <w:div w:id="616377923">
          <w:marLeft w:val="480"/>
          <w:marRight w:val="0"/>
          <w:marTop w:val="0"/>
          <w:marBottom w:val="0"/>
          <w:divBdr>
            <w:top w:val="none" w:sz="0" w:space="0" w:color="auto"/>
            <w:left w:val="none" w:sz="0" w:space="0" w:color="auto"/>
            <w:bottom w:val="none" w:sz="0" w:space="0" w:color="auto"/>
            <w:right w:val="none" w:sz="0" w:space="0" w:color="auto"/>
          </w:divBdr>
        </w:div>
        <w:div w:id="1913268630">
          <w:marLeft w:val="480"/>
          <w:marRight w:val="0"/>
          <w:marTop w:val="0"/>
          <w:marBottom w:val="0"/>
          <w:divBdr>
            <w:top w:val="none" w:sz="0" w:space="0" w:color="auto"/>
            <w:left w:val="none" w:sz="0" w:space="0" w:color="auto"/>
            <w:bottom w:val="none" w:sz="0" w:space="0" w:color="auto"/>
            <w:right w:val="none" w:sz="0" w:space="0" w:color="auto"/>
          </w:divBdr>
        </w:div>
        <w:div w:id="1457288361">
          <w:marLeft w:val="480"/>
          <w:marRight w:val="0"/>
          <w:marTop w:val="0"/>
          <w:marBottom w:val="0"/>
          <w:divBdr>
            <w:top w:val="none" w:sz="0" w:space="0" w:color="auto"/>
            <w:left w:val="none" w:sz="0" w:space="0" w:color="auto"/>
            <w:bottom w:val="none" w:sz="0" w:space="0" w:color="auto"/>
            <w:right w:val="none" w:sz="0" w:space="0" w:color="auto"/>
          </w:divBdr>
        </w:div>
        <w:div w:id="338041645">
          <w:marLeft w:val="480"/>
          <w:marRight w:val="0"/>
          <w:marTop w:val="0"/>
          <w:marBottom w:val="0"/>
          <w:divBdr>
            <w:top w:val="none" w:sz="0" w:space="0" w:color="auto"/>
            <w:left w:val="none" w:sz="0" w:space="0" w:color="auto"/>
            <w:bottom w:val="none" w:sz="0" w:space="0" w:color="auto"/>
            <w:right w:val="none" w:sz="0" w:space="0" w:color="auto"/>
          </w:divBdr>
        </w:div>
        <w:div w:id="107554156">
          <w:marLeft w:val="480"/>
          <w:marRight w:val="0"/>
          <w:marTop w:val="0"/>
          <w:marBottom w:val="0"/>
          <w:divBdr>
            <w:top w:val="none" w:sz="0" w:space="0" w:color="auto"/>
            <w:left w:val="none" w:sz="0" w:space="0" w:color="auto"/>
            <w:bottom w:val="none" w:sz="0" w:space="0" w:color="auto"/>
            <w:right w:val="none" w:sz="0" w:space="0" w:color="auto"/>
          </w:divBdr>
        </w:div>
        <w:div w:id="829365962">
          <w:marLeft w:val="480"/>
          <w:marRight w:val="0"/>
          <w:marTop w:val="0"/>
          <w:marBottom w:val="0"/>
          <w:divBdr>
            <w:top w:val="none" w:sz="0" w:space="0" w:color="auto"/>
            <w:left w:val="none" w:sz="0" w:space="0" w:color="auto"/>
            <w:bottom w:val="none" w:sz="0" w:space="0" w:color="auto"/>
            <w:right w:val="none" w:sz="0" w:space="0" w:color="auto"/>
          </w:divBdr>
        </w:div>
        <w:div w:id="972557800">
          <w:marLeft w:val="480"/>
          <w:marRight w:val="0"/>
          <w:marTop w:val="0"/>
          <w:marBottom w:val="0"/>
          <w:divBdr>
            <w:top w:val="none" w:sz="0" w:space="0" w:color="auto"/>
            <w:left w:val="none" w:sz="0" w:space="0" w:color="auto"/>
            <w:bottom w:val="none" w:sz="0" w:space="0" w:color="auto"/>
            <w:right w:val="none" w:sz="0" w:space="0" w:color="auto"/>
          </w:divBdr>
        </w:div>
        <w:div w:id="669870088">
          <w:marLeft w:val="480"/>
          <w:marRight w:val="0"/>
          <w:marTop w:val="0"/>
          <w:marBottom w:val="0"/>
          <w:divBdr>
            <w:top w:val="none" w:sz="0" w:space="0" w:color="auto"/>
            <w:left w:val="none" w:sz="0" w:space="0" w:color="auto"/>
            <w:bottom w:val="none" w:sz="0" w:space="0" w:color="auto"/>
            <w:right w:val="none" w:sz="0" w:space="0" w:color="auto"/>
          </w:divBdr>
        </w:div>
        <w:div w:id="853114470">
          <w:marLeft w:val="480"/>
          <w:marRight w:val="0"/>
          <w:marTop w:val="0"/>
          <w:marBottom w:val="0"/>
          <w:divBdr>
            <w:top w:val="none" w:sz="0" w:space="0" w:color="auto"/>
            <w:left w:val="none" w:sz="0" w:space="0" w:color="auto"/>
            <w:bottom w:val="none" w:sz="0" w:space="0" w:color="auto"/>
            <w:right w:val="none" w:sz="0" w:space="0" w:color="auto"/>
          </w:divBdr>
        </w:div>
        <w:div w:id="1356925174">
          <w:marLeft w:val="480"/>
          <w:marRight w:val="0"/>
          <w:marTop w:val="0"/>
          <w:marBottom w:val="0"/>
          <w:divBdr>
            <w:top w:val="none" w:sz="0" w:space="0" w:color="auto"/>
            <w:left w:val="none" w:sz="0" w:space="0" w:color="auto"/>
            <w:bottom w:val="none" w:sz="0" w:space="0" w:color="auto"/>
            <w:right w:val="none" w:sz="0" w:space="0" w:color="auto"/>
          </w:divBdr>
        </w:div>
        <w:div w:id="220870925">
          <w:marLeft w:val="480"/>
          <w:marRight w:val="0"/>
          <w:marTop w:val="0"/>
          <w:marBottom w:val="0"/>
          <w:divBdr>
            <w:top w:val="none" w:sz="0" w:space="0" w:color="auto"/>
            <w:left w:val="none" w:sz="0" w:space="0" w:color="auto"/>
            <w:bottom w:val="none" w:sz="0" w:space="0" w:color="auto"/>
            <w:right w:val="none" w:sz="0" w:space="0" w:color="auto"/>
          </w:divBdr>
        </w:div>
        <w:div w:id="2082407786">
          <w:marLeft w:val="480"/>
          <w:marRight w:val="0"/>
          <w:marTop w:val="0"/>
          <w:marBottom w:val="0"/>
          <w:divBdr>
            <w:top w:val="none" w:sz="0" w:space="0" w:color="auto"/>
            <w:left w:val="none" w:sz="0" w:space="0" w:color="auto"/>
            <w:bottom w:val="none" w:sz="0" w:space="0" w:color="auto"/>
            <w:right w:val="none" w:sz="0" w:space="0" w:color="auto"/>
          </w:divBdr>
        </w:div>
        <w:div w:id="410473931">
          <w:marLeft w:val="480"/>
          <w:marRight w:val="0"/>
          <w:marTop w:val="0"/>
          <w:marBottom w:val="0"/>
          <w:divBdr>
            <w:top w:val="none" w:sz="0" w:space="0" w:color="auto"/>
            <w:left w:val="none" w:sz="0" w:space="0" w:color="auto"/>
            <w:bottom w:val="none" w:sz="0" w:space="0" w:color="auto"/>
            <w:right w:val="none" w:sz="0" w:space="0" w:color="auto"/>
          </w:divBdr>
        </w:div>
        <w:div w:id="1547258782">
          <w:marLeft w:val="480"/>
          <w:marRight w:val="0"/>
          <w:marTop w:val="0"/>
          <w:marBottom w:val="0"/>
          <w:divBdr>
            <w:top w:val="none" w:sz="0" w:space="0" w:color="auto"/>
            <w:left w:val="none" w:sz="0" w:space="0" w:color="auto"/>
            <w:bottom w:val="none" w:sz="0" w:space="0" w:color="auto"/>
            <w:right w:val="none" w:sz="0" w:space="0" w:color="auto"/>
          </w:divBdr>
        </w:div>
        <w:div w:id="912620361">
          <w:marLeft w:val="480"/>
          <w:marRight w:val="0"/>
          <w:marTop w:val="0"/>
          <w:marBottom w:val="0"/>
          <w:divBdr>
            <w:top w:val="none" w:sz="0" w:space="0" w:color="auto"/>
            <w:left w:val="none" w:sz="0" w:space="0" w:color="auto"/>
            <w:bottom w:val="none" w:sz="0" w:space="0" w:color="auto"/>
            <w:right w:val="none" w:sz="0" w:space="0" w:color="auto"/>
          </w:divBdr>
        </w:div>
        <w:div w:id="1904097297">
          <w:marLeft w:val="480"/>
          <w:marRight w:val="0"/>
          <w:marTop w:val="0"/>
          <w:marBottom w:val="0"/>
          <w:divBdr>
            <w:top w:val="none" w:sz="0" w:space="0" w:color="auto"/>
            <w:left w:val="none" w:sz="0" w:space="0" w:color="auto"/>
            <w:bottom w:val="none" w:sz="0" w:space="0" w:color="auto"/>
            <w:right w:val="none" w:sz="0" w:space="0" w:color="auto"/>
          </w:divBdr>
        </w:div>
        <w:div w:id="1435513769">
          <w:marLeft w:val="480"/>
          <w:marRight w:val="0"/>
          <w:marTop w:val="0"/>
          <w:marBottom w:val="0"/>
          <w:divBdr>
            <w:top w:val="none" w:sz="0" w:space="0" w:color="auto"/>
            <w:left w:val="none" w:sz="0" w:space="0" w:color="auto"/>
            <w:bottom w:val="none" w:sz="0" w:space="0" w:color="auto"/>
            <w:right w:val="none" w:sz="0" w:space="0" w:color="auto"/>
          </w:divBdr>
        </w:div>
        <w:div w:id="1659457523">
          <w:marLeft w:val="480"/>
          <w:marRight w:val="0"/>
          <w:marTop w:val="0"/>
          <w:marBottom w:val="0"/>
          <w:divBdr>
            <w:top w:val="none" w:sz="0" w:space="0" w:color="auto"/>
            <w:left w:val="none" w:sz="0" w:space="0" w:color="auto"/>
            <w:bottom w:val="none" w:sz="0" w:space="0" w:color="auto"/>
            <w:right w:val="none" w:sz="0" w:space="0" w:color="auto"/>
          </w:divBdr>
        </w:div>
        <w:div w:id="450708400">
          <w:marLeft w:val="480"/>
          <w:marRight w:val="0"/>
          <w:marTop w:val="0"/>
          <w:marBottom w:val="0"/>
          <w:divBdr>
            <w:top w:val="none" w:sz="0" w:space="0" w:color="auto"/>
            <w:left w:val="none" w:sz="0" w:space="0" w:color="auto"/>
            <w:bottom w:val="none" w:sz="0" w:space="0" w:color="auto"/>
            <w:right w:val="none" w:sz="0" w:space="0" w:color="auto"/>
          </w:divBdr>
        </w:div>
        <w:div w:id="903443417">
          <w:marLeft w:val="480"/>
          <w:marRight w:val="0"/>
          <w:marTop w:val="0"/>
          <w:marBottom w:val="0"/>
          <w:divBdr>
            <w:top w:val="none" w:sz="0" w:space="0" w:color="auto"/>
            <w:left w:val="none" w:sz="0" w:space="0" w:color="auto"/>
            <w:bottom w:val="none" w:sz="0" w:space="0" w:color="auto"/>
            <w:right w:val="none" w:sz="0" w:space="0" w:color="auto"/>
          </w:divBdr>
        </w:div>
        <w:div w:id="524440175">
          <w:marLeft w:val="480"/>
          <w:marRight w:val="0"/>
          <w:marTop w:val="0"/>
          <w:marBottom w:val="0"/>
          <w:divBdr>
            <w:top w:val="none" w:sz="0" w:space="0" w:color="auto"/>
            <w:left w:val="none" w:sz="0" w:space="0" w:color="auto"/>
            <w:bottom w:val="none" w:sz="0" w:space="0" w:color="auto"/>
            <w:right w:val="none" w:sz="0" w:space="0" w:color="auto"/>
          </w:divBdr>
        </w:div>
        <w:div w:id="1072121177">
          <w:marLeft w:val="480"/>
          <w:marRight w:val="0"/>
          <w:marTop w:val="0"/>
          <w:marBottom w:val="0"/>
          <w:divBdr>
            <w:top w:val="none" w:sz="0" w:space="0" w:color="auto"/>
            <w:left w:val="none" w:sz="0" w:space="0" w:color="auto"/>
            <w:bottom w:val="none" w:sz="0" w:space="0" w:color="auto"/>
            <w:right w:val="none" w:sz="0" w:space="0" w:color="auto"/>
          </w:divBdr>
        </w:div>
        <w:div w:id="698824832">
          <w:marLeft w:val="480"/>
          <w:marRight w:val="0"/>
          <w:marTop w:val="0"/>
          <w:marBottom w:val="0"/>
          <w:divBdr>
            <w:top w:val="none" w:sz="0" w:space="0" w:color="auto"/>
            <w:left w:val="none" w:sz="0" w:space="0" w:color="auto"/>
            <w:bottom w:val="none" w:sz="0" w:space="0" w:color="auto"/>
            <w:right w:val="none" w:sz="0" w:space="0" w:color="auto"/>
          </w:divBdr>
        </w:div>
        <w:div w:id="264458787">
          <w:marLeft w:val="480"/>
          <w:marRight w:val="0"/>
          <w:marTop w:val="0"/>
          <w:marBottom w:val="0"/>
          <w:divBdr>
            <w:top w:val="none" w:sz="0" w:space="0" w:color="auto"/>
            <w:left w:val="none" w:sz="0" w:space="0" w:color="auto"/>
            <w:bottom w:val="none" w:sz="0" w:space="0" w:color="auto"/>
            <w:right w:val="none" w:sz="0" w:space="0" w:color="auto"/>
          </w:divBdr>
        </w:div>
        <w:div w:id="108474769">
          <w:marLeft w:val="480"/>
          <w:marRight w:val="0"/>
          <w:marTop w:val="0"/>
          <w:marBottom w:val="0"/>
          <w:divBdr>
            <w:top w:val="none" w:sz="0" w:space="0" w:color="auto"/>
            <w:left w:val="none" w:sz="0" w:space="0" w:color="auto"/>
            <w:bottom w:val="none" w:sz="0" w:space="0" w:color="auto"/>
            <w:right w:val="none" w:sz="0" w:space="0" w:color="auto"/>
          </w:divBdr>
        </w:div>
        <w:div w:id="354698174">
          <w:marLeft w:val="480"/>
          <w:marRight w:val="0"/>
          <w:marTop w:val="0"/>
          <w:marBottom w:val="0"/>
          <w:divBdr>
            <w:top w:val="none" w:sz="0" w:space="0" w:color="auto"/>
            <w:left w:val="none" w:sz="0" w:space="0" w:color="auto"/>
            <w:bottom w:val="none" w:sz="0" w:space="0" w:color="auto"/>
            <w:right w:val="none" w:sz="0" w:space="0" w:color="auto"/>
          </w:divBdr>
        </w:div>
        <w:div w:id="396559330">
          <w:marLeft w:val="480"/>
          <w:marRight w:val="0"/>
          <w:marTop w:val="0"/>
          <w:marBottom w:val="0"/>
          <w:divBdr>
            <w:top w:val="none" w:sz="0" w:space="0" w:color="auto"/>
            <w:left w:val="none" w:sz="0" w:space="0" w:color="auto"/>
            <w:bottom w:val="none" w:sz="0" w:space="0" w:color="auto"/>
            <w:right w:val="none" w:sz="0" w:space="0" w:color="auto"/>
          </w:divBdr>
        </w:div>
        <w:div w:id="434861945">
          <w:marLeft w:val="480"/>
          <w:marRight w:val="0"/>
          <w:marTop w:val="0"/>
          <w:marBottom w:val="0"/>
          <w:divBdr>
            <w:top w:val="none" w:sz="0" w:space="0" w:color="auto"/>
            <w:left w:val="none" w:sz="0" w:space="0" w:color="auto"/>
            <w:bottom w:val="none" w:sz="0" w:space="0" w:color="auto"/>
            <w:right w:val="none" w:sz="0" w:space="0" w:color="auto"/>
          </w:divBdr>
        </w:div>
        <w:div w:id="462042939">
          <w:marLeft w:val="480"/>
          <w:marRight w:val="0"/>
          <w:marTop w:val="0"/>
          <w:marBottom w:val="0"/>
          <w:divBdr>
            <w:top w:val="none" w:sz="0" w:space="0" w:color="auto"/>
            <w:left w:val="none" w:sz="0" w:space="0" w:color="auto"/>
            <w:bottom w:val="none" w:sz="0" w:space="0" w:color="auto"/>
            <w:right w:val="none" w:sz="0" w:space="0" w:color="auto"/>
          </w:divBdr>
        </w:div>
        <w:div w:id="673262721">
          <w:marLeft w:val="480"/>
          <w:marRight w:val="0"/>
          <w:marTop w:val="0"/>
          <w:marBottom w:val="0"/>
          <w:divBdr>
            <w:top w:val="none" w:sz="0" w:space="0" w:color="auto"/>
            <w:left w:val="none" w:sz="0" w:space="0" w:color="auto"/>
            <w:bottom w:val="none" w:sz="0" w:space="0" w:color="auto"/>
            <w:right w:val="none" w:sz="0" w:space="0" w:color="auto"/>
          </w:divBdr>
        </w:div>
        <w:div w:id="1474443406">
          <w:marLeft w:val="480"/>
          <w:marRight w:val="0"/>
          <w:marTop w:val="0"/>
          <w:marBottom w:val="0"/>
          <w:divBdr>
            <w:top w:val="none" w:sz="0" w:space="0" w:color="auto"/>
            <w:left w:val="none" w:sz="0" w:space="0" w:color="auto"/>
            <w:bottom w:val="none" w:sz="0" w:space="0" w:color="auto"/>
            <w:right w:val="none" w:sz="0" w:space="0" w:color="auto"/>
          </w:divBdr>
        </w:div>
        <w:div w:id="1362172046">
          <w:marLeft w:val="480"/>
          <w:marRight w:val="0"/>
          <w:marTop w:val="0"/>
          <w:marBottom w:val="0"/>
          <w:divBdr>
            <w:top w:val="none" w:sz="0" w:space="0" w:color="auto"/>
            <w:left w:val="none" w:sz="0" w:space="0" w:color="auto"/>
            <w:bottom w:val="none" w:sz="0" w:space="0" w:color="auto"/>
            <w:right w:val="none" w:sz="0" w:space="0" w:color="auto"/>
          </w:divBdr>
        </w:div>
        <w:div w:id="1078820042">
          <w:marLeft w:val="480"/>
          <w:marRight w:val="0"/>
          <w:marTop w:val="0"/>
          <w:marBottom w:val="0"/>
          <w:divBdr>
            <w:top w:val="none" w:sz="0" w:space="0" w:color="auto"/>
            <w:left w:val="none" w:sz="0" w:space="0" w:color="auto"/>
            <w:bottom w:val="none" w:sz="0" w:space="0" w:color="auto"/>
            <w:right w:val="none" w:sz="0" w:space="0" w:color="auto"/>
          </w:divBdr>
        </w:div>
        <w:div w:id="749161845">
          <w:marLeft w:val="480"/>
          <w:marRight w:val="0"/>
          <w:marTop w:val="0"/>
          <w:marBottom w:val="0"/>
          <w:divBdr>
            <w:top w:val="none" w:sz="0" w:space="0" w:color="auto"/>
            <w:left w:val="none" w:sz="0" w:space="0" w:color="auto"/>
            <w:bottom w:val="none" w:sz="0" w:space="0" w:color="auto"/>
            <w:right w:val="none" w:sz="0" w:space="0" w:color="auto"/>
          </w:divBdr>
        </w:div>
        <w:div w:id="1026062036">
          <w:marLeft w:val="480"/>
          <w:marRight w:val="0"/>
          <w:marTop w:val="0"/>
          <w:marBottom w:val="0"/>
          <w:divBdr>
            <w:top w:val="none" w:sz="0" w:space="0" w:color="auto"/>
            <w:left w:val="none" w:sz="0" w:space="0" w:color="auto"/>
            <w:bottom w:val="none" w:sz="0" w:space="0" w:color="auto"/>
            <w:right w:val="none" w:sz="0" w:space="0" w:color="auto"/>
          </w:divBdr>
        </w:div>
      </w:divsChild>
    </w:div>
    <w:div w:id="919175147">
      <w:bodyDiv w:val="1"/>
      <w:marLeft w:val="0"/>
      <w:marRight w:val="0"/>
      <w:marTop w:val="0"/>
      <w:marBottom w:val="0"/>
      <w:divBdr>
        <w:top w:val="none" w:sz="0" w:space="0" w:color="auto"/>
        <w:left w:val="none" w:sz="0" w:space="0" w:color="auto"/>
        <w:bottom w:val="none" w:sz="0" w:space="0" w:color="auto"/>
        <w:right w:val="none" w:sz="0" w:space="0" w:color="auto"/>
      </w:divBdr>
    </w:div>
    <w:div w:id="919412161">
      <w:bodyDiv w:val="1"/>
      <w:marLeft w:val="0"/>
      <w:marRight w:val="0"/>
      <w:marTop w:val="0"/>
      <w:marBottom w:val="0"/>
      <w:divBdr>
        <w:top w:val="none" w:sz="0" w:space="0" w:color="auto"/>
        <w:left w:val="none" w:sz="0" w:space="0" w:color="auto"/>
        <w:bottom w:val="none" w:sz="0" w:space="0" w:color="auto"/>
        <w:right w:val="none" w:sz="0" w:space="0" w:color="auto"/>
      </w:divBdr>
    </w:div>
    <w:div w:id="925531651">
      <w:bodyDiv w:val="1"/>
      <w:marLeft w:val="0"/>
      <w:marRight w:val="0"/>
      <w:marTop w:val="0"/>
      <w:marBottom w:val="0"/>
      <w:divBdr>
        <w:top w:val="none" w:sz="0" w:space="0" w:color="auto"/>
        <w:left w:val="none" w:sz="0" w:space="0" w:color="auto"/>
        <w:bottom w:val="none" w:sz="0" w:space="0" w:color="auto"/>
        <w:right w:val="none" w:sz="0" w:space="0" w:color="auto"/>
      </w:divBdr>
      <w:divsChild>
        <w:div w:id="170611618">
          <w:marLeft w:val="640"/>
          <w:marRight w:val="0"/>
          <w:marTop w:val="0"/>
          <w:marBottom w:val="0"/>
          <w:divBdr>
            <w:top w:val="none" w:sz="0" w:space="0" w:color="auto"/>
            <w:left w:val="none" w:sz="0" w:space="0" w:color="auto"/>
            <w:bottom w:val="none" w:sz="0" w:space="0" w:color="auto"/>
            <w:right w:val="none" w:sz="0" w:space="0" w:color="auto"/>
          </w:divBdr>
        </w:div>
        <w:div w:id="621808381">
          <w:marLeft w:val="640"/>
          <w:marRight w:val="0"/>
          <w:marTop w:val="0"/>
          <w:marBottom w:val="0"/>
          <w:divBdr>
            <w:top w:val="none" w:sz="0" w:space="0" w:color="auto"/>
            <w:left w:val="none" w:sz="0" w:space="0" w:color="auto"/>
            <w:bottom w:val="none" w:sz="0" w:space="0" w:color="auto"/>
            <w:right w:val="none" w:sz="0" w:space="0" w:color="auto"/>
          </w:divBdr>
        </w:div>
        <w:div w:id="524095950">
          <w:marLeft w:val="640"/>
          <w:marRight w:val="0"/>
          <w:marTop w:val="0"/>
          <w:marBottom w:val="0"/>
          <w:divBdr>
            <w:top w:val="none" w:sz="0" w:space="0" w:color="auto"/>
            <w:left w:val="none" w:sz="0" w:space="0" w:color="auto"/>
            <w:bottom w:val="none" w:sz="0" w:space="0" w:color="auto"/>
            <w:right w:val="none" w:sz="0" w:space="0" w:color="auto"/>
          </w:divBdr>
        </w:div>
        <w:div w:id="378169832">
          <w:marLeft w:val="640"/>
          <w:marRight w:val="0"/>
          <w:marTop w:val="0"/>
          <w:marBottom w:val="0"/>
          <w:divBdr>
            <w:top w:val="none" w:sz="0" w:space="0" w:color="auto"/>
            <w:left w:val="none" w:sz="0" w:space="0" w:color="auto"/>
            <w:bottom w:val="none" w:sz="0" w:space="0" w:color="auto"/>
            <w:right w:val="none" w:sz="0" w:space="0" w:color="auto"/>
          </w:divBdr>
        </w:div>
        <w:div w:id="1691762149">
          <w:marLeft w:val="640"/>
          <w:marRight w:val="0"/>
          <w:marTop w:val="0"/>
          <w:marBottom w:val="0"/>
          <w:divBdr>
            <w:top w:val="none" w:sz="0" w:space="0" w:color="auto"/>
            <w:left w:val="none" w:sz="0" w:space="0" w:color="auto"/>
            <w:bottom w:val="none" w:sz="0" w:space="0" w:color="auto"/>
            <w:right w:val="none" w:sz="0" w:space="0" w:color="auto"/>
          </w:divBdr>
        </w:div>
        <w:div w:id="1371490200">
          <w:marLeft w:val="640"/>
          <w:marRight w:val="0"/>
          <w:marTop w:val="0"/>
          <w:marBottom w:val="0"/>
          <w:divBdr>
            <w:top w:val="none" w:sz="0" w:space="0" w:color="auto"/>
            <w:left w:val="none" w:sz="0" w:space="0" w:color="auto"/>
            <w:bottom w:val="none" w:sz="0" w:space="0" w:color="auto"/>
            <w:right w:val="none" w:sz="0" w:space="0" w:color="auto"/>
          </w:divBdr>
        </w:div>
        <w:div w:id="1528592346">
          <w:marLeft w:val="640"/>
          <w:marRight w:val="0"/>
          <w:marTop w:val="0"/>
          <w:marBottom w:val="0"/>
          <w:divBdr>
            <w:top w:val="none" w:sz="0" w:space="0" w:color="auto"/>
            <w:left w:val="none" w:sz="0" w:space="0" w:color="auto"/>
            <w:bottom w:val="none" w:sz="0" w:space="0" w:color="auto"/>
            <w:right w:val="none" w:sz="0" w:space="0" w:color="auto"/>
          </w:divBdr>
        </w:div>
        <w:div w:id="1211840212">
          <w:marLeft w:val="640"/>
          <w:marRight w:val="0"/>
          <w:marTop w:val="0"/>
          <w:marBottom w:val="0"/>
          <w:divBdr>
            <w:top w:val="none" w:sz="0" w:space="0" w:color="auto"/>
            <w:left w:val="none" w:sz="0" w:space="0" w:color="auto"/>
            <w:bottom w:val="none" w:sz="0" w:space="0" w:color="auto"/>
            <w:right w:val="none" w:sz="0" w:space="0" w:color="auto"/>
          </w:divBdr>
        </w:div>
        <w:div w:id="1298679802">
          <w:marLeft w:val="640"/>
          <w:marRight w:val="0"/>
          <w:marTop w:val="0"/>
          <w:marBottom w:val="0"/>
          <w:divBdr>
            <w:top w:val="none" w:sz="0" w:space="0" w:color="auto"/>
            <w:left w:val="none" w:sz="0" w:space="0" w:color="auto"/>
            <w:bottom w:val="none" w:sz="0" w:space="0" w:color="auto"/>
            <w:right w:val="none" w:sz="0" w:space="0" w:color="auto"/>
          </w:divBdr>
        </w:div>
        <w:div w:id="1523132516">
          <w:marLeft w:val="640"/>
          <w:marRight w:val="0"/>
          <w:marTop w:val="0"/>
          <w:marBottom w:val="0"/>
          <w:divBdr>
            <w:top w:val="none" w:sz="0" w:space="0" w:color="auto"/>
            <w:left w:val="none" w:sz="0" w:space="0" w:color="auto"/>
            <w:bottom w:val="none" w:sz="0" w:space="0" w:color="auto"/>
            <w:right w:val="none" w:sz="0" w:space="0" w:color="auto"/>
          </w:divBdr>
        </w:div>
        <w:div w:id="156925128">
          <w:marLeft w:val="640"/>
          <w:marRight w:val="0"/>
          <w:marTop w:val="0"/>
          <w:marBottom w:val="0"/>
          <w:divBdr>
            <w:top w:val="none" w:sz="0" w:space="0" w:color="auto"/>
            <w:left w:val="none" w:sz="0" w:space="0" w:color="auto"/>
            <w:bottom w:val="none" w:sz="0" w:space="0" w:color="auto"/>
            <w:right w:val="none" w:sz="0" w:space="0" w:color="auto"/>
          </w:divBdr>
        </w:div>
        <w:div w:id="1559324138">
          <w:marLeft w:val="640"/>
          <w:marRight w:val="0"/>
          <w:marTop w:val="0"/>
          <w:marBottom w:val="0"/>
          <w:divBdr>
            <w:top w:val="none" w:sz="0" w:space="0" w:color="auto"/>
            <w:left w:val="none" w:sz="0" w:space="0" w:color="auto"/>
            <w:bottom w:val="none" w:sz="0" w:space="0" w:color="auto"/>
            <w:right w:val="none" w:sz="0" w:space="0" w:color="auto"/>
          </w:divBdr>
        </w:div>
        <w:div w:id="482046141">
          <w:marLeft w:val="640"/>
          <w:marRight w:val="0"/>
          <w:marTop w:val="0"/>
          <w:marBottom w:val="0"/>
          <w:divBdr>
            <w:top w:val="none" w:sz="0" w:space="0" w:color="auto"/>
            <w:left w:val="none" w:sz="0" w:space="0" w:color="auto"/>
            <w:bottom w:val="none" w:sz="0" w:space="0" w:color="auto"/>
            <w:right w:val="none" w:sz="0" w:space="0" w:color="auto"/>
          </w:divBdr>
        </w:div>
        <w:div w:id="1944026622">
          <w:marLeft w:val="640"/>
          <w:marRight w:val="0"/>
          <w:marTop w:val="0"/>
          <w:marBottom w:val="0"/>
          <w:divBdr>
            <w:top w:val="none" w:sz="0" w:space="0" w:color="auto"/>
            <w:left w:val="none" w:sz="0" w:space="0" w:color="auto"/>
            <w:bottom w:val="none" w:sz="0" w:space="0" w:color="auto"/>
            <w:right w:val="none" w:sz="0" w:space="0" w:color="auto"/>
          </w:divBdr>
        </w:div>
        <w:div w:id="1572424279">
          <w:marLeft w:val="640"/>
          <w:marRight w:val="0"/>
          <w:marTop w:val="0"/>
          <w:marBottom w:val="0"/>
          <w:divBdr>
            <w:top w:val="none" w:sz="0" w:space="0" w:color="auto"/>
            <w:left w:val="none" w:sz="0" w:space="0" w:color="auto"/>
            <w:bottom w:val="none" w:sz="0" w:space="0" w:color="auto"/>
            <w:right w:val="none" w:sz="0" w:space="0" w:color="auto"/>
          </w:divBdr>
        </w:div>
        <w:div w:id="1806313342">
          <w:marLeft w:val="640"/>
          <w:marRight w:val="0"/>
          <w:marTop w:val="0"/>
          <w:marBottom w:val="0"/>
          <w:divBdr>
            <w:top w:val="none" w:sz="0" w:space="0" w:color="auto"/>
            <w:left w:val="none" w:sz="0" w:space="0" w:color="auto"/>
            <w:bottom w:val="none" w:sz="0" w:space="0" w:color="auto"/>
            <w:right w:val="none" w:sz="0" w:space="0" w:color="auto"/>
          </w:divBdr>
        </w:div>
        <w:div w:id="619723632">
          <w:marLeft w:val="640"/>
          <w:marRight w:val="0"/>
          <w:marTop w:val="0"/>
          <w:marBottom w:val="0"/>
          <w:divBdr>
            <w:top w:val="none" w:sz="0" w:space="0" w:color="auto"/>
            <w:left w:val="none" w:sz="0" w:space="0" w:color="auto"/>
            <w:bottom w:val="none" w:sz="0" w:space="0" w:color="auto"/>
            <w:right w:val="none" w:sz="0" w:space="0" w:color="auto"/>
          </w:divBdr>
        </w:div>
        <w:div w:id="2081438710">
          <w:marLeft w:val="640"/>
          <w:marRight w:val="0"/>
          <w:marTop w:val="0"/>
          <w:marBottom w:val="0"/>
          <w:divBdr>
            <w:top w:val="none" w:sz="0" w:space="0" w:color="auto"/>
            <w:left w:val="none" w:sz="0" w:space="0" w:color="auto"/>
            <w:bottom w:val="none" w:sz="0" w:space="0" w:color="auto"/>
            <w:right w:val="none" w:sz="0" w:space="0" w:color="auto"/>
          </w:divBdr>
        </w:div>
        <w:div w:id="710492630">
          <w:marLeft w:val="640"/>
          <w:marRight w:val="0"/>
          <w:marTop w:val="0"/>
          <w:marBottom w:val="0"/>
          <w:divBdr>
            <w:top w:val="none" w:sz="0" w:space="0" w:color="auto"/>
            <w:left w:val="none" w:sz="0" w:space="0" w:color="auto"/>
            <w:bottom w:val="none" w:sz="0" w:space="0" w:color="auto"/>
            <w:right w:val="none" w:sz="0" w:space="0" w:color="auto"/>
          </w:divBdr>
        </w:div>
        <w:div w:id="11032769">
          <w:marLeft w:val="640"/>
          <w:marRight w:val="0"/>
          <w:marTop w:val="0"/>
          <w:marBottom w:val="0"/>
          <w:divBdr>
            <w:top w:val="none" w:sz="0" w:space="0" w:color="auto"/>
            <w:left w:val="none" w:sz="0" w:space="0" w:color="auto"/>
            <w:bottom w:val="none" w:sz="0" w:space="0" w:color="auto"/>
            <w:right w:val="none" w:sz="0" w:space="0" w:color="auto"/>
          </w:divBdr>
        </w:div>
        <w:div w:id="489175631">
          <w:marLeft w:val="640"/>
          <w:marRight w:val="0"/>
          <w:marTop w:val="0"/>
          <w:marBottom w:val="0"/>
          <w:divBdr>
            <w:top w:val="none" w:sz="0" w:space="0" w:color="auto"/>
            <w:left w:val="none" w:sz="0" w:space="0" w:color="auto"/>
            <w:bottom w:val="none" w:sz="0" w:space="0" w:color="auto"/>
            <w:right w:val="none" w:sz="0" w:space="0" w:color="auto"/>
          </w:divBdr>
        </w:div>
        <w:div w:id="226305098">
          <w:marLeft w:val="640"/>
          <w:marRight w:val="0"/>
          <w:marTop w:val="0"/>
          <w:marBottom w:val="0"/>
          <w:divBdr>
            <w:top w:val="none" w:sz="0" w:space="0" w:color="auto"/>
            <w:left w:val="none" w:sz="0" w:space="0" w:color="auto"/>
            <w:bottom w:val="none" w:sz="0" w:space="0" w:color="auto"/>
            <w:right w:val="none" w:sz="0" w:space="0" w:color="auto"/>
          </w:divBdr>
        </w:div>
        <w:div w:id="374429368">
          <w:marLeft w:val="640"/>
          <w:marRight w:val="0"/>
          <w:marTop w:val="0"/>
          <w:marBottom w:val="0"/>
          <w:divBdr>
            <w:top w:val="none" w:sz="0" w:space="0" w:color="auto"/>
            <w:left w:val="none" w:sz="0" w:space="0" w:color="auto"/>
            <w:bottom w:val="none" w:sz="0" w:space="0" w:color="auto"/>
            <w:right w:val="none" w:sz="0" w:space="0" w:color="auto"/>
          </w:divBdr>
        </w:div>
        <w:div w:id="32462622">
          <w:marLeft w:val="640"/>
          <w:marRight w:val="0"/>
          <w:marTop w:val="0"/>
          <w:marBottom w:val="0"/>
          <w:divBdr>
            <w:top w:val="none" w:sz="0" w:space="0" w:color="auto"/>
            <w:left w:val="none" w:sz="0" w:space="0" w:color="auto"/>
            <w:bottom w:val="none" w:sz="0" w:space="0" w:color="auto"/>
            <w:right w:val="none" w:sz="0" w:space="0" w:color="auto"/>
          </w:divBdr>
        </w:div>
        <w:div w:id="1552182598">
          <w:marLeft w:val="640"/>
          <w:marRight w:val="0"/>
          <w:marTop w:val="0"/>
          <w:marBottom w:val="0"/>
          <w:divBdr>
            <w:top w:val="none" w:sz="0" w:space="0" w:color="auto"/>
            <w:left w:val="none" w:sz="0" w:space="0" w:color="auto"/>
            <w:bottom w:val="none" w:sz="0" w:space="0" w:color="auto"/>
            <w:right w:val="none" w:sz="0" w:space="0" w:color="auto"/>
          </w:divBdr>
        </w:div>
        <w:div w:id="568883167">
          <w:marLeft w:val="640"/>
          <w:marRight w:val="0"/>
          <w:marTop w:val="0"/>
          <w:marBottom w:val="0"/>
          <w:divBdr>
            <w:top w:val="none" w:sz="0" w:space="0" w:color="auto"/>
            <w:left w:val="none" w:sz="0" w:space="0" w:color="auto"/>
            <w:bottom w:val="none" w:sz="0" w:space="0" w:color="auto"/>
            <w:right w:val="none" w:sz="0" w:space="0" w:color="auto"/>
          </w:divBdr>
        </w:div>
        <w:div w:id="654383991">
          <w:marLeft w:val="640"/>
          <w:marRight w:val="0"/>
          <w:marTop w:val="0"/>
          <w:marBottom w:val="0"/>
          <w:divBdr>
            <w:top w:val="none" w:sz="0" w:space="0" w:color="auto"/>
            <w:left w:val="none" w:sz="0" w:space="0" w:color="auto"/>
            <w:bottom w:val="none" w:sz="0" w:space="0" w:color="auto"/>
            <w:right w:val="none" w:sz="0" w:space="0" w:color="auto"/>
          </w:divBdr>
        </w:div>
        <w:div w:id="944338606">
          <w:marLeft w:val="640"/>
          <w:marRight w:val="0"/>
          <w:marTop w:val="0"/>
          <w:marBottom w:val="0"/>
          <w:divBdr>
            <w:top w:val="none" w:sz="0" w:space="0" w:color="auto"/>
            <w:left w:val="none" w:sz="0" w:space="0" w:color="auto"/>
            <w:bottom w:val="none" w:sz="0" w:space="0" w:color="auto"/>
            <w:right w:val="none" w:sz="0" w:space="0" w:color="auto"/>
          </w:divBdr>
        </w:div>
        <w:div w:id="1246915641">
          <w:marLeft w:val="640"/>
          <w:marRight w:val="0"/>
          <w:marTop w:val="0"/>
          <w:marBottom w:val="0"/>
          <w:divBdr>
            <w:top w:val="none" w:sz="0" w:space="0" w:color="auto"/>
            <w:left w:val="none" w:sz="0" w:space="0" w:color="auto"/>
            <w:bottom w:val="none" w:sz="0" w:space="0" w:color="auto"/>
            <w:right w:val="none" w:sz="0" w:space="0" w:color="auto"/>
          </w:divBdr>
        </w:div>
        <w:div w:id="303585267">
          <w:marLeft w:val="640"/>
          <w:marRight w:val="0"/>
          <w:marTop w:val="0"/>
          <w:marBottom w:val="0"/>
          <w:divBdr>
            <w:top w:val="none" w:sz="0" w:space="0" w:color="auto"/>
            <w:left w:val="none" w:sz="0" w:space="0" w:color="auto"/>
            <w:bottom w:val="none" w:sz="0" w:space="0" w:color="auto"/>
            <w:right w:val="none" w:sz="0" w:space="0" w:color="auto"/>
          </w:divBdr>
        </w:div>
        <w:div w:id="1075931285">
          <w:marLeft w:val="640"/>
          <w:marRight w:val="0"/>
          <w:marTop w:val="0"/>
          <w:marBottom w:val="0"/>
          <w:divBdr>
            <w:top w:val="none" w:sz="0" w:space="0" w:color="auto"/>
            <w:left w:val="none" w:sz="0" w:space="0" w:color="auto"/>
            <w:bottom w:val="none" w:sz="0" w:space="0" w:color="auto"/>
            <w:right w:val="none" w:sz="0" w:space="0" w:color="auto"/>
          </w:divBdr>
        </w:div>
        <w:div w:id="1180698084">
          <w:marLeft w:val="640"/>
          <w:marRight w:val="0"/>
          <w:marTop w:val="0"/>
          <w:marBottom w:val="0"/>
          <w:divBdr>
            <w:top w:val="none" w:sz="0" w:space="0" w:color="auto"/>
            <w:left w:val="none" w:sz="0" w:space="0" w:color="auto"/>
            <w:bottom w:val="none" w:sz="0" w:space="0" w:color="auto"/>
            <w:right w:val="none" w:sz="0" w:space="0" w:color="auto"/>
          </w:divBdr>
        </w:div>
        <w:div w:id="1751148921">
          <w:marLeft w:val="640"/>
          <w:marRight w:val="0"/>
          <w:marTop w:val="0"/>
          <w:marBottom w:val="0"/>
          <w:divBdr>
            <w:top w:val="none" w:sz="0" w:space="0" w:color="auto"/>
            <w:left w:val="none" w:sz="0" w:space="0" w:color="auto"/>
            <w:bottom w:val="none" w:sz="0" w:space="0" w:color="auto"/>
            <w:right w:val="none" w:sz="0" w:space="0" w:color="auto"/>
          </w:divBdr>
        </w:div>
        <w:div w:id="544951529">
          <w:marLeft w:val="640"/>
          <w:marRight w:val="0"/>
          <w:marTop w:val="0"/>
          <w:marBottom w:val="0"/>
          <w:divBdr>
            <w:top w:val="none" w:sz="0" w:space="0" w:color="auto"/>
            <w:left w:val="none" w:sz="0" w:space="0" w:color="auto"/>
            <w:bottom w:val="none" w:sz="0" w:space="0" w:color="auto"/>
            <w:right w:val="none" w:sz="0" w:space="0" w:color="auto"/>
          </w:divBdr>
        </w:div>
        <w:div w:id="120156808">
          <w:marLeft w:val="640"/>
          <w:marRight w:val="0"/>
          <w:marTop w:val="0"/>
          <w:marBottom w:val="0"/>
          <w:divBdr>
            <w:top w:val="none" w:sz="0" w:space="0" w:color="auto"/>
            <w:left w:val="none" w:sz="0" w:space="0" w:color="auto"/>
            <w:bottom w:val="none" w:sz="0" w:space="0" w:color="auto"/>
            <w:right w:val="none" w:sz="0" w:space="0" w:color="auto"/>
          </w:divBdr>
        </w:div>
        <w:div w:id="437070816">
          <w:marLeft w:val="640"/>
          <w:marRight w:val="0"/>
          <w:marTop w:val="0"/>
          <w:marBottom w:val="0"/>
          <w:divBdr>
            <w:top w:val="none" w:sz="0" w:space="0" w:color="auto"/>
            <w:left w:val="none" w:sz="0" w:space="0" w:color="auto"/>
            <w:bottom w:val="none" w:sz="0" w:space="0" w:color="auto"/>
            <w:right w:val="none" w:sz="0" w:space="0" w:color="auto"/>
          </w:divBdr>
        </w:div>
        <w:div w:id="372657315">
          <w:marLeft w:val="640"/>
          <w:marRight w:val="0"/>
          <w:marTop w:val="0"/>
          <w:marBottom w:val="0"/>
          <w:divBdr>
            <w:top w:val="none" w:sz="0" w:space="0" w:color="auto"/>
            <w:left w:val="none" w:sz="0" w:space="0" w:color="auto"/>
            <w:bottom w:val="none" w:sz="0" w:space="0" w:color="auto"/>
            <w:right w:val="none" w:sz="0" w:space="0" w:color="auto"/>
          </w:divBdr>
        </w:div>
        <w:div w:id="110324458">
          <w:marLeft w:val="640"/>
          <w:marRight w:val="0"/>
          <w:marTop w:val="0"/>
          <w:marBottom w:val="0"/>
          <w:divBdr>
            <w:top w:val="none" w:sz="0" w:space="0" w:color="auto"/>
            <w:left w:val="none" w:sz="0" w:space="0" w:color="auto"/>
            <w:bottom w:val="none" w:sz="0" w:space="0" w:color="auto"/>
            <w:right w:val="none" w:sz="0" w:space="0" w:color="auto"/>
          </w:divBdr>
        </w:div>
        <w:div w:id="1452360851">
          <w:marLeft w:val="640"/>
          <w:marRight w:val="0"/>
          <w:marTop w:val="0"/>
          <w:marBottom w:val="0"/>
          <w:divBdr>
            <w:top w:val="none" w:sz="0" w:space="0" w:color="auto"/>
            <w:left w:val="none" w:sz="0" w:space="0" w:color="auto"/>
            <w:bottom w:val="none" w:sz="0" w:space="0" w:color="auto"/>
            <w:right w:val="none" w:sz="0" w:space="0" w:color="auto"/>
          </w:divBdr>
        </w:div>
        <w:div w:id="2040816589">
          <w:marLeft w:val="640"/>
          <w:marRight w:val="0"/>
          <w:marTop w:val="0"/>
          <w:marBottom w:val="0"/>
          <w:divBdr>
            <w:top w:val="none" w:sz="0" w:space="0" w:color="auto"/>
            <w:left w:val="none" w:sz="0" w:space="0" w:color="auto"/>
            <w:bottom w:val="none" w:sz="0" w:space="0" w:color="auto"/>
            <w:right w:val="none" w:sz="0" w:space="0" w:color="auto"/>
          </w:divBdr>
        </w:div>
        <w:div w:id="1251743608">
          <w:marLeft w:val="640"/>
          <w:marRight w:val="0"/>
          <w:marTop w:val="0"/>
          <w:marBottom w:val="0"/>
          <w:divBdr>
            <w:top w:val="none" w:sz="0" w:space="0" w:color="auto"/>
            <w:left w:val="none" w:sz="0" w:space="0" w:color="auto"/>
            <w:bottom w:val="none" w:sz="0" w:space="0" w:color="auto"/>
            <w:right w:val="none" w:sz="0" w:space="0" w:color="auto"/>
          </w:divBdr>
        </w:div>
        <w:div w:id="57094914">
          <w:marLeft w:val="640"/>
          <w:marRight w:val="0"/>
          <w:marTop w:val="0"/>
          <w:marBottom w:val="0"/>
          <w:divBdr>
            <w:top w:val="none" w:sz="0" w:space="0" w:color="auto"/>
            <w:left w:val="none" w:sz="0" w:space="0" w:color="auto"/>
            <w:bottom w:val="none" w:sz="0" w:space="0" w:color="auto"/>
            <w:right w:val="none" w:sz="0" w:space="0" w:color="auto"/>
          </w:divBdr>
        </w:div>
        <w:div w:id="1773164902">
          <w:marLeft w:val="640"/>
          <w:marRight w:val="0"/>
          <w:marTop w:val="0"/>
          <w:marBottom w:val="0"/>
          <w:divBdr>
            <w:top w:val="none" w:sz="0" w:space="0" w:color="auto"/>
            <w:left w:val="none" w:sz="0" w:space="0" w:color="auto"/>
            <w:bottom w:val="none" w:sz="0" w:space="0" w:color="auto"/>
            <w:right w:val="none" w:sz="0" w:space="0" w:color="auto"/>
          </w:divBdr>
        </w:div>
        <w:div w:id="555049952">
          <w:marLeft w:val="640"/>
          <w:marRight w:val="0"/>
          <w:marTop w:val="0"/>
          <w:marBottom w:val="0"/>
          <w:divBdr>
            <w:top w:val="none" w:sz="0" w:space="0" w:color="auto"/>
            <w:left w:val="none" w:sz="0" w:space="0" w:color="auto"/>
            <w:bottom w:val="none" w:sz="0" w:space="0" w:color="auto"/>
            <w:right w:val="none" w:sz="0" w:space="0" w:color="auto"/>
          </w:divBdr>
        </w:div>
        <w:div w:id="309987827">
          <w:marLeft w:val="640"/>
          <w:marRight w:val="0"/>
          <w:marTop w:val="0"/>
          <w:marBottom w:val="0"/>
          <w:divBdr>
            <w:top w:val="none" w:sz="0" w:space="0" w:color="auto"/>
            <w:left w:val="none" w:sz="0" w:space="0" w:color="auto"/>
            <w:bottom w:val="none" w:sz="0" w:space="0" w:color="auto"/>
            <w:right w:val="none" w:sz="0" w:space="0" w:color="auto"/>
          </w:divBdr>
        </w:div>
        <w:div w:id="1692805910">
          <w:marLeft w:val="640"/>
          <w:marRight w:val="0"/>
          <w:marTop w:val="0"/>
          <w:marBottom w:val="0"/>
          <w:divBdr>
            <w:top w:val="none" w:sz="0" w:space="0" w:color="auto"/>
            <w:left w:val="none" w:sz="0" w:space="0" w:color="auto"/>
            <w:bottom w:val="none" w:sz="0" w:space="0" w:color="auto"/>
            <w:right w:val="none" w:sz="0" w:space="0" w:color="auto"/>
          </w:divBdr>
        </w:div>
        <w:div w:id="432557193">
          <w:marLeft w:val="640"/>
          <w:marRight w:val="0"/>
          <w:marTop w:val="0"/>
          <w:marBottom w:val="0"/>
          <w:divBdr>
            <w:top w:val="none" w:sz="0" w:space="0" w:color="auto"/>
            <w:left w:val="none" w:sz="0" w:space="0" w:color="auto"/>
            <w:bottom w:val="none" w:sz="0" w:space="0" w:color="auto"/>
            <w:right w:val="none" w:sz="0" w:space="0" w:color="auto"/>
          </w:divBdr>
        </w:div>
        <w:div w:id="737241138">
          <w:marLeft w:val="640"/>
          <w:marRight w:val="0"/>
          <w:marTop w:val="0"/>
          <w:marBottom w:val="0"/>
          <w:divBdr>
            <w:top w:val="none" w:sz="0" w:space="0" w:color="auto"/>
            <w:left w:val="none" w:sz="0" w:space="0" w:color="auto"/>
            <w:bottom w:val="none" w:sz="0" w:space="0" w:color="auto"/>
            <w:right w:val="none" w:sz="0" w:space="0" w:color="auto"/>
          </w:divBdr>
        </w:div>
        <w:div w:id="677928008">
          <w:marLeft w:val="640"/>
          <w:marRight w:val="0"/>
          <w:marTop w:val="0"/>
          <w:marBottom w:val="0"/>
          <w:divBdr>
            <w:top w:val="none" w:sz="0" w:space="0" w:color="auto"/>
            <w:left w:val="none" w:sz="0" w:space="0" w:color="auto"/>
            <w:bottom w:val="none" w:sz="0" w:space="0" w:color="auto"/>
            <w:right w:val="none" w:sz="0" w:space="0" w:color="auto"/>
          </w:divBdr>
        </w:div>
        <w:div w:id="30688817">
          <w:marLeft w:val="640"/>
          <w:marRight w:val="0"/>
          <w:marTop w:val="0"/>
          <w:marBottom w:val="0"/>
          <w:divBdr>
            <w:top w:val="none" w:sz="0" w:space="0" w:color="auto"/>
            <w:left w:val="none" w:sz="0" w:space="0" w:color="auto"/>
            <w:bottom w:val="none" w:sz="0" w:space="0" w:color="auto"/>
            <w:right w:val="none" w:sz="0" w:space="0" w:color="auto"/>
          </w:divBdr>
        </w:div>
        <w:div w:id="375740251">
          <w:marLeft w:val="640"/>
          <w:marRight w:val="0"/>
          <w:marTop w:val="0"/>
          <w:marBottom w:val="0"/>
          <w:divBdr>
            <w:top w:val="none" w:sz="0" w:space="0" w:color="auto"/>
            <w:left w:val="none" w:sz="0" w:space="0" w:color="auto"/>
            <w:bottom w:val="none" w:sz="0" w:space="0" w:color="auto"/>
            <w:right w:val="none" w:sz="0" w:space="0" w:color="auto"/>
          </w:divBdr>
        </w:div>
        <w:div w:id="1873423998">
          <w:marLeft w:val="640"/>
          <w:marRight w:val="0"/>
          <w:marTop w:val="0"/>
          <w:marBottom w:val="0"/>
          <w:divBdr>
            <w:top w:val="none" w:sz="0" w:space="0" w:color="auto"/>
            <w:left w:val="none" w:sz="0" w:space="0" w:color="auto"/>
            <w:bottom w:val="none" w:sz="0" w:space="0" w:color="auto"/>
            <w:right w:val="none" w:sz="0" w:space="0" w:color="auto"/>
          </w:divBdr>
        </w:div>
        <w:div w:id="1858301219">
          <w:marLeft w:val="640"/>
          <w:marRight w:val="0"/>
          <w:marTop w:val="0"/>
          <w:marBottom w:val="0"/>
          <w:divBdr>
            <w:top w:val="none" w:sz="0" w:space="0" w:color="auto"/>
            <w:left w:val="none" w:sz="0" w:space="0" w:color="auto"/>
            <w:bottom w:val="none" w:sz="0" w:space="0" w:color="auto"/>
            <w:right w:val="none" w:sz="0" w:space="0" w:color="auto"/>
          </w:divBdr>
        </w:div>
        <w:div w:id="839080716">
          <w:marLeft w:val="640"/>
          <w:marRight w:val="0"/>
          <w:marTop w:val="0"/>
          <w:marBottom w:val="0"/>
          <w:divBdr>
            <w:top w:val="none" w:sz="0" w:space="0" w:color="auto"/>
            <w:left w:val="none" w:sz="0" w:space="0" w:color="auto"/>
            <w:bottom w:val="none" w:sz="0" w:space="0" w:color="auto"/>
            <w:right w:val="none" w:sz="0" w:space="0" w:color="auto"/>
          </w:divBdr>
        </w:div>
        <w:div w:id="1677727485">
          <w:marLeft w:val="640"/>
          <w:marRight w:val="0"/>
          <w:marTop w:val="0"/>
          <w:marBottom w:val="0"/>
          <w:divBdr>
            <w:top w:val="none" w:sz="0" w:space="0" w:color="auto"/>
            <w:left w:val="none" w:sz="0" w:space="0" w:color="auto"/>
            <w:bottom w:val="none" w:sz="0" w:space="0" w:color="auto"/>
            <w:right w:val="none" w:sz="0" w:space="0" w:color="auto"/>
          </w:divBdr>
        </w:div>
        <w:div w:id="507528154">
          <w:marLeft w:val="640"/>
          <w:marRight w:val="0"/>
          <w:marTop w:val="0"/>
          <w:marBottom w:val="0"/>
          <w:divBdr>
            <w:top w:val="none" w:sz="0" w:space="0" w:color="auto"/>
            <w:left w:val="none" w:sz="0" w:space="0" w:color="auto"/>
            <w:bottom w:val="none" w:sz="0" w:space="0" w:color="auto"/>
            <w:right w:val="none" w:sz="0" w:space="0" w:color="auto"/>
          </w:divBdr>
        </w:div>
        <w:div w:id="1436367960">
          <w:marLeft w:val="640"/>
          <w:marRight w:val="0"/>
          <w:marTop w:val="0"/>
          <w:marBottom w:val="0"/>
          <w:divBdr>
            <w:top w:val="none" w:sz="0" w:space="0" w:color="auto"/>
            <w:left w:val="none" w:sz="0" w:space="0" w:color="auto"/>
            <w:bottom w:val="none" w:sz="0" w:space="0" w:color="auto"/>
            <w:right w:val="none" w:sz="0" w:space="0" w:color="auto"/>
          </w:divBdr>
        </w:div>
        <w:div w:id="386028238">
          <w:marLeft w:val="640"/>
          <w:marRight w:val="0"/>
          <w:marTop w:val="0"/>
          <w:marBottom w:val="0"/>
          <w:divBdr>
            <w:top w:val="none" w:sz="0" w:space="0" w:color="auto"/>
            <w:left w:val="none" w:sz="0" w:space="0" w:color="auto"/>
            <w:bottom w:val="none" w:sz="0" w:space="0" w:color="auto"/>
            <w:right w:val="none" w:sz="0" w:space="0" w:color="auto"/>
          </w:divBdr>
        </w:div>
        <w:div w:id="8914660">
          <w:marLeft w:val="640"/>
          <w:marRight w:val="0"/>
          <w:marTop w:val="0"/>
          <w:marBottom w:val="0"/>
          <w:divBdr>
            <w:top w:val="none" w:sz="0" w:space="0" w:color="auto"/>
            <w:left w:val="none" w:sz="0" w:space="0" w:color="auto"/>
            <w:bottom w:val="none" w:sz="0" w:space="0" w:color="auto"/>
            <w:right w:val="none" w:sz="0" w:space="0" w:color="auto"/>
          </w:divBdr>
        </w:div>
        <w:div w:id="470252506">
          <w:marLeft w:val="640"/>
          <w:marRight w:val="0"/>
          <w:marTop w:val="0"/>
          <w:marBottom w:val="0"/>
          <w:divBdr>
            <w:top w:val="none" w:sz="0" w:space="0" w:color="auto"/>
            <w:left w:val="none" w:sz="0" w:space="0" w:color="auto"/>
            <w:bottom w:val="none" w:sz="0" w:space="0" w:color="auto"/>
            <w:right w:val="none" w:sz="0" w:space="0" w:color="auto"/>
          </w:divBdr>
        </w:div>
        <w:div w:id="990674866">
          <w:marLeft w:val="640"/>
          <w:marRight w:val="0"/>
          <w:marTop w:val="0"/>
          <w:marBottom w:val="0"/>
          <w:divBdr>
            <w:top w:val="none" w:sz="0" w:space="0" w:color="auto"/>
            <w:left w:val="none" w:sz="0" w:space="0" w:color="auto"/>
            <w:bottom w:val="none" w:sz="0" w:space="0" w:color="auto"/>
            <w:right w:val="none" w:sz="0" w:space="0" w:color="auto"/>
          </w:divBdr>
        </w:div>
        <w:div w:id="1150446291">
          <w:marLeft w:val="640"/>
          <w:marRight w:val="0"/>
          <w:marTop w:val="0"/>
          <w:marBottom w:val="0"/>
          <w:divBdr>
            <w:top w:val="none" w:sz="0" w:space="0" w:color="auto"/>
            <w:left w:val="none" w:sz="0" w:space="0" w:color="auto"/>
            <w:bottom w:val="none" w:sz="0" w:space="0" w:color="auto"/>
            <w:right w:val="none" w:sz="0" w:space="0" w:color="auto"/>
          </w:divBdr>
        </w:div>
        <w:div w:id="928538878">
          <w:marLeft w:val="640"/>
          <w:marRight w:val="0"/>
          <w:marTop w:val="0"/>
          <w:marBottom w:val="0"/>
          <w:divBdr>
            <w:top w:val="none" w:sz="0" w:space="0" w:color="auto"/>
            <w:left w:val="none" w:sz="0" w:space="0" w:color="auto"/>
            <w:bottom w:val="none" w:sz="0" w:space="0" w:color="auto"/>
            <w:right w:val="none" w:sz="0" w:space="0" w:color="auto"/>
          </w:divBdr>
        </w:div>
        <w:div w:id="58603221">
          <w:marLeft w:val="640"/>
          <w:marRight w:val="0"/>
          <w:marTop w:val="0"/>
          <w:marBottom w:val="0"/>
          <w:divBdr>
            <w:top w:val="none" w:sz="0" w:space="0" w:color="auto"/>
            <w:left w:val="none" w:sz="0" w:space="0" w:color="auto"/>
            <w:bottom w:val="none" w:sz="0" w:space="0" w:color="auto"/>
            <w:right w:val="none" w:sz="0" w:space="0" w:color="auto"/>
          </w:divBdr>
        </w:div>
        <w:div w:id="189075025">
          <w:marLeft w:val="640"/>
          <w:marRight w:val="0"/>
          <w:marTop w:val="0"/>
          <w:marBottom w:val="0"/>
          <w:divBdr>
            <w:top w:val="none" w:sz="0" w:space="0" w:color="auto"/>
            <w:left w:val="none" w:sz="0" w:space="0" w:color="auto"/>
            <w:bottom w:val="none" w:sz="0" w:space="0" w:color="auto"/>
            <w:right w:val="none" w:sz="0" w:space="0" w:color="auto"/>
          </w:divBdr>
        </w:div>
        <w:div w:id="612908628">
          <w:marLeft w:val="640"/>
          <w:marRight w:val="0"/>
          <w:marTop w:val="0"/>
          <w:marBottom w:val="0"/>
          <w:divBdr>
            <w:top w:val="none" w:sz="0" w:space="0" w:color="auto"/>
            <w:left w:val="none" w:sz="0" w:space="0" w:color="auto"/>
            <w:bottom w:val="none" w:sz="0" w:space="0" w:color="auto"/>
            <w:right w:val="none" w:sz="0" w:space="0" w:color="auto"/>
          </w:divBdr>
        </w:div>
        <w:div w:id="1044990134">
          <w:marLeft w:val="640"/>
          <w:marRight w:val="0"/>
          <w:marTop w:val="0"/>
          <w:marBottom w:val="0"/>
          <w:divBdr>
            <w:top w:val="none" w:sz="0" w:space="0" w:color="auto"/>
            <w:left w:val="none" w:sz="0" w:space="0" w:color="auto"/>
            <w:bottom w:val="none" w:sz="0" w:space="0" w:color="auto"/>
            <w:right w:val="none" w:sz="0" w:space="0" w:color="auto"/>
          </w:divBdr>
        </w:div>
        <w:div w:id="821044375">
          <w:marLeft w:val="640"/>
          <w:marRight w:val="0"/>
          <w:marTop w:val="0"/>
          <w:marBottom w:val="0"/>
          <w:divBdr>
            <w:top w:val="none" w:sz="0" w:space="0" w:color="auto"/>
            <w:left w:val="none" w:sz="0" w:space="0" w:color="auto"/>
            <w:bottom w:val="none" w:sz="0" w:space="0" w:color="auto"/>
            <w:right w:val="none" w:sz="0" w:space="0" w:color="auto"/>
          </w:divBdr>
        </w:div>
        <w:div w:id="172037170">
          <w:marLeft w:val="640"/>
          <w:marRight w:val="0"/>
          <w:marTop w:val="0"/>
          <w:marBottom w:val="0"/>
          <w:divBdr>
            <w:top w:val="none" w:sz="0" w:space="0" w:color="auto"/>
            <w:left w:val="none" w:sz="0" w:space="0" w:color="auto"/>
            <w:bottom w:val="none" w:sz="0" w:space="0" w:color="auto"/>
            <w:right w:val="none" w:sz="0" w:space="0" w:color="auto"/>
          </w:divBdr>
        </w:div>
        <w:div w:id="695931542">
          <w:marLeft w:val="640"/>
          <w:marRight w:val="0"/>
          <w:marTop w:val="0"/>
          <w:marBottom w:val="0"/>
          <w:divBdr>
            <w:top w:val="none" w:sz="0" w:space="0" w:color="auto"/>
            <w:left w:val="none" w:sz="0" w:space="0" w:color="auto"/>
            <w:bottom w:val="none" w:sz="0" w:space="0" w:color="auto"/>
            <w:right w:val="none" w:sz="0" w:space="0" w:color="auto"/>
          </w:divBdr>
        </w:div>
        <w:div w:id="616764349">
          <w:marLeft w:val="640"/>
          <w:marRight w:val="0"/>
          <w:marTop w:val="0"/>
          <w:marBottom w:val="0"/>
          <w:divBdr>
            <w:top w:val="none" w:sz="0" w:space="0" w:color="auto"/>
            <w:left w:val="none" w:sz="0" w:space="0" w:color="auto"/>
            <w:bottom w:val="none" w:sz="0" w:space="0" w:color="auto"/>
            <w:right w:val="none" w:sz="0" w:space="0" w:color="auto"/>
          </w:divBdr>
        </w:div>
        <w:div w:id="1804536858">
          <w:marLeft w:val="640"/>
          <w:marRight w:val="0"/>
          <w:marTop w:val="0"/>
          <w:marBottom w:val="0"/>
          <w:divBdr>
            <w:top w:val="none" w:sz="0" w:space="0" w:color="auto"/>
            <w:left w:val="none" w:sz="0" w:space="0" w:color="auto"/>
            <w:bottom w:val="none" w:sz="0" w:space="0" w:color="auto"/>
            <w:right w:val="none" w:sz="0" w:space="0" w:color="auto"/>
          </w:divBdr>
        </w:div>
        <w:div w:id="791048057">
          <w:marLeft w:val="640"/>
          <w:marRight w:val="0"/>
          <w:marTop w:val="0"/>
          <w:marBottom w:val="0"/>
          <w:divBdr>
            <w:top w:val="none" w:sz="0" w:space="0" w:color="auto"/>
            <w:left w:val="none" w:sz="0" w:space="0" w:color="auto"/>
            <w:bottom w:val="none" w:sz="0" w:space="0" w:color="auto"/>
            <w:right w:val="none" w:sz="0" w:space="0" w:color="auto"/>
          </w:divBdr>
        </w:div>
        <w:div w:id="1294214091">
          <w:marLeft w:val="640"/>
          <w:marRight w:val="0"/>
          <w:marTop w:val="0"/>
          <w:marBottom w:val="0"/>
          <w:divBdr>
            <w:top w:val="none" w:sz="0" w:space="0" w:color="auto"/>
            <w:left w:val="none" w:sz="0" w:space="0" w:color="auto"/>
            <w:bottom w:val="none" w:sz="0" w:space="0" w:color="auto"/>
            <w:right w:val="none" w:sz="0" w:space="0" w:color="auto"/>
          </w:divBdr>
        </w:div>
        <w:div w:id="2001344928">
          <w:marLeft w:val="640"/>
          <w:marRight w:val="0"/>
          <w:marTop w:val="0"/>
          <w:marBottom w:val="0"/>
          <w:divBdr>
            <w:top w:val="none" w:sz="0" w:space="0" w:color="auto"/>
            <w:left w:val="none" w:sz="0" w:space="0" w:color="auto"/>
            <w:bottom w:val="none" w:sz="0" w:space="0" w:color="auto"/>
            <w:right w:val="none" w:sz="0" w:space="0" w:color="auto"/>
          </w:divBdr>
        </w:div>
        <w:div w:id="287516600">
          <w:marLeft w:val="640"/>
          <w:marRight w:val="0"/>
          <w:marTop w:val="0"/>
          <w:marBottom w:val="0"/>
          <w:divBdr>
            <w:top w:val="none" w:sz="0" w:space="0" w:color="auto"/>
            <w:left w:val="none" w:sz="0" w:space="0" w:color="auto"/>
            <w:bottom w:val="none" w:sz="0" w:space="0" w:color="auto"/>
            <w:right w:val="none" w:sz="0" w:space="0" w:color="auto"/>
          </w:divBdr>
        </w:div>
        <w:div w:id="1135876922">
          <w:marLeft w:val="640"/>
          <w:marRight w:val="0"/>
          <w:marTop w:val="0"/>
          <w:marBottom w:val="0"/>
          <w:divBdr>
            <w:top w:val="none" w:sz="0" w:space="0" w:color="auto"/>
            <w:left w:val="none" w:sz="0" w:space="0" w:color="auto"/>
            <w:bottom w:val="none" w:sz="0" w:space="0" w:color="auto"/>
            <w:right w:val="none" w:sz="0" w:space="0" w:color="auto"/>
          </w:divBdr>
        </w:div>
        <w:div w:id="772676077">
          <w:marLeft w:val="640"/>
          <w:marRight w:val="0"/>
          <w:marTop w:val="0"/>
          <w:marBottom w:val="0"/>
          <w:divBdr>
            <w:top w:val="none" w:sz="0" w:space="0" w:color="auto"/>
            <w:left w:val="none" w:sz="0" w:space="0" w:color="auto"/>
            <w:bottom w:val="none" w:sz="0" w:space="0" w:color="auto"/>
            <w:right w:val="none" w:sz="0" w:space="0" w:color="auto"/>
          </w:divBdr>
        </w:div>
        <w:div w:id="952052230">
          <w:marLeft w:val="640"/>
          <w:marRight w:val="0"/>
          <w:marTop w:val="0"/>
          <w:marBottom w:val="0"/>
          <w:divBdr>
            <w:top w:val="none" w:sz="0" w:space="0" w:color="auto"/>
            <w:left w:val="none" w:sz="0" w:space="0" w:color="auto"/>
            <w:bottom w:val="none" w:sz="0" w:space="0" w:color="auto"/>
            <w:right w:val="none" w:sz="0" w:space="0" w:color="auto"/>
          </w:divBdr>
        </w:div>
        <w:div w:id="82796922">
          <w:marLeft w:val="640"/>
          <w:marRight w:val="0"/>
          <w:marTop w:val="0"/>
          <w:marBottom w:val="0"/>
          <w:divBdr>
            <w:top w:val="none" w:sz="0" w:space="0" w:color="auto"/>
            <w:left w:val="none" w:sz="0" w:space="0" w:color="auto"/>
            <w:bottom w:val="none" w:sz="0" w:space="0" w:color="auto"/>
            <w:right w:val="none" w:sz="0" w:space="0" w:color="auto"/>
          </w:divBdr>
        </w:div>
      </w:divsChild>
    </w:div>
    <w:div w:id="931666068">
      <w:bodyDiv w:val="1"/>
      <w:marLeft w:val="0"/>
      <w:marRight w:val="0"/>
      <w:marTop w:val="0"/>
      <w:marBottom w:val="0"/>
      <w:divBdr>
        <w:top w:val="none" w:sz="0" w:space="0" w:color="auto"/>
        <w:left w:val="none" w:sz="0" w:space="0" w:color="auto"/>
        <w:bottom w:val="none" w:sz="0" w:space="0" w:color="auto"/>
        <w:right w:val="none" w:sz="0" w:space="0" w:color="auto"/>
      </w:divBdr>
    </w:div>
    <w:div w:id="936406353">
      <w:bodyDiv w:val="1"/>
      <w:marLeft w:val="0"/>
      <w:marRight w:val="0"/>
      <w:marTop w:val="0"/>
      <w:marBottom w:val="0"/>
      <w:divBdr>
        <w:top w:val="none" w:sz="0" w:space="0" w:color="auto"/>
        <w:left w:val="none" w:sz="0" w:space="0" w:color="auto"/>
        <w:bottom w:val="none" w:sz="0" w:space="0" w:color="auto"/>
        <w:right w:val="none" w:sz="0" w:space="0" w:color="auto"/>
      </w:divBdr>
    </w:div>
    <w:div w:id="937173192">
      <w:bodyDiv w:val="1"/>
      <w:marLeft w:val="0"/>
      <w:marRight w:val="0"/>
      <w:marTop w:val="0"/>
      <w:marBottom w:val="0"/>
      <w:divBdr>
        <w:top w:val="none" w:sz="0" w:space="0" w:color="auto"/>
        <w:left w:val="none" w:sz="0" w:space="0" w:color="auto"/>
        <w:bottom w:val="none" w:sz="0" w:space="0" w:color="auto"/>
        <w:right w:val="none" w:sz="0" w:space="0" w:color="auto"/>
      </w:divBdr>
    </w:div>
    <w:div w:id="942148963">
      <w:bodyDiv w:val="1"/>
      <w:marLeft w:val="0"/>
      <w:marRight w:val="0"/>
      <w:marTop w:val="0"/>
      <w:marBottom w:val="0"/>
      <w:divBdr>
        <w:top w:val="none" w:sz="0" w:space="0" w:color="auto"/>
        <w:left w:val="none" w:sz="0" w:space="0" w:color="auto"/>
        <w:bottom w:val="none" w:sz="0" w:space="0" w:color="auto"/>
        <w:right w:val="none" w:sz="0" w:space="0" w:color="auto"/>
      </w:divBdr>
      <w:divsChild>
        <w:div w:id="991330247">
          <w:marLeft w:val="640"/>
          <w:marRight w:val="0"/>
          <w:marTop w:val="0"/>
          <w:marBottom w:val="0"/>
          <w:divBdr>
            <w:top w:val="none" w:sz="0" w:space="0" w:color="auto"/>
            <w:left w:val="none" w:sz="0" w:space="0" w:color="auto"/>
            <w:bottom w:val="none" w:sz="0" w:space="0" w:color="auto"/>
            <w:right w:val="none" w:sz="0" w:space="0" w:color="auto"/>
          </w:divBdr>
        </w:div>
        <w:div w:id="1776516911">
          <w:marLeft w:val="640"/>
          <w:marRight w:val="0"/>
          <w:marTop w:val="0"/>
          <w:marBottom w:val="0"/>
          <w:divBdr>
            <w:top w:val="none" w:sz="0" w:space="0" w:color="auto"/>
            <w:left w:val="none" w:sz="0" w:space="0" w:color="auto"/>
            <w:bottom w:val="none" w:sz="0" w:space="0" w:color="auto"/>
            <w:right w:val="none" w:sz="0" w:space="0" w:color="auto"/>
          </w:divBdr>
        </w:div>
        <w:div w:id="883445725">
          <w:marLeft w:val="640"/>
          <w:marRight w:val="0"/>
          <w:marTop w:val="0"/>
          <w:marBottom w:val="0"/>
          <w:divBdr>
            <w:top w:val="none" w:sz="0" w:space="0" w:color="auto"/>
            <w:left w:val="none" w:sz="0" w:space="0" w:color="auto"/>
            <w:bottom w:val="none" w:sz="0" w:space="0" w:color="auto"/>
            <w:right w:val="none" w:sz="0" w:space="0" w:color="auto"/>
          </w:divBdr>
        </w:div>
        <w:div w:id="1253859716">
          <w:marLeft w:val="640"/>
          <w:marRight w:val="0"/>
          <w:marTop w:val="0"/>
          <w:marBottom w:val="0"/>
          <w:divBdr>
            <w:top w:val="none" w:sz="0" w:space="0" w:color="auto"/>
            <w:left w:val="none" w:sz="0" w:space="0" w:color="auto"/>
            <w:bottom w:val="none" w:sz="0" w:space="0" w:color="auto"/>
            <w:right w:val="none" w:sz="0" w:space="0" w:color="auto"/>
          </w:divBdr>
        </w:div>
        <w:div w:id="521749880">
          <w:marLeft w:val="640"/>
          <w:marRight w:val="0"/>
          <w:marTop w:val="0"/>
          <w:marBottom w:val="0"/>
          <w:divBdr>
            <w:top w:val="none" w:sz="0" w:space="0" w:color="auto"/>
            <w:left w:val="none" w:sz="0" w:space="0" w:color="auto"/>
            <w:bottom w:val="none" w:sz="0" w:space="0" w:color="auto"/>
            <w:right w:val="none" w:sz="0" w:space="0" w:color="auto"/>
          </w:divBdr>
        </w:div>
        <w:div w:id="1398820524">
          <w:marLeft w:val="640"/>
          <w:marRight w:val="0"/>
          <w:marTop w:val="0"/>
          <w:marBottom w:val="0"/>
          <w:divBdr>
            <w:top w:val="none" w:sz="0" w:space="0" w:color="auto"/>
            <w:left w:val="none" w:sz="0" w:space="0" w:color="auto"/>
            <w:bottom w:val="none" w:sz="0" w:space="0" w:color="auto"/>
            <w:right w:val="none" w:sz="0" w:space="0" w:color="auto"/>
          </w:divBdr>
        </w:div>
        <w:div w:id="1362438465">
          <w:marLeft w:val="640"/>
          <w:marRight w:val="0"/>
          <w:marTop w:val="0"/>
          <w:marBottom w:val="0"/>
          <w:divBdr>
            <w:top w:val="none" w:sz="0" w:space="0" w:color="auto"/>
            <w:left w:val="none" w:sz="0" w:space="0" w:color="auto"/>
            <w:bottom w:val="none" w:sz="0" w:space="0" w:color="auto"/>
            <w:right w:val="none" w:sz="0" w:space="0" w:color="auto"/>
          </w:divBdr>
        </w:div>
        <w:div w:id="2054881486">
          <w:marLeft w:val="640"/>
          <w:marRight w:val="0"/>
          <w:marTop w:val="0"/>
          <w:marBottom w:val="0"/>
          <w:divBdr>
            <w:top w:val="none" w:sz="0" w:space="0" w:color="auto"/>
            <w:left w:val="none" w:sz="0" w:space="0" w:color="auto"/>
            <w:bottom w:val="none" w:sz="0" w:space="0" w:color="auto"/>
            <w:right w:val="none" w:sz="0" w:space="0" w:color="auto"/>
          </w:divBdr>
        </w:div>
        <w:div w:id="1929801794">
          <w:marLeft w:val="640"/>
          <w:marRight w:val="0"/>
          <w:marTop w:val="0"/>
          <w:marBottom w:val="0"/>
          <w:divBdr>
            <w:top w:val="none" w:sz="0" w:space="0" w:color="auto"/>
            <w:left w:val="none" w:sz="0" w:space="0" w:color="auto"/>
            <w:bottom w:val="none" w:sz="0" w:space="0" w:color="auto"/>
            <w:right w:val="none" w:sz="0" w:space="0" w:color="auto"/>
          </w:divBdr>
        </w:div>
        <w:div w:id="1584953884">
          <w:marLeft w:val="640"/>
          <w:marRight w:val="0"/>
          <w:marTop w:val="0"/>
          <w:marBottom w:val="0"/>
          <w:divBdr>
            <w:top w:val="none" w:sz="0" w:space="0" w:color="auto"/>
            <w:left w:val="none" w:sz="0" w:space="0" w:color="auto"/>
            <w:bottom w:val="none" w:sz="0" w:space="0" w:color="auto"/>
            <w:right w:val="none" w:sz="0" w:space="0" w:color="auto"/>
          </w:divBdr>
        </w:div>
        <w:div w:id="504251593">
          <w:marLeft w:val="640"/>
          <w:marRight w:val="0"/>
          <w:marTop w:val="0"/>
          <w:marBottom w:val="0"/>
          <w:divBdr>
            <w:top w:val="none" w:sz="0" w:space="0" w:color="auto"/>
            <w:left w:val="none" w:sz="0" w:space="0" w:color="auto"/>
            <w:bottom w:val="none" w:sz="0" w:space="0" w:color="auto"/>
            <w:right w:val="none" w:sz="0" w:space="0" w:color="auto"/>
          </w:divBdr>
        </w:div>
        <w:div w:id="170024250">
          <w:marLeft w:val="640"/>
          <w:marRight w:val="0"/>
          <w:marTop w:val="0"/>
          <w:marBottom w:val="0"/>
          <w:divBdr>
            <w:top w:val="none" w:sz="0" w:space="0" w:color="auto"/>
            <w:left w:val="none" w:sz="0" w:space="0" w:color="auto"/>
            <w:bottom w:val="none" w:sz="0" w:space="0" w:color="auto"/>
            <w:right w:val="none" w:sz="0" w:space="0" w:color="auto"/>
          </w:divBdr>
        </w:div>
        <w:div w:id="800154657">
          <w:marLeft w:val="640"/>
          <w:marRight w:val="0"/>
          <w:marTop w:val="0"/>
          <w:marBottom w:val="0"/>
          <w:divBdr>
            <w:top w:val="none" w:sz="0" w:space="0" w:color="auto"/>
            <w:left w:val="none" w:sz="0" w:space="0" w:color="auto"/>
            <w:bottom w:val="none" w:sz="0" w:space="0" w:color="auto"/>
            <w:right w:val="none" w:sz="0" w:space="0" w:color="auto"/>
          </w:divBdr>
        </w:div>
        <w:div w:id="640421579">
          <w:marLeft w:val="640"/>
          <w:marRight w:val="0"/>
          <w:marTop w:val="0"/>
          <w:marBottom w:val="0"/>
          <w:divBdr>
            <w:top w:val="none" w:sz="0" w:space="0" w:color="auto"/>
            <w:left w:val="none" w:sz="0" w:space="0" w:color="auto"/>
            <w:bottom w:val="none" w:sz="0" w:space="0" w:color="auto"/>
            <w:right w:val="none" w:sz="0" w:space="0" w:color="auto"/>
          </w:divBdr>
        </w:div>
        <w:div w:id="1538424440">
          <w:marLeft w:val="640"/>
          <w:marRight w:val="0"/>
          <w:marTop w:val="0"/>
          <w:marBottom w:val="0"/>
          <w:divBdr>
            <w:top w:val="none" w:sz="0" w:space="0" w:color="auto"/>
            <w:left w:val="none" w:sz="0" w:space="0" w:color="auto"/>
            <w:bottom w:val="none" w:sz="0" w:space="0" w:color="auto"/>
            <w:right w:val="none" w:sz="0" w:space="0" w:color="auto"/>
          </w:divBdr>
        </w:div>
        <w:div w:id="997225158">
          <w:marLeft w:val="640"/>
          <w:marRight w:val="0"/>
          <w:marTop w:val="0"/>
          <w:marBottom w:val="0"/>
          <w:divBdr>
            <w:top w:val="none" w:sz="0" w:space="0" w:color="auto"/>
            <w:left w:val="none" w:sz="0" w:space="0" w:color="auto"/>
            <w:bottom w:val="none" w:sz="0" w:space="0" w:color="auto"/>
            <w:right w:val="none" w:sz="0" w:space="0" w:color="auto"/>
          </w:divBdr>
        </w:div>
        <w:div w:id="1277566801">
          <w:marLeft w:val="640"/>
          <w:marRight w:val="0"/>
          <w:marTop w:val="0"/>
          <w:marBottom w:val="0"/>
          <w:divBdr>
            <w:top w:val="none" w:sz="0" w:space="0" w:color="auto"/>
            <w:left w:val="none" w:sz="0" w:space="0" w:color="auto"/>
            <w:bottom w:val="none" w:sz="0" w:space="0" w:color="auto"/>
            <w:right w:val="none" w:sz="0" w:space="0" w:color="auto"/>
          </w:divBdr>
        </w:div>
        <w:div w:id="1399866658">
          <w:marLeft w:val="640"/>
          <w:marRight w:val="0"/>
          <w:marTop w:val="0"/>
          <w:marBottom w:val="0"/>
          <w:divBdr>
            <w:top w:val="none" w:sz="0" w:space="0" w:color="auto"/>
            <w:left w:val="none" w:sz="0" w:space="0" w:color="auto"/>
            <w:bottom w:val="none" w:sz="0" w:space="0" w:color="auto"/>
            <w:right w:val="none" w:sz="0" w:space="0" w:color="auto"/>
          </w:divBdr>
        </w:div>
        <w:div w:id="952597458">
          <w:marLeft w:val="640"/>
          <w:marRight w:val="0"/>
          <w:marTop w:val="0"/>
          <w:marBottom w:val="0"/>
          <w:divBdr>
            <w:top w:val="none" w:sz="0" w:space="0" w:color="auto"/>
            <w:left w:val="none" w:sz="0" w:space="0" w:color="auto"/>
            <w:bottom w:val="none" w:sz="0" w:space="0" w:color="auto"/>
            <w:right w:val="none" w:sz="0" w:space="0" w:color="auto"/>
          </w:divBdr>
        </w:div>
        <w:div w:id="1537738675">
          <w:marLeft w:val="640"/>
          <w:marRight w:val="0"/>
          <w:marTop w:val="0"/>
          <w:marBottom w:val="0"/>
          <w:divBdr>
            <w:top w:val="none" w:sz="0" w:space="0" w:color="auto"/>
            <w:left w:val="none" w:sz="0" w:space="0" w:color="auto"/>
            <w:bottom w:val="none" w:sz="0" w:space="0" w:color="auto"/>
            <w:right w:val="none" w:sz="0" w:space="0" w:color="auto"/>
          </w:divBdr>
        </w:div>
        <w:div w:id="807670112">
          <w:marLeft w:val="640"/>
          <w:marRight w:val="0"/>
          <w:marTop w:val="0"/>
          <w:marBottom w:val="0"/>
          <w:divBdr>
            <w:top w:val="none" w:sz="0" w:space="0" w:color="auto"/>
            <w:left w:val="none" w:sz="0" w:space="0" w:color="auto"/>
            <w:bottom w:val="none" w:sz="0" w:space="0" w:color="auto"/>
            <w:right w:val="none" w:sz="0" w:space="0" w:color="auto"/>
          </w:divBdr>
        </w:div>
        <w:div w:id="1943683276">
          <w:marLeft w:val="640"/>
          <w:marRight w:val="0"/>
          <w:marTop w:val="0"/>
          <w:marBottom w:val="0"/>
          <w:divBdr>
            <w:top w:val="none" w:sz="0" w:space="0" w:color="auto"/>
            <w:left w:val="none" w:sz="0" w:space="0" w:color="auto"/>
            <w:bottom w:val="none" w:sz="0" w:space="0" w:color="auto"/>
            <w:right w:val="none" w:sz="0" w:space="0" w:color="auto"/>
          </w:divBdr>
        </w:div>
        <w:div w:id="509297092">
          <w:marLeft w:val="640"/>
          <w:marRight w:val="0"/>
          <w:marTop w:val="0"/>
          <w:marBottom w:val="0"/>
          <w:divBdr>
            <w:top w:val="none" w:sz="0" w:space="0" w:color="auto"/>
            <w:left w:val="none" w:sz="0" w:space="0" w:color="auto"/>
            <w:bottom w:val="none" w:sz="0" w:space="0" w:color="auto"/>
            <w:right w:val="none" w:sz="0" w:space="0" w:color="auto"/>
          </w:divBdr>
        </w:div>
        <w:div w:id="2118131538">
          <w:marLeft w:val="640"/>
          <w:marRight w:val="0"/>
          <w:marTop w:val="0"/>
          <w:marBottom w:val="0"/>
          <w:divBdr>
            <w:top w:val="none" w:sz="0" w:space="0" w:color="auto"/>
            <w:left w:val="none" w:sz="0" w:space="0" w:color="auto"/>
            <w:bottom w:val="none" w:sz="0" w:space="0" w:color="auto"/>
            <w:right w:val="none" w:sz="0" w:space="0" w:color="auto"/>
          </w:divBdr>
        </w:div>
        <w:div w:id="386732501">
          <w:marLeft w:val="640"/>
          <w:marRight w:val="0"/>
          <w:marTop w:val="0"/>
          <w:marBottom w:val="0"/>
          <w:divBdr>
            <w:top w:val="none" w:sz="0" w:space="0" w:color="auto"/>
            <w:left w:val="none" w:sz="0" w:space="0" w:color="auto"/>
            <w:bottom w:val="none" w:sz="0" w:space="0" w:color="auto"/>
            <w:right w:val="none" w:sz="0" w:space="0" w:color="auto"/>
          </w:divBdr>
        </w:div>
        <w:div w:id="1741518218">
          <w:marLeft w:val="640"/>
          <w:marRight w:val="0"/>
          <w:marTop w:val="0"/>
          <w:marBottom w:val="0"/>
          <w:divBdr>
            <w:top w:val="none" w:sz="0" w:space="0" w:color="auto"/>
            <w:left w:val="none" w:sz="0" w:space="0" w:color="auto"/>
            <w:bottom w:val="none" w:sz="0" w:space="0" w:color="auto"/>
            <w:right w:val="none" w:sz="0" w:space="0" w:color="auto"/>
          </w:divBdr>
        </w:div>
        <w:div w:id="908343439">
          <w:marLeft w:val="640"/>
          <w:marRight w:val="0"/>
          <w:marTop w:val="0"/>
          <w:marBottom w:val="0"/>
          <w:divBdr>
            <w:top w:val="none" w:sz="0" w:space="0" w:color="auto"/>
            <w:left w:val="none" w:sz="0" w:space="0" w:color="auto"/>
            <w:bottom w:val="none" w:sz="0" w:space="0" w:color="auto"/>
            <w:right w:val="none" w:sz="0" w:space="0" w:color="auto"/>
          </w:divBdr>
        </w:div>
        <w:div w:id="606500911">
          <w:marLeft w:val="640"/>
          <w:marRight w:val="0"/>
          <w:marTop w:val="0"/>
          <w:marBottom w:val="0"/>
          <w:divBdr>
            <w:top w:val="none" w:sz="0" w:space="0" w:color="auto"/>
            <w:left w:val="none" w:sz="0" w:space="0" w:color="auto"/>
            <w:bottom w:val="none" w:sz="0" w:space="0" w:color="auto"/>
            <w:right w:val="none" w:sz="0" w:space="0" w:color="auto"/>
          </w:divBdr>
        </w:div>
        <w:div w:id="1195120210">
          <w:marLeft w:val="640"/>
          <w:marRight w:val="0"/>
          <w:marTop w:val="0"/>
          <w:marBottom w:val="0"/>
          <w:divBdr>
            <w:top w:val="none" w:sz="0" w:space="0" w:color="auto"/>
            <w:left w:val="none" w:sz="0" w:space="0" w:color="auto"/>
            <w:bottom w:val="none" w:sz="0" w:space="0" w:color="auto"/>
            <w:right w:val="none" w:sz="0" w:space="0" w:color="auto"/>
          </w:divBdr>
        </w:div>
        <w:div w:id="328948686">
          <w:marLeft w:val="640"/>
          <w:marRight w:val="0"/>
          <w:marTop w:val="0"/>
          <w:marBottom w:val="0"/>
          <w:divBdr>
            <w:top w:val="none" w:sz="0" w:space="0" w:color="auto"/>
            <w:left w:val="none" w:sz="0" w:space="0" w:color="auto"/>
            <w:bottom w:val="none" w:sz="0" w:space="0" w:color="auto"/>
            <w:right w:val="none" w:sz="0" w:space="0" w:color="auto"/>
          </w:divBdr>
        </w:div>
        <w:div w:id="295716739">
          <w:marLeft w:val="640"/>
          <w:marRight w:val="0"/>
          <w:marTop w:val="0"/>
          <w:marBottom w:val="0"/>
          <w:divBdr>
            <w:top w:val="none" w:sz="0" w:space="0" w:color="auto"/>
            <w:left w:val="none" w:sz="0" w:space="0" w:color="auto"/>
            <w:bottom w:val="none" w:sz="0" w:space="0" w:color="auto"/>
            <w:right w:val="none" w:sz="0" w:space="0" w:color="auto"/>
          </w:divBdr>
        </w:div>
        <w:div w:id="531259725">
          <w:marLeft w:val="640"/>
          <w:marRight w:val="0"/>
          <w:marTop w:val="0"/>
          <w:marBottom w:val="0"/>
          <w:divBdr>
            <w:top w:val="none" w:sz="0" w:space="0" w:color="auto"/>
            <w:left w:val="none" w:sz="0" w:space="0" w:color="auto"/>
            <w:bottom w:val="none" w:sz="0" w:space="0" w:color="auto"/>
            <w:right w:val="none" w:sz="0" w:space="0" w:color="auto"/>
          </w:divBdr>
        </w:div>
        <w:div w:id="284043035">
          <w:marLeft w:val="640"/>
          <w:marRight w:val="0"/>
          <w:marTop w:val="0"/>
          <w:marBottom w:val="0"/>
          <w:divBdr>
            <w:top w:val="none" w:sz="0" w:space="0" w:color="auto"/>
            <w:left w:val="none" w:sz="0" w:space="0" w:color="auto"/>
            <w:bottom w:val="none" w:sz="0" w:space="0" w:color="auto"/>
            <w:right w:val="none" w:sz="0" w:space="0" w:color="auto"/>
          </w:divBdr>
        </w:div>
        <w:div w:id="1489247652">
          <w:marLeft w:val="640"/>
          <w:marRight w:val="0"/>
          <w:marTop w:val="0"/>
          <w:marBottom w:val="0"/>
          <w:divBdr>
            <w:top w:val="none" w:sz="0" w:space="0" w:color="auto"/>
            <w:left w:val="none" w:sz="0" w:space="0" w:color="auto"/>
            <w:bottom w:val="none" w:sz="0" w:space="0" w:color="auto"/>
            <w:right w:val="none" w:sz="0" w:space="0" w:color="auto"/>
          </w:divBdr>
        </w:div>
        <w:div w:id="1248417501">
          <w:marLeft w:val="640"/>
          <w:marRight w:val="0"/>
          <w:marTop w:val="0"/>
          <w:marBottom w:val="0"/>
          <w:divBdr>
            <w:top w:val="none" w:sz="0" w:space="0" w:color="auto"/>
            <w:left w:val="none" w:sz="0" w:space="0" w:color="auto"/>
            <w:bottom w:val="none" w:sz="0" w:space="0" w:color="auto"/>
            <w:right w:val="none" w:sz="0" w:space="0" w:color="auto"/>
          </w:divBdr>
        </w:div>
        <w:div w:id="1189371077">
          <w:marLeft w:val="640"/>
          <w:marRight w:val="0"/>
          <w:marTop w:val="0"/>
          <w:marBottom w:val="0"/>
          <w:divBdr>
            <w:top w:val="none" w:sz="0" w:space="0" w:color="auto"/>
            <w:left w:val="none" w:sz="0" w:space="0" w:color="auto"/>
            <w:bottom w:val="none" w:sz="0" w:space="0" w:color="auto"/>
            <w:right w:val="none" w:sz="0" w:space="0" w:color="auto"/>
          </w:divBdr>
        </w:div>
        <w:div w:id="522715889">
          <w:marLeft w:val="640"/>
          <w:marRight w:val="0"/>
          <w:marTop w:val="0"/>
          <w:marBottom w:val="0"/>
          <w:divBdr>
            <w:top w:val="none" w:sz="0" w:space="0" w:color="auto"/>
            <w:left w:val="none" w:sz="0" w:space="0" w:color="auto"/>
            <w:bottom w:val="none" w:sz="0" w:space="0" w:color="auto"/>
            <w:right w:val="none" w:sz="0" w:space="0" w:color="auto"/>
          </w:divBdr>
        </w:div>
        <w:div w:id="1374500732">
          <w:marLeft w:val="640"/>
          <w:marRight w:val="0"/>
          <w:marTop w:val="0"/>
          <w:marBottom w:val="0"/>
          <w:divBdr>
            <w:top w:val="none" w:sz="0" w:space="0" w:color="auto"/>
            <w:left w:val="none" w:sz="0" w:space="0" w:color="auto"/>
            <w:bottom w:val="none" w:sz="0" w:space="0" w:color="auto"/>
            <w:right w:val="none" w:sz="0" w:space="0" w:color="auto"/>
          </w:divBdr>
        </w:div>
        <w:div w:id="1811091884">
          <w:marLeft w:val="640"/>
          <w:marRight w:val="0"/>
          <w:marTop w:val="0"/>
          <w:marBottom w:val="0"/>
          <w:divBdr>
            <w:top w:val="none" w:sz="0" w:space="0" w:color="auto"/>
            <w:left w:val="none" w:sz="0" w:space="0" w:color="auto"/>
            <w:bottom w:val="none" w:sz="0" w:space="0" w:color="auto"/>
            <w:right w:val="none" w:sz="0" w:space="0" w:color="auto"/>
          </w:divBdr>
        </w:div>
        <w:div w:id="1078290973">
          <w:marLeft w:val="640"/>
          <w:marRight w:val="0"/>
          <w:marTop w:val="0"/>
          <w:marBottom w:val="0"/>
          <w:divBdr>
            <w:top w:val="none" w:sz="0" w:space="0" w:color="auto"/>
            <w:left w:val="none" w:sz="0" w:space="0" w:color="auto"/>
            <w:bottom w:val="none" w:sz="0" w:space="0" w:color="auto"/>
            <w:right w:val="none" w:sz="0" w:space="0" w:color="auto"/>
          </w:divBdr>
        </w:div>
        <w:div w:id="1208567006">
          <w:marLeft w:val="640"/>
          <w:marRight w:val="0"/>
          <w:marTop w:val="0"/>
          <w:marBottom w:val="0"/>
          <w:divBdr>
            <w:top w:val="none" w:sz="0" w:space="0" w:color="auto"/>
            <w:left w:val="none" w:sz="0" w:space="0" w:color="auto"/>
            <w:bottom w:val="none" w:sz="0" w:space="0" w:color="auto"/>
            <w:right w:val="none" w:sz="0" w:space="0" w:color="auto"/>
          </w:divBdr>
        </w:div>
        <w:div w:id="1293245361">
          <w:marLeft w:val="640"/>
          <w:marRight w:val="0"/>
          <w:marTop w:val="0"/>
          <w:marBottom w:val="0"/>
          <w:divBdr>
            <w:top w:val="none" w:sz="0" w:space="0" w:color="auto"/>
            <w:left w:val="none" w:sz="0" w:space="0" w:color="auto"/>
            <w:bottom w:val="none" w:sz="0" w:space="0" w:color="auto"/>
            <w:right w:val="none" w:sz="0" w:space="0" w:color="auto"/>
          </w:divBdr>
        </w:div>
        <w:div w:id="1871067463">
          <w:marLeft w:val="640"/>
          <w:marRight w:val="0"/>
          <w:marTop w:val="0"/>
          <w:marBottom w:val="0"/>
          <w:divBdr>
            <w:top w:val="none" w:sz="0" w:space="0" w:color="auto"/>
            <w:left w:val="none" w:sz="0" w:space="0" w:color="auto"/>
            <w:bottom w:val="none" w:sz="0" w:space="0" w:color="auto"/>
            <w:right w:val="none" w:sz="0" w:space="0" w:color="auto"/>
          </w:divBdr>
        </w:div>
        <w:div w:id="874122023">
          <w:marLeft w:val="640"/>
          <w:marRight w:val="0"/>
          <w:marTop w:val="0"/>
          <w:marBottom w:val="0"/>
          <w:divBdr>
            <w:top w:val="none" w:sz="0" w:space="0" w:color="auto"/>
            <w:left w:val="none" w:sz="0" w:space="0" w:color="auto"/>
            <w:bottom w:val="none" w:sz="0" w:space="0" w:color="auto"/>
            <w:right w:val="none" w:sz="0" w:space="0" w:color="auto"/>
          </w:divBdr>
        </w:div>
        <w:div w:id="1251507956">
          <w:marLeft w:val="640"/>
          <w:marRight w:val="0"/>
          <w:marTop w:val="0"/>
          <w:marBottom w:val="0"/>
          <w:divBdr>
            <w:top w:val="none" w:sz="0" w:space="0" w:color="auto"/>
            <w:left w:val="none" w:sz="0" w:space="0" w:color="auto"/>
            <w:bottom w:val="none" w:sz="0" w:space="0" w:color="auto"/>
            <w:right w:val="none" w:sz="0" w:space="0" w:color="auto"/>
          </w:divBdr>
        </w:div>
        <w:div w:id="89784408">
          <w:marLeft w:val="640"/>
          <w:marRight w:val="0"/>
          <w:marTop w:val="0"/>
          <w:marBottom w:val="0"/>
          <w:divBdr>
            <w:top w:val="none" w:sz="0" w:space="0" w:color="auto"/>
            <w:left w:val="none" w:sz="0" w:space="0" w:color="auto"/>
            <w:bottom w:val="none" w:sz="0" w:space="0" w:color="auto"/>
            <w:right w:val="none" w:sz="0" w:space="0" w:color="auto"/>
          </w:divBdr>
        </w:div>
        <w:div w:id="1658805049">
          <w:marLeft w:val="640"/>
          <w:marRight w:val="0"/>
          <w:marTop w:val="0"/>
          <w:marBottom w:val="0"/>
          <w:divBdr>
            <w:top w:val="none" w:sz="0" w:space="0" w:color="auto"/>
            <w:left w:val="none" w:sz="0" w:space="0" w:color="auto"/>
            <w:bottom w:val="none" w:sz="0" w:space="0" w:color="auto"/>
            <w:right w:val="none" w:sz="0" w:space="0" w:color="auto"/>
          </w:divBdr>
        </w:div>
        <w:div w:id="1376197064">
          <w:marLeft w:val="640"/>
          <w:marRight w:val="0"/>
          <w:marTop w:val="0"/>
          <w:marBottom w:val="0"/>
          <w:divBdr>
            <w:top w:val="none" w:sz="0" w:space="0" w:color="auto"/>
            <w:left w:val="none" w:sz="0" w:space="0" w:color="auto"/>
            <w:bottom w:val="none" w:sz="0" w:space="0" w:color="auto"/>
            <w:right w:val="none" w:sz="0" w:space="0" w:color="auto"/>
          </w:divBdr>
        </w:div>
        <w:div w:id="1689212912">
          <w:marLeft w:val="640"/>
          <w:marRight w:val="0"/>
          <w:marTop w:val="0"/>
          <w:marBottom w:val="0"/>
          <w:divBdr>
            <w:top w:val="none" w:sz="0" w:space="0" w:color="auto"/>
            <w:left w:val="none" w:sz="0" w:space="0" w:color="auto"/>
            <w:bottom w:val="none" w:sz="0" w:space="0" w:color="auto"/>
            <w:right w:val="none" w:sz="0" w:space="0" w:color="auto"/>
          </w:divBdr>
        </w:div>
        <w:div w:id="1230926301">
          <w:marLeft w:val="640"/>
          <w:marRight w:val="0"/>
          <w:marTop w:val="0"/>
          <w:marBottom w:val="0"/>
          <w:divBdr>
            <w:top w:val="none" w:sz="0" w:space="0" w:color="auto"/>
            <w:left w:val="none" w:sz="0" w:space="0" w:color="auto"/>
            <w:bottom w:val="none" w:sz="0" w:space="0" w:color="auto"/>
            <w:right w:val="none" w:sz="0" w:space="0" w:color="auto"/>
          </w:divBdr>
        </w:div>
        <w:div w:id="943077873">
          <w:marLeft w:val="640"/>
          <w:marRight w:val="0"/>
          <w:marTop w:val="0"/>
          <w:marBottom w:val="0"/>
          <w:divBdr>
            <w:top w:val="none" w:sz="0" w:space="0" w:color="auto"/>
            <w:left w:val="none" w:sz="0" w:space="0" w:color="auto"/>
            <w:bottom w:val="none" w:sz="0" w:space="0" w:color="auto"/>
            <w:right w:val="none" w:sz="0" w:space="0" w:color="auto"/>
          </w:divBdr>
        </w:div>
        <w:div w:id="284432908">
          <w:marLeft w:val="640"/>
          <w:marRight w:val="0"/>
          <w:marTop w:val="0"/>
          <w:marBottom w:val="0"/>
          <w:divBdr>
            <w:top w:val="none" w:sz="0" w:space="0" w:color="auto"/>
            <w:left w:val="none" w:sz="0" w:space="0" w:color="auto"/>
            <w:bottom w:val="none" w:sz="0" w:space="0" w:color="auto"/>
            <w:right w:val="none" w:sz="0" w:space="0" w:color="auto"/>
          </w:divBdr>
        </w:div>
        <w:div w:id="2067798210">
          <w:marLeft w:val="640"/>
          <w:marRight w:val="0"/>
          <w:marTop w:val="0"/>
          <w:marBottom w:val="0"/>
          <w:divBdr>
            <w:top w:val="none" w:sz="0" w:space="0" w:color="auto"/>
            <w:left w:val="none" w:sz="0" w:space="0" w:color="auto"/>
            <w:bottom w:val="none" w:sz="0" w:space="0" w:color="auto"/>
            <w:right w:val="none" w:sz="0" w:space="0" w:color="auto"/>
          </w:divBdr>
        </w:div>
        <w:div w:id="303849481">
          <w:marLeft w:val="640"/>
          <w:marRight w:val="0"/>
          <w:marTop w:val="0"/>
          <w:marBottom w:val="0"/>
          <w:divBdr>
            <w:top w:val="none" w:sz="0" w:space="0" w:color="auto"/>
            <w:left w:val="none" w:sz="0" w:space="0" w:color="auto"/>
            <w:bottom w:val="none" w:sz="0" w:space="0" w:color="auto"/>
            <w:right w:val="none" w:sz="0" w:space="0" w:color="auto"/>
          </w:divBdr>
        </w:div>
        <w:div w:id="1309241027">
          <w:marLeft w:val="640"/>
          <w:marRight w:val="0"/>
          <w:marTop w:val="0"/>
          <w:marBottom w:val="0"/>
          <w:divBdr>
            <w:top w:val="none" w:sz="0" w:space="0" w:color="auto"/>
            <w:left w:val="none" w:sz="0" w:space="0" w:color="auto"/>
            <w:bottom w:val="none" w:sz="0" w:space="0" w:color="auto"/>
            <w:right w:val="none" w:sz="0" w:space="0" w:color="auto"/>
          </w:divBdr>
        </w:div>
        <w:div w:id="1942761471">
          <w:marLeft w:val="640"/>
          <w:marRight w:val="0"/>
          <w:marTop w:val="0"/>
          <w:marBottom w:val="0"/>
          <w:divBdr>
            <w:top w:val="none" w:sz="0" w:space="0" w:color="auto"/>
            <w:left w:val="none" w:sz="0" w:space="0" w:color="auto"/>
            <w:bottom w:val="none" w:sz="0" w:space="0" w:color="auto"/>
            <w:right w:val="none" w:sz="0" w:space="0" w:color="auto"/>
          </w:divBdr>
        </w:div>
        <w:div w:id="798375501">
          <w:marLeft w:val="640"/>
          <w:marRight w:val="0"/>
          <w:marTop w:val="0"/>
          <w:marBottom w:val="0"/>
          <w:divBdr>
            <w:top w:val="none" w:sz="0" w:space="0" w:color="auto"/>
            <w:left w:val="none" w:sz="0" w:space="0" w:color="auto"/>
            <w:bottom w:val="none" w:sz="0" w:space="0" w:color="auto"/>
            <w:right w:val="none" w:sz="0" w:space="0" w:color="auto"/>
          </w:divBdr>
        </w:div>
        <w:div w:id="1262378808">
          <w:marLeft w:val="640"/>
          <w:marRight w:val="0"/>
          <w:marTop w:val="0"/>
          <w:marBottom w:val="0"/>
          <w:divBdr>
            <w:top w:val="none" w:sz="0" w:space="0" w:color="auto"/>
            <w:left w:val="none" w:sz="0" w:space="0" w:color="auto"/>
            <w:bottom w:val="none" w:sz="0" w:space="0" w:color="auto"/>
            <w:right w:val="none" w:sz="0" w:space="0" w:color="auto"/>
          </w:divBdr>
        </w:div>
        <w:div w:id="578713535">
          <w:marLeft w:val="640"/>
          <w:marRight w:val="0"/>
          <w:marTop w:val="0"/>
          <w:marBottom w:val="0"/>
          <w:divBdr>
            <w:top w:val="none" w:sz="0" w:space="0" w:color="auto"/>
            <w:left w:val="none" w:sz="0" w:space="0" w:color="auto"/>
            <w:bottom w:val="none" w:sz="0" w:space="0" w:color="auto"/>
            <w:right w:val="none" w:sz="0" w:space="0" w:color="auto"/>
          </w:divBdr>
        </w:div>
        <w:div w:id="2105493320">
          <w:marLeft w:val="640"/>
          <w:marRight w:val="0"/>
          <w:marTop w:val="0"/>
          <w:marBottom w:val="0"/>
          <w:divBdr>
            <w:top w:val="none" w:sz="0" w:space="0" w:color="auto"/>
            <w:left w:val="none" w:sz="0" w:space="0" w:color="auto"/>
            <w:bottom w:val="none" w:sz="0" w:space="0" w:color="auto"/>
            <w:right w:val="none" w:sz="0" w:space="0" w:color="auto"/>
          </w:divBdr>
        </w:div>
        <w:div w:id="2106918633">
          <w:marLeft w:val="640"/>
          <w:marRight w:val="0"/>
          <w:marTop w:val="0"/>
          <w:marBottom w:val="0"/>
          <w:divBdr>
            <w:top w:val="none" w:sz="0" w:space="0" w:color="auto"/>
            <w:left w:val="none" w:sz="0" w:space="0" w:color="auto"/>
            <w:bottom w:val="none" w:sz="0" w:space="0" w:color="auto"/>
            <w:right w:val="none" w:sz="0" w:space="0" w:color="auto"/>
          </w:divBdr>
        </w:div>
        <w:div w:id="2019887920">
          <w:marLeft w:val="640"/>
          <w:marRight w:val="0"/>
          <w:marTop w:val="0"/>
          <w:marBottom w:val="0"/>
          <w:divBdr>
            <w:top w:val="none" w:sz="0" w:space="0" w:color="auto"/>
            <w:left w:val="none" w:sz="0" w:space="0" w:color="auto"/>
            <w:bottom w:val="none" w:sz="0" w:space="0" w:color="auto"/>
            <w:right w:val="none" w:sz="0" w:space="0" w:color="auto"/>
          </w:divBdr>
        </w:div>
        <w:div w:id="399527177">
          <w:marLeft w:val="640"/>
          <w:marRight w:val="0"/>
          <w:marTop w:val="0"/>
          <w:marBottom w:val="0"/>
          <w:divBdr>
            <w:top w:val="none" w:sz="0" w:space="0" w:color="auto"/>
            <w:left w:val="none" w:sz="0" w:space="0" w:color="auto"/>
            <w:bottom w:val="none" w:sz="0" w:space="0" w:color="auto"/>
            <w:right w:val="none" w:sz="0" w:space="0" w:color="auto"/>
          </w:divBdr>
        </w:div>
        <w:div w:id="1258179063">
          <w:marLeft w:val="640"/>
          <w:marRight w:val="0"/>
          <w:marTop w:val="0"/>
          <w:marBottom w:val="0"/>
          <w:divBdr>
            <w:top w:val="none" w:sz="0" w:space="0" w:color="auto"/>
            <w:left w:val="none" w:sz="0" w:space="0" w:color="auto"/>
            <w:bottom w:val="none" w:sz="0" w:space="0" w:color="auto"/>
            <w:right w:val="none" w:sz="0" w:space="0" w:color="auto"/>
          </w:divBdr>
        </w:div>
        <w:div w:id="1092819646">
          <w:marLeft w:val="640"/>
          <w:marRight w:val="0"/>
          <w:marTop w:val="0"/>
          <w:marBottom w:val="0"/>
          <w:divBdr>
            <w:top w:val="none" w:sz="0" w:space="0" w:color="auto"/>
            <w:left w:val="none" w:sz="0" w:space="0" w:color="auto"/>
            <w:bottom w:val="none" w:sz="0" w:space="0" w:color="auto"/>
            <w:right w:val="none" w:sz="0" w:space="0" w:color="auto"/>
          </w:divBdr>
        </w:div>
        <w:div w:id="200948210">
          <w:marLeft w:val="640"/>
          <w:marRight w:val="0"/>
          <w:marTop w:val="0"/>
          <w:marBottom w:val="0"/>
          <w:divBdr>
            <w:top w:val="none" w:sz="0" w:space="0" w:color="auto"/>
            <w:left w:val="none" w:sz="0" w:space="0" w:color="auto"/>
            <w:bottom w:val="none" w:sz="0" w:space="0" w:color="auto"/>
            <w:right w:val="none" w:sz="0" w:space="0" w:color="auto"/>
          </w:divBdr>
        </w:div>
        <w:div w:id="1790008135">
          <w:marLeft w:val="640"/>
          <w:marRight w:val="0"/>
          <w:marTop w:val="0"/>
          <w:marBottom w:val="0"/>
          <w:divBdr>
            <w:top w:val="none" w:sz="0" w:space="0" w:color="auto"/>
            <w:left w:val="none" w:sz="0" w:space="0" w:color="auto"/>
            <w:bottom w:val="none" w:sz="0" w:space="0" w:color="auto"/>
            <w:right w:val="none" w:sz="0" w:space="0" w:color="auto"/>
          </w:divBdr>
        </w:div>
        <w:div w:id="882056538">
          <w:marLeft w:val="640"/>
          <w:marRight w:val="0"/>
          <w:marTop w:val="0"/>
          <w:marBottom w:val="0"/>
          <w:divBdr>
            <w:top w:val="none" w:sz="0" w:space="0" w:color="auto"/>
            <w:left w:val="none" w:sz="0" w:space="0" w:color="auto"/>
            <w:bottom w:val="none" w:sz="0" w:space="0" w:color="auto"/>
            <w:right w:val="none" w:sz="0" w:space="0" w:color="auto"/>
          </w:divBdr>
        </w:div>
        <w:div w:id="737439965">
          <w:marLeft w:val="640"/>
          <w:marRight w:val="0"/>
          <w:marTop w:val="0"/>
          <w:marBottom w:val="0"/>
          <w:divBdr>
            <w:top w:val="none" w:sz="0" w:space="0" w:color="auto"/>
            <w:left w:val="none" w:sz="0" w:space="0" w:color="auto"/>
            <w:bottom w:val="none" w:sz="0" w:space="0" w:color="auto"/>
            <w:right w:val="none" w:sz="0" w:space="0" w:color="auto"/>
          </w:divBdr>
        </w:div>
        <w:div w:id="365066373">
          <w:marLeft w:val="640"/>
          <w:marRight w:val="0"/>
          <w:marTop w:val="0"/>
          <w:marBottom w:val="0"/>
          <w:divBdr>
            <w:top w:val="none" w:sz="0" w:space="0" w:color="auto"/>
            <w:left w:val="none" w:sz="0" w:space="0" w:color="auto"/>
            <w:bottom w:val="none" w:sz="0" w:space="0" w:color="auto"/>
            <w:right w:val="none" w:sz="0" w:space="0" w:color="auto"/>
          </w:divBdr>
        </w:div>
        <w:div w:id="844049765">
          <w:marLeft w:val="640"/>
          <w:marRight w:val="0"/>
          <w:marTop w:val="0"/>
          <w:marBottom w:val="0"/>
          <w:divBdr>
            <w:top w:val="none" w:sz="0" w:space="0" w:color="auto"/>
            <w:left w:val="none" w:sz="0" w:space="0" w:color="auto"/>
            <w:bottom w:val="none" w:sz="0" w:space="0" w:color="auto"/>
            <w:right w:val="none" w:sz="0" w:space="0" w:color="auto"/>
          </w:divBdr>
        </w:div>
        <w:div w:id="1793476688">
          <w:marLeft w:val="640"/>
          <w:marRight w:val="0"/>
          <w:marTop w:val="0"/>
          <w:marBottom w:val="0"/>
          <w:divBdr>
            <w:top w:val="none" w:sz="0" w:space="0" w:color="auto"/>
            <w:left w:val="none" w:sz="0" w:space="0" w:color="auto"/>
            <w:bottom w:val="none" w:sz="0" w:space="0" w:color="auto"/>
            <w:right w:val="none" w:sz="0" w:space="0" w:color="auto"/>
          </w:divBdr>
        </w:div>
        <w:div w:id="806513557">
          <w:marLeft w:val="640"/>
          <w:marRight w:val="0"/>
          <w:marTop w:val="0"/>
          <w:marBottom w:val="0"/>
          <w:divBdr>
            <w:top w:val="none" w:sz="0" w:space="0" w:color="auto"/>
            <w:left w:val="none" w:sz="0" w:space="0" w:color="auto"/>
            <w:bottom w:val="none" w:sz="0" w:space="0" w:color="auto"/>
            <w:right w:val="none" w:sz="0" w:space="0" w:color="auto"/>
          </w:divBdr>
        </w:div>
        <w:div w:id="2056393094">
          <w:marLeft w:val="640"/>
          <w:marRight w:val="0"/>
          <w:marTop w:val="0"/>
          <w:marBottom w:val="0"/>
          <w:divBdr>
            <w:top w:val="none" w:sz="0" w:space="0" w:color="auto"/>
            <w:left w:val="none" w:sz="0" w:space="0" w:color="auto"/>
            <w:bottom w:val="none" w:sz="0" w:space="0" w:color="auto"/>
            <w:right w:val="none" w:sz="0" w:space="0" w:color="auto"/>
          </w:divBdr>
        </w:div>
        <w:div w:id="1574048500">
          <w:marLeft w:val="640"/>
          <w:marRight w:val="0"/>
          <w:marTop w:val="0"/>
          <w:marBottom w:val="0"/>
          <w:divBdr>
            <w:top w:val="none" w:sz="0" w:space="0" w:color="auto"/>
            <w:left w:val="none" w:sz="0" w:space="0" w:color="auto"/>
            <w:bottom w:val="none" w:sz="0" w:space="0" w:color="auto"/>
            <w:right w:val="none" w:sz="0" w:space="0" w:color="auto"/>
          </w:divBdr>
        </w:div>
        <w:div w:id="1572622932">
          <w:marLeft w:val="640"/>
          <w:marRight w:val="0"/>
          <w:marTop w:val="0"/>
          <w:marBottom w:val="0"/>
          <w:divBdr>
            <w:top w:val="none" w:sz="0" w:space="0" w:color="auto"/>
            <w:left w:val="none" w:sz="0" w:space="0" w:color="auto"/>
            <w:bottom w:val="none" w:sz="0" w:space="0" w:color="auto"/>
            <w:right w:val="none" w:sz="0" w:space="0" w:color="auto"/>
          </w:divBdr>
        </w:div>
        <w:div w:id="393818011">
          <w:marLeft w:val="640"/>
          <w:marRight w:val="0"/>
          <w:marTop w:val="0"/>
          <w:marBottom w:val="0"/>
          <w:divBdr>
            <w:top w:val="none" w:sz="0" w:space="0" w:color="auto"/>
            <w:left w:val="none" w:sz="0" w:space="0" w:color="auto"/>
            <w:bottom w:val="none" w:sz="0" w:space="0" w:color="auto"/>
            <w:right w:val="none" w:sz="0" w:space="0" w:color="auto"/>
          </w:divBdr>
        </w:div>
        <w:div w:id="1188643809">
          <w:marLeft w:val="640"/>
          <w:marRight w:val="0"/>
          <w:marTop w:val="0"/>
          <w:marBottom w:val="0"/>
          <w:divBdr>
            <w:top w:val="none" w:sz="0" w:space="0" w:color="auto"/>
            <w:left w:val="none" w:sz="0" w:space="0" w:color="auto"/>
            <w:bottom w:val="none" w:sz="0" w:space="0" w:color="auto"/>
            <w:right w:val="none" w:sz="0" w:space="0" w:color="auto"/>
          </w:divBdr>
        </w:div>
        <w:div w:id="1859587580">
          <w:marLeft w:val="640"/>
          <w:marRight w:val="0"/>
          <w:marTop w:val="0"/>
          <w:marBottom w:val="0"/>
          <w:divBdr>
            <w:top w:val="none" w:sz="0" w:space="0" w:color="auto"/>
            <w:left w:val="none" w:sz="0" w:space="0" w:color="auto"/>
            <w:bottom w:val="none" w:sz="0" w:space="0" w:color="auto"/>
            <w:right w:val="none" w:sz="0" w:space="0" w:color="auto"/>
          </w:divBdr>
        </w:div>
        <w:div w:id="1173303698">
          <w:marLeft w:val="640"/>
          <w:marRight w:val="0"/>
          <w:marTop w:val="0"/>
          <w:marBottom w:val="0"/>
          <w:divBdr>
            <w:top w:val="none" w:sz="0" w:space="0" w:color="auto"/>
            <w:left w:val="none" w:sz="0" w:space="0" w:color="auto"/>
            <w:bottom w:val="none" w:sz="0" w:space="0" w:color="auto"/>
            <w:right w:val="none" w:sz="0" w:space="0" w:color="auto"/>
          </w:divBdr>
        </w:div>
      </w:divsChild>
    </w:div>
    <w:div w:id="944308708">
      <w:bodyDiv w:val="1"/>
      <w:marLeft w:val="0"/>
      <w:marRight w:val="0"/>
      <w:marTop w:val="0"/>
      <w:marBottom w:val="0"/>
      <w:divBdr>
        <w:top w:val="none" w:sz="0" w:space="0" w:color="auto"/>
        <w:left w:val="none" w:sz="0" w:space="0" w:color="auto"/>
        <w:bottom w:val="none" w:sz="0" w:space="0" w:color="auto"/>
        <w:right w:val="none" w:sz="0" w:space="0" w:color="auto"/>
      </w:divBdr>
      <w:divsChild>
        <w:div w:id="329913069">
          <w:marLeft w:val="480"/>
          <w:marRight w:val="0"/>
          <w:marTop w:val="0"/>
          <w:marBottom w:val="0"/>
          <w:divBdr>
            <w:top w:val="none" w:sz="0" w:space="0" w:color="auto"/>
            <w:left w:val="none" w:sz="0" w:space="0" w:color="auto"/>
            <w:bottom w:val="none" w:sz="0" w:space="0" w:color="auto"/>
            <w:right w:val="none" w:sz="0" w:space="0" w:color="auto"/>
          </w:divBdr>
        </w:div>
        <w:div w:id="606892828">
          <w:marLeft w:val="480"/>
          <w:marRight w:val="0"/>
          <w:marTop w:val="0"/>
          <w:marBottom w:val="0"/>
          <w:divBdr>
            <w:top w:val="none" w:sz="0" w:space="0" w:color="auto"/>
            <w:left w:val="none" w:sz="0" w:space="0" w:color="auto"/>
            <w:bottom w:val="none" w:sz="0" w:space="0" w:color="auto"/>
            <w:right w:val="none" w:sz="0" w:space="0" w:color="auto"/>
          </w:divBdr>
        </w:div>
        <w:div w:id="907762921">
          <w:marLeft w:val="480"/>
          <w:marRight w:val="0"/>
          <w:marTop w:val="0"/>
          <w:marBottom w:val="0"/>
          <w:divBdr>
            <w:top w:val="none" w:sz="0" w:space="0" w:color="auto"/>
            <w:left w:val="none" w:sz="0" w:space="0" w:color="auto"/>
            <w:bottom w:val="none" w:sz="0" w:space="0" w:color="auto"/>
            <w:right w:val="none" w:sz="0" w:space="0" w:color="auto"/>
          </w:divBdr>
        </w:div>
        <w:div w:id="2064861805">
          <w:marLeft w:val="480"/>
          <w:marRight w:val="0"/>
          <w:marTop w:val="0"/>
          <w:marBottom w:val="0"/>
          <w:divBdr>
            <w:top w:val="none" w:sz="0" w:space="0" w:color="auto"/>
            <w:left w:val="none" w:sz="0" w:space="0" w:color="auto"/>
            <w:bottom w:val="none" w:sz="0" w:space="0" w:color="auto"/>
            <w:right w:val="none" w:sz="0" w:space="0" w:color="auto"/>
          </w:divBdr>
        </w:div>
        <w:div w:id="1592930490">
          <w:marLeft w:val="480"/>
          <w:marRight w:val="0"/>
          <w:marTop w:val="0"/>
          <w:marBottom w:val="0"/>
          <w:divBdr>
            <w:top w:val="none" w:sz="0" w:space="0" w:color="auto"/>
            <w:left w:val="none" w:sz="0" w:space="0" w:color="auto"/>
            <w:bottom w:val="none" w:sz="0" w:space="0" w:color="auto"/>
            <w:right w:val="none" w:sz="0" w:space="0" w:color="auto"/>
          </w:divBdr>
        </w:div>
        <w:div w:id="1254514607">
          <w:marLeft w:val="480"/>
          <w:marRight w:val="0"/>
          <w:marTop w:val="0"/>
          <w:marBottom w:val="0"/>
          <w:divBdr>
            <w:top w:val="none" w:sz="0" w:space="0" w:color="auto"/>
            <w:left w:val="none" w:sz="0" w:space="0" w:color="auto"/>
            <w:bottom w:val="none" w:sz="0" w:space="0" w:color="auto"/>
            <w:right w:val="none" w:sz="0" w:space="0" w:color="auto"/>
          </w:divBdr>
        </w:div>
        <w:div w:id="1221406957">
          <w:marLeft w:val="480"/>
          <w:marRight w:val="0"/>
          <w:marTop w:val="0"/>
          <w:marBottom w:val="0"/>
          <w:divBdr>
            <w:top w:val="none" w:sz="0" w:space="0" w:color="auto"/>
            <w:left w:val="none" w:sz="0" w:space="0" w:color="auto"/>
            <w:bottom w:val="none" w:sz="0" w:space="0" w:color="auto"/>
            <w:right w:val="none" w:sz="0" w:space="0" w:color="auto"/>
          </w:divBdr>
        </w:div>
        <w:div w:id="203905499">
          <w:marLeft w:val="480"/>
          <w:marRight w:val="0"/>
          <w:marTop w:val="0"/>
          <w:marBottom w:val="0"/>
          <w:divBdr>
            <w:top w:val="none" w:sz="0" w:space="0" w:color="auto"/>
            <w:left w:val="none" w:sz="0" w:space="0" w:color="auto"/>
            <w:bottom w:val="none" w:sz="0" w:space="0" w:color="auto"/>
            <w:right w:val="none" w:sz="0" w:space="0" w:color="auto"/>
          </w:divBdr>
        </w:div>
        <w:div w:id="231621183">
          <w:marLeft w:val="480"/>
          <w:marRight w:val="0"/>
          <w:marTop w:val="0"/>
          <w:marBottom w:val="0"/>
          <w:divBdr>
            <w:top w:val="none" w:sz="0" w:space="0" w:color="auto"/>
            <w:left w:val="none" w:sz="0" w:space="0" w:color="auto"/>
            <w:bottom w:val="none" w:sz="0" w:space="0" w:color="auto"/>
            <w:right w:val="none" w:sz="0" w:space="0" w:color="auto"/>
          </w:divBdr>
        </w:div>
        <w:div w:id="1417630035">
          <w:marLeft w:val="480"/>
          <w:marRight w:val="0"/>
          <w:marTop w:val="0"/>
          <w:marBottom w:val="0"/>
          <w:divBdr>
            <w:top w:val="none" w:sz="0" w:space="0" w:color="auto"/>
            <w:left w:val="none" w:sz="0" w:space="0" w:color="auto"/>
            <w:bottom w:val="none" w:sz="0" w:space="0" w:color="auto"/>
            <w:right w:val="none" w:sz="0" w:space="0" w:color="auto"/>
          </w:divBdr>
        </w:div>
        <w:div w:id="1091586820">
          <w:marLeft w:val="480"/>
          <w:marRight w:val="0"/>
          <w:marTop w:val="0"/>
          <w:marBottom w:val="0"/>
          <w:divBdr>
            <w:top w:val="none" w:sz="0" w:space="0" w:color="auto"/>
            <w:left w:val="none" w:sz="0" w:space="0" w:color="auto"/>
            <w:bottom w:val="none" w:sz="0" w:space="0" w:color="auto"/>
            <w:right w:val="none" w:sz="0" w:space="0" w:color="auto"/>
          </w:divBdr>
        </w:div>
        <w:div w:id="703093508">
          <w:marLeft w:val="480"/>
          <w:marRight w:val="0"/>
          <w:marTop w:val="0"/>
          <w:marBottom w:val="0"/>
          <w:divBdr>
            <w:top w:val="none" w:sz="0" w:space="0" w:color="auto"/>
            <w:left w:val="none" w:sz="0" w:space="0" w:color="auto"/>
            <w:bottom w:val="none" w:sz="0" w:space="0" w:color="auto"/>
            <w:right w:val="none" w:sz="0" w:space="0" w:color="auto"/>
          </w:divBdr>
        </w:div>
        <w:div w:id="346177788">
          <w:marLeft w:val="480"/>
          <w:marRight w:val="0"/>
          <w:marTop w:val="0"/>
          <w:marBottom w:val="0"/>
          <w:divBdr>
            <w:top w:val="none" w:sz="0" w:space="0" w:color="auto"/>
            <w:left w:val="none" w:sz="0" w:space="0" w:color="auto"/>
            <w:bottom w:val="none" w:sz="0" w:space="0" w:color="auto"/>
            <w:right w:val="none" w:sz="0" w:space="0" w:color="auto"/>
          </w:divBdr>
        </w:div>
        <w:div w:id="1643582700">
          <w:marLeft w:val="480"/>
          <w:marRight w:val="0"/>
          <w:marTop w:val="0"/>
          <w:marBottom w:val="0"/>
          <w:divBdr>
            <w:top w:val="none" w:sz="0" w:space="0" w:color="auto"/>
            <w:left w:val="none" w:sz="0" w:space="0" w:color="auto"/>
            <w:bottom w:val="none" w:sz="0" w:space="0" w:color="auto"/>
            <w:right w:val="none" w:sz="0" w:space="0" w:color="auto"/>
          </w:divBdr>
        </w:div>
        <w:div w:id="595288815">
          <w:marLeft w:val="480"/>
          <w:marRight w:val="0"/>
          <w:marTop w:val="0"/>
          <w:marBottom w:val="0"/>
          <w:divBdr>
            <w:top w:val="none" w:sz="0" w:space="0" w:color="auto"/>
            <w:left w:val="none" w:sz="0" w:space="0" w:color="auto"/>
            <w:bottom w:val="none" w:sz="0" w:space="0" w:color="auto"/>
            <w:right w:val="none" w:sz="0" w:space="0" w:color="auto"/>
          </w:divBdr>
        </w:div>
        <w:div w:id="1374647670">
          <w:marLeft w:val="480"/>
          <w:marRight w:val="0"/>
          <w:marTop w:val="0"/>
          <w:marBottom w:val="0"/>
          <w:divBdr>
            <w:top w:val="none" w:sz="0" w:space="0" w:color="auto"/>
            <w:left w:val="none" w:sz="0" w:space="0" w:color="auto"/>
            <w:bottom w:val="none" w:sz="0" w:space="0" w:color="auto"/>
            <w:right w:val="none" w:sz="0" w:space="0" w:color="auto"/>
          </w:divBdr>
        </w:div>
        <w:div w:id="1604653072">
          <w:marLeft w:val="480"/>
          <w:marRight w:val="0"/>
          <w:marTop w:val="0"/>
          <w:marBottom w:val="0"/>
          <w:divBdr>
            <w:top w:val="none" w:sz="0" w:space="0" w:color="auto"/>
            <w:left w:val="none" w:sz="0" w:space="0" w:color="auto"/>
            <w:bottom w:val="none" w:sz="0" w:space="0" w:color="auto"/>
            <w:right w:val="none" w:sz="0" w:space="0" w:color="auto"/>
          </w:divBdr>
        </w:div>
        <w:div w:id="1961646048">
          <w:marLeft w:val="480"/>
          <w:marRight w:val="0"/>
          <w:marTop w:val="0"/>
          <w:marBottom w:val="0"/>
          <w:divBdr>
            <w:top w:val="none" w:sz="0" w:space="0" w:color="auto"/>
            <w:left w:val="none" w:sz="0" w:space="0" w:color="auto"/>
            <w:bottom w:val="none" w:sz="0" w:space="0" w:color="auto"/>
            <w:right w:val="none" w:sz="0" w:space="0" w:color="auto"/>
          </w:divBdr>
        </w:div>
        <w:div w:id="307323149">
          <w:marLeft w:val="480"/>
          <w:marRight w:val="0"/>
          <w:marTop w:val="0"/>
          <w:marBottom w:val="0"/>
          <w:divBdr>
            <w:top w:val="none" w:sz="0" w:space="0" w:color="auto"/>
            <w:left w:val="none" w:sz="0" w:space="0" w:color="auto"/>
            <w:bottom w:val="none" w:sz="0" w:space="0" w:color="auto"/>
            <w:right w:val="none" w:sz="0" w:space="0" w:color="auto"/>
          </w:divBdr>
        </w:div>
        <w:div w:id="960264314">
          <w:marLeft w:val="480"/>
          <w:marRight w:val="0"/>
          <w:marTop w:val="0"/>
          <w:marBottom w:val="0"/>
          <w:divBdr>
            <w:top w:val="none" w:sz="0" w:space="0" w:color="auto"/>
            <w:left w:val="none" w:sz="0" w:space="0" w:color="auto"/>
            <w:bottom w:val="none" w:sz="0" w:space="0" w:color="auto"/>
            <w:right w:val="none" w:sz="0" w:space="0" w:color="auto"/>
          </w:divBdr>
        </w:div>
        <w:div w:id="550381393">
          <w:marLeft w:val="480"/>
          <w:marRight w:val="0"/>
          <w:marTop w:val="0"/>
          <w:marBottom w:val="0"/>
          <w:divBdr>
            <w:top w:val="none" w:sz="0" w:space="0" w:color="auto"/>
            <w:left w:val="none" w:sz="0" w:space="0" w:color="auto"/>
            <w:bottom w:val="none" w:sz="0" w:space="0" w:color="auto"/>
            <w:right w:val="none" w:sz="0" w:space="0" w:color="auto"/>
          </w:divBdr>
        </w:div>
        <w:div w:id="234245823">
          <w:marLeft w:val="480"/>
          <w:marRight w:val="0"/>
          <w:marTop w:val="0"/>
          <w:marBottom w:val="0"/>
          <w:divBdr>
            <w:top w:val="none" w:sz="0" w:space="0" w:color="auto"/>
            <w:left w:val="none" w:sz="0" w:space="0" w:color="auto"/>
            <w:bottom w:val="none" w:sz="0" w:space="0" w:color="auto"/>
            <w:right w:val="none" w:sz="0" w:space="0" w:color="auto"/>
          </w:divBdr>
        </w:div>
        <w:div w:id="1245341264">
          <w:marLeft w:val="480"/>
          <w:marRight w:val="0"/>
          <w:marTop w:val="0"/>
          <w:marBottom w:val="0"/>
          <w:divBdr>
            <w:top w:val="none" w:sz="0" w:space="0" w:color="auto"/>
            <w:left w:val="none" w:sz="0" w:space="0" w:color="auto"/>
            <w:bottom w:val="none" w:sz="0" w:space="0" w:color="auto"/>
            <w:right w:val="none" w:sz="0" w:space="0" w:color="auto"/>
          </w:divBdr>
        </w:div>
        <w:div w:id="1244489898">
          <w:marLeft w:val="480"/>
          <w:marRight w:val="0"/>
          <w:marTop w:val="0"/>
          <w:marBottom w:val="0"/>
          <w:divBdr>
            <w:top w:val="none" w:sz="0" w:space="0" w:color="auto"/>
            <w:left w:val="none" w:sz="0" w:space="0" w:color="auto"/>
            <w:bottom w:val="none" w:sz="0" w:space="0" w:color="auto"/>
            <w:right w:val="none" w:sz="0" w:space="0" w:color="auto"/>
          </w:divBdr>
        </w:div>
        <w:div w:id="1281692442">
          <w:marLeft w:val="480"/>
          <w:marRight w:val="0"/>
          <w:marTop w:val="0"/>
          <w:marBottom w:val="0"/>
          <w:divBdr>
            <w:top w:val="none" w:sz="0" w:space="0" w:color="auto"/>
            <w:left w:val="none" w:sz="0" w:space="0" w:color="auto"/>
            <w:bottom w:val="none" w:sz="0" w:space="0" w:color="auto"/>
            <w:right w:val="none" w:sz="0" w:space="0" w:color="auto"/>
          </w:divBdr>
        </w:div>
        <w:div w:id="573122935">
          <w:marLeft w:val="480"/>
          <w:marRight w:val="0"/>
          <w:marTop w:val="0"/>
          <w:marBottom w:val="0"/>
          <w:divBdr>
            <w:top w:val="none" w:sz="0" w:space="0" w:color="auto"/>
            <w:left w:val="none" w:sz="0" w:space="0" w:color="auto"/>
            <w:bottom w:val="none" w:sz="0" w:space="0" w:color="auto"/>
            <w:right w:val="none" w:sz="0" w:space="0" w:color="auto"/>
          </w:divBdr>
        </w:div>
        <w:div w:id="597954142">
          <w:marLeft w:val="480"/>
          <w:marRight w:val="0"/>
          <w:marTop w:val="0"/>
          <w:marBottom w:val="0"/>
          <w:divBdr>
            <w:top w:val="none" w:sz="0" w:space="0" w:color="auto"/>
            <w:left w:val="none" w:sz="0" w:space="0" w:color="auto"/>
            <w:bottom w:val="none" w:sz="0" w:space="0" w:color="auto"/>
            <w:right w:val="none" w:sz="0" w:space="0" w:color="auto"/>
          </w:divBdr>
        </w:div>
        <w:div w:id="1723675082">
          <w:marLeft w:val="480"/>
          <w:marRight w:val="0"/>
          <w:marTop w:val="0"/>
          <w:marBottom w:val="0"/>
          <w:divBdr>
            <w:top w:val="none" w:sz="0" w:space="0" w:color="auto"/>
            <w:left w:val="none" w:sz="0" w:space="0" w:color="auto"/>
            <w:bottom w:val="none" w:sz="0" w:space="0" w:color="auto"/>
            <w:right w:val="none" w:sz="0" w:space="0" w:color="auto"/>
          </w:divBdr>
        </w:div>
        <w:div w:id="1623608637">
          <w:marLeft w:val="480"/>
          <w:marRight w:val="0"/>
          <w:marTop w:val="0"/>
          <w:marBottom w:val="0"/>
          <w:divBdr>
            <w:top w:val="none" w:sz="0" w:space="0" w:color="auto"/>
            <w:left w:val="none" w:sz="0" w:space="0" w:color="auto"/>
            <w:bottom w:val="none" w:sz="0" w:space="0" w:color="auto"/>
            <w:right w:val="none" w:sz="0" w:space="0" w:color="auto"/>
          </w:divBdr>
        </w:div>
        <w:div w:id="2046178209">
          <w:marLeft w:val="480"/>
          <w:marRight w:val="0"/>
          <w:marTop w:val="0"/>
          <w:marBottom w:val="0"/>
          <w:divBdr>
            <w:top w:val="none" w:sz="0" w:space="0" w:color="auto"/>
            <w:left w:val="none" w:sz="0" w:space="0" w:color="auto"/>
            <w:bottom w:val="none" w:sz="0" w:space="0" w:color="auto"/>
            <w:right w:val="none" w:sz="0" w:space="0" w:color="auto"/>
          </w:divBdr>
        </w:div>
        <w:div w:id="1217162758">
          <w:marLeft w:val="480"/>
          <w:marRight w:val="0"/>
          <w:marTop w:val="0"/>
          <w:marBottom w:val="0"/>
          <w:divBdr>
            <w:top w:val="none" w:sz="0" w:space="0" w:color="auto"/>
            <w:left w:val="none" w:sz="0" w:space="0" w:color="auto"/>
            <w:bottom w:val="none" w:sz="0" w:space="0" w:color="auto"/>
            <w:right w:val="none" w:sz="0" w:space="0" w:color="auto"/>
          </w:divBdr>
        </w:div>
        <w:div w:id="887573674">
          <w:marLeft w:val="480"/>
          <w:marRight w:val="0"/>
          <w:marTop w:val="0"/>
          <w:marBottom w:val="0"/>
          <w:divBdr>
            <w:top w:val="none" w:sz="0" w:space="0" w:color="auto"/>
            <w:left w:val="none" w:sz="0" w:space="0" w:color="auto"/>
            <w:bottom w:val="none" w:sz="0" w:space="0" w:color="auto"/>
            <w:right w:val="none" w:sz="0" w:space="0" w:color="auto"/>
          </w:divBdr>
        </w:div>
        <w:div w:id="618029305">
          <w:marLeft w:val="480"/>
          <w:marRight w:val="0"/>
          <w:marTop w:val="0"/>
          <w:marBottom w:val="0"/>
          <w:divBdr>
            <w:top w:val="none" w:sz="0" w:space="0" w:color="auto"/>
            <w:left w:val="none" w:sz="0" w:space="0" w:color="auto"/>
            <w:bottom w:val="none" w:sz="0" w:space="0" w:color="auto"/>
            <w:right w:val="none" w:sz="0" w:space="0" w:color="auto"/>
          </w:divBdr>
        </w:div>
        <w:div w:id="259144701">
          <w:marLeft w:val="480"/>
          <w:marRight w:val="0"/>
          <w:marTop w:val="0"/>
          <w:marBottom w:val="0"/>
          <w:divBdr>
            <w:top w:val="none" w:sz="0" w:space="0" w:color="auto"/>
            <w:left w:val="none" w:sz="0" w:space="0" w:color="auto"/>
            <w:bottom w:val="none" w:sz="0" w:space="0" w:color="auto"/>
            <w:right w:val="none" w:sz="0" w:space="0" w:color="auto"/>
          </w:divBdr>
        </w:div>
        <w:div w:id="108353466">
          <w:marLeft w:val="480"/>
          <w:marRight w:val="0"/>
          <w:marTop w:val="0"/>
          <w:marBottom w:val="0"/>
          <w:divBdr>
            <w:top w:val="none" w:sz="0" w:space="0" w:color="auto"/>
            <w:left w:val="none" w:sz="0" w:space="0" w:color="auto"/>
            <w:bottom w:val="none" w:sz="0" w:space="0" w:color="auto"/>
            <w:right w:val="none" w:sz="0" w:space="0" w:color="auto"/>
          </w:divBdr>
        </w:div>
        <w:div w:id="1564829040">
          <w:marLeft w:val="480"/>
          <w:marRight w:val="0"/>
          <w:marTop w:val="0"/>
          <w:marBottom w:val="0"/>
          <w:divBdr>
            <w:top w:val="none" w:sz="0" w:space="0" w:color="auto"/>
            <w:left w:val="none" w:sz="0" w:space="0" w:color="auto"/>
            <w:bottom w:val="none" w:sz="0" w:space="0" w:color="auto"/>
            <w:right w:val="none" w:sz="0" w:space="0" w:color="auto"/>
          </w:divBdr>
        </w:div>
        <w:div w:id="1796488291">
          <w:marLeft w:val="480"/>
          <w:marRight w:val="0"/>
          <w:marTop w:val="0"/>
          <w:marBottom w:val="0"/>
          <w:divBdr>
            <w:top w:val="none" w:sz="0" w:space="0" w:color="auto"/>
            <w:left w:val="none" w:sz="0" w:space="0" w:color="auto"/>
            <w:bottom w:val="none" w:sz="0" w:space="0" w:color="auto"/>
            <w:right w:val="none" w:sz="0" w:space="0" w:color="auto"/>
          </w:divBdr>
        </w:div>
        <w:div w:id="1470857165">
          <w:marLeft w:val="480"/>
          <w:marRight w:val="0"/>
          <w:marTop w:val="0"/>
          <w:marBottom w:val="0"/>
          <w:divBdr>
            <w:top w:val="none" w:sz="0" w:space="0" w:color="auto"/>
            <w:left w:val="none" w:sz="0" w:space="0" w:color="auto"/>
            <w:bottom w:val="none" w:sz="0" w:space="0" w:color="auto"/>
            <w:right w:val="none" w:sz="0" w:space="0" w:color="auto"/>
          </w:divBdr>
        </w:div>
        <w:div w:id="2142916586">
          <w:marLeft w:val="480"/>
          <w:marRight w:val="0"/>
          <w:marTop w:val="0"/>
          <w:marBottom w:val="0"/>
          <w:divBdr>
            <w:top w:val="none" w:sz="0" w:space="0" w:color="auto"/>
            <w:left w:val="none" w:sz="0" w:space="0" w:color="auto"/>
            <w:bottom w:val="none" w:sz="0" w:space="0" w:color="auto"/>
            <w:right w:val="none" w:sz="0" w:space="0" w:color="auto"/>
          </w:divBdr>
        </w:div>
        <w:div w:id="1395275279">
          <w:marLeft w:val="480"/>
          <w:marRight w:val="0"/>
          <w:marTop w:val="0"/>
          <w:marBottom w:val="0"/>
          <w:divBdr>
            <w:top w:val="none" w:sz="0" w:space="0" w:color="auto"/>
            <w:left w:val="none" w:sz="0" w:space="0" w:color="auto"/>
            <w:bottom w:val="none" w:sz="0" w:space="0" w:color="auto"/>
            <w:right w:val="none" w:sz="0" w:space="0" w:color="auto"/>
          </w:divBdr>
        </w:div>
        <w:div w:id="282617034">
          <w:marLeft w:val="480"/>
          <w:marRight w:val="0"/>
          <w:marTop w:val="0"/>
          <w:marBottom w:val="0"/>
          <w:divBdr>
            <w:top w:val="none" w:sz="0" w:space="0" w:color="auto"/>
            <w:left w:val="none" w:sz="0" w:space="0" w:color="auto"/>
            <w:bottom w:val="none" w:sz="0" w:space="0" w:color="auto"/>
            <w:right w:val="none" w:sz="0" w:space="0" w:color="auto"/>
          </w:divBdr>
        </w:div>
        <w:div w:id="1112435204">
          <w:marLeft w:val="480"/>
          <w:marRight w:val="0"/>
          <w:marTop w:val="0"/>
          <w:marBottom w:val="0"/>
          <w:divBdr>
            <w:top w:val="none" w:sz="0" w:space="0" w:color="auto"/>
            <w:left w:val="none" w:sz="0" w:space="0" w:color="auto"/>
            <w:bottom w:val="none" w:sz="0" w:space="0" w:color="auto"/>
            <w:right w:val="none" w:sz="0" w:space="0" w:color="auto"/>
          </w:divBdr>
        </w:div>
        <w:div w:id="1792164594">
          <w:marLeft w:val="480"/>
          <w:marRight w:val="0"/>
          <w:marTop w:val="0"/>
          <w:marBottom w:val="0"/>
          <w:divBdr>
            <w:top w:val="none" w:sz="0" w:space="0" w:color="auto"/>
            <w:left w:val="none" w:sz="0" w:space="0" w:color="auto"/>
            <w:bottom w:val="none" w:sz="0" w:space="0" w:color="auto"/>
            <w:right w:val="none" w:sz="0" w:space="0" w:color="auto"/>
          </w:divBdr>
        </w:div>
        <w:div w:id="1042705105">
          <w:marLeft w:val="480"/>
          <w:marRight w:val="0"/>
          <w:marTop w:val="0"/>
          <w:marBottom w:val="0"/>
          <w:divBdr>
            <w:top w:val="none" w:sz="0" w:space="0" w:color="auto"/>
            <w:left w:val="none" w:sz="0" w:space="0" w:color="auto"/>
            <w:bottom w:val="none" w:sz="0" w:space="0" w:color="auto"/>
            <w:right w:val="none" w:sz="0" w:space="0" w:color="auto"/>
          </w:divBdr>
        </w:div>
        <w:div w:id="1183475159">
          <w:marLeft w:val="480"/>
          <w:marRight w:val="0"/>
          <w:marTop w:val="0"/>
          <w:marBottom w:val="0"/>
          <w:divBdr>
            <w:top w:val="none" w:sz="0" w:space="0" w:color="auto"/>
            <w:left w:val="none" w:sz="0" w:space="0" w:color="auto"/>
            <w:bottom w:val="none" w:sz="0" w:space="0" w:color="auto"/>
            <w:right w:val="none" w:sz="0" w:space="0" w:color="auto"/>
          </w:divBdr>
        </w:div>
        <w:div w:id="598878138">
          <w:marLeft w:val="480"/>
          <w:marRight w:val="0"/>
          <w:marTop w:val="0"/>
          <w:marBottom w:val="0"/>
          <w:divBdr>
            <w:top w:val="none" w:sz="0" w:space="0" w:color="auto"/>
            <w:left w:val="none" w:sz="0" w:space="0" w:color="auto"/>
            <w:bottom w:val="none" w:sz="0" w:space="0" w:color="auto"/>
            <w:right w:val="none" w:sz="0" w:space="0" w:color="auto"/>
          </w:divBdr>
        </w:div>
        <w:div w:id="1438253945">
          <w:marLeft w:val="480"/>
          <w:marRight w:val="0"/>
          <w:marTop w:val="0"/>
          <w:marBottom w:val="0"/>
          <w:divBdr>
            <w:top w:val="none" w:sz="0" w:space="0" w:color="auto"/>
            <w:left w:val="none" w:sz="0" w:space="0" w:color="auto"/>
            <w:bottom w:val="none" w:sz="0" w:space="0" w:color="auto"/>
            <w:right w:val="none" w:sz="0" w:space="0" w:color="auto"/>
          </w:divBdr>
        </w:div>
        <w:div w:id="1891456224">
          <w:marLeft w:val="480"/>
          <w:marRight w:val="0"/>
          <w:marTop w:val="0"/>
          <w:marBottom w:val="0"/>
          <w:divBdr>
            <w:top w:val="none" w:sz="0" w:space="0" w:color="auto"/>
            <w:left w:val="none" w:sz="0" w:space="0" w:color="auto"/>
            <w:bottom w:val="none" w:sz="0" w:space="0" w:color="auto"/>
            <w:right w:val="none" w:sz="0" w:space="0" w:color="auto"/>
          </w:divBdr>
        </w:div>
      </w:divsChild>
    </w:div>
    <w:div w:id="947933145">
      <w:bodyDiv w:val="1"/>
      <w:marLeft w:val="0"/>
      <w:marRight w:val="0"/>
      <w:marTop w:val="0"/>
      <w:marBottom w:val="0"/>
      <w:divBdr>
        <w:top w:val="none" w:sz="0" w:space="0" w:color="auto"/>
        <w:left w:val="none" w:sz="0" w:space="0" w:color="auto"/>
        <w:bottom w:val="none" w:sz="0" w:space="0" w:color="auto"/>
        <w:right w:val="none" w:sz="0" w:space="0" w:color="auto"/>
      </w:divBdr>
      <w:divsChild>
        <w:div w:id="380984872">
          <w:marLeft w:val="480"/>
          <w:marRight w:val="0"/>
          <w:marTop w:val="0"/>
          <w:marBottom w:val="0"/>
          <w:divBdr>
            <w:top w:val="none" w:sz="0" w:space="0" w:color="auto"/>
            <w:left w:val="none" w:sz="0" w:space="0" w:color="auto"/>
            <w:bottom w:val="none" w:sz="0" w:space="0" w:color="auto"/>
            <w:right w:val="none" w:sz="0" w:space="0" w:color="auto"/>
          </w:divBdr>
        </w:div>
        <w:div w:id="1808428660">
          <w:marLeft w:val="480"/>
          <w:marRight w:val="0"/>
          <w:marTop w:val="0"/>
          <w:marBottom w:val="0"/>
          <w:divBdr>
            <w:top w:val="none" w:sz="0" w:space="0" w:color="auto"/>
            <w:left w:val="none" w:sz="0" w:space="0" w:color="auto"/>
            <w:bottom w:val="none" w:sz="0" w:space="0" w:color="auto"/>
            <w:right w:val="none" w:sz="0" w:space="0" w:color="auto"/>
          </w:divBdr>
        </w:div>
        <w:div w:id="481505382">
          <w:marLeft w:val="480"/>
          <w:marRight w:val="0"/>
          <w:marTop w:val="0"/>
          <w:marBottom w:val="0"/>
          <w:divBdr>
            <w:top w:val="none" w:sz="0" w:space="0" w:color="auto"/>
            <w:left w:val="none" w:sz="0" w:space="0" w:color="auto"/>
            <w:bottom w:val="none" w:sz="0" w:space="0" w:color="auto"/>
            <w:right w:val="none" w:sz="0" w:space="0" w:color="auto"/>
          </w:divBdr>
        </w:div>
        <w:div w:id="140271286">
          <w:marLeft w:val="480"/>
          <w:marRight w:val="0"/>
          <w:marTop w:val="0"/>
          <w:marBottom w:val="0"/>
          <w:divBdr>
            <w:top w:val="none" w:sz="0" w:space="0" w:color="auto"/>
            <w:left w:val="none" w:sz="0" w:space="0" w:color="auto"/>
            <w:bottom w:val="none" w:sz="0" w:space="0" w:color="auto"/>
            <w:right w:val="none" w:sz="0" w:space="0" w:color="auto"/>
          </w:divBdr>
        </w:div>
        <w:div w:id="392317826">
          <w:marLeft w:val="480"/>
          <w:marRight w:val="0"/>
          <w:marTop w:val="0"/>
          <w:marBottom w:val="0"/>
          <w:divBdr>
            <w:top w:val="none" w:sz="0" w:space="0" w:color="auto"/>
            <w:left w:val="none" w:sz="0" w:space="0" w:color="auto"/>
            <w:bottom w:val="none" w:sz="0" w:space="0" w:color="auto"/>
            <w:right w:val="none" w:sz="0" w:space="0" w:color="auto"/>
          </w:divBdr>
        </w:div>
        <w:div w:id="2114545511">
          <w:marLeft w:val="480"/>
          <w:marRight w:val="0"/>
          <w:marTop w:val="0"/>
          <w:marBottom w:val="0"/>
          <w:divBdr>
            <w:top w:val="none" w:sz="0" w:space="0" w:color="auto"/>
            <w:left w:val="none" w:sz="0" w:space="0" w:color="auto"/>
            <w:bottom w:val="none" w:sz="0" w:space="0" w:color="auto"/>
            <w:right w:val="none" w:sz="0" w:space="0" w:color="auto"/>
          </w:divBdr>
        </w:div>
        <w:div w:id="879321326">
          <w:marLeft w:val="480"/>
          <w:marRight w:val="0"/>
          <w:marTop w:val="0"/>
          <w:marBottom w:val="0"/>
          <w:divBdr>
            <w:top w:val="none" w:sz="0" w:space="0" w:color="auto"/>
            <w:left w:val="none" w:sz="0" w:space="0" w:color="auto"/>
            <w:bottom w:val="none" w:sz="0" w:space="0" w:color="auto"/>
            <w:right w:val="none" w:sz="0" w:space="0" w:color="auto"/>
          </w:divBdr>
        </w:div>
        <w:div w:id="328364333">
          <w:marLeft w:val="480"/>
          <w:marRight w:val="0"/>
          <w:marTop w:val="0"/>
          <w:marBottom w:val="0"/>
          <w:divBdr>
            <w:top w:val="none" w:sz="0" w:space="0" w:color="auto"/>
            <w:left w:val="none" w:sz="0" w:space="0" w:color="auto"/>
            <w:bottom w:val="none" w:sz="0" w:space="0" w:color="auto"/>
            <w:right w:val="none" w:sz="0" w:space="0" w:color="auto"/>
          </w:divBdr>
        </w:div>
        <w:div w:id="2013071652">
          <w:marLeft w:val="480"/>
          <w:marRight w:val="0"/>
          <w:marTop w:val="0"/>
          <w:marBottom w:val="0"/>
          <w:divBdr>
            <w:top w:val="none" w:sz="0" w:space="0" w:color="auto"/>
            <w:left w:val="none" w:sz="0" w:space="0" w:color="auto"/>
            <w:bottom w:val="none" w:sz="0" w:space="0" w:color="auto"/>
            <w:right w:val="none" w:sz="0" w:space="0" w:color="auto"/>
          </w:divBdr>
        </w:div>
        <w:div w:id="1939946444">
          <w:marLeft w:val="480"/>
          <w:marRight w:val="0"/>
          <w:marTop w:val="0"/>
          <w:marBottom w:val="0"/>
          <w:divBdr>
            <w:top w:val="none" w:sz="0" w:space="0" w:color="auto"/>
            <w:left w:val="none" w:sz="0" w:space="0" w:color="auto"/>
            <w:bottom w:val="none" w:sz="0" w:space="0" w:color="auto"/>
            <w:right w:val="none" w:sz="0" w:space="0" w:color="auto"/>
          </w:divBdr>
        </w:div>
        <w:div w:id="502933509">
          <w:marLeft w:val="480"/>
          <w:marRight w:val="0"/>
          <w:marTop w:val="0"/>
          <w:marBottom w:val="0"/>
          <w:divBdr>
            <w:top w:val="none" w:sz="0" w:space="0" w:color="auto"/>
            <w:left w:val="none" w:sz="0" w:space="0" w:color="auto"/>
            <w:bottom w:val="none" w:sz="0" w:space="0" w:color="auto"/>
            <w:right w:val="none" w:sz="0" w:space="0" w:color="auto"/>
          </w:divBdr>
        </w:div>
        <w:div w:id="436142928">
          <w:marLeft w:val="480"/>
          <w:marRight w:val="0"/>
          <w:marTop w:val="0"/>
          <w:marBottom w:val="0"/>
          <w:divBdr>
            <w:top w:val="none" w:sz="0" w:space="0" w:color="auto"/>
            <w:left w:val="none" w:sz="0" w:space="0" w:color="auto"/>
            <w:bottom w:val="none" w:sz="0" w:space="0" w:color="auto"/>
            <w:right w:val="none" w:sz="0" w:space="0" w:color="auto"/>
          </w:divBdr>
        </w:div>
        <w:div w:id="1875148464">
          <w:marLeft w:val="480"/>
          <w:marRight w:val="0"/>
          <w:marTop w:val="0"/>
          <w:marBottom w:val="0"/>
          <w:divBdr>
            <w:top w:val="none" w:sz="0" w:space="0" w:color="auto"/>
            <w:left w:val="none" w:sz="0" w:space="0" w:color="auto"/>
            <w:bottom w:val="none" w:sz="0" w:space="0" w:color="auto"/>
            <w:right w:val="none" w:sz="0" w:space="0" w:color="auto"/>
          </w:divBdr>
        </w:div>
        <w:div w:id="1424304721">
          <w:marLeft w:val="480"/>
          <w:marRight w:val="0"/>
          <w:marTop w:val="0"/>
          <w:marBottom w:val="0"/>
          <w:divBdr>
            <w:top w:val="none" w:sz="0" w:space="0" w:color="auto"/>
            <w:left w:val="none" w:sz="0" w:space="0" w:color="auto"/>
            <w:bottom w:val="none" w:sz="0" w:space="0" w:color="auto"/>
            <w:right w:val="none" w:sz="0" w:space="0" w:color="auto"/>
          </w:divBdr>
        </w:div>
        <w:div w:id="980504911">
          <w:marLeft w:val="480"/>
          <w:marRight w:val="0"/>
          <w:marTop w:val="0"/>
          <w:marBottom w:val="0"/>
          <w:divBdr>
            <w:top w:val="none" w:sz="0" w:space="0" w:color="auto"/>
            <w:left w:val="none" w:sz="0" w:space="0" w:color="auto"/>
            <w:bottom w:val="none" w:sz="0" w:space="0" w:color="auto"/>
            <w:right w:val="none" w:sz="0" w:space="0" w:color="auto"/>
          </w:divBdr>
        </w:div>
        <w:div w:id="1470899674">
          <w:marLeft w:val="480"/>
          <w:marRight w:val="0"/>
          <w:marTop w:val="0"/>
          <w:marBottom w:val="0"/>
          <w:divBdr>
            <w:top w:val="none" w:sz="0" w:space="0" w:color="auto"/>
            <w:left w:val="none" w:sz="0" w:space="0" w:color="auto"/>
            <w:bottom w:val="none" w:sz="0" w:space="0" w:color="auto"/>
            <w:right w:val="none" w:sz="0" w:space="0" w:color="auto"/>
          </w:divBdr>
        </w:div>
        <w:div w:id="1175992023">
          <w:marLeft w:val="480"/>
          <w:marRight w:val="0"/>
          <w:marTop w:val="0"/>
          <w:marBottom w:val="0"/>
          <w:divBdr>
            <w:top w:val="none" w:sz="0" w:space="0" w:color="auto"/>
            <w:left w:val="none" w:sz="0" w:space="0" w:color="auto"/>
            <w:bottom w:val="none" w:sz="0" w:space="0" w:color="auto"/>
            <w:right w:val="none" w:sz="0" w:space="0" w:color="auto"/>
          </w:divBdr>
        </w:div>
        <w:div w:id="1658654158">
          <w:marLeft w:val="480"/>
          <w:marRight w:val="0"/>
          <w:marTop w:val="0"/>
          <w:marBottom w:val="0"/>
          <w:divBdr>
            <w:top w:val="none" w:sz="0" w:space="0" w:color="auto"/>
            <w:left w:val="none" w:sz="0" w:space="0" w:color="auto"/>
            <w:bottom w:val="none" w:sz="0" w:space="0" w:color="auto"/>
            <w:right w:val="none" w:sz="0" w:space="0" w:color="auto"/>
          </w:divBdr>
        </w:div>
      </w:divsChild>
    </w:div>
    <w:div w:id="948707654">
      <w:bodyDiv w:val="1"/>
      <w:marLeft w:val="0"/>
      <w:marRight w:val="0"/>
      <w:marTop w:val="0"/>
      <w:marBottom w:val="0"/>
      <w:divBdr>
        <w:top w:val="none" w:sz="0" w:space="0" w:color="auto"/>
        <w:left w:val="none" w:sz="0" w:space="0" w:color="auto"/>
        <w:bottom w:val="none" w:sz="0" w:space="0" w:color="auto"/>
        <w:right w:val="none" w:sz="0" w:space="0" w:color="auto"/>
      </w:divBdr>
    </w:div>
    <w:div w:id="952326513">
      <w:bodyDiv w:val="1"/>
      <w:marLeft w:val="0"/>
      <w:marRight w:val="0"/>
      <w:marTop w:val="0"/>
      <w:marBottom w:val="0"/>
      <w:divBdr>
        <w:top w:val="none" w:sz="0" w:space="0" w:color="auto"/>
        <w:left w:val="none" w:sz="0" w:space="0" w:color="auto"/>
        <w:bottom w:val="none" w:sz="0" w:space="0" w:color="auto"/>
        <w:right w:val="none" w:sz="0" w:space="0" w:color="auto"/>
      </w:divBdr>
      <w:divsChild>
        <w:div w:id="1166945057">
          <w:marLeft w:val="480"/>
          <w:marRight w:val="0"/>
          <w:marTop w:val="0"/>
          <w:marBottom w:val="0"/>
          <w:divBdr>
            <w:top w:val="none" w:sz="0" w:space="0" w:color="auto"/>
            <w:left w:val="none" w:sz="0" w:space="0" w:color="auto"/>
            <w:bottom w:val="none" w:sz="0" w:space="0" w:color="auto"/>
            <w:right w:val="none" w:sz="0" w:space="0" w:color="auto"/>
          </w:divBdr>
        </w:div>
        <w:div w:id="1202210775">
          <w:marLeft w:val="480"/>
          <w:marRight w:val="0"/>
          <w:marTop w:val="0"/>
          <w:marBottom w:val="0"/>
          <w:divBdr>
            <w:top w:val="none" w:sz="0" w:space="0" w:color="auto"/>
            <w:left w:val="none" w:sz="0" w:space="0" w:color="auto"/>
            <w:bottom w:val="none" w:sz="0" w:space="0" w:color="auto"/>
            <w:right w:val="none" w:sz="0" w:space="0" w:color="auto"/>
          </w:divBdr>
        </w:div>
        <w:div w:id="1986855938">
          <w:marLeft w:val="480"/>
          <w:marRight w:val="0"/>
          <w:marTop w:val="0"/>
          <w:marBottom w:val="0"/>
          <w:divBdr>
            <w:top w:val="none" w:sz="0" w:space="0" w:color="auto"/>
            <w:left w:val="none" w:sz="0" w:space="0" w:color="auto"/>
            <w:bottom w:val="none" w:sz="0" w:space="0" w:color="auto"/>
            <w:right w:val="none" w:sz="0" w:space="0" w:color="auto"/>
          </w:divBdr>
        </w:div>
        <w:div w:id="395126220">
          <w:marLeft w:val="480"/>
          <w:marRight w:val="0"/>
          <w:marTop w:val="0"/>
          <w:marBottom w:val="0"/>
          <w:divBdr>
            <w:top w:val="none" w:sz="0" w:space="0" w:color="auto"/>
            <w:left w:val="none" w:sz="0" w:space="0" w:color="auto"/>
            <w:bottom w:val="none" w:sz="0" w:space="0" w:color="auto"/>
            <w:right w:val="none" w:sz="0" w:space="0" w:color="auto"/>
          </w:divBdr>
        </w:div>
        <w:div w:id="1632787109">
          <w:marLeft w:val="480"/>
          <w:marRight w:val="0"/>
          <w:marTop w:val="0"/>
          <w:marBottom w:val="0"/>
          <w:divBdr>
            <w:top w:val="none" w:sz="0" w:space="0" w:color="auto"/>
            <w:left w:val="none" w:sz="0" w:space="0" w:color="auto"/>
            <w:bottom w:val="none" w:sz="0" w:space="0" w:color="auto"/>
            <w:right w:val="none" w:sz="0" w:space="0" w:color="auto"/>
          </w:divBdr>
        </w:div>
        <w:div w:id="1856459695">
          <w:marLeft w:val="480"/>
          <w:marRight w:val="0"/>
          <w:marTop w:val="0"/>
          <w:marBottom w:val="0"/>
          <w:divBdr>
            <w:top w:val="none" w:sz="0" w:space="0" w:color="auto"/>
            <w:left w:val="none" w:sz="0" w:space="0" w:color="auto"/>
            <w:bottom w:val="none" w:sz="0" w:space="0" w:color="auto"/>
            <w:right w:val="none" w:sz="0" w:space="0" w:color="auto"/>
          </w:divBdr>
        </w:div>
        <w:div w:id="1657996009">
          <w:marLeft w:val="480"/>
          <w:marRight w:val="0"/>
          <w:marTop w:val="0"/>
          <w:marBottom w:val="0"/>
          <w:divBdr>
            <w:top w:val="none" w:sz="0" w:space="0" w:color="auto"/>
            <w:left w:val="none" w:sz="0" w:space="0" w:color="auto"/>
            <w:bottom w:val="none" w:sz="0" w:space="0" w:color="auto"/>
            <w:right w:val="none" w:sz="0" w:space="0" w:color="auto"/>
          </w:divBdr>
        </w:div>
        <w:div w:id="1910770161">
          <w:marLeft w:val="480"/>
          <w:marRight w:val="0"/>
          <w:marTop w:val="0"/>
          <w:marBottom w:val="0"/>
          <w:divBdr>
            <w:top w:val="none" w:sz="0" w:space="0" w:color="auto"/>
            <w:left w:val="none" w:sz="0" w:space="0" w:color="auto"/>
            <w:bottom w:val="none" w:sz="0" w:space="0" w:color="auto"/>
            <w:right w:val="none" w:sz="0" w:space="0" w:color="auto"/>
          </w:divBdr>
        </w:div>
        <w:div w:id="970552537">
          <w:marLeft w:val="480"/>
          <w:marRight w:val="0"/>
          <w:marTop w:val="0"/>
          <w:marBottom w:val="0"/>
          <w:divBdr>
            <w:top w:val="none" w:sz="0" w:space="0" w:color="auto"/>
            <w:left w:val="none" w:sz="0" w:space="0" w:color="auto"/>
            <w:bottom w:val="none" w:sz="0" w:space="0" w:color="auto"/>
            <w:right w:val="none" w:sz="0" w:space="0" w:color="auto"/>
          </w:divBdr>
        </w:div>
        <w:div w:id="2106730040">
          <w:marLeft w:val="480"/>
          <w:marRight w:val="0"/>
          <w:marTop w:val="0"/>
          <w:marBottom w:val="0"/>
          <w:divBdr>
            <w:top w:val="none" w:sz="0" w:space="0" w:color="auto"/>
            <w:left w:val="none" w:sz="0" w:space="0" w:color="auto"/>
            <w:bottom w:val="none" w:sz="0" w:space="0" w:color="auto"/>
            <w:right w:val="none" w:sz="0" w:space="0" w:color="auto"/>
          </w:divBdr>
        </w:div>
        <w:div w:id="1990087916">
          <w:marLeft w:val="480"/>
          <w:marRight w:val="0"/>
          <w:marTop w:val="0"/>
          <w:marBottom w:val="0"/>
          <w:divBdr>
            <w:top w:val="none" w:sz="0" w:space="0" w:color="auto"/>
            <w:left w:val="none" w:sz="0" w:space="0" w:color="auto"/>
            <w:bottom w:val="none" w:sz="0" w:space="0" w:color="auto"/>
            <w:right w:val="none" w:sz="0" w:space="0" w:color="auto"/>
          </w:divBdr>
        </w:div>
        <w:div w:id="865796257">
          <w:marLeft w:val="480"/>
          <w:marRight w:val="0"/>
          <w:marTop w:val="0"/>
          <w:marBottom w:val="0"/>
          <w:divBdr>
            <w:top w:val="none" w:sz="0" w:space="0" w:color="auto"/>
            <w:left w:val="none" w:sz="0" w:space="0" w:color="auto"/>
            <w:bottom w:val="none" w:sz="0" w:space="0" w:color="auto"/>
            <w:right w:val="none" w:sz="0" w:space="0" w:color="auto"/>
          </w:divBdr>
        </w:div>
        <w:div w:id="699235337">
          <w:marLeft w:val="480"/>
          <w:marRight w:val="0"/>
          <w:marTop w:val="0"/>
          <w:marBottom w:val="0"/>
          <w:divBdr>
            <w:top w:val="none" w:sz="0" w:space="0" w:color="auto"/>
            <w:left w:val="none" w:sz="0" w:space="0" w:color="auto"/>
            <w:bottom w:val="none" w:sz="0" w:space="0" w:color="auto"/>
            <w:right w:val="none" w:sz="0" w:space="0" w:color="auto"/>
          </w:divBdr>
        </w:div>
        <w:div w:id="1418405074">
          <w:marLeft w:val="480"/>
          <w:marRight w:val="0"/>
          <w:marTop w:val="0"/>
          <w:marBottom w:val="0"/>
          <w:divBdr>
            <w:top w:val="none" w:sz="0" w:space="0" w:color="auto"/>
            <w:left w:val="none" w:sz="0" w:space="0" w:color="auto"/>
            <w:bottom w:val="none" w:sz="0" w:space="0" w:color="auto"/>
            <w:right w:val="none" w:sz="0" w:space="0" w:color="auto"/>
          </w:divBdr>
        </w:div>
        <w:div w:id="305090470">
          <w:marLeft w:val="480"/>
          <w:marRight w:val="0"/>
          <w:marTop w:val="0"/>
          <w:marBottom w:val="0"/>
          <w:divBdr>
            <w:top w:val="none" w:sz="0" w:space="0" w:color="auto"/>
            <w:left w:val="none" w:sz="0" w:space="0" w:color="auto"/>
            <w:bottom w:val="none" w:sz="0" w:space="0" w:color="auto"/>
            <w:right w:val="none" w:sz="0" w:space="0" w:color="auto"/>
          </w:divBdr>
        </w:div>
        <w:div w:id="1846941800">
          <w:marLeft w:val="480"/>
          <w:marRight w:val="0"/>
          <w:marTop w:val="0"/>
          <w:marBottom w:val="0"/>
          <w:divBdr>
            <w:top w:val="none" w:sz="0" w:space="0" w:color="auto"/>
            <w:left w:val="none" w:sz="0" w:space="0" w:color="auto"/>
            <w:bottom w:val="none" w:sz="0" w:space="0" w:color="auto"/>
            <w:right w:val="none" w:sz="0" w:space="0" w:color="auto"/>
          </w:divBdr>
        </w:div>
        <w:div w:id="2100903266">
          <w:marLeft w:val="480"/>
          <w:marRight w:val="0"/>
          <w:marTop w:val="0"/>
          <w:marBottom w:val="0"/>
          <w:divBdr>
            <w:top w:val="none" w:sz="0" w:space="0" w:color="auto"/>
            <w:left w:val="none" w:sz="0" w:space="0" w:color="auto"/>
            <w:bottom w:val="none" w:sz="0" w:space="0" w:color="auto"/>
            <w:right w:val="none" w:sz="0" w:space="0" w:color="auto"/>
          </w:divBdr>
        </w:div>
        <w:div w:id="2058039992">
          <w:marLeft w:val="480"/>
          <w:marRight w:val="0"/>
          <w:marTop w:val="0"/>
          <w:marBottom w:val="0"/>
          <w:divBdr>
            <w:top w:val="none" w:sz="0" w:space="0" w:color="auto"/>
            <w:left w:val="none" w:sz="0" w:space="0" w:color="auto"/>
            <w:bottom w:val="none" w:sz="0" w:space="0" w:color="auto"/>
            <w:right w:val="none" w:sz="0" w:space="0" w:color="auto"/>
          </w:divBdr>
        </w:div>
      </w:divsChild>
    </w:div>
    <w:div w:id="958416439">
      <w:bodyDiv w:val="1"/>
      <w:marLeft w:val="0"/>
      <w:marRight w:val="0"/>
      <w:marTop w:val="0"/>
      <w:marBottom w:val="0"/>
      <w:divBdr>
        <w:top w:val="none" w:sz="0" w:space="0" w:color="auto"/>
        <w:left w:val="none" w:sz="0" w:space="0" w:color="auto"/>
        <w:bottom w:val="none" w:sz="0" w:space="0" w:color="auto"/>
        <w:right w:val="none" w:sz="0" w:space="0" w:color="auto"/>
      </w:divBdr>
      <w:divsChild>
        <w:div w:id="745499785">
          <w:marLeft w:val="480"/>
          <w:marRight w:val="0"/>
          <w:marTop w:val="0"/>
          <w:marBottom w:val="0"/>
          <w:divBdr>
            <w:top w:val="none" w:sz="0" w:space="0" w:color="auto"/>
            <w:left w:val="none" w:sz="0" w:space="0" w:color="auto"/>
            <w:bottom w:val="none" w:sz="0" w:space="0" w:color="auto"/>
            <w:right w:val="none" w:sz="0" w:space="0" w:color="auto"/>
          </w:divBdr>
        </w:div>
        <w:div w:id="981422658">
          <w:marLeft w:val="480"/>
          <w:marRight w:val="0"/>
          <w:marTop w:val="0"/>
          <w:marBottom w:val="0"/>
          <w:divBdr>
            <w:top w:val="none" w:sz="0" w:space="0" w:color="auto"/>
            <w:left w:val="none" w:sz="0" w:space="0" w:color="auto"/>
            <w:bottom w:val="none" w:sz="0" w:space="0" w:color="auto"/>
            <w:right w:val="none" w:sz="0" w:space="0" w:color="auto"/>
          </w:divBdr>
        </w:div>
        <w:div w:id="1478763039">
          <w:marLeft w:val="480"/>
          <w:marRight w:val="0"/>
          <w:marTop w:val="0"/>
          <w:marBottom w:val="0"/>
          <w:divBdr>
            <w:top w:val="none" w:sz="0" w:space="0" w:color="auto"/>
            <w:left w:val="none" w:sz="0" w:space="0" w:color="auto"/>
            <w:bottom w:val="none" w:sz="0" w:space="0" w:color="auto"/>
            <w:right w:val="none" w:sz="0" w:space="0" w:color="auto"/>
          </w:divBdr>
        </w:div>
        <w:div w:id="1031416079">
          <w:marLeft w:val="480"/>
          <w:marRight w:val="0"/>
          <w:marTop w:val="0"/>
          <w:marBottom w:val="0"/>
          <w:divBdr>
            <w:top w:val="none" w:sz="0" w:space="0" w:color="auto"/>
            <w:left w:val="none" w:sz="0" w:space="0" w:color="auto"/>
            <w:bottom w:val="none" w:sz="0" w:space="0" w:color="auto"/>
            <w:right w:val="none" w:sz="0" w:space="0" w:color="auto"/>
          </w:divBdr>
        </w:div>
        <w:div w:id="1890216475">
          <w:marLeft w:val="480"/>
          <w:marRight w:val="0"/>
          <w:marTop w:val="0"/>
          <w:marBottom w:val="0"/>
          <w:divBdr>
            <w:top w:val="none" w:sz="0" w:space="0" w:color="auto"/>
            <w:left w:val="none" w:sz="0" w:space="0" w:color="auto"/>
            <w:bottom w:val="none" w:sz="0" w:space="0" w:color="auto"/>
            <w:right w:val="none" w:sz="0" w:space="0" w:color="auto"/>
          </w:divBdr>
        </w:div>
        <w:div w:id="351305259">
          <w:marLeft w:val="480"/>
          <w:marRight w:val="0"/>
          <w:marTop w:val="0"/>
          <w:marBottom w:val="0"/>
          <w:divBdr>
            <w:top w:val="none" w:sz="0" w:space="0" w:color="auto"/>
            <w:left w:val="none" w:sz="0" w:space="0" w:color="auto"/>
            <w:bottom w:val="none" w:sz="0" w:space="0" w:color="auto"/>
            <w:right w:val="none" w:sz="0" w:space="0" w:color="auto"/>
          </w:divBdr>
        </w:div>
        <w:div w:id="1110859106">
          <w:marLeft w:val="480"/>
          <w:marRight w:val="0"/>
          <w:marTop w:val="0"/>
          <w:marBottom w:val="0"/>
          <w:divBdr>
            <w:top w:val="none" w:sz="0" w:space="0" w:color="auto"/>
            <w:left w:val="none" w:sz="0" w:space="0" w:color="auto"/>
            <w:bottom w:val="none" w:sz="0" w:space="0" w:color="auto"/>
            <w:right w:val="none" w:sz="0" w:space="0" w:color="auto"/>
          </w:divBdr>
        </w:div>
        <w:div w:id="1851213473">
          <w:marLeft w:val="480"/>
          <w:marRight w:val="0"/>
          <w:marTop w:val="0"/>
          <w:marBottom w:val="0"/>
          <w:divBdr>
            <w:top w:val="none" w:sz="0" w:space="0" w:color="auto"/>
            <w:left w:val="none" w:sz="0" w:space="0" w:color="auto"/>
            <w:bottom w:val="none" w:sz="0" w:space="0" w:color="auto"/>
            <w:right w:val="none" w:sz="0" w:space="0" w:color="auto"/>
          </w:divBdr>
        </w:div>
        <w:div w:id="1472408675">
          <w:marLeft w:val="480"/>
          <w:marRight w:val="0"/>
          <w:marTop w:val="0"/>
          <w:marBottom w:val="0"/>
          <w:divBdr>
            <w:top w:val="none" w:sz="0" w:space="0" w:color="auto"/>
            <w:left w:val="none" w:sz="0" w:space="0" w:color="auto"/>
            <w:bottom w:val="none" w:sz="0" w:space="0" w:color="auto"/>
            <w:right w:val="none" w:sz="0" w:space="0" w:color="auto"/>
          </w:divBdr>
        </w:div>
        <w:div w:id="709841866">
          <w:marLeft w:val="480"/>
          <w:marRight w:val="0"/>
          <w:marTop w:val="0"/>
          <w:marBottom w:val="0"/>
          <w:divBdr>
            <w:top w:val="none" w:sz="0" w:space="0" w:color="auto"/>
            <w:left w:val="none" w:sz="0" w:space="0" w:color="auto"/>
            <w:bottom w:val="none" w:sz="0" w:space="0" w:color="auto"/>
            <w:right w:val="none" w:sz="0" w:space="0" w:color="auto"/>
          </w:divBdr>
        </w:div>
        <w:div w:id="1840653427">
          <w:marLeft w:val="480"/>
          <w:marRight w:val="0"/>
          <w:marTop w:val="0"/>
          <w:marBottom w:val="0"/>
          <w:divBdr>
            <w:top w:val="none" w:sz="0" w:space="0" w:color="auto"/>
            <w:left w:val="none" w:sz="0" w:space="0" w:color="auto"/>
            <w:bottom w:val="none" w:sz="0" w:space="0" w:color="auto"/>
            <w:right w:val="none" w:sz="0" w:space="0" w:color="auto"/>
          </w:divBdr>
        </w:div>
        <w:div w:id="1053777208">
          <w:marLeft w:val="480"/>
          <w:marRight w:val="0"/>
          <w:marTop w:val="0"/>
          <w:marBottom w:val="0"/>
          <w:divBdr>
            <w:top w:val="none" w:sz="0" w:space="0" w:color="auto"/>
            <w:left w:val="none" w:sz="0" w:space="0" w:color="auto"/>
            <w:bottom w:val="none" w:sz="0" w:space="0" w:color="auto"/>
            <w:right w:val="none" w:sz="0" w:space="0" w:color="auto"/>
          </w:divBdr>
        </w:div>
        <w:div w:id="471753690">
          <w:marLeft w:val="480"/>
          <w:marRight w:val="0"/>
          <w:marTop w:val="0"/>
          <w:marBottom w:val="0"/>
          <w:divBdr>
            <w:top w:val="none" w:sz="0" w:space="0" w:color="auto"/>
            <w:left w:val="none" w:sz="0" w:space="0" w:color="auto"/>
            <w:bottom w:val="none" w:sz="0" w:space="0" w:color="auto"/>
            <w:right w:val="none" w:sz="0" w:space="0" w:color="auto"/>
          </w:divBdr>
        </w:div>
        <w:div w:id="605309211">
          <w:marLeft w:val="480"/>
          <w:marRight w:val="0"/>
          <w:marTop w:val="0"/>
          <w:marBottom w:val="0"/>
          <w:divBdr>
            <w:top w:val="none" w:sz="0" w:space="0" w:color="auto"/>
            <w:left w:val="none" w:sz="0" w:space="0" w:color="auto"/>
            <w:bottom w:val="none" w:sz="0" w:space="0" w:color="auto"/>
            <w:right w:val="none" w:sz="0" w:space="0" w:color="auto"/>
          </w:divBdr>
        </w:div>
        <w:div w:id="1774861979">
          <w:marLeft w:val="480"/>
          <w:marRight w:val="0"/>
          <w:marTop w:val="0"/>
          <w:marBottom w:val="0"/>
          <w:divBdr>
            <w:top w:val="none" w:sz="0" w:space="0" w:color="auto"/>
            <w:left w:val="none" w:sz="0" w:space="0" w:color="auto"/>
            <w:bottom w:val="none" w:sz="0" w:space="0" w:color="auto"/>
            <w:right w:val="none" w:sz="0" w:space="0" w:color="auto"/>
          </w:divBdr>
        </w:div>
        <w:div w:id="2092699273">
          <w:marLeft w:val="480"/>
          <w:marRight w:val="0"/>
          <w:marTop w:val="0"/>
          <w:marBottom w:val="0"/>
          <w:divBdr>
            <w:top w:val="none" w:sz="0" w:space="0" w:color="auto"/>
            <w:left w:val="none" w:sz="0" w:space="0" w:color="auto"/>
            <w:bottom w:val="none" w:sz="0" w:space="0" w:color="auto"/>
            <w:right w:val="none" w:sz="0" w:space="0" w:color="auto"/>
          </w:divBdr>
        </w:div>
        <w:div w:id="238289516">
          <w:marLeft w:val="480"/>
          <w:marRight w:val="0"/>
          <w:marTop w:val="0"/>
          <w:marBottom w:val="0"/>
          <w:divBdr>
            <w:top w:val="none" w:sz="0" w:space="0" w:color="auto"/>
            <w:left w:val="none" w:sz="0" w:space="0" w:color="auto"/>
            <w:bottom w:val="none" w:sz="0" w:space="0" w:color="auto"/>
            <w:right w:val="none" w:sz="0" w:space="0" w:color="auto"/>
          </w:divBdr>
        </w:div>
        <w:div w:id="1034695066">
          <w:marLeft w:val="480"/>
          <w:marRight w:val="0"/>
          <w:marTop w:val="0"/>
          <w:marBottom w:val="0"/>
          <w:divBdr>
            <w:top w:val="none" w:sz="0" w:space="0" w:color="auto"/>
            <w:left w:val="none" w:sz="0" w:space="0" w:color="auto"/>
            <w:bottom w:val="none" w:sz="0" w:space="0" w:color="auto"/>
            <w:right w:val="none" w:sz="0" w:space="0" w:color="auto"/>
          </w:divBdr>
        </w:div>
        <w:div w:id="836849428">
          <w:marLeft w:val="480"/>
          <w:marRight w:val="0"/>
          <w:marTop w:val="0"/>
          <w:marBottom w:val="0"/>
          <w:divBdr>
            <w:top w:val="none" w:sz="0" w:space="0" w:color="auto"/>
            <w:left w:val="none" w:sz="0" w:space="0" w:color="auto"/>
            <w:bottom w:val="none" w:sz="0" w:space="0" w:color="auto"/>
            <w:right w:val="none" w:sz="0" w:space="0" w:color="auto"/>
          </w:divBdr>
        </w:div>
        <w:div w:id="390353240">
          <w:marLeft w:val="480"/>
          <w:marRight w:val="0"/>
          <w:marTop w:val="0"/>
          <w:marBottom w:val="0"/>
          <w:divBdr>
            <w:top w:val="none" w:sz="0" w:space="0" w:color="auto"/>
            <w:left w:val="none" w:sz="0" w:space="0" w:color="auto"/>
            <w:bottom w:val="none" w:sz="0" w:space="0" w:color="auto"/>
            <w:right w:val="none" w:sz="0" w:space="0" w:color="auto"/>
          </w:divBdr>
        </w:div>
        <w:div w:id="1876841900">
          <w:marLeft w:val="480"/>
          <w:marRight w:val="0"/>
          <w:marTop w:val="0"/>
          <w:marBottom w:val="0"/>
          <w:divBdr>
            <w:top w:val="none" w:sz="0" w:space="0" w:color="auto"/>
            <w:left w:val="none" w:sz="0" w:space="0" w:color="auto"/>
            <w:bottom w:val="none" w:sz="0" w:space="0" w:color="auto"/>
            <w:right w:val="none" w:sz="0" w:space="0" w:color="auto"/>
          </w:divBdr>
        </w:div>
        <w:div w:id="1245916491">
          <w:marLeft w:val="480"/>
          <w:marRight w:val="0"/>
          <w:marTop w:val="0"/>
          <w:marBottom w:val="0"/>
          <w:divBdr>
            <w:top w:val="none" w:sz="0" w:space="0" w:color="auto"/>
            <w:left w:val="none" w:sz="0" w:space="0" w:color="auto"/>
            <w:bottom w:val="none" w:sz="0" w:space="0" w:color="auto"/>
            <w:right w:val="none" w:sz="0" w:space="0" w:color="auto"/>
          </w:divBdr>
        </w:div>
      </w:divsChild>
    </w:div>
    <w:div w:id="960764854">
      <w:bodyDiv w:val="1"/>
      <w:marLeft w:val="0"/>
      <w:marRight w:val="0"/>
      <w:marTop w:val="0"/>
      <w:marBottom w:val="0"/>
      <w:divBdr>
        <w:top w:val="none" w:sz="0" w:space="0" w:color="auto"/>
        <w:left w:val="none" w:sz="0" w:space="0" w:color="auto"/>
        <w:bottom w:val="none" w:sz="0" w:space="0" w:color="auto"/>
        <w:right w:val="none" w:sz="0" w:space="0" w:color="auto"/>
      </w:divBdr>
      <w:divsChild>
        <w:div w:id="2101834298">
          <w:marLeft w:val="480"/>
          <w:marRight w:val="0"/>
          <w:marTop w:val="0"/>
          <w:marBottom w:val="0"/>
          <w:divBdr>
            <w:top w:val="none" w:sz="0" w:space="0" w:color="auto"/>
            <w:left w:val="none" w:sz="0" w:space="0" w:color="auto"/>
            <w:bottom w:val="none" w:sz="0" w:space="0" w:color="auto"/>
            <w:right w:val="none" w:sz="0" w:space="0" w:color="auto"/>
          </w:divBdr>
        </w:div>
        <w:div w:id="860361925">
          <w:marLeft w:val="480"/>
          <w:marRight w:val="0"/>
          <w:marTop w:val="0"/>
          <w:marBottom w:val="0"/>
          <w:divBdr>
            <w:top w:val="none" w:sz="0" w:space="0" w:color="auto"/>
            <w:left w:val="none" w:sz="0" w:space="0" w:color="auto"/>
            <w:bottom w:val="none" w:sz="0" w:space="0" w:color="auto"/>
            <w:right w:val="none" w:sz="0" w:space="0" w:color="auto"/>
          </w:divBdr>
        </w:div>
        <w:div w:id="733966343">
          <w:marLeft w:val="480"/>
          <w:marRight w:val="0"/>
          <w:marTop w:val="0"/>
          <w:marBottom w:val="0"/>
          <w:divBdr>
            <w:top w:val="none" w:sz="0" w:space="0" w:color="auto"/>
            <w:left w:val="none" w:sz="0" w:space="0" w:color="auto"/>
            <w:bottom w:val="none" w:sz="0" w:space="0" w:color="auto"/>
            <w:right w:val="none" w:sz="0" w:space="0" w:color="auto"/>
          </w:divBdr>
        </w:div>
        <w:div w:id="2116826088">
          <w:marLeft w:val="480"/>
          <w:marRight w:val="0"/>
          <w:marTop w:val="0"/>
          <w:marBottom w:val="0"/>
          <w:divBdr>
            <w:top w:val="none" w:sz="0" w:space="0" w:color="auto"/>
            <w:left w:val="none" w:sz="0" w:space="0" w:color="auto"/>
            <w:bottom w:val="none" w:sz="0" w:space="0" w:color="auto"/>
            <w:right w:val="none" w:sz="0" w:space="0" w:color="auto"/>
          </w:divBdr>
        </w:div>
        <w:div w:id="1946423410">
          <w:marLeft w:val="480"/>
          <w:marRight w:val="0"/>
          <w:marTop w:val="0"/>
          <w:marBottom w:val="0"/>
          <w:divBdr>
            <w:top w:val="none" w:sz="0" w:space="0" w:color="auto"/>
            <w:left w:val="none" w:sz="0" w:space="0" w:color="auto"/>
            <w:bottom w:val="none" w:sz="0" w:space="0" w:color="auto"/>
            <w:right w:val="none" w:sz="0" w:space="0" w:color="auto"/>
          </w:divBdr>
        </w:div>
        <w:div w:id="1292634139">
          <w:marLeft w:val="480"/>
          <w:marRight w:val="0"/>
          <w:marTop w:val="0"/>
          <w:marBottom w:val="0"/>
          <w:divBdr>
            <w:top w:val="none" w:sz="0" w:space="0" w:color="auto"/>
            <w:left w:val="none" w:sz="0" w:space="0" w:color="auto"/>
            <w:bottom w:val="none" w:sz="0" w:space="0" w:color="auto"/>
            <w:right w:val="none" w:sz="0" w:space="0" w:color="auto"/>
          </w:divBdr>
        </w:div>
        <w:div w:id="1923878123">
          <w:marLeft w:val="480"/>
          <w:marRight w:val="0"/>
          <w:marTop w:val="0"/>
          <w:marBottom w:val="0"/>
          <w:divBdr>
            <w:top w:val="none" w:sz="0" w:space="0" w:color="auto"/>
            <w:left w:val="none" w:sz="0" w:space="0" w:color="auto"/>
            <w:bottom w:val="none" w:sz="0" w:space="0" w:color="auto"/>
            <w:right w:val="none" w:sz="0" w:space="0" w:color="auto"/>
          </w:divBdr>
        </w:div>
        <w:div w:id="1647198701">
          <w:marLeft w:val="480"/>
          <w:marRight w:val="0"/>
          <w:marTop w:val="0"/>
          <w:marBottom w:val="0"/>
          <w:divBdr>
            <w:top w:val="none" w:sz="0" w:space="0" w:color="auto"/>
            <w:left w:val="none" w:sz="0" w:space="0" w:color="auto"/>
            <w:bottom w:val="none" w:sz="0" w:space="0" w:color="auto"/>
            <w:right w:val="none" w:sz="0" w:space="0" w:color="auto"/>
          </w:divBdr>
        </w:div>
        <w:div w:id="2088572408">
          <w:marLeft w:val="480"/>
          <w:marRight w:val="0"/>
          <w:marTop w:val="0"/>
          <w:marBottom w:val="0"/>
          <w:divBdr>
            <w:top w:val="none" w:sz="0" w:space="0" w:color="auto"/>
            <w:left w:val="none" w:sz="0" w:space="0" w:color="auto"/>
            <w:bottom w:val="none" w:sz="0" w:space="0" w:color="auto"/>
            <w:right w:val="none" w:sz="0" w:space="0" w:color="auto"/>
          </w:divBdr>
        </w:div>
        <w:div w:id="689453486">
          <w:marLeft w:val="480"/>
          <w:marRight w:val="0"/>
          <w:marTop w:val="0"/>
          <w:marBottom w:val="0"/>
          <w:divBdr>
            <w:top w:val="none" w:sz="0" w:space="0" w:color="auto"/>
            <w:left w:val="none" w:sz="0" w:space="0" w:color="auto"/>
            <w:bottom w:val="none" w:sz="0" w:space="0" w:color="auto"/>
            <w:right w:val="none" w:sz="0" w:space="0" w:color="auto"/>
          </w:divBdr>
        </w:div>
        <w:div w:id="1053696157">
          <w:marLeft w:val="480"/>
          <w:marRight w:val="0"/>
          <w:marTop w:val="0"/>
          <w:marBottom w:val="0"/>
          <w:divBdr>
            <w:top w:val="none" w:sz="0" w:space="0" w:color="auto"/>
            <w:left w:val="none" w:sz="0" w:space="0" w:color="auto"/>
            <w:bottom w:val="none" w:sz="0" w:space="0" w:color="auto"/>
            <w:right w:val="none" w:sz="0" w:space="0" w:color="auto"/>
          </w:divBdr>
        </w:div>
        <w:div w:id="1910920200">
          <w:marLeft w:val="480"/>
          <w:marRight w:val="0"/>
          <w:marTop w:val="0"/>
          <w:marBottom w:val="0"/>
          <w:divBdr>
            <w:top w:val="none" w:sz="0" w:space="0" w:color="auto"/>
            <w:left w:val="none" w:sz="0" w:space="0" w:color="auto"/>
            <w:bottom w:val="none" w:sz="0" w:space="0" w:color="auto"/>
            <w:right w:val="none" w:sz="0" w:space="0" w:color="auto"/>
          </w:divBdr>
        </w:div>
        <w:div w:id="1532910549">
          <w:marLeft w:val="480"/>
          <w:marRight w:val="0"/>
          <w:marTop w:val="0"/>
          <w:marBottom w:val="0"/>
          <w:divBdr>
            <w:top w:val="none" w:sz="0" w:space="0" w:color="auto"/>
            <w:left w:val="none" w:sz="0" w:space="0" w:color="auto"/>
            <w:bottom w:val="none" w:sz="0" w:space="0" w:color="auto"/>
            <w:right w:val="none" w:sz="0" w:space="0" w:color="auto"/>
          </w:divBdr>
        </w:div>
        <w:div w:id="1067531929">
          <w:marLeft w:val="480"/>
          <w:marRight w:val="0"/>
          <w:marTop w:val="0"/>
          <w:marBottom w:val="0"/>
          <w:divBdr>
            <w:top w:val="none" w:sz="0" w:space="0" w:color="auto"/>
            <w:left w:val="none" w:sz="0" w:space="0" w:color="auto"/>
            <w:bottom w:val="none" w:sz="0" w:space="0" w:color="auto"/>
            <w:right w:val="none" w:sz="0" w:space="0" w:color="auto"/>
          </w:divBdr>
        </w:div>
        <w:div w:id="274606500">
          <w:marLeft w:val="480"/>
          <w:marRight w:val="0"/>
          <w:marTop w:val="0"/>
          <w:marBottom w:val="0"/>
          <w:divBdr>
            <w:top w:val="none" w:sz="0" w:space="0" w:color="auto"/>
            <w:left w:val="none" w:sz="0" w:space="0" w:color="auto"/>
            <w:bottom w:val="none" w:sz="0" w:space="0" w:color="auto"/>
            <w:right w:val="none" w:sz="0" w:space="0" w:color="auto"/>
          </w:divBdr>
        </w:div>
        <w:div w:id="189611359">
          <w:marLeft w:val="480"/>
          <w:marRight w:val="0"/>
          <w:marTop w:val="0"/>
          <w:marBottom w:val="0"/>
          <w:divBdr>
            <w:top w:val="none" w:sz="0" w:space="0" w:color="auto"/>
            <w:left w:val="none" w:sz="0" w:space="0" w:color="auto"/>
            <w:bottom w:val="none" w:sz="0" w:space="0" w:color="auto"/>
            <w:right w:val="none" w:sz="0" w:space="0" w:color="auto"/>
          </w:divBdr>
        </w:div>
        <w:div w:id="400062371">
          <w:marLeft w:val="480"/>
          <w:marRight w:val="0"/>
          <w:marTop w:val="0"/>
          <w:marBottom w:val="0"/>
          <w:divBdr>
            <w:top w:val="none" w:sz="0" w:space="0" w:color="auto"/>
            <w:left w:val="none" w:sz="0" w:space="0" w:color="auto"/>
            <w:bottom w:val="none" w:sz="0" w:space="0" w:color="auto"/>
            <w:right w:val="none" w:sz="0" w:space="0" w:color="auto"/>
          </w:divBdr>
        </w:div>
        <w:div w:id="809327827">
          <w:marLeft w:val="480"/>
          <w:marRight w:val="0"/>
          <w:marTop w:val="0"/>
          <w:marBottom w:val="0"/>
          <w:divBdr>
            <w:top w:val="none" w:sz="0" w:space="0" w:color="auto"/>
            <w:left w:val="none" w:sz="0" w:space="0" w:color="auto"/>
            <w:bottom w:val="none" w:sz="0" w:space="0" w:color="auto"/>
            <w:right w:val="none" w:sz="0" w:space="0" w:color="auto"/>
          </w:divBdr>
        </w:div>
        <w:div w:id="1283922467">
          <w:marLeft w:val="480"/>
          <w:marRight w:val="0"/>
          <w:marTop w:val="0"/>
          <w:marBottom w:val="0"/>
          <w:divBdr>
            <w:top w:val="none" w:sz="0" w:space="0" w:color="auto"/>
            <w:left w:val="none" w:sz="0" w:space="0" w:color="auto"/>
            <w:bottom w:val="none" w:sz="0" w:space="0" w:color="auto"/>
            <w:right w:val="none" w:sz="0" w:space="0" w:color="auto"/>
          </w:divBdr>
        </w:div>
      </w:divsChild>
    </w:div>
    <w:div w:id="963851603">
      <w:bodyDiv w:val="1"/>
      <w:marLeft w:val="0"/>
      <w:marRight w:val="0"/>
      <w:marTop w:val="0"/>
      <w:marBottom w:val="0"/>
      <w:divBdr>
        <w:top w:val="none" w:sz="0" w:space="0" w:color="auto"/>
        <w:left w:val="none" w:sz="0" w:space="0" w:color="auto"/>
        <w:bottom w:val="none" w:sz="0" w:space="0" w:color="auto"/>
        <w:right w:val="none" w:sz="0" w:space="0" w:color="auto"/>
      </w:divBdr>
    </w:div>
    <w:div w:id="970982935">
      <w:bodyDiv w:val="1"/>
      <w:marLeft w:val="0"/>
      <w:marRight w:val="0"/>
      <w:marTop w:val="0"/>
      <w:marBottom w:val="0"/>
      <w:divBdr>
        <w:top w:val="none" w:sz="0" w:space="0" w:color="auto"/>
        <w:left w:val="none" w:sz="0" w:space="0" w:color="auto"/>
        <w:bottom w:val="none" w:sz="0" w:space="0" w:color="auto"/>
        <w:right w:val="none" w:sz="0" w:space="0" w:color="auto"/>
      </w:divBdr>
    </w:div>
    <w:div w:id="973368714">
      <w:bodyDiv w:val="1"/>
      <w:marLeft w:val="0"/>
      <w:marRight w:val="0"/>
      <w:marTop w:val="0"/>
      <w:marBottom w:val="0"/>
      <w:divBdr>
        <w:top w:val="none" w:sz="0" w:space="0" w:color="auto"/>
        <w:left w:val="none" w:sz="0" w:space="0" w:color="auto"/>
        <w:bottom w:val="none" w:sz="0" w:space="0" w:color="auto"/>
        <w:right w:val="none" w:sz="0" w:space="0" w:color="auto"/>
      </w:divBdr>
      <w:divsChild>
        <w:div w:id="468203532">
          <w:marLeft w:val="480"/>
          <w:marRight w:val="0"/>
          <w:marTop w:val="0"/>
          <w:marBottom w:val="0"/>
          <w:divBdr>
            <w:top w:val="none" w:sz="0" w:space="0" w:color="auto"/>
            <w:left w:val="none" w:sz="0" w:space="0" w:color="auto"/>
            <w:bottom w:val="none" w:sz="0" w:space="0" w:color="auto"/>
            <w:right w:val="none" w:sz="0" w:space="0" w:color="auto"/>
          </w:divBdr>
        </w:div>
        <w:div w:id="1803377495">
          <w:marLeft w:val="480"/>
          <w:marRight w:val="0"/>
          <w:marTop w:val="0"/>
          <w:marBottom w:val="0"/>
          <w:divBdr>
            <w:top w:val="none" w:sz="0" w:space="0" w:color="auto"/>
            <w:left w:val="none" w:sz="0" w:space="0" w:color="auto"/>
            <w:bottom w:val="none" w:sz="0" w:space="0" w:color="auto"/>
            <w:right w:val="none" w:sz="0" w:space="0" w:color="auto"/>
          </w:divBdr>
        </w:div>
        <w:div w:id="1505589939">
          <w:marLeft w:val="480"/>
          <w:marRight w:val="0"/>
          <w:marTop w:val="0"/>
          <w:marBottom w:val="0"/>
          <w:divBdr>
            <w:top w:val="none" w:sz="0" w:space="0" w:color="auto"/>
            <w:left w:val="none" w:sz="0" w:space="0" w:color="auto"/>
            <w:bottom w:val="none" w:sz="0" w:space="0" w:color="auto"/>
            <w:right w:val="none" w:sz="0" w:space="0" w:color="auto"/>
          </w:divBdr>
        </w:div>
        <w:div w:id="370761765">
          <w:marLeft w:val="480"/>
          <w:marRight w:val="0"/>
          <w:marTop w:val="0"/>
          <w:marBottom w:val="0"/>
          <w:divBdr>
            <w:top w:val="none" w:sz="0" w:space="0" w:color="auto"/>
            <w:left w:val="none" w:sz="0" w:space="0" w:color="auto"/>
            <w:bottom w:val="none" w:sz="0" w:space="0" w:color="auto"/>
            <w:right w:val="none" w:sz="0" w:space="0" w:color="auto"/>
          </w:divBdr>
        </w:div>
        <w:div w:id="796290454">
          <w:marLeft w:val="480"/>
          <w:marRight w:val="0"/>
          <w:marTop w:val="0"/>
          <w:marBottom w:val="0"/>
          <w:divBdr>
            <w:top w:val="none" w:sz="0" w:space="0" w:color="auto"/>
            <w:left w:val="none" w:sz="0" w:space="0" w:color="auto"/>
            <w:bottom w:val="none" w:sz="0" w:space="0" w:color="auto"/>
            <w:right w:val="none" w:sz="0" w:space="0" w:color="auto"/>
          </w:divBdr>
        </w:div>
        <w:div w:id="883640852">
          <w:marLeft w:val="480"/>
          <w:marRight w:val="0"/>
          <w:marTop w:val="0"/>
          <w:marBottom w:val="0"/>
          <w:divBdr>
            <w:top w:val="none" w:sz="0" w:space="0" w:color="auto"/>
            <w:left w:val="none" w:sz="0" w:space="0" w:color="auto"/>
            <w:bottom w:val="none" w:sz="0" w:space="0" w:color="auto"/>
            <w:right w:val="none" w:sz="0" w:space="0" w:color="auto"/>
          </w:divBdr>
        </w:div>
        <w:div w:id="1671564034">
          <w:marLeft w:val="480"/>
          <w:marRight w:val="0"/>
          <w:marTop w:val="0"/>
          <w:marBottom w:val="0"/>
          <w:divBdr>
            <w:top w:val="none" w:sz="0" w:space="0" w:color="auto"/>
            <w:left w:val="none" w:sz="0" w:space="0" w:color="auto"/>
            <w:bottom w:val="none" w:sz="0" w:space="0" w:color="auto"/>
            <w:right w:val="none" w:sz="0" w:space="0" w:color="auto"/>
          </w:divBdr>
        </w:div>
        <w:div w:id="1744719659">
          <w:marLeft w:val="480"/>
          <w:marRight w:val="0"/>
          <w:marTop w:val="0"/>
          <w:marBottom w:val="0"/>
          <w:divBdr>
            <w:top w:val="none" w:sz="0" w:space="0" w:color="auto"/>
            <w:left w:val="none" w:sz="0" w:space="0" w:color="auto"/>
            <w:bottom w:val="none" w:sz="0" w:space="0" w:color="auto"/>
            <w:right w:val="none" w:sz="0" w:space="0" w:color="auto"/>
          </w:divBdr>
        </w:div>
        <w:div w:id="786584548">
          <w:marLeft w:val="480"/>
          <w:marRight w:val="0"/>
          <w:marTop w:val="0"/>
          <w:marBottom w:val="0"/>
          <w:divBdr>
            <w:top w:val="none" w:sz="0" w:space="0" w:color="auto"/>
            <w:left w:val="none" w:sz="0" w:space="0" w:color="auto"/>
            <w:bottom w:val="none" w:sz="0" w:space="0" w:color="auto"/>
            <w:right w:val="none" w:sz="0" w:space="0" w:color="auto"/>
          </w:divBdr>
        </w:div>
        <w:div w:id="70085640">
          <w:marLeft w:val="480"/>
          <w:marRight w:val="0"/>
          <w:marTop w:val="0"/>
          <w:marBottom w:val="0"/>
          <w:divBdr>
            <w:top w:val="none" w:sz="0" w:space="0" w:color="auto"/>
            <w:left w:val="none" w:sz="0" w:space="0" w:color="auto"/>
            <w:bottom w:val="none" w:sz="0" w:space="0" w:color="auto"/>
            <w:right w:val="none" w:sz="0" w:space="0" w:color="auto"/>
          </w:divBdr>
        </w:div>
        <w:div w:id="1703280748">
          <w:marLeft w:val="480"/>
          <w:marRight w:val="0"/>
          <w:marTop w:val="0"/>
          <w:marBottom w:val="0"/>
          <w:divBdr>
            <w:top w:val="none" w:sz="0" w:space="0" w:color="auto"/>
            <w:left w:val="none" w:sz="0" w:space="0" w:color="auto"/>
            <w:bottom w:val="none" w:sz="0" w:space="0" w:color="auto"/>
            <w:right w:val="none" w:sz="0" w:space="0" w:color="auto"/>
          </w:divBdr>
        </w:div>
        <w:div w:id="1934699623">
          <w:marLeft w:val="480"/>
          <w:marRight w:val="0"/>
          <w:marTop w:val="0"/>
          <w:marBottom w:val="0"/>
          <w:divBdr>
            <w:top w:val="none" w:sz="0" w:space="0" w:color="auto"/>
            <w:left w:val="none" w:sz="0" w:space="0" w:color="auto"/>
            <w:bottom w:val="none" w:sz="0" w:space="0" w:color="auto"/>
            <w:right w:val="none" w:sz="0" w:space="0" w:color="auto"/>
          </w:divBdr>
        </w:div>
        <w:div w:id="817959652">
          <w:marLeft w:val="480"/>
          <w:marRight w:val="0"/>
          <w:marTop w:val="0"/>
          <w:marBottom w:val="0"/>
          <w:divBdr>
            <w:top w:val="none" w:sz="0" w:space="0" w:color="auto"/>
            <w:left w:val="none" w:sz="0" w:space="0" w:color="auto"/>
            <w:bottom w:val="none" w:sz="0" w:space="0" w:color="auto"/>
            <w:right w:val="none" w:sz="0" w:space="0" w:color="auto"/>
          </w:divBdr>
        </w:div>
        <w:div w:id="2069107029">
          <w:marLeft w:val="480"/>
          <w:marRight w:val="0"/>
          <w:marTop w:val="0"/>
          <w:marBottom w:val="0"/>
          <w:divBdr>
            <w:top w:val="none" w:sz="0" w:space="0" w:color="auto"/>
            <w:left w:val="none" w:sz="0" w:space="0" w:color="auto"/>
            <w:bottom w:val="none" w:sz="0" w:space="0" w:color="auto"/>
            <w:right w:val="none" w:sz="0" w:space="0" w:color="auto"/>
          </w:divBdr>
        </w:div>
        <w:div w:id="258030157">
          <w:marLeft w:val="480"/>
          <w:marRight w:val="0"/>
          <w:marTop w:val="0"/>
          <w:marBottom w:val="0"/>
          <w:divBdr>
            <w:top w:val="none" w:sz="0" w:space="0" w:color="auto"/>
            <w:left w:val="none" w:sz="0" w:space="0" w:color="auto"/>
            <w:bottom w:val="none" w:sz="0" w:space="0" w:color="auto"/>
            <w:right w:val="none" w:sz="0" w:space="0" w:color="auto"/>
          </w:divBdr>
        </w:div>
        <w:div w:id="2076663058">
          <w:marLeft w:val="480"/>
          <w:marRight w:val="0"/>
          <w:marTop w:val="0"/>
          <w:marBottom w:val="0"/>
          <w:divBdr>
            <w:top w:val="none" w:sz="0" w:space="0" w:color="auto"/>
            <w:left w:val="none" w:sz="0" w:space="0" w:color="auto"/>
            <w:bottom w:val="none" w:sz="0" w:space="0" w:color="auto"/>
            <w:right w:val="none" w:sz="0" w:space="0" w:color="auto"/>
          </w:divBdr>
        </w:div>
        <w:div w:id="513572494">
          <w:marLeft w:val="480"/>
          <w:marRight w:val="0"/>
          <w:marTop w:val="0"/>
          <w:marBottom w:val="0"/>
          <w:divBdr>
            <w:top w:val="none" w:sz="0" w:space="0" w:color="auto"/>
            <w:left w:val="none" w:sz="0" w:space="0" w:color="auto"/>
            <w:bottom w:val="none" w:sz="0" w:space="0" w:color="auto"/>
            <w:right w:val="none" w:sz="0" w:space="0" w:color="auto"/>
          </w:divBdr>
        </w:div>
        <w:div w:id="144703970">
          <w:marLeft w:val="480"/>
          <w:marRight w:val="0"/>
          <w:marTop w:val="0"/>
          <w:marBottom w:val="0"/>
          <w:divBdr>
            <w:top w:val="none" w:sz="0" w:space="0" w:color="auto"/>
            <w:left w:val="none" w:sz="0" w:space="0" w:color="auto"/>
            <w:bottom w:val="none" w:sz="0" w:space="0" w:color="auto"/>
            <w:right w:val="none" w:sz="0" w:space="0" w:color="auto"/>
          </w:divBdr>
        </w:div>
        <w:div w:id="1958216090">
          <w:marLeft w:val="480"/>
          <w:marRight w:val="0"/>
          <w:marTop w:val="0"/>
          <w:marBottom w:val="0"/>
          <w:divBdr>
            <w:top w:val="none" w:sz="0" w:space="0" w:color="auto"/>
            <w:left w:val="none" w:sz="0" w:space="0" w:color="auto"/>
            <w:bottom w:val="none" w:sz="0" w:space="0" w:color="auto"/>
            <w:right w:val="none" w:sz="0" w:space="0" w:color="auto"/>
          </w:divBdr>
        </w:div>
        <w:div w:id="1133446811">
          <w:marLeft w:val="480"/>
          <w:marRight w:val="0"/>
          <w:marTop w:val="0"/>
          <w:marBottom w:val="0"/>
          <w:divBdr>
            <w:top w:val="none" w:sz="0" w:space="0" w:color="auto"/>
            <w:left w:val="none" w:sz="0" w:space="0" w:color="auto"/>
            <w:bottom w:val="none" w:sz="0" w:space="0" w:color="auto"/>
            <w:right w:val="none" w:sz="0" w:space="0" w:color="auto"/>
          </w:divBdr>
        </w:div>
        <w:div w:id="1126242830">
          <w:marLeft w:val="480"/>
          <w:marRight w:val="0"/>
          <w:marTop w:val="0"/>
          <w:marBottom w:val="0"/>
          <w:divBdr>
            <w:top w:val="none" w:sz="0" w:space="0" w:color="auto"/>
            <w:left w:val="none" w:sz="0" w:space="0" w:color="auto"/>
            <w:bottom w:val="none" w:sz="0" w:space="0" w:color="auto"/>
            <w:right w:val="none" w:sz="0" w:space="0" w:color="auto"/>
          </w:divBdr>
        </w:div>
        <w:div w:id="1323578616">
          <w:marLeft w:val="480"/>
          <w:marRight w:val="0"/>
          <w:marTop w:val="0"/>
          <w:marBottom w:val="0"/>
          <w:divBdr>
            <w:top w:val="none" w:sz="0" w:space="0" w:color="auto"/>
            <w:left w:val="none" w:sz="0" w:space="0" w:color="auto"/>
            <w:bottom w:val="none" w:sz="0" w:space="0" w:color="auto"/>
            <w:right w:val="none" w:sz="0" w:space="0" w:color="auto"/>
          </w:divBdr>
        </w:div>
        <w:div w:id="186598770">
          <w:marLeft w:val="480"/>
          <w:marRight w:val="0"/>
          <w:marTop w:val="0"/>
          <w:marBottom w:val="0"/>
          <w:divBdr>
            <w:top w:val="none" w:sz="0" w:space="0" w:color="auto"/>
            <w:left w:val="none" w:sz="0" w:space="0" w:color="auto"/>
            <w:bottom w:val="none" w:sz="0" w:space="0" w:color="auto"/>
            <w:right w:val="none" w:sz="0" w:space="0" w:color="auto"/>
          </w:divBdr>
        </w:div>
        <w:div w:id="1913464151">
          <w:marLeft w:val="480"/>
          <w:marRight w:val="0"/>
          <w:marTop w:val="0"/>
          <w:marBottom w:val="0"/>
          <w:divBdr>
            <w:top w:val="none" w:sz="0" w:space="0" w:color="auto"/>
            <w:left w:val="none" w:sz="0" w:space="0" w:color="auto"/>
            <w:bottom w:val="none" w:sz="0" w:space="0" w:color="auto"/>
            <w:right w:val="none" w:sz="0" w:space="0" w:color="auto"/>
          </w:divBdr>
        </w:div>
        <w:div w:id="1604999620">
          <w:marLeft w:val="480"/>
          <w:marRight w:val="0"/>
          <w:marTop w:val="0"/>
          <w:marBottom w:val="0"/>
          <w:divBdr>
            <w:top w:val="none" w:sz="0" w:space="0" w:color="auto"/>
            <w:left w:val="none" w:sz="0" w:space="0" w:color="auto"/>
            <w:bottom w:val="none" w:sz="0" w:space="0" w:color="auto"/>
            <w:right w:val="none" w:sz="0" w:space="0" w:color="auto"/>
          </w:divBdr>
        </w:div>
        <w:div w:id="1876381334">
          <w:marLeft w:val="480"/>
          <w:marRight w:val="0"/>
          <w:marTop w:val="0"/>
          <w:marBottom w:val="0"/>
          <w:divBdr>
            <w:top w:val="none" w:sz="0" w:space="0" w:color="auto"/>
            <w:left w:val="none" w:sz="0" w:space="0" w:color="auto"/>
            <w:bottom w:val="none" w:sz="0" w:space="0" w:color="auto"/>
            <w:right w:val="none" w:sz="0" w:space="0" w:color="auto"/>
          </w:divBdr>
        </w:div>
        <w:div w:id="827983698">
          <w:marLeft w:val="480"/>
          <w:marRight w:val="0"/>
          <w:marTop w:val="0"/>
          <w:marBottom w:val="0"/>
          <w:divBdr>
            <w:top w:val="none" w:sz="0" w:space="0" w:color="auto"/>
            <w:left w:val="none" w:sz="0" w:space="0" w:color="auto"/>
            <w:bottom w:val="none" w:sz="0" w:space="0" w:color="auto"/>
            <w:right w:val="none" w:sz="0" w:space="0" w:color="auto"/>
          </w:divBdr>
        </w:div>
        <w:div w:id="865413850">
          <w:marLeft w:val="480"/>
          <w:marRight w:val="0"/>
          <w:marTop w:val="0"/>
          <w:marBottom w:val="0"/>
          <w:divBdr>
            <w:top w:val="none" w:sz="0" w:space="0" w:color="auto"/>
            <w:left w:val="none" w:sz="0" w:space="0" w:color="auto"/>
            <w:bottom w:val="none" w:sz="0" w:space="0" w:color="auto"/>
            <w:right w:val="none" w:sz="0" w:space="0" w:color="auto"/>
          </w:divBdr>
        </w:div>
        <w:div w:id="711616056">
          <w:marLeft w:val="480"/>
          <w:marRight w:val="0"/>
          <w:marTop w:val="0"/>
          <w:marBottom w:val="0"/>
          <w:divBdr>
            <w:top w:val="none" w:sz="0" w:space="0" w:color="auto"/>
            <w:left w:val="none" w:sz="0" w:space="0" w:color="auto"/>
            <w:bottom w:val="none" w:sz="0" w:space="0" w:color="auto"/>
            <w:right w:val="none" w:sz="0" w:space="0" w:color="auto"/>
          </w:divBdr>
        </w:div>
        <w:div w:id="1027296402">
          <w:marLeft w:val="480"/>
          <w:marRight w:val="0"/>
          <w:marTop w:val="0"/>
          <w:marBottom w:val="0"/>
          <w:divBdr>
            <w:top w:val="none" w:sz="0" w:space="0" w:color="auto"/>
            <w:left w:val="none" w:sz="0" w:space="0" w:color="auto"/>
            <w:bottom w:val="none" w:sz="0" w:space="0" w:color="auto"/>
            <w:right w:val="none" w:sz="0" w:space="0" w:color="auto"/>
          </w:divBdr>
        </w:div>
        <w:div w:id="188613549">
          <w:marLeft w:val="480"/>
          <w:marRight w:val="0"/>
          <w:marTop w:val="0"/>
          <w:marBottom w:val="0"/>
          <w:divBdr>
            <w:top w:val="none" w:sz="0" w:space="0" w:color="auto"/>
            <w:left w:val="none" w:sz="0" w:space="0" w:color="auto"/>
            <w:bottom w:val="none" w:sz="0" w:space="0" w:color="auto"/>
            <w:right w:val="none" w:sz="0" w:space="0" w:color="auto"/>
          </w:divBdr>
        </w:div>
        <w:div w:id="1756048041">
          <w:marLeft w:val="480"/>
          <w:marRight w:val="0"/>
          <w:marTop w:val="0"/>
          <w:marBottom w:val="0"/>
          <w:divBdr>
            <w:top w:val="none" w:sz="0" w:space="0" w:color="auto"/>
            <w:left w:val="none" w:sz="0" w:space="0" w:color="auto"/>
            <w:bottom w:val="none" w:sz="0" w:space="0" w:color="auto"/>
            <w:right w:val="none" w:sz="0" w:space="0" w:color="auto"/>
          </w:divBdr>
        </w:div>
        <w:div w:id="1384333448">
          <w:marLeft w:val="480"/>
          <w:marRight w:val="0"/>
          <w:marTop w:val="0"/>
          <w:marBottom w:val="0"/>
          <w:divBdr>
            <w:top w:val="none" w:sz="0" w:space="0" w:color="auto"/>
            <w:left w:val="none" w:sz="0" w:space="0" w:color="auto"/>
            <w:bottom w:val="none" w:sz="0" w:space="0" w:color="auto"/>
            <w:right w:val="none" w:sz="0" w:space="0" w:color="auto"/>
          </w:divBdr>
        </w:div>
        <w:div w:id="677928914">
          <w:marLeft w:val="480"/>
          <w:marRight w:val="0"/>
          <w:marTop w:val="0"/>
          <w:marBottom w:val="0"/>
          <w:divBdr>
            <w:top w:val="none" w:sz="0" w:space="0" w:color="auto"/>
            <w:left w:val="none" w:sz="0" w:space="0" w:color="auto"/>
            <w:bottom w:val="none" w:sz="0" w:space="0" w:color="auto"/>
            <w:right w:val="none" w:sz="0" w:space="0" w:color="auto"/>
          </w:divBdr>
        </w:div>
        <w:div w:id="1632784443">
          <w:marLeft w:val="480"/>
          <w:marRight w:val="0"/>
          <w:marTop w:val="0"/>
          <w:marBottom w:val="0"/>
          <w:divBdr>
            <w:top w:val="none" w:sz="0" w:space="0" w:color="auto"/>
            <w:left w:val="none" w:sz="0" w:space="0" w:color="auto"/>
            <w:bottom w:val="none" w:sz="0" w:space="0" w:color="auto"/>
            <w:right w:val="none" w:sz="0" w:space="0" w:color="auto"/>
          </w:divBdr>
        </w:div>
        <w:div w:id="812869162">
          <w:marLeft w:val="480"/>
          <w:marRight w:val="0"/>
          <w:marTop w:val="0"/>
          <w:marBottom w:val="0"/>
          <w:divBdr>
            <w:top w:val="none" w:sz="0" w:space="0" w:color="auto"/>
            <w:left w:val="none" w:sz="0" w:space="0" w:color="auto"/>
            <w:bottom w:val="none" w:sz="0" w:space="0" w:color="auto"/>
            <w:right w:val="none" w:sz="0" w:space="0" w:color="auto"/>
          </w:divBdr>
        </w:div>
        <w:div w:id="97333281">
          <w:marLeft w:val="480"/>
          <w:marRight w:val="0"/>
          <w:marTop w:val="0"/>
          <w:marBottom w:val="0"/>
          <w:divBdr>
            <w:top w:val="none" w:sz="0" w:space="0" w:color="auto"/>
            <w:left w:val="none" w:sz="0" w:space="0" w:color="auto"/>
            <w:bottom w:val="none" w:sz="0" w:space="0" w:color="auto"/>
            <w:right w:val="none" w:sz="0" w:space="0" w:color="auto"/>
          </w:divBdr>
        </w:div>
        <w:div w:id="284313833">
          <w:marLeft w:val="480"/>
          <w:marRight w:val="0"/>
          <w:marTop w:val="0"/>
          <w:marBottom w:val="0"/>
          <w:divBdr>
            <w:top w:val="none" w:sz="0" w:space="0" w:color="auto"/>
            <w:left w:val="none" w:sz="0" w:space="0" w:color="auto"/>
            <w:bottom w:val="none" w:sz="0" w:space="0" w:color="auto"/>
            <w:right w:val="none" w:sz="0" w:space="0" w:color="auto"/>
          </w:divBdr>
        </w:div>
        <w:div w:id="1729450816">
          <w:marLeft w:val="480"/>
          <w:marRight w:val="0"/>
          <w:marTop w:val="0"/>
          <w:marBottom w:val="0"/>
          <w:divBdr>
            <w:top w:val="none" w:sz="0" w:space="0" w:color="auto"/>
            <w:left w:val="none" w:sz="0" w:space="0" w:color="auto"/>
            <w:bottom w:val="none" w:sz="0" w:space="0" w:color="auto"/>
            <w:right w:val="none" w:sz="0" w:space="0" w:color="auto"/>
          </w:divBdr>
        </w:div>
        <w:div w:id="2046640970">
          <w:marLeft w:val="480"/>
          <w:marRight w:val="0"/>
          <w:marTop w:val="0"/>
          <w:marBottom w:val="0"/>
          <w:divBdr>
            <w:top w:val="none" w:sz="0" w:space="0" w:color="auto"/>
            <w:left w:val="none" w:sz="0" w:space="0" w:color="auto"/>
            <w:bottom w:val="none" w:sz="0" w:space="0" w:color="auto"/>
            <w:right w:val="none" w:sz="0" w:space="0" w:color="auto"/>
          </w:divBdr>
        </w:div>
        <w:div w:id="1299451894">
          <w:marLeft w:val="480"/>
          <w:marRight w:val="0"/>
          <w:marTop w:val="0"/>
          <w:marBottom w:val="0"/>
          <w:divBdr>
            <w:top w:val="none" w:sz="0" w:space="0" w:color="auto"/>
            <w:left w:val="none" w:sz="0" w:space="0" w:color="auto"/>
            <w:bottom w:val="none" w:sz="0" w:space="0" w:color="auto"/>
            <w:right w:val="none" w:sz="0" w:space="0" w:color="auto"/>
          </w:divBdr>
        </w:div>
        <w:div w:id="1781100502">
          <w:marLeft w:val="480"/>
          <w:marRight w:val="0"/>
          <w:marTop w:val="0"/>
          <w:marBottom w:val="0"/>
          <w:divBdr>
            <w:top w:val="none" w:sz="0" w:space="0" w:color="auto"/>
            <w:left w:val="none" w:sz="0" w:space="0" w:color="auto"/>
            <w:bottom w:val="none" w:sz="0" w:space="0" w:color="auto"/>
            <w:right w:val="none" w:sz="0" w:space="0" w:color="auto"/>
          </w:divBdr>
        </w:div>
        <w:div w:id="1632591114">
          <w:marLeft w:val="480"/>
          <w:marRight w:val="0"/>
          <w:marTop w:val="0"/>
          <w:marBottom w:val="0"/>
          <w:divBdr>
            <w:top w:val="none" w:sz="0" w:space="0" w:color="auto"/>
            <w:left w:val="none" w:sz="0" w:space="0" w:color="auto"/>
            <w:bottom w:val="none" w:sz="0" w:space="0" w:color="auto"/>
            <w:right w:val="none" w:sz="0" w:space="0" w:color="auto"/>
          </w:divBdr>
        </w:div>
        <w:div w:id="1045107504">
          <w:marLeft w:val="480"/>
          <w:marRight w:val="0"/>
          <w:marTop w:val="0"/>
          <w:marBottom w:val="0"/>
          <w:divBdr>
            <w:top w:val="none" w:sz="0" w:space="0" w:color="auto"/>
            <w:left w:val="none" w:sz="0" w:space="0" w:color="auto"/>
            <w:bottom w:val="none" w:sz="0" w:space="0" w:color="auto"/>
            <w:right w:val="none" w:sz="0" w:space="0" w:color="auto"/>
          </w:divBdr>
        </w:div>
        <w:div w:id="1756783328">
          <w:marLeft w:val="480"/>
          <w:marRight w:val="0"/>
          <w:marTop w:val="0"/>
          <w:marBottom w:val="0"/>
          <w:divBdr>
            <w:top w:val="none" w:sz="0" w:space="0" w:color="auto"/>
            <w:left w:val="none" w:sz="0" w:space="0" w:color="auto"/>
            <w:bottom w:val="none" w:sz="0" w:space="0" w:color="auto"/>
            <w:right w:val="none" w:sz="0" w:space="0" w:color="auto"/>
          </w:divBdr>
        </w:div>
        <w:div w:id="2129885017">
          <w:marLeft w:val="480"/>
          <w:marRight w:val="0"/>
          <w:marTop w:val="0"/>
          <w:marBottom w:val="0"/>
          <w:divBdr>
            <w:top w:val="none" w:sz="0" w:space="0" w:color="auto"/>
            <w:left w:val="none" w:sz="0" w:space="0" w:color="auto"/>
            <w:bottom w:val="none" w:sz="0" w:space="0" w:color="auto"/>
            <w:right w:val="none" w:sz="0" w:space="0" w:color="auto"/>
          </w:divBdr>
        </w:div>
        <w:div w:id="267201565">
          <w:marLeft w:val="480"/>
          <w:marRight w:val="0"/>
          <w:marTop w:val="0"/>
          <w:marBottom w:val="0"/>
          <w:divBdr>
            <w:top w:val="none" w:sz="0" w:space="0" w:color="auto"/>
            <w:left w:val="none" w:sz="0" w:space="0" w:color="auto"/>
            <w:bottom w:val="none" w:sz="0" w:space="0" w:color="auto"/>
            <w:right w:val="none" w:sz="0" w:space="0" w:color="auto"/>
          </w:divBdr>
        </w:div>
        <w:div w:id="939726997">
          <w:marLeft w:val="480"/>
          <w:marRight w:val="0"/>
          <w:marTop w:val="0"/>
          <w:marBottom w:val="0"/>
          <w:divBdr>
            <w:top w:val="none" w:sz="0" w:space="0" w:color="auto"/>
            <w:left w:val="none" w:sz="0" w:space="0" w:color="auto"/>
            <w:bottom w:val="none" w:sz="0" w:space="0" w:color="auto"/>
            <w:right w:val="none" w:sz="0" w:space="0" w:color="auto"/>
          </w:divBdr>
        </w:div>
        <w:div w:id="1753426334">
          <w:marLeft w:val="480"/>
          <w:marRight w:val="0"/>
          <w:marTop w:val="0"/>
          <w:marBottom w:val="0"/>
          <w:divBdr>
            <w:top w:val="none" w:sz="0" w:space="0" w:color="auto"/>
            <w:left w:val="none" w:sz="0" w:space="0" w:color="auto"/>
            <w:bottom w:val="none" w:sz="0" w:space="0" w:color="auto"/>
            <w:right w:val="none" w:sz="0" w:space="0" w:color="auto"/>
          </w:divBdr>
        </w:div>
        <w:div w:id="1300452536">
          <w:marLeft w:val="480"/>
          <w:marRight w:val="0"/>
          <w:marTop w:val="0"/>
          <w:marBottom w:val="0"/>
          <w:divBdr>
            <w:top w:val="none" w:sz="0" w:space="0" w:color="auto"/>
            <w:left w:val="none" w:sz="0" w:space="0" w:color="auto"/>
            <w:bottom w:val="none" w:sz="0" w:space="0" w:color="auto"/>
            <w:right w:val="none" w:sz="0" w:space="0" w:color="auto"/>
          </w:divBdr>
        </w:div>
        <w:div w:id="1180585951">
          <w:marLeft w:val="480"/>
          <w:marRight w:val="0"/>
          <w:marTop w:val="0"/>
          <w:marBottom w:val="0"/>
          <w:divBdr>
            <w:top w:val="none" w:sz="0" w:space="0" w:color="auto"/>
            <w:left w:val="none" w:sz="0" w:space="0" w:color="auto"/>
            <w:bottom w:val="none" w:sz="0" w:space="0" w:color="auto"/>
            <w:right w:val="none" w:sz="0" w:space="0" w:color="auto"/>
          </w:divBdr>
        </w:div>
        <w:div w:id="1520509206">
          <w:marLeft w:val="480"/>
          <w:marRight w:val="0"/>
          <w:marTop w:val="0"/>
          <w:marBottom w:val="0"/>
          <w:divBdr>
            <w:top w:val="none" w:sz="0" w:space="0" w:color="auto"/>
            <w:left w:val="none" w:sz="0" w:space="0" w:color="auto"/>
            <w:bottom w:val="none" w:sz="0" w:space="0" w:color="auto"/>
            <w:right w:val="none" w:sz="0" w:space="0" w:color="auto"/>
          </w:divBdr>
        </w:div>
        <w:div w:id="1536501764">
          <w:marLeft w:val="480"/>
          <w:marRight w:val="0"/>
          <w:marTop w:val="0"/>
          <w:marBottom w:val="0"/>
          <w:divBdr>
            <w:top w:val="none" w:sz="0" w:space="0" w:color="auto"/>
            <w:left w:val="none" w:sz="0" w:space="0" w:color="auto"/>
            <w:bottom w:val="none" w:sz="0" w:space="0" w:color="auto"/>
            <w:right w:val="none" w:sz="0" w:space="0" w:color="auto"/>
          </w:divBdr>
        </w:div>
        <w:div w:id="1136221544">
          <w:marLeft w:val="480"/>
          <w:marRight w:val="0"/>
          <w:marTop w:val="0"/>
          <w:marBottom w:val="0"/>
          <w:divBdr>
            <w:top w:val="none" w:sz="0" w:space="0" w:color="auto"/>
            <w:left w:val="none" w:sz="0" w:space="0" w:color="auto"/>
            <w:bottom w:val="none" w:sz="0" w:space="0" w:color="auto"/>
            <w:right w:val="none" w:sz="0" w:space="0" w:color="auto"/>
          </w:divBdr>
        </w:div>
        <w:div w:id="745036330">
          <w:marLeft w:val="480"/>
          <w:marRight w:val="0"/>
          <w:marTop w:val="0"/>
          <w:marBottom w:val="0"/>
          <w:divBdr>
            <w:top w:val="none" w:sz="0" w:space="0" w:color="auto"/>
            <w:left w:val="none" w:sz="0" w:space="0" w:color="auto"/>
            <w:bottom w:val="none" w:sz="0" w:space="0" w:color="auto"/>
            <w:right w:val="none" w:sz="0" w:space="0" w:color="auto"/>
          </w:divBdr>
        </w:div>
        <w:div w:id="919754157">
          <w:marLeft w:val="480"/>
          <w:marRight w:val="0"/>
          <w:marTop w:val="0"/>
          <w:marBottom w:val="0"/>
          <w:divBdr>
            <w:top w:val="none" w:sz="0" w:space="0" w:color="auto"/>
            <w:left w:val="none" w:sz="0" w:space="0" w:color="auto"/>
            <w:bottom w:val="none" w:sz="0" w:space="0" w:color="auto"/>
            <w:right w:val="none" w:sz="0" w:space="0" w:color="auto"/>
          </w:divBdr>
        </w:div>
        <w:div w:id="427775163">
          <w:marLeft w:val="480"/>
          <w:marRight w:val="0"/>
          <w:marTop w:val="0"/>
          <w:marBottom w:val="0"/>
          <w:divBdr>
            <w:top w:val="none" w:sz="0" w:space="0" w:color="auto"/>
            <w:left w:val="none" w:sz="0" w:space="0" w:color="auto"/>
            <w:bottom w:val="none" w:sz="0" w:space="0" w:color="auto"/>
            <w:right w:val="none" w:sz="0" w:space="0" w:color="auto"/>
          </w:divBdr>
        </w:div>
        <w:div w:id="1553924426">
          <w:marLeft w:val="480"/>
          <w:marRight w:val="0"/>
          <w:marTop w:val="0"/>
          <w:marBottom w:val="0"/>
          <w:divBdr>
            <w:top w:val="none" w:sz="0" w:space="0" w:color="auto"/>
            <w:left w:val="none" w:sz="0" w:space="0" w:color="auto"/>
            <w:bottom w:val="none" w:sz="0" w:space="0" w:color="auto"/>
            <w:right w:val="none" w:sz="0" w:space="0" w:color="auto"/>
          </w:divBdr>
        </w:div>
        <w:div w:id="88893591">
          <w:marLeft w:val="480"/>
          <w:marRight w:val="0"/>
          <w:marTop w:val="0"/>
          <w:marBottom w:val="0"/>
          <w:divBdr>
            <w:top w:val="none" w:sz="0" w:space="0" w:color="auto"/>
            <w:left w:val="none" w:sz="0" w:space="0" w:color="auto"/>
            <w:bottom w:val="none" w:sz="0" w:space="0" w:color="auto"/>
            <w:right w:val="none" w:sz="0" w:space="0" w:color="auto"/>
          </w:divBdr>
        </w:div>
        <w:div w:id="1813866544">
          <w:marLeft w:val="480"/>
          <w:marRight w:val="0"/>
          <w:marTop w:val="0"/>
          <w:marBottom w:val="0"/>
          <w:divBdr>
            <w:top w:val="none" w:sz="0" w:space="0" w:color="auto"/>
            <w:left w:val="none" w:sz="0" w:space="0" w:color="auto"/>
            <w:bottom w:val="none" w:sz="0" w:space="0" w:color="auto"/>
            <w:right w:val="none" w:sz="0" w:space="0" w:color="auto"/>
          </w:divBdr>
        </w:div>
        <w:div w:id="2018582079">
          <w:marLeft w:val="480"/>
          <w:marRight w:val="0"/>
          <w:marTop w:val="0"/>
          <w:marBottom w:val="0"/>
          <w:divBdr>
            <w:top w:val="none" w:sz="0" w:space="0" w:color="auto"/>
            <w:left w:val="none" w:sz="0" w:space="0" w:color="auto"/>
            <w:bottom w:val="none" w:sz="0" w:space="0" w:color="auto"/>
            <w:right w:val="none" w:sz="0" w:space="0" w:color="auto"/>
          </w:divBdr>
        </w:div>
        <w:div w:id="1458178148">
          <w:marLeft w:val="480"/>
          <w:marRight w:val="0"/>
          <w:marTop w:val="0"/>
          <w:marBottom w:val="0"/>
          <w:divBdr>
            <w:top w:val="none" w:sz="0" w:space="0" w:color="auto"/>
            <w:left w:val="none" w:sz="0" w:space="0" w:color="auto"/>
            <w:bottom w:val="none" w:sz="0" w:space="0" w:color="auto"/>
            <w:right w:val="none" w:sz="0" w:space="0" w:color="auto"/>
          </w:divBdr>
        </w:div>
        <w:div w:id="210533603">
          <w:marLeft w:val="480"/>
          <w:marRight w:val="0"/>
          <w:marTop w:val="0"/>
          <w:marBottom w:val="0"/>
          <w:divBdr>
            <w:top w:val="none" w:sz="0" w:space="0" w:color="auto"/>
            <w:left w:val="none" w:sz="0" w:space="0" w:color="auto"/>
            <w:bottom w:val="none" w:sz="0" w:space="0" w:color="auto"/>
            <w:right w:val="none" w:sz="0" w:space="0" w:color="auto"/>
          </w:divBdr>
        </w:div>
        <w:div w:id="645474203">
          <w:marLeft w:val="480"/>
          <w:marRight w:val="0"/>
          <w:marTop w:val="0"/>
          <w:marBottom w:val="0"/>
          <w:divBdr>
            <w:top w:val="none" w:sz="0" w:space="0" w:color="auto"/>
            <w:left w:val="none" w:sz="0" w:space="0" w:color="auto"/>
            <w:bottom w:val="none" w:sz="0" w:space="0" w:color="auto"/>
            <w:right w:val="none" w:sz="0" w:space="0" w:color="auto"/>
          </w:divBdr>
        </w:div>
        <w:div w:id="961962195">
          <w:marLeft w:val="480"/>
          <w:marRight w:val="0"/>
          <w:marTop w:val="0"/>
          <w:marBottom w:val="0"/>
          <w:divBdr>
            <w:top w:val="none" w:sz="0" w:space="0" w:color="auto"/>
            <w:left w:val="none" w:sz="0" w:space="0" w:color="auto"/>
            <w:bottom w:val="none" w:sz="0" w:space="0" w:color="auto"/>
            <w:right w:val="none" w:sz="0" w:space="0" w:color="auto"/>
          </w:divBdr>
        </w:div>
        <w:div w:id="1205866946">
          <w:marLeft w:val="480"/>
          <w:marRight w:val="0"/>
          <w:marTop w:val="0"/>
          <w:marBottom w:val="0"/>
          <w:divBdr>
            <w:top w:val="none" w:sz="0" w:space="0" w:color="auto"/>
            <w:left w:val="none" w:sz="0" w:space="0" w:color="auto"/>
            <w:bottom w:val="none" w:sz="0" w:space="0" w:color="auto"/>
            <w:right w:val="none" w:sz="0" w:space="0" w:color="auto"/>
          </w:divBdr>
        </w:div>
        <w:div w:id="1978292267">
          <w:marLeft w:val="480"/>
          <w:marRight w:val="0"/>
          <w:marTop w:val="0"/>
          <w:marBottom w:val="0"/>
          <w:divBdr>
            <w:top w:val="none" w:sz="0" w:space="0" w:color="auto"/>
            <w:left w:val="none" w:sz="0" w:space="0" w:color="auto"/>
            <w:bottom w:val="none" w:sz="0" w:space="0" w:color="auto"/>
            <w:right w:val="none" w:sz="0" w:space="0" w:color="auto"/>
          </w:divBdr>
        </w:div>
        <w:div w:id="2025279892">
          <w:marLeft w:val="480"/>
          <w:marRight w:val="0"/>
          <w:marTop w:val="0"/>
          <w:marBottom w:val="0"/>
          <w:divBdr>
            <w:top w:val="none" w:sz="0" w:space="0" w:color="auto"/>
            <w:left w:val="none" w:sz="0" w:space="0" w:color="auto"/>
            <w:bottom w:val="none" w:sz="0" w:space="0" w:color="auto"/>
            <w:right w:val="none" w:sz="0" w:space="0" w:color="auto"/>
          </w:divBdr>
        </w:div>
        <w:div w:id="971910040">
          <w:marLeft w:val="480"/>
          <w:marRight w:val="0"/>
          <w:marTop w:val="0"/>
          <w:marBottom w:val="0"/>
          <w:divBdr>
            <w:top w:val="none" w:sz="0" w:space="0" w:color="auto"/>
            <w:left w:val="none" w:sz="0" w:space="0" w:color="auto"/>
            <w:bottom w:val="none" w:sz="0" w:space="0" w:color="auto"/>
            <w:right w:val="none" w:sz="0" w:space="0" w:color="auto"/>
          </w:divBdr>
        </w:div>
        <w:div w:id="168833181">
          <w:marLeft w:val="480"/>
          <w:marRight w:val="0"/>
          <w:marTop w:val="0"/>
          <w:marBottom w:val="0"/>
          <w:divBdr>
            <w:top w:val="none" w:sz="0" w:space="0" w:color="auto"/>
            <w:left w:val="none" w:sz="0" w:space="0" w:color="auto"/>
            <w:bottom w:val="none" w:sz="0" w:space="0" w:color="auto"/>
            <w:right w:val="none" w:sz="0" w:space="0" w:color="auto"/>
          </w:divBdr>
        </w:div>
        <w:div w:id="680667107">
          <w:marLeft w:val="480"/>
          <w:marRight w:val="0"/>
          <w:marTop w:val="0"/>
          <w:marBottom w:val="0"/>
          <w:divBdr>
            <w:top w:val="none" w:sz="0" w:space="0" w:color="auto"/>
            <w:left w:val="none" w:sz="0" w:space="0" w:color="auto"/>
            <w:bottom w:val="none" w:sz="0" w:space="0" w:color="auto"/>
            <w:right w:val="none" w:sz="0" w:space="0" w:color="auto"/>
          </w:divBdr>
        </w:div>
        <w:div w:id="136915987">
          <w:marLeft w:val="480"/>
          <w:marRight w:val="0"/>
          <w:marTop w:val="0"/>
          <w:marBottom w:val="0"/>
          <w:divBdr>
            <w:top w:val="none" w:sz="0" w:space="0" w:color="auto"/>
            <w:left w:val="none" w:sz="0" w:space="0" w:color="auto"/>
            <w:bottom w:val="none" w:sz="0" w:space="0" w:color="auto"/>
            <w:right w:val="none" w:sz="0" w:space="0" w:color="auto"/>
          </w:divBdr>
        </w:div>
        <w:div w:id="1855654417">
          <w:marLeft w:val="480"/>
          <w:marRight w:val="0"/>
          <w:marTop w:val="0"/>
          <w:marBottom w:val="0"/>
          <w:divBdr>
            <w:top w:val="none" w:sz="0" w:space="0" w:color="auto"/>
            <w:left w:val="none" w:sz="0" w:space="0" w:color="auto"/>
            <w:bottom w:val="none" w:sz="0" w:space="0" w:color="auto"/>
            <w:right w:val="none" w:sz="0" w:space="0" w:color="auto"/>
          </w:divBdr>
        </w:div>
        <w:div w:id="759715277">
          <w:marLeft w:val="480"/>
          <w:marRight w:val="0"/>
          <w:marTop w:val="0"/>
          <w:marBottom w:val="0"/>
          <w:divBdr>
            <w:top w:val="none" w:sz="0" w:space="0" w:color="auto"/>
            <w:left w:val="none" w:sz="0" w:space="0" w:color="auto"/>
            <w:bottom w:val="none" w:sz="0" w:space="0" w:color="auto"/>
            <w:right w:val="none" w:sz="0" w:space="0" w:color="auto"/>
          </w:divBdr>
        </w:div>
        <w:div w:id="882526176">
          <w:marLeft w:val="480"/>
          <w:marRight w:val="0"/>
          <w:marTop w:val="0"/>
          <w:marBottom w:val="0"/>
          <w:divBdr>
            <w:top w:val="none" w:sz="0" w:space="0" w:color="auto"/>
            <w:left w:val="none" w:sz="0" w:space="0" w:color="auto"/>
            <w:bottom w:val="none" w:sz="0" w:space="0" w:color="auto"/>
            <w:right w:val="none" w:sz="0" w:space="0" w:color="auto"/>
          </w:divBdr>
        </w:div>
        <w:div w:id="1808358909">
          <w:marLeft w:val="480"/>
          <w:marRight w:val="0"/>
          <w:marTop w:val="0"/>
          <w:marBottom w:val="0"/>
          <w:divBdr>
            <w:top w:val="none" w:sz="0" w:space="0" w:color="auto"/>
            <w:left w:val="none" w:sz="0" w:space="0" w:color="auto"/>
            <w:bottom w:val="none" w:sz="0" w:space="0" w:color="auto"/>
            <w:right w:val="none" w:sz="0" w:space="0" w:color="auto"/>
          </w:divBdr>
        </w:div>
        <w:div w:id="103162058">
          <w:marLeft w:val="480"/>
          <w:marRight w:val="0"/>
          <w:marTop w:val="0"/>
          <w:marBottom w:val="0"/>
          <w:divBdr>
            <w:top w:val="none" w:sz="0" w:space="0" w:color="auto"/>
            <w:left w:val="none" w:sz="0" w:space="0" w:color="auto"/>
            <w:bottom w:val="none" w:sz="0" w:space="0" w:color="auto"/>
            <w:right w:val="none" w:sz="0" w:space="0" w:color="auto"/>
          </w:divBdr>
        </w:div>
        <w:div w:id="785075775">
          <w:marLeft w:val="480"/>
          <w:marRight w:val="0"/>
          <w:marTop w:val="0"/>
          <w:marBottom w:val="0"/>
          <w:divBdr>
            <w:top w:val="none" w:sz="0" w:space="0" w:color="auto"/>
            <w:left w:val="none" w:sz="0" w:space="0" w:color="auto"/>
            <w:bottom w:val="none" w:sz="0" w:space="0" w:color="auto"/>
            <w:right w:val="none" w:sz="0" w:space="0" w:color="auto"/>
          </w:divBdr>
        </w:div>
      </w:divsChild>
    </w:div>
    <w:div w:id="977299247">
      <w:bodyDiv w:val="1"/>
      <w:marLeft w:val="0"/>
      <w:marRight w:val="0"/>
      <w:marTop w:val="0"/>
      <w:marBottom w:val="0"/>
      <w:divBdr>
        <w:top w:val="none" w:sz="0" w:space="0" w:color="auto"/>
        <w:left w:val="none" w:sz="0" w:space="0" w:color="auto"/>
        <w:bottom w:val="none" w:sz="0" w:space="0" w:color="auto"/>
        <w:right w:val="none" w:sz="0" w:space="0" w:color="auto"/>
      </w:divBdr>
    </w:div>
    <w:div w:id="981156063">
      <w:bodyDiv w:val="1"/>
      <w:marLeft w:val="0"/>
      <w:marRight w:val="0"/>
      <w:marTop w:val="0"/>
      <w:marBottom w:val="0"/>
      <w:divBdr>
        <w:top w:val="none" w:sz="0" w:space="0" w:color="auto"/>
        <w:left w:val="none" w:sz="0" w:space="0" w:color="auto"/>
        <w:bottom w:val="none" w:sz="0" w:space="0" w:color="auto"/>
        <w:right w:val="none" w:sz="0" w:space="0" w:color="auto"/>
      </w:divBdr>
      <w:divsChild>
        <w:div w:id="1082025135">
          <w:marLeft w:val="480"/>
          <w:marRight w:val="0"/>
          <w:marTop w:val="0"/>
          <w:marBottom w:val="0"/>
          <w:divBdr>
            <w:top w:val="none" w:sz="0" w:space="0" w:color="auto"/>
            <w:left w:val="none" w:sz="0" w:space="0" w:color="auto"/>
            <w:bottom w:val="none" w:sz="0" w:space="0" w:color="auto"/>
            <w:right w:val="none" w:sz="0" w:space="0" w:color="auto"/>
          </w:divBdr>
        </w:div>
        <w:div w:id="100036490">
          <w:marLeft w:val="480"/>
          <w:marRight w:val="0"/>
          <w:marTop w:val="0"/>
          <w:marBottom w:val="0"/>
          <w:divBdr>
            <w:top w:val="none" w:sz="0" w:space="0" w:color="auto"/>
            <w:left w:val="none" w:sz="0" w:space="0" w:color="auto"/>
            <w:bottom w:val="none" w:sz="0" w:space="0" w:color="auto"/>
            <w:right w:val="none" w:sz="0" w:space="0" w:color="auto"/>
          </w:divBdr>
        </w:div>
        <w:div w:id="655188813">
          <w:marLeft w:val="480"/>
          <w:marRight w:val="0"/>
          <w:marTop w:val="0"/>
          <w:marBottom w:val="0"/>
          <w:divBdr>
            <w:top w:val="none" w:sz="0" w:space="0" w:color="auto"/>
            <w:left w:val="none" w:sz="0" w:space="0" w:color="auto"/>
            <w:bottom w:val="none" w:sz="0" w:space="0" w:color="auto"/>
            <w:right w:val="none" w:sz="0" w:space="0" w:color="auto"/>
          </w:divBdr>
        </w:div>
        <w:div w:id="376588395">
          <w:marLeft w:val="480"/>
          <w:marRight w:val="0"/>
          <w:marTop w:val="0"/>
          <w:marBottom w:val="0"/>
          <w:divBdr>
            <w:top w:val="none" w:sz="0" w:space="0" w:color="auto"/>
            <w:left w:val="none" w:sz="0" w:space="0" w:color="auto"/>
            <w:bottom w:val="none" w:sz="0" w:space="0" w:color="auto"/>
            <w:right w:val="none" w:sz="0" w:space="0" w:color="auto"/>
          </w:divBdr>
        </w:div>
        <w:div w:id="1386950894">
          <w:marLeft w:val="480"/>
          <w:marRight w:val="0"/>
          <w:marTop w:val="0"/>
          <w:marBottom w:val="0"/>
          <w:divBdr>
            <w:top w:val="none" w:sz="0" w:space="0" w:color="auto"/>
            <w:left w:val="none" w:sz="0" w:space="0" w:color="auto"/>
            <w:bottom w:val="none" w:sz="0" w:space="0" w:color="auto"/>
            <w:right w:val="none" w:sz="0" w:space="0" w:color="auto"/>
          </w:divBdr>
        </w:div>
        <w:div w:id="1160198872">
          <w:marLeft w:val="480"/>
          <w:marRight w:val="0"/>
          <w:marTop w:val="0"/>
          <w:marBottom w:val="0"/>
          <w:divBdr>
            <w:top w:val="none" w:sz="0" w:space="0" w:color="auto"/>
            <w:left w:val="none" w:sz="0" w:space="0" w:color="auto"/>
            <w:bottom w:val="none" w:sz="0" w:space="0" w:color="auto"/>
            <w:right w:val="none" w:sz="0" w:space="0" w:color="auto"/>
          </w:divBdr>
        </w:div>
        <w:div w:id="334696777">
          <w:marLeft w:val="480"/>
          <w:marRight w:val="0"/>
          <w:marTop w:val="0"/>
          <w:marBottom w:val="0"/>
          <w:divBdr>
            <w:top w:val="none" w:sz="0" w:space="0" w:color="auto"/>
            <w:left w:val="none" w:sz="0" w:space="0" w:color="auto"/>
            <w:bottom w:val="none" w:sz="0" w:space="0" w:color="auto"/>
            <w:right w:val="none" w:sz="0" w:space="0" w:color="auto"/>
          </w:divBdr>
        </w:div>
        <w:div w:id="1836678537">
          <w:marLeft w:val="480"/>
          <w:marRight w:val="0"/>
          <w:marTop w:val="0"/>
          <w:marBottom w:val="0"/>
          <w:divBdr>
            <w:top w:val="none" w:sz="0" w:space="0" w:color="auto"/>
            <w:left w:val="none" w:sz="0" w:space="0" w:color="auto"/>
            <w:bottom w:val="none" w:sz="0" w:space="0" w:color="auto"/>
            <w:right w:val="none" w:sz="0" w:space="0" w:color="auto"/>
          </w:divBdr>
        </w:div>
        <w:div w:id="1875800547">
          <w:marLeft w:val="480"/>
          <w:marRight w:val="0"/>
          <w:marTop w:val="0"/>
          <w:marBottom w:val="0"/>
          <w:divBdr>
            <w:top w:val="none" w:sz="0" w:space="0" w:color="auto"/>
            <w:left w:val="none" w:sz="0" w:space="0" w:color="auto"/>
            <w:bottom w:val="none" w:sz="0" w:space="0" w:color="auto"/>
            <w:right w:val="none" w:sz="0" w:space="0" w:color="auto"/>
          </w:divBdr>
        </w:div>
        <w:div w:id="506019091">
          <w:marLeft w:val="480"/>
          <w:marRight w:val="0"/>
          <w:marTop w:val="0"/>
          <w:marBottom w:val="0"/>
          <w:divBdr>
            <w:top w:val="none" w:sz="0" w:space="0" w:color="auto"/>
            <w:left w:val="none" w:sz="0" w:space="0" w:color="auto"/>
            <w:bottom w:val="none" w:sz="0" w:space="0" w:color="auto"/>
            <w:right w:val="none" w:sz="0" w:space="0" w:color="auto"/>
          </w:divBdr>
        </w:div>
        <w:div w:id="1295792326">
          <w:marLeft w:val="480"/>
          <w:marRight w:val="0"/>
          <w:marTop w:val="0"/>
          <w:marBottom w:val="0"/>
          <w:divBdr>
            <w:top w:val="none" w:sz="0" w:space="0" w:color="auto"/>
            <w:left w:val="none" w:sz="0" w:space="0" w:color="auto"/>
            <w:bottom w:val="none" w:sz="0" w:space="0" w:color="auto"/>
            <w:right w:val="none" w:sz="0" w:space="0" w:color="auto"/>
          </w:divBdr>
        </w:div>
        <w:div w:id="395856769">
          <w:marLeft w:val="480"/>
          <w:marRight w:val="0"/>
          <w:marTop w:val="0"/>
          <w:marBottom w:val="0"/>
          <w:divBdr>
            <w:top w:val="none" w:sz="0" w:space="0" w:color="auto"/>
            <w:left w:val="none" w:sz="0" w:space="0" w:color="auto"/>
            <w:bottom w:val="none" w:sz="0" w:space="0" w:color="auto"/>
            <w:right w:val="none" w:sz="0" w:space="0" w:color="auto"/>
          </w:divBdr>
        </w:div>
        <w:div w:id="1312058625">
          <w:marLeft w:val="480"/>
          <w:marRight w:val="0"/>
          <w:marTop w:val="0"/>
          <w:marBottom w:val="0"/>
          <w:divBdr>
            <w:top w:val="none" w:sz="0" w:space="0" w:color="auto"/>
            <w:left w:val="none" w:sz="0" w:space="0" w:color="auto"/>
            <w:bottom w:val="none" w:sz="0" w:space="0" w:color="auto"/>
            <w:right w:val="none" w:sz="0" w:space="0" w:color="auto"/>
          </w:divBdr>
        </w:div>
        <w:div w:id="1121530947">
          <w:marLeft w:val="480"/>
          <w:marRight w:val="0"/>
          <w:marTop w:val="0"/>
          <w:marBottom w:val="0"/>
          <w:divBdr>
            <w:top w:val="none" w:sz="0" w:space="0" w:color="auto"/>
            <w:left w:val="none" w:sz="0" w:space="0" w:color="auto"/>
            <w:bottom w:val="none" w:sz="0" w:space="0" w:color="auto"/>
            <w:right w:val="none" w:sz="0" w:space="0" w:color="auto"/>
          </w:divBdr>
        </w:div>
        <w:div w:id="769735291">
          <w:marLeft w:val="480"/>
          <w:marRight w:val="0"/>
          <w:marTop w:val="0"/>
          <w:marBottom w:val="0"/>
          <w:divBdr>
            <w:top w:val="none" w:sz="0" w:space="0" w:color="auto"/>
            <w:left w:val="none" w:sz="0" w:space="0" w:color="auto"/>
            <w:bottom w:val="none" w:sz="0" w:space="0" w:color="auto"/>
            <w:right w:val="none" w:sz="0" w:space="0" w:color="auto"/>
          </w:divBdr>
        </w:div>
        <w:div w:id="1585603057">
          <w:marLeft w:val="480"/>
          <w:marRight w:val="0"/>
          <w:marTop w:val="0"/>
          <w:marBottom w:val="0"/>
          <w:divBdr>
            <w:top w:val="none" w:sz="0" w:space="0" w:color="auto"/>
            <w:left w:val="none" w:sz="0" w:space="0" w:color="auto"/>
            <w:bottom w:val="none" w:sz="0" w:space="0" w:color="auto"/>
            <w:right w:val="none" w:sz="0" w:space="0" w:color="auto"/>
          </w:divBdr>
        </w:div>
        <w:div w:id="482232694">
          <w:marLeft w:val="480"/>
          <w:marRight w:val="0"/>
          <w:marTop w:val="0"/>
          <w:marBottom w:val="0"/>
          <w:divBdr>
            <w:top w:val="none" w:sz="0" w:space="0" w:color="auto"/>
            <w:left w:val="none" w:sz="0" w:space="0" w:color="auto"/>
            <w:bottom w:val="none" w:sz="0" w:space="0" w:color="auto"/>
            <w:right w:val="none" w:sz="0" w:space="0" w:color="auto"/>
          </w:divBdr>
        </w:div>
        <w:div w:id="838931647">
          <w:marLeft w:val="480"/>
          <w:marRight w:val="0"/>
          <w:marTop w:val="0"/>
          <w:marBottom w:val="0"/>
          <w:divBdr>
            <w:top w:val="none" w:sz="0" w:space="0" w:color="auto"/>
            <w:left w:val="none" w:sz="0" w:space="0" w:color="auto"/>
            <w:bottom w:val="none" w:sz="0" w:space="0" w:color="auto"/>
            <w:right w:val="none" w:sz="0" w:space="0" w:color="auto"/>
          </w:divBdr>
        </w:div>
        <w:div w:id="1572544675">
          <w:marLeft w:val="480"/>
          <w:marRight w:val="0"/>
          <w:marTop w:val="0"/>
          <w:marBottom w:val="0"/>
          <w:divBdr>
            <w:top w:val="none" w:sz="0" w:space="0" w:color="auto"/>
            <w:left w:val="none" w:sz="0" w:space="0" w:color="auto"/>
            <w:bottom w:val="none" w:sz="0" w:space="0" w:color="auto"/>
            <w:right w:val="none" w:sz="0" w:space="0" w:color="auto"/>
          </w:divBdr>
        </w:div>
        <w:div w:id="1268462178">
          <w:marLeft w:val="480"/>
          <w:marRight w:val="0"/>
          <w:marTop w:val="0"/>
          <w:marBottom w:val="0"/>
          <w:divBdr>
            <w:top w:val="none" w:sz="0" w:space="0" w:color="auto"/>
            <w:left w:val="none" w:sz="0" w:space="0" w:color="auto"/>
            <w:bottom w:val="none" w:sz="0" w:space="0" w:color="auto"/>
            <w:right w:val="none" w:sz="0" w:space="0" w:color="auto"/>
          </w:divBdr>
        </w:div>
        <w:div w:id="1634601950">
          <w:marLeft w:val="480"/>
          <w:marRight w:val="0"/>
          <w:marTop w:val="0"/>
          <w:marBottom w:val="0"/>
          <w:divBdr>
            <w:top w:val="none" w:sz="0" w:space="0" w:color="auto"/>
            <w:left w:val="none" w:sz="0" w:space="0" w:color="auto"/>
            <w:bottom w:val="none" w:sz="0" w:space="0" w:color="auto"/>
            <w:right w:val="none" w:sz="0" w:space="0" w:color="auto"/>
          </w:divBdr>
        </w:div>
        <w:div w:id="387461799">
          <w:marLeft w:val="480"/>
          <w:marRight w:val="0"/>
          <w:marTop w:val="0"/>
          <w:marBottom w:val="0"/>
          <w:divBdr>
            <w:top w:val="none" w:sz="0" w:space="0" w:color="auto"/>
            <w:left w:val="none" w:sz="0" w:space="0" w:color="auto"/>
            <w:bottom w:val="none" w:sz="0" w:space="0" w:color="auto"/>
            <w:right w:val="none" w:sz="0" w:space="0" w:color="auto"/>
          </w:divBdr>
        </w:div>
      </w:divsChild>
    </w:div>
    <w:div w:id="985939504">
      <w:bodyDiv w:val="1"/>
      <w:marLeft w:val="0"/>
      <w:marRight w:val="0"/>
      <w:marTop w:val="0"/>
      <w:marBottom w:val="0"/>
      <w:divBdr>
        <w:top w:val="none" w:sz="0" w:space="0" w:color="auto"/>
        <w:left w:val="none" w:sz="0" w:space="0" w:color="auto"/>
        <w:bottom w:val="none" w:sz="0" w:space="0" w:color="auto"/>
        <w:right w:val="none" w:sz="0" w:space="0" w:color="auto"/>
      </w:divBdr>
    </w:div>
    <w:div w:id="991710856">
      <w:bodyDiv w:val="1"/>
      <w:marLeft w:val="0"/>
      <w:marRight w:val="0"/>
      <w:marTop w:val="0"/>
      <w:marBottom w:val="0"/>
      <w:divBdr>
        <w:top w:val="none" w:sz="0" w:space="0" w:color="auto"/>
        <w:left w:val="none" w:sz="0" w:space="0" w:color="auto"/>
        <w:bottom w:val="none" w:sz="0" w:space="0" w:color="auto"/>
        <w:right w:val="none" w:sz="0" w:space="0" w:color="auto"/>
      </w:divBdr>
      <w:divsChild>
        <w:div w:id="827132562">
          <w:marLeft w:val="480"/>
          <w:marRight w:val="0"/>
          <w:marTop w:val="0"/>
          <w:marBottom w:val="0"/>
          <w:divBdr>
            <w:top w:val="none" w:sz="0" w:space="0" w:color="auto"/>
            <w:left w:val="none" w:sz="0" w:space="0" w:color="auto"/>
            <w:bottom w:val="none" w:sz="0" w:space="0" w:color="auto"/>
            <w:right w:val="none" w:sz="0" w:space="0" w:color="auto"/>
          </w:divBdr>
        </w:div>
        <w:div w:id="1229537012">
          <w:marLeft w:val="480"/>
          <w:marRight w:val="0"/>
          <w:marTop w:val="0"/>
          <w:marBottom w:val="0"/>
          <w:divBdr>
            <w:top w:val="none" w:sz="0" w:space="0" w:color="auto"/>
            <w:left w:val="none" w:sz="0" w:space="0" w:color="auto"/>
            <w:bottom w:val="none" w:sz="0" w:space="0" w:color="auto"/>
            <w:right w:val="none" w:sz="0" w:space="0" w:color="auto"/>
          </w:divBdr>
        </w:div>
        <w:div w:id="1643189174">
          <w:marLeft w:val="480"/>
          <w:marRight w:val="0"/>
          <w:marTop w:val="0"/>
          <w:marBottom w:val="0"/>
          <w:divBdr>
            <w:top w:val="none" w:sz="0" w:space="0" w:color="auto"/>
            <w:left w:val="none" w:sz="0" w:space="0" w:color="auto"/>
            <w:bottom w:val="none" w:sz="0" w:space="0" w:color="auto"/>
            <w:right w:val="none" w:sz="0" w:space="0" w:color="auto"/>
          </w:divBdr>
        </w:div>
        <w:div w:id="866867953">
          <w:marLeft w:val="480"/>
          <w:marRight w:val="0"/>
          <w:marTop w:val="0"/>
          <w:marBottom w:val="0"/>
          <w:divBdr>
            <w:top w:val="none" w:sz="0" w:space="0" w:color="auto"/>
            <w:left w:val="none" w:sz="0" w:space="0" w:color="auto"/>
            <w:bottom w:val="none" w:sz="0" w:space="0" w:color="auto"/>
            <w:right w:val="none" w:sz="0" w:space="0" w:color="auto"/>
          </w:divBdr>
        </w:div>
        <w:div w:id="1420564841">
          <w:marLeft w:val="480"/>
          <w:marRight w:val="0"/>
          <w:marTop w:val="0"/>
          <w:marBottom w:val="0"/>
          <w:divBdr>
            <w:top w:val="none" w:sz="0" w:space="0" w:color="auto"/>
            <w:left w:val="none" w:sz="0" w:space="0" w:color="auto"/>
            <w:bottom w:val="none" w:sz="0" w:space="0" w:color="auto"/>
            <w:right w:val="none" w:sz="0" w:space="0" w:color="auto"/>
          </w:divBdr>
        </w:div>
        <w:div w:id="1129007107">
          <w:marLeft w:val="480"/>
          <w:marRight w:val="0"/>
          <w:marTop w:val="0"/>
          <w:marBottom w:val="0"/>
          <w:divBdr>
            <w:top w:val="none" w:sz="0" w:space="0" w:color="auto"/>
            <w:left w:val="none" w:sz="0" w:space="0" w:color="auto"/>
            <w:bottom w:val="none" w:sz="0" w:space="0" w:color="auto"/>
            <w:right w:val="none" w:sz="0" w:space="0" w:color="auto"/>
          </w:divBdr>
        </w:div>
        <w:div w:id="1120566751">
          <w:marLeft w:val="480"/>
          <w:marRight w:val="0"/>
          <w:marTop w:val="0"/>
          <w:marBottom w:val="0"/>
          <w:divBdr>
            <w:top w:val="none" w:sz="0" w:space="0" w:color="auto"/>
            <w:left w:val="none" w:sz="0" w:space="0" w:color="auto"/>
            <w:bottom w:val="none" w:sz="0" w:space="0" w:color="auto"/>
            <w:right w:val="none" w:sz="0" w:space="0" w:color="auto"/>
          </w:divBdr>
        </w:div>
        <w:div w:id="957761992">
          <w:marLeft w:val="480"/>
          <w:marRight w:val="0"/>
          <w:marTop w:val="0"/>
          <w:marBottom w:val="0"/>
          <w:divBdr>
            <w:top w:val="none" w:sz="0" w:space="0" w:color="auto"/>
            <w:left w:val="none" w:sz="0" w:space="0" w:color="auto"/>
            <w:bottom w:val="none" w:sz="0" w:space="0" w:color="auto"/>
            <w:right w:val="none" w:sz="0" w:space="0" w:color="auto"/>
          </w:divBdr>
        </w:div>
        <w:div w:id="2106415666">
          <w:marLeft w:val="480"/>
          <w:marRight w:val="0"/>
          <w:marTop w:val="0"/>
          <w:marBottom w:val="0"/>
          <w:divBdr>
            <w:top w:val="none" w:sz="0" w:space="0" w:color="auto"/>
            <w:left w:val="none" w:sz="0" w:space="0" w:color="auto"/>
            <w:bottom w:val="none" w:sz="0" w:space="0" w:color="auto"/>
            <w:right w:val="none" w:sz="0" w:space="0" w:color="auto"/>
          </w:divBdr>
        </w:div>
        <w:div w:id="314798523">
          <w:marLeft w:val="480"/>
          <w:marRight w:val="0"/>
          <w:marTop w:val="0"/>
          <w:marBottom w:val="0"/>
          <w:divBdr>
            <w:top w:val="none" w:sz="0" w:space="0" w:color="auto"/>
            <w:left w:val="none" w:sz="0" w:space="0" w:color="auto"/>
            <w:bottom w:val="none" w:sz="0" w:space="0" w:color="auto"/>
            <w:right w:val="none" w:sz="0" w:space="0" w:color="auto"/>
          </w:divBdr>
        </w:div>
        <w:div w:id="928463766">
          <w:marLeft w:val="480"/>
          <w:marRight w:val="0"/>
          <w:marTop w:val="0"/>
          <w:marBottom w:val="0"/>
          <w:divBdr>
            <w:top w:val="none" w:sz="0" w:space="0" w:color="auto"/>
            <w:left w:val="none" w:sz="0" w:space="0" w:color="auto"/>
            <w:bottom w:val="none" w:sz="0" w:space="0" w:color="auto"/>
            <w:right w:val="none" w:sz="0" w:space="0" w:color="auto"/>
          </w:divBdr>
        </w:div>
        <w:div w:id="261961739">
          <w:marLeft w:val="480"/>
          <w:marRight w:val="0"/>
          <w:marTop w:val="0"/>
          <w:marBottom w:val="0"/>
          <w:divBdr>
            <w:top w:val="none" w:sz="0" w:space="0" w:color="auto"/>
            <w:left w:val="none" w:sz="0" w:space="0" w:color="auto"/>
            <w:bottom w:val="none" w:sz="0" w:space="0" w:color="auto"/>
            <w:right w:val="none" w:sz="0" w:space="0" w:color="auto"/>
          </w:divBdr>
        </w:div>
        <w:div w:id="354692444">
          <w:marLeft w:val="480"/>
          <w:marRight w:val="0"/>
          <w:marTop w:val="0"/>
          <w:marBottom w:val="0"/>
          <w:divBdr>
            <w:top w:val="none" w:sz="0" w:space="0" w:color="auto"/>
            <w:left w:val="none" w:sz="0" w:space="0" w:color="auto"/>
            <w:bottom w:val="none" w:sz="0" w:space="0" w:color="auto"/>
            <w:right w:val="none" w:sz="0" w:space="0" w:color="auto"/>
          </w:divBdr>
        </w:div>
        <w:div w:id="1673215207">
          <w:marLeft w:val="480"/>
          <w:marRight w:val="0"/>
          <w:marTop w:val="0"/>
          <w:marBottom w:val="0"/>
          <w:divBdr>
            <w:top w:val="none" w:sz="0" w:space="0" w:color="auto"/>
            <w:left w:val="none" w:sz="0" w:space="0" w:color="auto"/>
            <w:bottom w:val="none" w:sz="0" w:space="0" w:color="auto"/>
            <w:right w:val="none" w:sz="0" w:space="0" w:color="auto"/>
          </w:divBdr>
        </w:div>
        <w:div w:id="1349916626">
          <w:marLeft w:val="480"/>
          <w:marRight w:val="0"/>
          <w:marTop w:val="0"/>
          <w:marBottom w:val="0"/>
          <w:divBdr>
            <w:top w:val="none" w:sz="0" w:space="0" w:color="auto"/>
            <w:left w:val="none" w:sz="0" w:space="0" w:color="auto"/>
            <w:bottom w:val="none" w:sz="0" w:space="0" w:color="auto"/>
            <w:right w:val="none" w:sz="0" w:space="0" w:color="auto"/>
          </w:divBdr>
        </w:div>
        <w:div w:id="2095781811">
          <w:marLeft w:val="480"/>
          <w:marRight w:val="0"/>
          <w:marTop w:val="0"/>
          <w:marBottom w:val="0"/>
          <w:divBdr>
            <w:top w:val="none" w:sz="0" w:space="0" w:color="auto"/>
            <w:left w:val="none" w:sz="0" w:space="0" w:color="auto"/>
            <w:bottom w:val="none" w:sz="0" w:space="0" w:color="auto"/>
            <w:right w:val="none" w:sz="0" w:space="0" w:color="auto"/>
          </w:divBdr>
        </w:div>
        <w:div w:id="556432930">
          <w:marLeft w:val="480"/>
          <w:marRight w:val="0"/>
          <w:marTop w:val="0"/>
          <w:marBottom w:val="0"/>
          <w:divBdr>
            <w:top w:val="none" w:sz="0" w:space="0" w:color="auto"/>
            <w:left w:val="none" w:sz="0" w:space="0" w:color="auto"/>
            <w:bottom w:val="none" w:sz="0" w:space="0" w:color="auto"/>
            <w:right w:val="none" w:sz="0" w:space="0" w:color="auto"/>
          </w:divBdr>
        </w:div>
        <w:div w:id="579948687">
          <w:marLeft w:val="480"/>
          <w:marRight w:val="0"/>
          <w:marTop w:val="0"/>
          <w:marBottom w:val="0"/>
          <w:divBdr>
            <w:top w:val="none" w:sz="0" w:space="0" w:color="auto"/>
            <w:left w:val="none" w:sz="0" w:space="0" w:color="auto"/>
            <w:bottom w:val="none" w:sz="0" w:space="0" w:color="auto"/>
            <w:right w:val="none" w:sz="0" w:space="0" w:color="auto"/>
          </w:divBdr>
        </w:div>
        <w:div w:id="182060511">
          <w:marLeft w:val="480"/>
          <w:marRight w:val="0"/>
          <w:marTop w:val="0"/>
          <w:marBottom w:val="0"/>
          <w:divBdr>
            <w:top w:val="none" w:sz="0" w:space="0" w:color="auto"/>
            <w:left w:val="none" w:sz="0" w:space="0" w:color="auto"/>
            <w:bottom w:val="none" w:sz="0" w:space="0" w:color="auto"/>
            <w:right w:val="none" w:sz="0" w:space="0" w:color="auto"/>
          </w:divBdr>
        </w:div>
      </w:divsChild>
    </w:div>
    <w:div w:id="1002318957">
      <w:bodyDiv w:val="1"/>
      <w:marLeft w:val="0"/>
      <w:marRight w:val="0"/>
      <w:marTop w:val="0"/>
      <w:marBottom w:val="0"/>
      <w:divBdr>
        <w:top w:val="none" w:sz="0" w:space="0" w:color="auto"/>
        <w:left w:val="none" w:sz="0" w:space="0" w:color="auto"/>
        <w:bottom w:val="none" w:sz="0" w:space="0" w:color="auto"/>
        <w:right w:val="none" w:sz="0" w:space="0" w:color="auto"/>
      </w:divBdr>
    </w:div>
    <w:div w:id="1003703517">
      <w:bodyDiv w:val="1"/>
      <w:marLeft w:val="0"/>
      <w:marRight w:val="0"/>
      <w:marTop w:val="0"/>
      <w:marBottom w:val="0"/>
      <w:divBdr>
        <w:top w:val="none" w:sz="0" w:space="0" w:color="auto"/>
        <w:left w:val="none" w:sz="0" w:space="0" w:color="auto"/>
        <w:bottom w:val="none" w:sz="0" w:space="0" w:color="auto"/>
        <w:right w:val="none" w:sz="0" w:space="0" w:color="auto"/>
      </w:divBdr>
      <w:divsChild>
        <w:div w:id="1384326473">
          <w:marLeft w:val="640"/>
          <w:marRight w:val="0"/>
          <w:marTop w:val="0"/>
          <w:marBottom w:val="0"/>
          <w:divBdr>
            <w:top w:val="none" w:sz="0" w:space="0" w:color="auto"/>
            <w:left w:val="none" w:sz="0" w:space="0" w:color="auto"/>
            <w:bottom w:val="none" w:sz="0" w:space="0" w:color="auto"/>
            <w:right w:val="none" w:sz="0" w:space="0" w:color="auto"/>
          </w:divBdr>
        </w:div>
        <w:div w:id="848639433">
          <w:marLeft w:val="640"/>
          <w:marRight w:val="0"/>
          <w:marTop w:val="0"/>
          <w:marBottom w:val="0"/>
          <w:divBdr>
            <w:top w:val="none" w:sz="0" w:space="0" w:color="auto"/>
            <w:left w:val="none" w:sz="0" w:space="0" w:color="auto"/>
            <w:bottom w:val="none" w:sz="0" w:space="0" w:color="auto"/>
            <w:right w:val="none" w:sz="0" w:space="0" w:color="auto"/>
          </w:divBdr>
        </w:div>
        <w:div w:id="2003003768">
          <w:marLeft w:val="640"/>
          <w:marRight w:val="0"/>
          <w:marTop w:val="0"/>
          <w:marBottom w:val="0"/>
          <w:divBdr>
            <w:top w:val="none" w:sz="0" w:space="0" w:color="auto"/>
            <w:left w:val="none" w:sz="0" w:space="0" w:color="auto"/>
            <w:bottom w:val="none" w:sz="0" w:space="0" w:color="auto"/>
            <w:right w:val="none" w:sz="0" w:space="0" w:color="auto"/>
          </w:divBdr>
        </w:div>
        <w:div w:id="267348952">
          <w:marLeft w:val="640"/>
          <w:marRight w:val="0"/>
          <w:marTop w:val="0"/>
          <w:marBottom w:val="0"/>
          <w:divBdr>
            <w:top w:val="none" w:sz="0" w:space="0" w:color="auto"/>
            <w:left w:val="none" w:sz="0" w:space="0" w:color="auto"/>
            <w:bottom w:val="none" w:sz="0" w:space="0" w:color="auto"/>
            <w:right w:val="none" w:sz="0" w:space="0" w:color="auto"/>
          </w:divBdr>
        </w:div>
        <w:div w:id="506138106">
          <w:marLeft w:val="640"/>
          <w:marRight w:val="0"/>
          <w:marTop w:val="0"/>
          <w:marBottom w:val="0"/>
          <w:divBdr>
            <w:top w:val="none" w:sz="0" w:space="0" w:color="auto"/>
            <w:left w:val="none" w:sz="0" w:space="0" w:color="auto"/>
            <w:bottom w:val="none" w:sz="0" w:space="0" w:color="auto"/>
            <w:right w:val="none" w:sz="0" w:space="0" w:color="auto"/>
          </w:divBdr>
        </w:div>
        <w:div w:id="246429722">
          <w:marLeft w:val="640"/>
          <w:marRight w:val="0"/>
          <w:marTop w:val="0"/>
          <w:marBottom w:val="0"/>
          <w:divBdr>
            <w:top w:val="none" w:sz="0" w:space="0" w:color="auto"/>
            <w:left w:val="none" w:sz="0" w:space="0" w:color="auto"/>
            <w:bottom w:val="none" w:sz="0" w:space="0" w:color="auto"/>
            <w:right w:val="none" w:sz="0" w:space="0" w:color="auto"/>
          </w:divBdr>
        </w:div>
        <w:div w:id="2099404057">
          <w:marLeft w:val="640"/>
          <w:marRight w:val="0"/>
          <w:marTop w:val="0"/>
          <w:marBottom w:val="0"/>
          <w:divBdr>
            <w:top w:val="none" w:sz="0" w:space="0" w:color="auto"/>
            <w:left w:val="none" w:sz="0" w:space="0" w:color="auto"/>
            <w:bottom w:val="none" w:sz="0" w:space="0" w:color="auto"/>
            <w:right w:val="none" w:sz="0" w:space="0" w:color="auto"/>
          </w:divBdr>
        </w:div>
        <w:div w:id="1790591364">
          <w:marLeft w:val="640"/>
          <w:marRight w:val="0"/>
          <w:marTop w:val="0"/>
          <w:marBottom w:val="0"/>
          <w:divBdr>
            <w:top w:val="none" w:sz="0" w:space="0" w:color="auto"/>
            <w:left w:val="none" w:sz="0" w:space="0" w:color="auto"/>
            <w:bottom w:val="none" w:sz="0" w:space="0" w:color="auto"/>
            <w:right w:val="none" w:sz="0" w:space="0" w:color="auto"/>
          </w:divBdr>
        </w:div>
        <w:div w:id="991328425">
          <w:marLeft w:val="640"/>
          <w:marRight w:val="0"/>
          <w:marTop w:val="0"/>
          <w:marBottom w:val="0"/>
          <w:divBdr>
            <w:top w:val="none" w:sz="0" w:space="0" w:color="auto"/>
            <w:left w:val="none" w:sz="0" w:space="0" w:color="auto"/>
            <w:bottom w:val="none" w:sz="0" w:space="0" w:color="auto"/>
            <w:right w:val="none" w:sz="0" w:space="0" w:color="auto"/>
          </w:divBdr>
        </w:div>
        <w:div w:id="1050421509">
          <w:marLeft w:val="640"/>
          <w:marRight w:val="0"/>
          <w:marTop w:val="0"/>
          <w:marBottom w:val="0"/>
          <w:divBdr>
            <w:top w:val="none" w:sz="0" w:space="0" w:color="auto"/>
            <w:left w:val="none" w:sz="0" w:space="0" w:color="auto"/>
            <w:bottom w:val="none" w:sz="0" w:space="0" w:color="auto"/>
            <w:right w:val="none" w:sz="0" w:space="0" w:color="auto"/>
          </w:divBdr>
        </w:div>
        <w:div w:id="1413812095">
          <w:marLeft w:val="640"/>
          <w:marRight w:val="0"/>
          <w:marTop w:val="0"/>
          <w:marBottom w:val="0"/>
          <w:divBdr>
            <w:top w:val="none" w:sz="0" w:space="0" w:color="auto"/>
            <w:left w:val="none" w:sz="0" w:space="0" w:color="auto"/>
            <w:bottom w:val="none" w:sz="0" w:space="0" w:color="auto"/>
            <w:right w:val="none" w:sz="0" w:space="0" w:color="auto"/>
          </w:divBdr>
        </w:div>
        <w:div w:id="1955096671">
          <w:marLeft w:val="640"/>
          <w:marRight w:val="0"/>
          <w:marTop w:val="0"/>
          <w:marBottom w:val="0"/>
          <w:divBdr>
            <w:top w:val="none" w:sz="0" w:space="0" w:color="auto"/>
            <w:left w:val="none" w:sz="0" w:space="0" w:color="auto"/>
            <w:bottom w:val="none" w:sz="0" w:space="0" w:color="auto"/>
            <w:right w:val="none" w:sz="0" w:space="0" w:color="auto"/>
          </w:divBdr>
        </w:div>
        <w:div w:id="1070154771">
          <w:marLeft w:val="640"/>
          <w:marRight w:val="0"/>
          <w:marTop w:val="0"/>
          <w:marBottom w:val="0"/>
          <w:divBdr>
            <w:top w:val="none" w:sz="0" w:space="0" w:color="auto"/>
            <w:left w:val="none" w:sz="0" w:space="0" w:color="auto"/>
            <w:bottom w:val="none" w:sz="0" w:space="0" w:color="auto"/>
            <w:right w:val="none" w:sz="0" w:space="0" w:color="auto"/>
          </w:divBdr>
        </w:div>
        <w:div w:id="548151127">
          <w:marLeft w:val="640"/>
          <w:marRight w:val="0"/>
          <w:marTop w:val="0"/>
          <w:marBottom w:val="0"/>
          <w:divBdr>
            <w:top w:val="none" w:sz="0" w:space="0" w:color="auto"/>
            <w:left w:val="none" w:sz="0" w:space="0" w:color="auto"/>
            <w:bottom w:val="none" w:sz="0" w:space="0" w:color="auto"/>
            <w:right w:val="none" w:sz="0" w:space="0" w:color="auto"/>
          </w:divBdr>
        </w:div>
        <w:div w:id="1858808623">
          <w:marLeft w:val="640"/>
          <w:marRight w:val="0"/>
          <w:marTop w:val="0"/>
          <w:marBottom w:val="0"/>
          <w:divBdr>
            <w:top w:val="none" w:sz="0" w:space="0" w:color="auto"/>
            <w:left w:val="none" w:sz="0" w:space="0" w:color="auto"/>
            <w:bottom w:val="none" w:sz="0" w:space="0" w:color="auto"/>
            <w:right w:val="none" w:sz="0" w:space="0" w:color="auto"/>
          </w:divBdr>
        </w:div>
        <w:div w:id="2067097123">
          <w:marLeft w:val="640"/>
          <w:marRight w:val="0"/>
          <w:marTop w:val="0"/>
          <w:marBottom w:val="0"/>
          <w:divBdr>
            <w:top w:val="none" w:sz="0" w:space="0" w:color="auto"/>
            <w:left w:val="none" w:sz="0" w:space="0" w:color="auto"/>
            <w:bottom w:val="none" w:sz="0" w:space="0" w:color="auto"/>
            <w:right w:val="none" w:sz="0" w:space="0" w:color="auto"/>
          </w:divBdr>
        </w:div>
        <w:div w:id="700009340">
          <w:marLeft w:val="640"/>
          <w:marRight w:val="0"/>
          <w:marTop w:val="0"/>
          <w:marBottom w:val="0"/>
          <w:divBdr>
            <w:top w:val="none" w:sz="0" w:space="0" w:color="auto"/>
            <w:left w:val="none" w:sz="0" w:space="0" w:color="auto"/>
            <w:bottom w:val="none" w:sz="0" w:space="0" w:color="auto"/>
            <w:right w:val="none" w:sz="0" w:space="0" w:color="auto"/>
          </w:divBdr>
        </w:div>
        <w:div w:id="653215260">
          <w:marLeft w:val="640"/>
          <w:marRight w:val="0"/>
          <w:marTop w:val="0"/>
          <w:marBottom w:val="0"/>
          <w:divBdr>
            <w:top w:val="none" w:sz="0" w:space="0" w:color="auto"/>
            <w:left w:val="none" w:sz="0" w:space="0" w:color="auto"/>
            <w:bottom w:val="none" w:sz="0" w:space="0" w:color="auto"/>
            <w:right w:val="none" w:sz="0" w:space="0" w:color="auto"/>
          </w:divBdr>
        </w:div>
        <w:div w:id="372123086">
          <w:marLeft w:val="640"/>
          <w:marRight w:val="0"/>
          <w:marTop w:val="0"/>
          <w:marBottom w:val="0"/>
          <w:divBdr>
            <w:top w:val="none" w:sz="0" w:space="0" w:color="auto"/>
            <w:left w:val="none" w:sz="0" w:space="0" w:color="auto"/>
            <w:bottom w:val="none" w:sz="0" w:space="0" w:color="auto"/>
            <w:right w:val="none" w:sz="0" w:space="0" w:color="auto"/>
          </w:divBdr>
        </w:div>
        <w:div w:id="1119029633">
          <w:marLeft w:val="640"/>
          <w:marRight w:val="0"/>
          <w:marTop w:val="0"/>
          <w:marBottom w:val="0"/>
          <w:divBdr>
            <w:top w:val="none" w:sz="0" w:space="0" w:color="auto"/>
            <w:left w:val="none" w:sz="0" w:space="0" w:color="auto"/>
            <w:bottom w:val="none" w:sz="0" w:space="0" w:color="auto"/>
            <w:right w:val="none" w:sz="0" w:space="0" w:color="auto"/>
          </w:divBdr>
        </w:div>
        <w:div w:id="497579148">
          <w:marLeft w:val="640"/>
          <w:marRight w:val="0"/>
          <w:marTop w:val="0"/>
          <w:marBottom w:val="0"/>
          <w:divBdr>
            <w:top w:val="none" w:sz="0" w:space="0" w:color="auto"/>
            <w:left w:val="none" w:sz="0" w:space="0" w:color="auto"/>
            <w:bottom w:val="none" w:sz="0" w:space="0" w:color="auto"/>
            <w:right w:val="none" w:sz="0" w:space="0" w:color="auto"/>
          </w:divBdr>
        </w:div>
        <w:div w:id="12650953">
          <w:marLeft w:val="640"/>
          <w:marRight w:val="0"/>
          <w:marTop w:val="0"/>
          <w:marBottom w:val="0"/>
          <w:divBdr>
            <w:top w:val="none" w:sz="0" w:space="0" w:color="auto"/>
            <w:left w:val="none" w:sz="0" w:space="0" w:color="auto"/>
            <w:bottom w:val="none" w:sz="0" w:space="0" w:color="auto"/>
            <w:right w:val="none" w:sz="0" w:space="0" w:color="auto"/>
          </w:divBdr>
        </w:div>
        <w:div w:id="2003046842">
          <w:marLeft w:val="640"/>
          <w:marRight w:val="0"/>
          <w:marTop w:val="0"/>
          <w:marBottom w:val="0"/>
          <w:divBdr>
            <w:top w:val="none" w:sz="0" w:space="0" w:color="auto"/>
            <w:left w:val="none" w:sz="0" w:space="0" w:color="auto"/>
            <w:bottom w:val="none" w:sz="0" w:space="0" w:color="auto"/>
            <w:right w:val="none" w:sz="0" w:space="0" w:color="auto"/>
          </w:divBdr>
        </w:div>
        <w:div w:id="1246111290">
          <w:marLeft w:val="640"/>
          <w:marRight w:val="0"/>
          <w:marTop w:val="0"/>
          <w:marBottom w:val="0"/>
          <w:divBdr>
            <w:top w:val="none" w:sz="0" w:space="0" w:color="auto"/>
            <w:left w:val="none" w:sz="0" w:space="0" w:color="auto"/>
            <w:bottom w:val="none" w:sz="0" w:space="0" w:color="auto"/>
            <w:right w:val="none" w:sz="0" w:space="0" w:color="auto"/>
          </w:divBdr>
        </w:div>
        <w:div w:id="203293759">
          <w:marLeft w:val="640"/>
          <w:marRight w:val="0"/>
          <w:marTop w:val="0"/>
          <w:marBottom w:val="0"/>
          <w:divBdr>
            <w:top w:val="none" w:sz="0" w:space="0" w:color="auto"/>
            <w:left w:val="none" w:sz="0" w:space="0" w:color="auto"/>
            <w:bottom w:val="none" w:sz="0" w:space="0" w:color="auto"/>
            <w:right w:val="none" w:sz="0" w:space="0" w:color="auto"/>
          </w:divBdr>
        </w:div>
        <w:div w:id="1729962126">
          <w:marLeft w:val="640"/>
          <w:marRight w:val="0"/>
          <w:marTop w:val="0"/>
          <w:marBottom w:val="0"/>
          <w:divBdr>
            <w:top w:val="none" w:sz="0" w:space="0" w:color="auto"/>
            <w:left w:val="none" w:sz="0" w:space="0" w:color="auto"/>
            <w:bottom w:val="none" w:sz="0" w:space="0" w:color="auto"/>
            <w:right w:val="none" w:sz="0" w:space="0" w:color="auto"/>
          </w:divBdr>
        </w:div>
        <w:div w:id="1212155375">
          <w:marLeft w:val="640"/>
          <w:marRight w:val="0"/>
          <w:marTop w:val="0"/>
          <w:marBottom w:val="0"/>
          <w:divBdr>
            <w:top w:val="none" w:sz="0" w:space="0" w:color="auto"/>
            <w:left w:val="none" w:sz="0" w:space="0" w:color="auto"/>
            <w:bottom w:val="none" w:sz="0" w:space="0" w:color="auto"/>
            <w:right w:val="none" w:sz="0" w:space="0" w:color="auto"/>
          </w:divBdr>
        </w:div>
        <w:div w:id="1865514862">
          <w:marLeft w:val="640"/>
          <w:marRight w:val="0"/>
          <w:marTop w:val="0"/>
          <w:marBottom w:val="0"/>
          <w:divBdr>
            <w:top w:val="none" w:sz="0" w:space="0" w:color="auto"/>
            <w:left w:val="none" w:sz="0" w:space="0" w:color="auto"/>
            <w:bottom w:val="none" w:sz="0" w:space="0" w:color="auto"/>
            <w:right w:val="none" w:sz="0" w:space="0" w:color="auto"/>
          </w:divBdr>
        </w:div>
        <w:div w:id="106434363">
          <w:marLeft w:val="640"/>
          <w:marRight w:val="0"/>
          <w:marTop w:val="0"/>
          <w:marBottom w:val="0"/>
          <w:divBdr>
            <w:top w:val="none" w:sz="0" w:space="0" w:color="auto"/>
            <w:left w:val="none" w:sz="0" w:space="0" w:color="auto"/>
            <w:bottom w:val="none" w:sz="0" w:space="0" w:color="auto"/>
            <w:right w:val="none" w:sz="0" w:space="0" w:color="auto"/>
          </w:divBdr>
        </w:div>
        <w:div w:id="712968407">
          <w:marLeft w:val="640"/>
          <w:marRight w:val="0"/>
          <w:marTop w:val="0"/>
          <w:marBottom w:val="0"/>
          <w:divBdr>
            <w:top w:val="none" w:sz="0" w:space="0" w:color="auto"/>
            <w:left w:val="none" w:sz="0" w:space="0" w:color="auto"/>
            <w:bottom w:val="none" w:sz="0" w:space="0" w:color="auto"/>
            <w:right w:val="none" w:sz="0" w:space="0" w:color="auto"/>
          </w:divBdr>
        </w:div>
        <w:div w:id="32190500">
          <w:marLeft w:val="640"/>
          <w:marRight w:val="0"/>
          <w:marTop w:val="0"/>
          <w:marBottom w:val="0"/>
          <w:divBdr>
            <w:top w:val="none" w:sz="0" w:space="0" w:color="auto"/>
            <w:left w:val="none" w:sz="0" w:space="0" w:color="auto"/>
            <w:bottom w:val="none" w:sz="0" w:space="0" w:color="auto"/>
            <w:right w:val="none" w:sz="0" w:space="0" w:color="auto"/>
          </w:divBdr>
        </w:div>
        <w:div w:id="131025950">
          <w:marLeft w:val="640"/>
          <w:marRight w:val="0"/>
          <w:marTop w:val="0"/>
          <w:marBottom w:val="0"/>
          <w:divBdr>
            <w:top w:val="none" w:sz="0" w:space="0" w:color="auto"/>
            <w:left w:val="none" w:sz="0" w:space="0" w:color="auto"/>
            <w:bottom w:val="none" w:sz="0" w:space="0" w:color="auto"/>
            <w:right w:val="none" w:sz="0" w:space="0" w:color="auto"/>
          </w:divBdr>
        </w:div>
        <w:div w:id="388963076">
          <w:marLeft w:val="640"/>
          <w:marRight w:val="0"/>
          <w:marTop w:val="0"/>
          <w:marBottom w:val="0"/>
          <w:divBdr>
            <w:top w:val="none" w:sz="0" w:space="0" w:color="auto"/>
            <w:left w:val="none" w:sz="0" w:space="0" w:color="auto"/>
            <w:bottom w:val="none" w:sz="0" w:space="0" w:color="auto"/>
            <w:right w:val="none" w:sz="0" w:space="0" w:color="auto"/>
          </w:divBdr>
        </w:div>
        <w:div w:id="603920624">
          <w:marLeft w:val="640"/>
          <w:marRight w:val="0"/>
          <w:marTop w:val="0"/>
          <w:marBottom w:val="0"/>
          <w:divBdr>
            <w:top w:val="none" w:sz="0" w:space="0" w:color="auto"/>
            <w:left w:val="none" w:sz="0" w:space="0" w:color="auto"/>
            <w:bottom w:val="none" w:sz="0" w:space="0" w:color="auto"/>
            <w:right w:val="none" w:sz="0" w:space="0" w:color="auto"/>
          </w:divBdr>
        </w:div>
        <w:div w:id="407265113">
          <w:marLeft w:val="640"/>
          <w:marRight w:val="0"/>
          <w:marTop w:val="0"/>
          <w:marBottom w:val="0"/>
          <w:divBdr>
            <w:top w:val="none" w:sz="0" w:space="0" w:color="auto"/>
            <w:left w:val="none" w:sz="0" w:space="0" w:color="auto"/>
            <w:bottom w:val="none" w:sz="0" w:space="0" w:color="auto"/>
            <w:right w:val="none" w:sz="0" w:space="0" w:color="auto"/>
          </w:divBdr>
        </w:div>
        <w:div w:id="343820680">
          <w:marLeft w:val="640"/>
          <w:marRight w:val="0"/>
          <w:marTop w:val="0"/>
          <w:marBottom w:val="0"/>
          <w:divBdr>
            <w:top w:val="none" w:sz="0" w:space="0" w:color="auto"/>
            <w:left w:val="none" w:sz="0" w:space="0" w:color="auto"/>
            <w:bottom w:val="none" w:sz="0" w:space="0" w:color="auto"/>
            <w:right w:val="none" w:sz="0" w:space="0" w:color="auto"/>
          </w:divBdr>
        </w:div>
        <w:div w:id="1952009698">
          <w:marLeft w:val="640"/>
          <w:marRight w:val="0"/>
          <w:marTop w:val="0"/>
          <w:marBottom w:val="0"/>
          <w:divBdr>
            <w:top w:val="none" w:sz="0" w:space="0" w:color="auto"/>
            <w:left w:val="none" w:sz="0" w:space="0" w:color="auto"/>
            <w:bottom w:val="none" w:sz="0" w:space="0" w:color="auto"/>
            <w:right w:val="none" w:sz="0" w:space="0" w:color="auto"/>
          </w:divBdr>
        </w:div>
        <w:div w:id="1886989523">
          <w:marLeft w:val="640"/>
          <w:marRight w:val="0"/>
          <w:marTop w:val="0"/>
          <w:marBottom w:val="0"/>
          <w:divBdr>
            <w:top w:val="none" w:sz="0" w:space="0" w:color="auto"/>
            <w:left w:val="none" w:sz="0" w:space="0" w:color="auto"/>
            <w:bottom w:val="none" w:sz="0" w:space="0" w:color="auto"/>
            <w:right w:val="none" w:sz="0" w:space="0" w:color="auto"/>
          </w:divBdr>
        </w:div>
        <w:div w:id="2142186428">
          <w:marLeft w:val="640"/>
          <w:marRight w:val="0"/>
          <w:marTop w:val="0"/>
          <w:marBottom w:val="0"/>
          <w:divBdr>
            <w:top w:val="none" w:sz="0" w:space="0" w:color="auto"/>
            <w:left w:val="none" w:sz="0" w:space="0" w:color="auto"/>
            <w:bottom w:val="none" w:sz="0" w:space="0" w:color="auto"/>
            <w:right w:val="none" w:sz="0" w:space="0" w:color="auto"/>
          </w:divBdr>
        </w:div>
        <w:div w:id="61564161">
          <w:marLeft w:val="640"/>
          <w:marRight w:val="0"/>
          <w:marTop w:val="0"/>
          <w:marBottom w:val="0"/>
          <w:divBdr>
            <w:top w:val="none" w:sz="0" w:space="0" w:color="auto"/>
            <w:left w:val="none" w:sz="0" w:space="0" w:color="auto"/>
            <w:bottom w:val="none" w:sz="0" w:space="0" w:color="auto"/>
            <w:right w:val="none" w:sz="0" w:space="0" w:color="auto"/>
          </w:divBdr>
        </w:div>
        <w:div w:id="1984850922">
          <w:marLeft w:val="640"/>
          <w:marRight w:val="0"/>
          <w:marTop w:val="0"/>
          <w:marBottom w:val="0"/>
          <w:divBdr>
            <w:top w:val="none" w:sz="0" w:space="0" w:color="auto"/>
            <w:left w:val="none" w:sz="0" w:space="0" w:color="auto"/>
            <w:bottom w:val="none" w:sz="0" w:space="0" w:color="auto"/>
            <w:right w:val="none" w:sz="0" w:space="0" w:color="auto"/>
          </w:divBdr>
        </w:div>
        <w:div w:id="1051340778">
          <w:marLeft w:val="640"/>
          <w:marRight w:val="0"/>
          <w:marTop w:val="0"/>
          <w:marBottom w:val="0"/>
          <w:divBdr>
            <w:top w:val="none" w:sz="0" w:space="0" w:color="auto"/>
            <w:left w:val="none" w:sz="0" w:space="0" w:color="auto"/>
            <w:bottom w:val="none" w:sz="0" w:space="0" w:color="auto"/>
            <w:right w:val="none" w:sz="0" w:space="0" w:color="auto"/>
          </w:divBdr>
        </w:div>
        <w:div w:id="472253964">
          <w:marLeft w:val="640"/>
          <w:marRight w:val="0"/>
          <w:marTop w:val="0"/>
          <w:marBottom w:val="0"/>
          <w:divBdr>
            <w:top w:val="none" w:sz="0" w:space="0" w:color="auto"/>
            <w:left w:val="none" w:sz="0" w:space="0" w:color="auto"/>
            <w:bottom w:val="none" w:sz="0" w:space="0" w:color="auto"/>
            <w:right w:val="none" w:sz="0" w:space="0" w:color="auto"/>
          </w:divBdr>
        </w:div>
        <w:div w:id="1498695271">
          <w:marLeft w:val="640"/>
          <w:marRight w:val="0"/>
          <w:marTop w:val="0"/>
          <w:marBottom w:val="0"/>
          <w:divBdr>
            <w:top w:val="none" w:sz="0" w:space="0" w:color="auto"/>
            <w:left w:val="none" w:sz="0" w:space="0" w:color="auto"/>
            <w:bottom w:val="none" w:sz="0" w:space="0" w:color="auto"/>
            <w:right w:val="none" w:sz="0" w:space="0" w:color="auto"/>
          </w:divBdr>
        </w:div>
        <w:div w:id="2103597523">
          <w:marLeft w:val="640"/>
          <w:marRight w:val="0"/>
          <w:marTop w:val="0"/>
          <w:marBottom w:val="0"/>
          <w:divBdr>
            <w:top w:val="none" w:sz="0" w:space="0" w:color="auto"/>
            <w:left w:val="none" w:sz="0" w:space="0" w:color="auto"/>
            <w:bottom w:val="none" w:sz="0" w:space="0" w:color="auto"/>
            <w:right w:val="none" w:sz="0" w:space="0" w:color="auto"/>
          </w:divBdr>
        </w:div>
        <w:div w:id="358942">
          <w:marLeft w:val="640"/>
          <w:marRight w:val="0"/>
          <w:marTop w:val="0"/>
          <w:marBottom w:val="0"/>
          <w:divBdr>
            <w:top w:val="none" w:sz="0" w:space="0" w:color="auto"/>
            <w:left w:val="none" w:sz="0" w:space="0" w:color="auto"/>
            <w:bottom w:val="none" w:sz="0" w:space="0" w:color="auto"/>
            <w:right w:val="none" w:sz="0" w:space="0" w:color="auto"/>
          </w:divBdr>
        </w:div>
        <w:div w:id="332529889">
          <w:marLeft w:val="640"/>
          <w:marRight w:val="0"/>
          <w:marTop w:val="0"/>
          <w:marBottom w:val="0"/>
          <w:divBdr>
            <w:top w:val="none" w:sz="0" w:space="0" w:color="auto"/>
            <w:left w:val="none" w:sz="0" w:space="0" w:color="auto"/>
            <w:bottom w:val="none" w:sz="0" w:space="0" w:color="auto"/>
            <w:right w:val="none" w:sz="0" w:space="0" w:color="auto"/>
          </w:divBdr>
        </w:div>
        <w:div w:id="1845434636">
          <w:marLeft w:val="640"/>
          <w:marRight w:val="0"/>
          <w:marTop w:val="0"/>
          <w:marBottom w:val="0"/>
          <w:divBdr>
            <w:top w:val="none" w:sz="0" w:space="0" w:color="auto"/>
            <w:left w:val="none" w:sz="0" w:space="0" w:color="auto"/>
            <w:bottom w:val="none" w:sz="0" w:space="0" w:color="auto"/>
            <w:right w:val="none" w:sz="0" w:space="0" w:color="auto"/>
          </w:divBdr>
        </w:div>
        <w:div w:id="918446125">
          <w:marLeft w:val="640"/>
          <w:marRight w:val="0"/>
          <w:marTop w:val="0"/>
          <w:marBottom w:val="0"/>
          <w:divBdr>
            <w:top w:val="none" w:sz="0" w:space="0" w:color="auto"/>
            <w:left w:val="none" w:sz="0" w:space="0" w:color="auto"/>
            <w:bottom w:val="none" w:sz="0" w:space="0" w:color="auto"/>
            <w:right w:val="none" w:sz="0" w:space="0" w:color="auto"/>
          </w:divBdr>
        </w:div>
        <w:div w:id="434138408">
          <w:marLeft w:val="640"/>
          <w:marRight w:val="0"/>
          <w:marTop w:val="0"/>
          <w:marBottom w:val="0"/>
          <w:divBdr>
            <w:top w:val="none" w:sz="0" w:space="0" w:color="auto"/>
            <w:left w:val="none" w:sz="0" w:space="0" w:color="auto"/>
            <w:bottom w:val="none" w:sz="0" w:space="0" w:color="auto"/>
            <w:right w:val="none" w:sz="0" w:space="0" w:color="auto"/>
          </w:divBdr>
        </w:div>
        <w:div w:id="286816730">
          <w:marLeft w:val="640"/>
          <w:marRight w:val="0"/>
          <w:marTop w:val="0"/>
          <w:marBottom w:val="0"/>
          <w:divBdr>
            <w:top w:val="none" w:sz="0" w:space="0" w:color="auto"/>
            <w:left w:val="none" w:sz="0" w:space="0" w:color="auto"/>
            <w:bottom w:val="none" w:sz="0" w:space="0" w:color="auto"/>
            <w:right w:val="none" w:sz="0" w:space="0" w:color="auto"/>
          </w:divBdr>
        </w:div>
        <w:div w:id="1946576775">
          <w:marLeft w:val="640"/>
          <w:marRight w:val="0"/>
          <w:marTop w:val="0"/>
          <w:marBottom w:val="0"/>
          <w:divBdr>
            <w:top w:val="none" w:sz="0" w:space="0" w:color="auto"/>
            <w:left w:val="none" w:sz="0" w:space="0" w:color="auto"/>
            <w:bottom w:val="none" w:sz="0" w:space="0" w:color="auto"/>
            <w:right w:val="none" w:sz="0" w:space="0" w:color="auto"/>
          </w:divBdr>
        </w:div>
        <w:div w:id="487938523">
          <w:marLeft w:val="640"/>
          <w:marRight w:val="0"/>
          <w:marTop w:val="0"/>
          <w:marBottom w:val="0"/>
          <w:divBdr>
            <w:top w:val="none" w:sz="0" w:space="0" w:color="auto"/>
            <w:left w:val="none" w:sz="0" w:space="0" w:color="auto"/>
            <w:bottom w:val="none" w:sz="0" w:space="0" w:color="auto"/>
            <w:right w:val="none" w:sz="0" w:space="0" w:color="auto"/>
          </w:divBdr>
        </w:div>
        <w:div w:id="1033578696">
          <w:marLeft w:val="640"/>
          <w:marRight w:val="0"/>
          <w:marTop w:val="0"/>
          <w:marBottom w:val="0"/>
          <w:divBdr>
            <w:top w:val="none" w:sz="0" w:space="0" w:color="auto"/>
            <w:left w:val="none" w:sz="0" w:space="0" w:color="auto"/>
            <w:bottom w:val="none" w:sz="0" w:space="0" w:color="auto"/>
            <w:right w:val="none" w:sz="0" w:space="0" w:color="auto"/>
          </w:divBdr>
        </w:div>
        <w:div w:id="1125345942">
          <w:marLeft w:val="640"/>
          <w:marRight w:val="0"/>
          <w:marTop w:val="0"/>
          <w:marBottom w:val="0"/>
          <w:divBdr>
            <w:top w:val="none" w:sz="0" w:space="0" w:color="auto"/>
            <w:left w:val="none" w:sz="0" w:space="0" w:color="auto"/>
            <w:bottom w:val="none" w:sz="0" w:space="0" w:color="auto"/>
            <w:right w:val="none" w:sz="0" w:space="0" w:color="auto"/>
          </w:divBdr>
        </w:div>
        <w:div w:id="384720645">
          <w:marLeft w:val="640"/>
          <w:marRight w:val="0"/>
          <w:marTop w:val="0"/>
          <w:marBottom w:val="0"/>
          <w:divBdr>
            <w:top w:val="none" w:sz="0" w:space="0" w:color="auto"/>
            <w:left w:val="none" w:sz="0" w:space="0" w:color="auto"/>
            <w:bottom w:val="none" w:sz="0" w:space="0" w:color="auto"/>
            <w:right w:val="none" w:sz="0" w:space="0" w:color="auto"/>
          </w:divBdr>
        </w:div>
        <w:div w:id="981346100">
          <w:marLeft w:val="640"/>
          <w:marRight w:val="0"/>
          <w:marTop w:val="0"/>
          <w:marBottom w:val="0"/>
          <w:divBdr>
            <w:top w:val="none" w:sz="0" w:space="0" w:color="auto"/>
            <w:left w:val="none" w:sz="0" w:space="0" w:color="auto"/>
            <w:bottom w:val="none" w:sz="0" w:space="0" w:color="auto"/>
            <w:right w:val="none" w:sz="0" w:space="0" w:color="auto"/>
          </w:divBdr>
        </w:div>
        <w:div w:id="870647141">
          <w:marLeft w:val="640"/>
          <w:marRight w:val="0"/>
          <w:marTop w:val="0"/>
          <w:marBottom w:val="0"/>
          <w:divBdr>
            <w:top w:val="none" w:sz="0" w:space="0" w:color="auto"/>
            <w:left w:val="none" w:sz="0" w:space="0" w:color="auto"/>
            <w:bottom w:val="none" w:sz="0" w:space="0" w:color="auto"/>
            <w:right w:val="none" w:sz="0" w:space="0" w:color="auto"/>
          </w:divBdr>
        </w:div>
        <w:div w:id="1578435523">
          <w:marLeft w:val="640"/>
          <w:marRight w:val="0"/>
          <w:marTop w:val="0"/>
          <w:marBottom w:val="0"/>
          <w:divBdr>
            <w:top w:val="none" w:sz="0" w:space="0" w:color="auto"/>
            <w:left w:val="none" w:sz="0" w:space="0" w:color="auto"/>
            <w:bottom w:val="none" w:sz="0" w:space="0" w:color="auto"/>
            <w:right w:val="none" w:sz="0" w:space="0" w:color="auto"/>
          </w:divBdr>
        </w:div>
        <w:div w:id="782765447">
          <w:marLeft w:val="640"/>
          <w:marRight w:val="0"/>
          <w:marTop w:val="0"/>
          <w:marBottom w:val="0"/>
          <w:divBdr>
            <w:top w:val="none" w:sz="0" w:space="0" w:color="auto"/>
            <w:left w:val="none" w:sz="0" w:space="0" w:color="auto"/>
            <w:bottom w:val="none" w:sz="0" w:space="0" w:color="auto"/>
            <w:right w:val="none" w:sz="0" w:space="0" w:color="auto"/>
          </w:divBdr>
        </w:div>
        <w:div w:id="706175381">
          <w:marLeft w:val="640"/>
          <w:marRight w:val="0"/>
          <w:marTop w:val="0"/>
          <w:marBottom w:val="0"/>
          <w:divBdr>
            <w:top w:val="none" w:sz="0" w:space="0" w:color="auto"/>
            <w:left w:val="none" w:sz="0" w:space="0" w:color="auto"/>
            <w:bottom w:val="none" w:sz="0" w:space="0" w:color="auto"/>
            <w:right w:val="none" w:sz="0" w:space="0" w:color="auto"/>
          </w:divBdr>
        </w:div>
        <w:div w:id="1753578426">
          <w:marLeft w:val="640"/>
          <w:marRight w:val="0"/>
          <w:marTop w:val="0"/>
          <w:marBottom w:val="0"/>
          <w:divBdr>
            <w:top w:val="none" w:sz="0" w:space="0" w:color="auto"/>
            <w:left w:val="none" w:sz="0" w:space="0" w:color="auto"/>
            <w:bottom w:val="none" w:sz="0" w:space="0" w:color="auto"/>
            <w:right w:val="none" w:sz="0" w:space="0" w:color="auto"/>
          </w:divBdr>
        </w:div>
        <w:div w:id="525674435">
          <w:marLeft w:val="640"/>
          <w:marRight w:val="0"/>
          <w:marTop w:val="0"/>
          <w:marBottom w:val="0"/>
          <w:divBdr>
            <w:top w:val="none" w:sz="0" w:space="0" w:color="auto"/>
            <w:left w:val="none" w:sz="0" w:space="0" w:color="auto"/>
            <w:bottom w:val="none" w:sz="0" w:space="0" w:color="auto"/>
            <w:right w:val="none" w:sz="0" w:space="0" w:color="auto"/>
          </w:divBdr>
        </w:div>
        <w:div w:id="1561402848">
          <w:marLeft w:val="640"/>
          <w:marRight w:val="0"/>
          <w:marTop w:val="0"/>
          <w:marBottom w:val="0"/>
          <w:divBdr>
            <w:top w:val="none" w:sz="0" w:space="0" w:color="auto"/>
            <w:left w:val="none" w:sz="0" w:space="0" w:color="auto"/>
            <w:bottom w:val="none" w:sz="0" w:space="0" w:color="auto"/>
            <w:right w:val="none" w:sz="0" w:space="0" w:color="auto"/>
          </w:divBdr>
        </w:div>
        <w:div w:id="1385910766">
          <w:marLeft w:val="640"/>
          <w:marRight w:val="0"/>
          <w:marTop w:val="0"/>
          <w:marBottom w:val="0"/>
          <w:divBdr>
            <w:top w:val="none" w:sz="0" w:space="0" w:color="auto"/>
            <w:left w:val="none" w:sz="0" w:space="0" w:color="auto"/>
            <w:bottom w:val="none" w:sz="0" w:space="0" w:color="auto"/>
            <w:right w:val="none" w:sz="0" w:space="0" w:color="auto"/>
          </w:divBdr>
        </w:div>
        <w:div w:id="1947694696">
          <w:marLeft w:val="640"/>
          <w:marRight w:val="0"/>
          <w:marTop w:val="0"/>
          <w:marBottom w:val="0"/>
          <w:divBdr>
            <w:top w:val="none" w:sz="0" w:space="0" w:color="auto"/>
            <w:left w:val="none" w:sz="0" w:space="0" w:color="auto"/>
            <w:bottom w:val="none" w:sz="0" w:space="0" w:color="auto"/>
            <w:right w:val="none" w:sz="0" w:space="0" w:color="auto"/>
          </w:divBdr>
        </w:div>
        <w:div w:id="1527519926">
          <w:marLeft w:val="640"/>
          <w:marRight w:val="0"/>
          <w:marTop w:val="0"/>
          <w:marBottom w:val="0"/>
          <w:divBdr>
            <w:top w:val="none" w:sz="0" w:space="0" w:color="auto"/>
            <w:left w:val="none" w:sz="0" w:space="0" w:color="auto"/>
            <w:bottom w:val="none" w:sz="0" w:space="0" w:color="auto"/>
            <w:right w:val="none" w:sz="0" w:space="0" w:color="auto"/>
          </w:divBdr>
        </w:div>
        <w:div w:id="1888684056">
          <w:marLeft w:val="640"/>
          <w:marRight w:val="0"/>
          <w:marTop w:val="0"/>
          <w:marBottom w:val="0"/>
          <w:divBdr>
            <w:top w:val="none" w:sz="0" w:space="0" w:color="auto"/>
            <w:left w:val="none" w:sz="0" w:space="0" w:color="auto"/>
            <w:bottom w:val="none" w:sz="0" w:space="0" w:color="auto"/>
            <w:right w:val="none" w:sz="0" w:space="0" w:color="auto"/>
          </w:divBdr>
        </w:div>
        <w:div w:id="1486776208">
          <w:marLeft w:val="640"/>
          <w:marRight w:val="0"/>
          <w:marTop w:val="0"/>
          <w:marBottom w:val="0"/>
          <w:divBdr>
            <w:top w:val="none" w:sz="0" w:space="0" w:color="auto"/>
            <w:left w:val="none" w:sz="0" w:space="0" w:color="auto"/>
            <w:bottom w:val="none" w:sz="0" w:space="0" w:color="auto"/>
            <w:right w:val="none" w:sz="0" w:space="0" w:color="auto"/>
          </w:divBdr>
        </w:div>
        <w:div w:id="2145930570">
          <w:marLeft w:val="640"/>
          <w:marRight w:val="0"/>
          <w:marTop w:val="0"/>
          <w:marBottom w:val="0"/>
          <w:divBdr>
            <w:top w:val="none" w:sz="0" w:space="0" w:color="auto"/>
            <w:left w:val="none" w:sz="0" w:space="0" w:color="auto"/>
            <w:bottom w:val="none" w:sz="0" w:space="0" w:color="auto"/>
            <w:right w:val="none" w:sz="0" w:space="0" w:color="auto"/>
          </w:divBdr>
        </w:div>
        <w:div w:id="978073245">
          <w:marLeft w:val="640"/>
          <w:marRight w:val="0"/>
          <w:marTop w:val="0"/>
          <w:marBottom w:val="0"/>
          <w:divBdr>
            <w:top w:val="none" w:sz="0" w:space="0" w:color="auto"/>
            <w:left w:val="none" w:sz="0" w:space="0" w:color="auto"/>
            <w:bottom w:val="none" w:sz="0" w:space="0" w:color="auto"/>
            <w:right w:val="none" w:sz="0" w:space="0" w:color="auto"/>
          </w:divBdr>
        </w:div>
        <w:div w:id="355928203">
          <w:marLeft w:val="640"/>
          <w:marRight w:val="0"/>
          <w:marTop w:val="0"/>
          <w:marBottom w:val="0"/>
          <w:divBdr>
            <w:top w:val="none" w:sz="0" w:space="0" w:color="auto"/>
            <w:left w:val="none" w:sz="0" w:space="0" w:color="auto"/>
            <w:bottom w:val="none" w:sz="0" w:space="0" w:color="auto"/>
            <w:right w:val="none" w:sz="0" w:space="0" w:color="auto"/>
          </w:divBdr>
        </w:div>
        <w:div w:id="455486807">
          <w:marLeft w:val="640"/>
          <w:marRight w:val="0"/>
          <w:marTop w:val="0"/>
          <w:marBottom w:val="0"/>
          <w:divBdr>
            <w:top w:val="none" w:sz="0" w:space="0" w:color="auto"/>
            <w:left w:val="none" w:sz="0" w:space="0" w:color="auto"/>
            <w:bottom w:val="none" w:sz="0" w:space="0" w:color="auto"/>
            <w:right w:val="none" w:sz="0" w:space="0" w:color="auto"/>
          </w:divBdr>
        </w:div>
        <w:div w:id="270207384">
          <w:marLeft w:val="640"/>
          <w:marRight w:val="0"/>
          <w:marTop w:val="0"/>
          <w:marBottom w:val="0"/>
          <w:divBdr>
            <w:top w:val="none" w:sz="0" w:space="0" w:color="auto"/>
            <w:left w:val="none" w:sz="0" w:space="0" w:color="auto"/>
            <w:bottom w:val="none" w:sz="0" w:space="0" w:color="auto"/>
            <w:right w:val="none" w:sz="0" w:space="0" w:color="auto"/>
          </w:divBdr>
        </w:div>
        <w:div w:id="1064908245">
          <w:marLeft w:val="640"/>
          <w:marRight w:val="0"/>
          <w:marTop w:val="0"/>
          <w:marBottom w:val="0"/>
          <w:divBdr>
            <w:top w:val="none" w:sz="0" w:space="0" w:color="auto"/>
            <w:left w:val="none" w:sz="0" w:space="0" w:color="auto"/>
            <w:bottom w:val="none" w:sz="0" w:space="0" w:color="auto"/>
            <w:right w:val="none" w:sz="0" w:space="0" w:color="auto"/>
          </w:divBdr>
        </w:div>
        <w:div w:id="272520376">
          <w:marLeft w:val="640"/>
          <w:marRight w:val="0"/>
          <w:marTop w:val="0"/>
          <w:marBottom w:val="0"/>
          <w:divBdr>
            <w:top w:val="none" w:sz="0" w:space="0" w:color="auto"/>
            <w:left w:val="none" w:sz="0" w:space="0" w:color="auto"/>
            <w:bottom w:val="none" w:sz="0" w:space="0" w:color="auto"/>
            <w:right w:val="none" w:sz="0" w:space="0" w:color="auto"/>
          </w:divBdr>
        </w:div>
        <w:div w:id="1993870181">
          <w:marLeft w:val="640"/>
          <w:marRight w:val="0"/>
          <w:marTop w:val="0"/>
          <w:marBottom w:val="0"/>
          <w:divBdr>
            <w:top w:val="none" w:sz="0" w:space="0" w:color="auto"/>
            <w:left w:val="none" w:sz="0" w:space="0" w:color="auto"/>
            <w:bottom w:val="none" w:sz="0" w:space="0" w:color="auto"/>
            <w:right w:val="none" w:sz="0" w:space="0" w:color="auto"/>
          </w:divBdr>
        </w:div>
        <w:div w:id="989290686">
          <w:marLeft w:val="640"/>
          <w:marRight w:val="0"/>
          <w:marTop w:val="0"/>
          <w:marBottom w:val="0"/>
          <w:divBdr>
            <w:top w:val="none" w:sz="0" w:space="0" w:color="auto"/>
            <w:left w:val="none" w:sz="0" w:space="0" w:color="auto"/>
            <w:bottom w:val="none" w:sz="0" w:space="0" w:color="auto"/>
            <w:right w:val="none" w:sz="0" w:space="0" w:color="auto"/>
          </w:divBdr>
        </w:div>
        <w:div w:id="290522588">
          <w:marLeft w:val="640"/>
          <w:marRight w:val="0"/>
          <w:marTop w:val="0"/>
          <w:marBottom w:val="0"/>
          <w:divBdr>
            <w:top w:val="none" w:sz="0" w:space="0" w:color="auto"/>
            <w:left w:val="none" w:sz="0" w:space="0" w:color="auto"/>
            <w:bottom w:val="none" w:sz="0" w:space="0" w:color="auto"/>
            <w:right w:val="none" w:sz="0" w:space="0" w:color="auto"/>
          </w:divBdr>
        </w:div>
        <w:div w:id="1463109440">
          <w:marLeft w:val="640"/>
          <w:marRight w:val="0"/>
          <w:marTop w:val="0"/>
          <w:marBottom w:val="0"/>
          <w:divBdr>
            <w:top w:val="none" w:sz="0" w:space="0" w:color="auto"/>
            <w:left w:val="none" w:sz="0" w:space="0" w:color="auto"/>
            <w:bottom w:val="none" w:sz="0" w:space="0" w:color="auto"/>
            <w:right w:val="none" w:sz="0" w:space="0" w:color="auto"/>
          </w:divBdr>
        </w:div>
        <w:div w:id="8265326">
          <w:marLeft w:val="640"/>
          <w:marRight w:val="0"/>
          <w:marTop w:val="0"/>
          <w:marBottom w:val="0"/>
          <w:divBdr>
            <w:top w:val="none" w:sz="0" w:space="0" w:color="auto"/>
            <w:left w:val="none" w:sz="0" w:space="0" w:color="auto"/>
            <w:bottom w:val="none" w:sz="0" w:space="0" w:color="auto"/>
            <w:right w:val="none" w:sz="0" w:space="0" w:color="auto"/>
          </w:divBdr>
        </w:div>
      </w:divsChild>
    </w:div>
    <w:div w:id="1004748794">
      <w:bodyDiv w:val="1"/>
      <w:marLeft w:val="0"/>
      <w:marRight w:val="0"/>
      <w:marTop w:val="0"/>
      <w:marBottom w:val="0"/>
      <w:divBdr>
        <w:top w:val="none" w:sz="0" w:space="0" w:color="auto"/>
        <w:left w:val="none" w:sz="0" w:space="0" w:color="auto"/>
        <w:bottom w:val="none" w:sz="0" w:space="0" w:color="auto"/>
        <w:right w:val="none" w:sz="0" w:space="0" w:color="auto"/>
      </w:divBdr>
    </w:div>
    <w:div w:id="1004750256">
      <w:bodyDiv w:val="1"/>
      <w:marLeft w:val="0"/>
      <w:marRight w:val="0"/>
      <w:marTop w:val="0"/>
      <w:marBottom w:val="0"/>
      <w:divBdr>
        <w:top w:val="none" w:sz="0" w:space="0" w:color="auto"/>
        <w:left w:val="none" w:sz="0" w:space="0" w:color="auto"/>
        <w:bottom w:val="none" w:sz="0" w:space="0" w:color="auto"/>
        <w:right w:val="none" w:sz="0" w:space="0" w:color="auto"/>
      </w:divBdr>
      <w:divsChild>
        <w:div w:id="733115992">
          <w:marLeft w:val="640"/>
          <w:marRight w:val="0"/>
          <w:marTop w:val="0"/>
          <w:marBottom w:val="0"/>
          <w:divBdr>
            <w:top w:val="none" w:sz="0" w:space="0" w:color="auto"/>
            <w:left w:val="none" w:sz="0" w:space="0" w:color="auto"/>
            <w:bottom w:val="none" w:sz="0" w:space="0" w:color="auto"/>
            <w:right w:val="none" w:sz="0" w:space="0" w:color="auto"/>
          </w:divBdr>
        </w:div>
        <w:div w:id="583949914">
          <w:marLeft w:val="640"/>
          <w:marRight w:val="0"/>
          <w:marTop w:val="0"/>
          <w:marBottom w:val="0"/>
          <w:divBdr>
            <w:top w:val="none" w:sz="0" w:space="0" w:color="auto"/>
            <w:left w:val="none" w:sz="0" w:space="0" w:color="auto"/>
            <w:bottom w:val="none" w:sz="0" w:space="0" w:color="auto"/>
            <w:right w:val="none" w:sz="0" w:space="0" w:color="auto"/>
          </w:divBdr>
        </w:div>
        <w:div w:id="810097322">
          <w:marLeft w:val="640"/>
          <w:marRight w:val="0"/>
          <w:marTop w:val="0"/>
          <w:marBottom w:val="0"/>
          <w:divBdr>
            <w:top w:val="none" w:sz="0" w:space="0" w:color="auto"/>
            <w:left w:val="none" w:sz="0" w:space="0" w:color="auto"/>
            <w:bottom w:val="none" w:sz="0" w:space="0" w:color="auto"/>
            <w:right w:val="none" w:sz="0" w:space="0" w:color="auto"/>
          </w:divBdr>
        </w:div>
        <w:div w:id="1385254554">
          <w:marLeft w:val="640"/>
          <w:marRight w:val="0"/>
          <w:marTop w:val="0"/>
          <w:marBottom w:val="0"/>
          <w:divBdr>
            <w:top w:val="none" w:sz="0" w:space="0" w:color="auto"/>
            <w:left w:val="none" w:sz="0" w:space="0" w:color="auto"/>
            <w:bottom w:val="none" w:sz="0" w:space="0" w:color="auto"/>
            <w:right w:val="none" w:sz="0" w:space="0" w:color="auto"/>
          </w:divBdr>
        </w:div>
        <w:div w:id="1919360098">
          <w:marLeft w:val="640"/>
          <w:marRight w:val="0"/>
          <w:marTop w:val="0"/>
          <w:marBottom w:val="0"/>
          <w:divBdr>
            <w:top w:val="none" w:sz="0" w:space="0" w:color="auto"/>
            <w:left w:val="none" w:sz="0" w:space="0" w:color="auto"/>
            <w:bottom w:val="none" w:sz="0" w:space="0" w:color="auto"/>
            <w:right w:val="none" w:sz="0" w:space="0" w:color="auto"/>
          </w:divBdr>
        </w:div>
        <w:div w:id="1266957261">
          <w:marLeft w:val="640"/>
          <w:marRight w:val="0"/>
          <w:marTop w:val="0"/>
          <w:marBottom w:val="0"/>
          <w:divBdr>
            <w:top w:val="none" w:sz="0" w:space="0" w:color="auto"/>
            <w:left w:val="none" w:sz="0" w:space="0" w:color="auto"/>
            <w:bottom w:val="none" w:sz="0" w:space="0" w:color="auto"/>
            <w:right w:val="none" w:sz="0" w:space="0" w:color="auto"/>
          </w:divBdr>
        </w:div>
        <w:div w:id="113331797">
          <w:marLeft w:val="640"/>
          <w:marRight w:val="0"/>
          <w:marTop w:val="0"/>
          <w:marBottom w:val="0"/>
          <w:divBdr>
            <w:top w:val="none" w:sz="0" w:space="0" w:color="auto"/>
            <w:left w:val="none" w:sz="0" w:space="0" w:color="auto"/>
            <w:bottom w:val="none" w:sz="0" w:space="0" w:color="auto"/>
            <w:right w:val="none" w:sz="0" w:space="0" w:color="auto"/>
          </w:divBdr>
        </w:div>
        <w:div w:id="1667241539">
          <w:marLeft w:val="640"/>
          <w:marRight w:val="0"/>
          <w:marTop w:val="0"/>
          <w:marBottom w:val="0"/>
          <w:divBdr>
            <w:top w:val="none" w:sz="0" w:space="0" w:color="auto"/>
            <w:left w:val="none" w:sz="0" w:space="0" w:color="auto"/>
            <w:bottom w:val="none" w:sz="0" w:space="0" w:color="auto"/>
            <w:right w:val="none" w:sz="0" w:space="0" w:color="auto"/>
          </w:divBdr>
        </w:div>
        <w:div w:id="215049077">
          <w:marLeft w:val="640"/>
          <w:marRight w:val="0"/>
          <w:marTop w:val="0"/>
          <w:marBottom w:val="0"/>
          <w:divBdr>
            <w:top w:val="none" w:sz="0" w:space="0" w:color="auto"/>
            <w:left w:val="none" w:sz="0" w:space="0" w:color="auto"/>
            <w:bottom w:val="none" w:sz="0" w:space="0" w:color="auto"/>
            <w:right w:val="none" w:sz="0" w:space="0" w:color="auto"/>
          </w:divBdr>
        </w:div>
        <w:div w:id="21633107">
          <w:marLeft w:val="640"/>
          <w:marRight w:val="0"/>
          <w:marTop w:val="0"/>
          <w:marBottom w:val="0"/>
          <w:divBdr>
            <w:top w:val="none" w:sz="0" w:space="0" w:color="auto"/>
            <w:left w:val="none" w:sz="0" w:space="0" w:color="auto"/>
            <w:bottom w:val="none" w:sz="0" w:space="0" w:color="auto"/>
            <w:right w:val="none" w:sz="0" w:space="0" w:color="auto"/>
          </w:divBdr>
        </w:div>
        <w:div w:id="1202940808">
          <w:marLeft w:val="640"/>
          <w:marRight w:val="0"/>
          <w:marTop w:val="0"/>
          <w:marBottom w:val="0"/>
          <w:divBdr>
            <w:top w:val="none" w:sz="0" w:space="0" w:color="auto"/>
            <w:left w:val="none" w:sz="0" w:space="0" w:color="auto"/>
            <w:bottom w:val="none" w:sz="0" w:space="0" w:color="auto"/>
            <w:right w:val="none" w:sz="0" w:space="0" w:color="auto"/>
          </w:divBdr>
        </w:div>
        <w:div w:id="1942179127">
          <w:marLeft w:val="640"/>
          <w:marRight w:val="0"/>
          <w:marTop w:val="0"/>
          <w:marBottom w:val="0"/>
          <w:divBdr>
            <w:top w:val="none" w:sz="0" w:space="0" w:color="auto"/>
            <w:left w:val="none" w:sz="0" w:space="0" w:color="auto"/>
            <w:bottom w:val="none" w:sz="0" w:space="0" w:color="auto"/>
            <w:right w:val="none" w:sz="0" w:space="0" w:color="auto"/>
          </w:divBdr>
        </w:div>
        <w:div w:id="233662280">
          <w:marLeft w:val="640"/>
          <w:marRight w:val="0"/>
          <w:marTop w:val="0"/>
          <w:marBottom w:val="0"/>
          <w:divBdr>
            <w:top w:val="none" w:sz="0" w:space="0" w:color="auto"/>
            <w:left w:val="none" w:sz="0" w:space="0" w:color="auto"/>
            <w:bottom w:val="none" w:sz="0" w:space="0" w:color="auto"/>
            <w:right w:val="none" w:sz="0" w:space="0" w:color="auto"/>
          </w:divBdr>
        </w:div>
        <w:div w:id="1737630968">
          <w:marLeft w:val="640"/>
          <w:marRight w:val="0"/>
          <w:marTop w:val="0"/>
          <w:marBottom w:val="0"/>
          <w:divBdr>
            <w:top w:val="none" w:sz="0" w:space="0" w:color="auto"/>
            <w:left w:val="none" w:sz="0" w:space="0" w:color="auto"/>
            <w:bottom w:val="none" w:sz="0" w:space="0" w:color="auto"/>
            <w:right w:val="none" w:sz="0" w:space="0" w:color="auto"/>
          </w:divBdr>
        </w:div>
        <w:div w:id="76021766">
          <w:marLeft w:val="640"/>
          <w:marRight w:val="0"/>
          <w:marTop w:val="0"/>
          <w:marBottom w:val="0"/>
          <w:divBdr>
            <w:top w:val="none" w:sz="0" w:space="0" w:color="auto"/>
            <w:left w:val="none" w:sz="0" w:space="0" w:color="auto"/>
            <w:bottom w:val="none" w:sz="0" w:space="0" w:color="auto"/>
            <w:right w:val="none" w:sz="0" w:space="0" w:color="auto"/>
          </w:divBdr>
        </w:div>
        <w:div w:id="295837690">
          <w:marLeft w:val="640"/>
          <w:marRight w:val="0"/>
          <w:marTop w:val="0"/>
          <w:marBottom w:val="0"/>
          <w:divBdr>
            <w:top w:val="none" w:sz="0" w:space="0" w:color="auto"/>
            <w:left w:val="none" w:sz="0" w:space="0" w:color="auto"/>
            <w:bottom w:val="none" w:sz="0" w:space="0" w:color="auto"/>
            <w:right w:val="none" w:sz="0" w:space="0" w:color="auto"/>
          </w:divBdr>
        </w:div>
        <w:div w:id="942735715">
          <w:marLeft w:val="640"/>
          <w:marRight w:val="0"/>
          <w:marTop w:val="0"/>
          <w:marBottom w:val="0"/>
          <w:divBdr>
            <w:top w:val="none" w:sz="0" w:space="0" w:color="auto"/>
            <w:left w:val="none" w:sz="0" w:space="0" w:color="auto"/>
            <w:bottom w:val="none" w:sz="0" w:space="0" w:color="auto"/>
            <w:right w:val="none" w:sz="0" w:space="0" w:color="auto"/>
          </w:divBdr>
        </w:div>
        <w:div w:id="934947863">
          <w:marLeft w:val="640"/>
          <w:marRight w:val="0"/>
          <w:marTop w:val="0"/>
          <w:marBottom w:val="0"/>
          <w:divBdr>
            <w:top w:val="none" w:sz="0" w:space="0" w:color="auto"/>
            <w:left w:val="none" w:sz="0" w:space="0" w:color="auto"/>
            <w:bottom w:val="none" w:sz="0" w:space="0" w:color="auto"/>
            <w:right w:val="none" w:sz="0" w:space="0" w:color="auto"/>
          </w:divBdr>
        </w:div>
        <w:div w:id="1777795304">
          <w:marLeft w:val="640"/>
          <w:marRight w:val="0"/>
          <w:marTop w:val="0"/>
          <w:marBottom w:val="0"/>
          <w:divBdr>
            <w:top w:val="none" w:sz="0" w:space="0" w:color="auto"/>
            <w:left w:val="none" w:sz="0" w:space="0" w:color="auto"/>
            <w:bottom w:val="none" w:sz="0" w:space="0" w:color="auto"/>
            <w:right w:val="none" w:sz="0" w:space="0" w:color="auto"/>
          </w:divBdr>
        </w:div>
        <w:div w:id="817577014">
          <w:marLeft w:val="640"/>
          <w:marRight w:val="0"/>
          <w:marTop w:val="0"/>
          <w:marBottom w:val="0"/>
          <w:divBdr>
            <w:top w:val="none" w:sz="0" w:space="0" w:color="auto"/>
            <w:left w:val="none" w:sz="0" w:space="0" w:color="auto"/>
            <w:bottom w:val="none" w:sz="0" w:space="0" w:color="auto"/>
            <w:right w:val="none" w:sz="0" w:space="0" w:color="auto"/>
          </w:divBdr>
        </w:div>
        <w:div w:id="1417703701">
          <w:marLeft w:val="640"/>
          <w:marRight w:val="0"/>
          <w:marTop w:val="0"/>
          <w:marBottom w:val="0"/>
          <w:divBdr>
            <w:top w:val="none" w:sz="0" w:space="0" w:color="auto"/>
            <w:left w:val="none" w:sz="0" w:space="0" w:color="auto"/>
            <w:bottom w:val="none" w:sz="0" w:space="0" w:color="auto"/>
            <w:right w:val="none" w:sz="0" w:space="0" w:color="auto"/>
          </w:divBdr>
        </w:div>
        <w:div w:id="900213667">
          <w:marLeft w:val="640"/>
          <w:marRight w:val="0"/>
          <w:marTop w:val="0"/>
          <w:marBottom w:val="0"/>
          <w:divBdr>
            <w:top w:val="none" w:sz="0" w:space="0" w:color="auto"/>
            <w:left w:val="none" w:sz="0" w:space="0" w:color="auto"/>
            <w:bottom w:val="none" w:sz="0" w:space="0" w:color="auto"/>
            <w:right w:val="none" w:sz="0" w:space="0" w:color="auto"/>
          </w:divBdr>
        </w:div>
        <w:div w:id="515580680">
          <w:marLeft w:val="640"/>
          <w:marRight w:val="0"/>
          <w:marTop w:val="0"/>
          <w:marBottom w:val="0"/>
          <w:divBdr>
            <w:top w:val="none" w:sz="0" w:space="0" w:color="auto"/>
            <w:left w:val="none" w:sz="0" w:space="0" w:color="auto"/>
            <w:bottom w:val="none" w:sz="0" w:space="0" w:color="auto"/>
            <w:right w:val="none" w:sz="0" w:space="0" w:color="auto"/>
          </w:divBdr>
        </w:div>
        <w:div w:id="1007517355">
          <w:marLeft w:val="640"/>
          <w:marRight w:val="0"/>
          <w:marTop w:val="0"/>
          <w:marBottom w:val="0"/>
          <w:divBdr>
            <w:top w:val="none" w:sz="0" w:space="0" w:color="auto"/>
            <w:left w:val="none" w:sz="0" w:space="0" w:color="auto"/>
            <w:bottom w:val="none" w:sz="0" w:space="0" w:color="auto"/>
            <w:right w:val="none" w:sz="0" w:space="0" w:color="auto"/>
          </w:divBdr>
        </w:div>
        <w:div w:id="1499686611">
          <w:marLeft w:val="640"/>
          <w:marRight w:val="0"/>
          <w:marTop w:val="0"/>
          <w:marBottom w:val="0"/>
          <w:divBdr>
            <w:top w:val="none" w:sz="0" w:space="0" w:color="auto"/>
            <w:left w:val="none" w:sz="0" w:space="0" w:color="auto"/>
            <w:bottom w:val="none" w:sz="0" w:space="0" w:color="auto"/>
            <w:right w:val="none" w:sz="0" w:space="0" w:color="auto"/>
          </w:divBdr>
        </w:div>
        <w:div w:id="2009744829">
          <w:marLeft w:val="640"/>
          <w:marRight w:val="0"/>
          <w:marTop w:val="0"/>
          <w:marBottom w:val="0"/>
          <w:divBdr>
            <w:top w:val="none" w:sz="0" w:space="0" w:color="auto"/>
            <w:left w:val="none" w:sz="0" w:space="0" w:color="auto"/>
            <w:bottom w:val="none" w:sz="0" w:space="0" w:color="auto"/>
            <w:right w:val="none" w:sz="0" w:space="0" w:color="auto"/>
          </w:divBdr>
        </w:div>
        <w:div w:id="1782411712">
          <w:marLeft w:val="640"/>
          <w:marRight w:val="0"/>
          <w:marTop w:val="0"/>
          <w:marBottom w:val="0"/>
          <w:divBdr>
            <w:top w:val="none" w:sz="0" w:space="0" w:color="auto"/>
            <w:left w:val="none" w:sz="0" w:space="0" w:color="auto"/>
            <w:bottom w:val="none" w:sz="0" w:space="0" w:color="auto"/>
            <w:right w:val="none" w:sz="0" w:space="0" w:color="auto"/>
          </w:divBdr>
        </w:div>
        <w:div w:id="1863287">
          <w:marLeft w:val="640"/>
          <w:marRight w:val="0"/>
          <w:marTop w:val="0"/>
          <w:marBottom w:val="0"/>
          <w:divBdr>
            <w:top w:val="none" w:sz="0" w:space="0" w:color="auto"/>
            <w:left w:val="none" w:sz="0" w:space="0" w:color="auto"/>
            <w:bottom w:val="none" w:sz="0" w:space="0" w:color="auto"/>
            <w:right w:val="none" w:sz="0" w:space="0" w:color="auto"/>
          </w:divBdr>
        </w:div>
        <w:div w:id="1351906208">
          <w:marLeft w:val="640"/>
          <w:marRight w:val="0"/>
          <w:marTop w:val="0"/>
          <w:marBottom w:val="0"/>
          <w:divBdr>
            <w:top w:val="none" w:sz="0" w:space="0" w:color="auto"/>
            <w:left w:val="none" w:sz="0" w:space="0" w:color="auto"/>
            <w:bottom w:val="none" w:sz="0" w:space="0" w:color="auto"/>
            <w:right w:val="none" w:sz="0" w:space="0" w:color="auto"/>
          </w:divBdr>
        </w:div>
        <w:div w:id="844712453">
          <w:marLeft w:val="640"/>
          <w:marRight w:val="0"/>
          <w:marTop w:val="0"/>
          <w:marBottom w:val="0"/>
          <w:divBdr>
            <w:top w:val="none" w:sz="0" w:space="0" w:color="auto"/>
            <w:left w:val="none" w:sz="0" w:space="0" w:color="auto"/>
            <w:bottom w:val="none" w:sz="0" w:space="0" w:color="auto"/>
            <w:right w:val="none" w:sz="0" w:space="0" w:color="auto"/>
          </w:divBdr>
        </w:div>
        <w:div w:id="1667201504">
          <w:marLeft w:val="640"/>
          <w:marRight w:val="0"/>
          <w:marTop w:val="0"/>
          <w:marBottom w:val="0"/>
          <w:divBdr>
            <w:top w:val="none" w:sz="0" w:space="0" w:color="auto"/>
            <w:left w:val="none" w:sz="0" w:space="0" w:color="auto"/>
            <w:bottom w:val="none" w:sz="0" w:space="0" w:color="auto"/>
            <w:right w:val="none" w:sz="0" w:space="0" w:color="auto"/>
          </w:divBdr>
        </w:div>
        <w:div w:id="438837082">
          <w:marLeft w:val="640"/>
          <w:marRight w:val="0"/>
          <w:marTop w:val="0"/>
          <w:marBottom w:val="0"/>
          <w:divBdr>
            <w:top w:val="none" w:sz="0" w:space="0" w:color="auto"/>
            <w:left w:val="none" w:sz="0" w:space="0" w:color="auto"/>
            <w:bottom w:val="none" w:sz="0" w:space="0" w:color="auto"/>
            <w:right w:val="none" w:sz="0" w:space="0" w:color="auto"/>
          </w:divBdr>
        </w:div>
        <w:div w:id="1887714684">
          <w:marLeft w:val="640"/>
          <w:marRight w:val="0"/>
          <w:marTop w:val="0"/>
          <w:marBottom w:val="0"/>
          <w:divBdr>
            <w:top w:val="none" w:sz="0" w:space="0" w:color="auto"/>
            <w:left w:val="none" w:sz="0" w:space="0" w:color="auto"/>
            <w:bottom w:val="none" w:sz="0" w:space="0" w:color="auto"/>
            <w:right w:val="none" w:sz="0" w:space="0" w:color="auto"/>
          </w:divBdr>
        </w:div>
        <w:div w:id="1547790869">
          <w:marLeft w:val="640"/>
          <w:marRight w:val="0"/>
          <w:marTop w:val="0"/>
          <w:marBottom w:val="0"/>
          <w:divBdr>
            <w:top w:val="none" w:sz="0" w:space="0" w:color="auto"/>
            <w:left w:val="none" w:sz="0" w:space="0" w:color="auto"/>
            <w:bottom w:val="none" w:sz="0" w:space="0" w:color="auto"/>
            <w:right w:val="none" w:sz="0" w:space="0" w:color="auto"/>
          </w:divBdr>
        </w:div>
        <w:div w:id="1584795626">
          <w:marLeft w:val="640"/>
          <w:marRight w:val="0"/>
          <w:marTop w:val="0"/>
          <w:marBottom w:val="0"/>
          <w:divBdr>
            <w:top w:val="none" w:sz="0" w:space="0" w:color="auto"/>
            <w:left w:val="none" w:sz="0" w:space="0" w:color="auto"/>
            <w:bottom w:val="none" w:sz="0" w:space="0" w:color="auto"/>
            <w:right w:val="none" w:sz="0" w:space="0" w:color="auto"/>
          </w:divBdr>
        </w:div>
        <w:div w:id="88165440">
          <w:marLeft w:val="640"/>
          <w:marRight w:val="0"/>
          <w:marTop w:val="0"/>
          <w:marBottom w:val="0"/>
          <w:divBdr>
            <w:top w:val="none" w:sz="0" w:space="0" w:color="auto"/>
            <w:left w:val="none" w:sz="0" w:space="0" w:color="auto"/>
            <w:bottom w:val="none" w:sz="0" w:space="0" w:color="auto"/>
            <w:right w:val="none" w:sz="0" w:space="0" w:color="auto"/>
          </w:divBdr>
        </w:div>
        <w:div w:id="842280637">
          <w:marLeft w:val="640"/>
          <w:marRight w:val="0"/>
          <w:marTop w:val="0"/>
          <w:marBottom w:val="0"/>
          <w:divBdr>
            <w:top w:val="none" w:sz="0" w:space="0" w:color="auto"/>
            <w:left w:val="none" w:sz="0" w:space="0" w:color="auto"/>
            <w:bottom w:val="none" w:sz="0" w:space="0" w:color="auto"/>
            <w:right w:val="none" w:sz="0" w:space="0" w:color="auto"/>
          </w:divBdr>
        </w:div>
        <w:div w:id="12221342">
          <w:marLeft w:val="640"/>
          <w:marRight w:val="0"/>
          <w:marTop w:val="0"/>
          <w:marBottom w:val="0"/>
          <w:divBdr>
            <w:top w:val="none" w:sz="0" w:space="0" w:color="auto"/>
            <w:left w:val="none" w:sz="0" w:space="0" w:color="auto"/>
            <w:bottom w:val="none" w:sz="0" w:space="0" w:color="auto"/>
            <w:right w:val="none" w:sz="0" w:space="0" w:color="auto"/>
          </w:divBdr>
        </w:div>
        <w:div w:id="394857263">
          <w:marLeft w:val="640"/>
          <w:marRight w:val="0"/>
          <w:marTop w:val="0"/>
          <w:marBottom w:val="0"/>
          <w:divBdr>
            <w:top w:val="none" w:sz="0" w:space="0" w:color="auto"/>
            <w:left w:val="none" w:sz="0" w:space="0" w:color="auto"/>
            <w:bottom w:val="none" w:sz="0" w:space="0" w:color="auto"/>
            <w:right w:val="none" w:sz="0" w:space="0" w:color="auto"/>
          </w:divBdr>
        </w:div>
        <w:div w:id="662778121">
          <w:marLeft w:val="640"/>
          <w:marRight w:val="0"/>
          <w:marTop w:val="0"/>
          <w:marBottom w:val="0"/>
          <w:divBdr>
            <w:top w:val="none" w:sz="0" w:space="0" w:color="auto"/>
            <w:left w:val="none" w:sz="0" w:space="0" w:color="auto"/>
            <w:bottom w:val="none" w:sz="0" w:space="0" w:color="auto"/>
            <w:right w:val="none" w:sz="0" w:space="0" w:color="auto"/>
          </w:divBdr>
        </w:div>
        <w:div w:id="1940794757">
          <w:marLeft w:val="640"/>
          <w:marRight w:val="0"/>
          <w:marTop w:val="0"/>
          <w:marBottom w:val="0"/>
          <w:divBdr>
            <w:top w:val="none" w:sz="0" w:space="0" w:color="auto"/>
            <w:left w:val="none" w:sz="0" w:space="0" w:color="auto"/>
            <w:bottom w:val="none" w:sz="0" w:space="0" w:color="auto"/>
            <w:right w:val="none" w:sz="0" w:space="0" w:color="auto"/>
          </w:divBdr>
        </w:div>
        <w:div w:id="1791700063">
          <w:marLeft w:val="640"/>
          <w:marRight w:val="0"/>
          <w:marTop w:val="0"/>
          <w:marBottom w:val="0"/>
          <w:divBdr>
            <w:top w:val="none" w:sz="0" w:space="0" w:color="auto"/>
            <w:left w:val="none" w:sz="0" w:space="0" w:color="auto"/>
            <w:bottom w:val="none" w:sz="0" w:space="0" w:color="auto"/>
            <w:right w:val="none" w:sz="0" w:space="0" w:color="auto"/>
          </w:divBdr>
        </w:div>
        <w:div w:id="712118269">
          <w:marLeft w:val="640"/>
          <w:marRight w:val="0"/>
          <w:marTop w:val="0"/>
          <w:marBottom w:val="0"/>
          <w:divBdr>
            <w:top w:val="none" w:sz="0" w:space="0" w:color="auto"/>
            <w:left w:val="none" w:sz="0" w:space="0" w:color="auto"/>
            <w:bottom w:val="none" w:sz="0" w:space="0" w:color="auto"/>
            <w:right w:val="none" w:sz="0" w:space="0" w:color="auto"/>
          </w:divBdr>
        </w:div>
        <w:div w:id="233781050">
          <w:marLeft w:val="640"/>
          <w:marRight w:val="0"/>
          <w:marTop w:val="0"/>
          <w:marBottom w:val="0"/>
          <w:divBdr>
            <w:top w:val="none" w:sz="0" w:space="0" w:color="auto"/>
            <w:left w:val="none" w:sz="0" w:space="0" w:color="auto"/>
            <w:bottom w:val="none" w:sz="0" w:space="0" w:color="auto"/>
            <w:right w:val="none" w:sz="0" w:space="0" w:color="auto"/>
          </w:divBdr>
        </w:div>
        <w:div w:id="350910558">
          <w:marLeft w:val="640"/>
          <w:marRight w:val="0"/>
          <w:marTop w:val="0"/>
          <w:marBottom w:val="0"/>
          <w:divBdr>
            <w:top w:val="none" w:sz="0" w:space="0" w:color="auto"/>
            <w:left w:val="none" w:sz="0" w:space="0" w:color="auto"/>
            <w:bottom w:val="none" w:sz="0" w:space="0" w:color="auto"/>
            <w:right w:val="none" w:sz="0" w:space="0" w:color="auto"/>
          </w:divBdr>
        </w:div>
        <w:div w:id="1778870969">
          <w:marLeft w:val="640"/>
          <w:marRight w:val="0"/>
          <w:marTop w:val="0"/>
          <w:marBottom w:val="0"/>
          <w:divBdr>
            <w:top w:val="none" w:sz="0" w:space="0" w:color="auto"/>
            <w:left w:val="none" w:sz="0" w:space="0" w:color="auto"/>
            <w:bottom w:val="none" w:sz="0" w:space="0" w:color="auto"/>
            <w:right w:val="none" w:sz="0" w:space="0" w:color="auto"/>
          </w:divBdr>
        </w:div>
        <w:div w:id="466356430">
          <w:marLeft w:val="640"/>
          <w:marRight w:val="0"/>
          <w:marTop w:val="0"/>
          <w:marBottom w:val="0"/>
          <w:divBdr>
            <w:top w:val="none" w:sz="0" w:space="0" w:color="auto"/>
            <w:left w:val="none" w:sz="0" w:space="0" w:color="auto"/>
            <w:bottom w:val="none" w:sz="0" w:space="0" w:color="auto"/>
            <w:right w:val="none" w:sz="0" w:space="0" w:color="auto"/>
          </w:divBdr>
        </w:div>
        <w:div w:id="1771928949">
          <w:marLeft w:val="640"/>
          <w:marRight w:val="0"/>
          <w:marTop w:val="0"/>
          <w:marBottom w:val="0"/>
          <w:divBdr>
            <w:top w:val="none" w:sz="0" w:space="0" w:color="auto"/>
            <w:left w:val="none" w:sz="0" w:space="0" w:color="auto"/>
            <w:bottom w:val="none" w:sz="0" w:space="0" w:color="auto"/>
            <w:right w:val="none" w:sz="0" w:space="0" w:color="auto"/>
          </w:divBdr>
        </w:div>
        <w:div w:id="764543048">
          <w:marLeft w:val="640"/>
          <w:marRight w:val="0"/>
          <w:marTop w:val="0"/>
          <w:marBottom w:val="0"/>
          <w:divBdr>
            <w:top w:val="none" w:sz="0" w:space="0" w:color="auto"/>
            <w:left w:val="none" w:sz="0" w:space="0" w:color="auto"/>
            <w:bottom w:val="none" w:sz="0" w:space="0" w:color="auto"/>
            <w:right w:val="none" w:sz="0" w:space="0" w:color="auto"/>
          </w:divBdr>
        </w:div>
        <w:div w:id="794519270">
          <w:marLeft w:val="640"/>
          <w:marRight w:val="0"/>
          <w:marTop w:val="0"/>
          <w:marBottom w:val="0"/>
          <w:divBdr>
            <w:top w:val="none" w:sz="0" w:space="0" w:color="auto"/>
            <w:left w:val="none" w:sz="0" w:space="0" w:color="auto"/>
            <w:bottom w:val="none" w:sz="0" w:space="0" w:color="auto"/>
            <w:right w:val="none" w:sz="0" w:space="0" w:color="auto"/>
          </w:divBdr>
        </w:div>
        <w:div w:id="879362688">
          <w:marLeft w:val="640"/>
          <w:marRight w:val="0"/>
          <w:marTop w:val="0"/>
          <w:marBottom w:val="0"/>
          <w:divBdr>
            <w:top w:val="none" w:sz="0" w:space="0" w:color="auto"/>
            <w:left w:val="none" w:sz="0" w:space="0" w:color="auto"/>
            <w:bottom w:val="none" w:sz="0" w:space="0" w:color="auto"/>
            <w:right w:val="none" w:sz="0" w:space="0" w:color="auto"/>
          </w:divBdr>
        </w:div>
        <w:div w:id="1997145695">
          <w:marLeft w:val="640"/>
          <w:marRight w:val="0"/>
          <w:marTop w:val="0"/>
          <w:marBottom w:val="0"/>
          <w:divBdr>
            <w:top w:val="none" w:sz="0" w:space="0" w:color="auto"/>
            <w:left w:val="none" w:sz="0" w:space="0" w:color="auto"/>
            <w:bottom w:val="none" w:sz="0" w:space="0" w:color="auto"/>
            <w:right w:val="none" w:sz="0" w:space="0" w:color="auto"/>
          </w:divBdr>
        </w:div>
        <w:div w:id="398017041">
          <w:marLeft w:val="640"/>
          <w:marRight w:val="0"/>
          <w:marTop w:val="0"/>
          <w:marBottom w:val="0"/>
          <w:divBdr>
            <w:top w:val="none" w:sz="0" w:space="0" w:color="auto"/>
            <w:left w:val="none" w:sz="0" w:space="0" w:color="auto"/>
            <w:bottom w:val="none" w:sz="0" w:space="0" w:color="auto"/>
            <w:right w:val="none" w:sz="0" w:space="0" w:color="auto"/>
          </w:divBdr>
        </w:div>
        <w:div w:id="728650370">
          <w:marLeft w:val="640"/>
          <w:marRight w:val="0"/>
          <w:marTop w:val="0"/>
          <w:marBottom w:val="0"/>
          <w:divBdr>
            <w:top w:val="none" w:sz="0" w:space="0" w:color="auto"/>
            <w:left w:val="none" w:sz="0" w:space="0" w:color="auto"/>
            <w:bottom w:val="none" w:sz="0" w:space="0" w:color="auto"/>
            <w:right w:val="none" w:sz="0" w:space="0" w:color="auto"/>
          </w:divBdr>
        </w:div>
        <w:div w:id="1804735920">
          <w:marLeft w:val="640"/>
          <w:marRight w:val="0"/>
          <w:marTop w:val="0"/>
          <w:marBottom w:val="0"/>
          <w:divBdr>
            <w:top w:val="none" w:sz="0" w:space="0" w:color="auto"/>
            <w:left w:val="none" w:sz="0" w:space="0" w:color="auto"/>
            <w:bottom w:val="none" w:sz="0" w:space="0" w:color="auto"/>
            <w:right w:val="none" w:sz="0" w:space="0" w:color="auto"/>
          </w:divBdr>
        </w:div>
        <w:div w:id="1145508435">
          <w:marLeft w:val="640"/>
          <w:marRight w:val="0"/>
          <w:marTop w:val="0"/>
          <w:marBottom w:val="0"/>
          <w:divBdr>
            <w:top w:val="none" w:sz="0" w:space="0" w:color="auto"/>
            <w:left w:val="none" w:sz="0" w:space="0" w:color="auto"/>
            <w:bottom w:val="none" w:sz="0" w:space="0" w:color="auto"/>
            <w:right w:val="none" w:sz="0" w:space="0" w:color="auto"/>
          </w:divBdr>
        </w:div>
        <w:div w:id="2102143715">
          <w:marLeft w:val="640"/>
          <w:marRight w:val="0"/>
          <w:marTop w:val="0"/>
          <w:marBottom w:val="0"/>
          <w:divBdr>
            <w:top w:val="none" w:sz="0" w:space="0" w:color="auto"/>
            <w:left w:val="none" w:sz="0" w:space="0" w:color="auto"/>
            <w:bottom w:val="none" w:sz="0" w:space="0" w:color="auto"/>
            <w:right w:val="none" w:sz="0" w:space="0" w:color="auto"/>
          </w:divBdr>
        </w:div>
        <w:div w:id="1784106397">
          <w:marLeft w:val="640"/>
          <w:marRight w:val="0"/>
          <w:marTop w:val="0"/>
          <w:marBottom w:val="0"/>
          <w:divBdr>
            <w:top w:val="none" w:sz="0" w:space="0" w:color="auto"/>
            <w:left w:val="none" w:sz="0" w:space="0" w:color="auto"/>
            <w:bottom w:val="none" w:sz="0" w:space="0" w:color="auto"/>
            <w:right w:val="none" w:sz="0" w:space="0" w:color="auto"/>
          </w:divBdr>
        </w:div>
        <w:div w:id="1965190385">
          <w:marLeft w:val="640"/>
          <w:marRight w:val="0"/>
          <w:marTop w:val="0"/>
          <w:marBottom w:val="0"/>
          <w:divBdr>
            <w:top w:val="none" w:sz="0" w:space="0" w:color="auto"/>
            <w:left w:val="none" w:sz="0" w:space="0" w:color="auto"/>
            <w:bottom w:val="none" w:sz="0" w:space="0" w:color="auto"/>
            <w:right w:val="none" w:sz="0" w:space="0" w:color="auto"/>
          </w:divBdr>
        </w:div>
        <w:div w:id="730540174">
          <w:marLeft w:val="640"/>
          <w:marRight w:val="0"/>
          <w:marTop w:val="0"/>
          <w:marBottom w:val="0"/>
          <w:divBdr>
            <w:top w:val="none" w:sz="0" w:space="0" w:color="auto"/>
            <w:left w:val="none" w:sz="0" w:space="0" w:color="auto"/>
            <w:bottom w:val="none" w:sz="0" w:space="0" w:color="auto"/>
            <w:right w:val="none" w:sz="0" w:space="0" w:color="auto"/>
          </w:divBdr>
        </w:div>
        <w:div w:id="756488573">
          <w:marLeft w:val="640"/>
          <w:marRight w:val="0"/>
          <w:marTop w:val="0"/>
          <w:marBottom w:val="0"/>
          <w:divBdr>
            <w:top w:val="none" w:sz="0" w:space="0" w:color="auto"/>
            <w:left w:val="none" w:sz="0" w:space="0" w:color="auto"/>
            <w:bottom w:val="none" w:sz="0" w:space="0" w:color="auto"/>
            <w:right w:val="none" w:sz="0" w:space="0" w:color="auto"/>
          </w:divBdr>
        </w:div>
        <w:div w:id="1782190104">
          <w:marLeft w:val="640"/>
          <w:marRight w:val="0"/>
          <w:marTop w:val="0"/>
          <w:marBottom w:val="0"/>
          <w:divBdr>
            <w:top w:val="none" w:sz="0" w:space="0" w:color="auto"/>
            <w:left w:val="none" w:sz="0" w:space="0" w:color="auto"/>
            <w:bottom w:val="none" w:sz="0" w:space="0" w:color="auto"/>
            <w:right w:val="none" w:sz="0" w:space="0" w:color="auto"/>
          </w:divBdr>
        </w:div>
        <w:div w:id="481314462">
          <w:marLeft w:val="640"/>
          <w:marRight w:val="0"/>
          <w:marTop w:val="0"/>
          <w:marBottom w:val="0"/>
          <w:divBdr>
            <w:top w:val="none" w:sz="0" w:space="0" w:color="auto"/>
            <w:left w:val="none" w:sz="0" w:space="0" w:color="auto"/>
            <w:bottom w:val="none" w:sz="0" w:space="0" w:color="auto"/>
            <w:right w:val="none" w:sz="0" w:space="0" w:color="auto"/>
          </w:divBdr>
        </w:div>
        <w:div w:id="970675497">
          <w:marLeft w:val="640"/>
          <w:marRight w:val="0"/>
          <w:marTop w:val="0"/>
          <w:marBottom w:val="0"/>
          <w:divBdr>
            <w:top w:val="none" w:sz="0" w:space="0" w:color="auto"/>
            <w:left w:val="none" w:sz="0" w:space="0" w:color="auto"/>
            <w:bottom w:val="none" w:sz="0" w:space="0" w:color="auto"/>
            <w:right w:val="none" w:sz="0" w:space="0" w:color="auto"/>
          </w:divBdr>
        </w:div>
        <w:div w:id="2081174855">
          <w:marLeft w:val="640"/>
          <w:marRight w:val="0"/>
          <w:marTop w:val="0"/>
          <w:marBottom w:val="0"/>
          <w:divBdr>
            <w:top w:val="none" w:sz="0" w:space="0" w:color="auto"/>
            <w:left w:val="none" w:sz="0" w:space="0" w:color="auto"/>
            <w:bottom w:val="none" w:sz="0" w:space="0" w:color="auto"/>
            <w:right w:val="none" w:sz="0" w:space="0" w:color="auto"/>
          </w:divBdr>
        </w:div>
        <w:div w:id="661467295">
          <w:marLeft w:val="640"/>
          <w:marRight w:val="0"/>
          <w:marTop w:val="0"/>
          <w:marBottom w:val="0"/>
          <w:divBdr>
            <w:top w:val="none" w:sz="0" w:space="0" w:color="auto"/>
            <w:left w:val="none" w:sz="0" w:space="0" w:color="auto"/>
            <w:bottom w:val="none" w:sz="0" w:space="0" w:color="auto"/>
            <w:right w:val="none" w:sz="0" w:space="0" w:color="auto"/>
          </w:divBdr>
        </w:div>
        <w:div w:id="465507581">
          <w:marLeft w:val="640"/>
          <w:marRight w:val="0"/>
          <w:marTop w:val="0"/>
          <w:marBottom w:val="0"/>
          <w:divBdr>
            <w:top w:val="none" w:sz="0" w:space="0" w:color="auto"/>
            <w:left w:val="none" w:sz="0" w:space="0" w:color="auto"/>
            <w:bottom w:val="none" w:sz="0" w:space="0" w:color="auto"/>
            <w:right w:val="none" w:sz="0" w:space="0" w:color="auto"/>
          </w:divBdr>
        </w:div>
        <w:div w:id="1566986647">
          <w:marLeft w:val="640"/>
          <w:marRight w:val="0"/>
          <w:marTop w:val="0"/>
          <w:marBottom w:val="0"/>
          <w:divBdr>
            <w:top w:val="none" w:sz="0" w:space="0" w:color="auto"/>
            <w:left w:val="none" w:sz="0" w:space="0" w:color="auto"/>
            <w:bottom w:val="none" w:sz="0" w:space="0" w:color="auto"/>
            <w:right w:val="none" w:sz="0" w:space="0" w:color="auto"/>
          </w:divBdr>
        </w:div>
        <w:div w:id="508641406">
          <w:marLeft w:val="640"/>
          <w:marRight w:val="0"/>
          <w:marTop w:val="0"/>
          <w:marBottom w:val="0"/>
          <w:divBdr>
            <w:top w:val="none" w:sz="0" w:space="0" w:color="auto"/>
            <w:left w:val="none" w:sz="0" w:space="0" w:color="auto"/>
            <w:bottom w:val="none" w:sz="0" w:space="0" w:color="auto"/>
            <w:right w:val="none" w:sz="0" w:space="0" w:color="auto"/>
          </w:divBdr>
        </w:div>
        <w:div w:id="2098821710">
          <w:marLeft w:val="640"/>
          <w:marRight w:val="0"/>
          <w:marTop w:val="0"/>
          <w:marBottom w:val="0"/>
          <w:divBdr>
            <w:top w:val="none" w:sz="0" w:space="0" w:color="auto"/>
            <w:left w:val="none" w:sz="0" w:space="0" w:color="auto"/>
            <w:bottom w:val="none" w:sz="0" w:space="0" w:color="auto"/>
            <w:right w:val="none" w:sz="0" w:space="0" w:color="auto"/>
          </w:divBdr>
        </w:div>
        <w:div w:id="43450481">
          <w:marLeft w:val="640"/>
          <w:marRight w:val="0"/>
          <w:marTop w:val="0"/>
          <w:marBottom w:val="0"/>
          <w:divBdr>
            <w:top w:val="none" w:sz="0" w:space="0" w:color="auto"/>
            <w:left w:val="none" w:sz="0" w:space="0" w:color="auto"/>
            <w:bottom w:val="none" w:sz="0" w:space="0" w:color="auto"/>
            <w:right w:val="none" w:sz="0" w:space="0" w:color="auto"/>
          </w:divBdr>
        </w:div>
        <w:div w:id="1105423938">
          <w:marLeft w:val="640"/>
          <w:marRight w:val="0"/>
          <w:marTop w:val="0"/>
          <w:marBottom w:val="0"/>
          <w:divBdr>
            <w:top w:val="none" w:sz="0" w:space="0" w:color="auto"/>
            <w:left w:val="none" w:sz="0" w:space="0" w:color="auto"/>
            <w:bottom w:val="none" w:sz="0" w:space="0" w:color="auto"/>
            <w:right w:val="none" w:sz="0" w:space="0" w:color="auto"/>
          </w:divBdr>
        </w:div>
        <w:div w:id="374503349">
          <w:marLeft w:val="640"/>
          <w:marRight w:val="0"/>
          <w:marTop w:val="0"/>
          <w:marBottom w:val="0"/>
          <w:divBdr>
            <w:top w:val="none" w:sz="0" w:space="0" w:color="auto"/>
            <w:left w:val="none" w:sz="0" w:space="0" w:color="auto"/>
            <w:bottom w:val="none" w:sz="0" w:space="0" w:color="auto"/>
            <w:right w:val="none" w:sz="0" w:space="0" w:color="auto"/>
          </w:divBdr>
        </w:div>
        <w:div w:id="348601675">
          <w:marLeft w:val="640"/>
          <w:marRight w:val="0"/>
          <w:marTop w:val="0"/>
          <w:marBottom w:val="0"/>
          <w:divBdr>
            <w:top w:val="none" w:sz="0" w:space="0" w:color="auto"/>
            <w:left w:val="none" w:sz="0" w:space="0" w:color="auto"/>
            <w:bottom w:val="none" w:sz="0" w:space="0" w:color="auto"/>
            <w:right w:val="none" w:sz="0" w:space="0" w:color="auto"/>
          </w:divBdr>
        </w:div>
        <w:div w:id="1275290221">
          <w:marLeft w:val="640"/>
          <w:marRight w:val="0"/>
          <w:marTop w:val="0"/>
          <w:marBottom w:val="0"/>
          <w:divBdr>
            <w:top w:val="none" w:sz="0" w:space="0" w:color="auto"/>
            <w:left w:val="none" w:sz="0" w:space="0" w:color="auto"/>
            <w:bottom w:val="none" w:sz="0" w:space="0" w:color="auto"/>
            <w:right w:val="none" w:sz="0" w:space="0" w:color="auto"/>
          </w:divBdr>
        </w:div>
        <w:div w:id="1151555848">
          <w:marLeft w:val="640"/>
          <w:marRight w:val="0"/>
          <w:marTop w:val="0"/>
          <w:marBottom w:val="0"/>
          <w:divBdr>
            <w:top w:val="none" w:sz="0" w:space="0" w:color="auto"/>
            <w:left w:val="none" w:sz="0" w:space="0" w:color="auto"/>
            <w:bottom w:val="none" w:sz="0" w:space="0" w:color="auto"/>
            <w:right w:val="none" w:sz="0" w:space="0" w:color="auto"/>
          </w:divBdr>
        </w:div>
        <w:div w:id="1351756979">
          <w:marLeft w:val="640"/>
          <w:marRight w:val="0"/>
          <w:marTop w:val="0"/>
          <w:marBottom w:val="0"/>
          <w:divBdr>
            <w:top w:val="none" w:sz="0" w:space="0" w:color="auto"/>
            <w:left w:val="none" w:sz="0" w:space="0" w:color="auto"/>
            <w:bottom w:val="none" w:sz="0" w:space="0" w:color="auto"/>
            <w:right w:val="none" w:sz="0" w:space="0" w:color="auto"/>
          </w:divBdr>
        </w:div>
        <w:div w:id="1775634687">
          <w:marLeft w:val="640"/>
          <w:marRight w:val="0"/>
          <w:marTop w:val="0"/>
          <w:marBottom w:val="0"/>
          <w:divBdr>
            <w:top w:val="none" w:sz="0" w:space="0" w:color="auto"/>
            <w:left w:val="none" w:sz="0" w:space="0" w:color="auto"/>
            <w:bottom w:val="none" w:sz="0" w:space="0" w:color="auto"/>
            <w:right w:val="none" w:sz="0" w:space="0" w:color="auto"/>
          </w:divBdr>
        </w:div>
        <w:div w:id="1762605651">
          <w:marLeft w:val="640"/>
          <w:marRight w:val="0"/>
          <w:marTop w:val="0"/>
          <w:marBottom w:val="0"/>
          <w:divBdr>
            <w:top w:val="none" w:sz="0" w:space="0" w:color="auto"/>
            <w:left w:val="none" w:sz="0" w:space="0" w:color="auto"/>
            <w:bottom w:val="none" w:sz="0" w:space="0" w:color="auto"/>
            <w:right w:val="none" w:sz="0" w:space="0" w:color="auto"/>
          </w:divBdr>
        </w:div>
        <w:div w:id="1929996547">
          <w:marLeft w:val="640"/>
          <w:marRight w:val="0"/>
          <w:marTop w:val="0"/>
          <w:marBottom w:val="0"/>
          <w:divBdr>
            <w:top w:val="none" w:sz="0" w:space="0" w:color="auto"/>
            <w:left w:val="none" w:sz="0" w:space="0" w:color="auto"/>
            <w:bottom w:val="none" w:sz="0" w:space="0" w:color="auto"/>
            <w:right w:val="none" w:sz="0" w:space="0" w:color="auto"/>
          </w:divBdr>
        </w:div>
        <w:div w:id="33047393">
          <w:marLeft w:val="640"/>
          <w:marRight w:val="0"/>
          <w:marTop w:val="0"/>
          <w:marBottom w:val="0"/>
          <w:divBdr>
            <w:top w:val="none" w:sz="0" w:space="0" w:color="auto"/>
            <w:left w:val="none" w:sz="0" w:space="0" w:color="auto"/>
            <w:bottom w:val="none" w:sz="0" w:space="0" w:color="auto"/>
            <w:right w:val="none" w:sz="0" w:space="0" w:color="auto"/>
          </w:divBdr>
        </w:div>
        <w:div w:id="974454816">
          <w:marLeft w:val="640"/>
          <w:marRight w:val="0"/>
          <w:marTop w:val="0"/>
          <w:marBottom w:val="0"/>
          <w:divBdr>
            <w:top w:val="none" w:sz="0" w:space="0" w:color="auto"/>
            <w:left w:val="none" w:sz="0" w:space="0" w:color="auto"/>
            <w:bottom w:val="none" w:sz="0" w:space="0" w:color="auto"/>
            <w:right w:val="none" w:sz="0" w:space="0" w:color="auto"/>
          </w:divBdr>
        </w:div>
        <w:div w:id="1047293158">
          <w:marLeft w:val="640"/>
          <w:marRight w:val="0"/>
          <w:marTop w:val="0"/>
          <w:marBottom w:val="0"/>
          <w:divBdr>
            <w:top w:val="none" w:sz="0" w:space="0" w:color="auto"/>
            <w:left w:val="none" w:sz="0" w:space="0" w:color="auto"/>
            <w:bottom w:val="none" w:sz="0" w:space="0" w:color="auto"/>
            <w:right w:val="none" w:sz="0" w:space="0" w:color="auto"/>
          </w:divBdr>
        </w:div>
        <w:div w:id="1414426486">
          <w:marLeft w:val="640"/>
          <w:marRight w:val="0"/>
          <w:marTop w:val="0"/>
          <w:marBottom w:val="0"/>
          <w:divBdr>
            <w:top w:val="none" w:sz="0" w:space="0" w:color="auto"/>
            <w:left w:val="none" w:sz="0" w:space="0" w:color="auto"/>
            <w:bottom w:val="none" w:sz="0" w:space="0" w:color="auto"/>
            <w:right w:val="none" w:sz="0" w:space="0" w:color="auto"/>
          </w:divBdr>
        </w:div>
        <w:div w:id="1468621530">
          <w:marLeft w:val="640"/>
          <w:marRight w:val="0"/>
          <w:marTop w:val="0"/>
          <w:marBottom w:val="0"/>
          <w:divBdr>
            <w:top w:val="none" w:sz="0" w:space="0" w:color="auto"/>
            <w:left w:val="none" w:sz="0" w:space="0" w:color="auto"/>
            <w:bottom w:val="none" w:sz="0" w:space="0" w:color="auto"/>
            <w:right w:val="none" w:sz="0" w:space="0" w:color="auto"/>
          </w:divBdr>
        </w:div>
      </w:divsChild>
    </w:div>
    <w:div w:id="1005136884">
      <w:bodyDiv w:val="1"/>
      <w:marLeft w:val="0"/>
      <w:marRight w:val="0"/>
      <w:marTop w:val="0"/>
      <w:marBottom w:val="0"/>
      <w:divBdr>
        <w:top w:val="none" w:sz="0" w:space="0" w:color="auto"/>
        <w:left w:val="none" w:sz="0" w:space="0" w:color="auto"/>
        <w:bottom w:val="none" w:sz="0" w:space="0" w:color="auto"/>
        <w:right w:val="none" w:sz="0" w:space="0" w:color="auto"/>
      </w:divBdr>
    </w:div>
    <w:div w:id="1006322486">
      <w:bodyDiv w:val="1"/>
      <w:marLeft w:val="0"/>
      <w:marRight w:val="0"/>
      <w:marTop w:val="0"/>
      <w:marBottom w:val="0"/>
      <w:divBdr>
        <w:top w:val="none" w:sz="0" w:space="0" w:color="auto"/>
        <w:left w:val="none" w:sz="0" w:space="0" w:color="auto"/>
        <w:bottom w:val="none" w:sz="0" w:space="0" w:color="auto"/>
        <w:right w:val="none" w:sz="0" w:space="0" w:color="auto"/>
      </w:divBdr>
      <w:divsChild>
        <w:div w:id="1173842051">
          <w:marLeft w:val="640"/>
          <w:marRight w:val="0"/>
          <w:marTop w:val="0"/>
          <w:marBottom w:val="0"/>
          <w:divBdr>
            <w:top w:val="none" w:sz="0" w:space="0" w:color="auto"/>
            <w:left w:val="none" w:sz="0" w:space="0" w:color="auto"/>
            <w:bottom w:val="none" w:sz="0" w:space="0" w:color="auto"/>
            <w:right w:val="none" w:sz="0" w:space="0" w:color="auto"/>
          </w:divBdr>
        </w:div>
        <w:div w:id="1622835130">
          <w:marLeft w:val="640"/>
          <w:marRight w:val="0"/>
          <w:marTop w:val="0"/>
          <w:marBottom w:val="0"/>
          <w:divBdr>
            <w:top w:val="none" w:sz="0" w:space="0" w:color="auto"/>
            <w:left w:val="none" w:sz="0" w:space="0" w:color="auto"/>
            <w:bottom w:val="none" w:sz="0" w:space="0" w:color="auto"/>
            <w:right w:val="none" w:sz="0" w:space="0" w:color="auto"/>
          </w:divBdr>
        </w:div>
        <w:div w:id="273054185">
          <w:marLeft w:val="640"/>
          <w:marRight w:val="0"/>
          <w:marTop w:val="0"/>
          <w:marBottom w:val="0"/>
          <w:divBdr>
            <w:top w:val="none" w:sz="0" w:space="0" w:color="auto"/>
            <w:left w:val="none" w:sz="0" w:space="0" w:color="auto"/>
            <w:bottom w:val="none" w:sz="0" w:space="0" w:color="auto"/>
            <w:right w:val="none" w:sz="0" w:space="0" w:color="auto"/>
          </w:divBdr>
        </w:div>
        <w:div w:id="56251557">
          <w:marLeft w:val="640"/>
          <w:marRight w:val="0"/>
          <w:marTop w:val="0"/>
          <w:marBottom w:val="0"/>
          <w:divBdr>
            <w:top w:val="none" w:sz="0" w:space="0" w:color="auto"/>
            <w:left w:val="none" w:sz="0" w:space="0" w:color="auto"/>
            <w:bottom w:val="none" w:sz="0" w:space="0" w:color="auto"/>
            <w:right w:val="none" w:sz="0" w:space="0" w:color="auto"/>
          </w:divBdr>
        </w:div>
        <w:div w:id="1494638859">
          <w:marLeft w:val="640"/>
          <w:marRight w:val="0"/>
          <w:marTop w:val="0"/>
          <w:marBottom w:val="0"/>
          <w:divBdr>
            <w:top w:val="none" w:sz="0" w:space="0" w:color="auto"/>
            <w:left w:val="none" w:sz="0" w:space="0" w:color="auto"/>
            <w:bottom w:val="none" w:sz="0" w:space="0" w:color="auto"/>
            <w:right w:val="none" w:sz="0" w:space="0" w:color="auto"/>
          </w:divBdr>
        </w:div>
        <w:div w:id="441655925">
          <w:marLeft w:val="640"/>
          <w:marRight w:val="0"/>
          <w:marTop w:val="0"/>
          <w:marBottom w:val="0"/>
          <w:divBdr>
            <w:top w:val="none" w:sz="0" w:space="0" w:color="auto"/>
            <w:left w:val="none" w:sz="0" w:space="0" w:color="auto"/>
            <w:bottom w:val="none" w:sz="0" w:space="0" w:color="auto"/>
            <w:right w:val="none" w:sz="0" w:space="0" w:color="auto"/>
          </w:divBdr>
        </w:div>
        <w:div w:id="1389260239">
          <w:marLeft w:val="640"/>
          <w:marRight w:val="0"/>
          <w:marTop w:val="0"/>
          <w:marBottom w:val="0"/>
          <w:divBdr>
            <w:top w:val="none" w:sz="0" w:space="0" w:color="auto"/>
            <w:left w:val="none" w:sz="0" w:space="0" w:color="auto"/>
            <w:bottom w:val="none" w:sz="0" w:space="0" w:color="auto"/>
            <w:right w:val="none" w:sz="0" w:space="0" w:color="auto"/>
          </w:divBdr>
        </w:div>
        <w:div w:id="881595905">
          <w:marLeft w:val="640"/>
          <w:marRight w:val="0"/>
          <w:marTop w:val="0"/>
          <w:marBottom w:val="0"/>
          <w:divBdr>
            <w:top w:val="none" w:sz="0" w:space="0" w:color="auto"/>
            <w:left w:val="none" w:sz="0" w:space="0" w:color="auto"/>
            <w:bottom w:val="none" w:sz="0" w:space="0" w:color="auto"/>
            <w:right w:val="none" w:sz="0" w:space="0" w:color="auto"/>
          </w:divBdr>
        </w:div>
        <w:div w:id="706414510">
          <w:marLeft w:val="640"/>
          <w:marRight w:val="0"/>
          <w:marTop w:val="0"/>
          <w:marBottom w:val="0"/>
          <w:divBdr>
            <w:top w:val="none" w:sz="0" w:space="0" w:color="auto"/>
            <w:left w:val="none" w:sz="0" w:space="0" w:color="auto"/>
            <w:bottom w:val="none" w:sz="0" w:space="0" w:color="auto"/>
            <w:right w:val="none" w:sz="0" w:space="0" w:color="auto"/>
          </w:divBdr>
        </w:div>
        <w:div w:id="1201743606">
          <w:marLeft w:val="640"/>
          <w:marRight w:val="0"/>
          <w:marTop w:val="0"/>
          <w:marBottom w:val="0"/>
          <w:divBdr>
            <w:top w:val="none" w:sz="0" w:space="0" w:color="auto"/>
            <w:left w:val="none" w:sz="0" w:space="0" w:color="auto"/>
            <w:bottom w:val="none" w:sz="0" w:space="0" w:color="auto"/>
            <w:right w:val="none" w:sz="0" w:space="0" w:color="auto"/>
          </w:divBdr>
        </w:div>
        <w:div w:id="427772504">
          <w:marLeft w:val="640"/>
          <w:marRight w:val="0"/>
          <w:marTop w:val="0"/>
          <w:marBottom w:val="0"/>
          <w:divBdr>
            <w:top w:val="none" w:sz="0" w:space="0" w:color="auto"/>
            <w:left w:val="none" w:sz="0" w:space="0" w:color="auto"/>
            <w:bottom w:val="none" w:sz="0" w:space="0" w:color="auto"/>
            <w:right w:val="none" w:sz="0" w:space="0" w:color="auto"/>
          </w:divBdr>
        </w:div>
        <w:div w:id="34282124">
          <w:marLeft w:val="640"/>
          <w:marRight w:val="0"/>
          <w:marTop w:val="0"/>
          <w:marBottom w:val="0"/>
          <w:divBdr>
            <w:top w:val="none" w:sz="0" w:space="0" w:color="auto"/>
            <w:left w:val="none" w:sz="0" w:space="0" w:color="auto"/>
            <w:bottom w:val="none" w:sz="0" w:space="0" w:color="auto"/>
            <w:right w:val="none" w:sz="0" w:space="0" w:color="auto"/>
          </w:divBdr>
        </w:div>
        <w:div w:id="1739404860">
          <w:marLeft w:val="640"/>
          <w:marRight w:val="0"/>
          <w:marTop w:val="0"/>
          <w:marBottom w:val="0"/>
          <w:divBdr>
            <w:top w:val="none" w:sz="0" w:space="0" w:color="auto"/>
            <w:left w:val="none" w:sz="0" w:space="0" w:color="auto"/>
            <w:bottom w:val="none" w:sz="0" w:space="0" w:color="auto"/>
            <w:right w:val="none" w:sz="0" w:space="0" w:color="auto"/>
          </w:divBdr>
        </w:div>
        <w:div w:id="2079278166">
          <w:marLeft w:val="640"/>
          <w:marRight w:val="0"/>
          <w:marTop w:val="0"/>
          <w:marBottom w:val="0"/>
          <w:divBdr>
            <w:top w:val="none" w:sz="0" w:space="0" w:color="auto"/>
            <w:left w:val="none" w:sz="0" w:space="0" w:color="auto"/>
            <w:bottom w:val="none" w:sz="0" w:space="0" w:color="auto"/>
            <w:right w:val="none" w:sz="0" w:space="0" w:color="auto"/>
          </w:divBdr>
        </w:div>
        <w:div w:id="761026542">
          <w:marLeft w:val="640"/>
          <w:marRight w:val="0"/>
          <w:marTop w:val="0"/>
          <w:marBottom w:val="0"/>
          <w:divBdr>
            <w:top w:val="none" w:sz="0" w:space="0" w:color="auto"/>
            <w:left w:val="none" w:sz="0" w:space="0" w:color="auto"/>
            <w:bottom w:val="none" w:sz="0" w:space="0" w:color="auto"/>
            <w:right w:val="none" w:sz="0" w:space="0" w:color="auto"/>
          </w:divBdr>
        </w:div>
        <w:div w:id="1462070459">
          <w:marLeft w:val="640"/>
          <w:marRight w:val="0"/>
          <w:marTop w:val="0"/>
          <w:marBottom w:val="0"/>
          <w:divBdr>
            <w:top w:val="none" w:sz="0" w:space="0" w:color="auto"/>
            <w:left w:val="none" w:sz="0" w:space="0" w:color="auto"/>
            <w:bottom w:val="none" w:sz="0" w:space="0" w:color="auto"/>
            <w:right w:val="none" w:sz="0" w:space="0" w:color="auto"/>
          </w:divBdr>
        </w:div>
        <w:div w:id="1576085233">
          <w:marLeft w:val="640"/>
          <w:marRight w:val="0"/>
          <w:marTop w:val="0"/>
          <w:marBottom w:val="0"/>
          <w:divBdr>
            <w:top w:val="none" w:sz="0" w:space="0" w:color="auto"/>
            <w:left w:val="none" w:sz="0" w:space="0" w:color="auto"/>
            <w:bottom w:val="none" w:sz="0" w:space="0" w:color="auto"/>
            <w:right w:val="none" w:sz="0" w:space="0" w:color="auto"/>
          </w:divBdr>
        </w:div>
        <w:div w:id="1263221722">
          <w:marLeft w:val="640"/>
          <w:marRight w:val="0"/>
          <w:marTop w:val="0"/>
          <w:marBottom w:val="0"/>
          <w:divBdr>
            <w:top w:val="none" w:sz="0" w:space="0" w:color="auto"/>
            <w:left w:val="none" w:sz="0" w:space="0" w:color="auto"/>
            <w:bottom w:val="none" w:sz="0" w:space="0" w:color="auto"/>
            <w:right w:val="none" w:sz="0" w:space="0" w:color="auto"/>
          </w:divBdr>
        </w:div>
        <w:div w:id="1099909927">
          <w:marLeft w:val="640"/>
          <w:marRight w:val="0"/>
          <w:marTop w:val="0"/>
          <w:marBottom w:val="0"/>
          <w:divBdr>
            <w:top w:val="none" w:sz="0" w:space="0" w:color="auto"/>
            <w:left w:val="none" w:sz="0" w:space="0" w:color="auto"/>
            <w:bottom w:val="none" w:sz="0" w:space="0" w:color="auto"/>
            <w:right w:val="none" w:sz="0" w:space="0" w:color="auto"/>
          </w:divBdr>
        </w:div>
        <w:div w:id="112989472">
          <w:marLeft w:val="640"/>
          <w:marRight w:val="0"/>
          <w:marTop w:val="0"/>
          <w:marBottom w:val="0"/>
          <w:divBdr>
            <w:top w:val="none" w:sz="0" w:space="0" w:color="auto"/>
            <w:left w:val="none" w:sz="0" w:space="0" w:color="auto"/>
            <w:bottom w:val="none" w:sz="0" w:space="0" w:color="auto"/>
            <w:right w:val="none" w:sz="0" w:space="0" w:color="auto"/>
          </w:divBdr>
        </w:div>
        <w:div w:id="172191678">
          <w:marLeft w:val="640"/>
          <w:marRight w:val="0"/>
          <w:marTop w:val="0"/>
          <w:marBottom w:val="0"/>
          <w:divBdr>
            <w:top w:val="none" w:sz="0" w:space="0" w:color="auto"/>
            <w:left w:val="none" w:sz="0" w:space="0" w:color="auto"/>
            <w:bottom w:val="none" w:sz="0" w:space="0" w:color="auto"/>
            <w:right w:val="none" w:sz="0" w:space="0" w:color="auto"/>
          </w:divBdr>
        </w:div>
        <w:div w:id="784811127">
          <w:marLeft w:val="640"/>
          <w:marRight w:val="0"/>
          <w:marTop w:val="0"/>
          <w:marBottom w:val="0"/>
          <w:divBdr>
            <w:top w:val="none" w:sz="0" w:space="0" w:color="auto"/>
            <w:left w:val="none" w:sz="0" w:space="0" w:color="auto"/>
            <w:bottom w:val="none" w:sz="0" w:space="0" w:color="auto"/>
            <w:right w:val="none" w:sz="0" w:space="0" w:color="auto"/>
          </w:divBdr>
        </w:div>
        <w:div w:id="1932860243">
          <w:marLeft w:val="640"/>
          <w:marRight w:val="0"/>
          <w:marTop w:val="0"/>
          <w:marBottom w:val="0"/>
          <w:divBdr>
            <w:top w:val="none" w:sz="0" w:space="0" w:color="auto"/>
            <w:left w:val="none" w:sz="0" w:space="0" w:color="auto"/>
            <w:bottom w:val="none" w:sz="0" w:space="0" w:color="auto"/>
            <w:right w:val="none" w:sz="0" w:space="0" w:color="auto"/>
          </w:divBdr>
        </w:div>
        <w:div w:id="1055855932">
          <w:marLeft w:val="640"/>
          <w:marRight w:val="0"/>
          <w:marTop w:val="0"/>
          <w:marBottom w:val="0"/>
          <w:divBdr>
            <w:top w:val="none" w:sz="0" w:space="0" w:color="auto"/>
            <w:left w:val="none" w:sz="0" w:space="0" w:color="auto"/>
            <w:bottom w:val="none" w:sz="0" w:space="0" w:color="auto"/>
            <w:right w:val="none" w:sz="0" w:space="0" w:color="auto"/>
          </w:divBdr>
        </w:div>
        <w:div w:id="490413669">
          <w:marLeft w:val="640"/>
          <w:marRight w:val="0"/>
          <w:marTop w:val="0"/>
          <w:marBottom w:val="0"/>
          <w:divBdr>
            <w:top w:val="none" w:sz="0" w:space="0" w:color="auto"/>
            <w:left w:val="none" w:sz="0" w:space="0" w:color="auto"/>
            <w:bottom w:val="none" w:sz="0" w:space="0" w:color="auto"/>
            <w:right w:val="none" w:sz="0" w:space="0" w:color="auto"/>
          </w:divBdr>
        </w:div>
        <w:div w:id="2042439780">
          <w:marLeft w:val="640"/>
          <w:marRight w:val="0"/>
          <w:marTop w:val="0"/>
          <w:marBottom w:val="0"/>
          <w:divBdr>
            <w:top w:val="none" w:sz="0" w:space="0" w:color="auto"/>
            <w:left w:val="none" w:sz="0" w:space="0" w:color="auto"/>
            <w:bottom w:val="none" w:sz="0" w:space="0" w:color="auto"/>
            <w:right w:val="none" w:sz="0" w:space="0" w:color="auto"/>
          </w:divBdr>
        </w:div>
        <w:div w:id="1675454456">
          <w:marLeft w:val="640"/>
          <w:marRight w:val="0"/>
          <w:marTop w:val="0"/>
          <w:marBottom w:val="0"/>
          <w:divBdr>
            <w:top w:val="none" w:sz="0" w:space="0" w:color="auto"/>
            <w:left w:val="none" w:sz="0" w:space="0" w:color="auto"/>
            <w:bottom w:val="none" w:sz="0" w:space="0" w:color="auto"/>
            <w:right w:val="none" w:sz="0" w:space="0" w:color="auto"/>
          </w:divBdr>
        </w:div>
        <w:div w:id="1145968780">
          <w:marLeft w:val="640"/>
          <w:marRight w:val="0"/>
          <w:marTop w:val="0"/>
          <w:marBottom w:val="0"/>
          <w:divBdr>
            <w:top w:val="none" w:sz="0" w:space="0" w:color="auto"/>
            <w:left w:val="none" w:sz="0" w:space="0" w:color="auto"/>
            <w:bottom w:val="none" w:sz="0" w:space="0" w:color="auto"/>
            <w:right w:val="none" w:sz="0" w:space="0" w:color="auto"/>
          </w:divBdr>
        </w:div>
        <w:div w:id="1774588874">
          <w:marLeft w:val="640"/>
          <w:marRight w:val="0"/>
          <w:marTop w:val="0"/>
          <w:marBottom w:val="0"/>
          <w:divBdr>
            <w:top w:val="none" w:sz="0" w:space="0" w:color="auto"/>
            <w:left w:val="none" w:sz="0" w:space="0" w:color="auto"/>
            <w:bottom w:val="none" w:sz="0" w:space="0" w:color="auto"/>
            <w:right w:val="none" w:sz="0" w:space="0" w:color="auto"/>
          </w:divBdr>
        </w:div>
        <w:div w:id="562180709">
          <w:marLeft w:val="640"/>
          <w:marRight w:val="0"/>
          <w:marTop w:val="0"/>
          <w:marBottom w:val="0"/>
          <w:divBdr>
            <w:top w:val="none" w:sz="0" w:space="0" w:color="auto"/>
            <w:left w:val="none" w:sz="0" w:space="0" w:color="auto"/>
            <w:bottom w:val="none" w:sz="0" w:space="0" w:color="auto"/>
            <w:right w:val="none" w:sz="0" w:space="0" w:color="auto"/>
          </w:divBdr>
        </w:div>
        <w:div w:id="375859766">
          <w:marLeft w:val="640"/>
          <w:marRight w:val="0"/>
          <w:marTop w:val="0"/>
          <w:marBottom w:val="0"/>
          <w:divBdr>
            <w:top w:val="none" w:sz="0" w:space="0" w:color="auto"/>
            <w:left w:val="none" w:sz="0" w:space="0" w:color="auto"/>
            <w:bottom w:val="none" w:sz="0" w:space="0" w:color="auto"/>
            <w:right w:val="none" w:sz="0" w:space="0" w:color="auto"/>
          </w:divBdr>
        </w:div>
        <w:div w:id="1371372561">
          <w:marLeft w:val="640"/>
          <w:marRight w:val="0"/>
          <w:marTop w:val="0"/>
          <w:marBottom w:val="0"/>
          <w:divBdr>
            <w:top w:val="none" w:sz="0" w:space="0" w:color="auto"/>
            <w:left w:val="none" w:sz="0" w:space="0" w:color="auto"/>
            <w:bottom w:val="none" w:sz="0" w:space="0" w:color="auto"/>
            <w:right w:val="none" w:sz="0" w:space="0" w:color="auto"/>
          </w:divBdr>
        </w:div>
        <w:div w:id="1844934141">
          <w:marLeft w:val="640"/>
          <w:marRight w:val="0"/>
          <w:marTop w:val="0"/>
          <w:marBottom w:val="0"/>
          <w:divBdr>
            <w:top w:val="none" w:sz="0" w:space="0" w:color="auto"/>
            <w:left w:val="none" w:sz="0" w:space="0" w:color="auto"/>
            <w:bottom w:val="none" w:sz="0" w:space="0" w:color="auto"/>
            <w:right w:val="none" w:sz="0" w:space="0" w:color="auto"/>
          </w:divBdr>
        </w:div>
        <w:div w:id="126243200">
          <w:marLeft w:val="640"/>
          <w:marRight w:val="0"/>
          <w:marTop w:val="0"/>
          <w:marBottom w:val="0"/>
          <w:divBdr>
            <w:top w:val="none" w:sz="0" w:space="0" w:color="auto"/>
            <w:left w:val="none" w:sz="0" w:space="0" w:color="auto"/>
            <w:bottom w:val="none" w:sz="0" w:space="0" w:color="auto"/>
            <w:right w:val="none" w:sz="0" w:space="0" w:color="auto"/>
          </w:divBdr>
        </w:div>
        <w:div w:id="1574897614">
          <w:marLeft w:val="640"/>
          <w:marRight w:val="0"/>
          <w:marTop w:val="0"/>
          <w:marBottom w:val="0"/>
          <w:divBdr>
            <w:top w:val="none" w:sz="0" w:space="0" w:color="auto"/>
            <w:left w:val="none" w:sz="0" w:space="0" w:color="auto"/>
            <w:bottom w:val="none" w:sz="0" w:space="0" w:color="auto"/>
            <w:right w:val="none" w:sz="0" w:space="0" w:color="auto"/>
          </w:divBdr>
        </w:div>
        <w:div w:id="1222979981">
          <w:marLeft w:val="640"/>
          <w:marRight w:val="0"/>
          <w:marTop w:val="0"/>
          <w:marBottom w:val="0"/>
          <w:divBdr>
            <w:top w:val="none" w:sz="0" w:space="0" w:color="auto"/>
            <w:left w:val="none" w:sz="0" w:space="0" w:color="auto"/>
            <w:bottom w:val="none" w:sz="0" w:space="0" w:color="auto"/>
            <w:right w:val="none" w:sz="0" w:space="0" w:color="auto"/>
          </w:divBdr>
        </w:div>
        <w:div w:id="1657025938">
          <w:marLeft w:val="640"/>
          <w:marRight w:val="0"/>
          <w:marTop w:val="0"/>
          <w:marBottom w:val="0"/>
          <w:divBdr>
            <w:top w:val="none" w:sz="0" w:space="0" w:color="auto"/>
            <w:left w:val="none" w:sz="0" w:space="0" w:color="auto"/>
            <w:bottom w:val="none" w:sz="0" w:space="0" w:color="auto"/>
            <w:right w:val="none" w:sz="0" w:space="0" w:color="auto"/>
          </w:divBdr>
        </w:div>
        <w:div w:id="792796139">
          <w:marLeft w:val="640"/>
          <w:marRight w:val="0"/>
          <w:marTop w:val="0"/>
          <w:marBottom w:val="0"/>
          <w:divBdr>
            <w:top w:val="none" w:sz="0" w:space="0" w:color="auto"/>
            <w:left w:val="none" w:sz="0" w:space="0" w:color="auto"/>
            <w:bottom w:val="none" w:sz="0" w:space="0" w:color="auto"/>
            <w:right w:val="none" w:sz="0" w:space="0" w:color="auto"/>
          </w:divBdr>
        </w:div>
        <w:div w:id="938217171">
          <w:marLeft w:val="640"/>
          <w:marRight w:val="0"/>
          <w:marTop w:val="0"/>
          <w:marBottom w:val="0"/>
          <w:divBdr>
            <w:top w:val="none" w:sz="0" w:space="0" w:color="auto"/>
            <w:left w:val="none" w:sz="0" w:space="0" w:color="auto"/>
            <w:bottom w:val="none" w:sz="0" w:space="0" w:color="auto"/>
            <w:right w:val="none" w:sz="0" w:space="0" w:color="auto"/>
          </w:divBdr>
        </w:div>
        <w:div w:id="1597783959">
          <w:marLeft w:val="640"/>
          <w:marRight w:val="0"/>
          <w:marTop w:val="0"/>
          <w:marBottom w:val="0"/>
          <w:divBdr>
            <w:top w:val="none" w:sz="0" w:space="0" w:color="auto"/>
            <w:left w:val="none" w:sz="0" w:space="0" w:color="auto"/>
            <w:bottom w:val="none" w:sz="0" w:space="0" w:color="auto"/>
            <w:right w:val="none" w:sz="0" w:space="0" w:color="auto"/>
          </w:divBdr>
        </w:div>
        <w:div w:id="1012221968">
          <w:marLeft w:val="640"/>
          <w:marRight w:val="0"/>
          <w:marTop w:val="0"/>
          <w:marBottom w:val="0"/>
          <w:divBdr>
            <w:top w:val="none" w:sz="0" w:space="0" w:color="auto"/>
            <w:left w:val="none" w:sz="0" w:space="0" w:color="auto"/>
            <w:bottom w:val="none" w:sz="0" w:space="0" w:color="auto"/>
            <w:right w:val="none" w:sz="0" w:space="0" w:color="auto"/>
          </w:divBdr>
        </w:div>
        <w:div w:id="760295166">
          <w:marLeft w:val="640"/>
          <w:marRight w:val="0"/>
          <w:marTop w:val="0"/>
          <w:marBottom w:val="0"/>
          <w:divBdr>
            <w:top w:val="none" w:sz="0" w:space="0" w:color="auto"/>
            <w:left w:val="none" w:sz="0" w:space="0" w:color="auto"/>
            <w:bottom w:val="none" w:sz="0" w:space="0" w:color="auto"/>
            <w:right w:val="none" w:sz="0" w:space="0" w:color="auto"/>
          </w:divBdr>
        </w:div>
        <w:div w:id="1712269285">
          <w:marLeft w:val="640"/>
          <w:marRight w:val="0"/>
          <w:marTop w:val="0"/>
          <w:marBottom w:val="0"/>
          <w:divBdr>
            <w:top w:val="none" w:sz="0" w:space="0" w:color="auto"/>
            <w:left w:val="none" w:sz="0" w:space="0" w:color="auto"/>
            <w:bottom w:val="none" w:sz="0" w:space="0" w:color="auto"/>
            <w:right w:val="none" w:sz="0" w:space="0" w:color="auto"/>
          </w:divBdr>
        </w:div>
        <w:div w:id="496384071">
          <w:marLeft w:val="640"/>
          <w:marRight w:val="0"/>
          <w:marTop w:val="0"/>
          <w:marBottom w:val="0"/>
          <w:divBdr>
            <w:top w:val="none" w:sz="0" w:space="0" w:color="auto"/>
            <w:left w:val="none" w:sz="0" w:space="0" w:color="auto"/>
            <w:bottom w:val="none" w:sz="0" w:space="0" w:color="auto"/>
            <w:right w:val="none" w:sz="0" w:space="0" w:color="auto"/>
          </w:divBdr>
        </w:div>
        <w:div w:id="2090030967">
          <w:marLeft w:val="640"/>
          <w:marRight w:val="0"/>
          <w:marTop w:val="0"/>
          <w:marBottom w:val="0"/>
          <w:divBdr>
            <w:top w:val="none" w:sz="0" w:space="0" w:color="auto"/>
            <w:left w:val="none" w:sz="0" w:space="0" w:color="auto"/>
            <w:bottom w:val="none" w:sz="0" w:space="0" w:color="auto"/>
            <w:right w:val="none" w:sz="0" w:space="0" w:color="auto"/>
          </w:divBdr>
        </w:div>
        <w:div w:id="1532641831">
          <w:marLeft w:val="640"/>
          <w:marRight w:val="0"/>
          <w:marTop w:val="0"/>
          <w:marBottom w:val="0"/>
          <w:divBdr>
            <w:top w:val="none" w:sz="0" w:space="0" w:color="auto"/>
            <w:left w:val="none" w:sz="0" w:space="0" w:color="auto"/>
            <w:bottom w:val="none" w:sz="0" w:space="0" w:color="auto"/>
            <w:right w:val="none" w:sz="0" w:space="0" w:color="auto"/>
          </w:divBdr>
        </w:div>
        <w:div w:id="1920678121">
          <w:marLeft w:val="640"/>
          <w:marRight w:val="0"/>
          <w:marTop w:val="0"/>
          <w:marBottom w:val="0"/>
          <w:divBdr>
            <w:top w:val="none" w:sz="0" w:space="0" w:color="auto"/>
            <w:left w:val="none" w:sz="0" w:space="0" w:color="auto"/>
            <w:bottom w:val="none" w:sz="0" w:space="0" w:color="auto"/>
            <w:right w:val="none" w:sz="0" w:space="0" w:color="auto"/>
          </w:divBdr>
        </w:div>
        <w:div w:id="1726104888">
          <w:marLeft w:val="640"/>
          <w:marRight w:val="0"/>
          <w:marTop w:val="0"/>
          <w:marBottom w:val="0"/>
          <w:divBdr>
            <w:top w:val="none" w:sz="0" w:space="0" w:color="auto"/>
            <w:left w:val="none" w:sz="0" w:space="0" w:color="auto"/>
            <w:bottom w:val="none" w:sz="0" w:space="0" w:color="auto"/>
            <w:right w:val="none" w:sz="0" w:space="0" w:color="auto"/>
          </w:divBdr>
        </w:div>
        <w:div w:id="1685547278">
          <w:marLeft w:val="640"/>
          <w:marRight w:val="0"/>
          <w:marTop w:val="0"/>
          <w:marBottom w:val="0"/>
          <w:divBdr>
            <w:top w:val="none" w:sz="0" w:space="0" w:color="auto"/>
            <w:left w:val="none" w:sz="0" w:space="0" w:color="auto"/>
            <w:bottom w:val="none" w:sz="0" w:space="0" w:color="auto"/>
            <w:right w:val="none" w:sz="0" w:space="0" w:color="auto"/>
          </w:divBdr>
        </w:div>
        <w:div w:id="686173222">
          <w:marLeft w:val="640"/>
          <w:marRight w:val="0"/>
          <w:marTop w:val="0"/>
          <w:marBottom w:val="0"/>
          <w:divBdr>
            <w:top w:val="none" w:sz="0" w:space="0" w:color="auto"/>
            <w:left w:val="none" w:sz="0" w:space="0" w:color="auto"/>
            <w:bottom w:val="none" w:sz="0" w:space="0" w:color="auto"/>
            <w:right w:val="none" w:sz="0" w:space="0" w:color="auto"/>
          </w:divBdr>
        </w:div>
        <w:div w:id="2101680021">
          <w:marLeft w:val="640"/>
          <w:marRight w:val="0"/>
          <w:marTop w:val="0"/>
          <w:marBottom w:val="0"/>
          <w:divBdr>
            <w:top w:val="none" w:sz="0" w:space="0" w:color="auto"/>
            <w:left w:val="none" w:sz="0" w:space="0" w:color="auto"/>
            <w:bottom w:val="none" w:sz="0" w:space="0" w:color="auto"/>
            <w:right w:val="none" w:sz="0" w:space="0" w:color="auto"/>
          </w:divBdr>
        </w:div>
        <w:div w:id="1326974111">
          <w:marLeft w:val="640"/>
          <w:marRight w:val="0"/>
          <w:marTop w:val="0"/>
          <w:marBottom w:val="0"/>
          <w:divBdr>
            <w:top w:val="none" w:sz="0" w:space="0" w:color="auto"/>
            <w:left w:val="none" w:sz="0" w:space="0" w:color="auto"/>
            <w:bottom w:val="none" w:sz="0" w:space="0" w:color="auto"/>
            <w:right w:val="none" w:sz="0" w:space="0" w:color="auto"/>
          </w:divBdr>
        </w:div>
        <w:div w:id="2043020958">
          <w:marLeft w:val="640"/>
          <w:marRight w:val="0"/>
          <w:marTop w:val="0"/>
          <w:marBottom w:val="0"/>
          <w:divBdr>
            <w:top w:val="none" w:sz="0" w:space="0" w:color="auto"/>
            <w:left w:val="none" w:sz="0" w:space="0" w:color="auto"/>
            <w:bottom w:val="none" w:sz="0" w:space="0" w:color="auto"/>
            <w:right w:val="none" w:sz="0" w:space="0" w:color="auto"/>
          </w:divBdr>
        </w:div>
        <w:div w:id="1078286843">
          <w:marLeft w:val="640"/>
          <w:marRight w:val="0"/>
          <w:marTop w:val="0"/>
          <w:marBottom w:val="0"/>
          <w:divBdr>
            <w:top w:val="none" w:sz="0" w:space="0" w:color="auto"/>
            <w:left w:val="none" w:sz="0" w:space="0" w:color="auto"/>
            <w:bottom w:val="none" w:sz="0" w:space="0" w:color="auto"/>
            <w:right w:val="none" w:sz="0" w:space="0" w:color="auto"/>
          </w:divBdr>
        </w:div>
        <w:div w:id="1932622851">
          <w:marLeft w:val="640"/>
          <w:marRight w:val="0"/>
          <w:marTop w:val="0"/>
          <w:marBottom w:val="0"/>
          <w:divBdr>
            <w:top w:val="none" w:sz="0" w:space="0" w:color="auto"/>
            <w:left w:val="none" w:sz="0" w:space="0" w:color="auto"/>
            <w:bottom w:val="none" w:sz="0" w:space="0" w:color="auto"/>
            <w:right w:val="none" w:sz="0" w:space="0" w:color="auto"/>
          </w:divBdr>
        </w:div>
        <w:div w:id="1752199151">
          <w:marLeft w:val="640"/>
          <w:marRight w:val="0"/>
          <w:marTop w:val="0"/>
          <w:marBottom w:val="0"/>
          <w:divBdr>
            <w:top w:val="none" w:sz="0" w:space="0" w:color="auto"/>
            <w:left w:val="none" w:sz="0" w:space="0" w:color="auto"/>
            <w:bottom w:val="none" w:sz="0" w:space="0" w:color="auto"/>
            <w:right w:val="none" w:sz="0" w:space="0" w:color="auto"/>
          </w:divBdr>
        </w:div>
        <w:div w:id="368147195">
          <w:marLeft w:val="640"/>
          <w:marRight w:val="0"/>
          <w:marTop w:val="0"/>
          <w:marBottom w:val="0"/>
          <w:divBdr>
            <w:top w:val="none" w:sz="0" w:space="0" w:color="auto"/>
            <w:left w:val="none" w:sz="0" w:space="0" w:color="auto"/>
            <w:bottom w:val="none" w:sz="0" w:space="0" w:color="auto"/>
            <w:right w:val="none" w:sz="0" w:space="0" w:color="auto"/>
          </w:divBdr>
        </w:div>
        <w:div w:id="55514023">
          <w:marLeft w:val="640"/>
          <w:marRight w:val="0"/>
          <w:marTop w:val="0"/>
          <w:marBottom w:val="0"/>
          <w:divBdr>
            <w:top w:val="none" w:sz="0" w:space="0" w:color="auto"/>
            <w:left w:val="none" w:sz="0" w:space="0" w:color="auto"/>
            <w:bottom w:val="none" w:sz="0" w:space="0" w:color="auto"/>
            <w:right w:val="none" w:sz="0" w:space="0" w:color="auto"/>
          </w:divBdr>
        </w:div>
        <w:div w:id="1393314573">
          <w:marLeft w:val="640"/>
          <w:marRight w:val="0"/>
          <w:marTop w:val="0"/>
          <w:marBottom w:val="0"/>
          <w:divBdr>
            <w:top w:val="none" w:sz="0" w:space="0" w:color="auto"/>
            <w:left w:val="none" w:sz="0" w:space="0" w:color="auto"/>
            <w:bottom w:val="none" w:sz="0" w:space="0" w:color="auto"/>
            <w:right w:val="none" w:sz="0" w:space="0" w:color="auto"/>
          </w:divBdr>
        </w:div>
        <w:div w:id="1458640147">
          <w:marLeft w:val="640"/>
          <w:marRight w:val="0"/>
          <w:marTop w:val="0"/>
          <w:marBottom w:val="0"/>
          <w:divBdr>
            <w:top w:val="none" w:sz="0" w:space="0" w:color="auto"/>
            <w:left w:val="none" w:sz="0" w:space="0" w:color="auto"/>
            <w:bottom w:val="none" w:sz="0" w:space="0" w:color="auto"/>
            <w:right w:val="none" w:sz="0" w:space="0" w:color="auto"/>
          </w:divBdr>
        </w:div>
        <w:div w:id="1609240259">
          <w:marLeft w:val="640"/>
          <w:marRight w:val="0"/>
          <w:marTop w:val="0"/>
          <w:marBottom w:val="0"/>
          <w:divBdr>
            <w:top w:val="none" w:sz="0" w:space="0" w:color="auto"/>
            <w:left w:val="none" w:sz="0" w:space="0" w:color="auto"/>
            <w:bottom w:val="none" w:sz="0" w:space="0" w:color="auto"/>
            <w:right w:val="none" w:sz="0" w:space="0" w:color="auto"/>
          </w:divBdr>
        </w:div>
        <w:div w:id="532764930">
          <w:marLeft w:val="640"/>
          <w:marRight w:val="0"/>
          <w:marTop w:val="0"/>
          <w:marBottom w:val="0"/>
          <w:divBdr>
            <w:top w:val="none" w:sz="0" w:space="0" w:color="auto"/>
            <w:left w:val="none" w:sz="0" w:space="0" w:color="auto"/>
            <w:bottom w:val="none" w:sz="0" w:space="0" w:color="auto"/>
            <w:right w:val="none" w:sz="0" w:space="0" w:color="auto"/>
          </w:divBdr>
        </w:div>
        <w:div w:id="940722886">
          <w:marLeft w:val="640"/>
          <w:marRight w:val="0"/>
          <w:marTop w:val="0"/>
          <w:marBottom w:val="0"/>
          <w:divBdr>
            <w:top w:val="none" w:sz="0" w:space="0" w:color="auto"/>
            <w:left w:val="none" w:sz="0" w:space="0" w:color="auto"/>
            <w:bottom w:val="none" w:sz="0" w:space="0" w:color="auto"/>
            <w:right w:val="none" w:sz="0" w:space="0" w:color="auto"/>
          </w:divBdr>
        </w:div>
        <w:div w:id="452409899">
          <w:marLeft w:val="640"/>
          <w:marRight w:val="0"/>
          <w:marTop w:val="0"/>
          <w:marBottom w:val="0"/>
          <w:divBdr>
            <w:top w:val="none" w:sz="0" w:space="0" w:color="auto"/>
            <w:left w:val="none" w:sz="0" w:space="0" w:color="auto"/>
            <w:bottom w:val="none" w:sz="0" w:space="0" w:color="auto"/>
            <w:right w:val="none" w:sz="0" w:space="0" w:color="auto"/>
          </w:divBdr>
        </w:div>
        <w:div w:id="844318882">
          <w:marLeft w:val="640"/>
          <w:marRight w:val="0"/>
          <w:marTop w:val="0"/>
          <w:marBottom w:val="0"/>
          <w:divBdr>
            <w:top w:val="none" w:sz="0" w:space="0" w:color="auto"/>
            <w:left w:val="none" w:sz="0" w:space="0" w:color="auto"/>
            <w:bottom w:val="none" w:sz="0" w:space="0" w:color="auto"/>
            <w:right w:val="none" w:sz="0" w:space="0" w:color="auto"/>
          </w:divBdr>
        </w:div>
        <w:div w:id="979312731">
          <w:marLeft w:val="640"/>
          <w:marRight w:val="0"/>
          <w:marTop w:val="0"/>
          <w:marBottom w:val="0"/>
          <w:divBdr>
            <w:top w:val="none" w:sz="0" w:space="0" w:color="auto"/>
            <w:left w:val="none" w:sz="0" w:space="0" w:color="auto"/>
            <w:bottom w:val="none" w:sz="0" w:space="0" w:color="auto"/>
            <w:right w:val="none" w:sz="0" w:space="0" w:color="auto"/>
          </w:divBdr>
        </w:div>
        <w:div w:id="88501633">
          <w:marLeft w:val="640"/>
          <w:marRight w:val="0"/>
          <w:marTop w:val="0"/>
          <w:marBottom w:val="0"/>
          <w:divBdr>
            <w:top w:val="none" w:sz="0" w:space="0" w:color="auto"/>
            <w:left w:val="none" w:sz="0" w:space="0" w:color="auto"/>
            <w:bottom w:val="none" w:sz="0" w:space="0" w:color="auto"/>
            <w:right w:val="none" w:sz="0" w:space="0" w:color="auto"/>
          </w:divBdr>
        </w:div>
        <w:div w:id="1543864186">
          <w:marLeft w:val="640"/>
          <w:marRight w:val="0"/>
          <w:marTop w:val="0"/>
          <w:marBottom w:val="0"/>
          <w:divBdr>
            <w:top w:val="none" w:sz="0" w:space="0" w:color="auto"/>
            <w:left w:val="none" w:sz="0" w:space="0" w:color="auto"/>
            <w:bottom w:val="none" w:sz="0" w:space="0" w:color="auto"/>
            <w:right w:val="none" w:sz="0" w:space="0" w:color="auto"/>
          </w:divBdr>
        </w:div>
        <w:div w:id="688917096">
          <w:marLeft w:val="640"/>
          <w:marRight w:val="0"/>
          <w:marTop w:val="0"/>
          <w:marBottom w:val="0"/>
          <w:divBdr>
            <w:top w:val="none" w:sz="0" w:space="0" w:color="auto"/>
            <w:left w:val="none" w:sz="0" w:space="0" w:color="auto"/>
            <w:bottom w:val="none" w:sz="0" w:space="0" w:color="auto"/>
            <w:right w:val="none" w:sz="0" w:space="0" w:color="auto"/>
          </w:divBdr>
        </w:div>
        <w:div w:id="1644384276">
          <w:marLeft w:val="640"/>
          <w:marRight w:val="0"/>
          <w:marTop w:val="0"/>
          <w:marBottom w:val="0"/>
          <w:divBdr>
            <w:top w:val="none" w:sz="0" w:space="0" w:color="auto"/>
            <w:left w:val="none" w:sz="0" w:space="0" w:color="auto"/>
            <w:bottom w:val="none" w:sz="0" w:space="0" w:color="auto"/>
            <w:right w:val="none" w:sz="0" w:space="0" w:color="auto"/>
          </w:divBdr>
        </w:div>
        <w:div w:id="939262303">
          <w:marLeft w:val="640"/>
          <w:marRight w:val="0"/>
          <w:marTop w:val="0"/>
          <w:marBottom w:val="0"/>
          <w:divBdr>
            <w:top w:val="none" w:sz="0" w:space="0" w:color="auto"/>
            <w:left w:val="none" w:sz="0" w:space="0" w:color="auto"/>
            <w:bottom w:val="none" w:sz="0" w:space="0" w:color="auto"/>
            <w:right w:val="none" w:sz="0" w:space="0" w:color="auto"/>
          </w:divBdr>
        </w:div>
        <w:div w:id="2052921572">
          <w:marLeft w:val="640"/>
          <w:marRight w:val="0"/>
          <w:marTop w:val="0"/>
          <w:marBottom w:val="0"/>
          <w:divBdr>
            <w:top w:val="none" w:sz="0" w:space="0" w:color="auto"/>
            <w:left w:val="none" w:sz="0" w:space="0" w:color="auto"/>
            <w:bottom w:val="none" w:sz="0" w:space="0" w:color="auto"/>
            <w:right w:val="none" w:sz="0" w:space="0" w:color="auto"/>
          </w:divBdr>
        </w:div>
        <w:div w:id="1058432931">
          <w:marLeft w:val="640"/>
          <w:marRight w:val="0"/>
          <w:marTop w:val="0"/>
          <w:marBottom w:val="0"/>
          <w:divBdr>
            <w:top w:val="none" w:sz="0" w:space="0" w:color="auto"/>
            <w:left w:val="none" w:sz="0" w:space="0" w:color="auto"/>
            <w:bottom w:val="none" w:sz="0" w:space="0" w:color="auto"/>
            <w:right w:val="none" w:sz="0" w:space="0" w:color="auto"/>
          </w:divBdr>
        </w:div>
        <w:div w:id="1154028432">
          <w:marLeft w:val="640"/>
          <w:marRight w:val="0"/>
          <w:marTop w:val="0"/>
          <w:marBottom w:val="0"/>
          <w:divBdr>
            <w:top w:val="none" w:sz="0" w:space="0" w:color="auto"/>
            <w:left w:val="none" w:sz="0" w:space="0" w:color="auto"/>
            <w:bottom w:val="none" w:sz="0" w:space="0" w:color="auto"/>
            <w:right w:val="none" w:sz="0" w:space="0" w:color="auto"/>
          </w:divBdr>
        </w:div>
        <w:div w:id="1815294849">
          <w:marLeft w:val="640"/>
          <w:marRight w:val="0"/>
          <w:marTop w:val="0"/>
          <w:marBottom w:val="0"/>
          <w:divBdr>
            <w:top w:val="none" w:sz="0" w:space="0" w:color="auto"/>
            <w:left w:val="none" w:sz="0" w:space="0" w:color="auto"/>
            <w:bottom w:val="none" w:sz="0" w:space="0" w:color="auto"/>
            <w:right w:val="none" w:sz="0" w:space="0" w:color="auto"/>
          </w:divBdr>
        </w:div>
        <w:div w:id="1401829075">
          <w:marLeft w:val="640"/>
          <w:marRight w:val="0"/>
          <w:marTop w:val="0"/>
          <w:marBottom w:val="0"/>
          <w:divBdr>
            <w:top w:val="none" w:sz="0" w:space="0" w:color="auto"/>
            <w:left w:val="none" w:sz="0" w:space="0" w:color="auto"/>
            <w:bottom w:val="none" w:sz="0" w:space="0" w:color="auto"/>
            <w:right w:val="none" w:sz="0" w:space="0" w:color="auto"/>
          </w:divBdr>
        </w:div>
        <w:div w:id="588392177">
          <w:marLeft w:val="640"/>
          <w:marRight w:val="0"/>
          <w:marTop w:val="0"/>
          <w:marBottom w:val="0"/>
          <w:divBdr>
            <w:top w:val="none" w:sz="0" w:space="0" w:color="auto"/>
            <w:left w:val="none" w:sz="0" w:space="0" w:color="auto"/>
            <w:bottom w:val="none" w:sz="0" w:space="0" w:color="auto"/>
            <w:right w:val="none" w:sz="0" w:space="0" w:color="auto"/>
          </w:divBdr>
        </w:div>
        <w:div w:id="312684855">
          <w:marLeft w:val="640"/>
          <w:marRight w:val="0"/>
          <w:marTop w:val="0"/>
          <w:marBottom w:val="0"/>
          <w:divBdr>
            <w:top w:val="none" w:sz="0" w:space="0" w:color="auto"/>
            <w:left w:val="none" w:sz="0" w:space="0" w:color="auto"/>
            <w:bottom w:val="none" w:sz="0" w:space="0" w:color="auto"/>
            <w:right w:val="none" w:sz="0" w:space="0" w:color="auto"/>
          </w:divBdr>
        </w:div>
        <w:div w:id="533543786">
          <w:marLeft w:val="640"/>
          <w:marRight w:val="0"/>
          <w:marTop w:val="0"/>
          <w:marBottom w:val="0"/>
          <w:divBdr>
            <w:top w:val="none" w:sz="0" w:space="0" w:color="auto"/>
            <w:left w:val="none" w:sz="0" w:space="0" w:color="auto"/>
            <w:bottom w:val="none" w:sz="0" w:space="0" w:color="auto"/>
            <w:right w:val="none" w:sz="0" w:space="0" w:color="auto"/>
          </w:divBdr>
        </w:div>
        <w:div w:id="470094455">
          <w:marLeft w:val="640"/>
          <w:marRight w:val="0"/>
          <w:marTop w:val="0"/>
          <w:marBottom w:val="0"/>
          <w:divBdr>
            <w:top w:val="none" w:sz="0" w:space="0" w:color="auto"/>
            <w:left w:val="none" w:sz="0" w:space="0" w:color="auto"/>
            <w:bottom w:val="none" w:sz="0" w:space="0" w:color="auto"/>
            <w:right w:val="none" w:sz="0" w:space="0" w:color="auto"/>
          </w:divBdr>
        </w:div>
      </w:divsChild>
    </w:div>
    <w:div w:id="1006715047">
      <w:bodyDiv w:val="1"/>
      <w:marLeft w:val="0"/>
      <w:marRight w:val="0"/>
      <w:marTop w:val="0"/>
      <w:marBottom w:val="0"/>
      <w:divBdr>
        <w:top w:val="none" w:sz="0" w:space="0" w:color="auto"/>
        <w:left w:val="none" w:sz="0" w:space="0" w:color="auto"/>
        <w:bottom w:val="none" w:sz="0" w:space="0" w:color="auto"/>
        <w:right w:val="none" w:sz="0" w:space="0" w:color="auto"/>
      </w:divBdr>
    </w:div>
    <w:div w:id="1010566221">
      <w:bodyDiv w:val="1"/>
      <w:marLeft w:val="0"/>
      <w:marRight w:val="0"/>
      <w:marTop w:val="0"/>
      <w:marBottom w:val="0"/>
      <w:divBdr>
        <w:top w:val="none" w:sz="0" w:space="0" w:color="auto"/>
        <w:left w:val="none" w:sz="0" w:space="0" w:color="auto"/>
        <w:bottom w:val="none" w:sz="0" w:space="0" w:color="auto"/>
        <w:right w:val="none" w:sz="0" w:space="0" w:color="auto"/>
      </w:divBdr>
      <w:divsChild>
        <w:div w:id="1465348435">
          <w:marLeft w:val="480"/>
          <w:marRight w:val="0"/>
          <w:marTop w:val="0"/>
          <w:marBottom w:val="0"/>
          <w:divBdr>
            <w:top w:val="none" w:sz="0" w:space="0" w:color="auto"/>
            <w:left w:val="none" w:sz="0" w:space="0" w:color="auto"/>
            <w:bottom w:val="none" w:sz="0" w:space="0" w:color="auto"/>
            <w:right w:val="none" w:sz="0" w:space="0" w:color="auto"/>
          </w:divBdr>
        </w:div>
        <w:div w:id="781532028">
          <w:marLeft w:val="480"/>
          <w:marRight w:val="0"/>
          <w:marTop w:val="0"/>
          <w:marBottom w:val="0"/>
          <w:divBdr>
            <w:top w:val="none" w:sz="0" w:space="0" w:color="auto"/>
            <w:left w:val="none" w:sz="0" w:space="0" w:color="auto"/>
            <w:bottom w:val="none" w:sz="0" w:space="0" w:color="auto"/>
            <w:right w:val="none" w:sz="0" w:space="0" w:color="auto"/>
          </w:divBdr>
        </w:div>
        <w:div w:id="591855933">
          <w:marLeft w:val="480"/>
          <w:marRight w:val="0"/>
          <w:marTop w:val="0"/>
          <w:marBottom w:val="0"/>
          <w:divBdr>
            <w:top w:val="none" w:sz="0" w:space="0" w:color="auto"/>
            <w:left w:val="none" w:sz="0" w:space="0" w:color="auto"/>
            <w:bottom w:val="none" w:sz="0" w:space="0" w:color="auto"/>
            <w:right w:val="none" w:sz="0" w:space="0" w:color="auto"/>
          </w:divBdr>
        </w:div>
        <w:div w:id="628318957">
          <w:marLeft w:val="480"/>
          <w:marRight w:val="0"/>
          <w:marTop w:val="0"/>
          <w:marBottom w:val="0"/>
          <w:divBdr>
            <w:top w:val="none" w:sz="0" w:space="0" w:color="auto"/>
            <w:left w:val="none" w:sz="0" w:space="0" w:color="auto"/>
            <w:bottom w:val="none" w:sz="0" w:space="0" w:color="auto"/>
            <w:right w:val="none" w:sz="0" w:space="0" w:color="auto"/>
          </w:divBdr>
        </w:div>
        <w:div w:id="791510491">
          <w:marLeft w:val="480"/>
          <w:marRight w:val="0"/>
          <w:marTop w:val="0"/>
          <w:marBottom w:val="0"/>
          <w:divBdr>
            <w:top w:val="none" w:sz="0" w:space="0" w:color="auto"/>
            <w:left w:val="none" w:sz="0" w:space="0" w:color="auto"/>
            <w:bottom w:val="none" w:sz="0" w:space="0" w:color="auto"/>
            <w:right w:val="none" w:sz="0" w:space="0" w:color="auto"/>
          </w:divBdr>
        </w:div>
        <w:div w:id="855580407">
          <w:marLeft w:val="480"/>
          <w:marRight w:val="0"/>
          <w:marTop w:val="0"/>
          <w:marBottom w:val="0"/>
          <w:divBdr>
            <w:top w:val="none" w:sz="0" w:space="0" w:color="auto"/>
            <w:left w:val="none" w:sz="0" w:space="0" w:color="auto"/>
            <w:bottom w:val="none" w:sz="0" w:space="0" w:color="auto"/>
            <w:right w:val="none" w:sz="0" w:space="0" w:color="auto"/>
          </w:divBdr>
        </w:div>
        <w:div w:id="942539324">
          <w:marLeft w:val="480"/>
          <w:marRight w:val="0"/>
          <w:marTop w:val="0"/>
          <w:marBottom w:val="0"/>
          <w:divBdr>
            <w:top w:val="none" w:sz="0" w:space="0" w:color="auto"/>
            <w:left w:val="none" w:sz="0" w:space="0" w:color="auto"/>
            <w:bottom w:val="none" w:sz="0" w:space="0" w:color="auto"/>
            <w:right w:val="none" w:sz="0" w:space="0" w:color="auto"/>
          </w:divBdr>
        </w:div>
        <w:div w:id="1327783394">
          <w:marLeft w:val="480"/>
          <w:marRight w:val="0"/>
          <w:marTop w:val="0"/>
          <w:marBottom w:val="0"/>
          <w:divBdr>
            <w:top w:val="none" w:sz="0" w:space="0" w:color="auto"/>
            <w:left w:val="none" w:sz="0" w:space="0" w:color="auto"/>
            <w:bottom w:val="none" w:sz="0" w:space="0" w:color="auto"/>
            <w:right w:val="none" w:sz="0" w:space="0" w:color="auto"/>
          </w:divBdr>
        </w:div>
        <w:div w:id="451022958">
          <w:marLeft w:val="480"/>
          <w:marRight w:val="0"/>
          <w:marTop w:val="0"/>
          <w:marBottom w:val="0"/>
          <w:divBdr>
            <w:top w:val="none" w:sz="0" w:space="0" w:color="auto"/>
            <w:left w:val="none" w:sz="0" w:space="0" w:color="auto"/>
            <w:bottom w:val="none" w:sz="0" w:space="0" w:color="auto"/>
            <w:right w:val="none" w:sz="0" w:space="0" w:color="auto"/>
          </w:divBdr>
        </w:div>
        <w:div w:id="800539419">
          <w:marLeft w:val="480"/>
          <w:marRight w:val="0"/>
          <w:marTop w:val="0"/>
          <w:marBottom w:val="0"/>
          <w:divBdr>
            <w:top w:val="none" w:sz="0" w:space="0" w:color="auto"/>
            <w:left w:val="none" w:sz="0" w:space="0" w:color="auto"/>
            <w:bottom w:val="none" w:sz="0" w:space="0" w:color="auto"/>
            <w:right w:val="none" w:sz="0" w:space="0" w:color="auto"/>
          </w:divBdr>
        </w:div>
        <w:div w:id="1053386252">
          <w:marLeft w:val="480"/>
          <w:marRight w:val="0"/>
          <w:marTop w:val="0"/>
          <w:marBottom w:val="0"/>
          <w:divBdr>
            <w:top w:val="none" w:sz="0" w:space="0" w:color="auto"/>
            <w:left w:val="none" w:sz="0" w:space="0" w:color="auto"/>
            <w:bottom w:val="none" w:sz="0" w:space="0" w:color="auto"/>
            <w:right w:val="none" w:sz="0" w:space="0" w:color="auto"/>
          </w:divBdr>
        </w:div>
        <w:div w:id="1493718780">
          <w:marLeft w:val="480"/>
          <w:marRight w:val="0"/>
          <w:marTop w:val="0"/>
          <w:marBottom w:val="0"/>
          <w:divBdr>
            <w:top w:val="none" w:sz="0" w:space="0" w:color="auto"/>
            <w:left w:val="none" w:sz="0" w:space="0" w:color="auto"/>
            <w:bottom w:val="none" w:sz="0" w:space="0" w:color="auto"/>
            <w:right w:val="none" w:sz="0" w:space="0" w:color="auto"/>
          </w:divBdr>
        </w:div>
        <w:div w:id="1409644712">
          <w:marLeft w:val="480"/>
          <w:marRight w:val="0"/>
          <w:marTop w:val="0"/>
          <w:marBottom w:val="0"/>
          <w:divBdr>
            <w:top w:val="none" w:sz="0" w:space="0" w:color="auto"/>
            <w:left w:val="none" w:sz="0" w:space="0" w:color="auto"/>
            <w:bottom w:val="none" w:sz="0" w:space="0" w:color="auto"/>
            <w:right w:val="none" w:sz="0" w:space="0" w:color="auto"/>
          </w:divBdr>
        </w:div>
        <w:div w:id="404763044">
          <w:marLeft w:val="480"/>
          <w:marRight w:val="0"/>
          <w:marTop w:val="0"/>
          <w:marBottom w:val="0"/>
          <w:divBdr>
            <w:top w:val="none" w:sz="0" w:space="0" w:color="auto"/>
            <w:left w:val="none" w:sz="0" w:space="0" w:color="auto"/>
            <w:bottom w:val="none" w:sz="0" w:space="0" w:color="auto"/>
            <w:right w:val="none" w:sz="0" w:space="0" w:color="auto"/>
          </w:divBdr>
        </w:div>
        <w:div w:id="1913346622">
          <w:marLeft w:val="480"/>
          <w:marRight w:val="0"/>
          <w:marTop w:val="0"/>
          <w:marBottom w:val="0"/>
          <w:divBdr>
            <w:top w:val="none" w:sz="0" w:space="0" w:color="auto"/>
            <w:left w:val="none" w:sz="0" w:space="0" w:color="auto"/>
            <w:bottom w:val="none" w:sz="0" w:space="0" w:color="auto"/>
            <w:right w:val="none" w:sz="0" w:space="0" w:color="auto"/>
          </w:divBdr>
        </w:div>
        <w:div w:id="601180326">
          <w:marLeft w:val="480"/>
          <w:marRight w:val="0"/>
          <w:marTop w:val="0"/>
          <w:marBottom w:val="0"/>
          <w:divBdr>
            <w:top w:val="none" w:sz="0" w:space="0" w:color="auto"/>
            <w:left w:val="none" w:sz="0" w:space="0" w:color="auto"/>
            <w:bottom w:val="none" w:sz="0" w:space="0" w:color="auto"/>
            <w:right w:val="none" w:sz="0" w:space="0" w:color="auto"/>
          </w:divBdr>
        </w:div>
        <w:div w:id="2143888339">
          <w:marLeft w:val="480"/>
          <w:marRight w:val="0"/>
          <w:marTop w:val="0"/>
          <w:marBottom w:val="0"/>
          <w:divBdr>
            <w:top w:val="none" w:sz="0" w:space="0" w:color="auto"/>
            <w:left w:val="none" w:sz="0" w:space="0" w:color="auto"/>
            <w:bottom w:val="none" w:sz="0" w:space="0" w:color="auto"/>
            <w:right w:val="none" w:sz="0" w:space="0" w:color="auto"/>
          </w:divBdr>
        </w:div>
        <w:div w:id="269434145">
          <w:marLeft w:val="480"/>
          <w:marRight w:val="0"/>
          <w:marTop w:val="0"/>
          <w:marBottom w:val="0"/>
          <w:divBdr>
            <w:top w:val="none" w:sz="0" w:space="0" w:color="auto"/>
            <w:left w:val="none" w:sz="0" w:space="0" w:color="auto"/>
            <w:bottom w:val="none" w:sz="0" w:space="0" w:color="auto"/>
            <w:right w:val="none" w:sz="0" w:space="0" w:color="auto"/>
          </w:divBdr>
        </w:div>
        <w:div w:id="2101025145">
          <w:marLeft w:val="480"/>
          <w:marRight w:val="0"/>
          <w:marTop w:val="0"/>
          <w:marBottom w:val="0"/>
          <w:divBdr>
            <w:top w:val="none" w:sz="0" w:space="0" w:color="auto"/>
            <w:left w:val="none" w:sz="0" w:space="0" w:color="auto"/>
            <w:bottom w:val="none" w:sz="0" w:space="0" w:color="auto"/>
            <w:right w:val="none" w:sz="0" w:space="0" w:color="auto"/>
          </w:divBdr>
        </w:div>
        <w:div w:id="115217599">
          <w:marLeft w:val="480"/>
          <w:marRight w:val="0"/>
          <w:marTop w:val="0"/>
          <w:marBottom w:val="0"/>
          <w:divBdr>
            <w:top w:val="none" w:sz="0" w:space="0" w:color="auto"/>
            <w:left w:val="none" w:sz="0" w:space="0" w:color="auto"/>
            <w:bottom w:val="none" w:sz="0" w:space="0" w:color="auto"/>
            <w:right w:val="none" w:sz="0" w:space="0" w:color="auto"/>
          </w:divBdr>
        </w:div>
        <w:div w:id="2102675890">
          <w:marLeft w:val="480"/>
          <w:marRight w:val="0"/>
          <w:marTop w:val="0"/>
          <w:marBottom w:val="0"/>
          <w:divBdr>
            <w:top w:val="none" w:sz="0" w:space="0" w:color="auto"/>
            <w:left w:val="none" w:sz="0" w:space="0" w:color="auto"/>
            <w:bottom w:val="none" w:sz="0" w:space="0" w:color="auto"/>
            <w:right w:val="none" w:sz="0" w:space="0" w:color="auto"/>
          </w:divBdr>
        </w:div>
        <w:div w:id="2058504789">
          <w:marLeft w:val="480"/>
          <w:marRight w:val="0"/>
          <w:marTop w:val="0"/>
          <w:marBottom w:val="0"/>
          <w:divBdr>
            <w:top w:val="none" w:sz="0" w:space="0" w:color="auto"/>
            <w:left w:val="none" w:sz="0" w:space="0" w:color="auto"/>
            <w:bottom w:val="none" w:sz="0" w:space="0" w:color="auto"/>
            <w:right w:val="none" w:sz="0" w:space="0" w:color="auto"/>
          </w:divBdr>
        </w:div>
        <w:div w:id="773400703">
          <w:marLeft w:val="480"/>
          <w:marRight w:val="0"/>
          <w:marTop w:val="0"/>
          <w:marBottom w:val="0"/>
          <w:divBdr>
            <w:top w:val="none" w:sz="0" w:space="0" w:color="auto"/>
            <w:left w:val="none" w:sz="0" w:space="0" w:color="auto"/>
            <w:bottom w:val="none" w:sz="0" w:space="0" w:color="auto"/>
            <w:right w:val="none" w:sz="0" w:space="0" w:color="auto"/>
          </w:divBdr>
        </w:div>
        <w:div w:id="83959592">
          <w:marLeft w:val="480"/>
          <w:marRight w:val="0"/>
          <w:marTop w:val="0"/>
          <w:marBottom w:val="0"/>
          <w:divBdr>
            <w:top w:val="none" w:sz="0" w:space="0" w:color="auto"/>
            <w:left w:val="none" w:sz="0" w:space="0" w:color="auto"/>
            <w:bottom w:val="none" w:sz="0" w:space="0" w:color="auto"/>
            <w:right w:val="none" w:sz="0" w:space="0" w:color="auto"/>
          </w:divBdr>
        </w:div>
        <w:div w:id="1321930508">
          <w:marLeft w:val="480"/>
          <w:marRight w:val="0"/>
          <w:marTop w:val="0"/>
          <w:marBottom w:val="0"/>
          <w:divBdr>
            <w:top w:val="none" w:sz="0" w:space="0" w:color="auto"/>
            <w:left w:val="none" w:sz="0" w:space="0" w:color="auto"/>
            <w:bottom w:val="none" w:sz="0" w:space="0" w:color="auto"/>
            <w:right w:val="none" w:sz="0" w:space="0" w:color="auto"/>
          </w:divBdr>
        </w:div>
        <w:div w:id="2005818491">
          <w:marLeft w:val="480"/>
          <w:marRight w:val="0"/>
          <w:marTop w:val="0"/>
          <w:marBottom w:val="0"/>
          <w:divBdr>
            <w:top w:val="none" w:sz="0" w:space="0" w:color="auto"/>
            <w:left w:val="none" w:sz="0" w:space="0" w:color="auto"/>
            <w:bottom w:val="none" w:sz="0" w:space="0" w:color="auto"/>
            <w:right w:val="none" w:sz="0" w:space="0" w:color="auto"/>
          </w:divBdr>
        </w:div>
        <w:div w:id="291981682">
          <w:marLeft w:val="480"/>
          <w:marRight w:val="0"/>
          <w:marTop w:val="0"/>
          <w:marBottom w:val="0"/>
          <w:divBdr>
            <w:top w:val="none" w:sz="0" w:space="0" w:color="auto"/>
            <w:left w:val="none" w:sz="0" w:space="0" w:color="auto"/>
            <w:bottom w:val="none" w:sz="0" w:space="0" w:color="auto"/>
            <w:right w:val="none" w:sz="0" w:space="0" w:color="auto"/>
          </w:divBdr>
        </w:div>
        <w:div w:id="1153375015">
          <w:marLeft w:val="480"/>
          <w:marRight w:val="0"/>
          <w:marTop w:val="0"/>
          <w:marBottom w:val="0"/>
          <w:divBdr>
            <w:top w:val="none" w:sz="0" w:space="0" w:color="auto"/>
            <w:left w:val="none" w:sz="0" w:space="0" w:color="auto"/>
            <w:bottom w:val="none" w:sz="0" w:space="0" w:color="auto"/>
            <w:right w:val="none" w:sz="0" w:space="0" w:color="auto"/>
          </w:divBdr>
        </w:div>
        <w:div w:id="144780312">
          <w:marLeft w:val="480"/>
          <w:marRight w:val="0"/>
          <w:marTop w:val="0"/>
          <w:marBottom w:val="0"/>
          <w:divBdr>
            <w:top w:val="none" w:sz="0" w:space="0" w:color="auto"/>
            <w:left w:val="none" w:sz="0" w:space="0" w:color="auto"/>
            <w:bottom w:val="none" w:sz="0" w:space="0" w:color="auto"/>
            <w:right w:val="none" w:sz="0" w:space="0" w:color="auto"/>
          </w:divBdr>
        </w:div>
        <w:div w:id="1907952333">
          <w:marLeft w:val="480"/>
          <w:marRight w:val="0"/>
          <w:marTop w:val="0"/>
          <w:marBottom w:val="0"/>
          <w:divBdr>
            <w:top w:val="none" w:sz="0" w:space="0" w:color="auto"/>
            <w:left w:val="none" w:sz="0" w:space="0" w:color="auto"/>
            <w:bottom w:val="none" w:sz="0" w:space="0" w:color="auto"/>
            <w:right w:val="none" w:sz="0" w:space="0" w:color="auto"/>
          </w:divBdr>
        </w:div>
        <w:div w:id="289090797">
          <w:marLeft w:val="480"/>
          <w:marRight w:val="0"/>
          <w:marTop w:val="0"/>
          <w:marBottom w:val="0"/>
          <w:divBdr>
            <w:top w:val="none" w:sz="0" w:space="0" w:color="auto"/>
            <w:left w:val="none" w:sz="0" w:space="0" w:color="auto"/>
            <w:bottom w:val="none" w:sz="0" w:space="0" w:color="auto"/>
            <w:right w:val="none" w:sz="0" w:space="0" w:color="auto"/>
          </w:divBdr>
        </w:div>
        <w:div w:id="903684860">
          <w:marLeft w:val="480"/>
          <w:marRight w:val="0"/>
          <w:marTop w:val="0"/>
          <w:marBottom w:val="0"/>
          <w:divBdr>
            <w:top w:val="none" w:sz="0" w:space="0" w:color="auto"/>
            <w:left w:val="none" w:sz="0" w:space="0" w:color="auto"/>
            <w:bottom w:val="none" w:sz="0" w:space="0" w:color="auto"/>
            <w:right w:val="none" w:sz="0" w:space="0" w:color="auto"/>
          </w:divBdr>
        </w:div>
        <w:div w:id="546651536">
          <w:marLeft w:val="480"/>
          <w:marRight w:val="0"/>
          <w:marTop w:val="0"/>
          <w:marBottom w:val="0"/>
          <w:divBdr>
            <w:top w:val="none" w:sz="0" w:space="0" w:color="auto"/>
            <w:left w:val="none" w:sz="0" w:space="0" w:color="auto"/>
            <w:bottom w:val="none" w:sz="0" w:space="0" w:color="auto"/>
            <w:right w:val="none" w:sz="0" w:space="0" w:color="auto"/>
          </w:divBdr>
        </w:div>
        <w:div w:id="114982605">
          <w:marLeft w:val="480"/>
          <w:marRight w:val="0"/>
          <w:marTop w:val="0"/>
          <w:marBottom w:val="0"/>
          <w:divBdr>
            <w:top w:val="none" w:sz="0" w:space="0" w:color="auto"/>
            <w:left w:val="none" w:sz="0" w:space="0" w:color="auto"/>
            <w:bottom w:val="none" w:sz="0" w:space="0" w:color="auto"/>
            <w:right w:val="none" w:sz="0" w:space="0" w:color="auto"/>
          </w:divBdr>
        </w:div>
        <w:div w:id="1573546738">
          <w:marLeft w:val="480"/>
          <w:marRight w:val="0"/>
          <w:marTop w:val="0"/>
          <w:marBottom w:val="0"/>
          <w:divBdr>
            <w:top w:val="none" w:sz="0" w:space="0" w:color="auto"/>
            <w:left w:val="none" w:sz="0" w:space="0" w:color="auto"/>
            <w:bottom w:val="none" w:sz="0" w:space="0" w:color="auto"/>
            <w:right w:val="none" w:sz="0" w:space="0" w:color="auto"/>
          </w:divBdr>
        </w:div>
        <w:div w:id="1835298389">
          <w:marLeft w:val="480"/>
          <w:marRight w:val="0"/>
          <w:marTop w:val="0"/>
          <w:marBottom w:val="0"/>
          <w:divBdr>
            <w:top w:val="none" w:sz="0" w:space="0" w:color="auto"/>
            <w:left w:val="none" w:sz="0" w:space="0" w:color="auto"/>
            <w:bottom w:val="none" w:sz="0" w:space="0" w:color="auto"/>
            <w:right w:val="none" w:sz="0" w:space="0" w:color="auto"/>
          </w:divBdr>
        </w:div>
        <w:div w:id="1037196500">
          <w:marLeft w:val="480"/>
          <w:marRight w:val="0"/>
          <w:marTop w:val="0"/>
          <w:marBottom w:val="0"/>
          <w:divBdr>
            <w:top w:val="none" w:sz="0" w:space="0" w:color="auto"/>
            <w:left w:val="none" w:sz="0" w:space="0" w:color="auto"/>
            <w:bottom w:val="none" w:sz="0" w:space="0" w:color="auto"/>
            <w:right w:val="none" w:sz="0" w:space="0" w:color="auto"/>
          </w:divBdr>
        </w:div>
        <w:div w:id="1817380527">
          <w:marLeft w:val="480"/>
          <w:marRight w:val="0"/>
          <w:marTop w:val="0"/>
          <w:marBottom w:val="0"/>
          <w:divBdr>
            <w:top w:val="none" w:sz="0" w:space="0" w:color="auto"/>
            <w:left w:val="none" w:sz="0" w:space="0" w:color="auto"/>
            <w:bottom w:val="none" w:sz="0" w:space="0" w:color="auto"/>
            <w:right w:val="none" w:sz="0" w:space="0" w:color="auto"/>
          </w:divBdr>
        </w:div>
        <w:div w:id="1458913386">
          <w:marLeft w:val="480"/>
          <w:marRight w:val="0"/>
          <w:marTop w:val="0"/>
          <w:marBottom w:val="0"/>
          <w:divBdr>
            <w:top w:val="none" w:sz="0" w:space="0" w:color="auto"/>
            <w:left w:val="none" w:sz="0" w:space="0" w:color="auto"/>
            <w:bottom w:val="none" w:sz="0" w:space="0" w:color="auto"/>
            <w:right w:val="none" w:sz="0" w:space="0" w:color="auto"/>
          </w:divBdr>
        </w:div>
        <w:div w:id="1697346056">
          <w:marLeft w:val="480"/>
          <w:marRight w:val="0"/>
          <w:marTop w:val="0"/>
          <w:marBottom w:val="0"/>
          <w:divBdr>
            <w:top w:val="none" w:sz="0" w:space="0" w:color="auto"/>
            <w:left w:val="none" w:sz="0" w:space="0" w:color="auto"/>
            <w:bottom w:val="none" w:sz="0" w:space="0" w:color="auto"/>
            <w:right w:val="none" w:sz="0" w:space="0" w:color="auto"/>
          </w:divBdr>
        </w:div>
        <w:div w:id="1980649743">
          <w:marLeft w:val="480"/>
          <w:marRight w:val="0"/>
          <w:marTop w:val="0"/>
          <w:marBottom w:val="0"/>
          <w:divBdr>
            <w:top w:val="none" w:sz="0" w:space="0" w:color="auto"/>
            <w:left w:val="none" w:sz="0" w:space="0" w:color="auto"/>
            <w:bottom w:val="none" w:sz="0" w:space="0" w:color="auto"/>
            <w:right w:val="none" w:sz="0" w:space="0" w:color="auto"/>
          </w:divBdr>
        </w:div>
        <w:div w:id="667365987">
          <w:marLeft w:val="480"/>
          <w:marRight w:val="0"/>
          <w:marTop w:val="0"/>
          <w:marBottom w:val="0"/>
          <w:divBdr>
            <w:top w:val="none" w:sz="0" w:space="0" w:color="auto"/>
            <w:left w:val="none" w:sz="0" w:space="0" w:color="auto"/>
            <w:bottom w:val="none" w:sz="0" w:space="0" w:color="auto"/>
            <w:right w:val="none" w:sz="0" w:space="0" w:color="auto"/>
          </w:divBdr>
        </w:div>
        <w:div w:id="65811476">
          <w:marLeft w:val="480"/>
          <w:marRight w:val="0"/>
          <w:marTop w:val="0"/>
          <w:marBottom w:val="0"/>
          <w:divBdr>
            <w:top w:val="none" w:sz="0" w:space="0" w:color="auto"/>
            <w:left w:val="none" w:sz="0" w:space="0" w:color="auto"/>
            <w:bottom w:val="none" w:sz="0" w:space="0" w:color="auto"/>
            <w:right w:val="none" w:sz="0" w:space="0" w:color="auto"/>
          </w:divBdr>
        </w:div>
        <w:div w:id="1754014605">
          <w:marLeft w:val="480"/>
          <w:marRight w:val="0"/>
          <w:marTop w:val="0"/>
          <w:marBottom w:val="0"/>
          <w:divBdr>
            <w:top w:val="none" w:sz="0" w:space="0" w:color="auto"/>
            <w:left w:val="none" w:sz="0" w:space="0" w:color="auto"/>
            <w:bottom w:val="none" w:sz="0" w:space="0" w:color="auto"/>
            <w:right w:val="none" w:sz="0" w:space="0" w:color="auto"/>
          </w:divBdr>
        </w:div>
        <w:div w:id="553544991">
          <w:marLeft w:val="480"/>
          <w:marRight w:val="0"/>
          <w:marTop w:val="0"/>
          <w:marBottom w:val="0"/>
          <w:divBdr>
            <w:top w:val="none" w:sz="0" w:space="0" w:color="auto"/>
            <w:left w:val="none" w:sz="0" w:space="0" w:color="auto"/>
            <w:bottom w:val="none" w:sz="0" w:space="0" w:color="auto"/>
            <w:right w:val="none" w:sz="0" w:space="0" w:color="auto"/>
          </w:divBdr>
        </w:div>
        <w:div w:id="1282570696">
          <w:marLeft w:val="480"/>
          <w:marRight w:val="0"/>
          <w:marTop w:val="0"/>
          <w:marBottom w:val="0"/>
          <w:divBdr>
            <w:top w:val="none" w:sz="0" w:space="0" w:color="auto"/>
            <w:left w:val="none" w:sz="0" w:space="0" w:color="auto"/>
            <w:bottom w:val="none" w:sz="0" w:space="0" w:color="auto"/>
            <w:right w:val="none" w:sz="0" w:space="0" w:color="auto"/>
          </w:divBdr>
        </w:div>
        <w:div w:id="113444172">
          <w:marLeft w:val="480"/>
          <w:marRight w:val="0"/>
          <w:marTop w:val="0"/>
          <w:marBottom w:val="0"/>
          <w:divBdr>
            <w:top w:val="none" w:sz="0" w:space="0" w:color="auto"/>
            <w:left w:val="none" w:sz="0" w:space="0" w:color="auto"/>
            <w:bottom w:val="none" w:sz="0" w:space="0" w:color="auto"/>
            <w:right w:val="none" w:sz="0" w:space="0" w:color="auto"/>
          </w:divBdr>
        </w:div>
        <w:div w:id="335814595">
          <w:marLeft w:val="480"/>
          <w:marRight w:val="0"/>
          <w:marTop w:val="0"/>
          <w:marBottom w:val="0"/>
          <w:divBdr>
            <w:top w:val="none" w:sz="0" w:space="0" w:color="auto"/>
            <w:left w:val="none" w:sz="0" w:space="0" w:color="auto"/>
            <w:bottom w:val="none" w:sz="0" w:space="0" w:color="auto"/>
            <w:right w:val="none" w:sz="0" w:space="0" w:color="auto"/>
          </w:divBdr>
        </w:div>
        <w:div w:id="854224646">
          <w:marLeft w:val="480"/>
          <w:marRight w:val="0"/>
          <w:marTop w:val="0"/>
          <w:marBottom w:val="0"/>
          <w:divBdr>
            <w:top w:val="none" w:sz="0" w:space="0" w:color="auto"/>
            <w:left w:val="none" w:sz="0" w:space="0" w:color="auto"/>
            <w:bottom w:val="none" w:sz="0" w:space="0" w:color="auto"/>
            <w:right w:val="none" w:sz="0" w:space="0" w:color="auto"/>
          </w:divBdr>
        </w:div>
        <w:div w:id="254019508">
          <w:marLeft w:val="480"/>
          <w:marRight w:val="0"/>
          <w:marTop w:val="0"/>
          <w:marBottom w:val="0"/>
          <w:divBdr>
            <w:top w:val="none" w:sz="0" w:space="0" w:color="auto"/>
            <w:left w:val="none" w:sz="0" w:space="0" w:color="auto"/>
            <w:bottom w:val="none" w:sz="0" w:space="0" w:color="auto"/>
            <w:right w:val="none" w:sz="0" w:space="0" w:color="auto"/>
          </w:divBdr>
        </w:div>
        <w:div w:id="2093505980">
          <w:marLeft w:val="480"/>
          <w:marRight w:val="0"/>
          <w:marTop w:val="0"/>
          <w:marBottom w:val="0"/>
          <w:divBdr>
            <w:top w:val="none" w:sz="0" w:space="0" w:color="auto"/>
            <w:left w:val="none" w:sz="0" w:space="0" w:color="auto"/>
            <w:bottom w:val="none" w:sz="0" w:space="0" w:color="auto"/>
            <w:right w:val="none" w:sz="0" w:space="0" w:color="auto"/>
          </w:divBdr>
        </w:div>
        <w:div w:id="1906257974">
          <w:marLeft w:val="480"/>
          <w:marRight w:val="0"/>
          <w:marTop w:val="0"/>
          <w:marBottom w:val="0"/>
          <w:divBdr>
            <w:top w:val="none" w:sz="0" w:space="0" w:color="auto"/>
            <w:left w:val="none" w:sz="0" w:space="0" w:color="auto"/>
            <w:bottom w:val="none" w:sz="0" w:space="0" w:color="auto"/>
            <w:right w:val="none" w:sz="0" w:space="0" w:color="auto"/>
          </w:divBdr>
        </w:div>
        <w:div w:id="963535927">
          <w:marLeft w:val="480"/>
          <w:marRight w:val="0"/>
          <w:marTop w:val="0"/>
          <w:marBottom w:val="0"/>
          <w:divBdr>
            <w:top w:val="none" w:sz="0" w:space="0" w:color="auto"/>
            <w:left w:val="none" w:sz="0" w:space="0" w:color="auto"/>
            <w:bottom w:val="none" w:sz="0" w:space="0" w:color="auto"/>
            <w:right w:val="none" w:sz="0" w:space="0" w:color="auto"/>
          </w:divBdr>
        </w:div>
        <w:div w:id="1171488193">
          <w:marLeft w:val="480"/>
          <w:marRight w:val="0"/>
          <w:marTop w:val="0"/>
          <w:marBottom w:val="0"/>
          <w:divBdr>
            <w:top w:val="none" w:sz="0" w:space="0" w:color="auto"/>
            <w:left w:val="none" w:sz="0" w:space="0" w:color="auto"/>
            <w:bottom w:val="none" w:sz="0" w:space="0" w:color="auto"/>
            <w:right w:val="none" w:sz="0" w:space="0" w:color="auto"/>
          </w:divBdr>
        </w:div>
        <w:div w:id="630357391">
          <w:marLeft w:val="480"/>
          <w:marRight w:val="0"/>
          <w:marTop w:val="0"/>
          <w:marBottom w:val="0"/>
          <w:divBdr>
            <w:top w:val="none" w:sz="0" w:space="0" w:color="auto"/>
            <w:left w:val="none" w:sz="0" w:space="0" w:color="auto"/>
            <w:bottom w:val="none" w:sz="0" w:space="0" w:color="auto"/>
            <w:right w:val="none" w:sz="0" w:space="0" w:color="auto"/>
          </w:divBdr>
        </w:div>
        <w:div w:id="2080712608">
          <w:marLeft w:val="480"/>
          <w:marRight w:val="0"/>
          <w:marTop w:val="0"/>
          <w:marBottom w:val="0"/>
          <w:divBdr>
            <w:top w:val="none" w:sz="0" w:space="0" w:color="auto"/>
            <w:left w:val="none" w:sz="0" w:space="0" w:color="auto"/>
            <w:bottom w:val="none" w:sz="0" w:space="0" w:color="auto"/>
            <w:right w:val="none" w:sz="0" w:space="0" w:color="auto"/>
          </w:divBdr>
        </w:div>
        <w:div w:id="1328366338">
          <w:marLeft w:val="480"/>
          <w:marRight w:val="0"/>
          <w:marTop w:val="0"/>
          <w:marBottom w:val="0"/>
          <w:divBdr>
            <w:top w:val="none" w:sz="0" w:space="0" w:color="auto"/>
            <w:left w:val="none" w:sz="0" w:space="0" w:color="auto"/>
            <w:bottom w:val="none" w:sz="0" w:space="0" w:color="auto"/>
            <w:right w:val="none" w:sz="0" w:space="0" w:color="auto"/>
          </w:divBdr>
        </w:div>
        <w:div w:id="16392388">
          <w:marLeft w:val="480"/>
          <w:marRight w:val="0"/>
          <w:marTop w:val="0"/>
          <w:marBottom w:val="0"/>
          <w:divBdr>
            <w:top w:val="none" w:sz="0" w:space="0" w:color="auto"/>
            <w:left w:val="none" w:sz="0" w:space="0" w:color="auto"/>
            <w:bottom w:val="none" w:sz="0" w:space="0" w:color="auto"/>
            <w:right w:val="none" w:sz="0" w:space="0" w:color="auto"/>
          </w:divBdr>
        </w:div>
        <w:div w:id="213002463">
          <w:marLeft w:val="480"/>
          <w:marRight w:val="0"/>
          <w:marTop w:val="0"/>
          <w:marBottom w:val="0"/>
          <w:divBdr>
            <w:top w:val="none" w:sz="0" w:space="0" w:color="auto"/>
            <w:left w:val="none" w:sz="0" w:space="0" w:color="auto"/>
            <w:bottom w:val="none" w:sz="0" w:space="0" w:color="auto"/>
            <w:right w:val="none" w:sz="0" w:space="0" w:color="auto"/>
          </w:divBdr>
        </w:div>
        <w:div w:id="2113624792">
          <w:marLeft w:val="480"/>
          <w:marRight w:val="0"/>
          <w:marTop w:val="0"/>
          <w:marBottom w:val="0"/>
          <w:divBdr>
            <w:top w:val="none" w:sz="0" w:space="0" w:color="auto"/>
            <w:left w:val="none" w:sz="0" w:space="0" w:color="auto"/>
            <w:bottom w:val="none" w:sz="0" w:space="0" w:color="auto"/>
            <w:right w:val="none" w:sz="0" w:space="0" w:color="auto"/>
          </w:divBdr>
        </w:div>
        <w:div w:id="1034961427">
          <w:marLeft w:val="480"/>
          <w:marRight w:val="0"/>
          <w:marTop w:val="0"/>
          <w:marBottom w:val="0"/>
          <w:divBdr>
            <w:top w:val="none" w:sz="0" w:space="0" w:color="auto"/>
            <w:left w:val="none" w:sz="0" w:space="0" w:color="auto"/>
            <w:bottom w:val="none" w:sz="0" w:space="0" w:color="auto"/>
            <w:right w:val="none" w:sz="0" w:space="0" w:color="auto"/>
          </w:divBdr>
        </w:div>
        <w:div w:id="437719323">
          <w:marLeft w:val="480"/>
          <w:marRight w:val="0"/>
          <w:marTop w:val="0"/>
          <w:marBottom w:val="0"/>
          <w:divBdr>
            <w:top w:val="none" w:sz="0" w:space="0" w:color="auto"/>
            <w:left w:val="none" w:sz="0" w:space="0" w:color="auto"/>
            <w:bottom w:val="none" w:sz="0" w:space="0" w:color="auto"/>
            <w:right w:val="none" w:sz="0" w:space="0" w:color="auto"/>
          </w:divBdr>
        </w:div>
        <w:div w:id="453908913">
          <w:marLeft w:val="480"/>
          <w:marRight w:val="0"/>
          <w:marTop w:val="0"/>
          <w:marBottom w:val="0"/>
          <w:divBdr>
            <w:top w:val="none" w:sz="0" w:space="0" w:color="auto"/>
            <w:left w:val="none" w:sz="0" w:space="0" w:color="auto"/>
            <w:bottom w:val="none" w:sz="0" w:space="0" w:color="auto"/>
            <w:right w:val="none" w:sz="0" w:space="0" w:color="auto"/>
          </w:divBdr>
        </w:div>
        <w:div w:id="480275366">
          <w:marLeft w:val="480"/>
          <w:marRight w:val="0"/>
          <w:marTop w:val="0"/>
          <w:marBottom w:val="0"/>
          <w:divBdr>
            <w:top w:val="none" w:sz="0" w:space="0" w:color="auto"/>
            <w:left w:val="none" w:sz="0" w:space="0" w:color="auto"/>
            <w:bottom w:val="none" w:sz="0" w:space="0" w:color="auto"/>
            <w:right w:val="none" w:sz="0" w:space="0" w:color="auto"/>
          </w:divBdr>
        </w:div>
        <w:div w:id="1557232324">
          <w:marLeft w:val="480"/>
          <w:marRight w:val="0"/>
          <w:marTop w:val="0"/>
          <w:marBottom w:val="0"/>
          <w:divBdr>
            <w:top w:val="none" w:sz="0" w:space="0" w:color="auto"/>
            <w:left w:val="none" w:sz="0" w:space="0" w:color="auto"/>
            <w:bottom w:val="none" w:sz="0" w:space="0" w:color="auto"/>
            <w:right w:val="none" w:sz="0" w:space="0" w:color="auto"/>
          </w:divBdr>
        </w:div>
        <w:div w:id="904072380">
          <w:marLeft w:val="480"/>
          <w:marRight w:val="0"/>
          <w:marTop w:val="0"/>
          <w:marBottom w:val="0"/>
          <w:divBdr>
            <w:top w:val="none" w:sz="0" w:space="0" w:color="auto"/>
            <w:left w:val="none" w:sz="0" w:space="0" w:color="auto"/>
            <w:bottom w:val="none" w:sz="0" w:space="0" w:color="auto"/>
            <w:right w:val="none" w:sz="0" w:space="0" w:color="auto"/>
          </w:divBdr>
        </w:div>
        <w:div w:id="2025814732">
          <w:marLeft w:val="480"/>
          <w:marRight w:val="0"/>
          <w:marTop w:val="0"/>
          <w:marBottom w:val="0"/>
          <w:divBdr>
            <w:top w:val="none" w:sz="0" w:space="0" w:color="auto"/>
            <w:left w:val="none" w:sz="0" w:space="0" w:color="auto"/>
            <w:bottom w:val="none" w:sz="0" w:space="0" w:color="auto"/>
            <w:right w:val="none" w:sz="0" w:space="0" w:color="auto"/>
          </w:divBdr>
        </w:div>
        <w:div w:id="360471696">
          <w:marLeft w:val="480"/>
          <w:marRight w:val="0"/>
          <w:marTop w:val="0"/>
          <w:marBottom w:val="0"/>
          <w:divBdr>
            <w:top w:val="none" w:sz="0" w:space="0" w:color="auto"/>
            <w:left w:val="none" w:sz="0" w:space="0" w:color="auto"/>
            <w:bottom w:val="none" w:sz="0" w:space="0" w:color="auto"/>
            <w:right w:val="none" w:sz="0" w:space="0" w:color="auto"/>
          </w:divBdr>
        </w:div>
        <w:div w:id="1940336343">
          <w:marLeft w:val="480"/>
          <w:marRight w:val="0"/>
          <w:marTop w:val="0"/>
          <w:marBottom w:val="0"/>
          <w:divBdr>
            <w:top w:val="none" w:sz="0" w:space="0" w:color="auto"/>
            <w:left w:val="none" w:sz="0" w:space="0" w:color="auto"/>
            <w:bottom w:val="none" w:sz="0" w:space="0" w:color="auto"/>
            <w:right w:val="none" w:sz="0" w:space="0" w:color="auto"/>
          </w:divBdr>
        </w:div>
        <w:div w:id="945504078">
          <w:marLeft w:val="480"/>
          <w:marRight w:val="0"/>
          <w:marTop w:val="0"/>
          <w:marBottom w:val="0"/>
          <w:divBdr>
            <w:top w:val="none" w:sz="0" w:space="0" w:color="auto"/>
            <w:left w:val="none" w:sz="0" w:space="0" w:color="auto"/>
            <w:bottom w:val="none" w:sz="0" w:space="0" w:color="auto"/>
            <w:right w:val="none" w:sz="0" w:space="0" w:color="auto"/>
          </w:divBdr>
        </w:div>
        <w:div w:id="480662081">
          <w:marLeft w:val="480"/>
          <w:marRight w:val="0"/>
          <w:marTop w:val="0"/>
          <w:marBottom w:val="0"/>
          <w:divBdr>
            <w:top w:val="none" w:sz="0" w:space="0" w:color="auto"/>
            <w:left w:val="none" w:sz="0" w:space="0" w:color="auto"/>
            <w:bottom w:val="none" w:sz="0" w:space="0" w:color="auto"/>
            <w:right w:val="none" w:sz="0" w:space="0" w:color="auto"/>
          </w:divBdr>
        </w:div>
        <w:div w:id="828449479">
          <w:marLeft w:val="480"/>
          <w:marRight w:val="0"/>
          <w:marTop w:val="0"/>
          <w:marBottom w:val="0"/>
          <w:divBdr>
            <w:top w:val="none" w:sz="0" w:space="0" w:color="auto"/>
            <w:left w:val="none" w:sz="0" w:space="0" w:color="auto"/>
            <w:bottom w:val="none" w:sz="0" w:space="0" w:color="auto"/>
            <w:right w:val="none" w:sz="0" w:space="0" w:color="auto"/>
          </w:divBdr>
        </w:div>
        <w:div w:id="295795657">
          <w:marLeft w:val="480"/>
          <w:marRight w:val="0"/>
          <w:marTop w:val="0"/>
          <w:marBottom w:val="0"/>
          <w:divBdr>
            <w:top w:val="none" w:sz="0" w:space="0" w:color="auto"/>
            <w:left w:val="none" w:sz="0" w:space="0" w:color="auto"/>
            <w:bottom w:val="none" w:sz="0" w:space="0" w:color="auto"/>
            <w:right w:val="none" w:sz="0" w:space="0" w:color="auto"/>
          </w:divBdr>
        </w:div>
        <w:div w:id="1823349130">
          <w:marLeft w:val="480"/>
          <w:marRight w:val="0"/>
          <w:marTop w:val="0"/>
          <w:marBottom w:val="0"/>
          <w:divBdr>
            <w:top w:val="none" w:sz="0" w:space="0" w:color="auto"/>
            <w:left w:val="none" w:sz="0" w:space="0" w:color="auto"/>
            <w:bottom w:val="none" w:sz="0" w:space="0" w:color="auto"/>
            <w:right w:val="none" w:sz="0" w:space="0" w:color="auto"/>
          </w:divBdr>
        </w:div>
        <w:div w:id="816535501">
          <w:marLeft w:val="480"/>
          <w:marRight w:val="0"/>
          <w:marTop w:val="0"/>
          <w:marBottom w:val="0"/>
          <w:divBdr>
            <w:top w:val="none" w:sz="0" w:space="0" w:color="auto"/>
            <w:left w:val="none" w:sz="0" w:space="0" w:color="auto"/>
            <w:bottom w:val="none" w:sz="0" w:space="0" w:color="auto"/>
            <w:right w:val="none" w:sz="0" w:space="0" w:color="auto"/>
          </w:divBdr>
        </w:div>
        <w:div w:id="1685132519">
          <w:marLeft w:val="480"/>
          <w:marRight w:val="0"/>
          <w:marTop w:val="0"/>
          <w:marBottom w:val="0"/>
          <w:divBdr>
            <w:top w:val="none" w:sz="0" w:space="0" w:color="auto"/>
            <w:left w:val="none" w:sz="0" w:space="0" w:color="auto"/>
            <w:bottom w:val="none" w:sz="0" w:space="0" w:color="auto"/>
            <w:right w:val="none" w:sz="0" w:space="0" w:color="auto"/>
          </w:divBdr>
        </w:div>
        <w:div w:id="704137937">
          <w:marLeft w:val="480"/>
          <w:marRight w:val="0"/>
          <w:marTop w:val="0"/>
          <w:marBottom w:val="0"/>
          <w:divBdr>
            <w:top w:val="none" w:sz="0" w:space="0" w:color="auto"/>
            <w:left w:val="none" w:sz="0" w:space="0" w:color="auto"/>
            <w:bottom w:val="none" w:sz="0" w:space="0" w:color="auto"/>
            <w:right w:val="none" w:sz="0" w:space="0" w:color="auto"/>
          </w:divBdr>
        </w:div>
        <w:div w:id="1836795510">
          <w:marLeft w:val="480"/>
          <w:marRight w:val="0"/>
          <w:marTop w:val="0"/>
          <w:marBottom w:val="0"/>
          <w:divBdr>
            <w:top w:val="none" w:sz="0" w:space="0" w:color="auto"/>
            <w:left w:val="none" w:sz="0" w:space="0" w:color="auto"/>
            <w:bottom w:val="none" w:sz="0" w:space="0" w:color="auto"/>
            <w:right w:val="none" w:sz="0" w:space="0" w:color="auto"/>
          </w:divBdr>
        </w:div>
        <w:div w:id="1588927814">
          <w:marLeft w:val="480"/>
          <w:marRight w:val="0"/>
          <w:marTop w:val="0"/>
          <w:marBottom w:val="0"/>
          <w:divBdr>
            <w:top w:val="none" w:sz="0" w:space="0" w:color="auto"/>
            <w:left w:val="none" w:sz="0" w:space="0" w:color="auto"/>
            <w:bottom w:val="none" w:sz="0" w:space="0" w:color="auto"/>
            <w:right w:val="none" w:sz="0" w:space="0" w:color="auto"/>
          </w:divBdr>
        </w:div>
        <w:div w:id="448010440">
          <w:marLeft w:val="480"/>
          <w:marRight w:val="0"/>
          <w:marTop w:val="0"/>
          <w:marBottom w:val="0"/>
          <w:divBdr>
            <w:top w:val="none" w:sz="0" w:space="0" w:color="auto"/>
            <w:left w:val="none" w:sz="0" w:space="0" w:color="auto"/>
            <w:bottom w:val="none" w:sz="0" w:space="0" w:color="auto"/>
            <w:right w:val="none" w:sz="0" w:space="0" w:color="auto"/>
          </w:divBdr>
        </w:div>
        <w:div w:id="915020551">
          <w:marLeft w:val="480"/>
          <w:marRight w:val="0"/>
          <w:marTop w:val="0"/>
          <w:marBottom w:val="0"/>
          <w:divBdr>
            <w:top w:val="none" w:sz="0" w:space="0" w:color="auto"/>
            <w:left w:val="none" w:sz="0" w:space="0" w:color="auto"/>
            <w:bottom w:val="none" w:sz="0" w:space="0" w:color="auto"/>
            <w:right w:val="none" w:sz="0" w:space="0" w:color="auto"/>
          </w:divBdr>
        </w:div>
        <w:div w:id="1860926280">
          <w:marLeft w:val="480"/>
          <w:marRight w:val="0"/>
          <w:marTop w:val="0"/>
          <w:marBottom w:val="0"/>
          <w:divBdr>
            <w:top w:val="none" w:sz="0" w:space="0" w:color="auto"/>
            <w:left w:val="none" w:sz="0" w:space="0" w:color="auto"/>
            <w:bottom w:val="none" w:sz="0" w:space="0" w:color="auto"/>
            <w:right w:val="none" w:sz="0" w:space="0" w:color="auto"/>
          </w:divBdr>
        </w:div>
        <w:div w:id="512036865">
          <w:marLeft w:val="480"/>
          <w:marRight w:val="0"/>
          <w:marTop w:val="0"/>
          <w:marBottom w:val="0"/>
          <w:divBdr>
            <w:top w:val="none" w:sz="0" w:space="0" w:color="auto"/>
            <w:left w:val="none" w:sz="0" w:space="0" w:color="auto"/>
            <w:bottom w:val="none" w:sz="0" w:space="0" w:color="auto"/>
            <w:right w:val="none" w:sz="0" w:space="0" w:color="auto"/>
          </w:divBdr>
        </w:div>
        <w:div w:id="1353455270">
          <w:marLeft w:val="480"/>
          <w:marRight w:val="0"/>
          <w:marTop w:val="0"/>
          <w:marBottom w:val="0"/>
          <w:divBdr>
            <w:top w:val="none" w:sz="0" w:space="0" w:color="auto"/>
            <w:left w:val="none" w:sz="0" w:space="0" w:color="auto"/>
            <w:bottom w:val="none" w:sz="0" w:space="0" w:color="auto"/>
            <w:right w:val="none" w:sz="0" w:space="0" w:color="auto"/>
          </w:divBdr>
        </w:div>
        <w:div w:id="451288345">
          <w:marLeft w:val="480"/>
          <w:marRight w:val="0"/>
          <w:marTop w:val="0"/>
          <w:marBottom w:val="0"/>
          <w:divBdr>
            <w:top w:val="none" w:sz="0" w:space="0" w:color="auto"/>
            <w:left w:val="none" w:sz="0" w:space="0" w:color="auto"/>
            <w:bottom w:val="none" w:sz="0" w:space="0" w:color="auto"/>
            <w:right w:val="none" w:sz="0" w:space="0" w:color="auto"/>
          </w:divBdr>
        </w:div>
      </w:divsChild>
    </w:div>
    <w:div w:id="1010840205">
      <w:bodyDiv w:val="1"/>
      <w:marLeft w:val="0"/>
      <w:marRight w:val="0"/>
      <w:marTop w:val="0"/>
      <w:marBottom w:val="0"/>
      <w:divBdr>
        <w:top w:val="none" w:sz="0" w:space="0" w:color="auto"/>
        <w:left w:val="none" w:sz="0" w:space="0" w:color="auto"/>
        <w:bottom w:val="none" w:sz="0" w:space="0" w:color="auto"/>
        <w:right w:val="none" w:sz="0" w:space="0" w:color="auto"/>
      </w:divBdr>
    </w:div>
    <w:div w:id="1013070553">
      <w:bodyDiv w:val="1"/>
      <w:marLeft w:val="0"/>
      <w:marRight w:val="0"/>
      <w:marTop w:val="0"/>
      <w:marBottom w:val="0"/>
      <w:divBdr>
        <w:top w:val="none" w:sz="0" w:space="0" w:color="auto"/>
        <w:left w:val="none" w:sz="0" w:space="0" w:color="auto"/>
        <w:bottom w:val="none" w:sz="0" w:space="0" w:color="auto"/>
        <w:right w:val="none" w:sz="0" w:space="0" w:color="auto"/>
      </w:divBdr>
      <w:divsChild>
        <w:div w:id="220605129">
          <w:marLeft w:val="480"/>
          <w:marRight w:val="0"/>
          <w:marTop w:val="0"/>
          <w:marBottom w:val="0"/>
          <w:divBdr>
            <w:top w:val="none" w:sz="0" w:space="0" w:color="auto"/>
            <w:left w:val="none" w:sz="0" w:space="0" w:color="auto"/>
            <w:bottom w:val="none" w:sz="0" w:space="0" w:color="auto"/>
            <w:right w:val="none" w:sz="0" w:space="0" w:color="auto"/>
          </w:divBdr>
        </w:div>
        <w:div w:id="1010792603">
          <w:marLeft w:val="480"/>
          <w:marRight w:val="0"/>
          <w:marTop w:val="0"/>
          <w:marBottom w:val="0"/>
          <w:divBdr>
            <w:top w:val="none" w:sz="0" w:space="0" w:color="auto"/>
            <w:left w:val="none" w:sz="0" w:space="0" w:color="auto"/>
            <w:bottom w:val="none" w:sz="0" w:space="0" w:color="auto"/>
            <w:right w:val="none" w:sz="0" w:space="0" w:color="auto"/>
          </w:divBdr>
        </w:div>
        <w:div w:id="1898007181">
          <w:marLeft w:val="480"/>
          <w:marRight w:val="0"/>
          <w:marTop w:val="0"/>
          <w:marBottom w:val="0"/>
          <w:divBdr>
            <w:top w:val="none" w:sz="0" w:space="0" w:color="auto"/>
            <w:left w:val="none" w:sz="0" w:space="0" w:color="auto"/>
            <w:bottom w:val="none" w:sz="0" w:space="0" w:color="auto"/>
            <w:right w:val="none" w:sz="0" w:space="0" w:color="auto"/>
          </w:divBdr>
        </w:div>
        <w:div w:id="877544252">
          <w:marLeft w:val="480"/>
          <w:marRight w:val="0"/>
          <w:marTop w:val="0"/>
          <w:marBottom w:val="0"/>
          <w:divBdr>
            <w:top w:val="none" w:sz="0" w:space="0" w:color="auto"/>
            <w:left w:val="none" w:sz="0" w:space="0" w:color="auto"/>
            <w:bottom w:val="none" w:sz="0" w:space="0" w:color="auto"/>
            <w:right w:val="none" w:sz="0" w:space="0" w:color="auto"/>
          </w:divBdr>
        </w:div>
        <w:div w:id="1801722276">
          <w:marLeft w:val="480"/>
          <w:marRight w:val="0"/>
          <w:marTop w:val="0"/>
          <w:marBottom w:val="0"/>
          <w:divBdr>
            <w:top w:val="none" w:sz="0" w:space="0" w:color="auto"/>
            <w:left w:val="none" w:sz="0" w:space="0" w:color="auto"/>
            <w:bottom w:val="none" w:sz="0" w:space="0" w:color="auto"/>
            <w:right w:val="none" w:sz="0" w:space="0" w:color="auto"/>
          </w:divBdr>
        </w:div>
        <w:div w:id="835533266">
          <w:marLeft w:val="480"/>
          <w:marRight w:val="0"/>
          <w:marTop w:val="0"/>
          <w:marBottom w:val="0"/>
          <w:divBdr>
            <w:top w:val="none" w:sz="0" w:space="0" w:color="auto"/>
            <w:left w:val="none" w:sz="0" w:space="0" w:color="auto"/>
            <w:bottom w:val="none" w:sz="0" w:space="0" w:color="auto"/>
            <w:right w:val="none" w:sz="0" w:space="0" w:color="auto"/>
          </w:divBdr>
        </w:div>
        <w:div w:id="1144396405">
          <w:marLeft w:val="480"/>
          <w:marRight w:val="0"/>
          <w:marTop w:val="0"/>
          <w:marBottom w:val="0"/>
          <w:divBdr>
            <w:top w:val="none" w:sz="0" w:space="0" w:color="auto"/>
            <w:left w:val="none" w:sz="0" w:space="0" w:color="auto"/>
            <w:bottom w:val="none" w:sz="0" w:space="0" w:color="auto"/>
            <w:right w:val="none" w:sz="0" w:space="0" w:color="auto"/>
          </w:divBdr>
        </w:div>
        <w:div w:id="106701487">
          <w:marLeft w:val="480"/>
          <w:marRight w:val="0"/>
          <w:marTop w:val="0"/>
          <w:marBottom w:val="0"/>
          <w:divBdr>
            <w:top w:val="none" w:sz="0" w:space="0" w:color="auto"/>
            <w:left w:val="none" w:sz="0" w:space="0" w:color="auto"/>
            <w:bottom w:val="none" w:sz="0" w:space="0" w:color="auto"/>
            <w:right w:val="none" w:sz="0" w:space="0" w:color="auto"/>
          </w:divBdr>
        </w:div>
        <w:div w:id="62457066">
          <w:marLeft w:val="480"/>
          <w:marRight w:val="0"/>
          <w:marTop w:val="0"/>
          <w:marBottom w:val="0"/>
          <w:divBdr>
            <w:top w:val="none" w:sz="0" w:space="0" w:color="auto"/>
            <w:left w:val="none" w:sz="0" w:space="0" w:color="auto"/>
            <w:bottom w:val="none" w:sz="0" w:space="0" w:color="auto"/>
            <w:right w:val="none" w:sz="0" w:space="0" w:color="auto"/>
          </w:divBdr>
        </w:div>
        <w:div w:id="781152728">
          <w:marLeft w:val="480"/>
          <w:marRight w:val="0"/>
          <w:marTop w:val="0"/>
          <w:marBottom w:val="0"/>
          <w:divBdr>
            <w:top w:val="none" w:sz="0" w:space="0" w:color="auto"/>
            <w:left w:val="none" w:sz="0" w:space="0" w:color="auto"/>
            <w:bottom w:val="none" w:sz="0" w:space="0" w:color="auto"/>
            <w:right w:val="none" w:sz="0" w:space="0" w:color="auto"/>
          </w:divBdr>
        </w:div>
        <w:div w:id="503399347">
          <w:marLeft w:val="480"/>
          <w:marRight w:val="0"/>
          <w:marTop w:val="0"/>
          <w:marBottom w:val="0"/>
          <w:divBdr>
            <w:top w:val="none" w:sz="0" w:space="0" w:color="auto"/>
            <w:left w:val="none" w:sz="0" w:space="0" w:color="auto"/>
            <w:bottom w:val="none" w:sz="0" w:space="0" w:color="auto"/>
            <w:right w:val="none" w:sz="0" w:space="0" w:color="auto"/>
          </w:divBdr>
        </w:div>
        <w:div w:id="935557413">
          <w:marLeft w:val="480"/>
          <w:marRight w:val="0"/>
          <w:marTop w:val="0"/>
          <w:marBottom w:val="0"/>
          <w:divBdr>
            <w:top w:val="none" w:sz="0" w:space="0" w:color="auto"/>
            <w:left w:val="none" w:sz="0" w:space="0" w:color="auto"/>
            <w:bottom w:val="none" w:sz="0" w:space="0" w:color="auto"/>
            <w:right w:val="none" w:sz="0" w:space="0" w:color="auto"/>
          </w:divBdr>
        </w:div>
        <w:div w:id="2050301942">
          <w:marLeft w:val="480"/>
          <w:marRight w:val="0"/>
          <w:marTop w:val="0"/>
          <w:marBottom w:val="0"/>
          <w:divBdr>
            <w:top w:val="none" w:sz="0" w:space="0" w:color="auto"/>
            <w:left w:val="none" w:sz="0" w:space="0" w:color="auto"/>
            <w:bottom w:val="none" w:sz="0" w:space="0" w:color="auto"/>
            <w:right w:val="none" w:sz="0" w:space="0" w:color="auto"/>
          </w:divBdr>
        </w:div>
        <w:div w:id="1210151140">
          <w:marLeft w:val="480"/>
          <w:marRight w:val="0"/>
          <w:marTop w:val="0"/>
          <w:marBottom w:val="0"/>
          <w:divBdr>
            <w:top w:val="none" w:sz="0" w:space="0" w:color="auto"/>
            <w:left w:val="none" w:sz="0" w:space="0" w:color="auto"/>
            <w:bottom w:val="none" w:sz="0" w:space="0" w:color="auto"/>
            <w:right w:val="none" w:sz="0" w:space="0" w:color="auto"/>
          </w:divBdr>
        </w:div>
        <w:div w:id="1317034659">
          <w:marLeft w:val="480"/>
          <w:marRight w:val="0"/>
          <w:marTop w:val="0"/>
          <w:marBottom w:val="0"/>
          <w:divBdr>
            <w:top w:val="none" w:sz="0" w:space="0" w:color="auto"/>
            <w:left w:val="none" w:sz="0" w:space="0" w:color="auto"/>
            <w:bottom w:val="none" w:sz="0" w:space="0" w:color="auto"/>
            <w:right w:val="none" w:sz="0" w:space="0" w:color="auto"/>
          </w:divBdr>
        </w:div>
        <w:div w:id="364134465">
          <w:marLeft w:val="480"/>
          <w:marRight w:val="0"/>
          <w:marTop w:val="0"/>
          <w:marBottom w:val="0"/>
          <w:divBdr>
            <w:top w:val="none" w:sz="0" w:space="0" w:color="auto"/>
            <w:left w:val="none" w:sz="0" w:space="0" w:color="auto"/>
            <w:bottom w:val="none" w:sz="0" w:space="0" w:color="auto"/>
            <w:right w:val="none" w:sz="0" w:space="0" w:color="auto"/>
          </w:divBdr>
        </w:div>
        <w:div w:id="1700279651">
          <w:marLeft w:val="480"/>
          <w:marRight w:val="0"/>
          <w:marTop w:val="0"/>
          <w:marBottom w:val="0"/>
          <w:divBdr>
            <w:top w:val="none" w:sz="0" w:space="0" w:color="auto"/>
            <w:left w:val="none" w:sz="0" w:space="0" w:color="auto"/>
            <w:bottom w:val="none" w:sz="0" w:space="0" w:color="auto"/>
            <w:right w:val="none" w:sz="0" w:space="0" w:color="auto"/>
          </w:divBdr>
        </w:div>
        <w:div w:id="1662125396">
          <w:marLeft w:val="480"/>
          <w:marRight w:val="0"/>
          <w:marTop w:val="0"/>
          <w:marBottom w:val="0"/>
          <w:divBdr>
            <w:top w:val="none" w:sz="0" w:space="0" w:color="auto"/>
            <w:left w:val="none" w:sz="0" w:space="0" w:color="auto"/>
            <w:bottom w:val="none" w:sz="0" w:space="0" w:color="auto"/>
            <w:right w:val="none" w:sz="0" w:space="0" w:color="auto"/>
          </w:divBdr>
        </w:div>
        <w:div w:id="1778137024">
          <w:marLeft w:val="480"/>
          <w:marRight w:val="0"/>
          <w:marTop w:val="0"/>
          <w:marBottom w:val="0"/>
          <w:divBdr>
            <w:top w:val="none" w:sz="0" w:space="0" w:color="auto"/>
            <w:left w:val="none" w:sz="0" w:space="0" w:color="auto"/>
            <w:bottom w:val="none" w:sz="0" w:space="0" w:color="auto"/>
            <w:right w:val="none" w:sz="0" w:space="0" w:color="auto"/>
          </w:divBdr>
        </w:div>
        <w:div w:id="1669406955">
          <w:marLeft w:val="480"/>
          <w:marRight w:val="0"/>
          <w:marTop w:val="0"/>
          <w:marBottom w:val="0"/>
          <w:divBdr>
            <w:top w:val="none" w:sz="0" w:space="0" w:color="auto"/>
            <w:left w:val="none" w:sz="0" w:space="0" w:color="auto"/>
            <w:bottom w:val="none" w:sz="0" w:space="0" w:color="auto"/>
            <w:right w:val="none" w:sz="0" w:space="0" w:color="auto"/>
          </w:divBdr>
        </w:div>
      </w:divsChild>
    </w:div>
    <w:div w:id="1014305758">
      <w:bodyDiv w:val="1"/>
      <w:marLeft w:val="0"/>
      <w:marRight w:val="0"/>
      <w:marTop w:val="0"/>
      <w:marBottom w:val="0"/>
      <w:divBdr>
        <w:top w:val="none" w:sz="0" w:space="0" w:color="auto"/>
        <w:left w:val="none" w:sz="0" w:space="0" w:color="auto"/>
        <w:bottom w:val="none" w:sz="0" w:space="0" w:color="auto"/>
        <w:right w:val="none" w:sz="0" w:space="0" w:color="auto"/>
      </w:divBdr>
    </w:div>
    <w:div w:id="1019816666">
      <w:bodyDiv w:val="1"/>
      <w:marLeft w:val="0"/>
      <w:marRight w:val="0"/>
      <w:marTop w:val="0"/>
      <w:marBottom w:val="0"/>
      <w:divBdr>
        <w:top w:val="none" w:sz="0" w:space="0" w:color="auto"/>
        <w:left w:val="none" w:sz="0" w:space="0" w:color="auto"/>
        <w:bottom w:val="none" w:sz="0" w:space="0" w:color="auto"/>
        <w:right w:val="none" w:sz="0" w:space="0" w:color="auto"/>
      </w:divBdr>
      <w:divsChild>
        <w:div w:id="30956708">
          <w:marLeft w:val="480"/>
          <w:marRight w:val="0"/>
          <w:marTop w:val="0"/>
          <w:marBottom w:val="0"/>
          <w:divBdr>
            <w:top w:val="none" w:sz="0" w:space="0" w:color="auto"/>
            <w:left w:val="none" w:sz="0" w:space="0" w:color="auto"/>
            <w:bottom w:val="none" w:sz="0" w:space="0" w:color="auto"/>
            <w:right w:val="none" w:sz="0" w:space="0" w:color="auto"/>
          </w:divBdr>
        </w:div>
        <w:div w:id="309747825">
          <w:marLeft w:val="480"/>
          <w:marRight w:val="0"/>
          <w:marTop w:val="0"/>
          <w:marBottom w:val="0"/>
          <w:divBdr>
            <w:top w:val="none" w:sz="0" w:space="0" w:color="auto"/>
            <w:left w:val="none" w:sz="0" w:space="0" w:color="auto"/>
            <w:bottom w:val="none" w:sz="0" w:space="0" w:color="auto"/>
            <w:right w:val="none" w:sz="0" w:space="0" w:color="auto"/>
          </w:divBdr>
        </w:div>
        <w:div w:id="944652331">
          <w:marLeft w:val="480"/>
          <w:marRight w:val="0"/>
          <w:marTop w:val="0"/>
          <w:marBottom w:val="0"/>
          <w:divBdr>
            <w:top w:val="none" w:sz="0" w:space="0" w:color="auto"/>
            <w:left w:val="none" w:sz="0" w:space="0" w:color="auto"/>
            <w:bottom w:val="none" w:sz="0" w:space="0" w:color="auto"/>
            <w:right w:val="none" w:sz="0" w:space="0" w:color="auto"/>
          </w:divBdr>
        </w:div>
        <w:div w:id="2031102860">
          <w:marLeft w:val="480"/>
          <w:marRight w:val="0"/>
          <w:marTop w:val="0"/>
          <w:marBottom w:val="0"/>
          <w:divBdr>
            <w:top w:val="none" w:sz="0" w:space="0" w:color="auto"/>
            <w:left w:val="none" w:sz="0" w:space="0" w:color="auto"/>
            <w:bottom w:val="none" w:sz="0" w:space="0" w:color="auto"/>
            <w:right w:val="none" w:sz="0" w:space="0" w:color="auto"/>
          </w:divBdr>
        </w:div>
        <w:div w:id="1434548644">
          <w:marLeft w:val="480"/>
          <w:marRight w:val="0"/>
          <w:marTop w:val="0"/>
          <w:marBottom w:val="0"/>
          <w:divBdr>
            <w:top w:val="none" w:sz="0" w:space="0" w:color="auto"/>
            <w:left w:val="none" w:sz="0" w:space="0" w:color="auto"/>
            <w:bottom w:val="none" w:sz="0" w:space="0" w:color="auto"/>
            <w:right w:val="none" w:sz="0" w:space="0" w:color="auto"/>
          </w:divBdr>
        </w:div>
        <w:div w:id="528179902">
          <w:marLeft w:val="480"/>
          <w:marRight w:val="0"/>
          <w:marTop w:val="0"/>
          <w:marBottom w:val="0"/>
          <w:divBdr>
            <w:top w:val="none" w:sz="0" w:space="0" w:color="auto"/>
            <w:left w:val="none" w:sz="0" w:space="0" w:color="auto"/>
            <w:bottom w:val="none" w:sz="0" w:space="0" w:color="auto"/>
            <w:right w:val="none" w:sz="0" w:space="0" w:color="auto"/>
          </w:divBdr>
        </w:div>
        <w:div w:id="2031566018">
          <w:marLeft w:val="480"/>
          <w:marRight w:val="0"/>
          <w:marTop w:val="0"/>
          <w:marBottom w:val="0"/>
          <w:divBdr>
            <w:top w:val="none" w:sz="0" w:space="0" w:color="auto"/>
            <w:left w:val="none" w:sz="0" w:space="0" w:color="auto"/>
            <w:bottom w:val="none" w:sz="0" w:space="0" w:color="auto"/>
            <w:right w:val="none" w:sz="0" w:space="0" w:color="auto"/>
          </w:divBdr>
        </w:div>
        <w:div w:id="501628252">
          <w:marLeft w:val="480"/>
          <w:marRight w:val="0"/>
          <w:marTop w:val="0"/>
          <w:marBottom w:val="0"/>
          <w:divBdr>
            <w:top w:val="none" w:sz="0" w:space="0" w:color="auto"/>
            <w:left w:val="none" w:sz="0" w:space="0" w:color="auto"/>
            <w:bottom w:val="none" w:sz="0" w:space="0" w:color="auto"/>
            <w:right w:val="none" w:sz="0" w:space="0" w:color="auto"/>
          </w:divBdr>
        </w:div>
        <w:div w:id="1277248258">
          <w:marLeft w:val="480"/>
          <w:marRight w:val="0"/>
          <w:marTop w:val="0"/>
          <w:marBottom w:val="0"/>
          <w:divBdr>
            <w:top w:val="none" w:sz="0" w:space="0" w:color="auto"/>
            <w:left w:val="none" w:sz="0" w:space="0" w:color="auto"/>
            <w:bottom w:val="none" w:sz="0" w:space="0" w:color="auto"/>
            <w:right w:val="none" w:sz="0" w:space="0" w:color="auto"/>
          </w:divBdr>
        </w:div>
        <w:div w:id="1920749193">
          <w:marLeft w:val="480"/>
          <w:marRight w:val="0"/>
          <w:marTop w:val="0"/>
          <w:marBottom w:val="0"/>
          <w:divBdr>
            <w:top w:val="none" w:sz="0" w:space="0" w:color="auto"/>
            <w:left w:val="none" w:sz="0" w:space="0" w:color="auto"/>
            <w:bottom w:val="none" w:sz="0" w:space="0" w:color="auto"/>
            <w:right w:val="none" w:sz="0" w:space="0" w:color="auto"/>
          </w:divBdr>
        </w:div>
        <w:div w:id="2006663757">
          <w:marLeft w:val="480"/>
          <w:marRight w:val="0"/>
          <w:marTop w:val="0"/>
          <w:marBottom w:val="0"/>
          <w:divBdr>
            <w:top w:val="none" w:sz="0" w:space="0" w:color="auto"/>
            <w:left w:val="none" w:sz="0" w:space="0" w:color="auto"/>
            <w:bottom w:val="none" w:sz="0" w:space="0" w:color="auto"/>
            <w:right w:val="none" w:sz="0" w:space="0" w:color="auto"/>
          </w:divBdr>
        </w:div>
        <w:div w:id="361563965">
          <w:marLeft w:val="480"/>
          <w:marRight w:val="0"/>
          <w:marTop w:val="0"/>
          <w:marBottom w:val="0"/>
          <w:divBdr>
            <w:top w:val="none" w:sz="0" w:space="0" w:color="auto"/>
            <w:left w:val="none" w:sz="0" w:space="0" w:color="auto"/>
            <w:bottom w:val="none" w:sz="0" w:space="0" w:color="auto"/>
            <w:right w:val="none" w:sz="0" w:space="0" w:color="auto"/>
          </w:divBdr>
        </w:div>
        <w:div w:id="505946888">
          <w:marLeft w:val="480"/>
          <w:marRight w:val="0"/>
          <w:marTop w:val="0"/>
          <w:marBottom w:val="0"/>
          <w:divBdr>
            <w:top w:val="none" w:sz="0" w:space="0" w:color="auto"/>
            <w:left w:val="none" w:sz="0" w:space="0" w:color="auto"/>
            <w:bottom w:val="none" w:sz="0" w:space="0" w:color="auto"/>
            <w:right w:val="none" w:sz="0" w:space="0" w:color="auto"/>
          </w:divBdr>
        </w:div>
        <w:div w:id="1280143583">
          <w:marLeft w:val="480"/>
          <w:marRight w:val="0"/>
          <w:marTop w:val="0"/>
          <w:marBottom w:val="0"/>
          <w:divBdr>
            <w:top w:val="none" w:sz="0" w:space="0" w:color="auto"/>
            <w:left w:val="none" w:sz="0" w:space="0" w:color="auto"/>
            <w:bottom w:val="none" w:sz="0" w:space="0" w:color="auto"/>
            <w:right w:val="none" w:sz="0" w:space="0" w:color="auto"/>
          </w:divBdr>
        </w:div>
        <w:div w:id="1559240344">
          <w:marLeft w:val="480"/>
          <w:marRight w:val="0"/>
          <w:marTop w:val="0"/>
          <w:marBottom w:val="0"/>
          <w:divBdr>
            <w:top w:val="none" w:sz="0" w:space="0" w:color="auto"/>
            <w:left w:val="none" w:sz="0" w:space="0" w:color="auto"/>
            <w:bottom w:val="none" w:sz="0" w:space="0" w:color="auto"/>
            <w:right w:val="none" w:sz="0" w:space="0" w:color="auto"/>
          </w:divBdr>
        </w:div>
        <w:div w:id="75396210">
          <w:marLeft w:val="480"/>
          <w:marRight w:val="0"/>
          <w:marTop w:val="0"/>
          <w:marBottom w:val="0"/>
          <w:divBdr>
            <w:top w:val="none" w:sz="0" w:space="0" w:color="auto"/>
            <w:left w:val="none" w:sz="0" w:space="0" w:color="auto"/>
            <w:bottom w:val="none" w:sz="0" w:space="0" w:color="auto"/>
            <w:right w:val="none" w:sz="0" w:space="0" w:color="auto"/>
          </w:divBdr>
        </w:div>
        <w:div w:id="1225678653">
          <w:marLeft w:val="480"/>
          <w:marRight w:val="0"/>
          <w:marTop w:val="0"/>
          <w:marBottom w:val="0"/>
          <w:divBdr>
            <w:top w:val="none" w:sz="0" w:space="0" w:color="auto"/>
            <w:left w:val="none" w:sz="0" w:space="0" w:color="auto"/>
            <w:bottom w:val="none" w:sz="0" w:space="0" w:color="auto"/>
            <w:right w:val="none" w:sz="0" w:space="0" w:color="auto"/>
          </w:divBdr>
        </w:div>
        <w:div w:id="677512197">
          <w:marLeft w:val="480"/>
          <w:marRight w:val="0"/>
          <w:marTop w:val="0"/>
          <w:marBottom w:val="0"/>
          <w:divBdr>
            <w:top w:val="none" w:sz="0" w:space="0" w:color="auto"/>
            <w:left w:val="none" w:sz="0" w:space="0" w:color="auto"/>
            <w:bottom w:val="none" w:sz="0" w:space="0" w:color="auto"/>
            <w:right w:val="none" w:sz="0" w:space="0" w:color="auto"/>
          </w:divBdr>
        </w:div>
        <w:div w:id="507062736">
          <w:marLeft w:val="480"/>
          <w:marRight w:val="0"/>
          <w:marTop w:val="0"/>
          <w:marBottom w:val="0"/>
          <w:divBdr>
            <w:top w:val="none" w:sz="0" w:space="0" w:color="auto"/>
            <w:left w:val="none" w:sz="0" w:space="0" w:color="auto"/>
            <w:bottom w:val="none" w:sz="0" w:space="0" w:color="auto"/>
            <w:right w:val="none" w:sz="0" w:space="0" w:color="auto"/>
          </w:divBdr>
        </w:div>
        <w:div w:id="1542398781">
          <w:marLeft w:val="480"/>
          <w:marRight w:val="0"/>
          <w:marTop w:val="0"/>
          <w:marBottom w:val="0"/>
          <w:divBdr>
            <w:top w:val="none" w:sz="0" w:space="0" w:color="auto"/>
            <w:left w:val="none" w:sz="0" w:space="0" w:color="auto"/>
            <w:bottom w:val="none" w:sz="0" w:space="0" w:color="auto"/>
            <w:right w:val="none" w:sz="0" w:space="0" w:color="auto"/>
          </w:divBdr>
        </w:div>
        <w:div w:id="1924216564">
          <w:marLeft w:val="480"/>
          <w:marRight w:val="0"/>
          <w:marTop w:val="0"/>
          <w:marBottom w:val="0"/>
          <w:divBdr>
            <w:top w:val="none" w:sz="0" w:space="0" w:color="auto"/>
            <w:left w:val="none" w:sz="0" w:space="0" w:color="auto"/>
            <w:bottom w:val="none" w:sz="0" w:space="0" w:color="auto"/>
            <w:right w:val="none" w:sz="0" w:space="0" w:color="auto"/>
          </w:divBdr>
        </w:div>
        <w:div w:id="482235460">
          <w:marLeft w:val="480"/>
          <w:marRight w:val="0"/>
          <w:marTop w:val="0"/>
          <w:marBottom w:val="0"/>
          <w:divBdr>
            <w:top w:val="none" w:sz="0" w:space="0" w:color="auto"/>
            <w:left w:val="none" w:sz="0" w:space="0" w:color="auto"/>
            <w:bottom w:val="none" w:sz="0" w:space="0" w:color="auto"/>
            <w:right w:val="none" w:sz="0" w:space="0" w:color="auto"/>
          </w:divBdr>
        </w:div>
        <w:div w:id="1964800688">
          <w:marLeft w:val="480"/>
          <w:marRight w:val="0"/>
          <w:marTop w:val="0"/>
          <w:marBottom w:val="0"/>
          <w:divBdr>
            <w:top w:val="none" w:sz="0" w:space="0" w:color="auto"/>
            <w:left w:val="none" w:sz="0" w:space="0" w:color="auto"/>
            <w:bottom w:val="none" w:sz="0" w:space="0" w:color="auto"/>
            <w:right w:val="none" w:sz="0" w:space="0" w:color="auto"/>
          </w:divBdr>
        </w:div>
        <w:div w:id="1757751985">
          <w:marLeft w:val="480"/>
          <w:marRight w:val="0"/>
          <w:marTop w:val="0"/>
          <w:marBottom w:val="0"/>
          <w:divBdr>
            <w:top w:val="none" w:sz="0" w:space="0" w:color="auto"/>
            <w:left w:val="none" w:sz="0" w:space="0" w:color="auto"/>
            <w:bottom w:val="none" w:sz="0" w:space="0" w:color="auto"/>
            <w:right w:val="none" w:sz="0" w:space="0" w:color="auto"/>
          </w:divBdr>
        </w:div>
        <w:div w:id="129592007">
          <w:marLeft w:val="480"/>
          <w:marRight w:val="0"/>
          <w:marTop w:val="0"/>
          <w:marBottom w:val="0"/>
          <w:divBdr>
            <w:top w:val="none" w:sz="0" w:space="0" w:color="auto"/>
            <w:left w:val="none" w:sz="0" w:space="0" w:color="auto"/>
            <w:bottom w:val="none" w:sz="0" w:space="0" w:color="auto"/>
            <w:right w:val="none" w:sz="0" w:space="0" w:color="auto"/>
          </w:divBdr>
        </w:div>
        <w:div w:id="942034085">
          <w:marLeft w:val="480"/>
          <w:marRight w:val="0"/>
          <w:marTop w:val="0"/>
          <w:marBottom w:val="0"/>
          <w:divBdr>
            <w:top w:val="none" w:sz="0" w:space="0" w:color="auto"/>
            <w:left w:val="none" w:sz="0" w:space="0" w:color="auto"/>
            <w:bottom w:val="none" w:sz="0" w:space="0" w:color="auto"/>
            <w:right w:val="none" w:sz="0" w:space="0" w:color="auto"/>
          </w:divBdr>
        </w:div>
        <w:div w:id="134838379">
          <w:marLeft w:val="480"/>
          <w:marRight w:val="0"/>
          <w:marTop w:val="0"/>
          <w:marBottom w:val="0"/>
          <w:divBdr>
            <w:top w:val="none" w:sz="0" w:space="0" w:color="auto"/>
            <w:left w:val="none" w:sz="0" w:space="0" w:color="auto"/>
            <w:bottom w:val="none" w:sz="0" w:space="0" w:color="auto"/>
            <w:right w:val="none" w:sz="0" w:space="0" w:color="auto"/>
          </w:divBdr>
        </w:div>
        <w:div w:id="1086422908">
          <w:marLeft w:val="480"/>
          <w:marRight w:val="0"/>
          <w:marTop w:val="0"/>
          <w:marBottom w:val="0"/>
          <w:divBdr>
            <w:top w:val="none" w:sz="0" w:space="0" w:color="auto"/>
            <w:left w:val="none" w:sz="0" w:space="0" w:color="auto"/>
            <w:bottom w:val="none" w:sz="0" w:space="0" w:color="auto"/>
            <w:right w:val="none" w:sz="0" w:space="0" w:color="auto"/>
          </w:divBdr>
        </w:div>
        <w:div w:id="250043805">
          <w:marLeft w:val="480"/>
          <w:marRight w:val="0"/>
          <w:marTop w:val="0"/>
          <w:marBottom w:val="0"/>
          <w:divBdr>
            <w:top w:val="none" w:sz="0" w:space="0" w:color="auto"/>
            <w:left w:val="none" w:sz="0" w:space="0" w:color="auto"/>
            <w:bottom w:val="none" w:sz="0" w:space="0" w:color="auto"/>
            <w:right w:val="none" w:sz="0" w:space="0" w:color="auto"/>
          </w:divBdr>
        </w:div>
        <w:div w:id="1258638230">
          <w:marLeft w:val="480"/>
          <w:marRight w:val="0"/>
          <w:marTop w:val="0"/>
          <w:marBottom w:val="0"/>
          <w:divBdr>
            <w:top w:val="none" w:sz="0" w:space="0" w:color="auto"/>
            <w:left w:val="none" w:sz="0" w:space="0" w:color="auto"/>
            <w:bottom w:val="none" w:sz="0" w:space="0" w:color="auto"/>
            <w:right w:val="none" w:sz="0" w:space="0" w:color="auto"/>
          </w:divBdr>
        </w:div>
        <w:div w:id="1485971238">
          <w:marLeft w:val="480"/>
          <w:marRight w:val="0"/>
          <w:marTop w:val="0"/>
          <w:marBottom w:val="0"/>
          <w:divBdr>
            <w:top w:val="none" w:sz="0" w:space="0" w:color="auto"/>
            <w:left w:val="none" w:sz="0" w:space="0" w:color="auto"/>
            <w:bottom w:val="none" w:sz="0" w:space="0" w:color="auto"/>
            <w:right w:val="none" w:sz="0" w:space="0" w:color="auto"/>
          </w:divBdr>
        </w:div>
        <w:div w:id="1101337770">
          <w:marLeft w:val="480"/>
          <w:marRight w:val="0"/>
          <w:marTop w:val="0"/>
          <w:marBottom w:val="0"/>
          <w:divBdr>
            <w:top w:val="none" w:sz="0" w:space="0" w:color="auto"/>
            <w:left w:val="none" w:sz="0" w:space="0" w:color="auto"/>
            <w:bottom w:val="none" w:sz="0" w:space="0" w:color="auto"/>
            <w:right w:val="none" w:sz="0" w:space="0" w:color="auto"/>
          </w:divBdr>
        </w:div>
        <w:div w:id="217862307">
          <w:marLeft w:val="480"/>
          <w:marRight w:val="0"/>
          <w:marTop w:val="0"/>
          <w:marBottom w:val="0"/>
          <w:divBdr>
            <w:top w:val="none" w:sz="0" w:space="0" w:color="auto"/>
            <w:left w:val="none" w:sz="0" w:space="0" w:color="auto"/>
            <w:bottom w:val="none" w:sz="0" w:space="0" w:color="auto"/>
            <w:right w:val="none" w:sz="0" w:space="0" w:color="auto"/>
          </w:divBdr>
        </w:div>
      </w:divsChild>
    </w:div>
    <w:div w:id="1022392699">
      <w:bodyDiv w:val="1"/>
      <w:marLeft w:val="0"/>
      <w:marRight w:val="0"/>
      <w:marTop w:val="0"/>
      <w:marBottom w:val="0"/>
      <w:divBdr>
        <w:top w:val="none" w:sz="0" w:space="0" w:color="auto"/>
        <w:left w:val="none" w:sz="0" w:space="0" w:color="auto"/>
        <w:bottom w:val="none" w:sz="0" w:space="0" w:color="auto"/>
        <w:right w:val="none" w:sz="0" w:space="0" w:color="auto"/>
      </w:divBdr>
      <w:divsChild>
        <w:div w:id="2016953365">
          <w:marLeft w:val="480"/>
          <w:marRight w:val="0"/>
          <w:marTop w:val="0"/>
          <w:marBottom w:val="0"/>
          <w:divBdr>
            <w:top w:val="none" w:sz="0" w:space="0" w:color="auto"/>
            <w:left w:val="none" w:sz="0" w:space="0" w:color="auto"/>
            <w:bottom w:val="none" w:sz="0" w:space="0" w:color="auto"/>
            <w:right w:val="none" w:sz="0" w:space="0" w:color="auto"/>
          </w:divBdr>
        </w:div>
        <w:div w:id="571236665">
          <w:marLeft w:val="480"/>
          <w:marRight w:val="0"/>
          <w:marTop w:val="0"/>
          <w:marBottom w:val="0"/>
          <w:divBdr>
            <w:top w:val="none" w:sz="0" w:space="0" w:color="auto"/>
            <w:left w:val="none" w:sz="0" w:space="0" w:color="auto"/>
            <w:bottom w:val="none" w:sz="0" w:space="0" w:color="auto"/>
            <w:right w:val="none" w:sz="0" w:space="0" w:color="auto"/>
          </w:divBdr>
        </w:div>
        <w:div w:id="1974284505">
          <w:marLeft w:val="480"/>
          <w:marRight w:val="0"/>
          <w:marTop w:val="0"/>
          <w:marBottom w:val="0"/>
          <w:divBdr>
            <w:top w:val="none" w:sz="0" w:space="0" w:color="auto"/>
            <w:left w:val="none" w:sz="0" w:space="0" w:color="auto"/>
            <w:bottom w:val="none" w:sz="0" w:space="0" w:color="auto"/>
            <w:right w:val="none" w:sz="0" w:space="0" w:color="auto"/>
          </w:divBdr>
        </w:div>
        <w:div w:id="1337466401">
          <w:marLeft w:val="480"/>
          <w:marRight w:val="0"/>
          <w:marTop w:val="0"/>
          <w:marBottom w:val="0"/>
          <w:divBdr>
            <w:top w:val="none" w:sz="0" w:space="0" w:color="auto"/>
            <w:left w:val="none" w:sz="0" w:space="0" w:color="auto"/>
            <w:bottom w:val="none" w:sz="0" w:space="0" w:color="auto"/>
            <w:right w:val="none" w:sz="0" w:space="0" w:color="auto"/>
          </w:divBdr>
        </w:div>
        <w:div w:id="147018035">
          <w:marLeft w:val="480"/>
          <w:marRight w:val="0"/>
          <w:marTop w:val="0"/>
          <w:marBottom w:val="0"/>
          <w:divBdr>
            <w:top w:val="none" w:sz="0" w:space="0" w:color="auto"/>
            <w:left w:val="none" w:sz="0" w:space="0" w:color="auto"/>
            <w:bottom w:val="none" w:sz="0" w:space="0" w:color="auto"/>
            <w:right w:val="none" w:sz="0" w:space="0" w:color="auto"/>
          </w:divBdr>
        </w:div>
        <w:div w:id="806125304">
          <w:marLeft w:val="480"/>
          <w:marRight w:val="0"/>
          <w:marTop w:val="0"/>
          <w:marBottom w:val="0"/>
          <w:divBdr>
            <w:top w:val="none" w:sz="0" w:space="0" w:color="auto"/>
            <w:left w:val="none" w:sz="0" w:space="0" w:color="auto"/>
            <w:bottom w:val="none" w:sz="0" w:space="0" w:color="auto"/>
            <w:right w:val="none" w:sz="0" w:space="0" w:color="auto"/>
          </w:divBdr>
        </w:div>
        <w:div w:id="233055448">
          <w:marLeft w:val="480"/>
          <w:marRight w:val="0"/>
          <w:marTop w:val="0"/>
          <w:marBottom w:val="0"/>
          <w:divBdr>
            <w:top w:val="none" w:sz="0" w:space="0" w:color="auto"/>
            <w:left w:val="none" w:sz="0" w:space="0" w:color="auto"/>
            <w:bottom w:val="none" w:sz="0" w:space="0" w:color="auto"/>
            <w:right w:val="none" w:sz="0" w:space="0" w:color="auto"/>
          </w:divBdr>
        </w:div>
        <w:div w:id="531918950">
          <w:marLeft w:val="480"/>
          <w:marRight w:val="0"/>
          <w:marTop w:val="0"/>
          <w:marBottom w:val="0"/>
          <w:divBdr>
            <w:top w:val="none" w:sz="0" w:space="0" w:color="auto"/>
            <w:left w:val="none" w:sz="0" w:space="0" w:color="auto"/>
            <w:bottom w:val="none" w:sz="0" w:space="0" w:color="auto"/>
            <w:right w:val="none" w:sz="0" w:space="0" w:color="auto"/>
          </w:divBdr>
        </w:div>
        <w:div w:id="1885288119">
          <w:marLeft w:val="480"/>
          <w:marRight w:val="0"/>
          <w:marTop w:val="0"/>
          <w:marBottom w:val="0"/>
          <w:divBdr>
            <w:top w:val="none" w:sz="0" w:space="0" w:color="auto"/>
            <w:left w:val="none" w:sz="0" w:space="0" w:color="auto"/>
            <w:bottom w:val="none" w:sz="0" w:space="0" w:color="auto"/>
            <w:right w:val="none" w:sz="0" w:space="0" w:color="auto"/>
          </w:divBdr>
        </w:div>
        <w:div w:id="2072119758">
          <w:marLeft w:val="480"/>
          <w:marRight w:val="0"/>
          <w:marTop w:val="0"/>
          <w:marBottom w:val="0"/>
          <w:divBdr>
            <w:top w:val="none" w:sz="0" w:space="0" w:color="auto"/>
            <w:left w:val="none" w:sz="0" w:space="0" w:color="auto"/>
            <w:bottom w:val="none" w:sz="0" w:space="0" w:color="auto"/>
            <w:right w:val="none" w:sz="0" w:space="0" w:color="auto"/>
          </w:divBdr>
        </w:div>
        <w:div w:id="1875532624">
          <w:marLeft w:val="480"/>
          <w:marRight w:val="0"/>
          <w:marTop w:val="0"/>
          <w:marBottom w:val="0"/>
          <w:divBdr>
            <w:top w:val="none" w:sz="0" w:space="0" w:color="auto"/>
            <w:left w:val="none" w:sz="0" w:space="0" w:color="auto"/>
            <w:bottom w:val="none" w:sz="0" w:space="0" w:color="auto"/>
            <w:right w:val="none" w:sz="0" w:space="0" w:color="auto"/>
          </w:divBdr>
        </w:div>
        <w:div w:id="1940599611">
          <w:marLeft w:val="480"/>
          <w:marRight w:val="0"/>
          <w:marTop w:val="0"/>
          <w:marBottom w:val="0"/>
          <w:divBdr>
            <w:top w:val="none" w:sz="0" w:space="0" w:color="auto"/>
            <w:left w:val="none" w:sz="0" w:space="0" w:color="auto"/>
            <w:bottom w:val="none" w:sz="0" w:space="0" w:color="auto"/>
            <w:right w:val="none" w:sz="0" w:space="0" w:color="auto"/>
          </w:divBdr>
        </w:div>
        <w:div w:id="2144422197">
          <w:marLeft w:val="480"/>
          <w:marRight w:val="0"/>
          <w:marTop w:val="0"/>
          <w:marBottom w:val="0"/>
          <w:divBdr>
            <w:top w:val="none" w:sz="0" w:space="0" w:color="auto"/>
            <w:left w:val="none" w:sz="0" w:space="0" w:color="auto"/>
            <w:bottom w:val="none" w:sz="0" w:space="0" w:color="auto"/>
            <w:right w:val="none" w:sz="0" w:space="0" w:color="auto"/>
          </w:divBdr>
        </w:div>
        <w:div w:id="1372420719">
          <w:marLeft w:val="480"/>
          <w:marRight w:val="0"/>
          <w:marTop w:val="0"/>
          <w:marBottom w:val="0"/>
          <w:divBdr>
            <w:top w:val="none" w:sz="0" w:space="0" w:color="auto"/>
            <w:left w:val="none" w:sz="0" w:space="0" w:color="auto"/>
            <w:bottom w:val="none" w:sz="0" w:space="0" w:color="auto"/>
            <w:right w:val="none" w:sz="0" w:space="0" w:color="auto"/>
          </w:divBdr>
        </w:div>
        <w:div w:id="985625002">
          <w:marLeft w:val="480"/>
          <w:marRight w:val="0"/>
          <w:marTop w:val="0"/>
          <w:marBottom w:val="0"/>
          <w:divBdr>
            <w:top w:val="none" w:sz="0" w:space="0" w:color="auto"/>
            <w:left w:val="none" w:sz="0" w:space="0" w:color="auto"/>
            <w:bottom w:val="none" w:sz="0" w:space="0" w:color="auto"/>
            <w:right w:val="none" w:sz="0" w:space="0" w:color="auto"/>
          </w:divBdr>
        </w:div>
        <w:div w:id="853223781">
          <w:marLeft w:val="480"/>
          <w:marRight w:val="0"/>
          <w:marTop w:val="0"/>
          <w:marBottom w:val="0"/>
          <w:divBdr>
            <w:top w:val="none" w:sz="0" w:space="0" w:color="auto"/>
            <w:left w:val="none" w:sz="0" w:space="0" w:color="auto"/>
            <w:bottom w:val="none" w:sz="0" w:space="0" w:color="auto"/>
            <w:right w:val="none" w:sz="0" w:space="0" w:color="auto"/>
          </w:divBdr>
        </w:div>
        <w:div w:id="266698195">
          <w:marLeft w:val="480"/>
          <w:marRight w:val="0"/>
          <w:marTop w:val="0"/>
          <w:marBottom w:val="0"/>
          <w:divBdr>
            <w:top w:val="none" w:sz="0" w:space="0" w:color="auto"/>
            <w:left w:val="none" w:sz="0" w:space="0" w:color="auto"/>
            <w:bottom w:val="none" w:sz="0" w:space="0" w:color="auto"/>
            <w:right w:val="none" w:sz="0" w:space="0" w:color="auto"/>
          </w:divBdr>
        </w:div>
        <w:div w:id="347560411">
          <w:marLeft w:val="480"/>
          <w:marRight w:val="0"/>
          <w:marTop w:val="0"/>
          <w:marBottom w:val="0"/>
          <w:divBdr>
            <w:top w:val="none" w:sz="0" w:space="0" w:color="auto"/>
            <w:left w:val="none" w:sz="0" w:space="0" w:color="auto"/>
            <w:bottom w:val="none" w:sz="0" w:space="0" w:color="auto"/>
            <w:right w:val="none" w:sz="0" w:space="0" w:color="auto"/>
          </w:divBdr>
        </w:div>
        <w:div w:id="403188628">
          <w:marLeft w:val="480"/>
          <w:marRight w:val="0"/>
          <w:marTop w:val="0"/>
          <w:marBottom w:val="0"/>
          <w:divBdr>
            <w:top w:val="none" w:sz="0" w:space="0" w:color="auto"/>
            <w:left w:val="none" w:sz="0" w:space="0" w:color="auto"/>
            <w:bottom w:val="none" w:sz="0" w:space="0" w:color="auto"/>
            <w:right w:val="none" w:sz="0" w:space="0" w:color="auto"/>
          </w:divBdr>
        </w:div>
        <w:div w:id="133185220">
          <w:marLeft w:val="480"/>
          <w:marRight w:val="0"/>
          <w:marTop w:val="0"/>
          <w:marBottom w:val="0"/>
          <w:divBdr>
            <w:top w:val="none" w:sz="0" w:space="0" w:color="auto"/>
            <w:left w:val="none" w:sz="0" w:space="0" w:color="auto"/>
            <w:bottom w:val="none" w:sz="0" w:space="0" w:color="auto"/>
            <w:right w:val="none" w:sz="0" w:space="0" w:color="auto"/>
          </w:divBdr>
        </w:div>
        <w:div w:id="972909892">
          <w:marLeft w:val="480"/>
          <w:marRight w:val="0"/>
          <w:marTop w:val="0"/>
          <w:marBottom w:val="0"/>
          <w:divBdr>
            <w:top w:val="none" w:sz="0" w:space="0" w:color="auto"/>
            <w:left w:val="none" w:sz="0" w:space="0" w:color="auto"/>
            <w:bottom w:val="none" w:sz="0" w:space="0" w:color="auto"/>
            <w:right w:val="none" w:sz="0" w:space="0" w:color="auto"/>
          </w:divBdr>
        </w:div>
        <w:div w:id="507183134">
          <w:marLeft w:val="480"/>
          <w:marRight w:val="0"/>
          <w:marTop w:val="0"/>
          <w:marBottom w:val="0"/>
          <w:divBdr>
            <w:top w:val="none" w:sz="0" w:space="0" w:color="auto"/>
            <w:left w:val="none" w:sz="0" w:space="0" w:color="auto"/>
            <w:bottom w:val="none" w:sz="0" w:space="0" w:color="auto"/>
            <w:right w:val="none" w:sz="0" w:space="0" w:color="auto"/>
          </w:divBdr>
        </w:div>
        <w:div w:id="979581468">
          <w:marLeft w:val="480"/>
          <w:marRight w:val="0"/>
          <w:marTop w:val="0"/>
          <w:marBottom w:val="0"/>
          <w:divBdr>
            <w:top w:val="none" w:sz="0" w:space="0" w:color="auto"/>
            <w:left w:val="none" w:sz="0" w:space="0" w:color="auto"/>
            <w:bottom w:val="none" w:sz="0" w:space="0" w:color="auto"/>
            <w:right w:val="none" w:sz="0" w:space="0" w:color="auto"/>
          </w:divBdr>
        </w:div>
        <w:div w:id="1288316401">
          <w:marLeft w:val="480"/>
          <w:marRight w:val="0"/>
          <w:marTop w:val="0"/>
          <w:marBottom w:val="0"/>
          <w:divBdr>
            <w:top w:val="none" w:sz="0" w:space="0" w:color="auto"/>
            <w:left w:val="none" w:sz="0" w:space="0" w:color="auto"/>
            <w:bottom w:val="none" w:sz="0" w:space="0" w:color="auto"/>
            <w:right w:val="none" w:sz="0" w:space="0" w:color="auto"/>
          </w:divBdr>
        </w:div>
        <w:div w:id="738751471">
          <w:marLeft w:val="480"/>
          <w:marRight w:val="0"/>
          <w:marTop w:val="0"/>
          <w:marBottom w:val="0"/>
          <w:divBdr>
            <w:top w:val="none" w:sz="0" w:space="0" w:color="auto"/>
            <w:left w:val="none" w:sz="0" w:space="0" w:color="auto"/>
            <w:bottom w:val="none" w:sz="0" w:space="0" w:color="auto"/>
            <w:right w:val="none" w:sz="0" w:space="0" w:color="auto"/>
          </w:divBdr>
        </w:div>
        <w:div w:id="2073000383">
          <w:marLeft w:val="480"/>
          <w:marRight w:val="0"/>
          <w:marTop w:val="0"/>
          <w:marBottom w:val="0"/>
          <w:divBdr>
            <w:top w:val="none" w:sz="0" w:space="0" w:color="auto"/>
            <w:left w:val="none" w:sz="0" w:space="0" w:color="auto"/>
            <w:bottom w:val="none" w:sz="0" w:space="0" w:color="auto"/>
            <w:right w:val="none" w:sz="0" w:space="0" w:color="auto"/>
          </w:divBdr>
        </w:div>
      </w:divsChild>
    </w:div>
    <w:div w:id="1022901281">
      <w:bodyDiv w:val="1"/>
      <w:marLeft w:val="0"/>
      <w:marRight w:val="0"/>
      <w:marTop w:val="0"/>
      <w:marBottom w:val="0"/>
      <w:divBdr>
        <w:top w:val="none" w:sz="0" w:space="0" w:color="auto"/>
        <w:left w:val="none" w:sz="0" w:space="0" w:color="auto"/>
        <w:bottom w:val="none" w:sz="0" w:space="0" w:color="auto"/>
        <w:right w:val="none" w:sz="0" w:space="0" w:color="auto"/>
      </w:divBdr>
    </w:div>
    <w:div w:id="1023090148">
      <w:bodyDiv w:val="1"/>
      <w:marLeft w:val="0"/>
      <w:marRight w:val="0"/>
      <w:marTop w:val="0"/>
      <w:marBottom w:val="0"/>
      <w:divBdr>
        <w:top w:val="none" w:sz="0" w:space="0" w:color="auto"/>
        <w:left w:val="none" w:sz="0" w:space="0" w:color="auto"/>
        <w:bottom w:val="none" w:sz="0" w:space="0" w:color="auto"/>
        <w:right w:val="none" w:sz="0" w:space="0" w:color="auto"/>
      </w:divBdr>
    </w:div>
    <w:div w:id="1024864246">
      <w:bodyDiv w:val="1"/>
      <w:marLeft w:val="0"/>
      <w:marRight w:val="0"/>
      <w:marTop w:val="0"/>
      <w:marBottom w:val="0"/>
      <w:divBdr>
        <w:top w:val="none" w:sz="0" w:space="0" w:color="auto"/>
        <w:left w:val="none" w:sz="0" w:space="0" w:color="auto"/>
        <w:bottom w:val="none" w:sz="0" w:space="0" w:color="auto"/>
        <w:right w:val="none" w:sz="0" w:space="0" w:color="auto"/>
      </w:divBdr>
      <w:divsChild>
        <w:div w:id="472452477">
          <w:marLeft w:val="480"/>
          <w:marRight w:val="0"/>
          <w:marTop w:val="0"/>
          <w:marBottom w:val="0"/>
          <w:divBdr>
            <w:top w:val="none" w:sz="0" w:space="0" w:color="auto"/>
            <w:left w:val="none" w:sz="0" w:space="0" w:color="auto"/>
            <w:bottom w:val="none" w:sz="0" w:space="0" w:color="auto"/>
            <w:right w:val="none" w:sz="0" w:space="0" w:color="auto"/>
          </w:divBdr>
        </w:div>
        <w:div w:id="940331409">
          <w:marLeft w:val="480"/>
          <w:marRight w:val="0"/>
          <w:marTop w:val="0"/>
          <w:marBottom w:val="0"/>
          <w:divBdr>
            <w:top w:val="none" w:sz="0" w:space="0" w:color="auto"/>
            <w:left w:val="none" w:sz="0" w:space="0" w:color="auto"/>
            <w:bottom w:val="none" w:sz="0" w:space="0" w:color="auto"/>
            <w:right w:val="none" w:sz="0" w:space="0" w:color="auto"/>
          </w:divBdr>
        </w:div>
        <w:div w:id="1032193180">
          <w:marLeft w:val="480"/>
          <w:marRight w:val="0"/>
          <w:marTop w:val="0"/>
          <w:marBottom w:val="0"/>
          <w:divBdr>
            <w:top w:val="none" w:sz="0" w:space="0" w:color="auto"/>
            <w:left w:val="none" w:sz="0" w:space="0" w:color="auto"/>
            <w:bottom w:val="none" w:sz="0" w:space="0" w:color="auto"/>
            <w:right w:val="none" w:sz="0" w:space="0" w:color="auto"/>
          </w:divBdr>
        </w:div>
        <w:div w:id="89475323">
          <w:marLeft w:val="480"/>
          <w:marRight w:val="0"/>
          <w:marTop w:val="0"/>
          <w:marBottom w:val="0"/>
          <w:divBdr>
            <w:top w:val="none" w:sz="0" w:space="0" w:color="auto"/>
            <w:left w:val="none" w:sz="0" w:space="0" w:color="auto"/>
            <w:bottom w:val="none" w:sz="0" w:space="0" w:color="auto"/>
            <w:right w:val="none" w:sz="0" w:space="0" w:color="auto"/>
          </w:divBdr>
        </w:div>
        <w:div w:id="460271782">
          <w:marLeft w:val="480"/>
          <w:marRight w:val="0"/>
          <w:marTop w:val="0"/>
          <w:marBottom w:val="0"/>
          <w:divBdr>
            <w:top w:val="none" w:sz="0" w:space="0" w:color="auto"/>
            <w:left w:val="none" w:sz="0" w:space="0" w:color="auto"/>
            <w:bottom w:val="none" w:sz="0" w:space="0" w:color="auto"/>
            <w:right w:val="none" w:sz="0" w:space="0" w:color="auto"/>
          </w:divBdr>
        </w:div>
        <w:div w:id="413940584">
          <w:marLeft w:val="480"/>
          <w:marRight w:val="0"/>
          <w:marTop w:val="0"/>
          <w:marBottom w:val="0"/>
          <w:divBdr>
            <w:top w:val="none" w:sz="0" w:space="0" w:color="auto"/>
            <w:left w:val="none" w:sz="0" w:space="0" w:color="auto"/>
            <w:bottom w:val="none" w:sz="0" w:space="0" w:color="auto"/>
            <w:right w:val="none" w:sz="0" w:space="0" w:color="auto"/>
          </w:divBdr>
        </w:div>
        <w:div w:id="221792298">
          <w:marLeft w:val="480"/>
          <w:marRight w:val="0"/>
          <w:marTop w:val="0"/>
          <w:marBottom w:val="0"/>
          <w:divBdr>
            <w:top w:val="none" w:sz="0" w:space="0" w:color="auto"/>
            <w:left w:val="none" w:sz="0" w:space="0" w:color="auto"/>
            <w:bottom w:val="none" w:sz="0" w:space="0" w:color="auto"/>
            <w:right w:val="none" w:sz="0" w:space="0" w:color="auto"/>
          </w:divBdr>
        </w:div>
        <w:div w:id="1671176585">
          <w:marLeft w:val="480"/>
          <w:marRight w:val="0"/>
          <w:marTop w:val="0"/>
          <w:marBottom w:val="0"/>
          <w:divBdr>
            <w:top w:val="none" w:sz="0" w:space="0" w:color="auto"/>
            <w:left w:val="none" w:sz="0" w:space="0" w:color="auto"/>
            <w:bottom w:val="none" w:sz="0" w:space="0" w:color="auto"/>
            <w:right w:val="none" w:sz="0" w:space="0" w:color="auto"/>
          </w:divBdr>
        </w:div>
        <w:div w:id="1959556676">
          <w:marLeft w:val="480"/>
          <w:marRight w:val="0"/>
          <w:marTop w:val="0"/>
          <w:marBottom w:val="0"/>
          <w:divBdr>
            <w:top w:val="none" w:sz="0" w:space="0" w:color="auto"/>
            <w:left w:val="none" w:sz="0" w:space="0" w:color="auto"/>
            <w:bottom w:val="none" w:sz="0" w:space="0" w:color="auto"/>
            <w:right w:val="none" w:sz="0" w:space="0" w:color="auto"/>
          </w:divBdr>
        </w:div>
        <w:div w:id="1665551787">
          <w:marLeft w:val="480"/>
          <w:marRight w:val="0"/>
          <w:marTop w:val="0"/>
          <w:marBottom w:val="0"/>
          <w:divBdr>
            <w:top w:val="none" w:sz="0" w:space="0" w:color="auto"/>
            <w:left w:val="none" w:sz="0" w:space="0" w:color="auto"/>
            <w:bottom w:val="none" w:sz="0" w:space="0" w:color="auto"/>
            <w:right w:val="none" w:sz="0" w:space="0" w:color="auto"/>
          </w:divBdr>
        </w:div>
        <w:div w:id="1232156256">
          <w:marLeft w:val="480"/>
          <w:marRight w:val="0"/>
          <w:marTop w:val="0"/>
          <w:marBottom w:val="0"/>
          <w:divBdr>
            <w:top w:val="none" w:sz="0" w:space="0" w:color="auto"/>
            <w:left w:val="none" w:sz="0" w:space="0" w:color="auto"/>
            <w:bottom w:val="none" w:sz="0" w:space="0" w:color="auto"/>
            <w:right w:val="none" w:sz="0" w:space="0" w:color="auto"/>
          </w:divBdr>
        </w:div>
        <w:div w:id="1056121361">
          <w:marLeft w:val="480"/>
          <w:marRight w:val="0"/>
          <w:marTop w:val="0"/>
          <w:marBottom w:val="0"/>
          <w:divBdr>
            <w:top w:val="none" w:sz="0" w:space="0" w:color="auto"/>
            <w:left w:val="none" w:sz="0" w:space="0" w:color="auto"/>
            <w:bottom w:val="none" w:sz="0" w:space="0" w:color="auto"/>
            <w:right w:val="none" w:sz="0" w:space="0" w:color="auto"/>
          </w:divBdr>
        </w:div>
        <w:div w:id="184566584">
          <w:marLeft w:val="480"/>
          <w:marRight w:val="0"/>
          <w:marTop w:val="0"/>
          <w:marBottom w:val="0"/>
          <w:divBdr>
            <w:top w:val="none" w:sz="0" w:space="0" w:color="auto"/>
            <w:left w:val="none" w:sz="0" w:space="0" w:color="auto"/>
            <w:bottom w:val="none" w:sz="0" w:space="0" w:color="auto"/>
            <w:right w:val="none" w:sz="0" w:space="0" w:color="auto"/>
          </w:divBdr>
        </w:div>
        <w:div w:id="2075084426">
          <w:marLeft w:val="480"/>
          <w:marRight w:val="0"/>
          <w:marTop w:val="0"/>
          <w:marBottom w:val="0"/>
          <w:divBdr>
            <w:top w:val="none" w:sz="0" w:space="0" w:color="auto"/>
            <w:left w:val="none" w:sz="0" w:space="0" w:color="auto"/>
            <w:bottom w:val="none" w:sz="0" w:space="0" w:color="auto"/>
            <w:right w:val="none" w:sz="0" w:space="0" w:color="auto"/>
          </w:divBdr>
        </w:div>
        <w:div w:id="225990631">
          <w:marLeft w:val="480"/>
          <w:marRight w:val="0"/>
          <w:marTop w:val="0"/>
          <w:marBottom w:val="0"/>
          <w:divBdr>
            <w:top w:val="none" w:sz="0" w:space="0" w:color="auto"/>
            <w:left w:val="none" w:sz="0" w:space="0" w:color="auto"/>
            <w:bottom w:val="none" w:sz="0" w:space="0" w:color="auto"/>
            <w:right w:val="none" w:sz="0" w:space="0" w:color="auto"/>
          </w:divBdr>
        </w:div>
        <w:div w:id="13771725">
          <w:marLeft w:val="480"/>
          <w:marRight w:val="0"/>
          <w:marTop w:val="0"/>
          <w:marBottom w:val="0"/>
          <w:divBdr>
            <w:top w:val="none" w:sz="0" w:space="0" w:color="auto"/>
            <w:left w:val="none" w:sz="0" w:space="0" w:color="auto"/>
            <w:bottom w:val="none" w:sz="0" w:space="0" w:color="auto"/>
            <w:right w:val="none" w:sz="0" w:space="0" w:color="auto"/>
          </w:divBdr>
        </w:div>
        <w:div w:id="1949501904">
          <w:marLeft w:val="480"/>
          <w:marRight w:val="0"/>
          <w:marTop w:val="0"/>
          <w:marBottom w:val="0"/>
          <w:divBdr>
            <w:top w:val="none" w:sz="0" w:space="0" w:color="auto"/>
            <w:left w:val="none" w:sz="0" w:space="0" w:color="auto"/>
            <w:bottom w:val="none" w:sz="0" w:space="0" w:color="auto"/>
            <w:right w:val="none" w:sz="0" w:space="0" w:color="auto"/>
          </w:divBdr>
        </w:div>
        <w:div w:id="470639126">
          <w:marLeft w:val="480"/>
          <w:marRight w:val="0"/>
          <w:marTop w:val="0"/>
          <w:marBottom w:val="0"/>
          <w:divBdr>
            <w:top w:val="none" w:sz="0" w:space="0" w:color="auto"/>
            <w:left w:val="none" w:sz="0" w:space="0" w:color="auto"/>
            <w:bottom w:val="none" w:sz="0" w:space="0" w:color="auto"/>
            <w:right w:val="none" w:sz="0" w:space="0" w:color="auto"/>
          </w:divBdr>
        </w:div>
        <w:div w:id="1110927403">
          <w:marLeft w:val="480"/>
          <w:marRight w:val="0"/>
          <w:marTop w:val="0"/>
          <w:marBottom w:val="0"/>
          <w:divBdr>
            <w:top w:val="none" w:sz="0" w:space="0" w:color="auto"/>
            <w:left w:val="none" w:sz="0" w:space="0" w:color="auto"/>
            <w:bottom w:val="none" w:sz="0" w:space="0" w:color="auto"/>
            <w:right w:val="none" w:sz="0" w:space="0" w:color="auto"/>
          </w:divBdr>
        </w:div>
        <w:div w:id="1190338475">
          <w:marLeft w:val="480"/>
          <w:marRight w:val="0"/>
          <w:marTop w:val="0"/>
          <w:marBottom w:val="0"/>
          <w:divBdr>
            <w:top w:val="none" w:sz="0" w:space="0" w:color="auto"/>
            <w:left w:val="none" w:sz="0" w:space="0" w:color="auto"/>
            <w:bottom w:val="none" w:sz="0" w:space="0" w:color="auto"/>
            <w:right w:val="none" w:sz="0" w:space="0" w:color="auto"/>
          </w:divBdr>
        </w:div>
        <w:div w:id="875432427">
          <w:marLeft w:val="480"/>
          <w:marRight w:val="0"/>
          <w:marTop w:val="0"/>
          <w:marBottom w:val="0"/>
          <w:divBdr>
            <w:top w:val="none" w:sz="0" w:space="0" w:color="auto"/>
            <w:left w:val="none" w:sz="0" w:space="0" w:color="auto"/>
            <w:bottom w:val="none" w:sz="0" w:space="0" w:color="auto"/>
            <w:right w:val="none" w:sz="0" w:space="0" w:color="auto"/>
          </w:divBdr>
        </w:div>
        <w:div w:id="2084140703">
          <w:marLeft w:val="480"/>
          <w:marRight w:val="0"/>
          <w:marTop w:val="0"/>
          <w:marBottom w:val="0"/>
          <w:divBdr>
            <w:top w:val="none" w:sz="0" w:space="0" w:color="auto"/>
            <w:left w:val="none" w:sz="0" w:space="0" w:color="auto"/>
            <w:bottom w:val="none" w:sz="0" w:space="0" w:color="auto"/>
            <w:right w:val="none" w:sz="0" w:space="0" w:color="auto"/>
          </w:divBdr>
        </w:div>
      </w:divsChild>
    </w:div>
    <w:div w:id="1025906345">
      <w:bodyDiv w:val="1"/>
      <w:marLeft w:val="0"/>
      <w:marRight w:val="0"/>
      <w:marTop w:val="0"/>
      <w:marBottom w:val="0"/>
      <w:divBdr>
        <w:top w:val="none" w:sz="0" w:space="0" w:color="auto"/>
        <w:left w:val="none" w:sz="0" w:space="0" w:color="auto"/>
        <w:bottom w:val="none" w:sz="0" w:space="0" w:color="auto"/>
        <w:right w:val="none" w:sz="0" w:space="0" w:color="auto"/>
      </w:divBdr>
    </w:div>
    <w:div w:id="1028146712">
      <w:bodyDiv w:val="1"/>
      <w:marLeft w:val="0"/>
      <w:marRight w:val="0"/>
      <w:marTop w:val="0"/>
      <w:marBottom w:val="0"/>
      <w:divBdr>
        <w:top w:val="none" w:sz="0" w:space="0" w:color="auto"/>
        <w:left w:val="none" w:sz="0" w:space="0" w:color="auto"/>
        <w:bottom w:val="none" w:sz="0" w:space="0" w:color="auto"/>
        <w:right w:val="none" w:sz="0" w:space="0" w:color="auto"/>
      </w:divBdr>
      <w:divsChild>
        <w:div w:id="293101220">
          <w:marLeft w:val="480"/>
          <w:marRight w:val="0"/>
          <w:marTop w:val="0"/>
          <w:marBottom w:val="0"/>
          <w:divBdr>
            <w:top w:val="none" w:sz="0" w:space="0" w:color="auto"/>
            <w:left w:val="none" w:sz="0" w:space="0" w:color="auto"/>
            <w:bottom w:val="none" w:sz="0" w:space="0" w:color="auto"/>
            <w:right w:val="none" w:sz="0" w:space="0" w:color="auto"/>
          </w:divBdr>
        </w:div>
        <w:div w:id="94986907">
          <w:marLeft w:val="480"/>
          <w:marRight w:val="0"/>
          <w:marTop w:val="0"/>
          <w:marBottom w:val="0"/>
          <w:divBdr>
            <w:top w:val="none" w:sz="0" w:space="0" w:color="auto"/>
            <w:left w:val="none" w:sz="0" w:space="0" w:color="auto"/>
            <w:bottom w:val="none" w:sz="0" w:space="0" w:color="auto"/>
            <w:right w:val="none" w:sz="0" w:space="0" w:color="auto"/>
          </w:divBdr>
        </w:div>
        <w:div w:id="535822908">
          <w:marLeft w:val="480"/>
          <w:marRight w:val="0"/>
          <w:marTop w:val="0"/>
          <w:marBottom w:val="0"/>
          <w:divBdr>
            <w:top w:val="none" w:sz="0" w:space="0" w:color="auto"/>
            <w:left w:val="none" w:sz="0" w:space="0" w:color="auto"/>
            <w:bottom w:val="none" w:sz="0" w:space="0" w:color="auto"/>
            <w:right w:val="none" w:sz="0" w:space="0" w:color="auto"/>
          </w:divBdr>
        </w:div>
        <w:div w:id="832574002">
          <w:marLeft w:val="480"/>
          <w:marRight w:val="0"/>
          <w:marTop w:val="0"/>
          <w:marBottom w:val="0"/>
          <w:divBdr>
            <w:top w:val="none" w:sz="0" w:space="0" w:color="auto"/>
            <w:left w:val="none" w:sz="0" w:space="0" w:color="auto"/>
            <w:bottom w:val="none" w:sz="0" w:space="0" w:color="auto"/>
            <w:right w:val="none" w:sz="0" w:space="0" w:color="auto"/>
          </w:divBdr>
        </w:div>
        <w:div w:id="1510023778">
          <w:marLeft w:val="480"/>
          <w:marRight w:val="0"/>
          <w:marTop w:val="0"/>
          <w:marBottom w:val="0"/>
          <w:divBdr>
            <w:top w:val="none" w:sz="0" w:space="0" w:color="auto"/>
            <w:left w:val="none" w:sz="0" w:space="0" w:color="auto"/>
            <w:bottom w:val="none" w:sz="0" w:space="0" w:color="auto"/>
            <w:right w:val="none" w:sz="0" w:space="0" w:color="auto"/>
          </w:divBdr>
        </w:div>
        <w:div w:id="2022271867">
          <w:marLeft w:val="480"/>
          <w:marRight w:val="0"/>
          <w:marTop w:val="0"/>
          <w:marBottom w:val="0"/>
          <w:divBdr>
            <w:top w:val="none" w:sz="0" w:space="0" w:color="auto"/>
            <w:left w:val="none" w:sz="0" w:space="0" w:color="auto"/>
            <w:bottom w:val="none" w:sz="0" w:space="0" w:color="auto"/>
            <w:right w:val="none" w:sz="0" w:space="0" w:color="auto"/>
          </w:divBdr>
        </w:div>
        <w:div w:id="1990858490">
          <w:marLeft w:val="480"/>
          <w:marRight w:val="0"/>
          <w:marTop w:val="0"/>
          <w:marBottom w:val="0"/>
          <w:divBdr>
            <w:top w:val="none" w:sz="0" w:space="0" w:color="auto"/>
            <w:left w:val="none" w:sz="0" w:space="0" w:color="auto"/>
            <w:bottom w:val="none" w:sz="0" w:space="0" w:color="auto"/>
            <w:right w:val="none" w:sz="0" w:space="0" w:color="auto"/>
          </w:divBdr>
        </w:div>
        <w:div w:id="285550891">
          <w:marLeft w:val="480"/>
          <w:marRight w:val="0"/>
          <w:marTop w:val="0"/>
          <w:marBottom w:val="0"/>
          <w:divBdr>
            <w:top w:val="none" w:sz="0" w:space="0" w:color="auto"/>
            <w:left w:val="none" w:sz="0" w:space="0" w:color="auto"/>
            <w:bottom w:val="none" w:sz="0" w:space="0" w:color="auto"/>
            <w:right w:val="none" w:sz="0" w:space="0" w:color="auto"/>
          </w:divBdr>
        </w:div>
        <w:div w:id="1306008202">
          <w:marLeft w:val="480"/>
          <w:marRight w:val="0"/>
          <w:marTop w:val="0"/>
          <w:marBottom w:val="0"/>
          <w:divBdr>
            <w:top w:val="none" w:sz="0" w:space="0" w:color="auto"/>
            <w:left w:val="none" w:sz="0" w:space="0" w:color="auto"/>
            <w:bottom w:val="none" w:sz="0" w:space="0" w:color="auto"/>
            <w:right w:val="none" w:sz="0" w:space="0" w:color="auto"/>
          </w:divBdr>
        </w:div>
        <w:div w:id="1360201274">
          <w:marLeft w:val="480"/>
          <w:marRight w:val="0"/>
          <w:marTop w:val="0"/>
          <w:marBottom w:val="0"/>
          <w:divBdr>
            <w:top w:val="none" w:sz="0" w:space="0" w:color="auto"/>
            <w:left w:val="none" w:sz="0" w:space="0" w:color="auto"/>
            <w:bottom w:val="none" w:sz="0" w:space="0" w:color="auto"/>
            <w:right w:val="none" w:sz="0" w:space="0" w:color="auto"/>
          </w:divBdr>
        </w:div>
        <w:div w:id="1261372346">
          <w:marLeft w:val="480"/>
          <w:marRight w:val="0"/>
          <w:marTop w:val="0"/>
          <w:marBottom w:val="0"/>
          <w:divBdr>
            <w:top w:val="none" w:sz="0" w:space="0" w:color="auto"/>
            <w:left w:val="none" w:sz="0" w:space="0" w:color="auto"/>
            <w:bottom w:val="none" w:sz="0" w:space="0" w:color="auto"/>
            <w:right w:val="none" w:sz="0" w:space="0" w:color="auto"/>
          </w:divBdr>
        </w:div>
        <w:div w:id="1264461451">
          <w:marLeft w:val="480"/>
          <w:marRight w:val="0"/>
          <w:marTop w:val="0"/>
          <w:marBottom w:val="0"/>
          <w:divBdr>
            <w:top w:val="none" w:sz="0" w:space="0" w:color="auto"/>
            <w:left w:val="none" w:sz="0" w:space="0" w:color="auto"/>
            <w:bottom w:val="none" w:sz="0" w:space="0" w:color="auto"/>
            <w:right w:val="none" w:sz="0" w:space="0" w:color="auto"/>
          </w:divBdr>
        </w:div>
        <w:div w:id="534196733">
          <w:marLeft w:val="480"/>
          <w:marRight w:val="0"/>
          <w:marTop w:val="0"/>
          <w:marBottom w:val="0"/>
          <w:divBdr>
            <w:top w:val="none" w:sz="0" w:space="0" w:color="auto"/>
            <w:left w:val="none" w:sz="0" w:space="0" w:color="auto"/>
            <w:bottom w:val="none" w:sz="0" w:space="0" w:color="auto"/>
            <w:right w:val="none" w:sz="0" w:space="0" w:color="auto"/>
          </w:divBdr>
        </w:div>
        <w:div w:id="1137841747">
          <w:marLeft w:val="480"/>
          <w:marRight w:val="0"/>
          <w:marTop w:val="0"/>
          <w:marBottom w:val="0"/>
          <w:divBdr>
            <w:top w:val="none" w:sz="0" w:space="0" w:color="auto"/>
            <w:left w:val="none" w:sz="0" w:space="0" w:color="auto"/>
            <w:bottom w:val="none" w:sz="0" w:space="0" w:color="auto"/>
            <w:right w:val="none" w:sz="0" w:space="0" w:color="auto"/>
          </w:divBdr>
        </w:div>
        <w:div w:id="1068772825">
          <w:marLeft w:val="480"/>
          <w:marRight w:val="0"/>
          <w:marTop w:val="0"/>
          <w:marBottom w:val="0"/>
          <w:divBdr>
            <w:top w:val="none" w:sz="0" w:space="0" w:color="auto"/>
            <w:left w:val="none" w:sz="0" w:space="0" w:color="auto"/>
            <w:bottom w:val="none" w:sz="0" w:space="0" w:color="auto"/>
            <w:right w:val="none" w:sz="0" w:space="0" w:color="auto"/>
          </w:divBdr>
        </w:div>
        <w:div w:id="776019318">
          <w:marLeft w:val="480"/>
          <w:marRight w:val="0"/>
          <w:marTop w:val="0"/>
          <w:marBottom w:val="0"/>
          <w:divBdr>
            <w:top w:val="none" w:sz="0" w:space="0" w:color="auto"/>
            <w:left w:val="none" w:sz="0" w:space="0" w:color="auto"/>
            <w:bottom w:val="none" w:sz="0" w:space="0" w:color="auto"/>
            <w:right w:val="none" w:sz="0" w:space="0" w:color="auto"/>
          </w:divBdr>
        </w:div>
        <w:div w:id="763066626">
          <w:marLeft w:val="480"/>
          <w:marRight w:val="0"/>
          <w:marTop w:val="0"/>
          <w:marBottom w:val="0"/>
          <w:divBdr>
            <w:top w:val="none" w:sz="0" w:space="0" w:color="auto"/>
            <w:left w:val="none" w:sz="0" w:space="0" w:color="auto"/>
            <w:bottom w:val="none" w:sz="0" w:space="0" w:color="auto"/>
            <w:right w:val="none" w:sz="0" w:space="0" w:color="auto"/>
          </w:divBdr>
        </w:div>
        <w:div w:id="302849448">
          <w:marLeft w:val="480"/>
          <w:marRight w:val="0"/>
          <w:marTop w:val="0"/>
          <w:marBottom w:val="0"/>
          <w:divBdr>
            <w:top w:val="none" w:sz="0" w:space="0" w:color="auto"/>
            <w:left w:val="none" w:sz="0" w:space="0" w:color="auto"/>
            <w:bottom w:val="none" w:sz="0" w:space="0" w:color="auto"/>
            <w:right w:val="none" w:sz="0" w:space="0" w:color="auto"/>
          </w:divBdr>
        </w:div>
        <w:div w:id="1528249479">
          <w:marLeft w:val="480"/>
          <w:marRight w:val="0"/>
          <w:marTop w:val="0"/>
          <w:marBottom w:val="0"/>
          <w:divBdr>
            <w:top w:val="none" w:sz="0" w:space="0" w:color="auto"/>
            <w:left w:val="none" w:sz="0" w:space="0" w:color="auto"/>
            <w:bottom w:val="none" w:sz="0" w:space="0" w:color="auto"/>
            <w:right w:val="none" w:sz="0" w:space="0" w:color="auto"/>
          </w:divBdr>
        </w:div>
        <w:div w:id="1490631933">
          <w:marLeft w:val="480"/>
          <w:marRight w:val="0"/>
          <w:marTop w:val="0"/>
          <w:marBottom w:val="0"/>
          <w:divBdr>
            <w:top w:val="none" w:sz="0" w:space="0" w:color="auto"/>
            <w:left w:val="none" w:sz="0" w:space="0" w:color="auto"/>
            <w:bottom w:val="none" w:sz="0" w:space="0" w:color="auto"/>
            <w:right w:val="none" w:sz="0" w:space="0" w:color="auto"/>
          </w:divBdr>
        </w:div>
        <w:div w:id="971717530">
          <w:marLeft w:val="480"/>
          <w:marRight w:val="0"/>
          <w:marTop w:val="0"/>
          <w:marBottom w:val="0"/>
          <w:divBdr>
            <w:top w:val="none" w:sz="0" w:space="0" w:color="auto"/>
            <w:left w:val="none" w:sz="0" w:space="0" w:color="auto"/>
            <w:bottom w:val="none" w:sz="0" w:space="0" w:color="auto"/>
            <w:right w:val="none" w:sz="0" w:space="0" w:color="auto"/>
          </w:divBdr>
        </w:div>
        <w:div w:id="324940979">
          <w:marLeft w:val="480"/>
          <w:marRight w:val="0"/>
          <w:marTop w:val="0"/>
          <w:marBottom w:val="0"/>
          <w:divBdr>
            <w:top w:val="none" w:sz="0" w:space="0" w:color="auto"/>
            <w:left w:val="none" w:sz="0" w:space="0" w:color="auto"/>
            <w:bottom w:val="none" w:sz="0" w:space="0" w:color="auto"/>
            <w:right w:val="none" w:sz="0" w:space="0" w:color="auto"/>
          </w:divBdr>
        </w:div>
        <w:div w:id="1713651384">
          <w:marLeft w:val="480"/>
          <w:marRight w:val="0"/>
          <w:marTop w:val="0"/>
          <w:marBottom w:val="0"/>
          <w:divBdr>
            <w:top w:val="none" w:sz="0" w:space="0" w:color="auto"/>
            <w:left w:val="none" w:sz="0" w:space="0" w:color="auto"/>
            <w:bottom w:val="none" w:sz="0" w:space="0" w:color="auto"/>
            <w:right w:val="none" w:sz="0" w:space="0" w:color="auto"/>
          </w:divBdr>
        </w:div>
        <w:div w:id="1389722522">
          <w:marLeft w:val="480"/>
          <w:marRight w:val="0"/>
          <w:marTop w:val="0"/>
          <w:marBottom w:val="0"/>
          <w:divBdr>
            <w:top w:val="none" w:sz="0" w:space="0" w:color="auto"/>
            <w:left w:val="none" w:sz="0" w:space="0" w:color="auto"/>
            <w:bottom w:val="none" w:sz="0" w:space="0" w:color="auto"/>
            <w:right w:val="none" w:sz="0" w:space="0" w:color="auto"/>
          </w:divBdr>
        </w:div>
        <w:div w:id="1466315809">
          <w:marLeft w:val="480"/>
          <w:marRight w:val="0"/>
          <w:marTop w:val="0"/>
          <w:marBottom w:val="0"/>
          <w:divBdr>
            <w:top w:val="none" w:sz="0" w:space="0" w:color="auto"/>
            <w:left w:val="none" w:sz="0" w:space="0" w:color="auto"/>
            <w:bottom w:val="none" w:sz="0" w:space="0" w:color="auto"/>
            <w:right w:val="none" w:sz="0" w:space="0" w:color="auto"/>
          </w:divBdr>
        </w:div>
      </w:divsChild>
    </w:div>
    <w:div w:id="1032848828">
      <w:bodyDiv w:val="1"/>
      <w:marLeft w:val="0"/>
      <w:marRight w:val="0"/>
      <w:marTop w:val="0"/>
      <w:marBottom w:val="0"/>
      <w:divBdr>
        <w:top w:val="none" w:sz="0" w:space="0" w:color="auto"/>
        <w:left w:val="none" w:sz="0" w:space="0" w:color="auto"/>
        <w:bottom w:val="none" w:sz="0" w:space="0" w:color="auto"/>
        <w:right w:val="none" w:sz="0" w:space="0" w:color="auto"/>
      </w:divBdr>
      <w:divsChild>
        <w:div w:id="2016033624">
          <w:marLeft w:val="480"/>
          <w:marRight w:val="0"/>
          <w:marTop w:val="0"/>
          <w:marBottom w:val="0"/>
          <w:divBdr>
            <w:top w:val="none" w:sz="0" w:space="0" w:color="auto"/>
            <w:left w:val="none" w:sz="0" w:space="0" w:color="auto"/>
            <w:bottom w:val="none" w:sz="0" w:space="0" w:color="auto"/>
            <w:right w:val="none" w:sz="0" w:space="0" w:color="auto"/>
          </w:divBdr>
        </w:div>
        <w:div w:id="230043321">
          <w:marLeft w:val="480"/>
          <w:marRight w:val="0"/>
          <w:marTop w:val="0"/>
          <w:marBottom w:val="0"/>
          <w:divBdr>
            <w:top w:val="none" w:sz="0" w:space="0" w:color="auto"/>
            <w:left w:val="none" w:sz="0" w:space="0" w:color="auto"/>
            <w:bottom w:val="none" w:sz="0" w:space="0" w:color="auto"/>
            <w:right w:val="none" w:sz="0" w:space="0" w:color="auto"/>
          </w:divBdr>
        </w:div>
        <w:div w:id="425805758">
          <w:marLeft w:val="480"/>
          <w:marRight w:val="0"/>
          <w:marTop w:val="0"/>
          <w:marBottom w:val="0"/>
          <w:divBdr>
            <w:top w:val="none" w:sz="0" w:space="0" w:color="auto"/>
            <w:left w:val="none" w:sz="0" w:space="0" w:color="auto"/>
            <w:bottom w:val="none" w:sz="0" w:space="0" w:color="auto"/>
            <w:right w:val="none" w:sz="0" w:space="0" w:color="auto"/>
          </w:divBdr>
        </w:div>
        <w:div w:id="1369067988">
          <w:marLeft w:val="480"/>
          <w:marRight w:val="0"/>
          <w:marTop w:val="0"/>
          <w:marBottom w:val="0"/>
          <w:divBdr>
            <w:top w:val="none" w:sz="0" w:space="0" w:color="auto"/>
            <w:left w:val="none" w:sz="0" w:space="0" w:color="auto"/>
            <w:bottom w:val="none" w:sz="0" w:space="0" w:color="auto"/>
            <w:right w:val="none" w:sz="0" w:space="0" w:color="auto"/>
          </w:divBdr>
        </w:div>
        <w:div w:id="649090906">
          <w:marLeft w:val="480"/>
          <w:marRight w:val="0"/>
          <w:marTop w:val="0"/>
          <w:marBottom w:val="0"/>
          <w:divBdr>
            <w:top w:val="none" w:sz="0" w:space="0" w:color="auto"/>
            <w:left w:val="none" w:sz="0" w:space="0" w:color="auto"/>
            <w:bottom w:val="none" w:sz="0" w:space="0" w:color="auto"/>
            <w:right w:val="none" w:sz="0" w:space="0" w:color="auto"/>
          </w:divBdr>
        </w:div>
        <w:div w:id="743334477">
          <w:marLeft w:val="480"/>
          <w:marRight w:val="0"/>
          <w:marTop w:val="0"/>
          <w:marBottom w:val="0"/>
          <w:divBdr>
            <w:top w:val="none" w:sz="0" w:space="0" w:color="auto"/>
            <w:left w:val="none" w:sz="0" w:space="0" w:color="auto"/>
            <w:bottom w:val="none" w:sz="0" w:space="0" w:color="auto"/>
            <w:right w:val="none" w:sz="0" w:space="0" w:color="auto"/>
          </w:divBdr>
        </w:div>
        <w:div w:id="154222355">
          <w:marLeft w:val="480"/>
          <w:marRight w:val="0"/>
          <w:marTop w:val="0"/>
          <w:marBottom w:val="0"/>
          <w:divBdr>
            <w:top w:val="none" w:sz="0" w:space="0" w:color="auto"/>
            <w:left w:val="none" w:sz="0" w:space="0" w:color="auto"/>
            <w:bottom w:val="none" w:sz="0" w:space="0" w:color="auto"/>
            <w:right w:val="none" w:sz="0" w:space="0" w:color="auto"/>
          </w:divBdr>
        </w:div>
        <w:div w:id="2128112431">
          <w:marLeft w:val="480"/>
          <w:marRight w:val="0"/>
          <w:marTop w:val="0"/>
          <w:marBottom w:val="0"/>
          <w:divBdr>
            <w:top w:val="none" w:sz="0" w:space="0" w:color="auto"/>
            <w:left w:val="none" w:sz="0" w:space="0" w:color="auto"/>
            <w:bottom w:val="none" w:sz="0" w:space="0" w:color="auto"/>
            <w:right w:val="none" w:sz="0" w:space="0" w:color="auto"/>
          </w:divBdr>
        </w:div>
        <w:div w:id="2029133475">
          <w:marLeft w:val="480"/>
          <w:marRight w:val="0"/>
          <w:marTop w:val="0"/>
          <w:marBottom w:val="0"/>
          <w:divBdr>
            <w:top w:val="none" w:sz="0" w:space="0" w:color="auto"/>
            <w:left w:val="none" w:sz="0" w:space="0" w:color="auto"/>
            <w:bottom w:val="none" w:sz="0" w:space="0" w:color="auto"/>
            <w:right w:val="none" w:sz="0" w:space="0" w:color="auto"/>
          </w:divBdr>
        </w:div>
        <w:div w:id="1540586194">
          <w:marLeft w:val="480"/>
          <w:marRight w:val="0"/>
          <w:marTop w:val="0"/>
          <w:marBottom w:val="0"/>
          <w:divBdr>
            <w:top w:val="none" w:sz="0" w:space="0" w:color="auto"/>
            <w:left w:val="none" w:sz="0" w:space="0" w:color="auto"/>
            <w:bottom w:val="none" w:sz="0" w:space="0" w:color="auto"/>
            <w:right w:val="none" w:sz="0" w:space="0" w:color="auto"/>
          </w:divBdr>
        </w:div>
        <w:div w:id="1143231341">
          <w:marLeft w:val="480"/>
          <w:marRight w:val="0"/>
          <w:marTop w:val="0"/>
          <w:marBottom w:val="0"/>
          <w:divBdr>
            <w:top w:val="none" w:sz="0" w:space="0" w:color="auto"/>
            <w:left w:val="none" w:sz="0" w:space="0" w:color="auto"/>
            <w:bottom w:val="none" w:sz="0" w:space="0" w:color="auto"/>
            <w:right w:val="none" w:sz="0" w:space="0" w:color="auto"/>
          </w:divBdr>
        </w:div>
        <w:div w:id="839268984">
          <w:marLeft w:val="480"/>
          <w:marRight w:val="0"/>
          <w:marTop w:val="0"/>
          <w:marBottom w:val="0"/>
          <w:divBdr>
            <w:top w:val="none" w:sz="0" w:space="0" w:color="auto"/>
            <w:left w:val="none" w:sz="0" w:space="0" w:color="auto"/>
            <w:bottom w:val="none" w:sz="0" w:space="0" w:color="auto"/>
            <w:right w:val="none" w:sz="0" w:space="0" w:color="auto"/>
          </w:divBdr>
        </w:div>
        <w:div w:id="951591288">
          <w:marLeft w:val="480"/>
          <w:marRight w:val="0"/>
          <w:marTop w:val="0"/>
          <w:marBottom w:val="0"/>
          <w:divBdr>
            <w:top w:val="none" w:sz="0" w:space="0" w:color="auto"/>
            <w:left w:val="none" w:sz="0" w:space="0" w:color="auto"/>
            <w:bottom w:val="none" w:sz="0" w:space="0" w:color="auto"/>
            <w:right w:val="none" w:sz="0" w:space="0" w:color="auto"/>
          </w:divBdr>
        </w:div>
        <w:div w:id="1628706600">
          <w:marLeft w:val="480"/>
          <w:marRight w:val="0"/>
          <w:marTop w:val="0"/>
          <w:marBottom w:val="0"/>
          <w:divBdr>
            <w:top w:val="none" w:sz="0" w:space="0" w:color="auto"/>
            <w:left w:val="none" w:sz="0" w:space="0" w:color="auto"/>
            <w:bottom w:val="none" w:sz="0" w:space="0" w:color="auto"/>
            <w:right w:val="none" w:sz="0" w:space="0" w:color="auto"/>
          </w:divBdr>
        </w:div>
        <w:div w:id="507526998">
          <w:marLeft w:val="480"/>
          <w:marRight w:val="0"/>
          <w:marTop w:val="0"/>
          <w:marBottom w:val="0"/>
          <w:divBdr>
            <w:top w:val="none" w:sz="0" w:space="0" w:color="auto"/>
            <w:left w:val="none" w:sz="0" w:space="0" w:color="auto"/>
            <w:bottom w:val="none" w:sz="0" w:space="0" w:color="auto"/>
            <w:right w:val="none" w:sz="0" w:space="0" w:color="auto"/>
          </w:divBdr>
        </w:div>
        <w:div w:id="159271513">
          <w:marLeft w:val="480"/>
          <w:marRight w:val="0"/>
          <w:marTop w:val="0"/>
          <w:marBottom w:val="0"/>
          <w:divBdr>
            <w:top w:val="none" w:sz="0" w:space="0" w:color="auto"/>
            <w:left w:val="none" w:sz="0" w:space="0" w:color="auto"/>
            <w:bottom w:val="none" w:sz="0" w:space="0" w:color="auto"/>
            <w:right w:val="none" w:sz="0" w:space="0" w:color="auto"/>
          </w:divBdr>
        </w:div>
        <w:div w:id="2092970095">
          <w:marLeft w:val="480"/>
          <w:marRight w:val="0"/>
          <w:marTop w:val="0"/>
          <w:marBottom w:val="0"/>
          <w:divBdr>
            <w:top w:val="none" w:sz="0" w:space="0" w:color="auto"/>
            <w:left w:val="none" w:sz="0" w:space="0" w:color="auto"/>
            <w:bottom w:val="none" w:sz="0" w:space="0" w:color="auto"/>
            <w:right w:val="none" w:sz="0" w:space="0" w:color="auto"/>
          </w:divBdr>
        </w:div>
        <w:div w:id="1880436114">
          <w:marLeft w:val="480"/>
          <w:marRight w:val="0"/>
          <w:marTop w:val="0"/>
          <w:marBottom w:val="0"/>
          <w:divBdr>
            <w:top w:val="none" w:sz="0" w:space="0" w:color="auto"/>
            <w:left w:val="none" w:sz="0" w:space="0" w:color="auto"/>
            <w:bottom w:val="none" w:sz="0" w:space="0" w:color="auto"/>
            <w:right w:val="none" w:sz="0" w:space="0" w:color="auto"/>
          </w:divBdr>
        </w:div>
        <w:div w:id="822282028">
          <w:marLeft w:val="480"/>
          <w:marRight w:val="0"/>
          <w:marTop w:val="0"/>
          <w:marBottom w:val="0"/>
          <w:divBdr>
            <w:top w:val="none" w:sz="0" w:space="0" w:color="auto"/>
            <w:left w:val="none" w:sz="0" w:space="0" w:color="auto"/>
            <w:bottom w:val="none" w:sz="0" w:space="0" w:color="auto"/>
            <w:right w:val="none" w:sz="0" w:space="0" w:color="auto"/>
          </w:divBdr>
        </w:div>
      </w:divsChild>
    </w:div>
    <w:div w:id="1033770696">
      <w:bodyDiv w:val="1"/>
      <w:marLeft w:val="0"/>
      <w:marRight w:val="0"/>
      <w:marTop w:val="0"/>
      <w:marBottom w:val="0"/>
      <w:divBdr>
        <w:top w:val="none" w:sz="0" w:space="0" w:color="auto"/>
        <w:left w:val="none" w:sz="0" w:space="0" w:color="auto"/>
        <w:bottom w:val="none" w:sz="0" w:space="0" w:color="auto"/>
        <w:right w:val="none" w:sz="0" w:space="0" w:color="auto"/>
      </w:divBdr>
      <w:divsChild>
        <w:div w:id="463349480">
          <w:marLeft w:val="480"/>
          <w:marRight w:val="0"/>
          <w:marTop w:val="0"/>
          <w:marBottom w:val="0"/>
          <w:divBdr>
            <w:top w:val="none" w:sz="0" w:space="0" w:color="auto"/>
            <w:left w:val="none" w:sz="0" w:space="0" w:color="auto"/>
            <w:bottom w:val="none" w:sz="0" w:space="0" w:color="auto"/>
            <w:right w:val="none" w:sz="0" w:space="0" w:color="auto"/>
          </w:divBdr>
        </w:div>
        <w:div w:id="1747650173">
          <w:marLeft w:val="480"/>
          <w:marRight w:val="0"/>
          <w:marTop w:val="0"/>
          <w:marBottom w:val="0"/>
          <w:divBdr>
            <w:top w:val="none" w:sz="0" w:space="0" w:color="auto"/>
            <w:left w:val="none" w:sz="0" w:space="0" w:color="auto"/>
            <w:bottom w:val="none" w:sz="0" w:space="0" w:color="auto"/>
            <w:right w:val="none" w:sz="0" w:space="0" w:color="auto"/>
          </w:divBdr>
        </w:div>
        <w:div w:id="1344747224">
          <w:marLeft w:val="480"/>
          <w:marRight w:val="0"/>
          <w:marTop w:val="0"/>
          <w:marBottom w:val="0"/>
          <w:divBdr>
            <w:top w:val="none" w:sz="0" w:space="0" w:color="auto"/>
            <w:left w:val="none" w:sz="0" w:space="0" w:color="auto"/>
            <w:bottom w:val="none" w:sz="0" w:space="0" w:color="auto"/>
            <w:right w:val="none" w:sz="0" w:space="0" w:color="auto"/>
          </w:divBdr>
        </w:div>
        <w:div w:id="165752717">
          <w:marLeft w:val="480"/>
          <w:marRight w:val="0"/>
          <w:marTop w:val="0"/>
          <w:marBottom w:val="0"/>
          <w:divBdr>
            <w:top w:val="none" w:sz="0" w:space="0" w:color="auto"/>
            <w:left w:val="none" w:sz="0" w:space="0" w:color="auto"/>
            <w:bottom w:val="none" w:sz="0" w:space="0" w:color="auto"/>
            <w:right w:val="none" w:sz="0" w:space="0" w:color="auto"/>
          </w:divBdr>
        </w:div>
        <w:div w:id="576869206">
          <w:marLeft w:val="480"/>
          <w:marRight w:val="0"/>
          <w:marTop w:val="0"/>
          <w:marBottom w:val="0"/>
          <w:divBdr>
            <w:top w:val="none" w:sz="0" w:space="0" w:color="auto"/>
            <w:left w:val="none" w:sz="0" w:space="0" w:color="auto"/>
            <w:bottom w:val="none" w:sz="0" w:space="0" w:color="auto"/>
            <w:right w:val="none" w:sz="0" w:space="0" w:color="auto"/>
          </w:divBdr>
        </w:div>
        <w:div w:id="1616793969">
          <w:marLeft w:val="480"/>
          <w:marRight w:val="0"/>
          <w:marTop w:val="0"/>
          <w:marBottom w:val="0"/>
          <w:divBdr>
            <w:top w:val="none" w:sz="0" w:space="0" w:color="auto"/>
            <w:left w:val="none" w:sz="0" w:space="0" w:color="auto"/>
            <w:bottom w:val="none" w:sz="0" w:space="0" w:color="auto"/>
            <w:right w:val="none" w:sz="0" w:space="0" w:color="auto"/>
          </w:divBdr>
        </w:div>
        <w:div w:id="1620447931">
          <w:marLeft w:val="480"/>
          <w:marRight w:val="0"/>
          <w:marTop w:val="0"/>
          <w:marBottom w:val="0"/>
          <w:divBdr>
            <w:top w:val="none" w:sz="0" w:space="0" w:color="auto"/>
            <w:left w:val="none" w:sz="0" w:space="0" w:color="auto"/>
            <w:bottom w:val="none" w:sz="0" w:space="0" w:color="auto"/>
            <w:right w:val="none" w:sz="0" w:space="0" w:color="auto"/>
          </w:divBdr>
        </w:div>
        <w:div w:id="1298756972">
          <w:marLeft w:val="480"/>
          <w:marRight w:val="0"/>
          <w:marTop w:val="0"/>
          <w:marBottom w:val="0"/>
          <w:divBdr>
            <w:top w:val="none" w:sz="0" w:space="0" w:color="auto"/>
            <w:left w:val="none" w:sz="0" w:space="0" w:color="auto"/>
            <w:bottom w:val="none" w:sz="0" w:space="0" w:color="auto"/>
            <w:right w:val="none" w:sz="0" w:space="0" w:color="auto"/>
          </w:divBdr>
        </w:div>
        <w:div w:id="1504737882">
          <w:marLeft w:val="480"/>
          <w:marRight w:val="0"/>
          <w:marTop w:val="0"/>
          <w:marBottom w:val="0"/>
          <w:divBdr>
            <w:top w:val="none" w:sz="0" w:space="0" w:color="auto"/>
            <w:left w:val="none" w:sz="0" w:space="0" w:color="auto"/>
            <w:bottom w:val="none" w:sz="0" w:space="0" w:color="auto"/>
            <w:right w:val="none" w:sz="0" w:space="0" w:color="auto"/>
          </w:divBdr>
        </w:div>
        <w:div w:id="440414214">
          <w:marLeft w:val="480"/>
          <w:marRight w:val="0"/>
          <w:marTop w:val="0"/>
          <w:marBottom w:val="0"/>
          <w:divBdr>
            <w:top w:val="none" w:sz="0" w:space="0" w:color="auto"/>
            <w:left w:val="none" w:sz="0" w:space="0" w:color="auto"/>
            <w:bottom w:val="none" w:sz="0" w:space="0" w:color="auto"/>
            <w:right w:val="none" w:sz="0" w:space="0" w:color="auto"/>
          </w:divBdr>
        </w:div>
        <w:div w:id="1811167965">
          <w:marLeft w:val="480"/>
          <w:marRight w:val="0"/>
          <w:marTop w:val="0"/>
          <w:marBottom w:val="0"/>
          <w:divBdr>
            <w:top w:val="none" w:sz="0" w:space="0" w:color="auto"/>
            <w:left w:val="none" w:sz="0" w:space="0" w:color="auto"/>
            <w:bottom w:val="none" w:sz="0" w:space="0" w:color="auto"/>
            <w:right w:val="none" w:sz="0" w:space="0" w:color="auto"/>
          </w:divBdr>
        </w:div>
        <w:div w:id="637927538">
          <w:marLeft w:val="480"/>
          <w:marRight w:val="0"/>
          <w:marTop w:val="0"/>
          <w:marBottom w:val="0"/>
          <w:divBdr>
            <w:top w:val="none" w:sz="0" w:space="0" w:color="auto"/>
            <w:left w:val="none" w:sz="0" w:space="0" w:color="auto"/>
            <w:bottom w:val="none" w:sz="0" w:space="0" w:color="auto"/>
            <w:right w:val="none" w:sz="0" w:space="0" w:color="auto"/>
          </w:divBdr>
        </w:div>
        <w:div w:id="1724718015">
          <w:marLeft w:val="480"/>
          <w:marRight w:val="0"/>
          <w:marTop w:val="0"/>
          <w:marBottom w:val="0"/>
          <w:divBdr>
            <w:top w:val="none" w:sz="0" w:space="0" w:color="auto"/>
            <w:left w:val="none" w:sz="0" w:space="0" w:color="auto"/>
            <w:bottom w:val="none" w:sz="0" w:space="0" w:color="auto"/>
            <w:right w:val="none" w:sz="0" w:space="0" w:color="auto"/>
          </w:divBdr>
        </w:div>
        <w:div w:id="1780028816">
          <w:marLeft w:val="480"/>
          <w:marRight w:val="0"/>
          <w:marTop w:val="0"/>
          <w:marBottom w:val="0"/>
          <w:divBdr>
            <w:top w:val="none" w:sz="0" w:space="0" w:color="auto"/>
            <w:left w:val="none" w:sz="0" w:space="0" w:color="auto"/>
            <w:bottom w:val="none" w:sz="0" w:space="0" w:color="auto"/>
            <w:right w:val="none" w:sz="0" w:space="0" w:color="auto"/>
          </w:divBdr>
        </w:div>
        <w:div w:id="1952275194">
          <w:marLeft w:val="480"/>
          <w:marRight w:val="0"/>
          <w:marTop w:val="0"/>
          <w:marBottom w:val="0"/>
          <w:divBdr>
            <w:top w:val="none" w:sz="0" w:space="0" w:color="auto"/>
            <w:left w:val="none" w:sz="0" w:space="0" w:color="auto"/>
            <w:bottom w:val="none" w:sz="0" w:space="0" w:color="auto"/>
            <w:right w:val="none" w:sz="0" w:space="0" w:color="auto"/>
          </w:divBdr>
        </w:div>
      </w:divsChild>
    </w:div>
    <w:div w:id="1036195288">
      <w:bodyDiv w:val="1"/>
      <w:marLeft w:val="0"/>
      <w:marRight w:val="0"/>
      <w:marTop w:val="0"/>
      <w:marBottom w:val="0"/>
      <w:divBdr>
        <w:top w:val="none" w:sz="0" w:space="0" w:color="auto"/>
        <w:left w:val="none" w:sz="0" w:space="0" w:color="auto"/>
        <w:bottom w:val="none" w:sz="0" w:space="0" w:color="auto"/>
        <w:right w:val="none" w:sz="0" w:space="0" w:color="auto"/>
      </w:divBdr>
    </w:div>
    <w:div w:id="1041396062">
      <w:bodyDiv w:val="1"/>
      <w:marLeft w:val="0"/>
      <w:marRight w:val="0"/>
      <w:marTop w:val="0"/>
      <w:marBottom w:val="0"/>
      <w:divBdr>
        <w:top w:val="none" w:sz="0" w:space="0" w:color="auto"/>
        <w:left w:val="none" w:sz="0" w:space="0" w:color="auto"/>
        <w:bottom w:val="none" w:sz="0" w:space="0" w:color="auto"/>
        <w:right w:val="none" w:sz="0" w:space="0" w:color="auto"/>
      </w:divBdr>
      <w:divsChild>
        <w:div w:id="106312378">
          <w:marLeft w:val="480"/>
          <w:marRight w:val="0"/>
          <w:marTop w:val="0"/>
          <w:marBottom w:val="0"/>
          <w:divBdr>
            <w:top w:val="none" w:sz="0" w:space="0" w:color="auto"/>
            <w:left w:val="none" w:sz="0" w:space="0" w:color="auto"/>
            <w:bottom w:val="none" w:sz="0" w:space="0" w:color="auto"/>
            <w:right w:val="none" w:sz="0" w:space="0" w:color="auto"/>
          </w:divBdr>
        </w:div>
        <w:div w:id="124785047">
          <w:marLeft w:val="480"/>
          <w:marRight w:val="0"/>
          <w:marTop w:val="0"/>
          <w:marBottom w:val="0"/>
          <w:divBdr>
            <w:top w:val="none" w:sz="0" w:space="0" w:color="auto"/>
            <w:left w:val="none" w:sz="0" w:space="0" w:color="auto"/>
            <w:bottom w:val="none" w:sz="0" w:space="0" w:color="auto"/>
            <w:right w:val="none" w:sz="0" w:space="0" w:color="auto"/>
          </w:divBdr>
        </w:div>
        <w:div w:id="326132563">
          <w:marLeft w:val="480"/>
          <w:marRight w:val="0"/>
          <w:marTop w:val="0"/>
          <w:marBottom w:val="0"/>
          <w:divBdr>
            <w:top w:val="none" w:sz="0" w:space="0" w:color="auto"/>
            <w:left w:val="none" w:sz="0" w:space="0" w:color="auto"/>
            <w:bottom w:val="none" w:sz="0" w:space="0" w:color="auto"/>
            <w:right w:val="none" w:sz="0" w:space="0" w:color="auto"/>
          </w:divBdr>
        </w:div>
        <w:div w:id="1934700403">
          <w:marLeft w:val="480"/>
          <w:marRight w:val="0"/>
          <w:marTop w:val="0"/>
          <w:marBottom w:val="0"/>
          <w:divBdr>
            <w:top w:val="none" w:sz="0" w:space="0" w:color="auto"/>
            <w:left w:val="none" w:sz="0" w:space="0" w:color="auto"/>
            <w:bottom w:val="none" w:sz="0" w:space="0" w:color="auto"/>
            <w:right w:val="none" w:sz="0" w:space="0" w:color="auto"/>
          </w:divBdr>
        </w:div>
        <w:div w:id="993491283">
          <w:marLeft w:val="480"/>
          <w:marRight w:val="0"/>
          <w:marTop w:val="0"/>
          <w:marBottom w:val="0"/>
          <w:divBdr>
            <w:top w:val="none" w:sz="0" w:space="0" w:color="auto"/>
            <w:left w:val="none" w:sz="0" w:space="0" w:color="auto"/>
            <w:bottom w:val="none" w:sz="0" w:space="0" w:color="auto"/>
            <w:right w:val="none" w:sz="0" w:space="0" w:color="auto"/>
          </w:divBdr>
        </w:div>
        <w:div w:id="688917683">
          <w:marLeft w:val="480"/>
          <w:marRight w:val="0"/>
          <w:marTop w:val="0"/>
          <w:marBottom w:val="0"/>
          <w:divBdr>
            <w:top w:val="none" w:sz="0" w:space="0" w:color="auto"/>
            <w:left w:val="none" w:sz="0" w:space="0" w:color="auto"/>
            <w:bottom w:val="none" w:sz="0" w:space="0" w:color="auto"/>
            <w:right w:val="none" w:sz="0" w:space="0" w:color="auto"/>
          </w:divBdr>
        </w:div>
        <w:div w:id="399644489">
          <w:marLeft w:val="480"/>
          <w:marRight w:val="0"/>
          <w:marTop w:val="0"/>
          <w:marBottom w:val="0"/>
          <w:divBdr>
            <w:top w:val="none" w:sz="0" w:space="0" w:color="auto"/>
            <w:left w:val="none" w:sz="0" w:space="0" w:color="auto"/>
            <w:bottom w:val="none" w:sz="0" w:space="0" w:color="auto"/>
            <w:right w:val="none" w:sz="0" w:space="0" w:color="auto"/>
          </w:divBdr>
        </w:div>
        <w:div w:id="1478108351">
          <w:marLeft w:val="480"/>
          <w:marRight w:val="0"/>
          <w:marTop w:val="0"/>
          <w:marBottom w:val="0"/>
          <w:divBdr>
            <w:top w:val="none" w:sz="0" w:space="0" w:color="auto"/>
            <w:left w:val="none" w:sz="0" w:space="0" w:color="auto"/>
            <w:bottom w:val="none" w:sz="0" w:space="0" w:color="auto"/>
            <w:right w:val="none" w:sz="0" w:space="0" w:color="auto"/>
          </w:divBdr>
        </w:div>
        <w:div w:id="1025982820">
          <w:marLeft w:val="480"/>
          <w:marRight w:val="0"/>
          <w:marTop w:val="0"/>
          <w:marBottom w:val="0"/>
          <w:divBdr>
            <w:top w:val="none" w:sz="0" w:space="0" w:color="auto"/>
            <w:left w:val="none" w:sz="0" w:space="0" w:color="auto"/>
            <w:bottom w:val="none" w:sz="0" w:space="0" w:color="auto"/>
            <w:right w:val="none" w:sz="0" w:space="0" w:color="auto"/>
          </w:divBdr>
        </w:div>
        <w:div w:id="1616137062">
          <w:marLeft w:val="480"/>
          <w:marRight w:val="0"/>
          <w:marTop w:val="0"/>
          <w:marBottom w:val="0"/>
          <w:divBdr>
            <w:top w:val="none" w:sz="0" w:space="0" w:color="auto"/>
            <w:left w:val="none" w:sz="0" w:space="0" w:color="auto"/>
            <w:bottom w:val="none" w:sz="0" w:space="0" w:color="auto"/>
            <w:right w:val="none" w:sz="0" w:space="0" w:color="auto"/>
          </w:divBdr>
        </w:div>
        <w:div w:id="643241053">
          <w:marLeft w:val="480"/>
          <w:marRight w:val="0"/>
          <w:marTop w:val="0"/>
          <w:marBottom w:val="0"/>
          <w:divBdr>
            <w:top w:val="none" w:sz="0" w:space="0" w:color="auto"/>
            <w:left w:val="none" w:sz="0" w:space="0" w:color="auto"/>
            <w:bottom w:val="none" w:sz="0" w:space="0" w:color="auto"/>
            <w:right w:val="none" w:sz="0" w:space="0" w:color="auto"/>
          </w:divBdr>
        </w:div>
        <w:div w:id="1857890034">
          <w:marLeft w:val="480"/>
          <w:marRight w:val="0"/>
          <w:marTop w:val="0"/>
          <w:marBottom w:val="0"/>
          <w:divBdr>
            <w:top w:val="none" w:sz="0" w:space="0" w:color="auto"/>
            <w:left w:val="none" w:sz="0" w:space="0" w:color="auto"/>
            <w:bottom w:val="none" w:sz="0" w:space="0" w:color="auto"/>
            <w:right w:val="none" w:sz="0" w:space="0" w:color="auto"/>
          </w:divBdr>
        </w:div>
        <w:div w:id="1869105819">
          <w:marLeft w:val="480"/>
          <w:marRight w:val="0"/>
          <w:marTop w:val="0"/>
          <w:marBottom w:val="0"/>
          <w:divBdr>
            <w:top w:val="none" w:sz="0" w:space="0" w:color="auto"/>
            <w:left w:val="none" w:sz="0" w:space="0" w:color="auto"/>
            <w:bottom w:val="none" w:sz="0" w:space="0" w:color="auto"/>
            <w:right w:val="none" w:sz="0" w:space="0" w:color="auto"/>
          </w:divBdr>
        </w:div>
        <w:div w:id="1352952225">
          <w:marLeft w:val="480"/>
          <w:marRight w:val="0"/>
          <w:marTop w:val="0"/>
          <w:marBottom w:val="0"/>
          <w:divBdr>
            <w:top w:val="none" w:sz="0" w:space="0" w:color="auto"/>
            <w:left w:val="none" w:sz="0" w:space="0" w:color="auto"/>
            <w:bottom w:val="none" w:sz="0" w:space="0" w:color="auto"/>
            <w:right w:val="none" w:sz="0" w:space="0" w:color="auto"/>
          </w:divBdr>
        </w:div>
        <w:div w:id="776371458">
          <w:marLeft w:val="480"/>
          <w:marRight w:val="0"/>
          <w:marTop w:val="0"/>
          <w:marBottom w:val="0"/>
          <w:divBdr>
            <w:top w:val="none" w:sz="0" w:space="0" w:color="auto"/>
            <w:left w:val="none" w:sz="0" w:space="0" w:color="auto"/>
            <w:bottom w:val="none" w:sz="0" w:space="0" w:color="auto"/>
            <w:right w:val="none" w:sz="0" w:space="0" w:color="auto"/>
          </w:divBdr>
        </w:div>
        <w:div w:id="1725368795">
          <w:marLeft w:val="480"/>
          <w:marRight w:val="0"/>
          <w:marTop w:val="0"/>
          <w:marBottom w:val="0"/>
          <w:divBdr>
            <w:top w:val="none" w:sz="0" w:space="0" w:color="auto"/>
            <w:left w:val="none" w:sz="0" w:space="0" w:color="auto"/>
            <w:bottom w:val="none" w:sz="0" w:space="0" w:color="auto"/>
            <w:right w:val="none" w:sz="0" w:space="0" w:color="auto"/>
          </w:divBdr>
        </w:div>
        <w:div w:id="1381321303">
          <w:marLeft w:val="480"/>
          <w:marRight w:val="0"/>
          <w:marTop w:val="0"/>
          <w:marBottom w:val="0"/>
          <w:divBdr>
            <w:top w:val="none" w:sz="0" w:space="0" w:color="auto"/>
            <w:left w:val="none" w:sz="0" w:space="0" w:color="auto"/>
            <w:bottom w:val="none" w:sz="0" w:space="0" w:color="auto"/>
            <w:right w:val="none" w:sz="0" w:space="0" w:color="auto"/>
          </w:divBdr>
        </w:div>
        <w:div w:id="906769540">
          <w:marLeft w:val="480"/>
          <w:marRight w:val="0"/>
          <w:marTop w:val="0"/>
          <w:marBottom w:val="0"/>
          <w:divBdr>
            <w:top w:val="none" w:sz="0" w:space="0" w:color="auto"/>
            <w:left w:val="none" w:sz="0" w:space="0" w:color="auto"/>
            <w:bottom w:val="none" w:sz="0" w:space="0" w:color="auto"/>
            <w:right w:val="none" w:sz="0" w:space="0" w:color="auto"/>
          </w:divBdr>
        </w:div>
        <w:div w:id="850070862">
          <w:marLeft w:val="480"/>
          <w:marRight w:val="0"/>
          <w:marTop w:val="0"/>
          <w:marBottom w:val="0"/>
          <w:divBdr>
            <w:top w:val="none" w:sz="0" w:space="0" w:color="auto"/>
            <w:left w:val="none" w:sz="0" w:space="0" w:color="auto"/>
            <w:bottom w:val="none" w:sz="0" w:space="0" w:color="auto"/>
            <w:right w:val="none" w:sz="0" w:space="0" w:color="auto"/>
          </w:divBdr>
        </w:div>
        <w:div w:id="1646620279">
          <w:marLeft w:val="480"/>
          <w:marRight w:val="0"/>
          <w:marTop w:val="0"/>
          <w:marBottom w:val="0"/>
          <w:divBdr>
            <w:top w:val="none" w:sz="0" w:space="0" w:color="auto"/>
            <w:left w:val="none" w:sz="0" w:space="0" w:color="auto"/>
            <w:bottom w:val="none" w:sz="0" w:space="0" w:color="auto"/>
            <w:right w:val="none" w:sz="0" w:space="0" w:color="auto"/>
          </w:divBdr>
        </w:div>
        <w:div w:id="1150975999">
          <w:marLeft w:val="480"/>
          <w:marRight w:val="0"/>
          <w:marTop w:val="0"/>
          <w:marBottom w:val="0"/>
          <w:divBdr>
            <w:top w:val="none" w:sz="0" w:space="0" w:color="auto"/>
            <w:left w:val="none" w:sz="0" w:space="0" w:color="auto"/>
            <w:bottom w:val="none" w:sz="0" w:space="0" w:color="auto"/>
            <w:right w:val="none" w:sz="0" w:space="0" w:color="auto"/>
          </w:divBdr>
        </w:div>
        <w:div w:id="572855481">
          <w:marLeft w:val="480"/>
          <w:marRight w:val="0"/>
          <w:marTop w:val="0"/>
          <w:marBottom w:val="0"/>
          <w:divBdr>
            <w:top w:val="none" w:sz="0" w:space="0" w:color="auto"/>
            <w:left w:val="none" w:sz="0" w:space="0" w:color="auto"/>
            <w:bottom w:val="none" w:sz="0" w:space="0" w:color="auto"/>
            <w:right w:val="none" w:sz="0" w:space="0" w:color="auto"/>
          </w:divBdr>
        </w:div>
      </w:divsChild>
    </w:div>
    <w:div w:id="1049644375">
      <w:bodyDiv w:val="1"/>
      <w:marLeft w:val="0"/>
      <w:marRight w:val="0"/>
      <w:marTop w:val="0"/>
      <w:marBottom w:val="0"/>
      <w:divBdr>
        <w:top w:val="none" w:sz="0" w:space="0" w:color="auto"/>
        <w:left w:val="none" w:sz="0" w:space="0" w:color="auto"/>
        <w:bottom w:val="none" w:sz="0" w:space="0" w:color="auto"/>
        <w:right w:val="none" w:sz="0" w:space="0" w:color="auto"/>
      </w:divBdr>
    </w:div>
    <w:div w:id="1050377565">
      <w:bodyDiv w:val="1"/>
      <w:marLeft w:val="0"/>
      <w:marRight w:val="0"/>
      <w:marTop w:val="0"/>
      <w:marBottom w:val="0"/>
      <w:divBdr>
        <w:top w:val="none" w:sz="0" w:space="0" w:color="auto"/>
        <w:left w:val="none" w:sz="0" w:space="0" w:color="auto"/>
        <w:bottom w:val="none" w:sz="0" w:space="0" w:color="auto"/>
        <w:right w:val="none" w:sz="0" w:space="0" w:color="auto"/>
      </w:divBdr>
    </w:div>
    <w:div w:id="1051491879">
      <w:bodyDiv w:val="1"/>
      <w:marLeft w:val="0"/>
      <w:marRight w:val="0"/>
      <w:marTop w:val="0"/>
      <w:marBottom w:val="0"/>
      <w:divBdr>
        <w:top w:val="none" w:sz="0" w:space="0" w:color="auto"/>
        <w:left w:val="none" w:sz="0" w:space="0" w:color="auto"/>
        <w:bottom w:val="none" w:sz="0" w:space="0" w:color="auto"/>
        <w:right w:val="none" w:sz="0" w:space="0" w:color="auto"/>
      </w:divBdr>
    </w:div>
    <w:div w:id="1052460581">
      <w:bodyDiv w:val="1"/>
      <w:marLeft w:val="0"/>
      <w:marRight w:val="0"/>
      <w:marTop w:val="0"/>
      <w:marBottom w:val="0"/>
      <w:divBdr>
        <w:top w:val="none" w:sz="0" w:space="0" w:color="auto"/>
        <w:left w:val="none" w:sz="0" w:space="0" w:color="auto"/>
        <w:bottom w:val="none" w:sz="0" w:space="0" w:color="auto"/>
        <w:right w:val="none" w:sz="0" w:space="0" w:color="auto"/>
      </w:divBdr>
    </w:div>
    <w:div w:id="1052925914">
      <w:bodyDiv w:val="1"/>
      <w:marLeft w:val="0"/>
      <w:marRight w:val="0"/>
      <w:marTop w:val="0"/>
      <w:marBottom w:val="0"/>
      <w:divBdr>
        <w:top w:val="none" w:sz="0" w:space="0" w:color="auto"/>
        <w:left w:val="none" w:sz="0" w:space="0" w:color="auto"/>
        <w:bottom w:val="none" w:sz="0" w:space="0" w:color="auto"/>
        <w:right w:val="none" w:sz="0" w:space="0" w:color="auto"/>
      </w:divBdr>
    </w:div>
    <w:div w:id="1065955883">
      <w:bodyDiv w:val="1"/>
      <w:marLeft w:val="0"/>
      <w:marRight w:val="0"/>
      <w:marTop w:val="0"/>
      <w:marBottom w:val="0"/>
      <w:divBdr>
        <w:top w:val="none" w:sz="0" w:space="0" w:color="auto"/>
        <w:left w:val="none" w:sz="0" w:space="0" w:color="auto"/>
        <w:bottom w:val="none" w:sz="0" w:space="0" w:color="auto"/>
        <w:right w:val="none" w:sz="0" w:space="0" w:color="auto"/>
      </w:divBdr>
    </w:div>
    <w:div w:id="1069578799">
      <w:bodyDiv w:val="1"/>
      <w:marLeft w:val="0"/>
      <w:marRight w:val="0"/>
      <w:marTop w:val="0"/>
      <w:marBottom w:val="0"/>
      <w:divBdr>
        <w:top w:val="none" w:sz="0" w:space="0" w:color="auto"/>
        <w:left w:val="none" w:sz="0" w:space="0" w:color="auto"/>
        <w:bottom w:val="none" w:sz="0" w:space="0" w:color="auto"/>
        <w:right w:val="none" w:sz="0" w:space="0" w:color="auto"/>
      </w:divBdr>
    </w:div>
    <w:div w:id="1069812417">
      <w:bodyDiv w:val="1"/>
      <w:marLeft w:val="0"/>
      <w:marRight w:val="0"/>
      <w:marTop w:val="0"/>
      <w:marBottom w:val="0"/>
      <w:divBdr>
        <w:top w:val="none" w:sz="0" w:space="0" w:color="auto"/>
        <w:left w:val="none" w:sz="0" w:space="0" w:color="auto"/>
        <w:bottom w:val="none" w:sz="0" w:space="0" w:color="auto"/>
        <w:right w:val="none" w:sz="0" w:space="0" w:color="auto"/>
      </w:divBdr>
    </w:div>
    <w:div w:id="1071389444">
      <w:bodyDiv w:val="1"/>
      <w:marLeft w:val="0"/>
      <w:marRight w:val="0"/>
      <w:marTop w:val="0"/>
      <w:marBottom w:val="0"/>
      <w:divBdr>
        <w:top w:val="none" w:sz="0" w:space="0" w:color="auto"/>
        <w:left w:val="none" w:sz="0" w:space="0" w:color="auto"/>
        <w:bottom w:val="none" w:sz="0" w:space="0" w:color="auto"/>
        <w:right w:val="none" w:sz="0" w:space="0" w:color="auto"/>
      </w:divBdr>
    </w:div>
    <w:div w:id="1077509759">
      <w:bodyDiv w:val="1"/>
      <w:marLeft w:val="0"/>
      <w:marRight w:val="0"/>
      <w:marTop w:val="0"/>
      <w:marBottom w:val="0"/>
      <w:divBdr>
        <w:top w:val="none" w:sz="0" w:space="0" w:color="auto"/>
        <w:left w:val="none" w:sz="0" w:space="0" w:color="auto"/>
        <w:bottom w:val="none" w:sz="0" w:space="0" w:color="auto"/>
        <w:right w:val="none" w:sz="0" w:space="0" w:color="auto"/>
      </w:divBdr>
      <w:divsChild>
        <w:div w:id="282732968">
          <w:marLeft w:val="480"/>
          <w:marRight w:val="0"/>
          <w:marTop w:val="0"/>
          <w:marBottom w:val="0"/>
          <w:divBdr>
            <w:top w:val="none" w:sz="0" w:space="0" w:color="auto"/>
            <w:left w:val="none" w:sz="0" w:space="0" w:color="auto"/>
            <w:bottom w:val="none" w:sz="0" w:space="0" w:color="auto"/>
            <w:right w:val="none" w:sz="0" w:space="0" w:color="auto"/>
          </w:divBdr>
        </w:div>
        <w:div w:id="1089085276">
          <w:marLeft w:val="480"/>
          <w:marRight w:val="0"/>
          <w:marTop w:val="0"/>
          <w:marBottom w:val="0"/>
          <w:divBdr>
            <w:top w:val="none" w:sz="0" w:space="0" w:color="auto"/>
            <w:left w:val="none" w:sz="0" w:space="0" w:color="auto"/>
            <w:bottom w:val="none" w:sz="0" w:space="0" w:color="auto"/>
            <w:right w:val="none" w:sz="0" w:space="0" w:color="auto"/>
          </w:divBdr>
        </w:div>
        <w:div w:id="2026707169">
          <w:marLeft w:val="480"/>
          <w:marRight w:val="0"/>
          <w:marTop w:val="0"/>
          <w:marBottom w:val="0"/>
          <w:divBdr>
            <w:top w:val="none" w:sz="0" w:space="0" w:color="auto"/>
            <w:left w:val="none" w:sz="0" w:space="0" w:color="auto"/>
            <w:bottom w:val="none" w:sz="0" w:space="0" w:color="auto"/>
            <w:right w:val="none" w:sz="0" w:space="0" w:color="auto"/>
          </w:divBdr>
        </w:div>
        <w:div w:id="1809207775">
          <w:marLeft w:val="480"/>
          <w:marRight w:val="0"/>
          <w:marTop w:val="0"/>
          <w:marBottom w:val="0"/>
          <w:divBdr>
            <w:top w:val="none" w:sz="0" w:space="0" w:color="auto"/>
            <w:left w:val="none" w:sz="0" w:space="0" w:color="auto"/>
            <w:bottom w:val="none" w:sz="0" w:space="0" w:color="auto"/>
            <w:right w:val="none" w:sz="0" w:space="0" w:color="auto"/>
          </w:divBdr>
        </w:div>
        <w:div w:id="1837528349">
          <w:marLeft w:val="480"/>
          <w:marRight w:val="0"/>
          <w:marTop w:val="0"/>
          <w:marBottom w:val="0"/>
          <w:divBdr>
            <w:top w:val="none" w:sz="0" w:space="0" w:color="auto"/>
            <w:left w:val="none" w:sz="0" w:space="0" w:color="auto"/>
            <w:bottom w:val="none" w:sz="0" w:space="0" w:color="auto"/>
            <w:right w:val="none" w:sz="0" w:space="0" w:color="auto"/>
          </w:divBdr>
        </w:div>
        <w:div w:id="149105437">
          <w:marLeft w:val="480"/>
          <w:marRight w:val="0"/>
          <w:marTop w:val="0"/>
          <w:marBottom w:val="0"/>
          <w:divBdr>
            <w:top w:val="none" w:sz="0" w:space="0" w:color="auto"/>
            <w:left w:val="none" w:sz="0" w:space="0" w:color="auto"/>
            <w:bottom w:val="none" w:sz="0" w:space="0" w:color="auto"/>
            <w:right w:val="none" w:sz="0" w:space="0" w:color="auto"/>
          </w:divBdr>
        </w:div>
        <w:div w:id="1313290371">
          <w:marLeft w:val="480"/>
          <w:marRight w:val="0"/>
          <w:marTop w:val="0"/>
          <w:marBottom w:val="0"/>
          <w:divBdr>
            <w:top w:val="none" w:sz="0" w:space="0" w:color="auto"/>
            <w:left w:val="none" w:sz="0" w:space="0" w:color="auto"/>
            <w:bottom w:val="none" w:sz="0" w:space="0" w:color="auto"/>
            <w:right w:val="none" w:sz="0" w:space="0" w:color="auto"/>
          </w:divBdr>
        </w:div>
        <w:div w:id="321549887">
          <w:marLeft w:val="480"/>
          <w:marRight w:val="0"/>
          <w:marTop w:val="0"/>
          <w:marBottom w:val="0"/>
          <w:divBdr>
            <w:top w:val="none" w:sz="0" w:space="0" w:color="auto"/>
            <w:left w:val="none" w:sz="0" w:space="0" w:color="auto"/>
            <w:bottom w:val="none" w:sz="0" w:space="0" w:color="auto"/>
            <w:right w:val="none" w:sz="0" w:space="0" w:color="auto"/>
          </w:divBdr>
        </w:div>
        <w:div w:id="951984307">
          <w:marLeft w:val="480"/>
          <w:marRight w:val="0"/>
          <w:marTop w:val="0"/>
          <w:marBottom w:val="0"/>
          <w:divBdr>
            <w:top w:val="none" w:sz="0" w:space="0" w:color="auto"/>
            <w:left w:val="none" w:sz="0" w:space="0" w:color="auto"/>
            <w:bottom w:val="none" w:sz="0" w:space="0" w:color="auto"/>
            <w:right w:val="none" w:sz="0" w:space="0" w:color="auto"/>
          </w:divBdr>
        </w:div>
        <w:div w:id="754473414">
          <w:marLeft w:val="480"/>
          <w:marRight w:val="0"/>
          <w:marTop w:val="0"/>
          <w:marBottom w:val="0"/>
          <w:divBdr>
            <w:top w:val="none" w:sz="0" w:space="0" w:color="auto"/>
            <w:left w:val="none" w:sz="0" w:space="0" w:color="auto"/>
            <w:bottom w:val="none" w:sz="0" w:space="0" w:color="auto"/>
            <w:right w:val="none" w:sz="0" w:space="0" w:color="auto"/>
          </w:divBdr>
        </w:div>
        <w:div w:id="524173959">
          <w:marLeft w:val="480"/>
          <w:marRight w:val="0"/>
          <w:marTop w:val="0"/>
          <w:marBottom w:val="0"/>
          <w:divBdr>
            <w:top w:val="none" w:sz="0" w:space="0" w:color="auto"/>
            <w:left w:val="none" w:sz="0" w:space="0" w:color="auto"/>
            <w:bottom w:val="none" w:sz="0" w:space="0" w:color="auto"/>
            <w:right w:val="none" w:sz="0" w:space="0" w:color="auto"/>
          </w:divBdr>
        </w:div>
        <w:div w:id="98647491">
          <w:marLeft w:val="480"/>
          <w:marRight w:val="0"/>
          <w:marTop w:val="0"/>
          <w:marBottom w:val="0"/>
          <w:divBdr>
            <w:top w:val="none" w:sz="0" w:space="0" w:color="auto"/>
            <w:left w:val="none" w:sz="0" w:space="0" w:color="auto"/>
            <w:bottom w:val="none" w:sz="0" w:space="0" w:color="auto"/>
            <w:right w:val="none" w:sz="0" w:space="0" w:color="auto"/>
          </w:divBdr>
        </w:div>
        <w:div w:id="1174880021">
          <w:marLeft w:val="480"/>
          <w:marRight w:val="0"/>
          <w:marTop w:val="0"/>
          <w:marBottom w:val="0"/>
          <w:divBdr>
            <w:top w:val="none" w:sz="0" w:space="0" w:color="auto"/>
            <w:left w:val="none" w:sz="0" w:space="0" w:color="auto"/>
            <w:bottom w:val="none" w:sz="0" w:space="0" w:color="auto"/>
            <w:right w:val="none" w:sz="0" w:space="0" w:color="auto"/>
          </w:divBdr>
        </w:div>
        <w:div w:id="631331284">
          <w:marLeft w:val="480"/>
          <w:marRight w:val="0"/>
          <w:marTop w:val="0"/>
          <w:marBottom w:val="0"/>
          <w:divBdr>
            <w:top w:val="none" w:sz="0" w:space="0" w:color="auto"/>
            <w:left w:val="none" w:sz="0" w:space="0" w:color="auto"/>
            <w:bottom w:val="none" w:sz="0" w:space="0" w:color="auto"/>
            <w:right w:val="none" w:sz="0" w:space="0" w:color="auto"/>
          </w:divBdr>
        </w:div>
        <w:div w:id="1071734903">
          <w:marLeft w:val="480"/>
          <w:marRight w:val="0"/>
          <w:marTop w:val="0"/>
          <w:marBottom w:val="0"/>
          <w:divBdr>
            <w:top w:val="none" w:sz="0" w:space="0" w:color="auto"/>
            <w:left w:val="none" w:sz="0" w:space="0" w:color="auto"/>
            <w:bottom w:val="none" w:sz="0" w:space="0" w:color="auto"/>
            <w:right w:val="none" w:sz="0" w:space="0" w:color="auto"/>
          </w:divBdr>
        </w:div>
        <w:div w:id="270942469">
          <w:marLeft w:val="480"/>
          <w:marRight w:val="0"/>
          <w:marTop w:val="0"/>
          <w:marBottom w:val="0"/>
          <w:divBdr>
            <w:top w:val="none" w:sz="0" w:space="0" w:color="auto"/>
            <w:left w:val="none" w:sz="0" w:space="0" w:color="auto"/>
            <w:bottom w:val="none" w:sz="0" w:space="0" w:color="auto"/>
            <w:right w:val="none" w:sz="0" w:space="0" w:color="auto"/>
          </w:divBdr>
        </w:div>
        <w:div w:id="1626472659">
          <w:marLeft w:val="480"/>
          <w:marRight w:val="0"/>
          <w:marTop w:val="0"/>
          <w:marBottom w:val="0"/>
          <w:divBdr>
            <w:top w:val="none" w:sz="0" w:space="0" w:color="auto"/>
            <w:left w:val="none" w:sz="0" w:space="0" w:color="auto"/>
            <w:bottom w:val="none" w:sz="0" w:space="0" w:color="auto"/>
            <w:right w:val="none" w:sz="0" w:space="0" w:color="auto"/>
          </w:divBdr>
        </w:div>
      </w:divsChild>
    </w:div>
    <w:div w:id="1080522240">
      <w:bodyDiv w:val="1"/>
      <w:marLeft w:val="0"/>
      <w:marRight w:val="0"/>
      <w:marTop w:val="0"/>
      <w:marBottom w:val="0"/>
      <w:divBdr>
        <w:top w:val="none" w:sz="0" w:space="0" w:color="auto"/>
        <w:left w:val="none" w:sz="0" w:space="0" w:color="auto"/>
        <w:bottom w:val="none" w:sz="0" w:space="0" w:color="auto"/>
        <w:right w:val="none" w:sz="0" w:space="0" w:color="auto"/>
      </w:divBdr>
      <w:divsChild>
        <w:div w:id="1001201411">
          <w:marLeft w:val="480"/>
          <w:marRight w:val="0"/>
          <w:marTop w:val="0"/>
          <w:marBottom w:val="0"/>
          <w:divBdr>
            <w:top w:val="none" w:sz="0" w:space="0" w:color="auto"/>
            <w:left w:val="none" w:sz="0" w:space="0" w:color="auto"/>
            <w:bottom w:val="none" w:sz="0" w:space="0" w:color="auto"/>
            <w:right w:val="none" w:sz="0" w:space="0" w:color="auto"/>
          </w:divBdr>
        </w:div>
        <w:div w:id="2115977263">
          <w:marLeft w:val="480"/>
          <w:marRight w:val="0"/>
          <w:marTop w:val="0"/>
          <w:marBottom w:val="0"/>
          <w:divBdr>
            <w:top w:val="none" w:sz="0" w:space="0" w:color="auto"/>
            <w:left w:val="none" w:sz="0" w:space="0" w:color="auto"/>
            <w:bottom w:val="none" w:sz="0" w:space="0" w:color="auto"/>
            <w:right w:val="none" w:sz="0" w:space="0" w:color="auto"/>
          </w:divBdr>
        </w:div>
        <w:div w:id="744425187">
          <w:marLeft w:val="480"/>
          <w:marRight w:val="0"/>
          <w:marTop w:val="0"/>
          <w:marBottom w:val="0"/>
          <w:divBdr>
            <w:top w:val="none" w:sz="0" w:space="0" w:color="auto"/>
            <w:left w:val="none" w:sz="0" w:space="0" w:color="auto"/>
            <w:bottom w:val="none" w:sz="0" w:space="0" w:color="auto"/>
            <w:right w:val="none" w:sz="0" w:space="0" w:color="auto"/>
          </w:divBdr>
        </w:div>
        <w:div w:id="1216501158">
          <w:marLeft w:val="480"/>
          <w:marRight w:val="0"/>
          <w:marTop w:val="0"/>
          <w:marBottom w:val="0"/>
          <w:divBdr>
            <w:top w:val="none" w:sz="0" w:space="0" w:color="auto"/>
            <w:left w:val="none" w:sz="0" w:space="0" w:color="auto"/>
            <w:bottom w:val="none" w:sz="0" w:space="0" w:color="auto"/>
            <w:right w:val="none" w:sz="0" w:space="0" w:color="auto"/>
          </w:divBdr>
        </w:div>
        <w:div w:id="1590966167">
          <w:marLeft w:val="480"/>
          <w:marRight w:val="0"/>
          <w:marTop w:val="0"/>
          <w:marBottom w:val="0"/>
          <w:divBdr>
            <w:top w:val="none" w:sz="0" w:space="0" w:color="auto"/>
            <w:left w:val="none" w:sz="0" w:space="0" w:color="auto"/>
            <w:bottom w:val="none" w:sz="0" w:space="0" w:color="auto"/>
            <w:right w:val="none" w:sz="0" w:space="0" w:color="auto"/>
          </w:divBdr>
        </w:div>
        <w:div w:id="543181859">
          <w:marLeft w:val="480"/>
          <w:marRight w:val="0"/>
          <w:marTop w:val="0"/>
          <w:marBottom w:val="0"/>
          <w:divBdr>
            <w:top w:val="none" w:sz="0" w:space="0" w:color="auto"/>
            <w:left w:val="none" w:sz="0" w:space="0" w:color="auto"/>
            <w:bottom w:val="none" w:sz="0" w:space="0" w:color="auto"/>
            <w:right w:val="none" w:sz="0" w:space="0" w:color="auto"/>
          </w:divBdr>
        </w:div>
        <w:div w:id="434833651">
          <w:marLeft w:val="480"/>
          <w:marRight w:val="0"/>
          <w:marTop w:val="0"/>
          <w:marBottom w:val="0"/>
          <w:divBdr>
            <w:top w:val="none" w:sz="0" w:space="0" w:color="auto"/>
            <w:left w:val="none" w:sz="0" w:space="0" w:color="auto"/>
            <w:bottom w:val="none" w:sz="0" w:space="0" w:color="auto"/>
            <w:right w:val="none" w:sz="0" w:space="0" w:color="auto"/>
          </w:divBdr>
        </w:div>
        <w:div w:id="589050777">
          <w:marLeft w:val="480"/>
          <w:marRight w:val="0"/>
          <w:marTop w:val="0"/>
          <w:marBottom w:val="0"/>
          <w:divBdr>
            <w:top w:val="none" w:sz="0" w:space="0" w:color="auto"/>
            <w:left w:val="none" w:sz="0" w:space="0" w:color="auto"/>
            <w:bottom w:val="none" w:sz="0" w:space="0" w:color="auto"/>
            <w:right w:val="none" w:sz="0" w:space="0" w:color="auto"/>
          </w:divBdr>
        </w:div>
        <w:div w:id="1721514140">
          <w:marLeft w:val="480"/>
          <w:marRight w:val="0"/>
          <w:marTop w:val="0"/>
          <w:marBottom w:val="0"/>
          <w:divBdr>
            <w:top w:val="none" w:sz="0" w:space="0" w:color="auto"/>
            <w:left w:val="none" w:sz="0" w:space="0" w:color="auto"/>
            <w:bottom w:val="none" w:sz="0" w:space="0" w:color="auto"/>
            <w:right w:val="none" w:sz="0" w:space="0" w:color="auto"/>
          </w:divBdr>
        </w:div>
        <w:div w:id="1477065186">
          <w:marLeft w:val="480"/>
          <w:marRight w:val="0"/>
          <w:marTop w:val="0"/>
          <w:marBottom w:val="0"/>
          <w:divBdr>
            <w:top w:val="none" w:sz="0" w:space="0" w:color="auto"/>
            <w:left w:val="none" w:sz="0" w:space="0" w:color="auto"/>
            <w:bottom w:val="none" w:sz="0" w:space="0" w:color="auto"/>
            <w:right w:val="none" w:sz="0" w:space="0" w:color="auto"/>
          </w:divBdr>
        </w:div>
        <w:div w:id="2014797234">
          <w:marLeft w:val="480"/>
          <w:marRight w:val="0"/>
          <w:marTop w:val="0"/>
          <w:marBottom w:val="0"/>
          <w:divBdr>
            <w:top w:val="none" w:sz="0" w:space="0" w:color="auto"/>
            <w:left w:val="none" w:sz="0" w:space="0" w:color="auto"/>
            <w:bottom w:val="none" w:sz="0" w:space="0" w:color="auto"/>
            <w:right w:val="none" w:sz="0" w:space="0" w:color="auto"/>
          </w:divBdr>
        </w:div>
        <w:div w:id="397215683">
          <w:marLeft w:val="480"/>
          <w:marRight w:val="0"/>
          <w:marTop w:val="0"/>
          <w:marBottom w:val="0"/>
          <w:divBdr>
            <w:top w:val="none" w:sz="0" w:space="0" w:color="auto"/>
            <w:left w:val="none" w:sz="0" w:space="0" w:color="auto"/>
            <w:bottom w:val="none" w:sz="0" w:space="0" w:color="auto"/>
            <w:right w:val="none" w:sz="0" w:space="0" w:color="auto"/>
          </w:divBdr>
        </w:div>
        <w:div w:id="1780100550">
          <w:marLeft w:val="480"/>
          <w:marRight w:val="0"/>
          <w:marTop w:val="0"/>
          <w:marBottom w:val="0"/>
          <w:divBdr>
            <w:top w:val="none" w:sz="0" w:space="0" w:color="auto"/>
            <w:left w:val="none" w:sz="0" w:space="0" w:color="auto"/>
            <w:bottom w:val="none" w:sz="0" w:space="0" w:color="auto"/>
            <w:right w:val="none" w:sz="0" w:space="0" w:color="auto"/>
          </w:divBdr>
        </w:div>
        <w:div w:id="1222256962">
          <w:marLeft w:val="480"/>
          <w:marRight w:val="0"/>
          <w:marTop w:val="0"/>
          <w:marBottom w:val="0"/>
          <w:divBdr>
            <w:top w:val="none" w:sz="0" w:space="0" w:color="auto"/>
            <w:left w:val="none" w:sz="0" w:space="0" w:color="auto"/>
            <w:bottom w:val="none" w:sz="0" w:space="0" w:color="auto"/>
            <w:right w:val="none" w:sz="0" w:space="0" w:color="auto"/>
          </w:divBdr>
        </w:div>
        <w:div w:id="271284954">
          <w:marLeft w:val="480"/>
          <w:marRight w:val="0"/>
          <w:marTop w:val="0"/>
          <w:marBottom w:val="0"/>
          <w:divBdr>
            <w:top w:val="none" w:sz="0" w:space="0" w:color="auto"/>
            <w:left w:val="none" w:sz="0" w:space="0" w:color="auto"/>
            <w:bottom w:val="none" w:sz="0" w:space="0" w:color="auto"/>
            <w:right w:val="none" w:sz="0" w:space="0" w:color="auto"/>
          </w:divBdr>
        </w:div>
        <w:div w:id="1602949419">
          <w:marLeft w:val="480"/>
          <w:marRight w:val="0"/>
          <w:marTop w:val="0"/>
          <w:marBottom w:val="0"/>
          <w:divBdr>
            <w:top w:val="none" w:sz="0" w:space="0" w:color="auto"/>
            <w:left w:val="none" w:sz="0" w:space="0" w:color="auto"/>
            <w:bottom w:val="none" w:sz="0" w:space="0" w:color="auto"/>
            <w:right w:val="none" w:sz="0" w:space="0" w:color="auto"/>
          </w:divBdr>
        </w:div>
        <w:div w:id="1650134611">
          <w:marLeft w:val="480"/>
          <w:marRight w:val="0"/>
          <w:marTop w:val="0"/>
          <w:marBottom w:val="0"/>
          <w:divBdr>
            <w:top w:val="none" w:sz="0" w:space="0" w:color="auto"/>
            <w:left w:val="none" w:sz="0" w:space="0" w:color="auto"/>
            <w:bottom w:val="none" w:sz="0" w:space="0" w:color="auto"/>
            <w:right w:val="none" w:sz="0" w:space="0" w:color="auto"/>
          </w:divBdr>
        </w:div>
        <w:div w:id="1812288303">
          <w:marLeft w:val="480"/>
          <w:marRight w:val="0"/>
          <w:marTop w:val="0"/>
          <w:marBottom w:val="0"/>
          <w:divBdr>
            <w:top w:val="none" w:sz="0" w:space="0" w:color="auto"/>
            <w:left w:val="none" w:sz="0" w:space="0" w:color="auto"/>
            <w:bottom w:val="none" w:sz="0" w:space="0" w:color="auto"/>
            <w:right w:val="none" w:sz="0" w:space="0" w:color="auto"/>
          </w:divBdr>
        </w:div>
        <w:div w:id="1004675138">
          <w:marLeft w:val="480"/>
          <w:marRight w:val="0"/>
          <w:marTop w:val="0"/>
          <w:marBottom w:val="0"/>
          <w:divBdr>
            <w:top w:val="none" w:sz="0" w:space="0" w:color="auto"/>
            <w:left w:val="none" w:sz="0" w:space="0" w:color="auto"/>
            <w:bottom w:val="none" w:sz="0" w:space="0" w:color="auto"/>
            <w:right w:val="none" w:sz="0" w:space="0" w:color="auto"/>
          </w:divBdr>
        </w:div>
        <w:div w:id="1602958159">
          <w:marLeft w:val="480"/>
          <w:marRight w:val="0"/>
          <w:marTop w:val="0"/>
          <w:marBottom w:val="0"/>
          <w:divBdr>
            <w:top w:val="none" w:sz="0" w:space="0" w:color="auto"/>
            <w:left w:val="none" w:sz="0" w:space="0" w:color="auto"/>
            <w:bottom w:val="none" w:sz="0" w:space="0" w:color="auto"/>
            <w:right w:val="none" w:sz="0" w:space="0" w:color="auto"/>
          </w:divBdr>
        </w:div>
        <w:div w:id="977758752">
          <w:marLeft w:val="480"/>
          <w:marRight w:val="0"/>
          <w:marTop w:val="0"/>
          <w:marBottom w:val="0"/>
          <w:divBdr>
            <w:top w:val="none" w:sz="0" w:space="0" w:color="auto"/>
            <w:left w:val="none" w:sz="0" w:space="0" w:color="auto"/>
            <w:bottom w:val="none" w:sz="0" w:space="0" w:color="auto"/>
            <w:right w:val="none" w:sz="0" w:space="0" w:color="auto"/>
          </w:divBdr>
        </w:div>
        <w:div w:id="825515854">
          <w:marLeft w:val="480"/>
          <w:marRight w:val="0"/>
          <w:marTop w:val="0"/>
          <w:marBottom w:val="0"/>
          <w:divBdr>
            <w:top w:val="none" w:sz="0" w:space="0" w:color="auto"/>
            <w:left w:val="none" w:sz="0" w:space="0" w:color="auto"/>
            <w:bottom w:val="none" w:sz="0" w:space="0" w:color="auto"/>
            <w:right w:val="none" w:sz="0" w:space="0" w:color="auto"/>
          </w:divBdr>
        </w:div>
        <w:div w:id="1137915936">
          <w:marLeft w:val="480"/>
          <w:marRight w:val="0"/>
          <w:marTop w:val="0"/>
          <w:marBottom w:val="0"/>
          <w:divBdr>
            <w:top w:val="none" w:sz="0" w:space="0" w:color="auto"/>
            <w:left w:val="none" w:sz="0" w:space="0" w:color="auto"/>
            <w:bottom w:val="none" w:sz="0" w:space="0" w:color="auto"/>
            <w:right w:val="none" w:sz="0" w:space="0" w:color="auto"/>
          </w:divBdr>
        </w:div>
        <w:div w:id="1778327569">
          <w:marLeft w:val="480"/>
          <w:marRight w:val="0"/>
          <w:marTop w:val="0"/>
          <w:marBottom w:val="0"/>
          <w:divBdr>
            <w:top w:val="none" w:sz="0" w:space="0" w:color="auto"/>
            <w:left w:val="none" w:sz="0" w:space="0" w:color="auto"/>
            <w:bottom w:val="none" w:sz="0" w:space="0" w:color="auto"/>
            <w:right w:val="none" w:sz="0" w:space="0" w:color="auto"/>
          </w:divBdr>
        </w:div>
        <w:div w:id="917638302">
          <w:marLeft w:val="480"/>
          <w:marRight w:val="0"/>
          <w:marTop w:val="0"/>
          <w:marBottom w:val="0"/>
          <w:divBdr>
            <w:top w:val="none" w:sz="0" w:space="0" w:color="auto"/>
            <w:left w:val="none" w:sz="0" w:space="0" w:color="auto"/>
            <w:bottom w:val="none" w:sz="0" w:space="0" w:color="auto"/>
            <w:right w:val="none" w:sz="0" w:space="0" w:color="auto"/>
          </w:divBdr>
        </w:div>
        <w:div w:id="2102220084">
          <w:marLeft w:val="480"/>
          <w:marRight w:val="0"/>
          <w:marTop w:val="0"/>
          <w:marBottom w:val="0"/>
          <w:divBdr>
            <w:top w:val="none" w:sz="0" w:space="0" w:color="auto"/>
            <w:left w:val="none" w:sz="0" w:space="0" w:color="auto"/>
            <w:bottom w:val="none" w:sz="0" w:space="0" w:color="auto"/>
            <w:right w:val="none" w:sz="0" w:space="0" w:color="auto"/>
          </w:divBdr>
        </w:div>
        <w:div w:id="1916621778">
          <w:marLeft w:val="480"/>
          <w:marRight w:val="0"/>
          <w:marTop w:val="0"/>
          <w:marBottom w:val="0"/>
          <w:divBdr>
            <w:top w:val="none" w:sz="0" w:space="0" w:color="auto"/>
            <w:left w:val="none" w:sz="0" w:space="0" w:color="auto"/>
            <w:bottom w:val="none" w:sz="0" w:space="0" w:color="auto"/>
            <w:right w:val="none" w:sz="0" w:space="0" w:color="auto"/>
          </w:divBdr>
        </w:div>
        <w:div w:id="1531189581">
          <w:marLeft w:val="480"/>
          <w:marRight w:val="0"/>
          <w:marTop w:val="0"/>
          <w:marBottom w:val="0"/>
          <w:divBdr>
            <w:top w:val="none" w:sz="0" w:space="0" w:color="auto"/>
            <w:left w:val="none" w:sz="0" w:space="0" w:color="auto"/>
            <w:bottom w:val="none" w:sz="0" w:space="0" w:color="auto"/>
            <w:right w:val="none" w:sz="0" w:space="0" w:color="auto"/>
          </w:divBdr>
        </w:div>
        <w:div w:id="1533299963">
          <w:marLeft w:val="480"/>
          <w:marRight w:val="0"/>
          <w:marTop w:val="0"/>
          <w:marBottom w:val="0"/>
          <w:divBdr>
            <w:top w:val="none" w:sz="0" w:space="0" w:color="auto"/>
            <w:left w:val="none" w:sz="0" w:space="0" w:color="auto"/>
            <w:bottom w:val="none" w:sz="0" w:space="0" w:color="auto"/>
            <w:right w:val="none" w:sz="0" w:space="0" w:color="auto"/>
          </w:divBdr>
        </w:div>
        <w:div w:id="1423254542">
          <w:marLeft w:val="480"/>
          <w:marRight w:val="0"/>
          <w:marTop w:val="0"/>
          <w:marBottom w:val="0"/>
          <w:divBdr>
            <w:top w:val="none" w:sz="0" w:space="0" w:color="auto"/>
            <w:left w:val="none" w:sz="0" w:space="0" w:color="auto"/>
            <w:bottom w:val="none" w:sz="0" w:space="0" w:color="auto"/>
            <w:right w:val="none" w:sz="0" w:space="0" w:color="auto"/>
          </w:divBdr>
        </w:div>
        <w:div w:id="893545675">
          <w:marLeft w:val="480"/>
          <w:marRight w:val="0"/>
          <w:marTop w:val="0"/>
          <w:marBottom w:val="0"/>
          <w:divBdr>
            <w:top w:val="none" w:sz="0" w:space="0" w:color="auto"/>
            <w:left w:val="none" w:sz="0" w:space="0" w:color="auto"/>
            <w:bottom w:val="none" w:sz="0" w:space="0" w:color="auto"/>
            <w:right w:val="none" w:sz="0" w:space="0" w:color="auto"/>
          </w:divBdr>
        </w:div>
        <w:div w:id="817842084">
          <w:marLeft w:val="480"/>
          <w:marRight w:val="0"/>
          <w:marTop w:val="0"/>
          <w:marBottom w:val="0"/>
          <w:divBdr>
            <w:top w:val="none" w:sz="0" w:space="0" w:color="auto"/>
            <w:left w:val="none" w:sz="0" w:space="0" w:color="auto"/>
            <w:bottom w:val="none" w:sz="0" w:space="0" w:color="auto"/>
            <w:right w:val="none" w:sz="0" w:space="0" w:color="auto"/>
          </w:divBdr>
        </w:div>
        <w:div w:id="1373844576">
          <w:marLeft w:val="480"/>
          <w:marRight w:val="0"/>
          <w:marTop w:val="0"/>
          <w:marBottom w:val="0"/>
          <w:divBdr>
            <w:top w:val="none" w:sz="0" w:space="0" w:color="auto"/>
            <w:left w:val="none" w:sz="0" w:space="0" w:color="auto"/>
            <w:bottom w:val="none" w:sz="0" w:space="0" w:color="auto"/>
            <w:right w:val="none" w:sz="0" w:space="0" w:color="auto"/>
          </w:divBdr>
        </w:div>
        <w:div w:id="1277061521">
          <w:marLeft w:val="480"/>
          <w:marRight w:val="0"/>
          <w:marTop w:val="0"/>
          <w:marBottom w:val="0"/>
          <w:divBdr>
            <w:top w:val="none" w:sz="0" w:space="0" w:color="auto"/>
            <w:left w:val="none" w:sz="0" w:space="0" w:color="auto"/>
            <w:bottom w:val="none" w:sz="0" w:space="0" w:color="auto"/>
            <w:right w:val="none" w:sz="0" w:space="0" w:color="auto"/>
          </w:divBdr>
        </w:div>
        <w:div w:id="801920257">
          <w:marLeft w:val="480"/>
          <w:marRight w:val="0"/>
          <w:marTop w:val="0"/>
          <w:marBottom w:val="0"/>
          <w:divBdr>
            <w:top w:val="none" w:sz="0" w:space="0" w:color="auto"/>
            <w:left w:val="none" w:sz="0" w:space="0" w:color="auto"/>
            <w:bottom w:val="none" w:sz="0" w:space="0" w:color="auto"/>
            <w:right w:val="none" w:sz="0" w:space="0" w:color="auto"/>
          </w:divBdr>
        </w:div>
        <w:div w:id="402915552">
          <w:marLeft w:val="480"/>
          <w:marRight w:val="0"/>
          <w:marTop w:val="0"/>
          <w:marBottom w:val="0"/>
          <w:divBdr>
            <w:top w:val="none" w:sz="0" w:space="0" w:color="auto"/>
            <w:left w:val="none" w:sz="0" w:space="0" w:color="auto"/>
            <w:bottom w:val="none" w:sz="0" w:space="0" w:color="auto"/>
            <w:right w:val="none" w:sz="0" w:space="0" w:color="auto"/>
          </w:divBdr>
        </w:div>
        <w:div w:id="1048603900">
          <w:marLeft w:val="480"/>
          <w:marRight w:val="0"/>
          <w:marTop w:val="0"/>
          <w:marBottom w:val="0"/>
          <w:divBdr>
            <w:top w:val="none" w:sz="0" w:space="0" w:color="auto"/>
            <w:left w:val="none" w:sz="0" w:space="0" w:color="auto"/>
            <w:bottom w:val="none" w:sz="0" w:space="0" w:color="auto"/>
            <w:right w:val="none" w:sz="0" w:space="0" w:color="auto"/>
          </w:divBdr>
        </w:div>
        <w:div w:id="1367411114">
          <w:marLeft w:val="480"/>
          <w:marRight w:val="0"/>
          <w:marTop w:val="0"/>
          <w:marBottom w:val="0"/>
          <w:divBdr>
            <w:top w:val="none" w:sz="0" w:space="0" w:color="auto"/>
            <w:left w:val="none" w:sz="0" w:space="0" w:color="auto"/>
            <w:bottom w:val="none" w:sz="0" w:space="0" w:color="auto"/>
            <w:right w:val="none" w:sz="0" w:space="0" w:color="auto"/>
          </w:divBdr>
        </w:div>
        <w:div w:id="1395663129">
          <w:marLeft w:val="480"/>
          <w:marRight w:val="0"/>
          <w:marTop w:val="0"/>
          <w:marBottom w:val="0"/>
          <w:divBdr>
            <w:top w:val="none" w:sz="0" w:space="0" w:color="auto"/>
            <w:left w:val="none" w:sz="0" w:space="0" w:color="auto"/>
            <w:bottom w:val="none" w:sz="0" w:space="0" w:color="auto"/>
            <w:right w:val="none" w:sz="0" w:space="0" w:color="auto"/>
          </w:divBdr>
        </w:div>
        <w:div w:id="631402414">
          <w:marLeft w:val="480"/>
          <w:marRight w:val="0"/>
          <w:marTop w:val="0"/>
          <w:marBottom w:val="0"/>
          <w:divBdr>
            <w:top w:val="none" w:sz="0" w:space="0" w:color="auto"/>
            <w:left w:val="none" w:sz="0" w:space="0" w:color="auto"/>
            <w:bottom w:val="none" w:sz="0" w:space="0" w:color="auto"/>
            <w:right w:val="none" w:sz="0" w:space="0" w:color="auto"/>
          </w:divBdr>
        </w:div>
        <w:div w:id="1193037472">
          <w:marLeft w:val="480"/>
          <w:marRight w:val="0"/>
          <w:marTop w:val="0"/>
          <w:marBottom w:val="0"/>
          <w:divBdr>
            <w:top w:val="none" w:sz="0" w:space="0" w:color="auto"/>
            <w:left w:val="none" w:sz="0" w:space="0" w:color="auto"/>
            <w:bottom w:val="none" w:sz="0" w:space="0" w:color="auto"/>
            <w:right w:val="none" w:sz="0" w:space="0" w:color="auto"/>
          </w:divBdr>
        </w:div>
        <w:div w:id="698746788">
          <w:marLeft w:val="480"/>
          <w:marRight w:val="0"/>
          <w:marTop w:val="0"/>
          <w:marBottom w:val="0"/>
          <w:divBdr>
            <w:top w:val="none" w:sz="0" w:space="0" w:color="auto"/>
            <w:left w:val="none" w:sz="0" w:space="0" w:color="auto"/>
            <w:bottom w:val="none" w:sz="0" w:space="0" w:color="auto"/>
            <w:right w:val="none" w:sz="0" w:space="0" w:color="auto"/>
          </w:divBdr>
        </w:div>
        <w:div w:id="702250500">
          <w:marLeft w:val="480"/>
          <w:marRight w:val="0"/>
          <w:marTop w:val="0"/>
          <w:marBottom w:val="0"/>
          <w:divBdr>
            <w:top w:val="none" w:sz="0" w:space="0" w:color="auto"/>
            <w:left w:val="none" w:sz="0" w:space="0" w:color="auto"/>
            <w:bottom w:val="none" w:sz="0" w:space="0" w:color="auto"/>
            <w:right w:val="none" w:sz="0" w:space="0" w:color="auto"/>
          </w:divBdr>
        </w:div>
        <w:div w:id="1043292295">
          <w:marLeft w:val="480"/>
          <w:marRight w:val="0"/>
          <w:marTop w:val="0"/>
          <w:marBottom w:val="0"/>
          <w:divBdr>
            <w:top w:val="none" w:sz="0" w:space="0" w:color="auto"/>
            <w:left w:val="none" w:sz="0" w:space="0" w:color="auto"/>
            <w:bottom w:val="none" w:sz="0" w:space="0" w:color="auto"/>
            <w:right w:val="none" w:sz="0" w:space="0" w:color="auto"/>
          </w:divBdr>
        </w:div>
        <w:div w:id="2116250307">
          <w:marLeft w:val="480"/>
          <w:marRight w:val="0"/>
          <w:marTop w:val="0"/>
          <w:marBottom w:val="0"/>
          <w:divBdr>
            <w:top w:val="none" w:sz="0" w:space="0" w:color="auto"/>
            <w:left w:val="none" w:sz="0" w:space="0" w:color="auto"/>
            <w:bottom w:val="none" w:sz="0" w:space="0" w:color="auto"/>
            <w:right w:val="none" w:sz="0" w:space="0" w:color="auto"/>
          </w:divBdr>
        </w:div>
        <w:div w:id="328145473">
          <w:marLeft w:val="480"/>
          <w:marRight w:val="0"/>
          <w:marTop w:val="0"/>
          <w:marBottom w:val="0"/>
          <w:divBdr>
            <w:top w:val="none" w:sz="0" w:space="0" w:color="auto"/>
            <w:left w:val="none" w:sz="0" w:space="0" w:color="auto"/>
            <w:bottom w:val="none" w:sz="0" w:space="0" w:color="auto"/>
            <w:right w:val="none" w:sz="0" w:space="0" w:color="auto"/>
          </w:divBdr>
        </w:div>
        <w:div w:id="1829831672">
          <w:marLeft w:val="480"/>
          <w:marRight w:val="0"/>
          <w:marTop w:val="0"/>
          <w:marBottom w:val="0"/>
          <w:divBdr>
            <w:top w:val="none" w:sz="0" w:space="0" w:color="auto"/>
            <w:left w:val="none" w:sz="0" w:space="0" w:color="auto"/>
            <w:bottom w:val="none" w:sz="0" w:space="0" w:color="auto"/>
            <w:right w:val="none" w:sz="0" w:space="0" w:color="auto"/>
          </w:divBdr>
        </w:div>
        <w:div w:id="1441029401">
          <w:marLeft w:val="480"/>
          <w:marRight w:val="0"/>
          <w:marTop w:val="0"/>
          <w:marBottom w:val="0"/>
          <w:divBdr>
            <w:top w:val="none" w:sz="0" w:space="0" w:color="auto"/>
            <w:left w:val="none" w:sz="0" w:space="0" w:color="auto"/>
            <w:bottom w:val="none" w:sz="0" w:space="0" w:color="auto"/>
            <w:right w:val="none" w:sz="0" w:space="0" w:color="auto"/>
          </w:divBdr>
        </w:div>
        <w:div w:id="537668976">
          <w:marLeft w:val="480"/>
          <w:marRight w:val="0"/>
          <w:marTop w:val="0"/>
          <w:marBottom w:val="0"/>
          <w:divBdr>
            <w:top w:val="none" w:sz="0" w:space="0" w:color="auto"/>
            <w:left w:val="none" w:sz="0" w:space="0" w:color="auto"/>
            <w:bottom w:val="none" w:sz="0" w:space="0" w:color="auto"/>
            <w:right w:val="none" w:sz="0" w:space="0" w:color="auto"/>
          </w:divBdr>
        </w:div>
        <w:div w:id="473359">
          <w:marLeft w:val="480"/>
          <w:marRight w:val="0"/>
          <w:marTop w:val="0"/>
          <w:marBottom w:val="0"/>
          <w:divBdr>
            <w:top w:val="none" w:sz="0" w:space="0" w:color="auto"/>
            <w:left w:val="none" w:sz="0" w:space="0" w:color="auto"/>
            <w:bottom w:val="none" w:sz="0" w:space="0" w:color="auto"/>
            <w:right w:val="none" w:sz="0" w:space="0" w:color="auto"/>
          </w:divBdr>
        </w:div>
        <w:div w:id="326789887">
          <w:marLeft w:val="480"/>
          <w:marRight w:val="0"/>
          <w:marTop w:val="0"/>
          <w:marBottom w:val="0"/>
          <w:divBdr>
            <w:top w:val="none" w:sz="0" w:space="0" w:color="auto"/>
            <w:left w:val="none" w:sz="0" w:space="0" w:color="auto"/>
            <w:bottom w:val="none" w:sz="0" w:space="0" w:color="auto"/>
            <w:right w:val="none" w:sz="0" w:space="0" w:color="auto"/>
          </w:divBdr>
        </w:div>
        <w:div w:id="1967083386">
          <w:marLeft w:val="480"/>
          <w:marRight w:val="0"/>
          <w:marTop w:val="0"/>
          <w:marBottom w:val="0"/>
          <w:divBdr>
            <w:top w:val="none" w:sz="0" w:space="0" w:color="auto"/>
            <w:left w:val="none" w:sz="0" w:space="0" w:color="auto"/>
            <w:bottom w:val="none" w:sz="0" w:space="0" w:color="auto"/>
            <w:right w:val="none" w:sz="0" w:space="0" w:color="auto"/>
          </w:divBdr>
        </w:div>
        <w:div w:id="543174971">
          <w:marLeft w:val="480"/>
          <w:marRight w:val="0"/>
          <w:marTop w:val="0"/>
          <w:marBottom w:val="0"/>
          <w:divBdr>
            <w:top w:val="none" w:sz="0" w:space="0" w:color="auto"/>
            <w:left w:val="none" w:sz="0" w:space="0" w:color="auto"/>
            <w:bottom w:val="none" w:sz="0" w:space="0" w:color="auto"/>
            <w:right w:val="none" w:sz="0" w:space="0" w:color="auto"/>
          </w:divBdr>
        </w:div>
        <w:div w:id="647829635">
          <w:marLeft w:val="480"/>
          <w:marRight w:val="0"/>
          <w:marTop w:val="0"/>
          <w:marBottom w:val="0"/>
          <w:divBdr>
            <w:top w:val="none" w:sz="0" w:space="0" w:color="auto"/>
            <w:left w:val="none" w:sz="0" w:space="0" w:color="auto"/>
            <w:bottom w:val="none" w:sz="0" w:space="0" w:color="auto"/>
            <w:right w:val="none" w:sz="0" w:space="0" w:color="auto"/>
          </w:divBdr>
        </w:div>
        <w:div w:id="173765273">
          <w:marLeft w:val="480"/>
          <w:marRight w:val="0"/>
          <w:marTop w:val="0"/>
          <w:marBottom w:val="0"/>
          <w:divBdr>
            <w:top w:val="none" w:sz="0" w:space="0" w:color="auto"/>
            <w:left w:val="none" w:sz="0" w:space="0" w:color="auto"/>
            <w:bottom w:val="none" w:sz="0" w:space="0" w:color="auto"/>
            <w:right w:val="none" w:sz="0" w:space="0" w:color="auto"/>
          </w:divBdr>
        </w:div>
        <w:div w:id="382212415">
          <w:marLeft w:val="480"/>
          <w:marRight w:val="0"/>
          <w:marTop w:val="0"/>
          <w:marBottom w:val="0"/>
          <w:divBdr>
            <w:top w:val="none" w:sz="0" w:space="0" w:color="auto"/>
            <w:left w:val="none" w:sz="0" w:space="0" w:color="auto"/>
            <w:bottom w:val="none" w:sz="0" w:space="0" w:color="auto"/>
            <w:right w:val="none" w:sz="0" w:space="0" w:color="auto"/>
          </w:divBdr>
        </w:div>
        <w:div w:id="1844465854">
          <w:marLeft w:val="480"/>
          <w:marRight w:val="0"/>
          <w:marTop w:val="0"/>
          <w:marBottom w:val="0"/>
          <w:divBdr>
            <w:top w:val="none" w:sz="0" w:space="0" w:color="auto"/>
            <w:left w:val="none" w:sz="0" w:space="0" w:color="auto"/>
            <w:bottom w:val="none" w:sz="0" w:space="0" w:color="auto"/>
            <w:right w:val="none" w:sz="0" w:space="0" w:color="auto"/>
          </w:divBdr>
        </w:div>
        <w:div w:id="1627352252">
          <w:marLeft w:val="480"/>
          <w:marRight w:val="0"/>
          <w:marTop w:val="0"/>
          <w:marBottom w:val="0"/>
          <w:divBdr>
            <w:top w:val="none" w:sz="0" w:space="0" w:color="auto"/>
            <w:left w:val="none" w:sz="0" w:space="0" w:color="auto"/>
            <w:bottom w:val="none" w:sz="0" w:space="0" w:color="auto"/>
            <w:right w:val="none" w:sz="0" w:space="0" w:color="auto"/>
          </w:divBdr>
        </w:div>
        <w:div w:id="2060543851">
          <w:marLeft w:val="480"/>
          <w:marRight w:val="0"/>
          <w:marTop w:val="0"/>
          <w:marBottom w:val="0"/>
          <w:divBdr>
            <w:top w:val="none" w:sz="0" w:space="0" w:color="auto"/>
            <w:left w:val="none" w:sz="0" w:space="0" w:color="auto"/>
            <w:bottom w:val="none" w:sz="0" w:space="0" w:color="auto"/>
            <w:right w:val="none" w:sz="0" w:space="0" w:color="auto"/>
          </w:divBdr>
        </w:div>
        <w:div w:id="64450144">
          <w:marLeft w:val="480"/>
          <w:marRight w:val="0"/>
          <w:marTop w:val="0"/>
          <w:marBottom w:val="0"/>
          <w:divBdr>
            <w:top w:val="none" w:sz="0" w:space="0" w:color="auto"/>
            <w:left w:val="none" w:sz="0" w:space="0" w:color="auto"/>
            <w:bottom w:val="none" w:sz="0" w:space="0" w:color="auto"/>
            <w:right w:val="none" w:sz="0" w:space="0" w:color="auto"/>
          </w:divBdr>
        </w:div>
        <w:div w:id="769006627">
          <w:marLeft w:val="480"/>
          <w:marRight w:val="0"/>
          <w:marTop w:val="0"/>
          <w:marBottom w:val="0"/>
          <w:divBdr>
            <w:top w:val="none" w:sz="0" w:space="0" w:color="auto"/>
            <w:left w:val="none" w:sz="0" w:space="0" w:color="auto"/>
            <w:bottom w:val="none" w:sz="0" w:space="0" w:color="auto"/>
            <w:right w:val="none" w:sz="0" w:space="0" w:color="auto"/>
          </w:divBdr>
        </w:div>
        <w:div w:id="984314112">
          <w:marLeft w:val="480"/>
          <w:marRight w:val="0"/>
          <w:marTop w:val="0"/>
          <w:marBottom w:val="0"/>
          <w:divBdr>
            <w:top w:val="none" w:sz="0" w:space="0" w:color="auto"/>
            <w:left w:val="none" w:sz="0" w:space="0" w:color="auto"/>
            <w:bottom w:val="none" w:sz="0" w:space="0" w:color="auto"/>
            <w:right w:val="none" w:sz="0" w:space="0" w:color="auto"/>
          </w:divBdr>
        </w:div>
        <w:div w:id="1965228034">
          <w:marLeft w:val="480"/>
          <w:marRight w:val="0"/>
          <w:marTop w:val="0"/>
          <w:marBottom w:val="0"/>
          <w:divBdr>
            <w:top w:val="none" w:sz="0" w:space="0" w:color="auto"/>
            <w:left w:val="none" w:sz="0" w:space="0" w:color="auto"/>
            <w:bottom w:val="none" w:sz="0" w:space="0" w:color="auto"/>
            <w:right w:val="none" w:sz="0" w:space="0" w:color="auto"/>
          </w:divBdr>
        </w:div>
        <w:div w:id="802624333">
          <w:marLeft w:val="480"/>
          <w:marRight w:val="0"/>
          <w:marTop w:val="0"/>
          <w:marBottom w:val="0"/>
          <w:divBdr>
            <w:top w:val="none" w:sz="0" w:space="0" w:color="auto"/>
            <w:left w:val="none" w:sz="0" w:space="0" w:color="auto"/>
            <w:bottom w:val="none" w:sz="0" w:space="0" w:color="auto"/>
            <w:right w:val="none" w:sz="0" w:space="0" w:color="auto"/>
          </w:divBdr>
        </w:div>
        <w:div w:id="85880421">
          <w:marLeft w:val="480"/>
          <w:marRight w:val="0"/>
          <w:marTop w:val="0"/>
          <w:marBottom w:val="0"/>
          <w:divBdr>
            <w:top w:val="none" w:sz="0" w:space="0" w:color="auto"/>
            <w:left w:val="none" w:sz="0" w:space="0" w:color="auto"/>
            <w:bottom w:val="none" w:sz="0" w:space="0" w:color="auto"/>
            <w:right w:val="none" w:sz="0" w:space="0" w:color="auto"/>
          </w:divBdr>
        </w:div>
        <w:div w:id="715467742">
          <w:marLeft w:val="480"/>
          <w:marRight w:val="0"/>
          <w:marTop w:val="0"/>
          <w:marBottom w:val="0"/>
          <w:divBdr>
            <w:top w:val="none" w:sz="0" w:space="0" w:color="auto"/>
            <w:left w:val="none" w:sz="0" w:space="0" w:color="auto"/>
            <w:bottom w:val="none" w:sz="0" w:space="0" w:color="auto"/>
            <w:right w:val="none" w:sz="0" w:space="0" w:color="auto"/>
          </w:divBdr>
        </w:div>
        <w:div w:id="933824028">
          <w:marLeft w:val="480"/>
          <w:marRight w:val="0"/>
          <w:marTop w:val="0"/>
          <w:marBottom w:val="0"/>
          <w:divBdr>
            <w:top w:val="none" w:sz="0" w:space="0" w:color="auto"/>
            <w:left w:val="none" w:sz="0" w:space="0" w:color="auto"/>
            <w:bottom w:val="none" w:sz="0" w:space="0" w:color="auto"/>
            <w:right w:val="none" w:sz="0" w:space="0" w:color="auto"/>
          </w:divBdr>
        </w:div>
        <w:div w:id="1964070871">
          <w:marLeft w:val="480"/>
          <w:marRight w:val="0"/>
          <w:marTop w:val="0"/>
          <w:marBottom w:val="0"/>
          <w:divBdr>
            <w:top w:val="none" w:sz="0" w:space="0" w:color="auto"/>
            <w:left w:val="none" w:sz="0" w:space="0" w:color="auto"/>
            <w:bottom w:val="none" w:sz="0" w:space="0" w:color="auto"/>
            <w:right w:val="none" w:sz="0" w:space="0" w:color="auto"/>
          </w:divBdr>
        </w:div>
        <w:div w:id="524946945">
          <w:marLeft w:val="480"/>
          <w:marRight w:val="0"/>
          <w:marTop w:val="0"/>
          <w:marBottom w:val="0"/>
          <w:divBdr>
            <w:top w:val="none" w:sz="0" w:space="0" w:color="auto"/>
            <w:left w:val="none" w:sz="0" w:space="0" w:color="auto"/>
            <w:bottom w:val="none" w:sz="0" w:space="0" w:color="auto"/>
            <w:right w:val="none" w:sz="0" w:space="0" w:color="auto"/>
          </w:divBdr>
        </w:div>
        <w:div w:id="657536770">
          <w:marLeft w:val="480"/>
          <w:marRight w:val="0"/>
          <w:marTop w:val="0"/>
          <w:marBottom w:val="0"/>
          <w:divBdr>
            <w:top w:val="none" w:sz="0" w:space="0" w:color="auto"/>
            <w:left w:val="none" w:sz="0" w:space="0" w:color="auto"/>
            <w:bottom w:val="none" w:sz="0" w:space="0" w:color="auto"/>
            <w:right w:val="none" w:sz="0" w:space="0" w:color="auto"/>
          </w:divBdr>
        </w:div>
      </w:divsChild>
    </w:div>
    <w:div w:id="1093160012">
      <w:bodyDiv w:val="1"/>
      <w:marLeft w:val="0"/>
      <w:marRight w:val="0"/>
      <w:marTop w:val="0"/>
      <w:marBottom w:val="0"/>
      <w:divBdr>
        <w:top w:val="none" w:sz="0" w:space="0" w:color="auto"/>
        <w:left w:val="none" w:sz="0" w:space="0" w:color="auto"/>
        <w:bottom w:val="none" w:sz="0" w:space="0" w:color="auto"/>
        <w:right w:val="none" w:sz="0" w:space="0" w:color="auto"/>
      </w:divBdr>
    </w:div>
    <w:div w:id="1094860681">
      <w:bodyDiv w:val="1"/>
      <w:marLeft w:val="0"/>
      <w:marRight w:val="0"/>
      <w:marTop w:val="0"/>
      <w:marBottom w:val="0"/>
      <w:divBdr>
        <w:top w:val="none" w:sz="0" w:space="0" w:color="auto"/>
        <w:left w:val="none" w:sz="0" w:space="0" w:color="auto"/>
        <w:bottom w:val="none" w:sz="0" w:space="0" w:color="auto"/>
        <w:right w:val="none" w:sz="0" w:space="0" w:color="auto"/>
      </w:divBdr>
    </w:div>
    <w:div w:id="1096829438">
      <w:bodyDiv w:val="1"/>
      <w:marLeft w:val="0"/>
      <w:marRight w:val="0"/>
      <w:marTop w:val="0"/>
      <w:marBottom w:val="0"/>
      <w:divBdr>
        <w:top w:val="none" w:sz="0" w:space="0" w:color="auto"/>
        <w:left w:val="none" w:sz="0" w:space="0" w:color="auto"/>
        <w:bottom w:val="none" w:sz="0" w:space="0" w:color="auto"/>
        <w:right w:val="none" w:sz="0" w:space="0" w:color="auto"/>
      </w:divBdr>
    </w:div>
    <w:div w:id="1100032689">
      <w:bodyDiv w:val="1"/>
      <w:marLeft w:val="0"/>
      <w:marRight w:val="0"/>
      <w:marTop w:val="0"/>
      <w:marBottom w:val="0"/>
      <w:divBdr>
        <w:top w:val="none" w:sz="0" w:space="0" w:color="auto"/>
        <w:left w:val="none" w:sz="0" w:space="0" w:color="auto"/>
        <w:bottom w:val="none" w:sz="0" w:space="0" w:color="auto"/>
        <w:right w:val="none" w:sz="0" w:space="0" w:color="auto"/>
      </w:divBdr>
    </w:div>
    <w:div w:id="1105736187">
      <w:bodyDiv w:val="1"/>
      <w:marLeft w:val="0"/>
      <w:marRight w:val="0"/>
      <w:marTop w:val="0"/>
      <w:marBottom w:val="0"/>
      <w:divBdr>
        <w:top w:val="none" w:sz="0" w:space="0" w:color="auto"/>
        <w:left w:val="none" w:sz="0" w:space="0" w:color="auto"/>
        <w:bottom w:val="none" w:sz="0" w:space="0" w:color="auto"/>
        <w:right w:val="none" w:sz="0" w:space="0" w:color="auto"/>
      </w:divBdr>
      <w:divsChild>
        <w:div w:id="262687627">
          <w:marLeft w:val="480"/>
          <w:marRight w:val="0"/>
          <w:marTop w:val="0"/>
          <w:marBottom w:val="0"/>
          <w:divBdr>
            <w:top w:val="none" w:sz="0" w:space="0" w:color="auto"/>
            <w:left w:val="none" w:sz="0" w:space="0" w:color="auto"/>
            <w:bottom w:val="none" w:sz="0" w:space="0" w:color="auto"/>
            <w:right w:val="none" w:sz="0" w:space="0" w:color="auto"/>
          </w:divBdr>
        </w:div>
        <w:div w:id="2048797031">
          <w:marLeft w:val="480"/>
          <w:marRight w:val="0"/>
          <w:marTop w:val="0"/>
          <w:marBottom w:val="0"/>
          <w:divBdr>
            <w:top w:val="none" w:sz="0" w:space="0" w:color="auto"/>
            <w:left w:val="none" w:sz="0" w:space="0" w:color="auto"/>
            <w:bottom w:val="none" w:sz="0" w:space="0" w:color="auto"/>
            <w:right w:val="none" w:sz="0" w:space="0" w:color="auto"/>
          </w:divBdr>
        </w:div>
        <w:div w:id="155272612">
          <w:marLeft w:val="480"/>
          <w:marRight w:val="0"/>
          <w:marTop w:val="0"/>
          <w:marBottom w:val="0"/>
          <w:divBdr>
            <w:top w:val="none" w:sz="0" w:space="0" w:color="auto"/>
            <w:left w:val="none" w:sz="0" w:space="0" w:color="auto"/>
            <w:bottom w:val="none" w:sz="0" w:space="0" w:color="auto"/>
            <w:right w:val="none" w:sz="0" w:space="0" w:color="auto"/>
          </w:divBdr>
        </w:div>
        <w:div w:id="1252741811">
          <w:marLeft w:val="480"/>
          <w:marRight w:val="0"/>
          <w:marTop w:val="0"/>
          <w:marBottom w:val="0"/>
          <w:divBdr>
            <w:top w:val="none" w:sz="0" w:space="0" w:color="auto"/>
            <w:left w:val="none" w:sz="0" w:space="0" w:color="auto"/>
            <w:bottom w:val="none" w:sz="0" w:space="0" w:color="auto"/>
            <w:right w:val="none" w:sz="0" w:space="0" w:color="auto"/>
          </w:divBdr>
        </w:div>
        <w:div w:id="1509246019">
          <w:marLeft w:val="480"/>
          <w:marRight w:val="0"/>
          <w:marTop w:val="0"/>
          <w:marBottom w:val="0"/>
          <w:divBdr>
            <w:top w:val="none" w:sz="0" w:space="0" w:color="auto"/>
            <w:left w:val="none" w:sz="0" w:space="0" w:color="auto"/>
            <w:bottom w:val="none" w:sz="0" w:space="0" w:color="auto"/>
            <w:right w:val="none" w:sz="0" w:space="0" w:color="auto"/>
          </w:divBdr>
        </w:div>
        <w:div w:id="1164054667">
          <w:marLeft w:val="480"/>
          <w:marRight w:val="0"/>
          <w:marTop w:val="0"/>
          <w:marBottom w:val="0"/>
          <w:divBdr>
            <w:top w:val="none" w:sz="0" w:space="0" w:color="auto"/>
            <w:left w:val="none" w:sz="0" w:space="0" w:color="auto"/>
            <w:bottom w:val="none" w:sz="0" w:space="0" w:color="auto"/>
            <w:right w:val="none" w:sz="0" w:space="0" w:color="auto"/>
          </w:divBdr>
        </w:div>
        <w:div w:id="1783454391">
          <w:marLeft w:val="480"/>
          <w:marRight w:val="0"/>
          <w:marTop w:val="0"/>
          <w:marBottom w:val="0"/>
          <w:divBdr>
            <w:top w:val="none" w:sz="0" w:space="0" w:color="auto"/>
            <w:left w:val="none" w:sz="0" w:space="0" w:color="auto"/>
            <w:bottom w:val="none" w:sz="0" w:space="0" w:color="auto"/>
            <w:right w:val="none" w:sz="0" w:space="0" w:color="auto"/>
          </w:divBdr>
        </w:div>
        <w:div w:id="386606627">
          <w:marLeft w:val="480"/>
          <w:marRight w:val="0"/>
          <w:marTop w:val="0"/>
          <w:marBottom w:val="0"/>
          <w:divBdr>
            <w:top w:val="none" w:sz="0" w:space="0" w:color="auto"/>
            <w:left w:val="none" w:sz="0" w:space="0" w:color="auto"/>
            <w:bottom w:val="none" w:sz="0" w:space="0" w:color="auto"/>
            <w:right w:val="none" w:sz="0" w:space="0" w:color="auto"/>
          </w:divBdr>
        </w:div>
        <w:div w:id="724791476">
          <w:marLeft w:val="480"/>
          <w:marRight w:val="0"/>
          <w:marTop w:val="0"/>
          <w:marBottom w:val="0"/>
          <w:divBdr>
            <w:top w:val="none" w:sz="0" w:space="0" w:color="auto"/>
            <w:left w:val="none" w:sz="0" w:space="0" w:color="auto"/>
            <w:bottom w:val="none" w:sz="0" w:space="0" w:color="auto"/>
            <w:right w:val="none" w:sz="0" w:space="0" w:color="auto"/>
          </w:divBdr>
        </w:div>
        <w:div w:id="755440576">
          <w:marLeft w:val="480"/>
          <w:marRight w:val="0"/>
          <w:marTop w:val="0"/>
          <w:marBottom w:val="0"/>
          <w:divBdr>
            <w:top w:val="none" w:sz="0" w:space="0" w:color="auto"/>
            <w:left w:val="none" w:sz="0" w:space="0" w:color="auto"/>
            <w:bottom w:val="none" w:sz="0" w:space="0" w:color="auto"/>
            <w:right w:val="none" w:sz="0" w:space="0" w:color="auto"/>
          </w:divBdr>
        </w:div>
        <w:div w:id="1776364636">
          <w:marLeft w:val="480"/>
          <w:marRight w:val="0"/>
          <w:marTop w:val="0"/>
          <w:marBottom w:val="0"/>
          <w:divBdr>
            <w:top w:val="none" w:sz="0" w:space="0" w:color="auto"/>
            <w:left w:val="none" w:sz="0" w:space="0" w:color="auto"/>
            <w:bottom w:val="none" w:sz="0" w:space="0" w:color="auto"/>
            <w:right w:val="none" w:sz="0" w:space="0" w:color="auto"/>
          </w:divBdr>
        </w:div>
        <w:div w:id="1356611663">
          <w:marLeft w:val="480"/>
          <w:marRight w:val="0"/>
          <w:marTop w:val="0"/>
          <w:marBottom w:val="0"/>
          <w:divBdr>
            <w:top w:val="none" w:sz="0" w:space="0" w:color="auto"/>
            <w:left w:val="none" w:sz="0" w:space="0" w:color="auto"/>
            <w:bottom w:val="none" w:sz="0" w:space="0" w:color="auto"/>
            <w:right w:val="none" w:sz="0" w:space="0" w:color="auto"/>
          </w:divBdr>
        </w:div>
        <w:div w:id="1644890917">
          <w:marLeft w:val="480"/>
          <w:marRight w:val="0"/>
          <w:marTop w:val="0"/>
          <w:marBottom w:val="0"/>
          <w:divBdr>
            <w:top w:val="none" w:sz="0" w:space="0" w:color="auto"/>
            <w:left w:val="none" w:sz="0" w:space="0" w:color="auto"/>
            <w:bottom w:val="none" w:sz="0" w:space="0" w:color="auto"/>
            <w:right w:val="none" w:sz="0" w:space="0" w:color="auto"/>
          </w:divBdr>
        </w:div>
        <w:div w:id="1616256950">
          <w:marLeft w:val="480"/>
          <w:marRight w:val="0"/>
          <w:marTop w:val="0"/>
          <w:marBottom w:val="0"/>
          <w:divBdr>
            <w:top w:val="none" w:sz="0" w:space="0" w:color="auto"/>
            <w:left w:val="none" w:sz="0" w:space="0" w:color="auto"/>
            <w:bottom w:val="none" w:sz="0" w:space="0" w:color="auto"/>
            <w:right w:val="none" w:sz="0" w:space="0" w:color="auto"/>
          </w:divBdr>
        </w:div>
        <w:div w:id="1558130920">
          <w:marLeft w:val="480"/>
          <w:marRight w:val="0"/>
          <w:marTop w:val="0"/>
          <w:marBottom w:val="0"/>
          <w:divBdr>
            <w:top w:val="none" w:sz="0" w:space="0" w:color="auto"/>
            <w:left w:val="none" w:sz="0" w:space="0" w:color="auto"/>
            <w:bottom w:val="none" w:sz="0" w:space="0" w:color="auto"/>
            <w:right w:val="none" w:sz="0" w:space="0" w:color="auto"/>
          </w:divBdr>
        </w:div>
        <w:div w:id="62148874">
          <w:marLeft w:val="480"/>
          <w:marRight w:val="0"/>
          <w:marTop w:val="0"/>
          <w:marBottom w:val="0"/>
          <w:divBdr>
            <w:top w:val="none" w:sz="0" w:space="0" w:color="auto"/>
            <w:left w:val="none" w:sz="0" w:space="0" w:color="auto"/>
            <w:bottom w:val="none" w:sz="0" w:space="0" w:color="auto"/>
            <w:right w:val="none" w:sz="0" w:space="0" w:color="auto"/>
          </w:divBdr>
        </w:div>
        <w:div w:id="2113624283">
          <w:marLeft w:val="480"/>
          <w:marRight w:val="0"/>
          <w:marTop w:val="0"/>
          <w:marBottom w:val="0"/>
          <w:divBdr>
            <w:top w:val="none" w:sz="0" w:space="0" w:color="auto"/>
            <w:left w:val="none" w:sz="0" w:space="0" w:color="auto"/>
            <w:bottom w:val="none" w:sz="0" w:space="0" w:color="auto"/>
            <w:right w:val="none" w:sz="0" w:space="0" w:color="auto"/>
          </w:divBdr>
        </w:div>
        <w:div w:id="163135197">
          <w:marLeft w:val="480"/>
          <w:marRight w:val="0"/>
          <w:marTop w:val="0"/>
          <w:marBottom w:val="0"/>
          <w:divBdr>
            <w:top w:val="none" w:sz="0" w:space="0" w:color="auto"/>
            <w:left w:val="none" w:sz="0" w:space="0" w:color="auto"/>
            <w:bottom w:val="none" w:sz="0" w:space="0" w:color="auto"/>
            <w:right w:val="none" w:sz="0" w:space="0" w:color="auto"/>
          </w:divBdr>
        </w:div>
        <w:div w:id="2034762124">
          <w:marLeft w:val="480"/>
          <w:marRight w:val="0"/>
          <w:marTop w:val="0"/>
          <w:marBottom w:val="0"/>
          <w:divBdr>
            <w:top w:val="none" w:sz="0" w:space="0" w:color="auto"/>
            <w:left w:val="none" w:sz="0" w:space="0" w:color="auto"/>
            <w:bottom w:val="none" w:sz="0" w:space="0" w:color="auto"/>
            <w:right w:val="none" w:sz="0" w:space="0" w:color="auto"/>
          </w:divBdr>
        </w:div>
        <w:div w:id="1799257687">
          <w:marLeft w:val="480"/>
          <w:marRight w:val="0"/>
          <w:marTop w:val="0"/>
          <w:marBottom w:val="0"/>
          <w:divBdr>
            <w:top w:val="none" w:sz="0" w:space="0" w:color="auto"/>
            <w:left w:val="none" w:sz="0" w:space="0" w:color="auto"/>
            <w:bottom w:val="none" w:sz="0" w:space="0" w:color="auto"/>
            <w:right w:val="none" w:sz="0" w:space="0" w:color="auto"/>
          </w:divBdr>
        </w:div>
        <w:div w:id="695691452">
          <w:marLeft w:val="480"/>
          <w:marRight w:val="0"/>
          <w:marTop w:val="0"/>
          <w:marBottom w:val="0"/>
          <w:divBdr>
            <w:top w:val="none" w:sz="0" w:space="0" w:color="auto"/>
            <w:left w:val="none" w:sz="0" w:space="0" w:color="auto"/>
            <w:bottom w:val="none" w:sz="0" w:space="0" w:color="auto"/>
            <w:right w:val="none" w:sz="0" w:space="0" w:color="auto"/>
          </w:divBdr>
        </w:div>
        <w:div w:id="461582840">
          <w:marLeft w:val="480"/>
          <w:marRight w:val="0"/>
          <w:marTop w:val="0"/>
          <w:marBottom w:val="0"/>
          <w:divBdr>
            <w:top w:val="none" w:sz="0" w:space="0" w:color="auto"/>
            <w:left w:val="none" w:sz="0" w:space="0" w:color="auto"/>
            <w:bottom w:val="none" w:sz="0" w:space="0" w:color="auto"/>
            <w:right w:val="none" w:sz="0" w:space="0" w:color="auto"/>
          </w:divBdr>
        </w:div>
        <w:div w:id="1874222423">
          <w:marLeft w:val="480"/>
          <w:marRight w:val="0"/>
          <w:marTop w:val="0"/>
          <w:marBottom w:val="0"/>
          <w:divBdr>
            <w:top w:val="none" w:sz="0" w:space="0" w:color="auto"/>
            <w:left w:val="none" w:sz="0" w:space="0" w:color="auto"/>
            <w:bottom w:val="none" w:sz="0" w:space="0" w:color="auto"/>
            <w:right w:val="none" w:sz="0" w:space="0" w:color="auto"/>
          </w:divBdr>
        </w:div>
        <w:div w:id="1001204432">
          <w:marLeft w:val="480"/>
          <w:marRight w:val="0"/>
          <w:marTop w:val="0"/>
          <w:marBottom w:val="0"/>
          <w:divBdr>
            <w:top w:val="none" w:sz="0" w:space="0" w:color="auto"/>
            <w:left w:val="none" w:sz="0" w:space="0" w:color="auto"/>
            <w:bottom w:val="none" w:sz="0" w:space="0" w:color="auto"/>
            <w:right w:val="none" w:sz="0" w:space="0" w:color="auto"/>
          </w:divBdr>
        </w:div>
        <w:div w:id="599262136">
          <w:marLeft w:val="480"/>
          <w:marRight w:val="0"/>
          <w:marTop w:val="0"/>
          <w:marBottom w:val="0"/>
          <w:divBdr>
            <w:top w:val="none" w:sz="0" w:space="0" w:color="auto"/>
            <w:left w:val="none" w:sz="0" w:space="0" w:color="auto"/>
            <w:bottom w:val="none" w:sz="0" w:space="0" w:color="auto"/>
            <w:right w:val="none" w:sz="0" w:space="0" w:color="auto"/>
          </w:divBdr>
        </w:div>
      </w:divsChild>
    </w:div>
    <w:div w:id="1111163254">
      <w:bodyDiv w:val="1"/>
      <w:marLeft w:val="0"/>
      <w:marRight w:val="0"/>
      <w:marTop w:val="0"/>
      <w:marBottom w:val="0"/>
      <w:divBdr>
        <w:top w:val="none" w:sz="0" w:space="0" w:color="auto"/>
        <w:left w:val="none" w:sz="0" w:space="0" w:color="auto"/>
        <w:bottom w:val="none" w:sz="0" w:space="0" w:color="auto"/>
        <w:right w:val="none" w:sz="0" w:space="0" w:color="auto"/>
      </w:divBdr>
      <w:divsChild>
        <w:div w:id="2026591580">
          <w:marLeft w:val="640"/>
          <w:marRight w:val="0"/>
          <w:marTop w:val="0"/>
          <w:marBottom w:val="0"/>
          <w:divBdr>
            <w:top w:val="none" w:sz="0" w:space="0" w:color="auto"/>
            <w:left w:val="none" w:sz="0" w:space="0" w:color="auto"/>
            <w:bottom w:val="none" w:sz="0" w:space="0" w:color="auto"/>
            <w:right w:val="none" w:sz="0" w:space="0" w:color="auto"/>
          </w:divBdr>
        </w:div>
        <w:div w:id="1982688470">
          <w:marLeft w:val="640"/>
          <w:marRight w:val="0"/>
          <w:marTop w:val="0"/>
          <w:marBottom w:val="0"/>
          <w:divBdr>
            <w:top w:val="none" w:sz="0" w:space="0" w:color="auto"/>
            <w:left w:val="none" w:sz="0" w:space="0" w:color="auto"/>
            <w:bottom w:val="none" w:sz="0" w:space="0" w:color="auto"/>
            <w:right w:val="none" w:sz="0" w:space="0" w:color="auto"/>
          </w:divBdr>
        </w:div>
        <w:div w:id="58600143">
          <w:marLeft w:val="640"/>
          <w:marRight w:val="0"/>
          <w:marTop w:val="0"/>
          <w:marBottom w:val="0"/>
          <w:divBdr>
            <w:top w:val="none" w:sz="0" w:space="0" w:color="auto"/>
            <w:left w:val="none" w:sz="0" w:space="0" w:color="auto"/>
            <w:bottom w:val="none" w:sz="0" w:space="0" w:color="auto"/>
            <w:right w:val="none" w:sz="0" w:space="0" w:color="auto"/>
          </w:divBdr>
        </w:div>
        <w:div w:id="251161023">
          <w:marLeft w:val="640"/>
          <w:marRight w:val="0"/>
          <w:marTop w:val="0"/>
          <w:marBottom w:val="0"/>
          <w:divBdr>
            <w:top w:val="none" w:sz="0" w:space="0" w:color="auto"/>
            <w:left w:val="none" w:sz="0" w:space="0" w:color="auto"/>
            <w:bottom w:val="none" w:sz="0" w:space="0" w:color="auto"/>
            <w:right w:val="none" w:sz="0" w:space="0" w:color="auto"/>
          </w:divBdr>
        </w:div>
        <w:div w:id="1418596558">
          <w:marLeft w:val="640"/>
          <w:marRight w:val="0"/>
          <w:marTop w:val="0"/>
          <w:marBottom w:val="0"/>
          <w:divBdr>
            <w:top w:val="none" w:sz="0" w:space="0" w:color="auto"/>
            <w:left w:val="none" w:sz="0" w:space="0" w:color="auto"/>
            <w:bottom w:val="none" w:sz="0" w:space="0" w:color="auto"/>
            <w:right w:val="none" w:sz="0" w:space="0" w:color="auto"/>
          </w:divBdr>
        </w:div>
        <w:div w:id="719741844">
          <w:marLeft w:val="640"/>
          <w:marRight w:val="0"/>
          <w:marTop w:val="0"/>
          <w:marBottom w:val="0"/>
          <w:divBdr>
            <w:top w:val="none" w:sz="0" w:space="0" w:color="auto"/>
            <w:left w:val="none" w:sz="0" w:space="0" w:color="auto"/>
            <w:bottom w:val="none" w:sz="0" w:space="0" w:color="auto"/>
            <w:right w:val="none" w:sz="0" w:space="0" w:color="auto"/>
          </w:divBdr>
        </w:div>
        <w:div w:id="386032104">
          <w:marLeft w:val="640"/>
          <w:marRight w:val="0"/>
          <w:marTop w:val="0"/>
          <w:marBottom w:val="0"/>
          <w:divBdr>
            <w:top w:val="none" w:sz="0" w:space="0" w:color="auto"/>
            <w:left w:val="none" w:sz="0" w:space="0" w:color="auto"/>
            <w:bottom w:val="none" w:sz="0" w:space="0" w:color="auto"/>
            <w:right w:val="none" w:sz="0" w:space="0" w:color="auto"/>
          </w:divBdr>
        </w:div>
        <w:div w:id="227765300">
          <w:marLeft w:val="640"/>
          <w:marRight w:val="0"/>
          <w:marTop w:val="0"/>
          <w:marBottom w:val="0"/>
          <w:divBdr>
            <w:top w:val="none" w:sz="0" w:space="0" w:color="auto"/>
            <w:left w:val="none" w:sz="0" w:space="0" w:color="auto"/>
            <w:bottom w:val="none" w:sz="0" w:space="0" w:color="auto"/>
            <w:right w:val="none" w:sz="0" w:space="0" w:color="auto"/>
          </w:divBdr>
        </w:div>
        <w:div w:id="48381946">
          <w:marLeft w:val="640"/>
          <w:marRight w:val="0"/>
          <w:marTop w:val="0"/>
          <w:marBottom w:val="0"/>
          <w:divBdr>
            <w:top w:val="none" w:sz="0" w:space="0" w:color="auto"/>
            <w:left w:val="none" w:sz="0" w:space="0" w:color="auto"/>
            <w:bottom w:val="none" w:sz="0" w:space="0" w:color="auto"/>
            <w:right w:val="none" w:sz="0" w:space="0" w:color="auto"/>
          </w:divBdr>
        </w:div>
        <w:div w:id="170606880">
          <w:marLeft w:val="640"/>
          <w:marRight w:val="0"/>
          <w:marTop w:val="0"/>
          <w:marBottom w:val="0"/>
          <w:divBdr>
            <w:top w:val="none" w:sz="0" w:space="0" w:color="auto"/>
            <w:left w:val="none" w:sz="0" w:space="0" w:color="auto"/>
            <w:bottom w:val="none" w:sz="0" w:space="0" w:color="auto"/>
            <w:right w:val="none" w:sz="0" w:space="0" w:color="auto"/>
          </w:divBdr>
        </w:div>
        <w:div w:id="241718738">
          <w:marLeft w:val="640"/>
          <w:marRight w:val="0"/>
          <w:marTop w:val="0"/>
          <w:marBottom w:val="0"/>
          <w:divBdr>
            <w:top w:val="none" w:sz="0" w:space="0" w:color="auto"/>
            <w:left w:val="none" w:sz="0" w:space="0" w:color="auto"/>
            <w:bottom w:val="none" w:sz="0" w:space="0" w:color="auto"/>
            <w:right w:val="none" w:sz="0" w:space="0" w:color="auto"/>
          </w:divBdr>
        </w:div>
        <w:div w:id="1733116623">
          <w:marLeft w:val="640"/>
          <w:marRight w:val="0"/>
          <w:marTop w:val="0"/>
          <w:marBottom w:val="0"/>
          <w:divBdr>
            <w:top w:val="none" w:sz="0" w:space="0" w:color="auto"/>
            <w:left w:val="none" w:sz="0" w:space="0" w:color="auto"/>
            <w:bottom w:val="none" w:sz="0" w:space="0" w:color="auto"/>
            <w:right w:val="none" w:sz="0" w:space="0" w:color="auto"/>
          </w:divBdr>
        </w:div>
        <w:div w:id="764115106">
          <w:marLeft w:val="640"/>
          <w:marRight w:val="0"/>
          <w:marTop w:val="0"/>
          <w:marBottom w:val="0"/>
          <w:divBdr>
            <w:top w:val="none" w:sz="0" w:space="0" w:color="auto"/>
            <w:left w:val="none" w:sz="0" w:space="0" w:color="auto"/>
            <w:bottom w:val="none" w:sz="0" w:space="0" w:color="auto"/>
            <w:right w:val="none" w:sz="0" w:space="0" w:color="auto"/>
          </w:divBdr>
        </w:div>
        <w:div w:id="1162307590">
          <w:marLeft w:val="640"/>
          <w:marRight w:val="0"/>
          <w:marTop w:val="0"/>
          <w:marBottom w:val="0"/>
          <w:divBdr>
            <w:top w:val="none" w:sz="0" w:space="0" w:color="auto"/>
            <w:left w:val="none" w:sz="0" w:space="0" w:color="auto"/>
            <w:bottom w:val="none" w:sz="0" w:space="0" w:color="auto"/>
            <w:right w:val="none" w:sz="0" w:space="0" w:color="auto"/>
          </w:divBdr>
        </w:div>
        <w:div w:id="689524859">
          <w:marLeft w:val="640"/>
          <w:marRight w:val="0"/>
          <w:marTop w:val="0"/>
          <w:marBottom w:val="0"/>
          <w:divBdr>
            <w:top w:val="none" w:sz="0" w:space="0" w:color="auto"/>
            <w:left w:val="none" w:sz="0" w:space="0" w:color="auto"/>
            <w:bottom w:val="none" w:sz="0" w:space="0" w:color="auto"/>
            <w:right w:val="none" w:sz="0" w:space="0" w:color="auto"/>
          </w:divBdr>
        </w:div>
        <w:div w:id="565654565">
          <w:marLeft w:val="640"/>
          <w:marRight w:val="0"/>
          <w:marTop w:val="0"/>
          <w:marBottom w:val="0"/>
          <w:divBdr>
            <w:top w:val="none" w:sz="0" w:space="0" w:color="auto"/>
            <w:left w:val="none" w:sz="0" w:space="0" w:color="auto"/>
            <w:bottom w:val="none" w:sz="0" w:space="0" w:color="auto"/>
            <w:right w:val="none" w:sz="0" w:space="0" w:color="auto"/>
          </w:divBdr>
        </w:div>
        <w:div w:id="2022271596">
          <w:marLeft w:val="640"/>
          <w:marRight w:val="0"/>
          <w:marTop w:val="0"/>
          <w:marBottom w:val="0"/>
          <w:divBdr>
            <w:top w:val="none" w:sz="0" w:space="0" w:color="auto"/>
            <w:left w:val="none" w:sz="0" w:space="0" w:color="auto"/>
            <w:bottom w:val="none" w:sz="0" w:space="0" w:color="auto"/>
            <w:right w:val="none" w:sz="0" w:space="0" w:color="auto"/>
          </w:divBdr>
        </w:div>
        <w:div w:id="1850363729">
          <w:marLeft w:val="640"/>
          <w:marRight w:val="0"/>
          <w:marTop w:val="0"/>
          <w:marBottom w:val="0"/>
          <w:divBdr>
            <w:top w:val="none" w:sz="0" w:space="0" w:color="auto"/>
            <w:left w:val="none" w:sz="0" w:space="0" w:color="auto"/>
            <w:bottom w:val="none" w:sz="0" w:space="0" w:color="auto"/>
            <w:right w:val="none" w:sz="0" w:space="0" w:color="auto"/>
          </w:divBdr>
        </w:div>
        <w:div w:id="710956727">
          <w:marLeft w:val="640"/>
          <w:marRight w:val="0"/>
          <w:marTop w:val="0"/>
          <w:marBottom w:val="0"/>
          <w:divBdr>
            <w:top w:val="none" w:sz="0" w:space="0" w:color="auto"/>
            <w:left w:val="none" w:sz="0" w:space="0" w:color="auto"/>
            <w:bottom w:val="none" w:sz="0" w:space="0" w:color="auto"/>
            <w:right w:val="none" w:sz="0" w:space="0" w:color="auto"/>
          </w:divBdr>
        </w:div>
        <w:div w:id="933126808">
          <w:marLeft w:val="640"/>
          <w:marRight w:val="0"/>
          <w:marTop w:val="0"/>
          <w:marBottom w:val="0"/>
          <w:divBdr>
            <w:top w:val="none" w:sz="0" w:space="0" w:color="auto"/>
            <w:left w:val="none" w:sz="0" w:space="0" w:color="auto"/>
            <w:bottom w:val="none" w:sz="0" w:space="0" w:color="auto"/>
            <w:right w:val="none" w:sz="0" w:space="0" w:color="auto"/>
          </w:divBdr>
        </w:div>
        <w:div w:id="2057465093">
          <w:marLeft w:val="640"/>
          <w:marRight w:val="0"/>
          <w:marTop w:val="0"/>
          <w:marBottom w:val="0"/>
          <w:divBdr>
            <w:top w:val="none" w:sz="0" w:space="0" w:color="auto"/>
            <w:left w:val="none" w:sz="0" w:space="0" w:color="auto"/>
            <w:bottom w:val="none" w:sz="0" w:space="0" w:color="auto"/>
            <w:right w:val="none" w:sz="0" w:space="0" w:color="auto"/>
          </w:divBdr>
        </w:div>
        <w:div w:id="432941311">
          <w:marLeft w:val="640"/>
          <w:marRight w:val="0"/>
          <w:marTop w:val="0"/>
          <w:marBottom w:val="0"/>
          <w:divBdr>
            <w:top w:val="none" w:sz="0" w:space="0" w:color="auto"/>
            <w:left w:val="none" w:sz="0" w:space="0" w:color="auto"/>
            <w:bottom w:val="none" w:sz="0" w:space="0" w:color="auto"/>
            <w:right w:val="none" w:sz="0" w:space="0" w:color="auto"/>
          </w:divBdr>
        </w:div>
        <w:div w:id="1336497345">
          <w:marLeft w:val="640"/>
          <w:marRight w:val="0"/>
          <w:marTop w:val="0"/>
          <w:marBottom w:val="0"/>
          <w:divBdr>
            <w:top w:val="none" w:sz="0" w:space="0" w:color="auto"/>
            <w:left w:val="none" w:sz="0" w:space="0" w:color="auto"/>
            <w:bottom w:val="none" w:sz="0" w:space="0" w:color="auto"/>
            <w:right w:val="none" w:sz="0" w:space="0" w:color="auto"/>
          </w:divBdr>
        </w:div>
        <w:div w:id="1761368722">
          <w:marLeft w:val="640"/>
          <w:marRight w:val="0"/>
          <w:marTop w:val="0"/>
          <w:marBottom w:val="0"/>
          <w:divBdr>
            <w:top w:val="none" w:sz="0" w:space="0" w:color="auto"/>
            <w:left w:val="none" w:sz="0" w:space="0" w:color="auto"/>
            <w:bottom w:val="none" w:sz="0" w:space="0" w:color="auto"/>
            <w:right w:val="none" w:sz="0" w:space="0" w:color="auto"/>
          </w:divBdr>
        </w:div>
        <w:div w:id="1518622207">
          <w:marLeft w:val="640"/>
          <w:marRight w:val="0"/>
          <w:marTop w:val="0"/>
          <w:marBottom w:val="0"/>
          <w:divBdr>
            <w:top w:val="none" w:sz="0" w:space="0" w:color="auto"/>
            <w:left w:val="none" w:sz="0" w:space="0" w:color="auto"/>
            <w:bottom w:val="none" w:sz="0" w:space="0" w:color="auto"/>
            <w:right w:val="none" w:sz="0" w:space="0" w:color="auto"/>
          </w:divBdr>
        </w:div>
        <w:div w:id="331688422">
          <w:marLeft w:val="640"/>
          <w:marRight w:val="0"/>
          <w:marTop w:val="0"/>
          <w:marBottom w:val="0"/>
          <w:divBdr>
            <w:top w:val="none" w:sz="0" w:space="0" w:color="auto"/>
            <w:left w:val="none" w:sz="0" w:space="0" w:color="auto"/>
            <w:bottom w:val="none" w:sz="0" w:space="0" w:color="auto"/>
            <w:right w:val="none" w:sz="0" w:space="0" w:color="auto"/>
          </w:divBdr>
        </w:div>
        <w:div w:id="1863277363">
          <w:marLeft w:val="640"/>
          <w:marRight w:val="0"/>
          <w:marTop w:val="0"/>
          <w:marBottom w:val="0"/>
          <w:divBdr>
            <w:top w:val="none" w:sz="0" w:space="0" w:color="auto"/>
            <w:left w:val="none" w:sz="0" w:space="0" w:color="auto"/>
            <w:bottom w:val="none" w:sz="0" w:space="0" w:color="auto"/>
            <w:right w:val="none" w:sz="0" w:space="0" w:color="auto"/>
          </w:divBdr>
        </w:div>
        <w:div w:id="377048036">
          <w:marLeft w:val="640"/>
          <w:marRight w:val="0"/>
          <w:marTop w:val="0"/>
          <w:marBottom w:val="0"/>
          <w:divBdr>
            <w:top w:val="none" w:sz="0" w:space="0" w:color="auto"/>
            <w:left w:val="none" w:sz="0" w:space="0" w:color="auto"/>
            <w:bottom w:val="none" w:sz="0" w:space="0" w:color="auto"/>
            <w:right w:val="none" w:sz="0" w:space="0" w:color="auto"/>
          </w:divBdr>
        </w:div>
        <w:div w:id="1083256952">
          <w:marLeft w:val="640"/>
          <w:marRight w:val="0"/>
          <w:marTop w:val="0"/>
          <w:marBottom w:val="0"/>
          <w:divBdr>
            <w:top w:val="none" w:sz="0" w:space="0" w:color="auto"/>
            <w:left w:val="none" w:sz="0" w:space="0" w:color="auto"/>
            <w:bottom w:val="none" w:sz="0" w:space="0" w:color="auto"/>
            <w:right w:val="none" w:sz="0" w:space="0" w:color="auto"/>
          </w:divBdr>
        </w:div>
        <w:div w:id="1053411">
          <w:marLeft w:val="640"/>
          <w:marRight w:val="0"/>
          <w:marTop w:val="0"/>
          <w:marBottom w:val="0"/>
          <w:divBdr>
            <w:top w:val="none" w:sz="0" w:space="0" w:color="auto"/>
            <w:left w:val="none" w:sz="0" w:space="0" w:color="auto"/>
            <w:bottom w:val="none" w:sz="0" w:space="0" w:color="auto"/>
            <w:right w:val="none" w:sz="0" w:space="0" w:color="auto"/>
          </w:divBdr>
        </w:div>
        <w:div w:id="767505640">
          <w:marLeft w:val="640"/>
          <w:marRight w:val="0"/>
          <w:marTop w:val="0"/>
          <w:marBottom w:val="0"/>
          <w:divBdr>
            <w:top w:val="none" w:sz="0" w:space="0" w:color="auto"/>
            <w:left w:val="none" w:sz="0" w:space="0" w:color="auto"/>
            <w:bottom w:val="none" w:sz="0" w:space="0" w:color="auto"/>
            <w:right w:val="none" w:sz="0" w:space="0" w:color="auto"/>
          </w:divBdr>
        </w:div>
        <w:div w:id="116224585">
          <w:marLeft w:val="640"/>
          <w:marRight w:val="0"/>
          <w:marTop w:val="0"/>
          <w:marBottom w:val="0"/>
          <w:divBdr>
            <w:top w:val="none" w:sz="0" w:space="0" w:color="auto"/>
            <w:left w:val="none" w:sz="0" w:space="0" w:color="auto"/>
            <w:bottom w:val="none" w:sz="0" w:space="0" w:color="auto"/>
            <w:right w:val="none" w:sz="0" w:space="0" w:color="auto"/>
          </w:divBdr>
        </w:div>
        <w:div w:id="761951779">
          <w:marLeft w:val="640"/>
          <w:marRight w:val="0"/>
          <w:marTop w:val="0"/>
          <w:marBottom w:val="0"/>
          <w:divBdr>
            <w:top w:val="none" w:sz="0" w:space="0" w:color="auto"/>
            <w:left w:val="none" w:sz="0" w:space="0" w:color="auto"/>
            <w:bottom w:val="none" w:sz="0" w:space="0" w:color="auto"/>
            <w:right w:val="none" w:sz="0" w:space="0" w:color="auto"/>
          </w:divBdr>
        </w:div>
        <w:div w:id="913660933">
          <w:marLeft w:val="640"/>
          <w:marRight w:val="0"/>
          <w:marTop w:val="0"/>
          <w:marBottom w:val="0"/>
          <w:divBdr>
            <w:top w:val="none" w:sz="0" w:space="0" w:color="auto"/>
            <w:left w:val="none" w:sz="0" w:space="0" w:color="auto"/>
            <w:bottom w:val="none" w:sz="0" w:space="0" w:color="auto"/>
            <w:right w:val="none" w:sz="0" w:space="0" w:color="auto"/>
          </w:divBdr>
        </w:div>
        <w:div w:id="1969125062">
          <w:marLeft w:val="640"/>
          <w:marRight w:val="0"/>
          <w:marTop w:val="0"/>
          <w:marBottom w:val="0"/>
          <w:divBdr>
            <w:top w:val="none" w:sz="0" w:space="0" w:color="auto"/>
            <w:left w:val="none" w:sz="0" w:space="0" w:color="auto"/>
            <w:bottom w:val="none" w:sz="0" w:space="0" w:color="auto"/>
            <w:right w:val="none" w:sz="0" w:space="0" w:color="auto"/>
          </w:divBdr>
        </w:div>
        <w:div w:id="1446928887">
          <w:marLeft w:val="640"/>
          <w:marRight w:val="0"/>
          <w:marTop w:val="0"/>
          <w:marBottom w:val="0"/>
          <w:divBdr>
            <w:top w:val="none" w:sz="0" w:space="0" w:color="auto"/>
            <w:left w:val="none" w:sz="0" w:space="0" w:color="auto"/>
            <w:bottom w:val="none" w:sz="0" w:space="0" w:color="auto"/>
            <w:right w:val="none" w:sz="0" w:space="0" w:color="auto"/>
          </w:divBdr>
        </w:div>
        <w:div w:id="628903113">
          <w:marLeft w:val="640"/>
          <w:marRight w:val="0"/>
          <w:marTop w:val="0"/>
          <w:marBottom w:val="0"/>
          <w:divBdr>
            <w:top w:val="none" w:sz="0" w:space="0" w:color="auto"/>
            <w:left w:val="none" w:sz="0" w:space="0" w:color="auto"/>
            <w:bottom w:val="none" w:sz="0" w:space="0" w:color="auto"/>
            <w:right w:val="none" w:sz="0" w:space="0" w:color="auto"/>
          </w:divBdr>
        </w:div>
        <w:div w:id="655911791">
          <w:marLeft w:val="640"/>
          <w:marRight w:val="0"/>
          <w:marTop w:val="0"/>
          <w:marBottom w:val="0"/>
          <w:divBdr>
            <w:top w:val="none" w:sz="0" w:space="0" w:color="auto"/>
            <w:left w:val="none" w:sz="0" w:space="0" w:color="auto"/>
            <w:bottom w:val="none" w:sz="0" w:space="0" w:color="auto"/>
            <w:right w:val="none" w:sz="0" w:space="0" w:color="auto"/>
          </w:divBdr>
        </w:div>
        <w:div w:id="1707020562">
          <w:marLeft w:val="640"/>
          <w:marRight w:val="0"/>
          <w:marTop w:val="0"/>
          <w:marBottom w:val="0"/>
          <w:divBdr>
            <w:top w:val="none" w:sz="0" w:space="0" w:color="auto"/>
            <w:left w:val="none" w:sz="0" w:space="0" w:color="auto"/>
            <w:bottom w:val="none" w:sz="0" w:space="0" w:color="auto"/>
            <w:right w:val="none" w:sz="0" w:space="0" w:color="auto"/>
          </w:divBdr>
        </w:div>
        <w:div w:id="75981520">
          <w:marLeft w:val="640"/>
          <w:marRight w:val="0"/>
          <w:marTop w:val="0"/>
          <w:marBottom w:val="0"/>
          <w:divBdr>
            <w:top w:val="none" w:sz="0" w:space="0" w:color="auto"/>
            <w:left w:val="none" w:sz="0" w:space="0" w:color="auto"/>
            <w:bottom w:val="none" w:sz="0" w:space="0" w:color="auto"/>
            <w:right w:val="none" w:sz="0" w:space="0" w:color="auto"/>
          </w:divBdr>
        </w:div>
        <w:div w:id="1697778941">
          <w:marLeft w:val="640"/>
          <w:marRight w:val="0"/>
          <w:marTop w:val="0"/>
          <w:marBottom w:val="0"/>
          <w:divBdr>
            <w:top w:val="none" w:sz="0" w:space="0" w:color="auto"/>
            <w:left w:val="none" w:sz="0" w:space="0" w:color="auto"/>
            <w:bottom w:val="none" w:sz="0" w:space="0" w:color="auto"/>
            <w:right w:val="none" w:sz="0" w:space="0" w:color="auto"/>
          </w:divBdr>
        </w:div>
        <w:div w:id="107817401">
          <w:marLeft w:val="640"/>
          <w:marRight w:val="0"/>
          <w:marTop w:val="0"/>
          <w:marBottom w:val="0"/>
          <w:divBdr>
            <w:top w:val="none" w:sz="0" w:space="0" w:color="auto"/>
            <w:left w:val="none" w:sz="0" w:space="0" w:color="auto"/>
            <w:bottom w:val="none" w:sz="0" w:space="0" w:color="auto"/>
            <w:right w:val="none" w:sz="0" w:space="0" w:color="auto"/>
          </w:divBdr>
        </w:div>
        <w:div w:id="2131437217">
          <w:marLeft w:val="640"/>
          <w:marRight w:val="0"/>
          <w:marTop w:val="0"/>
          <w:marBottom w:val="0"/>
          <w:divBdr>
            <w:top w:val="none" w:sz="0" w:space="0" w:color="auto"/>
            <w:left w:val="none" w:sz="0" w:space="0" w:color="auto"/>
            <w:bottom w:val="none" w:sz="0" w:space="0" w:color="auto"/>
            <w:right w:val="none" w:sz="0" w:space="0" w:color="auto"/>
          </w:divBdr>
        </w:div>
        <w:div w:id="903568310">
          <w:marLeft w:val="640"/>
          <w:marRight w:val="0"/>
          <w:marTop w:val="0"/>
          <w:marBottom w:val="0"/>
          <w:divBdr>
            <w:top w:val="none" w:sz="0" w:space="0" w:color="auto"/>
            <w:left w:val="none" w:sz="0" w:space="0" w:color="auto"/>
            <w:bottom w:val="none" w:sz="0" w:space="0" w:color="auto"/>
            <w:right w:val="none" w:sz="0" w:space="0" w:color="auto"/>
          </w:divBdr>
        </w:div>
        <w:div w:id="1524393430">
          <w:marLeft w:val="640"/>
          <w:marRight w:val="0"/>
          <w:marTop w:val="0"/>
          <w:marBottom w:val="0"/>
          <w:divBdr>
            <w:top w:val="none" w:sz="0" w:space="0" w:color="auto"/>
            <w:left w:val="none" w:sz="0" w:space="0" w:color="auto"/>
            <w:bottom w:val="none" w:sz="0" w:space="0" w:color="auto"/>
            <w:right w:val="none" w:sz="0" w:space="0" w:color="auto"/>
          </w:divBdr>
        </w:div>
        <w:div w:id="1550459341">
          <w:marLeft w:val="640"/>
          <w:marRight w:val="0"/>
          <w:marTop w:val="0"/>
          <w:marBottom w:val="0"/>
          <w:divBdr>
            <w:top w:val="none" w:sz="0" w:space="0" w:color="auto"/>
            <w:left w:val="none" w:sz="0" w:space="0" w:color="auto"/>
            <w:bottom w:val="none" w:sz="0" w:space="0" w:color="auto"/>
            <w:right w:val="none" w:sz="0" w:space="0" w:color="auto"/>
          </w:divBdr>
        </w:div>
        <w:div w:id="1675306457">
          <w:marLeft w:val="640"/>
          <w:marRight w:val="0"/>
          <w:marTop w:val="0"/>
          <w:marBottom w:val="0"/>
          <w:divBdr>
            <w:top w:val="none" w:sz="0" w:space="0" w:color="auto"/>
            <w:left w:val="none" w:sz="0" w:space="0" w:color="auto"/>
            <w:bottom w:val="none" w:sz="0" w:space="0" w:color="auto"/>
            <w:right w:val="none" w:sz="0" w:space="0" w:color="auto"/>
          </w:divBdr>
        </w:div>
        <w:div w:id="1792624232">
          <w:marLeft w:val="640"/>
          <w:marRight w:val="0"/>
          <w:marTop w:val="0"/>
          <w:marBottom w:val="0"/>
          <w:divBdr>
            <w:top w:val="none" w:sz="0" w:space="0" w:color="auto"/>
            <w:left w:val="none" w:sz="0" w:space="0" w:color="auto"/>
            <w:bottom w:val="none" w:sz="0" w:space="0" w:color="auto"/>
            <w:right w:val="none" w:sz="0" w:space="0" w:color="auto"/>
          </w:divBdr>
        </w:div>
        <w:div w:id="765272959">
          <w:marLeft w:val="640"/>
          <w:marRight w:val="0"/>
          <w:marTop w:val="0"/>
          <w:marBottom w:val="0"/>
          <w:divBdr>
            <w:top w:val="none" w:sz="0" w:space="0" w:color="auto"/>
            <w:left w:val="none" w:sz="0" w:space="0" w:color="auto"/>
            <w:bottom w:val="none" w:sz="0" w:space="0" w:color="auto"/>
            <w:right w:val="none" w:sz="0" w:space="0" w:color="auto"/>
          </w:divBdr>
        </w:div>
        <w:div w:id="1111122381">
          <w:marLeft w:val="640"/>
          <w:marRight w:val="0"/>
          <w:marTop w:val="0"/>
          <w:marBottom w:val="0"/>
          <w:divBdr>
            <w:top w:val="none" w:sz="0" w:space="0" w:color="auto"/>
            <w:left w:val="none" w:sz="0" w:space="0" w:color="auto"/>
            <w:bottom w:val="none" w:sz="0" w:space="0" w:color="auto"/>
            <w:right w:val="none" w:sz="0" w:space="0" w:color="auto"/>
          </w:divBdr>
        </w:div>
        <w:div w:id="1129011117">
          <w:marLeft w:val="640"/>
          <w:marRight w:val="0"/>
          <w:marTop w:val="0"/>
          <w:marBottom w:val="0"/>
          <w:divBdr>
            <w:top w:val="none" w:sz="0" w:space="0" w:color="auto"/>
            <w:left w:val="none" w:sz="0" w:space="0" w:color="auto"/>
            <w:bottom w:val="none" w:sz="0" w:space="0" w:color="auto"/>
            <w:right w:val="none" w:sz="0" w:space="0" w:color="auto"/>
          </w:divBdr>
        </w:div>
        <w:div w:id="2049408106">
          <w:marLeft w:val="640"/>
          <w:marRight w:val="0"/>
          <w:marTop w:val="0"/>
          <w:marBottom w:val="0"/>
          <w:divBdr>
            <w:top w:val="none" w:sz="0" w:space="0" w:color="auto"/>
            <w:left w:val="none" w:sz="0" w:space="0" w:color="auto"/>
            <w:bottom w:val="none" w:sz="0" w:space="0" w:color="auto"/>
            <w:right w:val="none" w:sz="0" w:space="0" w:color="auto"/>
          </w:divBdr>
        </w:div>
        <w:div w:id="1630866222">
          <w:marLeft w:val="640"/>
          <w:marRight w:val="0"/>
          <w:marTop w:val="0"/>
          <w:marBottom w:val="0"/>
          <w:divBdr>
            <w:top w:val="none" w:sz="0" w:space="0" w:color="auto"/>
            <w:left w:val="none" w:sz="0" w:space="0" w:color="auto"/>
            <w:bottom w:val="none" w:sz="0" w:space="0" w:color="auto"/>
            <w:right w:val="none" w:sz="0" w:space="0" w:color="auto"/>
          </w:divBdr>
        </w:div>
        <w:div w:id="353194165">
          <w:marLeft w:val="640"/>
          <w:marRight w:val="0"/>
          <w:marTop w:val="0"/>
          <w:marBottom w:val="0"/>
          <w:divBdr>
            <w:top w:val="none" w:sz="0" w:space="0" w:color="auto"/>
            <w:left w:val="none" w:sz="0" w:space="0" w:color="auto"/>
            <w:bottom w:val="none" w:sz="0" w:space="0" w:color="auto"/>
            <w:right w:val="none" w:sz="0" w:space="0" w:color="auto"/>
          </w:divBdr>
        </w:div>
        <w:div w:id="1030448164">
          <w:marLeft w:val="640"/>
          <w:marRight w:val="0"/>
          <w:marTop w:val="0"/>
          <w:marBottom w:val="0"/>
          <w:divBdr>
            <w:top w:val="none" w:sz="0" w:space="0" w:color="auto"/>
            <w:left w:val="none" w:sz="0" w:space="0" w:color="auto"/>
            <w:bottom w:val="none" w:sz="0" w:space="0" w:color="auto"/>
            <w:right w:val="none" w:sz="0" w:space="0" w:color="auto"/>
          </w:divBdr>
        </w:div>
        <w:div w:id="601686979">
          <w:marLeft w:val="640"/>
          <w:marRight w:val="0"/>
          <w:marTop w:val="0"/>
          <w:marBottom w:val="0"/>
          <w:divBdr>
            <w:top w:val="none" w:sz="0" w:space="0" w:color="auto"/>
            <w:left w:val="none" w:sz="0" w:space="0" w:color="auto"/>
            <w:bottom w:val="none" w:sz="0" w:space="0" w:color="auto"/>
            <w:right w:val="none" w:sz="0" w:space="0" w:color="auto"/>
          </w:divBdr>
        </w:div>
        <w:div w:id="402602946">
          <w:marLeft w:val="640"/>
          <w:marRight w:val="0"/>
          <w:marTop w:val="0"/>
          <w:marBottom w:val="0"/>
          <w:divBdr>
            <w:top w:val="none" w:sz="0" w:space="0" w:color="auto"/>
            <w:left w:val="none" w:sz="0" w:space="0" w:color="auto"/>
            <w:bottom w:val="none" w:sz="0" w:space="0" w:color="auto"/>
            <w:right w:val="none" w:sz="0" w:space="0" w:color="auto"/>
          </w:divBdr>
        </w:div>
        <w:div w:id="1314749054">
          <w:marLeft w:val="640"/>
          <w:marRight w:val="0"/>
          <w:marTop w:val="0"/>
          <w:marBottom w:val="0"/>
          <w:divBdr>
            <w:top w:val="none" w:sz="0" w:space="0" w:color="auto"/>
            <w:left w:val="none" w:sz="0" w:space="0" w:color="auto"/>
            <w:bottom w:val="none" w:sz="0" w:space="0" w:color="auto"/>
            <w:right w:val="none" w:sz="0" w:space="0" w:color="auto"/>
          </w:divBdr>
        </w:div>
        <w:div w:id="867453439">
          <w:marLeft w:val="640"/>
          <w:marRight w:val="0"/>
          <w:marTop w:val="0"/>
          <w:marBottom w:val="0"/>
          <w:divBdr>
            <w:top w:val="none" w:sz="0" w:space="0" w:color="auto"/>
            <w:left w:val="none" w:sz="0" w:space="0" w:color="auto"/>
            <w:bottom w:val="none" w:sz="0" w:space="0" w:color="auto"/>
            <w:right w:val="none" w:sz="0" w:space="0" w:color="auto"/>
          </w:divBdr>
        </w:div>
        <w:div w:id="89008393">
          <w:marLeft w:val="640"/>
          <w:marRight w:val="0"/>
          <w:marTop w:val="0"/>
          <w:marBottom w:val="0"/>
          <w:divBdr>
            <w:top w:val="none" w:sz="0" w:space="0" w:color="auto"/>
            <w:left w:val="none" w:sz="0" w:space="0" w:color="auto"/>
            <w:bottom w:val="none" w:sz="0" w:space="0" w:color="auto"/>
            <w:right w:val="none" w:sz="0" w:space="0" w:color="auto"/>
          </w:divBdr>
        </w:div>
        <w:div w:id="1833910022">
          <w:marLeft w:val="640"/>
          <w:marRight w:val="0"/>
          <w:marTop w:val="0"/>
          <w:marBottom w:val="0"/>
          <w:divBdr>
            <w:top w:val="none" w:sz="0" w:space="0" w:color="auto"/>
            <w:left w:val="none" w:sz="0" w:space="0" w:color="auto"/>
            <w:bottom w:val="none" w:sz="0" w:space="0" w:color="auto"/>
            <w:right w:val="none" w:sz="0" w:space="0" w:color="auto"/>
          </w:divBdr>
        </w:div>
        <w:div w:id="988172022">
          <w:marLeft w:val="640"/>
          <w:marRight w:val="0"/>
          <w:marTop w:val="0"/>
          <w:marBottom w:val="0"/>
          <w:divBdr>
            <w:top w:val="none" w:sz="0" w:space="0" w:color="auto"/>
            <w:left w:val="none" w:sz="0" w:space="0" w:color="auto"/>
            <w:bottom w:val="none" w:sz="0" w:space="0" w:color="auto"/>
            <w:right w:val="none" w:sz="0" w:space="0" w:color="auto"/>
          </w:divBdr>
        </w:div>
        <w:div w:id="936718503">
          <w:marLeft w:val="640"/>
          <w:marRight w:val="0"/>
          <w:marTop w:val="0"/>
          <w:marBottom w:val="0"/>
          <w:divBdr>
            <w:top w:val="none" w:sz="0" w:space="0" w:color="auto"/>
            <w:left w:val="none" w:sz="0" w:space="0" w:color="auto"/>
            <w:bottom w:val="none" w:sz="0" w:space="0" w:color="auto"/>
            <w:right w:val="none" w:sz="0" w:space="0" w:color="auto"/>
          </w:divBdr>
        </w:div>
        <w:div w:id="2043091856">
          <w:marLeft w:val="640"/>
          <w:marRight w:val="0"/>
          <w:marTop w:val="0"/>
          <w:marBottom w:val="0"/>
          <w:divBdr>
            <w:top w:val="none" w:sz="0" w:space="0" w:color="auto"/>
            <w:left w:val="none" w:sz="0" w:space="0" w:color="auto"/>
            <w:bottom w:val="none" w:sz="0" w:space="0" w:color="auto"/>
            <w:right w:val="none" w:sz="0" w:space="0" w:color="auto"/>
          </w:divBdr>
        </w:div>
        <w:div w:id="1812675373">
          <w:marLeft w:val="640"/>
          <w:marRight w:val="0"/>
          <w:marTop w:val="0"/>
          <w:marBottom w:val="0"/>
          <w:divBdr>
            <w:top w:val="none" w:sz="0" w:space="0" w:color="auto"/>
            <w:left w:val="none" w:sz="0" w:space="0" w:color="auto"/>
            <w:bottom w:val="none" w:sz="0" w:space="0" w:color="auto"/>
            <w:right w:val="none" w:sz="0" w:space="0" w:color="auto"/>
          </w:divBdr>
        </w:div>
        <w:div w:id="342782344">
          <w:marLeft w:val="640"/>
          <w:marRight w:val="0"/>
          <w:marTop w:val="0"/>
          <w:marBottom w:val="0"/>
          <w:divBdr>
            <w:top w:val="none" w:sz="0" w:space="0" w:color="auto"/>
            <w:left w:val="none" w:sz="0" w:space="0" w:color="auto"/>
            <w:bottom w:val="none" w:sz="0" w:space="0" w:color="auto"/>
            <w:right w:val="none" w:sz="0" w:space="0" w:color="auto"/>
          </w:divBdr>
        </w:div>
        <w:div w:id="1417826249">
          <w:marLeft w:val="640"/>
          <w:marRight w:val="0"/>
          <w:marTop w:val="0"/>
          <w:marBottom w:val="0"/>
          <w:divBdr>
            <w:top w:val="none" w:sz="0" w:space="0" w:color="auto"/>
            <w:left w:val="none" w:sz="0" w:space="0" w:color="auto"/>
            <w:bottom w:val="none" w:sz="0" w:space="0" w:color="auto"/>
            <w:right w:val="none" w:sz="0" w:space="0" w:color="auto"/>
          </w:divBdr>
        </w:div>
        <w:div w:id="1309438120">
          <w:marLeft w:val="640"/>
          <w:marRight w:val="0"/>
          <w:marTop w:val="0"/>
          <w:marBottom w:val="0"/>
          <w:divBdr>
            <w:top w:val="none" w:sz="0" w:space="0" w:color="auto"/>
            <w:left w:val="none" w:sz="0" w:space="0" w:color="auto"/>
            <w:bottom w:val="none" w:sz="0" w:space="0" w:color="auto"/>
            <w:right w:val="none" w:sz="0" w:space="0" w:color="auto"/>
          </w:divBdr>
        </w:div>
        <w:div w:id="1195191277">
          <w:marLeft w:val="640"/>
          <w:marRight w:val="0"/>
          <w:marTop w:val="0"/>
          <w:marBottom w:val="0"/>
          <w:divBdr>
            <w:top w:val="none" w:sz="0" w:space="0" w:color="auto"/>
            <w:left w:val="none" w:sz="0" w:space="0" w:color="auto"/>
            <w:bottom w:val="none" w:sz="0" w:space="0" w:color="auto"/>
            <w:right w:val="none" w:sz="0" w:space="0" w:color="auto"/>
          </w:divBdr>
        </w:div>
        <w:div w:id="1765418580">
          <w:marLeft w:val="640"/>
          <w:marRight w:val="0"/>
          <w:marTop w:val="0"/>
          <w:marBottom w:val="0"/>
          <w:divBdr>
            <w:top w:val="none" w:sz="0" w:space="0" w:color="auto"/>
            <w:left w:val="none" w:sz="0" w:space="0" w:color="auto"/>
            <w:bottom w:val="none" w:sz="0" w:space="0" w:color="auto"/>
            <w:right w:val="none" w:sz="0" w:space="0" w:color="auto"/>
          </w:divBdr>
        </w:div>
        <w:div w:id="188877427">
          <w:marLeft w:val="640"/>
          <w:marRight w:val="0"/>
          <w:marTop w:val="0"/>
          <w:marBottom w:val="0"/>
          <w:divBdr>
            <w:top w:val="none" w:sz="0" w:space="0" w:color="auto"/>
            <w:left w:val="none" w:sz="0" w:space="0" w:color="auto"/>
            <w:bottom w:val="none" w:sz="0" w:space="0" w:color="auto"/>
            <w:right w:val="none" w:sz="0" w:space="0" w:color="auto"/>
          </w:divBdr>
        </w:div>
        <w:div w:id="1822697463">
          <w:marLeft w:val="640"/>
          <w:marRight w:val="0"/>
          <w:marTop w:val="0"/>
          <w:marBottom w:val="0"/>
          <w:divBdr>
            <w:top w:val="none" w:sz="0" w:space="0" w:color="auto"/>
            <w:left w:val="none" w:sz="0" w:space="0" w:color="auto"/>
            <w:bottom w:val="none" w:sz="0" w:space="0" w:color="auto"/>
            <w:right w:val="none" w:sz="0" w:space="0" w:color="auto"/>
          </w:divBdr>
        </w:div>
        <w:div w:id="2055544306">
          <w:marLeft w:val="640"/>
          <w:marRight w:val="0"/>
          <w:marTop w:val="0"/>
          <w:marBottom w:val="0"/>
          <w:divBdr>
            <w:top w:val="none" w:sz="0" w:space="0" w:color="auto"/>
            <w:left w:val="none" w:sz="0" w:space="0" w:color="auto"/>
            <w:bottom w:val="none" w:sz="0" w:space="0" w:color="auto"/>
            <w:right w:val="none" w:sz="0" w:space="0" w:color="auto"/>
          </w:divBdr>
        </w:div>
        <w:div w:id="1647932319">
          <w:marLeft w:val="640"/>
          <w:marRight w:val="0"/>
          <w:marTop w:val="0"/>
          <w:marBottom w:val="0"/>
          <w:divBdr>
            <w:top w:val="none" w:sz="0" w:space="0" w:color="auto"/>
            <w:left w:val="none" w:sz="0" w:space="0" w:color="auto"/>
            <w:bottom w:val="none" w:sz="0" w:space="0" w:color="auto"/>
            <w:right w:val="none" w:sz="0" w:space="0" w:color="auto"/>
          </w:divBdr>
        </w:div>
        <w:div w:id="2007706486">
          <w:marLeft w:val="640"/>
          <w:marRight w:val="0"/>
          <w:marTop w:val="0"/>
          <w:marBottom w:val="0"/>
          <w:divBdr>
            <w:top w:val="none" w:sz="0" w:space="0" w:color="auto"/>
            <w:left w:val="none" w:sz="0" w:space="0" w:color="auto"/>
            <w:bottom w:val="none" w:sz="0" w:space="0" w:color="auto"/>
            <w:right w:val="none" w:sz="0" w:space="0" w:color="auto"/>
          </w:divBdr>
        </w:div>
        <w:div w:id="1545482114">
          <w:marLeft w:val="640"/>
          <w:marRight w:val="0"/>
          <w:marTop w:val="0"/>
          <w:marBottom w:val="0"/>
          <w:divBdr>
            <w:top w:val="none" w:sz="0" w:space="0" w:color="auto"/>
            <w:left w:val="none" w:sz="0" w:space="0" w:color="auto"/>
            <w:bottom w:val="none" w:sz="0" w:space="0" w:color="auto"/>
            <w:right w:val="none" w:sz="0" w:space="0" w:color="auto"/>
          </w:divBdr>
        </w:div>
        <w:div w:id="1662541282">
          <w:marLeft w:val="640"/>
          <w:marRight w:val="0"/>
          <w:marTop w:val="0"/>
          <w:marBottom w:val="0"/>
          <w:divBdr>
            <w:top w:val="none" w:sz="0" w:space="0" w:color="auto"/>
            <w:left w:val="none" w:sz="0" w:space="0" w:color="auto"/>
            <w:bottom w:val="none" w:sz="0" w:space="0" w:color="auto"/>
            <w:right w:val="none" w:sz="0" w:space="0" w:color="auto"/>
          </w:divBdr>
        </w:div>
        <w:div w:id="1319649604">
          <w:marLeft w:val="640"/>
          <w:marRight w:val="0"/>
          <w:marTop w:val="0"/>
          <w:marBottom w:val="0"/>
          <w:divBdr>
            <w:top w:val="none" w:sz="0" w:space="0" w:color="auto"/>
            <w:left w:val="none" w:sz="0" w:space="0" w:color="auto"/>
            <w:bottom w:val="none" w:sz="0" w:space="0" w:color="auto"/>
            <w:right w:val="none" w:sz="0" w:space="0" w:color="auto"/>
          </w:divBdr>
        </w:div>
        <w:div w:id="54087317">
          <w:marLeft w:val="640"/>
          <w:marRight w:val="0"/>
          <w:marTop w:val="0"/>
          <w:marBottom w:val="0"/>
          <w:divBdr>
            <w:top w:val="none" w:sz="0" w:space="0" w:color="auto"/>
            <w:left w:val="none" w:sz="0" w:space="0" w:color="auto"/>
            <w:bottom w:val="none" w:sz="0" w:space="0" w:color="auto"/>
            <w:right w:val="none" w:sz="0" w:space="0" w:color="auto"/>
          </w:divBdr>
        </w:div>
        <w:div w:id="1634603065">
          <w:marLeft w:val="640"/>
          <w:marRight w:val="0"/>
          <w:marTop w:val="0"/>
          <w:marBottom w:val="0"/>
          <w:divBdr>
            <w:top w:val="none" w:sz="0" w:space="0" w:color="auto"/>
            <w:left w:val="none" w:sz="0" w:space="0" w:color="auto"/>
            <w:bottom w:val="none" w:sz="0" w:space="0" w:color="auto"/>
            <w:right w:val="none" w:sz="0" w:space="0" w:color="auto"/>
          </w:divBdr>
        </w:div>
        <w:div w:id="1420105368">
          <w:marLeft w:val="640"/>
          <w:marRight w:val="0"/>
          <w:marTop w:val="0"/>
          <w:marBottom w:val="0"/>
          <w:divBdr>
            <w:top w:val="none" w:sz="0" w:space="0" w:color="auto"/>
            <w:left w:val="none" w:sz="0" w:space="0" w:color="auto"/>
            <w:bottom w:val="none" w:sz="0" w:space="0" w:color="auto"/>
            <w:right w:val="none" w:sz="0" w:space="0" w:color="auto"/>
          </w:divBdr>
        </w:div>
        <w:div w:id="1525554355">
          <w:marLeft w:val="640"/>
          <w:marRight w:val="0"/>
          <w:marTop w:val="0"/>
          <w:marBottom w:val="0"/>
          <w:divBdr>
            <w:top w:val="none" w:sz="0" w:space="0" w:color="auto"/>
            <w:left w:val="none" w:sz="0" w:space="0" w:color="auto"/>
            <w:bottom w:val="none" w:sz="0" w:space="0" w:color="auto"/>
            <w:right w:val="none" w:sz="0" w:space="0" w:color="auto"/>
          </w:divBdr>
        </w:div>
        <w:div w:id="1616400441">
          <w:marLeft w:val="640"/>
          <w:marRight w:val="0"/>
          <w:marTop w:val="0"/>
          <w:marBottom w:val="0"/>
          <w:divBdr>
            <w:top w:val="none" w:sz="0" w:space="0" w:color="auto"/>
            <w:left w:val="none" w:sz="0" w:space="0" w:color="auto"/>
            <w:bottom w:val="none" w:sz="0" w:space="0" w:color="auto"/>
            <w:right w:val="none" w:sz="0" w:space="0" w:color="auto"/>
          </w:divBdr>
        </w:div>
        <w:div w:id="534849654">
          <w:marLeft w:val="640"/>
          <w:marRight w:val="0"/>
          <w:marTop w:val="0"/>
          <w:marBottom w:val="0"/>
          <w:divBdr>
            <w:top w:val="none" w:sz="0" w:space="0" w:color="auto"/>
            <w:left w:val="none" w:sz="0" w:space="0" w:color="auto"/>
            <w:bottom w:val="none" w:sz="0" w:space="0" w:color="auto"/>
            <w:right w:val="none" w:sz="0" w:space="0" w:color="auto"/>
          </w:divBdr>
        </w:div>
        <w:div w:id="1850561602">
          <w:marLeft w:val="640"/>
          <w:marRight w:val="0"/>
          <w:marTop w:val="0"/>
          <w:marBottom w:val="0"/>
          <w:divBdr>
            <w:top w:val="none" w:sz="0" w:space="0" w:color="auto"/>
            <w:left w:val="none" w:sz="0" w:space="0" w:color="auto"/>
            <w:bottom w:val="none" w:sz="0" w:space="0" w:color="auto"/>
            <w:right w:val="none" w:sz="0" w:space="0" w:color="auto"/>
          </w:divBdr>
        </w:div>
      </w:divsChild>
    </w:div>
    <w:div w:id="1114444312">
      <w:bodyDiv w:val="1"/>
      <w:marLeft w:val="0"/>
      <w:marRight w:val="0"/>
      <w:marTop w:val="0"/>
      <w:marBottom w:val="0"/>
      <w:divBdr>
        <w:top w:val="none" w:sz="0" w:space="0" w:color="auto"/>
        <w:left w:val="none" w:sz="0" w:space="0" w:color="auto"/>
        <w:bottom w:val="none" w:sz="0" w:space="0" w:color="auto"/>
        <w:right w:val="none" w:sz="0" w:space="0" w:color="auto"/>
      </w:divBdr>
      <w:divsChild>
        <w:div w:id="625965659">
          <w:marLeft w:val="480"/>
          <w:marRight w:val="0"/>
          <w:marTop w:val="0"/>
          <w:marBottom w:val="0"/>
          <w:divBdr>
            <w:top w:val="none" w:sz="0" w:space="0" w:color="auto"/>
            <w:left w:val="none" w:sz="0" w:space="0" w:color="auto"/>
            <w:bottom w:val="none" w:sz="0" w:space="0" w:color="auto"/>
            <w:right w:val="none" w:sz="0" w:space="0" w:color="auto"/>
          </w:divBdr>
        </w:div>
        <w:div w:id="568611234">
          <w:marLeft w:val="480"/>
          <w:marRight w:val="0"/>
          <w:marTop w:val="0"/>
          <w:marBottom w:val="0"/>
          <w:divBdr>
            <w:top w:val="none" w:sz="0" w:space="0" w:color="auto"/>
            <w:left w:val="none" w:sz="0" w:space="0" w:color="auto"/>
            <w:bottom w:val="none" w:sz="0" w:space="0" w:color="auto"/>
            <w:right w:val="none" w:sz="0" w:space="0" w:color="auto"/>
          </w:divBdr>
        </w:div>
        <w:div w:id="509030491">
          <w:marLeft w:val="480"/>
          <w:marRight w:val="0"/>
          <w:marTop w:val="0"/>
          <w:marBottom w:val="0"/>
          <w:divBdr>
            <w:top w:val="none" w:sz="0" w:space="0" w:color="auto"/>
            <w:left w:val="none" w:sz="0" w:space="0" w:color="auto"/>
            <w:bottom w:val="none" w:sz="0" w:space="0" w:color="auto"/>
            <w:right w:val="none" w:sz="0" w:space="0" w:color="auto"/>
          </w:divBdr>
        </w:div>
        <w:div w:id="854072076">
          <w:marLeft w:val="480"/>
          <w:marRight w:val="0"/>
          <w:marTop w:val="0"/>
          <w:marBottom w:val="0"/>
          <w:divBdr>
            <w:top w:val="none" w:sz="0" w:space="0" w:color="auto"/>
            <w:left w:val="none" w:sz="0" w:space="0" w:color="auto"/>
            <w:bottom w:val="none" w:sz="0" w:space="0" w:color="auto"/>
            <w:right w:val="none" w:sz="0" w:space="0" w:color="auto"/>
          </w:divBdr>
        </w:div>
        <w:div w:id="460270836">
          <w:marLeft w:val="480"/>
          <w:marRight w:val="0"/>
          <w:marTop w:val="0"/>
          <w:marBottom w:val="0"/>
          <w:divBdr>
            <w:top w:val="none" w:sz="0" w:space="0" w:color="auto"/>
            <w:left w:val="none" w:sz="0" w:space="0" w:color="auto"/>
            <w:bottom w:val="none" w:sz="0" w:space="0" w:color="auto"/>
            <w:right w:val="none" w:sz="0" w:space="0" w:color="auto"/>
          </w:divBdr>
        </w:div>
        <w:div w:id="93863599">
          <w:marLeft w:val="480"/>
          <w:marRight w:val="0"/>
          <w:marTop w:val="0"/>
          <w:marBottom w:val="0"/>
          <w:divBdr>
            <w:top w:val="none" w:sz="0" w:space="0" w:color="auto"/>
            <w:left w:val="none" w:sz="0" w:space="0" w:color="auto"/>
            <w:bottom w:val="none" w:sz="0" w:space="0" w:color="auto"/>
            <w:right w:val="none" w:sz="0" w:space="0" w:color="auto"/>
          </w:divBdr>
        </w:div>
        <w:div w:id="997197671">
          <w:marLeft w:val="480"/>
          <w:marRight w:val="0"/>
          <w:marTop w:val="0"/>
          <w:marBottom w:val="0"/>
          <w:divBdr>
            <w:top w:val="none" w:sz="0" w:space="0" w:color="auto"/>
            <w:left w:val="none" w:sz="0" w:space="0" w:color="auto"/>
            <w:bottom w:val="none" w:sz="0" w:space="0" w:color="auto"/>
            <w:right w:val="none" w:sz="0" w:space="0" w:color="auto"/>
          </w:divBdr>
        </w:div>
        <w:div w:id="269626567">
          <w:marLeft w:val="480"/>
          <w:marRight w:val="0"/>
          <w:marTop w:val="0"/>
          <w:marBottom w:val="0"/>
          <w:divBdr>
            <w:top w:val="none" w:sz="0" w:space="0" w:color="auto"/>
            <w:left w:val="none" w:sz="0" w:space="0" w:color="auto"/>
            <w:bottom w:val="none" w:sz="0" w:space="0" w:color="auto"/>
            <w:right w:val="none" w:sz="0" w:space="0" w:color="auto"/>
          </w:divBdr>
        </w:div>
        <w:div w:id="1255623619">
          <w:marLeft w:val="480"/>
          <w:marRight w:val="0"/>
          <w:marTop w:val="0"/>
          <w:marBottom w:val="0"/>
          <w:divBdr>
            <w:top w:val="none" w:sz="0" w:space="0" w:color="auto"/>
            <w:left w:val="none" w:sz="0" w:space="0" w:color="auto"/>
            <w:bottom w:val="none" w:sz="0" w:space="0" w:color="auto"/>
            <w:right w:val="none" w:sz="0" w:space="0" w:color="auto"/>
          </w:divBdr>
        </w:div>
        <w:div w:id="46688142">
          <w:marLeft w:val="480"/>
          <w:marRight w:val="0"/>
          <w:marTop w:val="0"/>
          <w:marBottom w:val="0"/>
          <w:divBdr>
            <w:top w:val="none" w:sz="0" w:space="0" w:color="auto"/>
            <w:left w:val="none" w:sz="0" w:space="0" w:color="auto"/>
            <w:bottom w:val="none" w:sz="0" w:space="0" w:color="auto"/>
            <w:right w:val="none" w:sz="0" w:space="0" w:color="auto"/>
          </w:divBdr>
        </w:div>
        <w:div w:id="588347959">
          <w:marLeft w:val="480"/>
          <w:marRight w:val="0"/>
          <w:marTop w:val="0"/>
          <w:marBottom w:val="0"/>
          <w:divBdr>
            <w:top w:val="none" w:sz="0" w:space="0" w:color="auto"/>
            <w:left w:val="none" w:sz="0" w:space="0" w:color="auto"/>
            <w:bottom w:val="none" w:sz="0" w:space="0" w:color="auto"/>
            <w:right w:val="none" w:sz="0" w:space="0" w:color="auto"/>
          </w:divBdr>
        </w:div>
        <w:div w:id="1893538423">
          <w:marLeft w:val="480"/>
          <w:marRight w:val="0"/>
          <w:marTop w:val="0"/>
          <w:marBottom w:val="0"/>
          <w:divBdr>
            <w:top w:val="none" w:sz="0" w:space="0" w:color="auto"/>
            <w:left w:val="none" w:sz="0" w:space="0" w:color="auto"/>
            <w:bottom w:val="none" w:sz="0" w:space="0" w:color="auto"/>
            <w:right w:val="none" w:sz="0" w:space="0" w:color="auto"/>
          </w:divBdr>
        </w:div>
        <w:div w:id="523517373">
          <w:marLeft w:val="480"/>
          <w:marRight w:val="0"/>
          <w:marTop w:val="0"/>
          <w:marBottom w:val="0"/>
          <w:divBdr>
            <w:top w:val="none" w:sz="0" w:space="0" w:color="auto"/>
            <w:left w:val="none" w:sz="0" w:space="0" w:color="auto"/>
            <w:bottom w:val="none" w:sz="0" w:space="0" w:color="auto"/>
            <w:right w:val="none" w:sz="0" w:space="0" w:color="auto"/>
          </w:divBdr>
        </w:div>
        <w:div w:id="1443185776">
          <w:marLeft w:val="480"/>
          <w:marRight w:val="0"/>
          <w:marTop w:val="0"/>
          <w:marBottom w:val="0"/>
          <w:divBdr>
            <w:top w:val="none" w:sz="0" w:space="0" w:color="auto"/>
            <w:left w:val="none" w:sz="0" w:space="0" w:color="auto"/>
            <w:bottom w:val="none" w:sz="0" w:space="0" w:color="auto"/>
            <w:right w:val="none" w:sz="0" w:space="0" w:color="auto"/>
          </w:divBdr>
        </w:div>
        <w:div w:id="427702931">
          <w:marLeft w:val="480"/>
          <w:marRight w:val="0"/>
          <w:marTop w:val="0"/>
          <w:marBottom w:val="0"/>
          <w:divBdr>
            <w:top w:val="none" w:sz="0" w:space="0" w:color="auto"/>
            <w:left w:val="none" w:sz="0" w:space="0" w:color="auto"/>
            <w:bottom w:val="none" w:sz="0" w:space="0" w:color="auto"/>
            <w:right w:val="none" w:sz="0" w:space="0" w:color="auto"/>
          </w:divBdr>
        </w:div>
        <w:div w:id="1744374855">
          <w:marLeft w:val="480"/>
          <w:marRight w:val="0"/>
          <w:marTop w:val="0"/>
          <w:marBottom w:val="0"/>
          <w:divBdr>
            <w:top w:val="none" w:sz="0" w:space="0" w:color="auto"/>
            <w:left w:val="none" w:sz="0" w:space="0" w:color="auto"/>
            <w:bottom w:val="none" w:sz="0" w:space="0" w:color="auto"/>
            <w:right w:val="none" w:sz="0" w:space="0" w:color="auto"/>
          </w:divBdr>
        </w:div>
        <w:div w:id="317805074">
          <w:marLeft w:val="480"/>
          <w:marRight w:val="0"/>
          <w:marTop w:val="0"/>
          <w:marBottom w:val="0"/>
          <w:divBdr>
            <w:top w:val="none" w:sz="0" w:space="0" w:color="auto"/>
            <w:left w:val="none" w:sz="0" w:space="0" w:color="auto"/>
            <w:bottom w:val="none" w:sz="0" w:space="0" w:color="auto"/>
            <w:right w:val="none" w:sz="0" w:space="0" w:color="auto"/>
          </w:divBdr>
        </w:div>
      </w:divsChild>
    </w:div>
    <w:div w:id="1115562228">
      <w:bodyDiv w:val="1"/>
      <w:marLeft w:val="0"/>
      <w:marRight w:val="0"/>
      <w:marTop w:val="0"/>
      <w:marBottom w:val="0"/>
      <w:divBdr>
        <w:top w:val="none" w:sz="0" w:space="0" w:color="auto"/>
        <w:left w:val="none" w:sz="0" w:space="0" w:color="auto"/>
        <w:bottom w:val="none" w:sz="0" w:space="0" w:color="auto"/>
        <w:right w:val="none" w:sz="0" w:space="0" w:color="auto"/>
      </w:divBdr>
    </w:div>
    <w:div w:id="1118644250">
      <w:bodyDiv w:val="1"/>
      <w:marLeft w:val="0"/>
      <w:marRight w:val="0"/>
      <w:marTop w:val="0"/>
      <w:marBottom w:val="0"/>
      <w:divBdr>
        <w:top w:val="none" w:sz="0" w:space="0" w:color="auto"/>
        <w:left w:val="none" w:sz="0" w:space="0" w:color="auto"/>
        <w:bottom w:val="none" w:sz="0" w:space="0" w:color="auto"/>
        <w:right w:val="none" w:sz="0" w:space="0" w:color="auto"/>
      </w:divBdr>
      <w:divsChild>
        <w:div w:id="841166124">
          <w:marLeft w:val="480"/>
          <w:marRight w:val="0"/>
          <w:marTop w:val="0"/>
          <w:marBottom w:val="0"/>
          <w:divBdr>
            <w:top w:val="none" w:sz="0" w:space="0" w:color="auto"/>
            <w:left w:val="none" w:sz="0" w:space="0" w:color="auto"/>
            <w:bottom w:val="none" w:sz="0" w:space="0" w:color="auto"/>
            <w:right w:val="none" w:sz="0" w:space="0" w:color="auto"/>
          </w:divBdr>
        </w:div>
        <w:div w:id="1244414106">
          <w:marLeft w:val="480"/>
          <w:marRight w:val="0"/>
          <w:marTop w:val="0"/>
          <w:marBottom w:val="0"/>
          <w:divBdr>
            <w:top w:val="none" w:sz="0" w:space="0" w:color="auto"/>
            <w:left w:val="none" w:sz="0" w:space="0" w:color="auto"/>
            <w:bottom w:val="none" w:sz="0" w:space="0" w:color="auto"/>
            <w:right w:val="none" w:sz="0" w:space="0" w:color="auto"/>
          </w:divBdr>
        </w:div>
        <w:div w:id="1360666921">
          <w:marLeft w:val="480"/>
          <w:marRight w:val="0"/>
          <w:marTop w:val="0"/>
          <w:marBottom w:val="0"/>
          <w:divBdr>
            <w:top w:val="none" w:sz="0" w:space="0" w:color="auto"/>
            <w:left w:val="none" w:sz="0" w:space="0" w:color="auto"/>
            <w:bottom w:val="none" w:sz="0" w:space="0" w:color="auto"/>
            <w:right w:val="none" w:sz="0" w:space="0" w:color="auto"/>
          </w:divBdr>
        </w:div>
        <w:div w:id="1633486177">
          <w:marLeft w:val="480"/>
          <w:marRight w:val="0"/>
          <w:marTop w:val="0"/>
          <w:marBottom w:val="0"/>
          <w:divBdr>
            <w:top w:val="none" w:sz="0" w:space="0" w:color="auto"/>
            <w:left w:val="none" w:sz="0" w:space="0" w:color="auto"/>
            <w:bottom w:val="none" w:sz="0" w:space="0" w:color="auto"/>
            <w:right w:val="none" w:sz="0" w:space="0" w:color="auto"/>
          </w:divBdr>
        </w:div>
        <w:div w:id="1420909466">
          <w:marLeft w:val="480"/>
          <w:marRight w:val="0"/>
          <w:marTop w:val="0"/>
          <w:marBottom w:val="0"/>
          <w:divBdr>
            <w:top w:val="none" w:sz="0" w:space="0" w:color="auto"/>
            <w:left w:val="none" w:sz="0" w:space="0" w:color="auto"/>
            <w:bottom w:val="none" w:sz="0" w:space="0" w:color="auto"/>
            <w:right w:val="none" w:sz="0" w:space="0" w:color="auto"/>
          </w:divBdr>
        </w:div>
        <w:div w:id="208811096">
          <w:marLeft w:val="480"/>
          <w:marRight w:val="0"/>
          <w:marTop w:val="0"/>
          <w:marBottom w:val="0"/>
          <w:divBdr>
            <w:top w:val="none" w:sz="0" w:space="0" w:color="auto"/>
            <w:left w:val="none" w:sz="0" w:space="0" w:color="auto"/>
            <w:bottom w:val="none" w:sz="0" w:space="0" w:color="auto"/>
            <w:right w:val="none" w:sz="0" w:space="0" w:color="auto"/>
          </w:divBdr>
        </w:div>
        <w:div w:id="1906253673">
          <w:marLeft w:val="480"/>
          <w:marRight w:val="0"/>
          <w:marTop w:val="0"/>
          <w:marBottom w:val="0"/>
          <w:divBdr>
            <w:top w:val="none" w:sz="0" w:space="0" w:color="auto"/>
            <w:left w:val="none" w:sz="0" w:space="0" w:color="auto"/>
            <w:bottom w:val="none" w:sz="0" w:space="0" w:color="auto"/>
            <w:right w:val="none" w:sz="0" w:space="0" w:color="auto"/>
          </w:divBdr>
        </w:div>
        <w:div w:id="1730837571">
          <w:marLeft w:val="480"/>
          <w:marRight w:val="0"/>
          <w:marTop w:val="0"/>
          <w:marBottom w:val="0"/>
          <w:divBdr>
            <w:top w:val="none" w:sz="0" w:space="0" w:color="auto"/>
            <w:left w:val="none" w:sz="0" w:space="0" w:color="auto"/>
            <w:bottom w:val="none" w:sz="0" w:space="0" w:color="auto"/>
            <w:right w:val="none" w:sz="0" w:space="0" w:color="auto"/>
          </w:divBdr>
        </w:div>
        <w:div w:id="1616209180">
          <w:marLeft w:val="480"/>
          <w:marRight w:val="0"/>
          <w:marTop w:val="0"/>
          <w:marBottom w:val="0"/>
          <w:divBdr>
            <w:top w:val="none" w:sz="0" w:space="0" w:color="auto"/>
            <w:left w:val="none" w:sz="0" w:space="0" w:color="auto"/>
            <w:bottom w:val="none" w:sz="0" w:space="0" w:color="auto"/>
            <w:right w:val="none" w:sz="0" w:space="0" w:color="auto"/>
          </w:divBdr>
        </w:div>
        <w:div w:id="1654597312">
          <w:marLeft w:val="480"/>
          <w:marRight w:val="0"/>
          <w:marTop w:val="0"/>
          <w:marBottom w:val="0"/>
          <w:divBdr>
            <w:top w:val="none" w:sz="0" w:space="0" w:color="auto"/>
            <w:left w:val="none" w:sz="0" w:space="0" w:color="auto"/>
            <w:bottom w:val="none" w:sz="0" w:space="0" w:color="auto"/>
            <w:right w:val="none" w:sz="0" w:space="0" w:color="auto"/>
          </w:divBdr>
        </w:div>
        <w:div w:id="1802769650">
          <w:marLeft w:val="480"/>
          <w:marRight w:val="0"/>
          <w:marTop w:val="0"/>
          <w:marBottom w:val="0"/>
          <w:divBdr>
            <w:top w:val="none" w:sz="0" w:space="0" w:color="auto"/>
            <w:left w:val="none" w:sz="0" w:space="0" w:color="auto"/>
            <w:bottom w:val="none" w:sz="0" w:space="0" w:color="auto"/>
            <w:right w:val="none" w:sz="0" w:space="0" w:color="auto"/>
          </w:divBdr>
        </w:div>
        <w:div w:id="426004772">
          <w:marLeft w:val="480"/>
          <w:marRight w:val="0"/>
          <w:marTop w:val="0"/>
          <w:marBottom w:val="0"/>
          <w:divBdr>
            <w:top w:val="none" w:sz="0" w:space="0" w:color="auto"/>
            <w:left w:val="none" w:sz="0" w:space="0" w:color="auto"/>
            <w:bottom w:val="none" w:sz="0" w:space="0" w:color="auto"/>
            <w:right w:val="none" w:sz="0" w:space="0" w:color="auto"/>
          </w:divBdr>
        </w:div>
        <w:div w:id="1891771123">
          <w:marLeft w:val="480"/>
          <w:marRight w:val="0"/>
          <w:marTop w:val="0"/>
          <w:marBottom w:val="0"/>
          <w:divBdr>
            <w:top w:val="none" w:sz="0" w:space="0" w:color="auto"/>
            <w:left w:val="none" w:sz="0" w:space="0" w:color="auto"/>
            <w:bottom w:val="none" w:sz="0" w:space="0" w:color="auto"/>
            <w:right w:val="none" w:sz="0" w:space="0" w:color="auto"/>
          </w:divBdr>
        </w:div>
        <w:div w:id="794909117">
          <w:marLeft w:val="480"/>
          <w:marRight w:val="0"/>
          <w:marTop w:val="0"/>
          <w:marBottom w:val="0"/>
          <w:divBdr>
            <w:top w:val="none" w:sz="0" w:space="0" w:color="auto"/>
            <w:left w:val="none" w:sz="0" w:space="0" w:color="auto"/>
            <w:bottom w:val="none" w:sz="0" w:space="0" w:color="auto"/>
            <w:right w:val="none" w:sz="0" w:space="0" w:color="auto"/>
          </w:divBdr>
        </w:div>
        <w:div w:id="1413889889">
          <w:marLeft w:val="480"/>
          <w:marRight w:val="0"/>
          <w:marTop w:val="0"/>
          <w:marBottom w:val="0"/>
          <w:divBdr>
            <w:top w:val="none" w:sz="0" w:space="0" w:color="auto"/>
            <w:left w:val="none" w:sz="0" w:space="0" w:color="auto"/>
            <w:bottom w:val="none" w:sz="0" w:space="0" w:color="auto"/>
            <w:right w:val="none" w:sz="0" w:space="0" w:color="auto"/>
          </w:divBdr>
        </w:div>
        <w:div w:id="2036076670">
          <w:marLeft w:val="480"/>
          <w:marRight w:val="0"/>
          <w:marTop w:val="0"/>
          <w:marBottom w:val="0"/>
          <w:divBdr>
            <w:top w:val="none" w:sz="0" w:space="0" w:color="auto"/>
            <w:left w:val="none" w:sz="0" w:space="0" w:color="auto"/>
            <w:bottom w:val="none" w:sz="0" w:space="0" w:color="auto"/>
            <w:right w:val="none" w:sz="0" w:space="0" w:color="auto"/>
          </w:divBdr>
        </w:div>
        <w:div w:id="561717615">
          <w:marLeft w:val="480"/>
          <w:marRight w:val="0"/>
          <w:marTop w:val="0"/>
          <w:marBottom w:val="0"/>
          <w:divBdr>
            <w:top w:val="none" w:sz="0" w:space="0" w:color="auto"/>
            <w:left w:val="none" w:sz="0" w:space="0" w:color="auto"/>
            <w:bottom w:val="none" w:sz="0" w:space="0" w:color="auto"/>
            <w:right w:val="none" w:sz="0" w:space="0" w:color="auto"/>
          </w:divBdr>
        </w:div>
        <w:div w:id="680356765">
          <w:marLeft w:val="480"/>
          <w:marRight w:val="0"/>
          <w:marTop w:val="0"/>
          <w:marBottom w:val="0"/>
          <w:divBdr>
            <w:top w:val="none" w:sz="0" w:space="0" w:color="auto"/>
            <w:left w:val="none" w:sz="0" w:space="0" w:color="auto"/>
            <w:bottom w:val="none" w:sz="0" w:space="0" w:color="auto"/>
            <w:right w:val="none" w:sz="0" w:space="0" w:color="auto"/>
          </w:divBdr>
        </w:div>
        <w:div w:id="694844028">
          <w:marLeft w:val="480"/>
          <w:marRight w:val="0"/>
          <w:marTop w:val="0"/>
          <w:marBottom w:val="0"/>
          <w:divBdr>
            <w:top w:val="none" w:sz="0" w:space="0" w:color="auto"/>
            <w:left w:val="none" w:sz="0" w:space="0" w:color="auto"/>
            <w:bottom w:val="none" w:sz="0" w:space="0" w:color="auto"/>
            <w:right w:val="none" w:sz="0" w:space="0" w:color="auto"/>
          </w:divBdr>
        </w:div>
        <w:div w:id="2040931541">
          <w:marLeft w:val="480"/>
          <w:marRight w:val="0"/>
          <w:marTop w:val="0"/>
          <w:marBottom w:val="0"/>
          <w:divBdr>
            <w:top w:val="none" w:sz="0" w:space="0" w:color="auto"/>
            <w:left w:val="none" w:sz="0" w:space="0" w:color="auto"/>
            <w:bottom w:val="none" w:sz="0" w:space="0" w:color="auto"/>
            <w:right w:val="none" w:sz="0" w:space="0" w:color="auto"/>
          </w:divBdr>
        </w:div>
        <w:div w:id="317079968">
          <w:marLeft w:val="480"/>
          <w:marRight w:val="0"/>
          <w:marTop w:val="0"/>
          <w:marBottom w:val="0"/>
          <w:divBdr>
            <w:top w:val="none" w:sz="0" w:space="0" w:color="auto"/>
            <w:left w:val="none" w:sz="0" w:space="0" w:color="auto"/>
            <w:bottom w:val="none" w:sz="0" w:space="0" w:color="auto"/>
            <w:right w:val="none" w:sz="0" w:space="0" w:color="auto"/>
          </w:divBdr>
        </w:div>
        <w:div w:id="1357580124">
          <w:marLeft w:val="480"/>
          <w:marRight w:val="0"/>
          <w:marTop w:val="0"/>
          <w:marBottom w:val="0"/>
          <w:divBdr>
            <w:top w:val="none" w:sz="0" w:space="0" w:color="auto"/>
            <w:left w:val="none" w:sz="0" w:space="0" w:color="auto"/>
            <w:bottom w:val="none" w:sz="0" w:space="0" w:color="auto"/>
            <w:right w:val="none" w:sz="0" w:space="0" w:color="auto"/>
          </w:divBdr>
        </w:div>
        <w:div w:id="279068962">
          <w:marLeft w:val="480"/>
          <w:marRight w:val="0"/>
          <w:marTop w:val="0"/>
          <w:marBottom w:val="0"/>
          <w:divBdr>
            <w:top w:val="none" w:sz="0" w:space="0" w:color="auto"/>
            <w:left w:val="none" w:sz="0" w:space="0" w:color="auto"/>
            <w:bottom w:val="none" w:sz="0" w:space="0" w:color="auto"/>
            <w:right w:val="none" w:sz="0" w:space="0" w:color="auto"/>
          </w:divBdr>
        </w:div>
        <w:div w:id="264845275">
          <w:marLeft w:val="480"/>
          <w:marRight w:val="0"/>
          <w:marTop w:val="0"/>
          <w:marBottom w:val="0"/>
          <w:divBdr>
            <w:top w:val="none" w:sz="0" w:space="0" w:color="auto"/>
            <w:left w:val="none" w:sz="0" w:space="0" w:color="auto"/>
            <w:bottom w:val="none" w:sz="0" w:space="0" w:color="auto"/>
            <w:right w:val="none" w:sz="0" w:space="0" w:color="auto"/>
          </w:divBdr>
        </w:div>
        <w:div w:id="1780489889">
          <w:marLeft w:val="480"/>
          <w:marRight w:val="0"/>
          <w:marTop w:val="0"/>
          <w:marBottom w:val="0"/>
          <w:divBdr>
            <w:top w:val="none" w:sz="0" w:space="0" w:color="auto"/>
            <w:left w:val="none" w:sz="0" w:space="0" w:color="auto"/>
            <w:bottom w:val="none" w:sz="0" w:space="0" w:color="auto"/>
            <w:right w:val="none" w:sz="0" w:space="0" w:color="auto"/>
          </w:divBdr>
        </w:div>
        <w:div w:id="704714234">
          <w:marLeft w:val="480"/>
          <w:marRight w:val="0"/>
          <w:marTop w:val="0"/>
          <w:marBottom w:val="0"/>
          <w:divBdr>
            <w:top w:val="none" w:sz="0" w:space="0" w:color="auto"/>
            <w:left w:val="none" w:sz="0" w:space="0" w:color="auto"/>
            <w:bottom w:val="none" w:sz="0" w:space="0" w:color="auto"/>
            <w:right w:val="none" w:sz="0" w:space="0" w:color="auto"/>
          </w:divBdr>
        </w:div>
        <w:div w:id="523136121">
          <w:marLeft w:val="480"/>
          <w:marRight w:val="0"/>
          <w:marTop w:val="0"/>
          <w:marBottom w:val="0"/>
          <w:divBdr>
            <w:top w:val="none" w:sz="0" w:space="0" w:color="auto"/>
            <w:left w:val="none" w:sz="0" w:space="0" w:color="auto"/>
            <w:bottom w:val="none" w:sz="0" w:space="0" w:color="auto"/>
            <w:right w:val="none" w:sz="0" w:space="0" w:color="auto"/>
          </w:divBdr>
        </w:div>
        <w:div w:id="2102601729">
          <w:marLeft w:val="480"/>
          <w:marRight w:val="0"/>
          <w:marTop w:val="0"/>
          <w:marBottom w:val="0"/>
          <w:divBdr>
            <w:top w:val="none" w:sz="0" w:space="0" w:color="auto"/>
            <w:left w:val="none" w:sz="0" w:space="0" w:color="auto"/>
            <w:bottom w:val="none" w:sz="0" w:space="0" w:color="auto"/>
            <w:right w:val="none" w:sz="0" w:space="0" w:color="auto"/>
          </w:divBdr>
        </w:div>
        <w:div w:id="142743675">
          <w:marLeft w:val="480"/>
          <w:marRight w:val="0"/>
          <w:marTop w:val="0"/>
          <w:marBottom w:val="0"/>
          <w:divBdr>
            <w:top w:val="none" w:sz="0" w:space="0" w:color="auto"/>
            <w:left w:val="none" w:sz="0" w:space="0" w:color="auto"/>
            <w:bottom w:val="none" w:sz="0" w:space="0" w:color="auto"/>
            <w:right w:val="none" w:sz="0" w:space="0" w:color="auto"/>
          </w:divBdr>
        </w:div>
        <w:div w:id="1439988553">
          <w:marLeft w:val="480"/>
          <w:marRight w:val="0"/>
          <w:marTop w:val="0"/>
          <w:marBottom w:val="0"/>
          <w:divBdr>
            <w:top w:val="none" w:sz="0" w:space="0" w:color="auto"/>
            <w:left w:val="none" w:sz="0" w:space="0" w:color="auto"/>
            <w:bottom w:val="none" w:sz="0" w:space="0" w:color="auto"/>
            <w:right w:val="none" w:sz="0" w:space="0" w:color="auto"/>
          </w:divBdr>
        </w:div>
        <w:div w:id="1335499203">
          <w:marLeft w:val="480"/>
          <w:marRight w:val="0"/>
          <w:marTop w:val="0"/>
          <w:marBottom w:val="0"/>
          <w:divBdr>
            <w:top w:val="none" w:sz="0" w:space="0" w:color="auto"/>
            <w:left w:val="none" w:sz="0" w:space="0" w:color="auto"/>
            <w:bottom w:val="none" w:sz="0" w:space="0" w:color="auto"/>
            <w:right w:val="none" w:sz="0" w:space="0" w:color="auto"/>
          </w:divBdr>
        </w:div>
        <w:div w:id="1436902269">
          <w:marLeft w:val="480"/>
          <w:marRight w:val="0"/>
          <w:marTop w:val="0"/>
          <w:marBottom w:val="0"/>
          <w:divBdr>
            <w:top w:val="none" w:sz="0" w:space="0" w:color="auto"/>
            <w:left w:val="none" w:sz="0" w:space="0" w:color="auto"/>
            <w:bottom w:val="none" w:sz="0" w:space="0" w:color="auto"/>
            <w:right w:val="none" w:sz="0" w:space="0" w:color="auto"/>
          </w:divBdr>
        </w:div>
      </w:divsChild>
    </w:div>
    <w:div w:id="1119226448">
      <w:bodyDiv w:val="1"/>
      <w:marLeft w:val="0"/>
      <w:marRight w:val="0"/>
      <w:marTop w:val="0"/>
      <w:marBottom w:val="0"/>
      <w:divBdr>
        <w:top w:val="none" w:sz="0" w:space="0" w:color="auto"/>
        <w:left w:val="none" w:sz="0" w:space="0" w:color="auto"/>
        <w:bottom w:val="none" w:sz="0" w:space="0" w:color="auto"/>
        <w:right w:val="none" w:sz="0" w:space="0" w:color="auto"/>
      </w:divBdr>
      <w:divsChild>
        <w:div w:id="825628453">
          <w:marLeft w:val="480"/>
          <w:marRight w:val="0"/>
          <w:marTop w:val="0"/>
          <w:marBottom w:val="0"/>
          <w:divBdr>
            <w:top w:val="none" w:sz="0" w:space="0" w:color="auto"/>
            <w:left w:val="none" w:sz="0" w:space="0" w:color="auto"/>
            <w:bottom w:val="none" w:sz="0" w:space="0" w:color="auto"/>
            <w:right w:val="none" w:sz="0" w:space="0" w:color="auto"/>
          </w:divBdr>
        </w:div>
        <w:div w:id="327904456">
          <w:marLeft w:val="480"/>
          <w:marRight w:val="0"/>
          <w:marTop w:val="0"/>
          <w:marBottom w:val="0"/>
          <w:divBdr>
            <w:top w:val="none" w:sz="0" w:space="0" w:color="auto"/>
            <w:left w:val="none" w:sz="0" w:space="0" w:color="auto"/>
            <w:bottom w:val="none" w:sz="0" w:space="0" w:color="auto"/>
            <w:right w:val="none" w:sz="0" w:space="0" w:color="auto"/>
          </w:divBdr>
        </w:div>
        <w:div w:id="1080103173">
          <w:marLeft w:val="480"/>
          <w:marRight w:val="0"/>
          <w:marTop w:val="0"/>
          <w:marBottom w:val="0"/>
          <w:divBdr>
            <w:top w:val="none" w:sz="0" w:space="0" w:color="auto"/>
            <w:left w:val="none" w:sz="0" w:space="0" w:color="auto"/>
            <w:bottom w:val="none" w:sz="0" w:space="0" w:color="auto"/>
            <w:right w:val="none" w:sz="0" w:space="0" w:color="auto"/>
          </w:divBdr>
        </w:div>
        <w:div w:id="1142501977">
          <w:marLeft w:val="480"/>
          <w:marRight w:val="0"/>
          <w:marTop w:val="0"/>
          <w:marBottom w:val="0"/>
          <w:divBdr>
            <w:top w:val="none" w:sz="0" w:space="0" w:color="auto"/>
            <w:left w:val="none" w:sz="0" w:space="0" w:color="auto"/>
            <w:bottom w:val="none" w:sz="0" w:space="0" w:color="auto"/>
            <w:right w:val="none" w:sz="0" w:space="0" w:color="auto"/>
          </w:divBdr>
        </w:div>
        <w:div w:id="562105436">
          <w:marLeft w:val="480"/>
          <w:marRight w:val="0"/>
          <w:marTop w:val="0"/>
          <w:marBottom w:val="0"/>
          <w:divBdr>
            <w:top w:val="none" w:sz="0" w:space="0" w:color="auto"/>
            <w:left w:val="none" w:sz="0" w:space="0" w:color="auto"/>
            <w:bottom w:val="none" w:sz="0" w:space="0" w:color="auto"/>
            <w:right w:val="none" w:sz="0" w:space="0" w:color="auto"/>
          </w:divBdr>
        </w:div>
        <w:div w:id="338853318">
          <w:marLeft w:val="480"/>
          <w:marRight w:val="0"/>
          <w:marTop w:val="0"/>
          <w:marBottom w:val="0"/>
          <w:divBdr>
            <w:top w:val="none" w:sz="0" w:space="0" w:color="auto"/>
            <w:left w:val="none" w:sz="0" w:space="0" w:color="auto"/>
            <w:bottom w:val="none" w:sz="0" w:space="0" w:color="auto"/>
            <w:right w:val="none" w:sz="0" w:space="0" w:color="auto"/>
          </w:divBdr>
        </w:div>
        <w:div w:id="1329944683">
          <w:marLeft w:val="480"/>
          <w:marRight w:val="0"/>
          <w:marTop w:val="0"/>
          <w:marBottom w:val="0"/>
          <w:divBdr>
            <w:top w:val="none" w:sz="0" w:space="0" w:color="auto"/>
            <w:left w:val="none" w:sz="0" w:space="0" w:color="auto"/>
            <w:bottom w:val="none" w:sz="0" w:space="0" w:color="auto"/>
            <w:right w:val="none" w:sz="0" w:space="0" w:color="auto"/>
          </w:divBdr>
        </w:div>
        <w:div w:id="888804443">
          <w:marLeft w:val="480"/>
          <w:marRight w:val="0"/>
          <w:marTop w:val="0"/>
          <w:marBottom w:val="0"/>
          <w:divBdr>
            <w:top w:val="none" w:sz="0" w:space="0" w:color="auto"/>
            <w:left w:val="none" w:sz="0" w:space="0" w:color="auto"/>
            <w:bottom w:val="none" w:sz="0" w:space="0" w:color="auto"/>
            <w:right w:val="none" w:sz="0" w:space="0" w:color="auto"/>
          </w:divBdr>
        </w:div>
        <w:div w:id="1404335758">
          <w:marLeft w:val="480"/>
          <w:marRight w:val="0"/>
          <w:marTop w:val="0"/>
          <w:marBottom w:val="0"/>
          <w:divBdr>
            <w:top w:val="none" w:sz="0" w:space="0" w:color="auto"/>
            <w:left w:val="none" w:sz="0" w:space="0" w:color="auto"/>
            <w:bottom w:val="none" w:sz="0" w:space="0" w:color="auto"/>
            <w:right w:val="none" w:sz="0" w:space="0" w:color="auto"/>
          </w:divBdr>
        </w:div>
        <w:div w:id="1372263392">
          <w:marLeft w:val="480"/>
          <w:marRight w:val="0"/>
          <w:marTop w:val="0"/>
          <w:marBottom w:val="0"/>
          <w:divBdr>
            <w:top w:val="none" w:sz="0" w:space="0" w:color="auto"/>
            <w:left w:val="none" w:sz="0" w:space="0" w:color="auto"/>
            <w:bottom w:val="none" w:sz="0" w:space="0" w:color="auto"/>
            <w:right w:val="none" w:sz="0" w:space="0" w:color="auto"/>
          </w:divBdr>
        </w:div>
        <w:div w:id="1261990865">
          <w:marLeft w:val="480"/>
          <w:marRight w:val="0"/>
          <w:marTop w:val="0"/>
          <w:marBottom w:val="0"/>
          <w:divBdr>
            <w:top w:val="none" w:sz="0" w:space="0" w:color="auto"/>
            <w:left w:val="none" w:sz="0" w:space="0" w:color="auto"/>
            <w:bottom w:val="none" w:sz="0" w:space="0" w:color="auto"/>
            <w:right w:val="none" w:sz="0" w:space="0" w:color="auto"/>
          </w:divBdr>
        </w:div>
        <w:div w:id="1722165723">
          <w:marLeft w:val="480"/>
          <w:marRight w:val="0"/>
          <w:marTop w:val="0"/>
          <w:marBottom w:val="0"/>
          <w:divBdr>
            <w:top w:val="none" w:sz="0" w:space="0" w:color="auto"/>
            <w:left w:val="none" w:sz="0" w:space="0" w:color="auto"/>
            <w:bottom w:val="none" w:sz="0" w:space="0" w:color="auto"/>
            <w:right w:val="none" w:sz="0" w:space="0" w:color="auto"/>
          </w:divBdr>
        </w:div>
        <w:div w:id="670912794">
          <w:marLeft w:val="480"/>
          <w:marRight w:val="0"/>
          <w:marTop w:val="0"/>
          <w:marBottom w:val="0"/>
          <w:divBdr>
            <w:top w:val="none" w:sz="0" w:space="0" w:color="auto"/>
            <w:left w:val="none" w:sz="0" w:space="0" w:color="auto"/>
            <w:bottom w:val="none" w:sz="0" w:space="0" w:color="auto"/>
            <w:right w:val="none" w:sz="0" w:space="0" w:color="auto"/>
          </w:divBdr>
        </w:div>
        <w:div w:id="1632126894">
          <w:marLeft w:val="480"/>
          <w:marRight w:val="0"/>
          <w:marTop w:val="0"/>
          <w:marBottom w:val="0"/>
          <w:divBdr>
            <w:top w:val="none" w:sz="0" w:space="0" w:color="auto"/>
            <w:left w:val="none" w:sz="0" w:space="0" w:color="auto"/>
            <w:bottom w:val="none" w:sz="0" w:space="0" w:color="auto"/>
            <w:right w:val="none" w:sz="0" w:space="0" w:color="auto"/>
          </w:divBdr>
        </w:div>
        <w:div w:id="478959875">
          <w:marLeft w:val="480"/>
          <w:marRight w:val="0"/>
          <w:marTop w:val="0"/>
          <w:marBottom w:val="0"/>
          <w:divBdr>
            <w:top w:val="none" w:sz="0" w:space="0" w:color="auto"/>
            <w:left w:val="none" w:sz="0" w:space="0" w:color="auto"/>
            <w:bottom w:val="none" w:sz="0" w:space="0" w:color="auto"/>
            <w:right w:val="none" w:sz="0" w:space="0" w:color="auto"/>
          </w:divBdr>
        </w:div>
        <w:div w:id="1484396565">
          <w:marLeft w:val="480"/>
          <w:marRight w:val="0"/>
          <w:marTop w:val="0"/>
          <w:marBottom w:val="0"/>
          <w:divBdr>
            <w:top w:val="none" w:sz="0" w:space="0" w:color="auto"/>
            <w:left w:val="none" w:sz="0" w:space="0" w:color="auto"/>
            <w:bottom w:val="none" w:sz="0" w:space="0" w:color="auto"/>
            <w:right w:val="none" w:sz="0" w:space="0" w:color="auto"/>
          </w:divBdr>
        </w:div>
        <w:div w:id="842207019">
          <w:marLeft w:val="480"/>
          <w:marRight w:val="0"/>
          <w:marTop w:val="0"/>
          <w:marBottom w:val="0"/>
          <w:divBdr>
            <w:top w:val="none" w:sz="0" w:space="0" w:color="auto"/>
            <w:left w:val="none" w:sz="0" w:space="0" w:color="auto"/>
            <w:bottom w:val="none" w:sz="0" w:space="0" w:color="auto"/>
            <w:right w:val="none" w:sz="0" w:space="0" w:color="auto"/>
          </w:divBdr>
        </w:div>
        <w:div w:id="2066290006">
          <w:marLeft w:val="480"/>
          <w:marRight w:val="0"/>
          <w:marTop w:val="0"/>
          <w:marBottom w:val="0"/>
          <w:divBdr>
            <w:top w:val="none" w:sz="0" w:space="0" w:color="auto"/>
            <w:left w:val="none" w:sz="0" w:space="0" w:color="auto"/>
            <w:bottom w:val="none" w:sz="0" w:space="0" w:color="auto"/>
            <w:right w:val="none" w:sz="0" w:space="0" w:color="auto"/>
          </w:divBdr>
        </w:div>
        <w:div w:id="946624855">
          <w:marLeft w:val="480"/>
          <w:marRight w:val="0"/>
          <w:marTop w:val="0"/>
          <w:marBottom w:val="0"/>
          <w:divBdr>
            <w:top w:val="none" w:sz="0" w:space="0" w:color="auto"/>
            <w:left w:val="none" w:sz="0" w:space="0" w:color="auto"/>
            <w:bottom w:val="none" w:sz="0" w:space="0" w:color="auto"/>
            <w:right w:val="none" w:sz="0" w:space="0" w:color="auto"/>
          </w:divBdr>
        </w:div>
        <w:div w:id="642659244">
          <w:marLeft w:val="480"/>
          <w:marRight w:val="0"/>
          <w:marTop w:val="0"/>
          <w:marBottom w:val="0"/>
          <w:divBdr>
            <w:top w:val="none" w:sz="0" w:space="0" w:color="auto"/>
            <w:left w:val="none" w:sz="0" w:space="0" w:color="auto"/>
            <w:bottom w:val="none" w:sz="0" w:space="0" w:color="auto"/>
            <w:right w:val="none" w:sz="0" w:space="0" w:color="auto"/>
          </w:divBdr>
        </w:div>
        <w:div w:id="1308167988">
          <w:marLeft w:val="480"/>
          <w:marRight w:val="0"/>
          <w:marTop w:val="0"/>
          <w:marBottom w:val="0"/>
          <w:divBdr>
            <w:top w:val="none" w:sz="0" w:space="0" w:color="auto"/>
            <w:left w:val="none" w:sz="0" w:space="0" w:color="auto"/>
            <w:bottom w:val="none" w:sz="0" w:space="0" w:color="auto"/>
            <w:right w:val="none" w:sz="0" w:space="0" w:color="auto"/>
          </w:divBdr>
        </w:div>
        <w:div w:id="1792356327">
          <w:marLeft w:val="480"/>
          <w:marRight w:val="0"/>
          <w:marTop w:val="0"/>
          <w:marBottom w:val="0"/>
          <w:divBdr>
            <w:top w:val="none" w:sz="0" w:space="0" w:color="auto"/>
            <w:left w:val="none" w:sz="0" w:space="0" w:color="auto"/>
            <w:bottom w:val="none" w:sz="0" w:space="0" w:color="auto"/>
            <w:right w:val="none" w:sz="0" w:space="0" w:color="auto"/>
          </w:divBdr>
        </w:div>
        <w:div w:id="708145612">
          <w:marLeft w:val="480"/>
          <w:marRight w:val="0"/>
          <w:marTop w:val="0"/>
          <w:marBottom w:val="0"/>
          <w:divBdr>
            <w:top w:val="none" w:sz="0" w:space="0" w:color="auto"/>
            <w:left w:val="none" w:sz="0" w:space="0" w:color="auto"/>
            <w:bottom w:val="none" w:sz="0" w:space="0" w:color="auto"/>
            <w:right w:val="none" w:sz="0" w:space="0" w:color="auto"/>
          </w:divBdr>
        </w:div>
        <w:div w:id="1227567286">
          <w:marLeft w:val="480"/>
          <w:marRight w:val="0"/>
          <w:marTop w:val="0"/>
          <w:marBottom w:val="0"/>
          <w:divBdr>
            <w:top w:val="none" w:sz="0" w:space="0" w:color="auto"/>
            <w:left w:val="none" w:sz="0" w:space="0" w:color="auto"/>
            <w:bottom w:val="none" w:sz="0" w:space="0" w:color="auto"/>
            <w:right w:val="none" w:sz="0" w:space="0" w:color="auto"/>
          </w:divBdr>
        </w:div>
        <w:div w:id="66928831">
          <w:marLeft w:val="480"/>
          <w:marRight w:val="0"/>
          <w:marTop w:val="0"/>
          <w:marBottom w:val="0"/>
          <w:divBdr>
            <w:top w:val="none" w:sz="0" w:space="0" w:color="auto"/>
            <w:left w:val="none" w:sz="0" w:space="0" w:color="auto"/>
            <w:bottom w:val="none" w:sz="0" w:space="0" w:color="auto"/>
            <w:right w:val="none" w:sz="0" w:space="0" w:color="auto"/>
          </w:divBdr>
        </w:div>
        <w:div w:id="2126532001">
          <w:marLeft w:val="480"/>
          <w:marRight w:val="0"/>
          <w:marTop w:val="0"/>
          <w:marBottom w:val="0"/>
          <w:divBdr>
            <w:top w:val="none" w:sz="0" w:space="0" w:color="auto"/>
            <w:left w:val="none" w:sz="0" w:space="0" w:color="auto"/>
            <w:bottom w:val="none" w:sz="0" w:space="0" w:color="auto"/>
            <w:right w:val="none" w:sz="0" w:space="0" w:color="auto"/>
          </w:divBdr>
        </w:div>
        <w:div w:id="784082832">
          <w:marLeft w:val="480"/>
          <w:marRight w:val="0"/>
          <w:marTop w:val="0"/>
          <w:marBottom w:val="0"/>
          <w:divBdr>
            <w:top w:val="none" w:sz="0" w:space="0" w:color="auto"/>
            <w:left w:val="none" w:sz="0" w:space="0" w:color="auto"/>
            <w:bottom w:val="none" w:sz="0" w:space="0" w:color="auto"/>
            <w:right w:val="none" w:sz="0" w:space="0" w:color="auto"/>
          </w:divBdr>
        </w:div>
        <w:div w:id="952977857">
          <w:marLeft w:val="480"/>
          <w:marRight w:val="0"/>
          <w:marTop w:val="0"/>
          <w:marBottom w:val="0"/>
          <w:divBdr>
            <w:top w:val="none" w:sz="0" w:space="0" w:color="auto"/>
            <w:left w:val="none" w:sz="0" w:space="0" w:color="auto"/>
            <w:bottom w:val="none" w:sz="0" w:space="0" w:color="auto"/>
            <w:right w:val="none" w:sz="0" w:space="0" w:color="auto"/>
          </w:divBdr>
        </w:div>
        <w:div w:id="291639267">
          <w:marLeft w:val="480"/>
          <w:marRight w:val="0"/>
          <w:marTop w:val="0"/>
          <w:marBottom w:val="0"/>
          <w:divBdr>
            <w:top w:val="none" w:sz="0" w:space="0" w:color="auto"/>
            <w:left w:val="none" w:sz="0" w:space="0" w:color="auto"/>
            <w:bottom w:val="none" w:sz="0" w:space="0" w:color="auto"/>
            <w:right w:val="none" w:sz="0" w:space="0" w:color="auto"/>
          </w:divBdr>
        </w:div>
        <w:div w:id="2075348509">
          <w:marLeft w:val="480"/>
          <w:marRight w:val="0"/>
          <w:marTop w:val="0"/>
          <w:marBottom w:val="0"/>
          <w:divBdr>
            <w:top w:val="none" w:sz="0" w:space="0" w:color="auto"/>
            <w:left w:val="none" w:sz="0" w:space="0" w:color="auto"/>
            <w:bottom w:val="none" w:sz="0" w:space="0" w:color="auto"/>
            <w:right w:val="none" w:sz="0" w:space="0" w:color="auto"/>
          </w:divBdr>
        </w:div>
        <w:div w:id="529413788">
          <w:marLeft w:val="480"/>
          <w:marRight w:val="0"/>
          <w:marTop w:val="0"/>
          <w:marBottom w:val="0"/>
          <w:divBdr>
            <w:top w:val="none" w:sz="0" w:space="0" w:color="auto"/>
            <w:left w:val="none" w:sz="0" w:space="0" w:color="auto"/>
            <w:bottom w:val="none" w:sz="0" w:space="0" w:color="auto"/>
            <w:right w:val="none" w:sz="0" w:space="0" w:color="auto"/>
          </w:divBdr>
        </w:div>
        <w:div w:id="1849565027">
          <w:marLeft w:val="480"/>
          <w:marRight w:val="0"/>
          <w:marTop w:val="0"/>
          <w:marBottom w:val="0"/>
          <w:divBdr>
            <w:top w:val="none" w:sz="0" w:space="0" w:color="auto"/>
            <w:left w:val="none" w:sz="0" w:space="0" w:color="auto"/>
            <w:bottom w:val="none" w:sz="0" w:space="0" w:color="auto"/>
            <w:right w:val="none" w:sz="0" w:space="0" w:color="auto"/>
          </w:divBdr>
        </w:div>
        <w:div w:id="1422334126">
          <w:marLeft w:val="480"/>
          <w:marRight w:val="0"/>
          <w:marTop w:val="0"/>
          <w:marBottom w:val="0"/>
          <w:divBdr>
            <w:top w:val="none" w:sz="0" w:space="0" w:color="auto"/>
            <w:left w:val="none" w:sz="0" w:space="0" w:color="auto"/>
            <w:bottom w:val="none" w:sz="0" w:space="0" w:color="auto"/>
            <w:right w:val="none" w:sz="0" w:space="0" w:color="auto"/>
          </w:divBdr>
        </w:div>
        <w:div w:id="2055077910">
          <w:marLeft w:val="480"/>
          <w:marRight w:val="0"/>
          <w:marTop w:val="0"/>
          <w:marBottom w:val="0"/>
          <w:divBdr>
            <w:top w:val="none" w:sz="0" w:space="0" w:color="auto"/>
            <w:left w:val="none" w:sz="0" w:space="0" w:color="auto"/>
            <w:bottom w:val="none" w:sz="0" w:space="0" w:color="auto"/>
            <w:right w:val="none" w:sz="0" w:space="0" w:color="auto"/>
          </w:divBdr>
        </w:div>
        <w:div w:id="1740209902">
          <w:marLeft w:val="480"/>
          <w:marRight w:val="0"/>
          <w:marTop w:val="0"/>
          <w:marBottom w:val="0"/>
          <w:divBdr>
            <w:top w:val="none" w:sz="0" w:space="0" w:color="auto"/>
            <w:left w:val="none" w:sz="0" w:space="0" w:color="auto"/>
            <w:bottom w:val="none" w:sz="0" w:space="0" w:color="auto"/>
            <w:right w:val="none" w:sz="0" w:space="0" w:color="auto"/>
          </w:divBdr>
        </w:div>
        <w:div w:id="1516848034">
          <w:marLeft w:val="480"/>
          <w:marRight w:val="0"/>
          <w:marTop w:val="0"/>
          <w:marBottom w:val="0"/>
          <w:divBdr>
            <w:top w:val="none" w:sz="0" w:space="0" w:color="auto"/>
            <w:left w:val="none" w:sz="0" w:space="0" w:color="auto"/>
            <w:bottom w:val="none" w:sz="0" w:space="0" w:color="auto"/>
            <w:right w:val="none" w:sz="0" w:space="0" w:color="auto"/>
          </w:divBdr>
        </w:div>
        <w:div w:id="529606430">
          <w:marLeft w:val="480"/>
          <w:marRight w:val="0"/>
          <w:marTop w:val="0"/>
          <w:marBottom w:val="0"/>
          <w:divBdr>
            <w:top w:val="none" w:sz="0" w:space="0" w:color="auto"/>
            <w:left w:val="none" w:sz="0" w:space="0" w:color="auto"/>
            <w:bottom w:val="none" w:sz="0" w:space="0" w:color="auto"/>
            <w:right w:val="none" w:sz="0" w:space="0" w:color="auto"/>
          </w:divBdr>
        </w:div>
        <w:div w:id="1771242237">
          <w:marLeft w:val="480"/>
          <w:marRight w:val="0"/>
          <w:marTop w:val="0"/>
          <w:marBottom w:val="0"/>
          <w:divBdr>
            <w:top w:val="none" w:sz="0" w:space="0" w:color="auto"/>
            <w:left w:val="none" w:sz="0" w:space="0" w:color="auto"/>
            <w:bottom w:val="none" w:sz="0" w:space="0" w:color="auto"/>
            <w:right w:val="none" w:sz="0" w:space="0" w:color="auto"/>
          </w:divBdr>
        </w:div>
        <w:div w:id="1821069202">
          <w:marLeft w:val="480"/>
          <w:marRight w:val="0"/>
          <w:marTop w:val="0"/>
          <w:marBottom w:val="0"/>
          <w:divBdr>
            <w:top w:val="none" w:sz="0" w:space="0" w:color="auto"/>
            <w:left w:val="none" w:sz="0" w:space="0" w:color="auto"/>
            <w:bottom w:val="none" w:sz="0" w:space="0" w:color="auto"/>
            <w:right w:val="none" w:sz="0" w:space="0" w:color="auto"/>
          </w:divBdr>
        </w:div>
        <w:div w:id="557785962">
          <w:marLeft w:val="480"/>
          <w:marRight w:val="0"/>
          <w:marTop w:val="0"/>
          <w:marBottom w:val="0"/>
          <w:divBdr>
            <w:top w:val="none" w:sz="0" w:space="0" w:color="auto"/>
            <w:left w:val="none" w:sz="0" w:space="0" w:color="auto"/>
            <w:bottom w:val="none" w:sz="0" w:space="0" w:color="auto"/>
            <w:right w:val="none" w:sz="0" w:space="0" w:color="auto"/>
          </w:divBdr>
        </w:div>
        <w:div w:id="1467310886">
          <w:marLeft w:val="480"/>
          <w:marRight w:val="0"/>
          <w:marTop w:val="0"/>
          <w:marBottom w:val="0"/>
          <w:divBdr>
            <w:top w:val="none" w:sz="0" w:space="0" w:color="auto"/>
            <w:left w:val="none" w:sz="0" w:space="0" w:color="auto"/>
            <w:bottom w:val="none" w:sz="0" w:space="0" w:color="auto"/>
            <w:right w:val="none" w:sz="0" w:space="0" w:color="auto"/>
          </w:divBdr>
        </w:div>
        <w:div w:id="1121923057">
          <w:marLeft w:val="480"/>
          <w:marRight w:val="0"/>
          <w:marTop w:val="0"/>
          <w:marBottom w:val="0"/>
          <w:divBdr>
            <w:top w:val="none" w:sz="0" w:space="0" w:color="auto"/>
            <w:left w:val="none" w:sz="0" w:space="0" w:color="auto"/>
            <w:bottom w:val="none" w:sz="0" w:space="0" w:color="auto"/>
            <w:right w:val="none" w:sz="0" w:space="0" w:color="auto"/>
          </w:divBdr>
        </w:div>
        <w:div w:id="1226988609">
          <w:marLeft w:val="480"/>
          <w:marRight w:val="0"/>
          <w:marTop w:val="0"/>
          <w:marBottom w:val="0"/>
          <w:divBdr>
            <w:top w:val="none" w:sz="0" w:space="0" w:color="auto"/>
            <w:left w:val="none" w:sz="0" w:space="0" w:color="auto"/>
            <w:bottom w:val="none" w:sz="0" w:space="0" w:color="auto"/>
            <w:right w:val="none" w:sz="0" w:space="0" w:color="auto"/>
          </w:divBdr>
        </w:div>
        <w:div w:id="1078985095">
          <w:marLeft w:val="480"/>
          <w:marRight w:val="0"/>
          <w:marTop w:val="0"/>
          <w:marBottom w:val="0"/>
          <w:divBdr>
            <w:top w:val="none" w:sz="0" w:space="0" w:color="auto"/>
            <w:left w:val="none" w:sz="0" w:space="0" w:color="auto"/>
            <w:bottom w:val="none" w:sz="0" w:space="0" w:color="auto"/>
            <w:right w:val="none" w:sz="0" w:space="0" w:color="auto"/>
          </w:divBdr>
        </w:div>
        <w:div w:id="1058091168">
          <w:marLeft w:val="480"/>
          <w:marRight w:val="0"/>
          <w:marTop w:val="0"/>
          <w:marBottom w:val="0"/>
          <w:divBdr>
            <w:top w:val="none" w:sz="0" w:space="0" w:color="auto"/>
            <w:left w:val="none" w:sz="0" w:space="0" w:color="auto"/>
            <w:bottom w:val="none" w:sz="0" w:space="0" w:color="auto"/>
            <w:right w:val="none" w:sz="0" w:space="0" w:color="auto"/>
          </w:divBdr>
        </w:div>
        <w:div w:id="1981572991">
          <w:marLeft w:val="480"/>
          <w:marRight w:val="0"/>
          <w:marTop w:val="0"/>
          <w:marBottom w:val="0"/>
          <w:divBdr>
            <w:top w:val="none" w:sz="0" w:space="0" w:color="auto"/>
            <w:left w:val="none" w:sz="0" w:space="0" w:color="auto"/>
            <w:bottom w:val="none" w:sz="0" w:space="0" w:color="auto"/>
            <w:right w:val="none" w:sz="0" w:space="0" w:color="auto"/>
          </w:divBdr>
        </w:div>
        <w:div w:id="1499998104">
          <w:marLeft w:val="480"/>
          <w:marRight w:val="0"/>
          <w:marTop w:val="0"/>
          <w:marBottom w:val="0"/>
          <w:divBdr>
            <w:top w:val="none" w:sz="0" w:space="0" w:color="auto"/>
            <w:left w:val="none" w:sz="0" w:space="0" w:color="auto"/>
            <w:bottom w:val="none" w:sz="0" w:space="0" w:color="auto"/>
            <w:right w:val="none" w:sz="0" w:space="0" w:color="auto"/>
          </w:divBdr>
        </w:div>
        <w:div w:id="1333876957">
          <w:marLeft w:val="480"/>
          <w:marRight w:val="0"/>
          <w:marTop w:val="0"/>
          <w:marBottom w:val="0"/>
          <w:divBdr>
            <w:top w:val="none" w:sz="0" w:space="0" w:color="auto"/>
            <w:left w:val="none" w:sz="0" w:space="0" w:color="auto"/>
            <w:bottom w:val="none" w:sz="0" w:space="0" w:color="auto"/>
            <w:right w:val="none" w:sz="0" w:space="0" w:color="auto"/>
          </w:divBdr>
        </w:div>
        <w:div w:id="272369983">
          <w:marLeft w:val="480"/>
          <w:marRight w:val="0"/>
          <w:marTop w:val="0"/>
          <w:marBottom w:val="0"/>
          <w:divBdr>
            <w:top w:val="none" w:sz="0" w:space="0" w:color="auto"/>
            <w:left w:val="none" w:sz="0" w:space="0" w:color="auto"/>
            <w:bottom w:val="none" w:sz="0" w:space="0" w:color="auto"/>
            <w:right w:val="none" w:sz="0" w:space="0" w:color="auto"/>
          </w:divBdr>
        </w:div>
        <w:div w:id="324407659">
          <w:marLeft w:val="480"/>
          <w:marRight w:val="0"/>
          <w:marTop w:val="0"/>
          <w:marBottom w:val="0"/>
          <w:divBdr>
            <w:top w:val="none" w:sz="0" w:space="0" w:color="auto"/>
            <w:left w:val="none" w:sz="0" w:space="0" w:color="auto"/>
            <w:bottom w:val="none" w:sz="0" w:space="0" w:color="auto"/>
            <w:right w:val="none" w:sz="0" w:space="0" w:color="auto"/>
          </w:divBdr>
        </w:div>
        <w:div w:id="794517683">
          <w:marLeft w:val="480"/>
          <w:marRight w:val="0"/>
          <w:marTop w:val="0"/>
          <w:marBottom w:val="0"/>
          <w:divBdr>
            <w:top w:val="none" w:sz="0" w:space="0" w:color="auto"/>
            <w:left w:val="none" w:sz="0" w:space="0" w:color="auto"/>
            <w:bottom w:val="none" w:sz="0" w:space="0" w:color="auto"/>
            <w:right w:val="none" w:sz="0" w:space="0" w:color="auto"/>
          </w:divBdr>
        </w:div>
        <w:div w:id="902178489">
          <w:marLeft w:val="480"/>
          <w:marRight w:val="0"/>
          <w:marTop w:val="0"/>
          <w:marBottom w:val="0"/>
          <w:divBdr>
            <w:top w:val="none" w:sz="0" w:space="0" w:color="auto"/>
            <w:left w:val="none" w:sz="0" w:space="0" w:color="auto"/>
            <w:bottom w:val="none" w:sz="0" w:space="0" w:color="auto"/>
            <w:right w:val="none" w:sz="0" w:space="0" w:color="auto"/>
          </w:divBdr>
        </w:div>
        <w:div w:id="2031108170">
          <w:marLeft w:val="480"/>
          <w:marRight w:val="0"/>
          <w:marTop w:val="0"/>
          <w:marBottom w:val="0"/>
          <w:divBdr>
            <w:top w:val="none" w:sz="0" w:space="0" w:color="auto"/>
            <w:left w:val="none" w:sz="0" w:space="0" w:color="auto"/>
            <w:bottom w:val="none" w:sz="0" w:space="0" w:color="auto"/>
            <w:right w:val="none" w:sz="0" w:space="0" w:color="auto"/>
          </w:divBdr>
        </w:div>
        <w:div w:id="1470518540">
          <w:marLeft w:val="480"/>
          <w:marRight w:val="0"/>
          <w:marTop w:val="0"/>
          <w:marBottom w:val="0"/>
          <w:divBdr>
            <w:top w:val="none" w:sz="0" w:space="0" w:color="auto"/>
            <w:left w:val="none" w:sz="0" w:space="0" w:color="auto"/>
            <w:bottom w:val="none" w:sz="0" w:space="0" w:color="auto"/>
            <w:right w:val="none" w:sz="0" w:space="0" w:color="auto"/>
          </w:divBdr>
        </w:div>
        <w:div w:id="1434861110">
          <w:marLeft w:val="480"/>
          <w:marRight w:val="0"/>
          <w:marTop w:val="0"/>
          <w:marBottom w:val="0"/>
          <w:divBdr>
            <w:top w:val="none" w:sz="0" w:space="0" w:color="auto"/>
            <w:left w:val="none" w:sz="0" w:space="0" w:color="auto"/>
            <w:bottom w:val="none" w:sz="0" w:space="0" w:color="auto"/>
            <w:right w:val="none" w:sz="0" w:space="0" w:color="auto"/>
          </w:divBdr>
        </w:div>
      </w:divsChild>
    </w:div>
    <w:div w:id="1120100918">
      <w:bodyDiv w:val="1"/>
      <w:marLeft w:val="0"/>
      <w:marRight w:val="0"/>
      <w:marTop w:val="0"/>
      <w:marBottom w:val="0"/>
      <w:divBdr>
        <w:top w:val="none" w:sz="0" w:space="0" w:color="auto"/>
        <w:left w:val="none" w:sz="0" w:space="0" w:color="auto"/>
        <w:bottom w:val="none" w:sz="0" w:space="0" w:color="auto"/>
        <w:right w:val="none" w:sz="0" w:space="0" w:color="auto"/>
      </w:divBdr>
      <w:divsChild>
        <w:div w:id="584655974">
          <w:marLeft w:val="480"/>
          <w:marRight w:val="0"/>
          <w:marTop w:val="0"/>
          <w:marBottom w:val="0"/>
          <w:divBdr>
            <w:top w:val="none" w:sz="0" w:space="0" w:color="auto"/>
            <w:left w:val="none" w:sz="0" w:space="0" w:color="auto"/>
            <w:bottom w:val="none" w:sz="0" w:space="0" w:color="auto"/>
            <w:right w:val="none" w:sz="0" w:space="0" w:color="auto"/>
          </w:divBdr>
        </w:div>
        <w:div w:id="1323654493">
          <w:marLeft w:val="480"/>
          <w:marRight w:val="0"/>
          <w:marTop w:val="0"/>
          <w:marBottom w:val="0"/>
          <w:divBdr>
            <w:top w:val="none" w:sz="0" w:space="0" w:color="auto"/>
            <w:left w:val="none" w:sz="0" w:space="0" w:color="auto"/>
            <w:bottom w:val="none" w:sz="0" w:space="0" w:color="auto"/>
            <w:right w:val="none" w:sz="0" w:space="0" w:color="auto"/>
          </w:divBdr>
        </w:div>
        <w:div w:id="621617916">
          <w:marLeft w:val="480"/>
          <w:marRight w:val="0"/>
          <w:marTop w:val="0"/>
          <w:marBottom w:val="0"/>
          <w:divBdr>
            <w:top w:val="none" w:sz="0" w:space="0" w:color="auto"/>
            <w:left w:val="none" w:sz="0" w:space="0" w:color="auto"/>
            <w:bottom w:val="none" w:sz="0" w:space="0" w:color="auto"/>
            <w:right w:val="none" w:sz="0" w:space="0" w:color="auto"/>
          </w:divBdr>
        </w:div>
        <w:div w:id="150870140">
          <w:marLeft w:val="480"/>
          <w:marRight w:val="0"/>
          <w:marTop w:val="0"/>
          <w:marBottom w:val="0"/>
          <w:divBdr>
            <w:top w:val="none" w:sz="0" w:space="0" w:color="auto"/>
            <w:left w:val="none" w:sz="0" w:space="0" w:color="auto"/>
            <w:bottom w:val="none" w:sz="0" w:space="0" w:color="auto"/>
            <w:right w:val="none" w:sz="0" w:space="0" w:color="auto"/>
          </w:divBdr>
        </w:div>
        <w:div w:id="2060351610">
          <w:marLeft w:val="480"/>
          <w:marRight w:val="0"/>
          <w:marTop w:val="0"/>
          <w:marBottom w:val="0"/>
          <w:divBdr>
            <w:top w:val="none" w:sz="0" w:space="0" w:color="auto"/>
            <w:left w:val="none" w:sz="0" w:space="0" w:color="auto"/>
            <w:bottom w:val="none" w:sz="0" w:space="0" w:color="auto"/>
            <w:right w:val="none" w:sz="0" w:space="0" w:color="auto"/>
          </w:divBdr>
        </w:div>
        <w:div w:id="738095319">
          <w:marLeft w:val="480"/>
          <w:marRight w:val="0"/>
          <w:marTop w:val="0"/>
          <w:marBottom w:val="0"/>
          <w:divBdr>
            <w:top w:val="none" w:sz="0" w:space="0" w:color="auto"/>
            <w:left w:val="none" w:sz="0" w:space="0" w:color="auto"/>
            <w:bottom w:val="none" w:sz="0" w:space="0" w:color="auto"/>
            <w:right w:val="none" w:sz="0" w:space="0" w:color="auto"/>
          </w:divBdr>
        </w:div>
        <w:div w:id="1693916725">
          <w:marLeft w:val="480"/>
          <w:marRight w:val="0"/>
          <w:marTop w:val="0"/>
          <w:marBottom w:val="0"/>
          <w:divBdr>
            <w:top w:val="none" w:sz="0" w:space="0" w:color="auto"/>
            <w:left w:val="none" w:sz="0" w:space="0" w:color="auto"/>
            <w:bottom w:val="none" w:sz="0" w:space="0" w:color="auto"/>
            <w:right w:val="none" w:sz="0" w:space="0" w:color="auto"/>
          </w:divBdr>
        </w:div>
        <w:div w:id="1667129379">
          <w:marLeft w:val="480"/>
          <w:marRight w:val="0"/>
          <w:marTop w:val="0"/>
          <w:marBottom w:val="0"/>
          <w:divBdr>
            <w:top w:val="none" w:sz="0" w:space="0" w:color="auto"/>
            <w:left w:val="none" w:sz="0" w:space="0" w:color="auto"/>
            <w:bottom w:val="none" w:sz="0" w:space="0" w:color="auto"/>
            <w:right w:val="none" w:sz="0" w:space="0" w:color="auto"/>
          </w:divBdr>
        </w:div>
        <w:div w:id="1719696494">
          <w:marLeft w:val="480"/>
          <w:marRight w:val="0"/>
          <w:marTop w:val="0"/>
          <w:marBottom w:val="0"/>
          <w:divBdr>
            <w:top w:val="none" w:sz="0" w:space="0" w:color="auto"/>
            <w:left w:val="none" w:sz="0" w:space="0" w:color="auto"/>
            <w:bottom w:val="none" w:sz="0" w:space="0" w:color="auto"/>
            <w:right w:val="none" w:sz="0" w:space="0" w:color="auto"/>
          </w:divBdr>
        </w:div>
        <w:div w:id="1423792708">
          <w:marLeft w:val="480"/>
          <w:marRight w:val="0"/>
          <w:marTop w:val="0"/>
          <w:marBottom w:val="0"/>
          <w:divBdr>
            <w:top w:val="none" w:sz="0" w:space="0" w:color="auto"/>
            <w:left w:val="none" w:sz="0" w:space="0" w:color="auto"/>
            <w:bottom w:val="none" w:sz="0" w:space="0" w:color="auto"/>
            <w:right w:val="none" w:sz="0" w:space="0" w:color="auto"/>
          </w:divBdr>
        </w:div>
        <w:div w:id="840118352">
          <w:marLeft w:val="480"/>
          <w:marRight w:val="0"/>
          <w:marTop w:val="0"/>
          <w:marBottom w:val="0"/>
          <w:divBdr>
            <w:top w:val="none" w:sz="0" w:space="0" w:color="auto"/>
            <w:left w:val="none" w:sz="0" w:space="0" w:color="auto"/>
            <w:bottom w:val="none" w:sz="0" w:space="0" w:color="auto"/>
            <w:right w:val="none" w:sz="0" w:space="0" w:color="auto"/>
          </w:divBdr>
        </w:div>
        <w:div w:id="1774547914">
          <w:marLeft w:val="480"/>
          <w:marRight w:val="0"/>
          <w:marTop w:val="0"/>
          <w:marBottom w:val="0"/>
          <w:divBdr>
            <w:top w:val="none" w:sz="0" w:space="0" w:color="auto"/>
            <w:left w:val="none" w:sz="0" w:space="0" w:color="auto"/>
            <w:bottom w:val="none" w:sz="0" w:space="0" w:color="auto"/>
            <w:right w:val="none" w:sz="0" w:space="0" w:color="auto"/>
          </w:divBdr>
        </w:div>
        <w:div w:id="1001085192">
          <w:marLeft w:val="480"/>
          <w:marRight w:val="0"/>
          <w:marTop w:val="0"/>
          <w:marBottom w:val="0"/>
          <w:divBdr>
            <w:top w:val="none" w:sz="0" w:space="0" w:color="auto"/>
            <w:left w:val="none" w:sz="0" w:space="0" w:color="auto"/>
            <w:bottom w:val="none" w:sz="0" w:space="0" w:color="auto"/>
            <w:right w:val="none" w:sz="0" w:space="0" w:color="auto"/>
          </w:divBdr>
        </w:div>
        <w:div w:id="684283190">
          <w:marLeft w:val="480"/>
          <w:marRight w:val="0"/>
          <w:marTop w:val="0"/>
          <w:marBottom w:val="0"/>
          <w:divBdr>
            <w:top w:val="none" w:sz="0" w:space="0" w:color="auto"/>
            <w:left w:val="none" w:sz="0" w:space="0" w:color="auto"/>
            <w:bottom w:val="none" w:sz="0" w:space="0" w:color="auto"/>
            <w:right w:val="none" w:sz="0" w:space="0" w:color="auto"/>
          </w:divBdr>
        </w:div>
        <w:div w:id="526481795">
          <w:marLeft w:val="480"/>
          <w:marRight w:val="0"/>
          <w:marTop w:val="0"/>
          <w:marBottom w:val="0"/>
          <w:divBdr>
            <w:top w:val="none" w:sz="0" w:space="0" w:color="auto"/>
            <w:left w:val="none" w:sz="0" w:space="0" w:color="auto"/>
            <w:bottom w:val="none" w:sz="0" w:space="0" w:color="auto"/>
            <w:right w:val="none" w:sz="0" w:space="0" w:color="auto"/>
          </w:divBdr>
        </w:div>
        <w:div w:id="1692295374">
          <w:marLeft w:val="480"/>
          <w:marRight w:val="0"/>
          <w:marTop w:val="0"/>
          <w:marBottom w:val="0"/>
          <w:divBdr>
            <w:top w:val="none" w:sz="0" w:space="0" w:color="auto"/>
            <w:left w:val="none" w:sz="0" w:space="0" w:color="auto"/>
            <w:bottom w:val="none" w:sz="0" w:space="0" w:color="auto"/>
            <w:right w:val="none" w:sz="0" w:space="0" w:color="auto"/>
          </w:divBdr>
        </w:div>
        <w:div w:id="1942715092">
          <w:marLeft w:val="480"/>
          <w:marRight w:val="0"/>
          <w:marTop w:val="0"/>
          <w:marBottom w:val="0"/>
          <w:divBdr>
            <w:top w:val="none" w:sz="0" w:space="0" w:color="auto"/>
            <w:left w:val="none" w:sz="0" w:space="0" w:color="auto"/>
            <w:bottom w:val="none" w:sz="0" w:space="0" w:color="auto"/>
            <w:right w:val="none" w:sz="0" w:space="0" w:color="auto"/>
          </w:divBdr>
        </w:div>
        <w:div w:id="932057698">
          <w:marLeft w:val="480"/>
          <w:marRight w:val="0"/>
          <w:marTop w:val="0"/>
          <w:marBottom w:val="0"/>
          <w:divBdr>
            <w:top w:val="none" w:sz="0" w:space="0" w:color="auto"/>
            <w:left w:val="none" w:sz="0" w:space="0" w:color="auto"/>
            <w:bottom w:val="none" w:sz="0" w:space="0" w:color="auto"/>
            <w:right w:val="none" w:sz="0" w:space="0" w:color="auto"/>
          </w:divBdr>
        </w:div>
        <w:div w:id="906111948">
          <w:marLeft w:val="480"/>
          <w:marRight w:val="0"/>
          <w:marTop w:val="0"/>
          <w:marBottom w:val="0"/>
          <w:divBdr>
            <w:top w:val="none" w:sz="0" w:space="0" w:color="auto"/>
            <w:left w:val="none" w:sz="0" w:space="0" w:color="auto"/>
            <w:bottom w:val="none" w:sz="0" w:space="0" w:color="auto"/>
            <w:right w:val="none" w:sz="0" w:space="0" w:color="auto"/>
          </w:divBdr>
        </w:div>
        <w:div w:id="151458243">
          <w:marLeft w:val="480"/>
          <w:marRight w:val="0"/>
          <w:marTop w:val="0"/>
          <w:marBottom w:val="0"/>
          <w:divBdr>
            <w:top w:val="none" w:sz="0" w:space="0" w:color="auto"/>
            <w:left w:val="none" w:sz="0" w:space="0" w:color="auto"/>
            <w:bottom w:val="none" w:sz="0" w:space="0" w:color="auto"/>
            <w:right w:val="none" w:sz="0" w:space="0" w:color="auto"/>
          </w:divBdr>
        </w:div>
        <w:div w:id="370809374">
          <w:marLeft w:val="480"/>
          <w:marRight w:val="0"/>
          <w:marTop w:val="0"/>
          <w:marBottom w:val="0"/>
          <w:divBdr>
            <w:top w:val="none" w:sz="0" w:space="0" w:color="auto"/>
            <w:left w:val="none" w:sz="0" w:space="0" w:color="auto"/>
            <w:bottom w:val="none" w:sz="0" w:space="0" w:color="auto"/>
            <w:right w:val="none" w:sz="0" w:space="0" w:color="auto"/>
          </w:divBdr>
        </w:div>
        <w:div w:id="1615212694">
          <w:marLeft w:val="480"/>
          <w:marRight w:val="0"/>
          <w:marTop w:val="0"/>
          <w:marBottom w:val="0"/>
          <w:divBdr>
            <w:top w:val="none" w:sz="0" w:space="0" w:color="auto"/>
            <w:left w:val="none" w:sz="0" w:space="0" w:color="auto"/>
            <w:bottom w:val="none" w:sz="0" w:space="0" w:color="auto"/>
            <w:right w:val="none" w:sz="0" w:space="0" w:color="auto"/>
          </w:divBdr>
        </w:div>
        <w:div w:id="608314603">
          <w:marLeft w:val="480"/>
          <w:marRight w:val="0"/>
          <w:marTop w:val="0"/>
          <w:marBottom w:val="0"/>
          <w:divBdr>
            <w:top w:val="none" w:sz="0" w:space="0" w:color="auto"/>
            <w:left w:val="none" w:sz="0" w:space="0" w:color="auto"/>
            <w:bottom w:val="none" w:sz="0" w:space="0" w:color="auto"/>
            <w:right w:val="none" w:sz="0" w:space="0" w:color="auto"/>
          </w:divBdr>
        </w:div>
        <w:div w:id="1386022532">
          <w:marLeft w:val="480"/>
          <w:marRight w:val="0"/>
          <w:marTop w:val="0"/>
          <w:marBottom w:val="0"/>
          <w:divBdr>
            <w:top w:val="none" w:sz="0" w:space="0" w:color="auto"/>
            <w:left w:val="none" w:sz="0" w:space="0" w:color="auto"/>
            <w:bottom w:val="none" w:sz="0" w:space="0" w:color="auto"/>
            <w:right w:val="none" w:sz="0" w:space="0" w:color="auto"/>
          </w:divBdr>
        </w:div>
        <w:div w:id="420104081">
          <w:marLeft w:val="480"/>
          <w:marRight w:val="0"/>
          <w:marTop w:val="0"/>
          <w:marBottom w:val="0"/>
          <w:divBdr>
            <w:top w:val="none" w:sz="0" w:space="0" w:color="auto"/>
            <w:left w:val="none" w:sz="0" w:space="0" w:color="auto"/>
            <w:bottom w:val="none" w:sz="0" w:space="0" w:color="auto"/>
            <w:right w:val="none" w:sz="0" w:space="0" w:color="auto"/>
          </w:divBdr>
        </w:div>
        <w:div w:id="55133447">
          <w:marLeft w:val="480"/>
          <w:marRight w:val="0"/>
          <w:marTop w:val="0"/>
          <w:marBottom w:val="0"/>
          <w:divBdr>
            <w:top w:val="none" w:sz="0" w:space="0" w:color="auto"/>
            <w:left w:val="none" w:sz="0" w:space="0" w:color="auto"/>
            <w:bottom w:val="none" w:sz="0" w:space="0" w:color="auto"/>
            <w:right w:val="none" w:sz="0" w:space="0" w:color="auto"/>
          </w:divBdr>
        </w:div>
        <w:div w:id="1609459156">
          <w:marLeft w:val="480"/>
          <w:marRight w:val="0"/>
          <w:marTop w:val="0"/>
          <w:marBottom w:val="0"/>
          <w:divBdr>
            <w:top w:val="none" w:sz="0" w:space="0" w:color="auto"/>
            <w:left w:val="none" w:sz="0" w:space="0" w:color="auto"/>
            <w:bottom w:val="none" w:sz="0" w:space="0" w:color="auto"/>
            <w:right w:val="none" w:sz="0" w:space="0" w:color="auto"/>
          </w:divBdr>
        </w:div>
        <w:div w:id="1689327480">
          <w:marLeft w:val="480"/>
          <w:marRight w:val="0"/>
          <w:marTop w:val="0"/>
          <w:marBottom w:val="0"/>
          <w:divBdr>
            <w:top w:val="none" w:sz="0" w:space="0" w:color="auto"/>
            <w:left w:val="none" w:sz="0" w:space="0" w:color="auto"/>
            <w:bottom w:val="none" w:sz="0" w:space="0" w:color="auto"/>
            <w:right w:val="none" w:sz="0" w:space="0" w:color="auto"/>
          </w:divBdr>
        </w:div>
        <w:div w:id="1781412263">
          <w:marLeft w:val="480"/>
          <w:marRight w:val="0"/>
          <w:marTop w:val="0"/>
          <w:marBottom w:val="0"/>
          <w:divBdr>
            <w:top w:val="none" w:sz="0" w:space="0" w:color="auto"/>
            <w:left w:val="none" w:sz="0" w:space="0" w:color="auto"/>
            <w:bottom w:val="none" w:sz="0" w:space="0" w:color="auto"/>
            <w:right w:val="none" w:sz="0" w:space="0" w:color="auto"/>
          </w:divBdr>
        </w:div>
        <w:div w:id="1185292743">
          <w:marLeft w:val="480"/>
          <w:marRight w:val="0"/>
          <w:marTop w:val="0"/>
          <w:marBottom w:val="0"/>
          <w:divBdr>
            <w:top w:val="none" w:sz="0" w:space="0" w:color="auto"/>
            <w:left w:val="none" w:sz="0" w:space="0" w:color="auto"/>
            <w:bottom w:val="none" w:sz="0" w:space="0" w:color="auto"/>
            <w:right w:val="none" w:sz="0" w:space="0" w:color="auto"/>
          </w:divBdr>
        </w:div>
        <w:div w:id="1735621837">
          <w:marLeft w:val="480"/>
          <w:marRight w:val="0"/>
          <w:marTop w:val="0"/>
          <w:marBottom w:val="0"/>
          <w:divBdr>
            <w:top w:val="none" w:sz="0" w:space="0" w:color="auto"/>
            <w:left w:val="none" w:sz="0" w:space="0" w:color="auto"/>
            <w:bottom w:val="none" w:sz="0" w:space="0" w:color="auto"/>
            <w:right w:val="none" w:sz="0" w:space="0" w:color="auto"/>
          </w:divBdr>
        </w:div>
        <w:div w:id="270744631">
          <w:marLeft w:val="480"/>
          <w:marRight w:val="0"/>
          <w:marTop w:val="0"/>
          <w:marBottom w:val="0"/>
          <w:divBdr>
            <w:top w:val="none" w:sz="0" w:space="0" w:color="auto"/>
            <w:left w:val="none" w:sz="0" w:space="0" w:color="auto"/>
            <w:bottom w:val="none" w:sz="0" w:space="0" w:color="auto"/>
            <w:right w:val="none" w:sz="0" w:space="0" w:color="auto"/>
          </w:divBdr>
        </w:div>
        <w:div w:id="681856254">
          <w:marLeft w:val="480"/>
          <w:marRight w:val="0"/>
          <w:marTop w:val="0"/>
          <w:marBottom w:val="0"/>
          <w:divBdr>
            <w:top w:val="none" w:sz="0" w:space="0" w:color="auto"/>
            <w:left w:val="none" w:sz="0" w:space="0" w:color="auto"/>
            <w:bottom w:val="none" w:sz="0" w:space="0" w:color="auto"/>
            <w:right w:val="none" w:sz="0" w:space="0" w:color="auto"/>
          </w:divBdr>
        </w:div>
        <w:div w:id="641466502">
          <w:marLeft w:val="480"/>
          <w:marRight w:val="0"/>
          <w:marTop w:val="0"/>
          <w:marBottom w:val="0"/>
          <w:divBdr>
            <w:top w:val="none" w:sz="0" w:space="0" w:color="auto"/>
            <w:left w:val="none" w:sz="0" w:space="0" w:color="auto"/>
            <w:bottom w:val="none" w:sz="0" w:space="0" w:color="auto"/>
            <w:right w:val="none" w:sz="0" w:space="0" w:color="auto"/>
          </w:divBdr>
        </w:div>
        <w:div w:id="1026180096">
          <w:marLeft w:val="480"/>
          <w:marRight w:val="0"/>
          <w:marTop w:val="0"/>
          <w:marBottom w:val="0"/>
          <w:divBdr>
            <w:top w:val="none" w:sz="0" w:space="0" w:color="auto"/>
            <w:left w:val="none" w:sz="0" w:space="0" w:color="auto"/>
            <w:bottom w:val="none" w:sz="0" w:space="0" w:color="auto"/>
            <w:right w:val="none" w:sz="0" w:space="0" w:color="auto"/>
          </w:divBdr>
        </w:div>
        <w:div w:id="336347444">
          <w:marLeft w:val="480"/>
          <w:marRight w:val="0"/>
          <w:marTop w:val="0"/>
          <w:marBottom w:val="0"/>
          <w:divBdr>
            <w:top w:val="none" w:sz="0" w:space="0" w:color="auto"/>
            <w:left w:val="none" w:sz="0" w:space="0" w:color="auto"/>
            <w:bottom w:val="none" w:sz="0" w:space="0" w:color="auto"/>
            <w:right w:val="none" w:sz="0" w:space="0" w:color="auto"/>
          </w:divBdr>
        </w:div>
        <w:div w:id="125663695">
          <w:marLeft w:val="480"/>
          <w:marRight w:val="0"/>
          <w:marTop w:val="0"/>
          <w:marBottom w:val="0"/>
          <w:divBdr>
            <w:top w:val="none" w:sz="0" w:space="0" w:color="auto"/>
            <w:left w:val="none" w:sz="0" w:space="0" w:color="auto"/>
            <w:bottom w:val="none" w:sz="0" w:space="0" w:color="auto"/>
            <w:right w:val="none" w:sz="0" w:space="0" w:color="auto"/>
          </w:divBdr>
        </w:div>
        <w:div w:id="411198730">
          <w:marLeft w:val="480"/>
          <w:marRight w:val="0"/>
          <w:marTop w:val="0"/>
          <w:marBottom w:val="0"/>
          <w:divBdr>
            <w:top w:val="none" w:sz="0" w:space="0" w:color="auto"/>
            <w:left w:val="none" w:sz="0" w:space="0" w:color="auto"/>
            <w:bottom w:val="none" w:sz="0" w:space="0" w:color="auto"/>
            <w:right w:val="none" w:sz="0" w:space="0" w:color="auto"/>
          </w:divBdr>
        </w:div>
        <w:div w:id="759913670">
          <w:marLeft w:val="480"/>
          <w:marRight w:val="0"/>
          <w:marTop w:val="0"/>
          <w:marBottom w:val="0"/>
          <w:divBdr>
            <w:top w:val="none" w:sz="0" w:space="0" w:color="auto"/>
            <w:left w:val="none" w:sz="0" w:space="0" w:color="auto"/>
            <w:bottom w:val="none" w:sz="0" w:space="0" w:color="auto"/>
            <w:right w:val="none" w:sz="0" w:space="0" w:color="auto"/>
          </w:divBdr>
        </w:div>
        <w:div w:id="810096813">
          <w:marLeft w:val="480"/>
          <w:marRight w:val="0"/>
          <w:marTop w:val="0"/>
          <w:marBottom w:val="0"/>
          <w:divBdr>
            <w:top w:val="none" w:sz="0" w:space="0" w:color="auto"/>
            <w:left w:val="none" w:sz="0" w:space="0" w:color="auto"/>
            <w:bottom w:val="none" w:sz="0" w:space="0" w:color="auto"/>
            <w:right w:val="none" w:sz="0" w:space="0" w:color="auto"/>
          </w:divBdr>
        </w:div>
        <w:div w:id="1595284378">
          <w:marLeft w:val="480"/>
          <w:marRight w:val="0"/>
          <w:marTop w:val="0"/>
          <w:marBottom w:val="0"/>
          <w:divBdr>
            <w:top w:val="none" w:sz="0" w:space="0" w:color="auto"/>
            <w:left w:val="none" w:sz="0" w:space="0" w:color="auto"/>
            <w:bottom w:val="none" w:sz="0" w:space="0" w:color="auto"/>
            <w:right w:val="none" w:sz="0" w:space="0" w:color="auto"/>
          </w:divBdr>
        </w:div>
        <w:div w:id="863326410">
          <w:marLeft w:val="480"/>
          <w:marRight w:val="0"/>
          <w:marTop w:val="0"/>
          <w:marBottom w:val="0"/>
          <w:divBdr>
            <w:top w:val="none" w:sz="0" w:space="0" w:color="auto"/>
            <w:left w:val="none" w:sz="0" w:space="0" w:color="auto"/>
            <w:bottom w:val="none" w:sz="0" w:space="0" w:color="auto"/>
            <w:right w:val="none" w:sz="0" w:space="0" w:color="auto"/>
          </w:divBdr>
        </w:div>
        <w:div w:id="12073604">
          <w:marLeft w:val="480"/>
          <w:marRight w:val="0"/>
          <w:marTop w:val="0"/>
          <w:marBottom w:val="0"/>
          <w:divBdr>
            <w:top w:val="none" w:sz="0" w:space="0" w:color="auto"/>
            <w:left w:val="none" w:sz="0" w:space="0" w:color="auto"/>
            <w:bottom w:val="none" w:sz="0" w:space="0" w:color="auto"/>
            <w:right w:val="none" w:sz="0" w:space="0" w:color="auto"/>
          </w:divBdr>
        </w:div>
        <w:div w:id="1373727625">
          <w:marLeft w:val="480"/>
          <w:marRight w:val="0"/>
          <w:marTop w:val="0"/>
          <w:marBottom w:val="0"/>
          <w:divBdr>
            <w:top w:val="none" w:sz="0" w:space="0" w:color="auto"/>
            <w:left w:val="none" w:sz="0" w:space="0" w:color="auto"/>
            <w:bottom w:val="none" w:sz="0" w:space="0" w:color="auto"/>
            <w:right w:val="none" w:sz="0" w:space="0" w:color="auto"/>
          </w:divBdr>
        </w:div>
        <w:div w:id="1109277697">
          <w:marLeft w:val="480"/>
          <w:marRight w:val="0"/>
          <w:marTop w:val="0"/>
          <w:marBottom w:val="0"/>
          <w:divBdr>
            <w:top w:val="none" w:sz="0" w:space="0" w:color="auto"/>
            <w:left w:val="none" w:sz="0" w:space="0" w:color="auto"/>
            <w:bottom w:val="none" w:sz="0" w:space="0" w:color="auto"/>
            <w:right w:val="none" w:sz="0" w:space="0" w:color="auto"/>
          </w:divBdr>
        </w:div>
        <w:div w:id="939486039">
          <w:marLeft w:val="480"/>
          <w:marRight w:val="0"/>
          <w:marTop w:val="0"/>
          <w:marBottom w:val="0"/>
          <w:divBdr>
            <w:top w:val="none" w:sz="0" w:space="0" w:color="auto"/>
            <w:left w:val="none" w:sz="0" w:space="0" w:color="auto"/>
            <w:bottom w:val="none" w:sz="0" w:space="0" w:color="auto"/>
            <w:right w:val="none" w:sz="0" w:space="0" w:color="auto"/>
          </w:divBdr>
        </w:div>
        <w:div w:id="440883364">
          <w:marLeft w:val="480"/>
          <w:marRight w:val="0"/>
          <w:marTop w:val="0"/>
          <w:marBottom w:val="0"/>
          <w:divBdr>
            <w:top w:val="none" w:sz="0" w:space="0" w:color="auto"/>
            <w:left w:val="none" w:sz="0" w:space="0" w:color="auto"/>
            <w:bottom w:val="none" w:sz="0" w:space="0" w:color="auto"/>
            <w:right w:val="none" w:sz="0" w:space="0" w:color="auto"/>
          </w:divBdr>
        </w:div>
        <w:div w:id="1820072156">
          <w:marLeft w:val="480"/>
          <w:marRight w:val="0"/>
          <w:marTop w:val="0"/>
          <w:marBottom w:val="0"/>
          <w:divBdr>
            <w:top w:val="none" w:sz="0" w:space="0" w:color="auto"/>
            <w:left w:val="none" w:sz="0" w:space="0" w:color="auto"/>
            <w:bottom w:val="none" w:sz="0" w:space="0" w:color="auto"/>
            <w:right w:val="none" w:sz="0" w:space="0" w:color="auto"/>
          </w:divBdr>
        </w:div>
        <w:div w:id="2130320223">
          <w:marLeft w:val="480"/>
          <w:marRight w:val="0"/>
          <w:marTop w:val="0"/>
          <w:marBottom w:val="0"/>
          <w:divBdr>
            <w:top w:val="none" w:sz="0" w:space="0" w:color="auto"/>
            <w:left w:val="none" w:sz="0" w:space="0" w:color="auto"/>
            <w:bottom w:val="none" w:sz="0" w:space="0" w:color="auto"/>
            <w:right w:val="none" w:sz="0" w:space="0" w:color="auto"/>
          </w:divBdr>
        </w:div>
        <w:div w:id="578055632">
          <w:marLeft w:val="480"/>
          <w:marRight w:val="0"/>
          <w:marTop w:val="0"/>
          <w:marBottom w:val="0"/>
          <w:divBdr>
            <w:top w:val="none" w:sz="0" w:space="0" w:color="auto"/>
            <w:left w:val="none" w:sz="0" w:space="0" w:color="auto"/>
            <w:bottom w:val="none" w:sz="0" w:space="0" w:color="auto"/>
            <w:right w:val="none" w:sz="0" w:space="0" w:color="auto"/>
          </w:divBdr>
        </w:div>
        <w:div w:id="1601908406">
          <w:marLeft w:val="480"/>
          <w:marRight w:val="0"/>
          <w:marTop w:val="0"/>
          <w:marBottom w:val="0"/>
          <w:divBdr>
            <w:top w:val="none" w:sz="0" w:space="0" w:color="auto"/>
            <w:left w:val="none" w:sz="0" w:space="0" w:color="auto"/>
            <w:bottom w:val="none" w:sz="0" w:space="0" w:color="auto"/>
            <w:right w:val="none" w:sz="0" w:space="0" w:color="auto"/>
          </w:divBdr>
        </w:div>
        <w:div w:id="844251321">
          <w:marLeft w:val="480"/>
          <w:marRight w:val="0"/>
          <w:marTop w:val="0"/>
          <w:marBottom w:val="0"/>
          <w:divBdr>
            <w:top w:val="none" w:sz="0" w:space="0" w:color="auto"/>
            <w:left w:val="none" w:sz="0" w:space="0" w:color="auto"/>
            <w:bottom w:val="none" w:sz="0" w:space="0" w:color="auto"/>
            <w:right w:val="none" w:sz="0" w:space="0" w:color="auto"/>
          </w:divBdr>
        </w:div>
        <w:div w:id="921333989">
          <w:marLeft w:val="480"/>
          <w:marRight w:val="0"/>
          <w:marTop w:val="0"/>
          <w:marBottom w:val="0"/>
          <w:divBdr>
            <w:top w:val="none" w:sz="0" w:space="0" w:color="auto"/>
            <w:left w:val="none" w:sz="0" w:space="0" w:color="auto"/>
            <w:bottom w:val="none" w:sz="0" w:space="0" w:color="auto"/>
            <w:right w:val="none" w:sz="0" w:space="0" w:color="auto"/>
          </w:divBdr>
        </w:div>
        <w:div w:id="25067189">
          <w:marLeft w:val="480"/>
          <w:marRight w:val="0"/>
          <w:marTop w:val="0"/>
          <w:marBottom w:val="0"/>
          <w:divBdr>
            <w:top w:val="none" w:sz="0" w:space="0" w:color="auto"/>
            <w:left w:val="none" w:sz="0" w:space="0" w:color="auto"/>
            <w:bottom w:val="none" w:sz="0" w:space="0" w:color="auto"/>
            <w:right w:val="none" w:sz="0" w:space="0" w:color="auto"/>
          </w:divBdr>
        </w:div>
        <w:div w:id="1213082836">
          <w:marLeft w:val="480"/>
          <w:marRight w:val="0"/>
          <w:marTop w:val="0"/>
          <w:marBottom w:val="0"/>
          <w:divBdr>
            <w:top w:val="none" w:sz="0" w:space="0" w:color="auto"/>
            <w:left w:val="none" w:sz="0" w:space="0" w:color="auto"/>
            <w:bottom w:val="none" w:sz="0" w:space="0" w:color="auto"/>
            <w:right w:val="none" w:sz="0" w:space="0" w:color="auto"/>
          </w:divBdr>
        </w:div>
        <w:div w:id="1405226781">
          <w:marLeft w:val="480"/>
          <w:marRight w:val="0"/>
          <w:marTop w:val="0"/>
          <w:marBottom w:val="0"/>
          <w:divBdr>
            <w:top w:val="none" w:sz="0" w:space="0" w:color="auto"/>
            <w:left w:val="none" w:sz="0" w:space="0" w:color="auto"/>
            <w:bottom w:val="none" w:sz="0" w:space="0" w:color="auto"/>
            <w:right w:val="none" w:sz="0" w:space="0" w:color="auto"/>
          </w:divBdr>
        </w:div>
        <w:div w:id="242184069">
          <w:marLeft w:val="480"/>
          <w:marRight w:val="0"/>
          <w:marTop w:val="0"/>
          <w:marBottom w:val="0"/>
          <w:divBdr>
            <w:top w:val="none" w:sz="0" w:space="0" w:color="auto"/>
            <w:left w:val="none" w:sz="0" w:space="0" w:color="auto"/>
            <w:bottom w:val="none" w:sz="0" w:space="0" w:color="auto"/>
            <w:right w:val="none" w:sz="0" w:space="0" w:color="auto"/>
          </w:divBdr>
        </w:div>
        <w:div w:id="754011470">
          <w:marLeft w:val="480"/>
          <w:marRight w:val="0"/>
          <w:marTop w:val="0"/>
          <w:marBottom w:val="0"/>
          <w:divBdr>
            <w:top w:val="none" w:sz="0" w:space="0" w:color="auto"/>
            <w:left w:val="none" w:sz="0" w:space="0" w:color="auto"/>
            <w:bottom w:val="none" w:sz="0" w:space="0" w:color="auto"/>
            <w:right w:val="none" w:sz="0" w:space="0" w:color="auto"/>
          </w:divBdr>
        </w:div>
        <w:div w:id="297876345">
          <w:marLeft w:val="480"/>
          <w:marRight w:val="0"/>
          <w:marTop w:val="0"/>
          <w:marBottom w:val="0"/>
          <w:divBdr>
            <w:top w:val="none" w:sz="0" w:space="0" w:color="auto"/>
            <w:left w:val="none" w:sz="0" w:space="0" w:color="auto"/>
            <w:bottom w:val="none" w:sz="0" w:space="0" w:color="auto"/>
            <w:right w:val="none" w:sz="0" w:space="0" w:color="auto"/>
          </w:divBdr>
        </w:div>
        <w:div w:id="433212873">
          <w:marLeft w:val="480"/>
          <w:marRight w:val="0"/>
          <w:marTop w:val="0"/>
          <w:marBottom w:val="0"/>
          <w:divBdr>
            <w:top w:val="none" w:sz="0" w:space="0" w:color="auto"/>
            <w:left w:val="none" w:sz="0" w:space="0" w:color="auto"/>
            <w:bottom w:val="none" w:sz="0" w:space="0" w:color="auto"/>
            <w:right w:val="none" w:sz="0" w:space="0" w:color="auto"/>
          </w:divBdr>
        </w:div>
        <w:div w:id="2049792796">
          <w:marLeft w:val="480"/>
          <w:marRight w:val="0"/>
          <w:marTop w:val="0"/>
          <w:marBottom w:val="0"/>
          <w:divBdr>
            <w:top w:val="none" w:sz="0" w:space="0" w:color="auto"/>
            <w:left w:val="none" w:sz="0" w:space="0" w:color="auto"/>
            <w:bottom w:val="none" w:sz="0" w:space="0" w:color="auto"/>
            <w:right w:val="none" w:sz="0" w:space="0" w:color="auto"/>
          </w:divBdr>
        </w:div>
        <w:div w:id="1443652865">
          <w:marLeft w:val="480"/>
          <w:marRight w:val="0"/>
          <w:marTop w:val="0"/>
          <w:marBottom w:val="0"/>
          <w:divBdr>
            <w:top w:val="none" w:sz="0" w:space="0" w:color="auto"/>
            <w:left w:val="none" w:sz="0" w:space="0" w:color="auto"/>
            <w:bottom w:val="none" w:sz="0" w:space="0" w:color="auto"/>
            <w:right w:val="none" w:sz="0" w:space="0" w:color="auto"/>
          </w:divBdr>
        </w:div>
        <w:div w:id="1614752785">
          <w:marLeft w:val="480"/>
          <w:marRight w:val="0"/>
          <w:marTop w:val="0"/>
          <w:marBottom w:val="0"/>
          <w:divBdr>
            <w:top w:val="none" w:sz="0" w:space="0" w:color="auto"/>
            <w:left w:val="none" w:sz="0" w:space="0" w:color="auto"/>
            <w:bottom w:val="none" w:sz="0" w:space="0" w:color="auto"/>
            <w:right w:val="none" w:sz="0" w:space="0" w:color="auto"/>
          </w:divBdr>
        </w:div>
        <w:div w:id="1705902855">
          <w:marLeft w:val="480"/>
          <w:marRight w:val="0"/>
          <w:marTop w:val="0"/>
          <w:marBottom w:val="0"/>
          <w:divBdr>
            <w:top w:val="none" w:sz="0" w:space="0" w:color="auto"/>
            <w:left w:val="none" w:sz="0" w:space="0" w:color="auto"/>
            <w:bottom w:val="none" w:sz="0" w:space="0" w:color="auto"/>
            <w:right w:val="none" w:sz="0" w:space="0" w:color="auto"/>
          </w:divBdr>
        </w:div>
        <w:div w:id="1934972138">
          <w:marLeft w:val="480"/>
          <w:marRight w:val="0"/>
          <w:marTop w:val="0"/>
          <w:marBottom w:val="0"/>
          <w:divBdr>
            <w:top w:val="none" w:sz="0" w:space="0" w:color="auto"/>
            <w:left w:val="none" w:sz="0" w:space="0" w:color="auto"/>
            <w:bottom w:val="none" w:sz="0" w:space="0" w:color="auto"/>
            <w:right w:val="none" w:sz="0" w:space="0" w:color="auto"/>
          </w:divBdr>
        </w:div>
        <w:div w:id="935555">
          <w:marLeft w:val="480"/>
          <w:marRight w:val="0"/>
          <w:marTop w:val="0"/>
          <w:marBottom w:val="0"/>
          <w:divBdr>
            <w:top w:val="none" w:sz="0" w:space="0" w:color="auto"/>
            <w:left w:val="none" w:sz="0" w:space="0" w:color="auto"/>
            <w:bottom w:val="none" w:sz="0" w:space="0" w:color="auto"/>
            <w:right w:val="none" w:sz="0" w:space="0" w:color="auto"/>
          </w:divBdr>
        </w:div>
        <w:div w:id="197351740">
          <w:marLeft w:val="480"/>
          <w:marRight w:val="0"/>
          <w:marTop w:val="0"/>
          <w:marBottom w:val="0"/>
          <w:divBdr>
            <w:top w:val="none" w:sz="0" w:space="0" w:color="auto"/>
            <w:left w:val="none" w:sz="0" w:space="0" w:color="auto"/>
            <w:bottom w:val="none" w:sz="0" w:space="0" w:color="auto"/>
            <w:right w:val="none" w:sz="0" w:space="0" w:color="auto"/>
          </w:divBdr>
        </w:div>
        <w:div w:id="172576596">
          <w:marLeft w:val="480"/>
          <w:marRight w:val="0"/>
          <w:marTop w:val="0"/>
          <w:marBottom w:val="0"/>
          <w:divBdr>
            <w:top w:val="none" w:sz="0" w:space="0" w:color="auto"/>
            <w:left w:val="none" w:sz="0" w:space="0" w:color="auto"/>
            <w:bottom w:val="none" w:sz="0" w:space="0" w:color="auto"/>
            <w:right w:val="none" w:sz="0" w:space="0" w:color="auto"/>
          </w:divBdr>
        </w:div>
        <w:div w:id="74321864">
          <w:marLeft w:val="480"/>
          <w:marRight w:val="0"/>
          <w:marTop w:val="0"/>
          <w:marBottom w:val="0"/>
          <w:divBdr>
            <w:top w:val="none" w:sz="0" w:space="0" w:color="auto"/>
            <w:left w:val="none" w:sz="0" w:space="0" w:color="auto"/>
            <w:bottom w:val="none" w:sz="0" w:space="0" w:color="auto"/>
            <w:right w:val="none" w:sz="0" w:space="0" w:color="auto"/>
          </w:divBdr>
        </w:div>
        <w:div w:id="739258034">
          <w:marLeft w:val="480"/>
          <w:marRight w:val="0"/>
          <w:marTop w:val="0"/>
          <w:marBottom w:val="0"/>
          <w:divBdr>
            <w:top w:val="none" w:sz="0" w:space="0" w:color="auto"/>
            <w:left w:val="none" w:sz="0" w:space="0" w:color="auto"/>
            <w:bottom w:val="none" w:sz="0" w:space="0" w:color="auto"/>
            <w:right w:val="none" w:sz="0" w:space="0" w:color="auto"/>
          </w:divBdr>
        </w:div>
        <w:div w:id="162353655">
          <w:marLeft w:val="480"/>
          <w:marRight w:val="0"/>
          <w:marTop w:val="0"/>
          <w:marBottom w:val="0"/>
          <w:divBdr>
            <w:top w:val="none" w:sz="0" w:space="0" w:color="auto"/>
            <w:left w:val="none" w:sz="0" w:space="0" w:color="auto"/>
            <w:bottom w:val="none" w:sz="0" w:space="0" w:color="auto"/>
            <w:right w:val="none" w:sz="0" w:space="0" w:color="auto"/>
          </w:divBdr>
        </w:div>
        <w:div w:id="790515885">
          <w:marLeft w:val="480"/>
          <w:marRight w:val="0"/>
          <w:marTop w:val="0"/>
          <w:marBottom w:val="0"/>
          <w:divBdr>
            <w:top w:val="none" w:sz="0" w:space="0" w:color="auto"/>
            <w:left w:val="none" w:sz="0" w:space="0" w:color="auto"/>
            <w:bottom w:val="none" w:sz="0" w:space="0" w:color="auto"/>
            <w:right w:val="none" w:sz="0" w:space="0" w:color="auto"/>
          </w:divBdr>
        </w:div>
        <w:div w:id="680008003">
          <w:marLeft w:val="480"/>
          <w:marRight w:val="0"/>
          <w:marTop w:val="0"/>
          <w:marBottom w:val="0"/>
          <w:divBdr>
            <w:top w:val="none" w:sz="0" w:space="0" w:color="auto"/>
            <w:left w:val="none" w:sz="0" w:space="0" w:color="auto"/>
            <w:bottom w:val="none" w:sz="0" w:space="0" w:color="auto"/>
            <w:right w:val="none" w:sz="0" w:space="0" w:color="auto"/>
          </w:divBdr>
        </w:div>
        <w:div w:id="79566271">
          <w:marLeft w:val="480"/>
          <w:marRight w:val="0"/>
          <w:marTop w:val="0"/>
          <w:marBottom w:val="0"/>
          <w:divBdr>
            <w:top w:val="none" w:sz="0" w:space="0" w:color="auto"/>
            <w:left w:val="none" w:sz="0" w:space="0" w:color="auto"/>
            <w:bottom w:val="none" w:sz="0" w:space="0" w:color="auto"/>
            <w:right w:val="none" w:sz="0" w:space="0" w:color="auto"/>
          </w:divBdr>
        </w:div>
        <w:div w:id="698089802">
          <w:marLeft w:val="480"/>
          <w:marRight w:val="0"/>
          <w:marTop w:val="0"/>
          <w:marBottom w:val="0"/>
          <w:divBdr>
            <w:top w:val="none" w:sz="0" w:space="0" w:color="auto"/>
            <w:left w:val="none" w:sz="0" w:space="0" w:color="auto"/>
            <w:bottom w:val="none" w:sz="0" w:space="0" w:color="auto"/>
            <w:right w:val="none" w:sz="0" w:space="0" w:color="auto"/>
          </w:divBdr>
        </w:div>
        <w:div w:id="1567256457">
          <w:marLeft w:val="480"/>
          <w:marRight w:val="0"/>
          <w:marTop w:val="0"/>
          <w:marBottom w:val="0"/>
          <w:divBdr>
            <w:top w:val="none" w:sz="0" w:space="0" w:color="auto"/>
            <w:left w:val="none" w:sz="0" w:space="0" w:color="auto"/>
            <w:bottom w:val="none" w:sz="0" w:space="0" w:color="auto"/>
            <w:right w:val="none" w:sz="0" w:space="0" w:color="auto"/>
          </w:divBdr>
        </w:div>
        <w:div w:id="288825055">
          <w:marLeft w:val="480"/>
          <w:marRight w:val="0"/>
          <w:marTop w:val="0"/>
          <w:marBottom w:val="0"/>
          <w:divBdr>
            <w:top w:val="none" w:sz="0" w:space="0" w:color="auto"/>
            <w:left w:val="none" w:sz="0" w:space="0" w:color="auto"/>
            <w:bottom w:val="none" w:sz="0" w:space="0" w:color="auto"/>
            <w:right w:val="none" w:sz="0" w:space="0" w:color="auto"/>
          </w:divBdr>
        </w:div>
        <w:div w:id="1744137851">
          <w:marLeft w:val="480"/>
          <w:marRight w:val="0"/>
          <w:marTop w:val="0"/>
          <w:marBottom w:val="0"/>
          <w:divBdr>
            <w:top w:val="none" w:sz="0" w:space="0" w:color="auto"/>
            <w:left w:val="none" w:sz="0" w:space="0" w:color="auto"/>
            <w:bottom w:val="none" w:sz="0" w:space="0" w:color="auto"/>
            <w:right w:val="none" w:sz="0" w:space="0" w:color="auto"/>
          </w:divBdr>
        </w:div>
        <w:div w:id="1789469553">
          <w:marLeft w:val="480"/>
          <w:marRight w:val="0"/>
          <w:marTop w:val="0"/>
          <w:marBottom w:val="0"/>
          <w:divBdr>
            <w:top w:val="none" w:sz="0" w:space="0" w:color="auto"/>
            <w:left w:val="none" w:sz="0" w:space="0" w:color="auto"/>
            <w:bottom w:val="none" w:sz="0" w:space="0" w:color="auto"/>
            <w:right w:val="none" w:sz="0" w:space="0" w:color="auto"/>
          </w:divBdr>
        </w:div>
        <w:div w:id="794300649">
          <w:marLeft w:val="480"/>
          <w:marRight w:val="0"/>
          <w:marTop w:val="0"/>
          <w:marBottom w:val="0"/>
          <w:divBdr>
            <w:top w:val="none" w:sz="0" w:space="0" w:color="auto"/>
            <w:left w:val="none" w:sz="0" w:space="0" w:color="auto"/>
            <w:bottom w:val="none" w:sz="0" w:space="0" w:color="auto"/>
            <w:right w:val="none" w:sz="0" w:space="0" w:color="auto"/>
          </w:divBdr>
        </w:div>
        <w:div w:id="353309169">
          <w:marLeft w:val="480"/>
          <w:marRight w:val="0"/>
          <w:marTop w:val="0"/>
          <w:marBottom w:val="0"/>
          <w:divBdr>
            <w:top w:val="none" w:sz="0" w:space="0" w:color="auto"/>
            <w:left w:val="none" w:sz="0" w:space="0" w:color="auto"/>
            <w:bottom w:val="none" w:sz="0" w:space="0" w:color="auto"/>
            <w:right w:val="none" w:sz="0" w:space="0" w:color="auto"/>
          </w:divBdr>
        </w:div>
        <w:div w:id="1063718370">
          <w:marLeft w:val="480"/>
          <w:marRight w:val="0"/>
          <w:marTop w:val="0"/>
          <w:marBottom w:val="0"/>
          <w:divBdr>
            <w:top w:val="none" w:sz="0" w:space="0" w:color="auto"/>
            <w:left w:val="none" w:sz="0" w:space="0" w:color="auto"/>
            <w:bottom w:val="none" w:sz="0" w:space="0" w:color="auto"/>
            <w:right w:val="none" w:sz="0" w:space="0" w:color="auto"/>
          </w:divBdr>
        </w:div>
        <w:div w:id="856848214">
          <w:marLeft w:val="480"/>
          <w:marRight w:val="0"/>
          <w:marTop w:val="0"/>
          <w:marBottom w:val="0"/>
          <w:divBdr>
            <w:top w:val="none" w:sz="0" w:space="0" w:color="auto"/>
            <w:left w:val="none" w:sz="0" w:space="0" w:color="auto"/>
            <w:bottom w:val="none" w:sz="0" w:space="0" w:color="auto"/>
            <w:right w:val="none" w:sz="0" w:space="0" w:color="auto"/>
          </w:divBdr>
        </w:div>
      </w:divsChild>
    </w:div>
    <w:div w:id="1126972383">
      <w:bodyDiv w:val="1"/>
      <w:marLeft w:val="0"/>
      <w:marRight w:val="0"/>
      <w:marTop w:val="0"/>
      <w:marBottom w:val="0"/>
      <w:divBdr>
        <w:top w:val="none" w:sz="0" w:space="0" w:color="auto"/>
        <w:left w:val="none" w:sz="0" w:space="0" w:color="auto"/>
        <w:bottom w:val="none" w:sz="0" w:space="0" w:color="auto"/>
        <w:right w:val="none" w:sz="0" w:space="0" w:color="auto"/>
      </w:divBdr>
      <w:divsChild>
        <w:div w:id="265700899">
          <w:marLeft w:val="640"/>
          <w:marRight w:val="0"/>
          <w:marTop w:val="0"/>
          <w:marBottom w:val="0"/>
          <w:divBdr>
            <w:top w:val="none" w:sz="0" w:space="0" w:color="auto"/>
            <w:left w:val="none" w:sz="0" w:space="0" w:color="auto"/>
            <w:bottom w:val="none" w:sz="0" w:space="0" w:color="auto"/>
            <w:right w:val="none" w:sz="0" w:space="0" w:color="auto"/>
          </w:divBdr>
        </w:div>
        <w:div w:id="1870796161">
          <w:marLeft w:val="640"/>
          <w:marRight w:val="0"/>
          <w:marTop w:val="0"/>
          <w:marBottom w:val="0"/>
          <w:divBdr>
            <w:top w:val="none" w:sz="0" w:space="0" w:color="auto"/>
            <w:left w:val="none" w:sz="0" w:space="0" w:color="auto"/>
            <w:bottom w:val="none" w:sz="0" w:space="0" w:color="auto"/>
            <w:right w:val="none" w:sz="0" w:space="0" w:color="auto"/>
          </w:divBdr>
        </w:div>
        <w:div w:id="632634468">
          <w:marLeft w:val="640"/>
          <w:marRight w:val="0"/>
          <w:marTop w:val="0"/>
          <w:marBottom w:val="0"/>
          <w:divBdr>
            <w:top w:val="none" w:sz="0" w:space="0" w:color="auto"/>
            <w:left w:val="none" w:sz="0" w:space="0" w:color="auto"/>
            <w:bottom w:val="none" w:sz="0" w:space="0" w:color="auto"/>
            <w:right w:val="none" w:sz="0" w:space="0" w:color="auto"/>
          </w:divBdr>
        </w:div>
        <w:div w:id="1515067567">
          <w:marLeft w:val="640"/>
          <w:marRight w:val="0"/>
          <w:marTop w:val="0"/>
          <w:marBottom w:val="0"/>
          <w:divBdr>
            <w:top w:val="none" w:sz="0" w:space="0" w:color="auto"/>
            <w:left w:val="none" w:sz="0" w:space="0" w:color="auto"/>
            <w:bottom w:val="none" w:sz="0" w:space="0" w:color="auto"/>
            <w:right w:val="none" w:sz="0" w:space="0" w:color="auto"/>
          </w:divBdr>
        </w:div>
        <w:div w:id="1606306350">
          <w:marLeft w:val="640"/>
          <w:marRight w:val="0"/>
          <w:marTop w:val="0"/>
          <w:marBottom w:val="0"/>
          <w:divBdr>
            <w:top w:val="none" w:sz="0" w:space="0" w:color="auto"/>
            <w:left w:val="none" w:sz="0" w:space="0" w:color="auto"/>
            <w:bottom w:val="none" w:sz="0" w:space="0" w:color="auto"/>
            <w:right w:val="none" w:sz="0" w:space="0" w:color="auto"/>
          </w:divBdr>
        </w:div>
        <w:div w:id="1920551841">
          <w:marLeft w:val="640"/>
          <w:marRight w:val="0"/>
          <w:marTop w:val="0"/>
          <w:marBottom w:val="0"/>
          <w:divBdr>
            <w:top w:val="none" w:sz="0" w:space="0" w:color="auto"/>
            <w:left w:val="none" w:sz="0" w:space="0" w:color="auto"/>
            <w:bottom w:val="none" w:sz="0" w:space="0" w:color="auto"/>
            <w:right w:val="none" w:sz="0" w:space="0" w:color="auto"/>
          </w:divBdr>
        </w:div>
        <w:div w:id="1417559010">
          <w:marLeft w:val="640"/>
          <w:marRight w:val="0"/>
          <w:marTop w:val="0"/>
          <w:marBottom w:val="0"/>
          <w:divBdr>
            <w:top w:val="none" w:sz="0" w:space="0" w:color="auto"/>
            <w:left w:val="none" w:sz="0" w:space="0" w:color="auto"/>
            <w:bottom w:val="none" w:sz="0" w:space="0" w:color="auto"/>
            <w:right w:val="none" w:sz="0" w:space="0" w:color="auto"/>
          </w:divBdr>
        </w:div>
        <w:div w:id="508909500">
          <w:marLeft w:val="640"/>
          <w:marRight w:val="0"/>
          <w:marTop w:val="0"/>
          <w:marBottom w:val="0"/>
          <w:divBdr>
            <w:top w:val="none" w:sz="0" w:space="0" w:color="auto"/>
            <w:left w:val="none" w:sz="0" w:space="0" w:color="auto"/>
            <w:bottom w:val="none" w:sz="0" w:space="0" w:color="auto"/>
            <w:right w:val="none" w:sz="0" w:space="0" w:color="auto"/>
          </w:divBdr>
        </w:div>
        <w:div w:id="1747191337">
          <w:marLeft w:val="640"/>
          <w:marRight w:val="0"/>
          <w:marTop w:val="0"/>
          <w:marBottom w:val="0"/>
          <w:divBdr>
            <w:top w:val="none" w:sz="0" w:space="0" w:color="auto"/>
            <w:left w:val="none" w:sz="0" w:space="0" w:color="auto"/>
            <w:bottom w:val="none" w:sz="0" w:space="0" w:color="auto"/>
            <w:right w:val="none" w:sz="0" w:space="0" w:color="auto"/>
          </w:divBdr>
        </w:div>
        <w:div w:id="712970862">
          <w:marLeft w:val="640"/>
          <w:marRight w:val="0"/>
          <w:marTop w:val="0"/>
          <w:marBottom w:val="0"/>
          <w:divBdr>
            <w:top w:val="none" w:sz="0" w:space="0" w:color="auto"/>
            <w:left w:val="none" w:sz="0" w:space="0" w:color="auto"/>
            <w:bottom w:val="none" w:sz="0" w:space="0" w:color="auto"/>
            <w:right w:val="none" w:sz="0" w:space="0" w:color="auto"/>
          </w:divBdr>
        </w:div>
        <w:div w:id="1587180017">
          <w:marLeft w:val="640"/>
          <w:marRight w:val="0"/>
          <w:marTop w:val="0"/>
          <w:marBottom w:val="0"/>
          <w:divBdr>
            <w:top w:val="none" w:sz="0" w:space="0" w:color="auto"/>
            <w:left w:val="none" w:sz="0" w:space="0" w:color="auto"/>
            <w:bottom w:val="none" w:sz="0" w:space="0" w:color="auto"/>
            <w:right w:val="none" w:sz="0" w:space="0" w:color="auto"/>
          </w:divBdr>
        </w:div>
        <w:div w:id="1726368312">
          <w:marLeft w:val="640"/>
          <w:marRight w:val="0"/>
          <w:marTop w:val="0"/>
          <w:marBottom w:val="0"/>
          <w:divBdr>
            <w:top w:val="none" w:sz="0" w:space="0" w:color="auto"/>
            <w:left w:val="none" w:sz="0" w:space="0" w:color="auto"/>
            <w:bottom w:val="none" w:sz="0" w:space="0" w:color="auto"/>
            <w:right w:val="none" w:sz="0" w:space="0" w:color="auto"/>
          </w:divBdr>
        </w:div>
        <w:div w:id="1221551120">
          <w:marLeft w:val="640"/>
          <w:marRight w:val="0"/>
          <w:marTop w:val="0"/>
          <w:marBottom w:val="0"/>
          <w:divBdr>
            <w:top w:val="none" w:sz="0" w:space="0" w:color="auto"/>
            <w:left w:val="none" w:sz="0" w:space="0" w:color="auto"/>
            <w:bottom w:val="none" w:sz="0" w:space="0" w:color="auto"/>
            <w:right w:val="none" w:sz="0" w:space="0" w:color="auto"/>
          </w:divBdr>
        </w:div>
        <w:div w:id="1257203110">
          <w:marLeft w:val="640"/>
          <w:marRight w:val="0"/>
          <w:marTop w:val="0"/>
          <w:marBottom w:val="0"/>
          <w:divBdr>
            <w:top w:val="none" w:sz="0" w:space="0" w:color="auto"/>
            <w:left w:val="none" w:sz="0" w:space="0" w:color="auto"/>
            <w:bottom w:val="none" w:sz="0" w:space="0" w:color="auto"/>
            <w:right w:val="none" w:sz="0" w:space="0" w:color="auto"/>
          </w:divBdr>
        </w:div>
        <w:div w:id="2116822797">
          <w:marLeft w:val="640"/>
          <w:marRight w:val="0"/>
          <w:marTop w:val="0"/>
          <w:marBottom w:val="0"/>
          <w:divBdr>
            <w:top w:val="none" w:sz="0" w:space="0" w:color="auto"/>
            <w:left w:val="none" w:sz="0" w:space="0" w:color="auto"/>
            <w:bottom w:val="none" w:sz="0" w:space="0" w:color="auto"/>
            <w:right w:val="none" w:sz="0" w:space="0" w:color="auto"/>
          </w:divBdr>
        </w:div>
        <w:div w:id="1104689993">
          <w:marLeft w:val="640"/>
          <w:marRight w:val="0"/>
          <w:marTop w:val="0"/>
          <w:marBottom w:val="0"/>
          <w:divBdr>
            <w:top w:val="none" w:sz="0" w:space="0" w:color="auto"/>
            <w:left w:val="none" w:sz="0" w:space="0" w:color="auto"/>
            <w:bottom w:val="none" w:sz="0" w:space="0" w:color="auto"/>
            <w:right w:val="none" w:sz="0" w:space="0" w:color="auto"/>
          </w:divBdr>
        </w:div>
        <w:div w:id="1708798061">
          <w:marLeft w:val="640"/>
          <w:marRight w:val="0"/>
          <w:marTop w:val="0"/>
          <w:marBottom w:val="0"/>
          <w:divBdr>
            <w:top w:val="none" w:sz="0" w:space="0" w:color="auto"/>
            <w:left w:val="none" w:sz="0" w:space="0" w:color="auto"/>
            <w:bottom w:val="none" w:sz="0" w:space="0" w:color="auto"/>
            <w:right w:val="none" w:sz="0" w:space="0" w:color="auto"/>
          </w:divBdr>
        </w:div>
        <w:div w:id="55863242">
          <w:marLeft w:val="640"/>
          <w:marRight w:val="0"/>
          <w:marTop w:val="0"/>
          <w:marBottom w:val="0"/>
          <w:divBdr>
            <w:top w:val="none" w:sz="0" w:space="0" w:color="auto"/>
            <w:left w:val="none" w:sz="0" w:space="0" w:color="auto"/>
            <w:bottom w:val="none" w:sz="0" w:space="0" w:color="auto"/>
            <w:right w:val="none" w:sz="0" w:space="0" w:color="auto"/>
          </w:divBdr>
        </w:div>
        <w:div w:id="186724999">
          <w:marLeft w:val="640"/>
          <w:marRight w:val="0"/>
          <w:marTop w:val="0"/>
          <w:marBottom w:val="0"/>
          <w:divBdr>
            <w:top w:val="none" w:sz="0" w:space="0" w:color="auto"/>
            <w:left w:val="none" w:sz="0" w:space="0" w:color="auto"/>
            <w:bottom w:val="none" w:sz="0" w:space="0" w:color="auto"/>
            <w:right w:val="none" w:sz="0" w:space="0" w:color="auto"/>
          </w:divBdr>
        </w:div>
        <w:div w:id="1841847123">
          <w:marLeft w:val="640"/>
          <w:marRight w:val="0"/>
          <w:marTop w:val="0"/>
          <w:marBottom w:val="0"/>
          <w:divBdr>
            <w:top w:val="none" w:sz="0" w:space="0" w:color="auto"/>
            <w:left w:val="none" w:sz="0" w:space="0" w:color="auto"/>
            <w:bottom w:val="none" w:sz="0" w:space="0" w:color="auto"/>
            <w:right w:val="none" w:sz="0" w:space="0" w:color="auto"/>
          </w:divBdr>
        </w:div>
        <w:div w:id="2045013645">
          <w:marLeft w:val="640"/>
          <w:marRight w:val="0"/>
          <w:marTop w:val="0"/>
          <w:marBottom w:val="0"/>
          <w:divBdr>
            <w:top w:val="none" w:sz="0" w:space="0" w:color="auto"/>
            <w:left w:val="none" w:sz="0" w:space="0" w:color="auto"/>
            <w:bottom w:val="none" w:sz="0" w:space="0" w:color="auto"/>
            <w:right w:val="none" w:sz="0" w:space="0" w:color="auto"/>
          </w:divBdr>
        </w:div>
        <w:div w:id="1014262556">
          <w:marLeft w:val="640"/>
          <w:marRight w:val="0"/>
          <w:marTop w:val="0"/>
          <w:marBottom w:val="0"/>
          <w:divBdr>
            <w:top w:val="none" w:sz="0" w:space="0" w:color="auto"/>
            <w:left w:val="none" w:sz="0" w:space="0" w:color="auto"/>
            <w:bottom w:val="none" w:sz="0" w:space="0" w:color="auto"/>
            <w:right w:val="none" w:sz="0" w:space="0" w:color="auto"/>
          </w:divBdr>
        </w:div>
        <w:div w:id="1696421026">
          <w:marLeft w:val="640"/>
          <w:marRight w:val="0"/>
          <w:marTop w:val="0"/>
          <w:marBottom w:val="0"/>
          <w:divBdr>
            <w:top w:val="none" w:sz="0" w:space="0" w:color="auto"/>
            <w:left w:val="none" w:sz="0" w:space="0" w:color="auto"/>
            <w:bottom w:val="none" w:sz="0" w:space="0" w:color="auto"/>
            <w:right w:val="none" w:sz="0" w:space="0" w:color="auto"/>
          </w:divBdr>
        </w:div>
        <w:div w:id="377124530">
          <w:marLeft w:val="640"/>
          <w:marRight w:val="0"/>
          <w:marTop w:val="0"/>
          <w:marBottom w:val="0"/>
          <w:divBdr>
            <w:top w:val="none" w:sz="0" w:space="0" w:color="auto"/>
            <w:left w:val="none" w:sz="0" w:space="0" w:color="auto"/>
            <w:bottom w:val="none" w:sz="0" w:space="0" w:color="auto"/>
            <w:right w:val="none" w:sz="0" w:space="0" w:color="auto"/>
          </w:divBdr>
        </w:div>
        <w:div w:id="636254304">
          <w:marLeft w:val="640"/>
          <w:marRight w:val="0"/>
          <w:marTop w:val="0"/>
          <w:marBottom w:val="0"/>
          <w:divBdr>
            <w:top w:val="none" w:sz="0" w:space="0" w:color="auto"/>
            <w:left w:val="none" w:sz="0" w:space="0" w:color="auto"/>
            <w:bottom w:val="none" w:sz="0" w:space="0" w:color="auto"/>
            <w:right w:val="none" w:sz="0" w:space="0" w:color="auto"/>
          </w:divBdr>
        </w:div>
        <w:div w:id="149300005">
          <w:marLeft w:val="640"/>
          <w:marRight w:val="0"/>
          <w:marTop w:val="0"/>
          <w:marBottom w:val="0"/>
          <w:divBdr>
            <w:top w:val="none" w:sz="0" w:space="0" w:color="auto"/>
            <w:left w:val="none" w:sz="0" w:space="0" w:color="auto"/>
            <w:bottom w:val="none" w:sz="0" w:space="0" w:color="auto"/>
            <w:right w:val="none" w:sz="0" w:space="0" w:color="auto"/>
          </w:divBdr>
        </w:div>
        <w:div w:id="954945313">
          <w:marLeft w:val="640"/>
          <w:marRight w:val="0"/>
          <w:marTop w:val="0"/>
          <w:marBottom w:val="0"/>
          <w:divBdr>
            <w:top w:val="none" w:sz="0" w:space="0" w:color="auto"/>
            <w:left w:val="none" w:sz="0" w:space="0" w:color="auto"/>
            <w:bottom w:val="none" w:sz="0" w:space="0" w:color="auto"/>
            <w:right w:val="none" w:sz="0" w:space="0" w:color="auto"/>
          </w:divBdr>
        </w:div>
        <w:div w:id="428046113">
          <w:marLeft w:val="640"/>
          <w:marRight w:val="0"/>
          <w:marTop w:val="0"/>
          <w:marBottom w:val="0"/>
          <w:divBdr>
            <w:top w:val="none" w:sz="0" w:space="0" w:color="auto"/>
            <w:left w:val="none" w:sz="0" w:space="0" w:color="auto"/>
            <w:bottom w:val="none" w:sz="0" w:space="0" w:color="auto"/>
            <w:right w:val="none" w:sz="0" w:space="0" w:color="auto"/>
          </w:divBdr>
        </w:div>
        <w:div w:id="1988628939">
          <w:marLeft w:val="640"/>
          <w:marRight w:val="0"/>
          <w:marTop w:val="0"/>
          <w:marBottom w:val="0"/>
          <w:divBdr>
            <w:top w:val="none" w:sz="0" w:space="0" w:color="auto"/>
            <w:left w:val="none" w:sz="0" w:space="0" w:color="auto"/>
            <w:bottom w:val="none" w:sz="0" w:space="0" w:color="auto"/>
            <w:right w:val="none" w:sz="0" w:space="0" w:color="auto"/>
          </w:divBdr>
        </w:div>
        <w:div w:id="425928991">
          <w:marLeft w:val="640"/>
          <w:marRight w:val="0"/>
          <w:marTop w:val="0"/>
          <w:marBottom w:val="0"/>
          <w:divBdr>
            <w:top w:val="none" w:sz="0" w:space="0" w:color="auto"/>
            <w:left w:val="none" w:sz="0" w:space="0" w:color="auto"/>
            <w:bottom w:val="none" w:sz="0" w:space="0" w:color="auto"/>
            <w:right w:val="none" w:sz="0" w:space="0" w:color="auto"/>
          </w:divBdr>
        </w:div>
        <w:div w:id="636760802">
          <w:marLeft w:val="640"/>
          <w:marRight w:val="0"/>
          <w:marTop w:val="0"/>
          <w:marBottom w:val="0"/>
          <w:divBdr>
            <w:top w:val="none" w:sz="0" w:space="0" w:color="auto"/>
            <w:left w:val="none" w:sz="0" w:space="0" w:color="auto"/>
            <w:bottom w:val="none" w:sz="0" w:space="0" w:color="auto"/>
            <w:right w:val="none" w:sz="0" w:space="0" w:color="auto"/>
          </w:divBdr>
        </w:div>
        <w:div w:id="1204176308">
          <w:marLeft w:val="640"/>
          <w:marRight w:val="0"/>
          <w:marTop w:val="0"/>
          <w:marBottom w:val="0"/>
          <w:divBdr>
            <w:top w:val="none" w:sz="0" w:space="0" w:color="auto"/>
            <w:left w:val="none" w:sz="0" w:space="0" w:color="auto"/>
            <w:bottom w:val="none" w:sz="0" w:space="0" w:color="auto"/>
            <w:right w:val="none" w:sz="0" w:space="0" w:color="auto"/>
          </w:divBdr>
        </w:div>
        <w:div w:id="1635598985">
          <w:marLeft w:val="640"/>
          <w:marRight w:val="0"/>
          <w:marTop w:val="0"/>
          <w:marBottom w:val="0"/>
          <w:divBdr>
            <w:top w:val="none" w:sz="0" w:space="0" w:color="auto"/>
            <w:left w:val="none" w:sz="0" w:space="0" w:color="auto"/>
            <w:bottom w:val="none" w:sz="0" w:space="0" w:color="auto"/>
            <w:right w:val="none" w:sz="0" w:space="0" w:color="auto"/>
          </w:divBdr>
        </w:div>
        <w:div w:id="149256953">
          <w:marLeft w:val="640"/>
          <w:marRight w:val="0"/>
          <w:marTop w:val="0"/>
          <w:marBottom w:val="0"/>
          <w:divBdr>
            <w:top w:val="none" w:sz="0" w:space="0" w:color="auto"/>
            <w:left w:val="none" w:sz="0" w:space="0" w:color="auto"/>
            <w:bottom w:val="none" w:sz="0" w:space="0" w:color="auto"/>
            <w:right w:val="none" w:sz="0" w:space="0" w:color="auto"/>
          </w:divBdr>
        </w:div>
        <w:div w:id="445075808">
          <w:marLeft w:val="640"/>
          <w:marRight w:val="0"/>
          <w:marTop w:val="0"/>
          <w:marBottom w:val="0"/>
          <w:divBdr>
            <w:top w:val="none" w:sz="0" w:space="0" w:color="auto"/>
            <w:left w:val="none" w:sz="0" w:space="0" w:color="auto"/>
            <w:bottom w:val="none" w:sz="0" w:space="0" w:color="auto"/>
            <w:right w:val="none" w:sz="0" w:space="0" w:color="auto"/>
          </w:divBdr>
        </w:div>
        <w:div w:id="707071695">
          <w:marLeft w:val="640"/>
          <w:marRight w:val="0"/>
          <w:marTop w:val="0"/>
          <w:marBottom w:val="0"/>
          <w:divBdr>
            <w:top w:val="none" w:sz="0" w:space="0" w:color="auto"/>
            <w:left w:val="none" w:sz="0" w:space="0" w:color="auto"/>
            <w:bottom w:val="none" w:sz="0" w:space="0" w:color="auto"/>
            <w:right w:val="none" w:sz="0" w:space="0" w:color="auto"/>
          </w:divBdr>
        </w:div>
        <w:div w:id="515121672">
          <w:marLeft w:val="640"/>
          <w:marRight w:val="0"/>
          <w:marTop w:val="0"/>
          <w:marBottom w:val="0"/>
          <w:divBdr>
            <w:top w:val="none" w:sz="0" w:space="0" w:color="auto"/>
            <w:left w:val="none" w:sz="0" w:space="0" w:color="auto"/>
            <w:bottom w:val="none" w:sz="0" w:space="0" w:color="auto"/>
            <w:right w:val="none" w:sz="0" w:space="0" w:color="auto"/>
          </w:divBdr>
        </w:div>
        <w:div w:id="1029136750">
          <w:marLeft w:val="640"/>
          <w:marRight w:val="0"/>
          <w:marTop w:val="0"/>
          <w:marBottom w:val="0"/>
          <w:divBdr>
            <w:top w:val="none" w:sz="0" w:space="0" w:color="auto"/>
            <w:left w:val="none" w:sz="0" w:space="0" w:color="auto"/>
            <w:bottom w:val="none" w:sz="0" w:space="0" w:color="auto"/>
            <w:right w:val="none" w:sz="0" w:space="0" w:color="auto"/>
          </w:divBdr>
        </w:div>
        <w:div w:id="1340934024">
          <w:marLeft w:val="640"/>
          <w:marRight w:val="0"/>
          <w:marTop w:val="0"/>
          <w:marBottom w:val="0"/>
          <w:divBdr>
            <w:top w:val="none" w:sz="0" w:space="0" w:color="auto"/>
            <w:left w:val="none" w:sz="0" w:space="0" w:color="auto"/>
            <w:bottom w:val="none" w:sz="0" w:space="0" w:color="auto"/>
            <w:right w:val="none" w:sz="0" w:space="0" w:color="auto"/>
          </w:divBdr>
        </w:div>
        <w:div w:id="1408377001">
          <w:marLeft w:val="640"/>
          <w:marRight w:val="0"/>
          <w:marTop w:val="0"/>
          <w:marBottom w:val="0"/>
          <w:divBdr>
            <w:top w:val="none" w:sz="0" w:space="0" w:color="auto"/>
            <w:left w:val="none" w:sz="0" w:space="0" w:color="auto"/>
            <w:bottom w:val="none" w:sz="0" w:space="0" w:color="auto"/>
            <w:right w:val="none" w:sz="0" w:space="0" w:color="auto"/>
          </w:divBdr>
        </w:div>
        <w:div w:id="519665628">
          <w:marLeft w:val="640"/>
          <w:marRight w:val="0"/>
          <w:marTop w:val="0"/>
          <w:marBottom w:val="0"/>
          <w:divBdr>
            <w:top w:val="none" w:sz="0" w:space="0" w:color="auto"/>
            <w:left w:val="none" w:sz="0" w:space="0" w:color="auto"/>
            <w:bottom w:val="none" w:sz="0" w:space="0" w:color="auto"/>
            <w:right w:val="none" w:sz="0" w:space="0" w:color="auto"/>
          </w:divBdr>
        </w:div>
        <w:div w:id="1646200343">
          <w:marLeft w:val="640"/>
          <w:marRight w:val="0"/>
          <w:marTop w:val="0"/>
          <w:marBottom w:val="0"/>
          <w:divBdr>
            <w:top w:val="none" w:sz="0" w:space="0" w:color="auto"/>
            <w:left w:val="none" w:sz="0" w:space="0" w:color="auto"/>
            <w:bottom w:val="none" w:sz="0" w:space="0" w:color="auto"/>
            <w:right w:val="none" w:sz="0" w:space="0" w:color="auto"/>
          </w:divBdr>
        </w:div>
        <w:div w:id="858277694">
          <w:marLeft w:val="640"/>
          <w:marRight w:val="0"/>
          <w:marTop w:val="0"/>
          <w:marBottom w:val="0"/>
          <w:divBdr>
            <w:top w:val="none" w:sz="0" w:space="0" w:color="auto"/>
            <w:left w:val="none" w:sz="0" w:space="0" w:color="auto"/>
            <w:bottom w:val="none" w:sz="0" w:space="0" w:color="auto"/>
            <w:right w:val="none" w:sz="0" w:space="0" w:color="auto"/>
          </w:divBdr>
        </w:div>
        <w:div w:id="302778279">
          <w:marLeft w:val="640"/>
          <w:marRight w:val="0"/>
          <w:marTop w:val="0"/>
          <w:marBottom w:val="0"/>
          <w:divBdr>
            <w:top w:val="none" w:sz="0" w:space="0" w:color="auto"/>
            <w:left w:val="none" w:sz="0" w:space="0" w:color="auto"/>
            <w:bottom w:val="none" w:sz="0" w:space="0" w:color="auto"/>
            <w:right w:val="none" w:sz="0" w:space="0" w:color="auto"/>
          </w:divBdr>
        </w:div>
        <w:div w:id="1191072191">
          <w:marLeft w:val="640"/>
          <w:marRight w:val="0"/>
          <w:marTop w:val="0"/>
          <w:marBottom w:val="0"/>
          <w:divBdr>
            <w:top w:val="none" w:sz="0" w:space="0" w:color="auto"/>
            <w:left w:val="none" w:sz="0" w:space="0" w:color="auto"/>
            <w:bottom w:val="none" w:sz="0" w:space="0" w:color="auto"/>
            <w:right w:val="none" w:sz="0" w:space="0" w:color="auto"/>
          </w:divBdr>
        </w:div>
        <w:div w:id="663362855">
          <w:marLeft w:val="640"/>
          <w:marRight w:val="0"/>
          <w:marTop w:val="0"/>
          <w:marBottom w:val="0"/>
          <w:divBdr>
            <w:top w:val="none" w:sz="0" w:space="0" w:color="auto"/>
            <w:left w:val="none" w:sz="0" w:space="0" w:color="auto"/>
            <w:bottom w:val="none" w:sz="0" w:space="0" w:color="auto"/>
            <w:right w:val="none" w:sz="0" w:space="0" w:color="auto"/>
          </w:divBdr>
        </w:div>
        <w:div w:id="1372536716">
          <w:marLeft w:val="640"/>
          <w:marRight w:val="0"/>
          <w:marTop w:val="0"/>
          <w:marBottom w:val="0"/>
          <w:divBdr>
            <w:top w:val="none" w:sz="0" w:space="0" w:color="auto"/>
            <w:left w:val="none" w:sz="0" w:space="0" w:color="auto"/>
            <w:bottom w:val="none" w:sz="0" w:space="0" w:color="auto"/>
            <w:right w:val="none" w:sz="0" w:space="0" w:color="auto"/>
          </w:divBdr>
        </w:div>
        <w:div w:id="1288315892">
          <w:marLeft w:val="640"/>
          <w:marRight w:val="0"/>
          <w:marTop w:val="0"/>
          <w:marBottom w:val="0"/>
          <w:divBdr>
            <w:top w:val="none" w:sz="0" w:space="0" w:color="auto"/>
            <w:left w:val="none" w:sz="0" w:space="0" w:color="auto"/>
            <w:bottom w:val="none" w:sz="0" w:space="0" w:color="auto"/>
            <w:right w:val="none" w:sz="0" w:space="0" w:color="auto"/>
          </w:divBdr>
        </w:div>
        <w:div w:id="1345285936">
          <w:marLeft w:val="640"/>
          <w:marRight w:val="0"/>
          <w:marTop w:val="0"/>
          <w:marBottom w:val="0"/>
          <w:divBdr>
            <w:top w:val="none" w:sz="0" w:space="0" w:color="auto"/>
            <w:left w:val="none" w:sz="0" w:space="0" w:color="auto"/>
            <w:bottom w:val="none" w:sz="0" w:space="0" w:color="auto"/>
            <w:right w:val="none" w:sz="0" w:space="0" w:color="auto"/>
          </w:divBdr>
        </w:div>
        <w:div w:id="1174954497">
          <w:marLeft w:val="640"/>
          <w:marRight w:val="0"/>
          <w:marTop w:val="0"/>
          <w:marBottom w:val="0"/>
          <w:divBdr>
            <w:top w:val="none" w:sz="0" w:space="0" w:color="auto"/>
            <w:left w:val="none" w:sz="0" w:space="0" w:color="auto"/>
            <w:bottom w:val="none" w:sz="0" w:space="0" w:color="auto"/>
            <w:right w:val="none" w:sz="0" w:space="0" w:color="auto"/>
          </w:divBdr>
        </w:div>
        <w:div w:id="489711122">
          <w:marLeft w:val="640"/>
          <w:marRight w:val="0"/>
          <w:marTop w:val="0"/>
          <w:marBottom w:val="0"/>
          <w:divBdr>
            <w:top w:val="none" w:sz="0" w:space="0" w:color="auto"/>
            <w:left w:val="none" w:sz="0" w:space="0" w:color="auto"/>
            <w:bottom w:val="none" w:sz="0" w:space="0" w:color="auto"/>
            <w:right w:val="none" w:sz="0" w:space="0" w:color="auto"/>
          </w:divBdr>
        </w:div>
        <w:div w:id="1161002912">
          <w:marLeft w:val="640"/>
          <w:marRight w:val="0"/>
          <w:marTop w:val="0"/>
          <w:marBottom w:val="0"/>
          <w:divBdr>
            <w:top w:val="none" w:sz="0" w:space="0" w:color="auto"/>
            <w:left w:val="none" w:sz="0" w:space="0" w:color="auto"/>
            <w:bottom w:val="none" w:sz="0" w:space="0" w:color="auto"/>
            <w:right w:val="none" w:sz="0" w:space="0" w:color="auto"/>
          </w:divBdr>
        </w:div>
        <w:div w:id="1329137887">
          <w:marLeft w:val="640"/>
          <w:marRight w:val="0"/>
          <w:marTop w:val="0"/>
          <w:marBottom w:val="0"/>
          <w:divBdr>
            <w:top w:val="none" w:sz="0" w:space="0" w:color="auto"/>
            <w:left w:val="none" w:sz="0" w:space="0" w:color="auto"/>
            <w:bottom w:val="none" w:sz="0" w:space="0" w:color="auto"/>
            <w:right w:val="none" w:sz="0" w:space="0" w:color="auto"/>
          </w:divBdr>
        </w:div>
        <w:div w:id="1026710753">
          <w:marLeft w:val="640"/>
          <w:marRight w:val="0"/>
          <w:marTop w:val="0"/>
          <w:marBottom w:val="0"/>
          <w:divBdr>
            <w:top w:val="none" w:sz="0" w:space="0" w:color="auto"/>
            <w:left w:val="none" w:sz="0" w:space="0" w:color="auto"/>
            <w:bottom w:val="none" w:sz="0" w:space="0" w:color="auto"/>
            <w:right w:val="none" w:sz="0" w:space="0" w:color="auto"/>
          </w:divBdr>
        </w:div>
        <w:div w:id="136578780">
          <w:marLeft w:val="640"/>
          <w:marRight w:val="0"/>
          <w:marTop w:val="0"/>
          <w:marBottom w:val="0"/>
          <w:divBdr>
            <w:top w:val="none" w:sz="0" w:space="0" w:color="auto"/>
            <w:left w:val="none" w:sz="0" w:space="0" w:color="auto"/>
            <w:bottom w:val="none" w:sz="0" w:space="0" w:color="auto"/>
            <w:right w:val="none" w:sz="0" w:space="0" w:color="auto"/>
          </w:divBdr>
        </w:div>
        <w:div w:id="1881165590">
          <w:marLeft w:val="640"/>
          <w:marRight w:val="0"/>
          <w:marTop w:val="0"/>
          <w:marBottom w:val="0"/>
          <w:divBdr>
            <w:top w:val="none" w:sz="0" w:space="0" w:color="auto"/>
            <w:left w:val="none" w:sz="0" w:space="0" w:color="auto"/>
            <w:bottom w:val="none" w:sz="0" w:space="0" w:color="auto"/>
            <w:right w:val="none" w:sz="0" w:space="0" w:color="auto"/>
          </w:divBdr>
        </w:div>
        <w:div w:id="1127115761">
          <w:marLeft w:val="640"/>
          <w:marRight w:val="0"/>
          <w:marTop w:val="0"/>
          <w:marBottom w:val="0"/>
          <w:divBdr>
            <w:top w:val="none" w:sz="0" w:space="0" w:color="auto"/>
            <w:left w:val="none" w:sz="0" w:space="0" w:color="auto"/>
            <w:bottom w:val="none" w:sz="0" w:space="0" w:color="auto"/>
            <w:right w:val="none" w:sz="0" w:space="0" w:color="auto"/>
          </w:divBdr>
        </w:div>
        <w:div w:id="773942080">
          <w:marLeft w:val="640"/>
          <w:marRight w:val="0"/>
          <w:marTop w:val="0"/>
          <w:marBottom w:val="0"/>
          <w:divBdr>
            <w:top w:val="none" w:sz="0" w:space="0" w:color="auto"/>
            <w:left w:val="none" w:sz="0" w:space="0" w:color="auto"/>
            <w:bottom w:val="none" w:sz="0" w:space="0" w:color="auto"/>
            <w:right w:val="none" w:sz="0" w:space="0" w:color="auto"/>
          </w:divBdr>
        </w:div>
        <w:div w:id="1030103556">
          <w:marLeft w:val="640"/>
          <w:marRight w:val="0"/>
          <w:marTop w:val="0"/>
          <w:marBottom w:val="0"/>
          <w:divBdr>
            <w:top w:val="none" w:sz="0" w:space="0" w:color="auto"/>
            <w:left w:val="none" w:sz="0" w:space="0" w:color="auto"/>
            <w:bottom w:val="none" w:sz="0" w:space="0" w:color="auto"/>
            <w:right w:val="none" w:sz="0" w:space="0" w:color="auto"/>
          </w:divBdr>
        </w:div>
        <w:div w:id="47075994">
          <w:marLeft w:val="640"/>
          <w:marRight w:val="0"/>
          <w:marTop w:val="0"/>
          <w:marBottom w:val="0"/>
          <w:divBdr>
            <w:top w:val="none" w:sz="0" w:space="0" w:color="auto"/>
            <w:left w:val="none" w:sz="0" w:space="0" w:color="auto"/>
            <w:bottom w:val="none" w:sz="0" w:space="0" w:color="auto"/>
            <w:right w:val="none" w:sz="0" w:space="0" w:color="auto"/>
          </w:divBdr>
        </w:div>
        <w:div w:id="2129464776">
          <w:marLeft w:val="640"/>
          <w:marRight w:val="0"/>
          <w:marTop w:val="0"/>
          <w:marBottom w:val="0"/>
          <w:divBdr>
            <w:top w:val="none" w:sz="0" w:space="0" w:color="auto"/>
            <w:left w:val="none" w:sz="0" w:space="0" w:color="auto"/>
            <w:bottom w:val="none" w:sz="0" w:space="0" w:color="auto"/>
            <w:right w:val="none" w:sz="0" w:space="0" w:color="auto"/>
          </w:divBdr>
        </w:div>
        <w:div w:id="1648588545">
          <w:marLeft w:val="640"/>
          <w:marRight w:val="0"/>
          <w:marTop w:val="0"/>
          <w:marBottom w:val="0"/>
          <w:divBdr>
            <w:top w:val="none" w:sz="0" w:space="0" w:color="auto"/>
            <w:left w:val="none" w:sz="0" w:space="0" w:color="auto"/>
            <w:bottom w:val="none" w:sz="0" w:space="0" w:color="auto"/>
            <w:right w:val="none" w:sz="0" w:space="0" w:color="auto"/>
          </w:divBdr>
        </w:div>
        <w:div w:id="1831671296">
          <w:marLeft w:val="640"/>
          <w:marRight w:val="0"/>
          <w:marTop w:val="0"/>
          <w:marBottom w:val="0"/>
          <w:divBdr>
            <w:top w:val="none" w:sz="0" w:space="0" w:color="auto"/>
            <w:left w:val="none" w:sz="0" w:space="0" w:color="auto"/>
            <w:bottom w:val="none" w:sz="0" w:space="0" w:color="auto"/>
            <w:right w:val="none" w:sz="0" w:space="0" w:color="auto"/>
          </w:divBdr>
        </w:div>
        <w:div w:id="881865779">
          <w:marLeft w:val="640"/>
          <w:marRight w:val="0"/>
          <w:marTop w:val="0"/>
          <w:marBottom w:val="0"/>
          <w:divBdr>
            <w:top w:val="none" w:sz="0" w:space="0" w:color="auto"/>
            <w:left w:val="none" w:sz="0" w:space="0" w:color="auto"/>
            <w:bottom w:val="none" w:sz="0" w:space="0" w:color="auto"/>
            <w:right w:val="none" w:sz="0" w:space="0" w:color="auto"/>
          </w:divBdr>
        </w:div>
        <w:div w:id="560675076">
          <w:marLeft w:val="640"/>
          <w:marRight w:val="0"/>
          <w:marTop w:val="0"/>
          <w:marBottom w:val="0"/>
          <w:divBdr>
            <w:top w:val="none" w:sz="0" w:space="0" w:color="auto"/>
            <w:left w:val="none" w:sz="0" w:space="0" w:color="auto"/>
            <w:bottom w:val="none" w:sz="0" w:space="0" w:color="auto"/>
            <w:right w:val="none" w:sz="0" w:space="0" w:color="auto"/>
          </w:divBdr>
        </w:div>
        <w:div w:id="576477904">
          <w:marLeft w:val="640"/>
          <w:marRight w:val="0"/>
          <w:marTop w:val="0"/>
          <w:marBottom w:val="0"/>
          <w:divBdr>
            <w:top w:val="none" w:sz="0" w:space="0" w:color="auto"/>
            <w:left w:val="none" w:sz="0" w:space="0" w:color="auto"/>
            <w:bottom w:val="none" w:sz="0" w:space="0" w:color="auto"/>
            <w:right w:val="none" w:sz="0" w:space="0" w:color="auto"/>
          </w:divBdr>
        </w:div>
        <w:div w:id="1412235431">
          <w:marLeft w:val="640"/>
          <w:marRight w:val="0"/>
          <w:marTop w:val="0"/>
          <w:marBottom w:val="0"/>
          <w:divBdr>
            <w:top w:val="none" w:sz="0" w:space="0" w:color="auto"/>
            <w:left w:val="none" w:sz="0" w:space="0" w:color="auto"/>
            <w:bottom w:val="none" w:sz="0" w:space="0" w:color="auto"/>
            <w:right w:val="none" w:sz="0" w:space="0" w:color="auto"/>
          </w:divBdr>
        </w:div>
        <w:div w:id="1442341191">
          <w:marLeft w:val="640"/>
          <w:marRight w:val="0"/>
          <w:marTop w:val="0"/>
          <w:marBottom w:val="0"/>
          <w:divBdr>
            <w:top w:val="none" w:sz="0" w:space="0" w:color="auto"/>
            <w:left w:val="none" w:sz="0" w:space="0" w:color="auto"/>
            <w:bottom w:val="none" w:sz="0" w:space="0" w:color="auto"/>
            <w:right w:val="none" w:sz="0" w:space="0" w:color="auto"/>
          </w:divBdr>
        </w:div>
        <w:div w:id="1611741449">
          <w:marLeft w:val="640"/>
          <w:marRight w:val="0"/>
          <w:marTop w:val="0"/>
          <w:marBottom w:val="0"/>
          <w:divBdr>
            <w:top w:val="none" w:sz="0" w:space="0" w:color="auto"/>
            <w:left w:val="none" w:sz="0" w:space="0" w:color="auto"/>
            <w:bottom w:val="none" w:sz="0" w:space="0" w:color="auto"/>
            <w:right w:val="none" w:sz="0" w:space="0" w:color="auto"/>
          </w:divBdr>
        </w:div>
        <w:div w:id="1412770791">
          <w:marLeft w:val="640"/>
          <w:marRight w:val="0"/>
          <w:marTop w:val="0"/>
          <w:marBottom w:val="0"/>
          <w:divBdr>
            <w:top w:val="none" w:sz="0" w:space="0" w:color="auto"/>
            <w:left w:val="none" w:sz="0" w:space="0" w:color="auto"/>
            <w:bottom w:val="none" w:sz="0" w:space="0" w:color="auto"/>
            <w:right w:val="none" w:sz="0" w:space="0" w:color="auto"/>
          </w:divBdr>
        </w:div>
        <w:div w:id="1716391474">
          <w:marLeft w:val="640"/>
          <w:marRight w:val="0"/>
          <w:marTop w:val="0"/>
          <w:marBottom w:val="0"/>
          <w:divBdr>
            <w:top w:val="none" w:sz="0" w:space="0" w:color="auto"/>
            <w:left w:val="none" w:sz="0" w:space="0" w:color="auto"/>
            <w:bottom w:val="none" w:sz="0" w:space="0" w:color="auto"/>
            <w:right w:val="none" w:sz="0" w:space="0" w:color="auto"/>
          </w:divBdr>
        </w:div>
        <w:div w:id="1035887921">
          <w:marLeft w:val="640"/>
          <w:marRight w:val="0"/>
          <w:marTop w:val="0"/>
          <w:marBottom w:val="0"/>
          <w:divBdr>
            <w:top w:val="none" w:sz="0" w:space="0" w:color="auto"/>
            <w:left w:val="none" w:sz="0" w:space="0" w:color="auto"/>
            <w:bottom w:val="none" w:sz="0" w:space="0" w:color="auto"/>
            <w:right w:val="none" w:sz="0" w:space="0" w:color="auto"/>
          </w:divBdr>
        </w:div>
        <w:div w:id="2138603181">
          <w:marLeft w:val="640"/>
          <w:marRight w:val="0"/>
          <w:marTop w:val="0"/>
          <w:marBottom w:val="0"/>
          <w:divBdr>
            <w:top w:val="none" w:sz="0" w:space="0" w:color="auto"/>
            <w:left w:val="none" w:sz="0" w:space="0" w:color="auto"/>
            <w:bottom w:val="none" w:sz="0" w:space="0" w:color="auto"/>
            <w:right w:val="none" w:sz="0" w:space="0" w:color="auto"/>
          </w:divBdr>
        </w:div>
        <w:div w:id="1115441523">
          <w:marLeft w:val="640"/>
          <w:marRight w:val="0"/>
          <w:marTop w:val="0"/>
          <w:marBottom w:val="0"/>
          <w:divBdr>
            <w:top w:val="none" w:sz="0" w:space="0" w:color="auto"/>
            <w:left w:val="none" w:sz="0" w:space="0" w:color="auto"/>
            <w:bottom w:val="none" w:sz="0" w:space="0" w:color="auto"/>
            <w:right w:val="none" w:sz="0" w:space="0" w:color="auto"/>
          </w:divBdr>
        </w:div>
        <w:div w:id="208109281">
          <w:marLeft w:val="640"/>
          <w:marRight w:val="0"/>
          <w:marTop w:val="0"/>
          <w:marBottom w:val="0"/>
          <w:divBdr>
            <w:top w:val="none" w:sz="0" w:space="0" w:color="auto"/>
            <w:left w:val="none" w:sz="0" w:space="0" w:color="auto"/>
            <w:bottom w:val="none" w:sz="0" w:space="0" w:color="auto"/>
            <w:right w:val="none" w:sz="0" w:space="0" w:color="auto"/>
          </w:divBdr>
        </w:div>
        <w:div w:id="1844204414">
          <w:marLeft w:val="640"/>
          <w:marRight w:val="0"/>
          <w:marTop w:val="0"/>
          <w:marBottom w:val="0"/>
          <w:divBdr>
            <w:top w:val="none" w:sz="0" w:space="0" w:color="auto"/>
            <w:left w:val="none" w:sz="0" w:space="0" w:color="auto"/>
            <w:bottom w:val="none" w:sz="0" w:space="0" w:color="auto"/>
            <w:right w:val="none" w:sz="0" w:space="0" w:color="auto"/>
          </w:divBdr>
        </w:div>
        <w:div w:id="1472476409">
          <w:marLeft w:val="640"/>
          <w:marRight w:val="0"/>
          <w:marTop w:val="0"/>
          <w:marBottom w:val="0"/>
          <w:divBdr>
            <w:top w:val="none" w:sz="0" w:space="0" w:color="auto"/>
            <w:left w:val="none" w:sz="0" w:space="0" w:color="auto"/>
            <w:bottom w:val="none" w:sz="0" w:space="0" w:color="auto"/>
            <w:right w:val="none" w:sz="0" w:space="0" w:color="auto"/>
          </w:divBdr>
        </w:div>
        <w:div w:id="1384527674">
          <w:marLeft w:val="640"/>
          <w:marRight w:val="0"/>
          <w:marTop w:val="0"/>
          <w:marBottom w:val="0"/>
          <w:divBdr>
            <w:top w:val="none" w:sz="0" w:space="0" w:color="auto"/>
            <w:left w:val="none" w:sz="0" w:space="0" w:color="auto"/>
            <w:bottom w:val="none" w:sz="0" w:space="0" w:color="auto"/>
            <w:right w:val="none" w:sz="0" w:space="0" w:color="auto"/>
          </w:divBdr>
        </w:div>
        <w:div w:id="2128230952">
          <w:marLeft w:val="640"/>
          <w:marRight w:val="0"/>
          <w:marTop w:val="0"/>
          <w:marBottom w:val="0"/>
          <w:divBdr>
            <w:top w:val="none" w:sz="0" w:space="0" w:color="auto"/>
            <w:left w:val="none" w:sz="0" w:space="0" w:color="auto"/>
            <w:bottom w:val="none" w:sz="0" w:space="0" w:color="auto"/>
            <w:right w:val="none" w:sz="0" w:space="0" w:color="auto"/>
          </w:divBdr>
        </w:div>
        <w:div w:id="1898391623">
          <w:marLeft w:val="640"/>
          <w:marRight w:val="0"/>
          <w:marTop w:val="0"/>
          <w:marBottom w:val="0"/>
          <w:divBdr>
            <w:top w:val="none" w:sz="0" w:space="0" w:color="auto"/>
            <w:left w:val="none" w:sz="0" w:space="0" w:color="auto"/>
            <w:bottom w:val="none" w:sz="0" w:space="0" w:color="auto"/>
            <w:right w:val="none" w:sz="0" w:space="0" w:color="auto"/>
          </w:divBdr>
        </w:div>
        <w:div w:id="2142066825">
          <w:marLeft w:val="640"/>
          <w:marRight w:val="0"/>
          <w:marTop w:val="0"/>
          <w:marBottom w:val="0"/>
          <w:divBdr>
            <w:top w:val="none" w:sz="0" w:space="0" w:color="auto"/>
            <w:left w:val="none" w:sz="0" w:space="0" w:color="auto"/>
            <w:bottom w:val="none" w:sz="0" w:space="0" w:color="auto"/>
            <w:right w:val="none" w:sz="0" w:space="0" w:color="auto"/>
          </w:divBdr>
        </w:div>
        <w:div w:id="456026193">
          <w:marLeft w:val="640"/>
          <w:marRight w:val="0"/>
          <w:marTop w:val="0"/>
          <w:marBottom w:val="0"/>
          <w:divBdr>
            <w:top w:val="none" w:sz="0" w:space="0" w:color="auto"/>
            <w:left w:val="none" w:sz="0" w:space="0" w:color="auto"/>
            <w:bottom w:val="none" w:sz="0" w:space="0" w:color="auto"/>
            <w:right w:val="none" w:sz="0" w:space="0" w:color="auto"/>
          </w:divBdr>
        </w:div>
        <w:div w:id="1327392827">
          <w:marLeft w:val="640"/>
          <w:marRight w:val="0"/>
          <w:marTop w:val="0"/>
          <w:marBottom w:val="0"/>
          <w:divBdr>
            <w:top w:val="none" w:sz="0" w:space="0" w:color="auto"/>
            <w:left w:val="none" w:sz="0" w:space="0" w:color="auto"/>
            <w:bottom w:val="none" w:sz="0" w:space="0" w:color="auto"/>
            <w:right w:val="none" w:sz="0" w:space="0" w:color="auto"/>
          </w:divBdr>
        </w:div>
        <w:div w:id="1458373972">
          <w:marLeft w:val="640"/>
          <w:marRight w:val="0"/>
          <w:marTop w:val="0"/>
          <w:marBottom w:val="0"/>
          <w:divBdr>
            <w:top w:val="none" w:sz="0" w:space="0" w:color="auto"/>
            <w:left w:val="none" w:sz="0" w:space="0" w:color="auto"/>
            <w:bottom w:val="none" w:sz="0" w:space="0" w:color="auto"/>
            <w:right w:val="none" w:sz="0" w:space="0" w:color="auto"/>
          </w:divBdr>
        </w:div>
        <w:div w:id="489298011">
          <w:marLeft w:val="640"/>
          <w:marRight w:val="0"/>
          <w:marTop w:val="0"/>
          <w:marBottom w:val="0"/>
          <w:divBdr>
            <w:top w:val="none" w:sz="0" w:space="0" w:color="auto"/>
            <w:left w:val="none" w:sz="0" w:space="0" w:color="auto"/>
            <w:bottom w:val="none" w:sz="0" w:space="0" w:color="auto"/>
            <w:right w:val="none" w:sz="0" w:space="0" w:color="auto"/>
          </w:divBdr>
        </w:div>
      </w:divsChild>
    </w:div>
    <w:div w:id="1128165866">
      <w:bodyDiv w:val="1"/>
      <w:marLeft w:val="0"/>
      <w:marRight w:val="0"/>
      <w:marTop w:val="0"/>
      <w:marBottom w:val="0"/>
      <w:divBdr>
        <w:top w:val="none" w:sz="0" w:space="0" w:color="auto"/>
        <w:left w:val="none" w:sz="0" w:space="0" w:color="auto"/>
        <w:bottom w:val="none" w:sz="0" w:space="0" w:color="auto"/>
        <w:right w:val="none" w:sz="0" w:space="0" w:color="auto"/>
      </w:divBdr>
      <w:divsChild>
        <w:div w:id="1840734971">
          <w:marLeft w:val="640"/>
          <w:marRight w:val="0"/>
          <w:marTop w:val="0"/>
          <w:marBottom w:val="0"/>
          <w:divBdr>
            <w:top w:val="none" w:sz="0" w:space="0" w:color="auto"/>
            <w:left w:val="none" w:sz="0" w:space="0" w:color="auto"/>
            <w:bottom w:val="none" w:sz="0" w:space="0" w:color="auto"/>
            <w:right w:val="none" w:sz="0" w:space="0" w:color="auto"/>
          </w:divBdr>
        </w:div>
        <w:div w:id="2062942329">
          <w:marLeft w:val="640"/>
          <w:marRight w:val="0"/>
          <w:marTop w:val="0"/>
          <w:marBottom w:val="0"/>
          <w:divBdr>
            <w:top w:val="none" w:sz="0" w:space="0" w:color="auto"/>
            <w:left w:val="none" w:sz="0" w:space="0" w:color="auto"/>
            <w:bottom w:val="none" w:sz="0" w:space="0" w:color="auto"/>
            <w:right w:val="none" w:sz="0" w:space="0" w:color="auto"/>
          </w:divBdr>
        </w:div>
        <w:div w:id="98988874">
          <w:marLeft w:val="640"/>
          <w:marRight w:val="0"/>
          <w:marTop w:val="0"/>
          <w:marBottom w:val="0"/>
          <w:divBdr>
            <w:top w:val="none" w:sz="0" w:space="0" w:color="auto"/>
            <w:left w:val="none" w:sz="0" w:space="0" w:color="auto"/>
            <w:bottom w:val="none" w:sz="0" w:space="0" w:color="auto"/>
            <w:right w:val="none" w:sz="0" w:space="0" w:color="auto"/>
          </w:divBdr>
        </w:div>
        <w:div w:id="942611089">
          <w:marLeft w:val="640"/>
          <w:marRight w:val="0"/>
          <w:marTop w:val="0"/>
          <w:marBottom w:val="0"/>
          <w:divBdr>
            <w:top w:val="none" w:sz="0" w:space="0" w:color="auto"/>
            <w:left w:val="none" w:sz="0" w:space="0" w:color="auto"/>
            <w:bottom w:val="none" w:sz="0" w:space="0" w:color="auto"/>
            <w:right w:val="none" w:sz="0" w:space="0" w:color="auto"/>
          </w:divBdr>
        </w:div>
        <w:div w:id="1711877853">
          <w:marLeft w:val="640"/>
          <w:marRight w:val="0"/>
          <w:marTop w:val="0"/>
          <w:marBottom w:val="0"/>
          <w:divBdr>
            <w:top w:val="none" w:sz="0" w:space="0" w:color="auto"/>
            <w:left w:val="none" w:sz="0" w:space="0" w:color="auto"/>
            <w:bottom w:val="none" w:sz="0" w:space="0" w:color="auto"/>
            <w:right w:val="none" w:sz="0" w:space="0" w:color="auto"/>
          </w:divBdr>
        </w:div>
        <w:div w:id="804545084">
          <w:marLeft w:val="640"/>
          <w:marRight w:val="0"/>
          <w:marTop w:val="0"/>
          <w:marBottom w:val="0"/>
          <w:divBdr>
            <w:top w:val="none" w:sz="0" w:space="0" w:color="auto"/>
            <w:left w:val="none" w:sz="0" w:space="0" w:color="auto"/>
            <w:bottom w:val="none" w:sz="0" w:space="0" w:color="auto"/>
            <w:right w:val="none" w:sz="0" w:space="0" w:color="auto"/>
          </w:divBdr>
        </w:div>
        <w:div w:id="130905852">
          <w:marLeft w:val="640"/>
          <w:marRight w:val="0"/>
          <w:marTop w:val="0"/>
          <w:marBottom w:val="0"/>
          <w:divBdr>
            <w:top w:val="none" w:sz="0" w:space="0" w:color="auto"/>
            <w:left w:val="none" w:sz="0" w:space="0" w:color="auto"/>
            <w:bottom w:val="none" w:sz="0" w:space="0" w:color="auto"/>
            <w:right w:val="none" w:sz="0" w:space="0" w:color="auto"/>
          </w:divBdr>
        </w:div>
        <w:div w:id="1584955192">
          <w:marLeft w:val="640"/>
          <w:marRight w:val="0"/>
          <w:marTop w:val="0"/>
          <w:marBottom w:val="0"/>
          <w:divBdr>
            <w:top w:val="none" w:sz="0" w:space="0" w:color="auto"/>
            <w:left w:val="none" w:sz="0" w:space="0" w:color="auto"/>
            <w:bottom w:val="none" w:sz="0" w:space="0" w:color="auto"/>
            <w:right w:val="none" w:sz="0" w:space="0" w:color="auto"/>
          </w:divBdr>
        </w:div>
        <w:div w:id="1053501516">
          <w:marLeft w:val="640"/>
          <w:marRight w:val="0"/>
          <w:marTop w:val="0"/>
          <w:marBottom w:val="0"/>
          <w:divBdr>
            <w:top w:val="none" w:sz="0" w:space="0" w:color="auto"/>
            <w:left w:val="none" w:sz="0" w:space="0" w:color="auto"/>
            <w:bottom w:val="none" w:sz="0" w:space="0" w:color="auto"/>
            <w:right w:val="none" w:sz="0" w:space="0" w:color="auto"/>
          </w:divBdr>
        </w:div>
        <w:div w:id="393045072">
          <w:marLeft w:val="640"/>
          <w:marRight w:val="0"/>
          <w:marTop w:val="0"/>
          <w:marBottom w:val="0"/>
          <w:divBdr>
            <w:top w:val="none" w:sz="0" w:space="0" w:color="auto"/>
            <w:left w:val="none" w:sz="0" w:space="0" w:color="auto"/>
            <w:bottom w:val="none" w:sz="0" w:space="0" w:color="auto"/>
            <w:right w:val="none" w:sz="0" w:space="0" w:color="auto"/>
          </w:divBdr>
        </w:div>
        <w:div w:id="162281543">
          <w:marLeft w:val="640"/>
          <w:marRight w:val="0"/>
          <w:marTop w:val="0"/>
          <w:marBottom w:val="0"/>
          <w:divBdr>
            <w:top w:val="none" w:sz="0" w:space="0" w:color="auto"/>
            <w:left w:val="none" w:sz="0" w:space="0" w:color="auto"/>
            <w:bottom w:val="none" w:sz="0" w:space="0" w:color="auto"/>
            <w:right w:val="none" w:sz="0" w:space="0" w:color="auto"/>
          </w:divBdr>
        </w:div>
        <w:div w:id="882136809">
          <w:marLeft w:val="640"/>
          <w:marRight w:val="0"/>
          <w:marTop w:val="0"/>
          <w:marBottom w:val="0"/>
          <w:divBdr>
            <w:top w:val="none" w:sz="0" w:space="0" w:color="auto"/>
            <w:left w:val="none" w:sz="0" w:space="0" w:color="auto"/>
            <w:bottom w:val="none" w:sz="0" w:space="0" w:color="auto"/>
            <w:right w:val="none" w:sz="0" w:space="0" w:color="auto"/>
          </w:divBdr>
        </w:div>
        <w:div w:id="2026665383">
          <w:marLeft w:val="640"/>
          <w:marRight w:val="0"/>
          <w:marTop w:val="0"/>
          <w:marBottom w:val="0"/>
          <w:divBdr>
            <w:top w:val="none" w:sz="0" w:space="0" w:color="auto"/>
            <w:left w:val="none" w:sz="0" w:space="0" w:color="auto"/>
            <w:bottom w:val="none" w:sz="0" w:space="0" w:color="auto"/>
            <w:right w:val="none" w:sz="0" w:space="0" w:color="auto"/>
          </w:divBdr>
        </w:div>
        <w:div w:id="1168056700">
          <w:marLeft w:val="640"/>
          <w:marRight w:val="0"/>
          <w:marTop w:val="0"/>
          <w:marBottom w:val="0"/>
          <w:divBdr>
            <w:top w:val="none" w:sz="0" w:space="0" w:color="auto"/>
            <w:left w:val="none" w:sz="0" w:space="0" w:color="auto"/>
            <w:bottom w:val="none" w:sz="0" w:space="0" w:color="auto"/>
            <w:right w:val="none" w:sz="0" w:space="0" w:color="auto"/>
          </w:divBdr>
        </w:div>
        <w:div w:id="556823457">
          <w:marLeft w:val="640"/>
          <w:marRight w:val="0"/>
          <w:marTop w:val="0"/>
          <w:marBottom w:val="0"/>
          <w:divBdr>
            <w:top w:val="none" w:sz="0" w:space="0" w:color="auto"/>
            <w:left w:val="none" w:sz="0" w:space="0" w:color="auto"/>
            <w:bottom w:val="none" w:sz="0" w:space="0" w:color="auto"/>
            <w:right w:val="none" w:sz="0" w:space="0" w:color="auto"/>
          </w:divBdr>
        </w:div>
        <w:div w:id="1674603612">
          <w:marLeft w:val="640"/>
          <w:marRight w:val="0"/>
          <w:marTop w:val="0"/>
          <w:marBottom w:val="0"/>
          <w:divBdr>
            <w:top w:val="none" w:sz="0" w:space="0" w:color="auto"/>
            <w:left w:val="none" w:sz="0" w:space="0" w:color="auto"/>
            <w:bottom w:val="none" w:sz="0" w:space="0" w:color="auto"/>
            <w:right w:val="none" w:sz="0" w:space="0" w:color="auto"/>
          </w:divBdr>
        </w:div>
        <w:div w:id="42682487">
          <w:marLeft w:val="640"/>
          <w:marRight w:val="0"/>
          <w:marTop w:val="0"/>
          <w:marBottom w:val="0"/>
          <w:divBdr>
            <w:top w:val="none" w:sz="0" w:space="0" w:color="auto"/>
            <w:left w:val="none" w:sz="0" w:space="0" w:color="auto"/>
            <w:bottom w:val="none" w:sz="0" w:space="0" w:color="auto"/>
            <w:right w:val="none" w:sz="0" w:space="0" w:color="auto"/>
          </w:divBdr>
        </w:div>
        <w:div w:id="1374961125">
          <w:marLeft w:val="640"/>
          <w:marRight w:val="0"/>
          <w:marTop w:val="0"/>
          <w:marBottom w:val="0"/>
          <w:divBdr>
            <w:top w:val="none" w:sz="0" w:space="0" w:color="auto"/>
            <w:left w:val="none" w:sz="0" w:space="0" w:color="auto"/>
            <w:bottom w:val="none" w:sz="0" w:space="0" w:color="auto"/>
            <w:right w:val="none" w:sz="0" w:space="0" w:color="auto"/>
          </w:divBdr>
        </w:div>
        <w:div w:id="1021392970">
          <w:marLeft w:val="640"/>
          <w:marRight w:val="0"/>
          <w:marTop w:val="0"/>
          <w:marBottom w:val="0"/>
          <w:divBdr>
            <w:top w:val="none" w:sz="0" w:space="0" w:color="auto"/>
            <w:left w:val="none" w:sz="0" w:space="0" w:color="auto"/>
            <w:bottom w:val="none" w:sz="0" w:space="0" w:color="auto"/>
            <w:right w:val="none" w:sz="0" w:space="0" w:color="auto"/>
          </w:divBdr>
        </w:div>
        <w:div w:id="1032804505">
          <w:marLeft w:val="640"/>
          <w:marRight w:val="0"/>
          <w:marTop w:val="0"/>
          <w:marBottom w:val="0"/>
          <w:divBdr>
            <w:top w:val="none" w:sz="0" w:space="0" w:color="auto"/>
            <w:left w:val="none" w:sz="0" w:space="0" w:color="auto"/>
            <w:bottom w:val="none" w:sz="0" w:space="0" w:color="auto"/>
            <w:right w:val="none" w:sz="0" w:space="0" w:color="auto"/>
          </w:divBdr>
        </w:div>
        <w:div w:id="952127301">
          <w:marLeft w:val="640"/>
          <w:marRight w:val="0"/>
          <w:marTop w:val="0"/>
          <w:marBottom w:val="0"/>
          <w:divBdr>
            <w:top w:val="none" w:sz="0" w:space="0" w:color="auto"/>
            <w:left w:val="none" w:sz="0" w:space="0" w:color="auto"/>
            <w:bottom w:val="none" w:sz="0" w:space="0" w:color="auto"/>
            <w:right w:val="none" w:sz="0" w:space="0" w:color="auto"/>
          </w:divBdr>
        </w:div>
        <w:div w:id="152648792">
          <w:marLeft w:val="640"/>
          <w:marRight w:val="0"/>
          <w:marTop w:val="0"/>
          <w:marBottom w:val="0"/>
          <w:divBdr>
            <w:top w:val="none" w:sz="0" w:space="0" w:color="auto"/>
            <w:left w:val="none" w:sz="0" w:space="0" w:color="auto"/>
            <w:bottom w:val="none" w:sz="0" w:space="0" w:color="auto"/>
            <w:right w:val="none" w:sz="0" w:space="0" w:color="auto"/>
          </w:divBdr>
        </w:div>
        <w:div w:id="1169559980">
          <w:marLeft w:val="640"/>
          <w:marRight w:val="0"/>
          <w:marTop w:val="0"/>
          <w:marBottom w:val="0"/>
          <w:divBdr>
            <w:top w:val="none" w:sz="0" w:space="0" w:color="auto"/>
            <w:left w:val="none" w:sz="0" w:space="0" w:color="auto"/>
            <w:bottom w:val="none" w:sz="0" w:space="0" w:color="auto"/>
            <w:right w:val="none" w:sz="0" w:space="0" w:color="auto"/>
          </w:divBdr>
        </w:div>
        <w:div w:id="76826170">
          <w:marLeft w:val="640"/>
          <w:marRight w:val="0"/>
          <w:marTop w:val="0"/>
          <w:marBottom w:val="0"/>
          <w:divBdr>
            <w:top w:val="none" w:sz="0" w:space="0" w:color="auto"/>
            <w:left w:val="none" w:sz="0" w:space="0" w:color="auto"/>
            <w:bottom w:val="none" w:sz="0" w:space="0" w:color="auto"/>
            <w:right w:val="none" w:sz="0" w:space="0" w:color="auto"/>
          </w:divBdr>
        </w:div>
        <w:div w:id="1240940455">
          <w:marLeft w:val="640"/>
          <w:marRight w:val="0"/>
          <w:marTop w:val="0"/>
          <w:marBottom w:val="0"/>
          <w:divBdr>
            <w:top w:val="none" w:sz="0" w:space="0" w:color="auto"/>
            <w:left w:val="none" w:sz="0" w:space="0" w:color="auto"/>
            <w:bottom w:val="none" w:sz="0" w:space="0" w:color="auto"/>
            <w:right w:val="none" w:sz="0" w:space="0" w:color="auto"/>
          </w:divBdr>
        </w:div>
        <w:div w:id="33772268">
          <w:marLeft w:val="640"/>
          <w:marRight w:val="0"/>
          <w:marTop w:val="0"/>
          <w:marBottom w:val="0"/>
          <w:divBdr>
            <w:top w:val="none" w:sz="0" w:space="0" w:color="auto"/>
            <w:left w:val="none" w:sz="0" w:space="0" w:color="auto"/>
            <w:bottom w:val="none" w:sz="0" w:space="0" w:color="auto"/>
            <w:right w:val="none" w:sz="0" w:space="0" w:color="auto"/>
          </w:divBdr>
        </w:div>
        <w:div w:id="1000696119">
          <w:marLeft w:val="640"/>
          <w:marRight w:val="0"/>
          <w:marTop w:val="0"/>
          <w:marBottom w:val="0"/>
          <w:divBdr>
            <w:top w:val="none" w:sz="0" w:space="0" w:color="auto"/>
            <w:left w:val="none" w:sz="0" w:space="0" w:color="auto"/>
            <w:bottom w:val="none" w:sz="0" w:space="0" w:color="auto"/>
            <w:right w:val="none" w:sz="0" w:space="0" w:color="auto"/>
          </w:divBdr>
        </w:div>
        <w:div w:id="1238786058">
          <w:marLeft w:val="640"/>
          <w:marRight w:val="0"/>
          <w:marTop w:val="0"/>
          <w:marBottom w:val="0"/>
          <w:divBdr>
            <w:top w:val="none" w:sz="0" w:space="0" w:color="auto"/>
            <w:left w:val="none" w:sz="0" w:space="0" w:color="auto"/>
            <w:bottom w:val="none" w:sz="0" w:space="0" w:color="auto"/>
            <w:right w:val="none" w:sz="0" w:space="0" w:color="auto"/>
          </w:divBdr>
        </w:div>
        <w:div w:id="1220628446">
          <w:marLeft w:val="640"/>
          <w:marRight w:val="0"/>
          <w:marTop w:val="0"/>
          <w:marBottom w:val="0"/>
          <w:divBdr>
            <w:top w:val="none" w:sz="0" w:space="0" w:color="auto"/>
            <w:left w:val="none" w:sz="0" w:space="0" w:color="auto"/>
            <w:bottom w:val="none" w:sz="0" w:space="0" w:color="auto"/>
            <w:right w:val="none" w:sz="0" w:space="0" w:color="auto"/>
          </w:divBdr>
        </w:div>
        <w:div w:id="1683704130">
          <w:marLeft w:val="640"/>
          <w:marRight w:val="0"/>
          <w:marTop w:val="0"/>
          <w:marBottom w:val="0"/>
          <w:divBdr>
            <w:top w:val="none" w:sz="0" w:space="0" w:color="auto"/>
            <w:left w:val="none" w:sz="0" w:space="0" w:color="auto"/>
            <w:bottom w:val="none" w:sz="0" w:space="0" w:color="auto"/>
            <w:right w:val="none" w:sz="0" w:space="0" w:color="auto"/>
          </w:divBdr>
        </w:div>
        <w:div w:id="942685477">
          <w:marLeft w:val="640"/>
          <w:marRight w:val="0"/>
          <w:marTop w:val="0"/>
          <w:marBottom w:val="0"/>
          <w:divBdr>
            <w:top w:val="none" w:sz="0" w:space="0" w:color="auto"/>
            <w:left w:val="none" w:sz="0" w:space="0" w:color="auto"/>
            <w:bottom w:val="none" w:sz="0" w:space="0" w:color="auto"/>
            <w:right w:val="none" w:sz="0" w:space="0" w:color="auto"/>
          </w:divBdr>
        </w:div>
        <w:div w:id="1663192326">
          <w:marLeft w:val="640"/>
          <w:marRight w:val="0"/>
          <w:marTop w:val="0"/>
          <w:marBottom w:val="0"/>
          <w:divBdr>
            <w:top w:val="none" w:sz="0" w:space="0" w:color="auto"/>
            <w:left w:val="none" w:sz="0" w:space="0" w:color="auto"/>
            <w:bottom w:val="none" w:sz="0" w:space="0" w:color="auto"/>
            <w:right w:val="none" w:sz="0" w:space="0" w:color="auto"/>
          </w:divBdr>
        </w:div>
        <w:div w:id="712852515">
          <w:marLeft w:val="640"/>
          <w:marRight w:val="0"/>
          <w:marTop w:val="0"/>
          <w:marBottom w:val="0"/>
          <w:divBdr>
            <w:top w:val="none" w:sz="0" w:space="0" w:color="auto"/>
            <w:left w:val="none" w:sz="0" w:space="0" w:color="auto"/>
            <w:bottom w:val="none" w:sz="0" w:space="0" w:color="auto"/>
            <w:right w:val="none" w:sz="0" w:space="0" w:color="auto"/>
          </w:divBdr>
        </w:div>
        <w:div w:id="561795544">
          <w:marLeft w:val="640"/>
          <w:marRight w:val="0"/>
          <w:marTop w:val="0"/>
          <w:marBottom w:val="0"/>
          <w:divBdr>
            <w:top w:val="none" w:sz="0" w:space="0" w:color="auto"/>
            <w:left w:val="none" w:sz="0" w:space="0" w:color="auto"/>
            <w:bottom w:val="none" w:sz="0" w:space="0" w:color="auto"/>
            <w:right w:val="none" w:sz="0" w:space="0" w:color="auto"/>
          </w:divBdr>
        </w:div>
        <w:div w:id="1129587141">
          <w:marLeft w:val="640"/>
          <w:marRight w:val="0"/>
          <w:marTop w:val="0"/>
          <w:marBottom w:val="0"/>
          <w:divBdr>
            <w:top w:val="none" w:sz="0" w:space="0" w:color="auto"/>
            <w:left w:val="none" w:sz="0" w:space="0" w:color="auto"/>
            <w:bottom w:val="none" w:sz="0" w:space="0" w:color="auto"/>
            <w:right w:val="none" w:sz="0" w:space="0" w:color="auto"/>
          </w:divBdr>
        </w:div>
        <w:div w:id="630325803">
          <w:marLeft w:val="640"/>
          <w:marRight w:val="0"/>
          <w:marTop w:val="0"/>
          <w:marBottom w:val="0"/>
          <w:divBdr>
            <w:top w:val="none" w:sz="0" w:space="0" w:color="auto"/>
            <w:left w:val="none" w:sz="0" w:space="0" w:color="auto"/>
            <w:bottom w:val="none" w:sz="0" w:space="0" w:color="auto"/>
            <w:right w:val="none" w:sz="0" w:space="0" w:color="auto"/>
          </w:divBdr>
        </w:div>
        <w:div w:id="608203786">
          <w:marLeft w:val="640"/>
          <w:marRight w:val="0"/>
          <w:marTop w:val="0"/>
          <w:marBottom w:val="0"/>
          <w:divBdr>
            <w:top w:val="none" w:sz="0" w:space="0" w:color="auto"/>
            <w:left w:val="none" w:sz="0" w:space="0" w:color="auto"/>
            <w:bottom w:val="none" w:sz="0" w:space="0" w:color="auto"/>
            <w:right w:val="none" w:sz="0" w:space="0" w:color="auto"/>
          </w:divBdr>
        </w:div>
        <w:div w:id="1754467560">
          <w:marLeft w:val="640"/>
          <w:marRight w:val="0"/>
          <w:marTop w:val="0"/>
          <w:marBottom w:val="0"/>
          <w:divBdr>
            <w:top w:val="none" w:sz="0" w:space="0" w:color="auto"/>
            <w:left w:val="none" w:sz="0" w:space="0" w:color="auto"/>
            <w:bottom w:val="none" w:sz="0" w:space="0" w:color="auto"/>
            <w:right w:val="none" w:sz="0" w:space="0" w:color="auto"/>
          </w:divBdr>
        </w:div>
        <w:div w:id="1925720761">
          <w:marLeft w:val="640"/>
          <w:marRight w:val="0"/>
          <w:marTop w:val="0"/>
          <w:marBottom w:val="0"/>
          <w:divBdr>
            <w:top w:val="none" w:sz="0" w:space="0" w:color="auto"/>
            <w:left w:val="none" w:sz="0" w:space="0" w:color="auto"/>
            <w:bottom w:val="none" w:sz="0" w:space="0" w:color="auto"/>
            <w:right w:val="none" w:sz="0" w:space="0" w:color="auto"/>
          </w:divBdr>
        </w:div>
        <w:div w:id="958221585">
          <w:marLeft w:val="640"/>
          <w:marRight w:val="0"/>
          <w:marTop w:val="0"/>
          <w:marBottom w:val="0"/>
          <w:divBdr>
            <w:top w:val="none" w:sz="0" w:space="0" w:color="auto"/>
            <w:left w:val="none" w:sz="0" w:space="0" w:color="auto"/>
            <w:bottom w:val="none" w:sz="0" w:space="0" w:color="auto"/>
            <w:right w:val="none" w:sz="0" w:space="0" w:color="auto"/>
          </w:divBdr>
        </w:div>
        <w:div w:id="1567034701">
          <w:marLeft w:val="640"/>
          <w:marRight w:val="0"/>
          <w:marTop w:val="0"/>
          <w:marBottom w:val="0"/>
          <w:divBdr>
            <w:top w:val="none" w:sz="0" w:space="0" w:color="auto"/>
            <w:left w:val="none" w:sz="0" w:space="0" w:color="auto"/>
            <w:bottom w:val="none" w:sz="0" w:space="0" w:color="auto"/>
            <w:right w:val="none" w:sz="0" w:space="0" w:color="auto"/>
          </w:divBdr>
        </w:div>
        <w:div w:id="352415619">
          <w:marLeft w:val="640"/>
          <w:marRight w:val="0"/>
          <w:marTop w:val="0"/>
          <w:marBottom w:val="0"/>
          <w:divBdr>
            <w:top w:val="none" w:sz="0" w:space="0" w:color="auto"/>
            <w:left w:val="none" w:sz="0" w:space="0" w:color="auto"/>
            <w:bottom w:val="none" w:sz="0" w:space="0" w:color="auto"/>
            <w:right w:val="none" w:sz="0" w:space="0" w:color="auto"/>
          </w:divBdr>
        </w:div>
        <w:div w:id="812405026">
          <w:marLeft w:val="640"/>
          <w:marRight w:val="0"/>
          <w:marTop w:val="0"/>
          <w:marBottom w:val="0"/>
          <w:divBdr>
            <w:top w:val="none" w:sz="0" w:space="0" w:color="auto"/>
            <w:left w:val="none" w:sz="0" w:space="0" w:color="auto"/>
            <w:bottom w:val="none" w:sz="0" w:space="0" w:color="auto"/>
            <w:right w:val="none" w:sz="0" w:space="0" w:color="auto"/>
          </w:divBdr>
        </w:div>
        <w:div w:id="956571096">
          <w:marLeft w:val="640"/>
          <w:marRight w:val="0"/>
          <w:marTop w:val="0"/>
          <w:marBottom w:val="0"/>
          <w:divBdr>
            <w:top w:val="none" w:sz="0" w:space="0" w:color="auto"/>
            <w:left w:val="none" w:sz="0" w:space="0" w:color="auto"/>
            <w:bottom w:val="none" w:sz="0" w:space="0" w:color="auto"/>
            <w:right w:val="none" w:sz="0" w:space="0" w:color="auto"/>
          </w:divBdr>
        </w:div>
        <w:div w:id="897015973">
          <w:marLeft w:val="640"/>
          <w:marRight w:val="0"/>
          <w:marTop w:val="0"/>
          <w:marBottom w:val="0"/>
          <w:divBdr>
            <w:top w:val="none" w:sz="0" w:space="0" w:color="auto"/>
            <w:left w:val="none" w:sz="0" w:space="0" w:color="auto"/>
            <w:bottom w:val="none" w:sz="0" w:space="0" w:color="auto"/>
            <w:right w:val="none" w:sz="0" w:space="0" w:color="auto"/>
          </w:divBdr>
        </w:div>
        <w:div w:id="2068914717">
          <w:marLeft w:val="640"/>
          <w:marRight w:val="0"/>
          <w:marTop w:val="0"/>
          <w:marBottom w:val="0"/>
          <w:divBdr>
            <w:top w:val="none" w:sz="0" w:space="0" w:color="auto"/>
            <w:left w:val="none" w:sz="0" w:space="0" w:color="auto"/>
            <w:bottom w:val="none" w:sz="0" w:space="0" w:color="auto"/>
            <w:right w:val="none" w:sz="0" w:space="0" w:color="auto"/>
          </w:divBdr>
        </w:div>
        <w:div w:id="667097223">
          <w:marLeft w:val="640"/>
          <w:marRight w:val="0"/>
          <w:marTop w:val="0"/>
          <w:marBottom w:val="0"/>
          <w:divBdr>
            <w:top w:val="none" w:sz="0" w:space="0" w:color="auto"/>
            <w:left w:val="none" w:sz="0" w:space="0" w:color="auto"/>
            <w:bottom w:val="none" w:sz="0" w:space="0" w:color="auto"/>
            <w:right w:val="none" w:sz="0" w:space="0" w:color="auto"/>
          </w:divBdr>
        </w:div>
        <w:div w:id="1917663661">
          <w:marLeft w:val="640"/>
          <w:marRight w:val="0"/>
          <w:marTop w:val="0"/>
          <w:marBottom w:val="0"/>
          <w:divBdr>
            <w:top w:val="none" w:sz="0" w:space="0" w:color="auto"/>
            <w:left w:val="none" w:sz="0" w:space="0" w:color="auto"/>
            <w:bottom w:val="none" w:sz="0" w:space="0" w:color="auto"/>
            <w:right w:val="none" w:sz="0" w:space="0" w:color="auto"/>
          </w:divBdr>
        </w:div>
        <w:div w:id="1257783335">
          <w:marLeft w:val="640"/>
          <w:marRight w:val="0"/>
          <w:marTop w:val="0"/>
          <w:marBottom w:val="0"/>
          <w:divBdr>
            <w:top w:val="none" w:sz="0" w:space="0" w:color="auto"/>
            <w:left w:val="none" w:sz="0" w:space="0" w:color="auto"/>
            <w:bottom w:val="none" w:sz="0" w:space="0" w:color="auto"/>
            <w:right w:val="none" w:sz="0" w:space="0" w:color="auto"/>
          </w:divBdr>
        </w:div>
        <w:div w:id="1230339320">
          <w:marLeft w:val="640"/>
          <w:marRight w:val="0"/>
          <w:marTop w:val="0"/>
          <w:marBottom w:val="0"/>
          <w:divBdr>
            <w:top w:val="none" w:sz="0" w:space="0" w:color="auto"/>
            <w:left w:val="none" w:sz="0" w:space="0" w:color="auto"/>
            <w:bottom w:val="none" w:sz="0" w:space="0" w:color="auto"/>
            <w:right w:val="none" w:sz="0" w:space="0" w:color="auto"/>
          </w:divBdr>
        </w:div>
        <w:div w:id="1536235380">
          <w:marLeft w:val="640"/>
          <w:marRight w:val="0"/>
          <w:marTop w:val="0"/>
          <w:marBottom w:val="0"/>
          <w:divBdr>
            <w:top w:val="none" w:sz="0" w:space="0" w:color="auto"/>
            <w:left w:val="none" w:sz="0" w:space="0" w:color="auto"/>
            <w:bottom w:val="none" w:sz="0" w:space="0" w:color="auto"/>
            <w:right w:val="none" w:sz="0" w:space="0" w:color="auto"/>
          </w:divBdr>
        </w:div>
        <w:div w:id="683475583">
          <w:marLeft w:val="640"/>
          <w:marRight w:val="0"/>
          <w:marTop w:val="0"/>
          <w:marBottom w:val="0"/>
          <w:divBdr>
            <w:top w:val="none" w:sz="0" w:space="0" w:color="auto"/>
            <w:left w:val="none" w:sz="0" w:space="0" w:color="auto"/>
            <w:bottom w:val="none" w:sz="0" w:space="0" w:color="auto"/>
            <w:right w:val="none" w:sz="0" w:space="0" w:color="auto"/>
          </w:divBdr>
        </w:div>
        <w:div w:id="393817941">
          <w:marLeft w:val="640"/>
          <w:marRight w:val="0"/>
          <w:marTop w:val="0"/>
          <w:marBottom w:val="0"/>
          <w:divBdr>
            <w:top w:val="none" w:sz="0" w:space="0" w:color="auto"/>
            <w:left w:val="none" w:sz="0" w:space="0" w:color="auto"/>
            <w:bottom w:val="none" w:sz="0" w:space="0" w:color="auto"/>
            <w:right w:val="none" w:sz="0" w:space="0" w:color="auto"/>
          </w:divBdr>
        </w:div>
        <w:div w:id="325321928">
          <w:marLeft w:val="640"/>
          <w:marRight w:val="0"/>
          <w:marTop w:val="0"/>
          <w:marBottom w:val="0"/>
          <w:divBdr>
            <w:top w:val="none" w:sz="0" w:space="0" w:color="auto"/>
            <w:left w:val="none" w:sz="0" w:space="0" w:color="auto"/>
            <w:bottom w:val="none" w:sz="0" w:space="0" w:color="auto"/>
            <w:right w:val="none" w:sz="0" w:space="0" w:color="auto"/>
          </w:divBdr>
        </w:div>
        <w:div w:id="333604815">
          <w:marLeft w:val="640"/>
          <w:marRight w:val="0"/>
          <w:marTop w:val="0"/>
          <w:marBottom w:val="0"/>
          <w:divBdr>
            <w:top w:val="none" w:sz="0" w:space="0" w:color="auto"/>
            <w:left w:val="none" w:sz="0" w:space="0" w:color="auto"/>
            <w:bottom w:val="none" w:sz="0" w:space="0" w:color="auto"/>
            <w:right w:val="none" w:sz="0" w:space="0" w:color="auto"/>
          </w:divBdr>
        </w:div>
        <w:div w:id="97679101">
          <w:marLeft w:val="640"/>
          <w:marRight w:val="0"/>
          <w:marTop w:val="0"/>
          <w:marBottom w:val="0"/>
          <w:divBdr>
            <w:top w:val="none" w:sz="0" w:space="0" w:color="auto"/>
            <w:left w:val="none" w:sz="0" w:space="0" w:color="auto"/>
            <w:bottom w:val="none" w:sz="0" w:space="0" w:color="auto"/>
            <w:right w:val="none" w:sz="0" w:space="0" w:color="auto"/>
          </w:divBdr>
        </w:div>
        <w:div w:id="1928491975">
          <w:marLeft w:val="640"/>
          <w:marRight w:val="0"/>
          <w:marTop w:val="0"/>
          <w:marBottom w:val="0"/>
          <w:divBdr>
            <w:top w:val="none" w:sz="0" w:space="0" w:color="auto"/>
            <w:left w:val="none" w:sz="0" w:space="0" w:color="auto"/>
            <w:bottom w:val="none" w:sz="0" w:space="0" w:color="auto"/>
            <w:right w:val="none" w:sz="0" w:space="0" w:color="auto"/>
          </w:divBdr>
        </w:div>
        <w:div w:id="1039747701">
          <w:marLeft w:val="640"/>
          <w:marRight w:val="0"/>
          <w:marTop w:val="0"/>
          <w:marBottom w:val="0"/>
          <w:divBdr>
            <w:top w:val="none" w:sz="0" w:space="0" w:color="auto"/>
            <w:left w:val="none" w:sz="0" w:space="0" w:color="auto"/>
            <w:bottom w:val="none" w:sz="0" w:space="0" w:color="auto"/>
            <w:right w:val="none" w:sz="0" w:space="0" w:color="auto"/>
          </w:divBdr>
        </w:div>
        <w:div w:id="73401165">
          <w:marLeft w:val="640"/>
          <w:marRight w:val="0"/>
          <w:marTop w:val="0"/>
          <w:marBottom w:val="0"/>
          <w:divBdr>
            <w:top w:val="none" w:sz="0" w:space="0" w:color="auto"/>
            <w:left w:val="none" w:sz="0" w:space="0" w:color="auto"/>
            <w:bottom w:val="none" w:sz="0" w:space="0" w:color="auto"/>
            <w:right w:val="none" w:sz="0" w:space="0" w:color="auto"/>
          </w:divBdr>
        </w:div>
        <w:div w:id="211776244">
          <w:marLeft w:val="640"/>
          <w:marRight w:val="0"/>
          <w:marTop w:val="0"/>
          <w:marBottom w:val="0"/>
          <w:divBdr>
            <w:top w:val="none" w:sz="0" w:space="0" w:color="auto"/>
            <w:left w:val="none" w:sz="0" w:space="0" w:color="auto"/>
            <w:bottom w:val="none" w:sz="0" w:space="0" w:color="auto"/>
            <w:right w:val="none" w:sz="0" w:space="0" w:color="auto"/>
          </w:divBdr>
        </w:div>
        <w:div w:id="167982601">
          <w:marLeft w:val="640"/>
          <w:marRight w:val="0"/>
          <w:marTop w:val="0"/>
          <w:marBottom w:val="0"/>
          <w:divBdr>
            <w:top w:val="none" w:sz="0" w:space="0" w:color="auto"/>
            <w:left w:val="none" w:sz="0" w:space="0" w:color="auto"/>
            <w:bottom w:val="none" w:sz="0" w:space="0" w:color="auto"/>
            <w:right w:val="none" w:sz="0" w:space="0" w:color="auto"/>
          </w:divBdr>
        </w:div>
        <w:div w:id="1039863579">
          <w:marLeft w:val="640"/>
          <w:marRight w:val="0"/>
          <w:marTop w:val="0"/>
          <w:marBottom w:val="0"/>
          <w:divBdr>
            <w:top w:val="none" w:sz="0" w:space="0" w:color="auto"/>
            <w:left w:val="none" w:sz="0" w:space="0" w:color="auto"/>
            <w:bottom w:val="none" w:sz="0" w:space="0" w:color="auto"/>
            <w:right w:val="none" w:sz="0" w:space="0" w:color="auto"/>
          </w:divBdr>
        </w:div>
        <w:div w:id="2047246321">
          <w:marLeft w:val="640"/>
          <w:marRight w:val="0"/>
          <w:marTop w:val="0"/>
          <w:marBottom w:val="0"/>
          <w:divBdr>
            <w:top w:val="none" w:sz="0" w:space="0" w:color="auto"/>
            <w:left w:val="none" w:sz="0" w:space="0" w:color="auto"/>
            <w:bottom w:val="none" w:sz="0" w:space="0" w:color="auto"/>
            <w:right w:val="none" w:sz="0" w:space="0" w:color="auto"/>
          </w:divBdr>
        </w:div>
        <w:div w:id="1380544757">
          <w:marLeft w:val="640"/>
          <w:marRight w:val="0"/>
          <w:marTop w:val="0"/>
          <w:marBottom w:val="0"/>
          <w:divBdr>
            <w:top w:val="none" w:sz="0" w:space="0" w:color="auto"/>
            <w:left w:val="none" w:sz="0" w:space="0" w:color="auto"/>
            <w:bottom w:val="none" w:sz="0" w:space="0" w:color="auto"/>
            <w:right w:val="none" w:sz="0" w:space="0" w:color="auto"/>
          </w:divBdr>
        </w:div>
        <w:div w:id="1221550116">
          <w:marLeft w:val="640"/>
          <w:marRight w:val="0"/>
          <w:marTop w:val="0"/>
          <w:marBottom w:val="0"/>
          <w:divBdr>
            <w:top w:val="none" w:sz="0" w:space="0" w:color="auto"/>
            <w:left w:val="none" w:sz="0" w:space="0" w:color="auto"/>
            <w:bottom w:val="none" w:sz="0" w:space="0" w:color="auto"/>
            <w:right w:val="none" w:sz="0" w:space="0" w:color="auto"/>
          </w:divBdr>
        </w:div>
        <w:div w:id="1325400695">
          <w:marLeft w:val="640"/>
          <w:marRight w:val="0"/>
          <w:marTop w:val="0"/>
          <w:marBottom w:val="0"/>
          <w:divBdr>
            <w:top w:val="none" w:sz="0" w:space="0" w:color="auto"/>
            <w:left w:val="none" w:sz="0" w:space="0" w:color="auto"/>
            <w:bottom w:val="none" w:sz="0" w:space="0" w:color="auto"/>
            <w:right w:val="none" w:sz="0" w:space="0" w:color="auto"/>
          </w:divBdr>
        </w:div>
        <w:div w:id="476075104">
          <w:marLeft w:val="640"/>
          <w:marRight w:val="0"/>
          <w:marTop w:val="0"/>
          <w:marBottom w:val="0"/>
          <w:divBdr>
            <w:top w:val="none" w:sz="0" w:space="0" w:color="auto"/>
            <w:left w:val="none" w:sz="0" w:space="0" w:color="auto"/>
            <w:bottom w:val="none" w:sz="0" w:space="0" w:color="auto"/>
            <w:right w:val="none" w:sz="0" w:space="0" w:color="auto"/>
          </w:divBdr>
        </w:div>
        <w:div w:id="2037121778">
          <w:marLeft w:val="640"/>
          <w:marRight w:val="0"/>
          <w:marTop w:val="0"/>
          <w:marBottom w:val="0"/>
          <w:divBdr>
            <w:top w:val="none" w:sz="0" w:space="0" w:color="auto"/>
            <w:left w:val="none" w:sz="0" w:space="0" w:color="auto"/>
            <w:bottom w:val="none" w:sz="0" w:space="0" w:color="auto"/>
            <w:right w:val="none" w:sz="0" w:space="0" w:color="auto"/>
          </w:divBdr>
        </w:div>
        <w:div w:id="722411505">
          <w:marLeft w:val="640"/>
          <w:marRight w:val="0"/>
          <w:marTop w:val="0"/>
          <w:marBottom w:val="0"/>
          <w:divBdr>
            <w:top w:val="none" w:sz="0" w:space="0" w:color="auto"/>
            <w:left w:val="none" w:sz="0" w:space="0" w:color="auto"/>
            <w:bottom w:val="none" w:sz="0" w:space="0" w:color="auto"/>
            <w:right w:val="none" w:sz="0" w:space="0" w:color="auto"/>
          </w:divBdr>
        </w:div>
        <w:div w:id="2029479602">
          <w:marLeft w:val="640"/>
          <w:marRight w:val="0"/>
          <w:marTop w:val="0"/>
          <w:marBottom w:val="0"/>
          <w:divBdr>
            <w:top w:val="none" w:sz="0" w:space="0" w:color="auto"/>
            <w:left w:val="none" w:sz="0" w:space="0" w:color="auto"/>
            <w:bottom w:val="none" w:sz="0" w:space="0" w:color="auto"/>
            <w:right w:val="none" w:sz="0" w:space="0" w:color="auto"/>
          </w:divBdr>
        </w:div>
        <w:div w:id="2109307080">
          <w:marLeft w:val="640"/>
          <w:marRight w:val="0"/>
          <w:marTop w:val="0"/>
          <w:marBottom w:val="0"/>
          <w:divBdr>
            <w:top w:val="none" w:sz="0" w:space="0" w:color="auto"/>
            <w:left w:val="none" w:sz="0" w:space="0" w:color="auto"/>
            <w:bottom w:val="none" w:sz="0" w:space="0" w:color="auto"/>
            <w:right w:val="none" w:sz="0" w:space="0" w:color="auto"/>
          </w:divBdr>
        </w:div>
        <w:div w:id="1019817355">
          <w:marLeft w:val="640"/>
          <w:marRight w:val="0"/>
          <w:marTop w:val="0"/>
          <w:marBottom w:val="0"/>
          <w:divBdr>
            <w:top w:val="none" w:sz="0" w:space="0" w:color="auto"/>
            <w:left w:val="none" w:sz="0" w:space="0" w:color="auto"/>
            <w:bottom w:val="none" w:sz="0" w:space="0" w:color="auto"/>
            <w:right w:val="none" w:sz="0" w:space="0" w:color="auto"/>
          </w:divBdr>
        </w:div>
        <w:div w:id="2079670201">
          <w:marLeft w:val="640"/>
          <w:marRight w:val="0"/>
          <w:marTop w:val="0"/>
          <w:marBottom w:val="0"/>
          <w:divBdr>
            <w:top w:val="none" w:sz="0" w:space="0" w:color="auto"/>
            <w:left w:val="none" w:sz="0" w:space="0" w:color="auto"/>
            <w:bottom w:val="none" w:sz="0" w:space="0" w:color="auto"/>
            <w:right w:val="none" w:sz="0" w:space="0" w:color="auto"/>
          </w:divBdr>
        </w:div>
        <w:div w:id="290132063">
          <w:marLeft w:val="640"/>
          <w:marRight w:val="0"/>
          <w:marTop w:val="0"/>
          <w:marBottom w:val="0"/>
          <w:divBdr>
            <w:top w:val="none" w:sz="0" w:space="0" w:color="auto"/>
            <w:left w:val="none" w:sz="0" w:space="0" w:color="auto"/>
            <w:bottom w:val="none" w:sz="0" w:space="0" w:color="auto"/>
            <w:right w:val="none" w:sz="0" w:space="0" w:color="auto"/>
          </w:divBdr>
        </w:div>
        <w:div w:id="2075394159">
          <w:marLeft w:val="640"/>
          <w:marRight w:val="0"/>
          <w:marTop w:val="0"/>
          <w:marBottom w:val="0"/>
          <w:divBdr>
            <w:top w:val="none" w:sz="0" w:space="0" w:color="auto"/>
            <w:left w:val="none" w:sz="0" w:space="0" w:color="auto"/>
            <w:bottom w:val="none" w:sz="0" w:space="0" w:color="auto"/>
            <w:right w:val="none" w:sz="0" w:space="0" w:color="auto"/>
          </w:divBdr>
        </w:div>
        <w:div w:id="1665889064">
          <w:marLeft w:val="640"/>
          <w:marRight w:val="0"/>
          <w:marTop w:val="0"/>
          <w:marBottom w:val="0"/>
          <w:divBdr>
            <w:top w:val="none" w:sz="0" w:space="0" w:color="auto"/>
            <w:left w:val="none" w:sz="0" w:space="0" w:color="auto"/>
            <w:bottom w:val="none" w:sz="0" w:space="0" w:color="auto"/>
            <w:right w:val="none" w:sz="0" w:space="0" w:color="auto"/>
          </w:divBdr>
        </w:div>
        <w:div w:id="1991325872">
          <w:marLeft w:val="640"/>
          <w:marRight w:val="0"/>
          <w:marTop w:val="0"/>
          <w:marBottom w:val="0"/>
          <w:divBdr>
            <w:top w:val="none" w:sz="0" w:space="0" w:color="auto"/>
            <w:left w:val="none" w:sz="0" w:space="0" w:color="auto"/>
            <w:bottom w:val="none" w:sz="0" w:space="0" w:color="auto"/>
            <w:right w:val="none" w:sz="0" w:space="0" w:color="auto"/>
          </w:divBdr>
        </w:div>
        <w:div w:id="594171530">
          <w:marLeft w:val="640"/>
          <w:marRight w:val="0"/>
          <w:marTop w:val="0"/>
          <w:marBottom w:val="0"/>
          <w:divBdr>
            <w:top w:val="none" w:sz="0" w:space="0" w:color="auto"/>
            <w:left w:val="none" w:sz="0" w:space="0" w:color="auto"/>
            <w:bottom w:val="none" w:sz="0" w:space="0" w:color="auto"/>
            <w:right w:val="none" w:sz="0" w:space="0" w:color="auto"/>
          </w:divBdr>
        </w:div>
        <w:div w:id="738796205">
          <w:marLeft w:val="640"/>
          <w:marRight w:val="0"/>
          <w:marTop w:val="0"/>
          <w:marBottom w:val="0"/>
          <w:divBdr>
            <w:top w:val="none" w:sz="0" w:space="0" w:color="auto"/>
            <w:left w:val="none" w:sz="0" w:space="0" w:color="auto"/>
            <w:bottom w:val="none" w:sz="0" w:space="0" w:color="auto"/>
            <w:right w:val="none" w:sz="0" w:space="0" w:color="auto"/>
          </w:divBdr>
        </w:div>
        <w:div w:id="432169849">
          <w:marLeft w:val="640"/>
          <w:marRight w:val="0"/>
          <w:marTop w:val="0"/>
          <w:marBottom w:val="0"/>
          <w:divBdr>
            <w:top w:val="none" w:sz="0" w:space="0" w:color="auto"/>
            <w:left w:val="none" w:sz="0" w:space="0" w:color="auto"/>
            <w:bottom w:val="none" w:sz="0" w:space="0" w:color="auto"/>
            <w:right w:val="none" w:sz="0" w:space="0" w:color="auto"/>
          </w:divBdr>
        </w:div>
      </w:divsChild>
    </w:div>
    <w:div w:id="1128357750">
      <w:bodyDiv w:val="1"/>
      <w:marLeft w:val="0"/>
      <w:marRight w:val="0"/>
      <w:marTop w:val="0"/>
      <w:marBottom w:val="0"/>
      <w:divBdr>
        <w:top w:val="none" w:sz="0" w:space="0" w:color="auto"/>
        <w:left w:val="none" w:sz="0" w:space="0" w:color="auto"/>
        <w:bottom w:val="none" w:sz="0" w:space="0" w:color="auto"/>
        <w:right w:val="none" w:sz="0" w:space="0" w:color="auto"/>
      </w:divBdr>
    </w:div>
    <w:div w:id="1128627462">
      <w:bodyDiv w:val="1"/>
      <w:marLeft w:val="0"/>
      <w:marRight w:val="0"/>
      <w:marTop w:val="0"/>
      <w:marBottom w:val="0"/>
      <w:divBdr>
        <w:top w:val="none" w:sz="0" w:space="0" w:color="auto"/>
        <w:left w:val="none" w:sz="0" w:space="0" w:color="auto"/>
        <w:bottom w:val="none" w:sz="0" w:space="0" w:color="auto"/>
        <w:right w:val="none" w:sz="0" w:space="0" w:color="auto"/>
      </w:divBdr>
      <w:divsChild>
        <w:div w:id="1441608408">
          <w:marLeft w:val="480"/>
          <w:marRight w:val="0"/>
          <w:marTop w:val="0"/>
          <w:marBottom w:val="0"/>
          <w:divBdr>
            <w:top w:val="none" w:sz="0" w:space="0" w:color="auto"/>
            <w:left w:val="none" w:sz="0" w:space="0" w:color="auto"/>
            <w:bottom w:val="none" w:sz="0" w:space="0" w:color="auto"/>
            <w:right w:val="none" w:sz="0" w:space="0" w:color="auto"/>
          </w:divBdr>
        </w:div>
        <w:div w:id="311566093">
          <w:marLeft w:val="480"/>
          <w:marRight w:val="0"/>
          <w:marTop w:val="0"/>
          <w:marBottom w:val="0"/>
          <w:divBdr>
            <w:top w:val="none" w:sz="0" w:space="0" w:color="auto"/>
            <w:left w:val="none" w:sz="0" w:space="0" w:color="auto"/>
            <w:bottom w:val="none" w:sz="0" w:space="0" w:color="auto"/>
            <w:right w:val="none" w:sz="0" w:space="0" w:color="auto"/>
          </w:divBdr>
        </w:div>
        <w:div w:id="731467666">
          <w:marLeft w:val="480"/>
          <w:marRight w:val="0"/>
          <w:marTop w:val="0"/>
          <w:marBottom w:val="0"/>
          <w:divBdr>
            <w:top w:val="none" w:sz="0" w:space="0" w:color="auto"/>
            <w:left w:val="none" w:sz="0" w:space="0" w:color="auto"/>
            <w:bottom w:val="none" w:sz="0" w:space="0" w:color="auto"/>
            <w:right w:val="none" w:sz="0" w:space="0" w:color="auto"/>
          </w:divBdr>
        </w:div>
        <w:div w:id="1227766922">
          <w:marLeft w:val="480"/>
          <w:marRight w:val="0"/>
          <w:marTop w:val="0"/>
          <w:marBottom w:val="0"/>
          <w:divBdr>
            <w:top w:val="none" w:sz="0" w:space="0" w:color="auto"/>
            <w:left w:val="none" w:sz="0" w:space="0" w:color="auto"/>
            <w:bottom w:val="none" w:sz="0" w:space="0" w:color="auto"/>
            <w:right w:val="none" w:sz="0" w:space="0" w:color="auto"/>
          </w:divBdr>
        </w:div>
        <w:div w:id="231889955">
          <w:marLeft w:val="480"/>
          <w:marRight w:val="0"/>
          <w:marTop w:val="0"/>
          <w:marBottom w:val="0"/>
          <w:divBdr>
            <w:top w:val="none" w:sz="0" w:space="0" w:color="auto"/>
            <w:left w:val="none" w:sz="0" w:space="0" w:color="auto"/>
            <w:bottom w:val="none" w:sz="0" w:space="0" w:color="auto"/>
            <w:right w:val="none" w:sz="0" w:space="0" w:color="auto"/>
          </w:divBdr>
        </w:div>
        <w:div w:id="594246541">
          <w:marLeft w:val="480"/>
          <w:marRight w:val="0"/>
          <w:marTop w:val="0"/>
          <w:marBottom w:val="0"/>
          <w:divBdr>
            <w:top w:val="none" w:sz="0" w:space="0" w:color="auto"/>
            <w:left w:val="none" w:sz="0" w:space="0" w:color="auto"/>
            <w:bottom w:val="none" w:sz="0" w:space="0" w:color="auto"/>
            <w:right w:val="none" w:sz="0" w:space="0" w:color="auto"/>
          </w:divBdr>
        </w:div>
        <w:div w:id="1691368233">
          <w:marLeft w:val="480"/>
          <w:marRight w:val="0"/>
          <w:marTop w:val="0"/>
          <w:marBottom w:val="0"/>
          <w:divBdr>
            <w:top w:val="none" w:sz="0" w:space="0" w:color="auto"/>
            <w:left w:val="none" w:sz="0" w:space="0" w:color="auto"/>
            <w:bottom w:val="none" w:sz="0" w:space="0" w:color="auto"/>
            <w:right w:val="none" w:sz="0" w:space="0" w:color="auto"/>
          </w:divBdr>
        </w:div>
        <w:div w:id="1186988952">
          <w:marLeft w:val="480"/>
          <w:marRight w:val="0"/>
          <w:marTop w:val="0"/>
          <w:marBottom w:val="0"/>
          <w:divBdr>
            <w:top w:val="none" w:sz="0" w:space="0" w:color="auto"/>
            <w:left w:val="none" w:sz="0" w:space="0" w:color="auto"/>
            <w:bottom w:val="none" w:sz="0" w:space="0" w:color="auto"/>
            <w:right w:val="none" w:sz="0" w:space="0" w:color="auto"/>
          </w:divBdr>
        </w:div>
        <w:div w:id="1105885180">
          <w:marLeft w:val="480"/>
          <w:marRight w:val="0"/>
          <w:marTop w:val="0"/>
          <w:marBottom w:val="0"/>
          <w:divBdr>
            <w:top w:val="none" w:sz="0" w:space="0" w:color="auto"/>
            <w:left w:val="none" w:sz="0" w:space="0" w:color="auto"/>
            <w:bottom w:val="none" w:sz="0" w:space="0" w:color="auto"/>
            <w:right w:val="none" w:sz="0" w:space="0" w:color="auto"/>
          </w:divBdr>
        </w:div>
        <w:div w:id="431819395">
          <w:marLeft w:val="480"/>
          <w:marRight w:val="0"/>
          <w:marTop w:val="0"/>
          <w:marBottom w:val="0"/>
          <w:divBdr>
            <w:top w:val="none" w:sz="0" w:space="0" w:color="auto"/>
            <w:left w:val="none" w:sz="0" w:space="0" w:color="auto"/>
            <w:bottom w:val="none" w:sz="0" w:space="0" w:color="auto"/>
            <w:right w:val="none" w:sz="0" w:space="0" w:color="auto"/>
          </w:divBdr>
        </w:div>
        <w:div w:id="1101950196">
          <w:marLeft w:val="480"/>
          <w:marRight w:val="0"/>
          <w:marTop w:val="0"/>
          <w:marBottom w:val="0"/>
          <w:divBdr>
            <w:top w:val="none" w:sz="0" w:space="0" w:color="auto"/>
            <w:left w:val="none" w:sz="0" w:space="0" w:color="auto"/>
            <w:bottom w:val="none" w:sz="0" w:space="0" w:color="auto"/>
            <w:right w:val="none" w:sz="0" w:space="0" w:color="auto"/>
          </w:divBdr>
        </w:div>
        <w:div w:id="1762409768">
          <w:marLeft w:val="480"/>
          <w:marRight w:val="0"/>
          <w:marTop w:val="0"/>
          <w:marBottom w:val="0"/>
          <w:divBdr>
            <w:top w:val="none" w:sz="0" w:space="0" w:color="auto"/>
            <w:left w:val="none" w:sz="0" w:space="0" w:color="auto"/>
            <w:bottom w:val="none" w:sz="0" w:space="0" w:color="auto"/>
            <w:right w:val="none" w:sz="0" w:space="0" w:color="auto"/>
          </w:divBdr>
        </w:div>
        <w:div w:id="26761851">
          <w:marLeft w:val="480"/>
          <w:marRight w:val="0"/>
          <w:marTop w:val="0"/>
          <w:marBottom w:val="0"/>
          <w:divBdr>
            <w:top w:val="none" w:sz="0" w:space="0" w:color="auto"/>
            <w:left w:val="none" w:sz="0" w:space="0" w:color="auto"/>
            <w:bottom w:val="none" w:sz="0" w:space="0" w:color="auto"/>
            <w:right w:val="none" w:sz="0" w:space="0" w:color="auto"/>
          </w:divBdr>
        </w:div>
        <w:div w:id="108361749">
          <w:marLeft w:val="480"/>
          <w:marRight w:val="0"/>
          <w:marTop w:val="0"/>
          <w:marBottom w:val="0"/>
          <w:divBdr>
            <w:top w:val="none" w:sz="0" w:space="0" w:color="auto"/>
            <w:left w:val="none" w:sz="0" w:space="0" w:color="auto"/>
            <w:bottom w:val="none" w:sz="0" w:space="0" w:color="auto"/>
            <w:right w:val="none" w:sz="0" w:space="0" w:color="auto"/>
          </w:divBdr>
        </w:div>
        <w:div w:id="2090425771">
          <w:marLeft w:val="480"/>
          <w:marRight w:val="0"/>
          <w:marTop w:val="0"/>
          <w:marBottom w:val="0"/>
          <w:divBdr>
            <w:top w:val="none" w:sz="0" w:space="0" w:color="auto"/>
            <w:left w:val="none" w:sz="0" w:space="0" w:color="auto"/>
            <w:bottom w:val="none" w:sz="0" w:space="0" w:color="auto"/>
            <w:right w:val="none" w:sz="0" w:space="0" w:color="auto"/>
          </w:divBdr>
        </w:div>
        <w:div w:id="2094469087">
          <w:marLeft w:val="480"/>
          <w:marRight w:val="0"/>
          <w:marTop w:val="0"/>
          <w:marBottom w:val="0"/>
          <w:divBdr>
            <w:top w:val="none" w:sz="0" w:space="0" w:color="auto"/>
            <w:left w:val="none" w:sz="0" w:space="0" w:color="auto"/>
            <w:bottom w:val="none" w:sz="0" w:space="0" w:color="auto"/>
            <w:right w:val="none" w:sz="0" w:space="0" w:color="auto"/>
          </w:divBdr>
        </w:div>
        <w:div w:id="682517411">
          <w:marLeft w:val="480"/>
          <w:marRight w:val="0"/>
          <w:marTop w:val="0"/>
          <w:marBottom w:val="0"/>
          <w:divBdr>
            <w:top w:val="none" w:sz="0" w:space="0" w:color="auto"/>
            <w:left w:val="none" w:sz="0" w:space="0" w:color="auto"/>
            <w:bottom w:val="none" w:sz="0" w:space="0" w:color="auto"/>
            <w:right w:val="none" w:sz="0" w:space="0" w:color="auto"/>
          </w:divBdr>
        </w:div>
        <w:div w:id="2012953018">
          <w:marLeft w:val="480"/>
          <w:marRight w:val="0"/>
          <w:marTop w:val="0"/>
          <w:marBottom w:val="0"/>
          <w:divBdr>
            <w:top w:val="none" w:sz="0" w:space="0" w:color="auto"/>
            <w:left w:val="none" w:sz="0" w:space="0" w:color="auto"/>
            <w:bottom w:val="none" w:sz="0" w:space="0" w:color="auto"/>
            <w:right w:val="none" w:sz="0" w:space="0" w:color="auto"/>
          </w:divBdr>
        </w:div>
        <w:div w:id="1741561466">
          <w:marLeft w:val="480"/>
          <w:marRight w:val="0"/>
          <w:marTop w:val="0"/>
          <w:marBottom w:val="0"/>
          <w:divBdr>
            <w:top w:val="none" w:sz="0" w:space="0" w:color="auto"/>
            <w:left w:val="none" w:sz="0" w:space="0" w:color="auto"/>
            <w:bottom w:val="none" w:sz="0" w:space="0" w:color="auto"/>
            <w:right w:val="none" w:sz="0" w:space="0" w:color="auto"/>
          </w:divBdr>
        </w:div>
        <w:div w:id="1371612608">
          <w:marLeft w:val="480"/>
          <w:marRight w:val="0"/>
          <w:marTop w:val="0"/>
          <w:marBottom w:val="0"/>
          <w:divBdr>
            <w:top w:val="none" w:sz="0" w:space="0" w:color="auto"/>
            <w:left w:val="none" w:sz="0" w:space="0" w:color="auto"/>
            <w:bottom w:val="none" w:sz="0" w:space="0" w:color="auto"/>
            <w:right w:val="none" w:sz="0" w:space="0" w:color="auto"/>
          </w:divBdr>
        </w:div>
      </w:divsChild>
    </w:div>
    <w:div w:id="1132749698">
      <w:bodyDiv w:val="1"/>
      <w:marLeft w:val="0"/>
      <w:marRight w:val="0"/>
      <w:marTop w:val="0"/>
      <w:marBottom w:val="0"/>
      <w:divBdr>
        <w:top w:val="none" w:sz="0" w:space="0" w:color="auto"/>
        <w:left w:val="none" w:sz="0" w:space="0" w:color="auto"/>
        <w:bottom w:val="none" w:sz="0" w:space="0" w:color="auto"/>
        <w:right w:val="none" w:sz="0" w:space="0" w:color="auto"/>
      </w:divBdr>
    </w:div>
    <w:div w:id="1134710279">
      <w:bodyDiv w:val="1"/>
      <w:marLeft w:val="0"/>
      <w:marRight w:val="0"/>
      <w:marTop w:val="0"/>
      <w:marBottom w:val="0"/>
      <w:divBdr>
        <w:top w:val="none" w:sz="0" w:space="0" w:color="auto"/>
        <w:left w:val="none" w:sz="0" w:space="0" w:color="auto"/>
        <w:bottom w:val="none" w:sz="0" w:space="0" w:color="auto"/>
        <w:right w:val="none" w:sz="0" w:space="0" w:color="auto"/>
      </w:divBdr>
    </w:div>
    <w:div w:id="1136800914">
      <w:bodyDiv w:val="1"/>
      <w:marLeft w:val="0"/>
      <w:marRight w:val="0"/>
      <w:marTop w:val="0"/>
      <w:marBottom w:val="0"/>
      <w:divBdr>
        <w:top w:val="none" w:sz="0" w:space="0" w:color="auto"/>
        <w:left w:val="none" w:sz="0" w:space="0" w:color="auto"/>
        <w:bottom w:val="none" w:sz="0" w:space="0" w:color="auto"/>
        <w:right w:val="none" w:sz="0" w:space="0" w:color="auto"/>
      </w:divBdr>
      <w:divsChild>
        <w:div w:id="1308127661">
          <w:marLeft w:val="480"/>
          <w:marRight w:val="0"/>
          <w:marTop w:val="0"/>
          <w:marBottom w:val="0"/>
          <w:divBdr>
            <w:top w:val="none" w:sz="0" w:space="0" w:color="auto"/>
            <w:left w:val="none" w:sz="0" w:space="0" w:color="auto"/>
            <w:bottom w:val="none" w:sz="0" w:space="0" w:color="auto"/>
            <w:right w:val="none" w:sz="0" w:space="0" w:color="auto"/>
          </w:divBdr>
        </w:div>
        <w:div w:id="809328504">
          <w:marLeft w:val="480"/>
          <w:marRight w:val="0"/>
          <w:marTop w:val="0"/>
          <w:marBottom w:val="0"/>
          <w:divBdr>
            <w:top w:val="none" w:sz="0" w:space="0" w:color="auto"/>
            <w:left w:val="none" w:sz="0" w:space="0" w:color="auto"/>
            <w:bottom w:val="none" w:sz="0" w:space="0" w:color="auto"/>
            <w:right w:val="none" w:sz="0" w:space="0" w:color="auto"/>
          </w:divBdr>
        </w:div>
        <w:div w:id="243344072">
          <w:marLeft w:val="480"/>
          <w:marRight w:val="0"/>
          <w:marTop w:val="0"/>
          <w:marBottom w:val="0"/>
          <w:divBdr>
            <w:top w:val="none" w:sz="0" w:space="0" w:color="auto"/>
            <w:left w:val="none" w:sz="0" w:space="0" w:color="auto"/>
            <w:bottom w:val="none" w:sz="0" w:space="0" w:color="auto"/>
            <w:right w:val="none" w:sz="0" w:space="0" w:color="auto"/>
          </w:divBdr>
        </w:div>
        <w:div w:id="243299363">
          <w:marLeft w:val="480"/>
          <w:marRight w:val="0"/>
          <w:marTop w:val="0"/>
          <w:marBottom w:val="0"/>
          <w:divBdr>
            <w:top w:val="none" w:sz="0" w:space="0" w:color="auto"/>
            <w:left w:val="none" w:sz="0" w:space="0" w:color="auto"/>
            <w:bottom w:val="none" w:sz="0" w:space="0" w:color="auto"/>
            <w:right w:val="none" w:sz="0" w:space="0" w:color="auto"/>
          </w:divBdr>
        </w:div>
        <w:div w:id="506605170">
          <w:marLeft w:val="480"/>
          <w:marRight w:val="0"/>
          <w:marTop w:val="0"/>
          <w:marBottom w:val="0"/>
          <w:divBdr>
            <w:top w:val="none" w:sz="0" w:space="0" w:color="auto"/>
            <w:left w:val="none" w:sz="0" w:space="0" w:color="auto"/>
            <w:bottom w:val="none" w:sz="0" w:space="0" w:color="auto"/>
            <w:right w:val="none" w:sz="0" w:space="0" w:color="auto"/>
          </w:divBdr>
        </w:div>
        <w:div w:id="750197022">
          <w:marLeft w:val="480"/>
          <w:marRight w:val="0"/>
          <w:marTop w:val="0"/>
          <w:marBottom w:val="0"/>
          <w:divBdr>
            <w:top w:val="none" w:sz="0" w:space="0" w:color="auto"/>
            <w:left w:val="none" w:sz="0" w:space="0" w:color="auto"/>
            <w:bottom w:val="none" w:sz="0" w:space="0" w:color="auto"/>
            <w:right w:val="none" w:sz="0" w:space="0" w:color="auto"/>
          </w:divBdr>
        </w:div>
        <w:div w:id="1337225335">
          <w:marLeft w:val="480"/>
          <w:marRight w:val="0"/>
          <w:marTop w:val="0"/>
          <w:marBottom w:val="0"/>
          <w:divBdr>
            <w:top w:val="none" w:sz="0" w:space="0" w:color="auto"/>
            <w:left w:val="none" w:sz="0" w:space="0" w:color="auto"/>
            <w:bottom w:val="none" w:sz="0" w:space="0" w:color="auto"/>
            <w:right w:val="none" w:sz="0" w:space="0" w:color="auto"/>
          </w:divBdr>
        </w:div>
        <w:div w:id="1818566883">
          <w:marLeft w:val="480"/>
          <w:marRight w:val="0"/>
          <w:marTop w:val="0"/>
          <w:marBottom w:val="0"/>
          <w:divBdr>
            <w:top w:val="none" w:sz="0" w:space="0" w:color="auto"/>
            <w:left w:val="none" w:sz="0" w:space="0" w:color="auto"/>
            <w:bottom w:val="none" w:sz="0" w:space="0" w:color="auto"/>
            <w:right w:val="none" w:sz="0" w:space="0" w:color="auto"/>
          </w:divBdr>
        </w:div>
        <w:div w:id="1220559295">
          <w:marLeft w:val="480"/>
          <w:marRight w:val="0"/>
          <w:marTop w:val="0"/>
          <w:marBottom w:val="0"/>
          <w:divBdr>
            <w:top w:val="none" w:sz="0" w:space="0" w:color="auto"/>
            <w:left w:val="none" w:sz="0" w:space="0" w:color="auto"/>
            <w:bottom w:val="none" w:sz="0" w:space="0" w:color="auto"/>
            <w:right w:val="none" w:sz="0" w:space="0" w:color="auto"/>
          </w:divBdr>
        </w:div>
        <w:div w:id="1985428370">
          <w:marLeft w:val="480"/>
          <w:marRight w:val="0"/>
          <w:marTop w:val="0"/>
          <w:marBottom w:val="0"/>
          <w:divBdr>
            <w:top w:val="none" w:sz="0" w:space="0" w:color="auto"/>
            <w:left w:val="none" w:sz="0" w:space="0" w:color="auto"/>
            <w:bottom w:val="none" w:sz="0" w:space="0" w:color="auto"/>
            <w:right w:val="none" w:sz="0" w:space="0" w:color="auto"/>
          </w:divBdr>
        </w:div>
        <w:div w:id="974217316">
          <w:marLeft w:val="480"/>
          <w:marRight w:val="0"/>
          <w:marTop w:val="0"/>
          <w:marBottom w:val="0"/>
          <w:divBdr>
            <w:top w:val="none" w:sz="0" w:space="0" w:color="auto"/>
            <w:left w:val="none" w:sz="0" w:space="0" w:color="auto"/>
            <w:bottom w:val="none" w:sz="0" w:space="0" w:color="auto"/>
            <w:right w:val="none" w:sz="0" w:space="0" w:color="auto"/>
          </w:divBdr>
        </w:div>
        <w:div w:id="740717198">
          <w:marLeft w:val="480"/>
          <w:marRight w:val="0"/>
          <w:marTop w:val="0"/>
          <w:marBottom w:val="0"/>
          <w:divBdr>
            <w:top w:val="none" w:sz="0" w:space="0" w:color="auto"/>
            <w:left w:val="none" w:sz="0" w:space="0" w:color="auto"/>
            <w:bottom w:val="none" w:sz="0" w:space="0" w:color="auto"/>
            <w:right w:val="none" w:sz="0" w:space="0" w:color="auto"/>
          </w:divBdr>
        </w:div>
        <w:div w:id="1768426084">
          <w:marLeft w:val="480"/>
          <w:marRight w:val="0"/>
          <w:marTop w:val="0"/>
          <w:marBottom w:val="0"/>
          <w:divBdr>
            <w:top w:val="none" w:sz="0" w:space="0" w:color="auto"/>
            <w:left w:val="none" w:sz="0" w:space="0" w:color="auto"/>
            <w:bottom w:val="none" w:sz="0" w:space="0" w:color="auto"/>
            <w:right w:val="none" w:sz="0" w:space="0" w:color="auto"/>
          </w:divBdr>
        </w:div>
        <w:div w:id="1804349361">
          <w:marLeft w:val="480"/>
          <w:marRight w:val="0"/>
          <w:marTop w:val="0"/>
          <w:marBottom w:val="0"/>
          <w:divBdr>
            <w:top w:val="none" w:sz="0" w:space="0" w:color="auto"/>
            <w:left w:val="none" w:sz="0" w:space="0" w:color="auto"/>
            <w:bottom w:val="none" w:sz="0" w:space="0" w:color="auto"/>
            <w:right w:val="none" w:sz="0" w:space="0" w:color="auto"/>
          </w:divBdr>
        </w:div>
        <w:div w:id="767626720">
          <w:marLeft w:val="480"/>
          <w:marRight w:val="0"/>
          <w:marTop w:val="0"/>
          <w:marBottom w:val="0"/>
          <w:divBdr>
            <w:top w:val="none" w:sz="0" w:space="0" w:color="auto"/>
            <w:left w:val="none" w:sz="0" w:space="0" w:color="auto"/>
            <w:bottom w:val="none" w:sz="0" w:space="0" w:color="auto"/>
            <w:right w:val="none" w:sz="0" w:space="0" w:color="auto"/>
          </w:divBdr>
        </w:div>
        <w:div w:id="1153057965">
          <w:marLeft w:val="480"/>
          <w:marRight w:val="0"/>
          <w:marTop w:val="0"/>
          <w:marBottom w:val="0"/>
          <w:divBdr>
            <w:top w:val="none" w:sz="0" w:space="0" w:color="auto"/>
            <w:left w:val="none" w:sz="0" w:space="0" w:color="auto"/>
            <w:bottom w:val="none" w:sz="0" w:space="0" w:color="auto"/>
            <w:right w:val="none" w:sz="0" w:space="0" w:color="auto"/>
          </w:divBdr>
        </w:div>
        <w:div w:id="131601702">
          <w:marLeft w:val="480"/>
          <w:marRight w:val="0"/>
          <w:marTop w:val="0"/>
          <w:marBottom w:val="0"/>
          <w:divBdr>
            <w:top w:val="none" w:sz="0" w:space="0" w:color="auto"/>
            <w:left w:val="none" w:sz="0" w:space="0" w:color="auto"/>
            <w:bottom w:val="none" w:sz="0" w:space="0" w:color="auto"/>
            <w:right w:val="none" w:sz="0" w:space="0" w:color="auto"/>
          </w:divBdr>
        </w:div>
        <w:div w:id="859127529">
          <w:marLeft w:val="480"/>
          <w:marRight w:val="0"/>
          <w:marTop w:val="0"/>
          <w:marBottom w:val="0"/>
          <w:divBdr>
            <w:top w:val="none" w:sz="0" w:space="0" w:color="auto"/>
            <w:left w:val="none" w:sz="0" w:space="0" w:color="auto"/>
            <w:bottom w:val="none" w:sz="0" w:space="0" w:color="auto"/>
            <w:right w:val="none" w:sz="0" w:space="0" w:color="auto"/>
          </w:divBdr>
        </w:div>
        <w:div w:id="1630549922">
          <w:marLeft w:val="480"/>
          <w:marRight w:val="0"/>
          <w:marTop w:val="0"/>
          <w:marBottom w:val="0"/>
          <w:divBdr>
            <w:top w:val="none" w:sz="0" w:space="0" w:color="auto"/>
            <w:left w:val="none" w:sz="0" w:space="0" w:color="auto"/>
            <w:bottom w:val="none" w:sz="0" w:space="0" w:color="auto"/>
            <w:right w:val="none" w:sz="0" w:space="0" w:color="auto"/>
          </w:divBdr>
        </w:div>
        <w:div w:id="365300721">
          <w:marLeft w:val="480"/>
          <w:marRight w:val="0"/>
          <w:marTop w:val="0"/>
          <w:marBottom w:val="0"/>
          <w:divBdr>
            <w:top w:val="none" w:sz="0" w:space="0" w:color="auto"/>
            <w:left w:val="none" w:sz="0" w:space="0" w:color="auto"/>
            <w:bottom w:val="none" w:sz="0" w:space="0" w:color="auto"/>
            <w:right w:val="none" w:sz="0" w:space="0" w:color="auto"/>
          </w:divBdr>
        </w:div>
        <w:div w:id="2068725976">
          <w:marLeft w:val="480"/>
          <w:marRight w:val="0"/>
          <w:marTop w:val="0"/>
          <w:marBottom w:val="0"/>
          <w:divBdr>
            <w:top w:val="none" w:sz="0" w:space="0" w:color="auto"/>
            <w:left w:val="none" w:sz="0" w:space="0" w:color="auto"/>
            <w:bottom w:val="none" w:sz="0" w:space="0" w:color="auto"/>
            <w:right w:val="none" w:sz="0" w:space="0" w:color="auto"/>
          </w:divBdr>
        </w:div>
        <w:div w:id="1905798928">
          <w:marLeft w:val="480"/>
          <w:marRight w:val="0"/>
          <w:marTop w:val="0"/>
          <w:marBottom w:val="0"/>
          <w:divBdr>
            <w:top w:val="none" w:sz="0" w:space="0" w:color="auto"/>
            <w:left w:val="none" w:sz="0" w:space="0" w:color="auto"/>
            <w:bottom w:val="none" w:sz="0" w:space="0" w:color="auto"/>
            <w:right w:val="none" w:sz="0" w:space="0" w:color="auto"/>
          </w:divBdr>
        </w:div>
        <w:div w:id="1571960019">
          <w:marLeft w:val="480"/>
          <w:marRight w:val="0"/>
          <w:marTop w:val="0"/>
          <w:marBottom w:val="0"/>
          <w:divBdr>
            <w:top w:val="none" w:sz="0" w:space="0" w:color="auto"/>
            <w:left w:val="none" w:sz="0" w:space="0" w:color="auto"/>
            <w:bottom w:val="none" w:sz="0" w:space="0" w:color="auto"/>
            <w:right w:val="none" w:sz="0" w:space="0" w:color="auto"/>
          </w:divBdr>
        </w:div>
        <w:div w:id="1037437230">
          <w:marLeft w:val="480"/>
          <w:marRight w:val="0"/>
          <w:marTop w:val="0"/>
          <w:marBottom w:val="0"/>
          <w:divBdr>
            <w:top w:val="none" w:sz="0" w:space="0" w:color="auto"/>
            <w:left w:val="none" w:sz="0" w:space="0" w:color="auto"/>
            <w:bottom w:val="none" w:sz="0" w:space="0" w:color="auto"/>
            <w:right w:val="none" w:sz="0" w:space="0" w:color="auto"/>
          </w:divBdr>
        </w:div>
        <w:div w:id="1319074954">
          <w:marLeft w:val="480"/>
          <w:marRight w:val="0"/>
          <w:marTop w:val="0"/>
          <w:marBottom w:val="0"/>
          <w:divBdr>
            <w:top w:val="none" w:sz="0" w:space="0" w:color="auto"/>
            <w:left w:val="none" w:sz="0" w:space="0" w:color="auto"/>
            <w:bottom w:val="none" w:sz="0" w:space="0" w:color="auto"/>
            <w:right w:val="none" w:sz="0" w:space="0" w:color="auto"/>
          </w:divBdr>
        </w:div>
        <w:div w:id="536161989">
          <w:marLeft w:val="480"/>
          <w:marRight w:val="0"/>
          <w:marTop w:val="0"/>
          <w:marBottom w:val="0"/>
          <w:divBdr>
            <w:top w:val="none" w:sz="0" w:space="0" w:color="auto"/>
            <w:left w:val="none" w:sz="0" w:space="0" w:color="auto"/>
            <w:bottom w:val="none" w:sz="0" w:space="0" w:color="auto"/>
            <w:right w:val="none" w:sz="0" w:space="0" w:color="auto"/>
          </w:divBdr>
        </w:div>
        <w:div w:id="284190787">
          <w:marLeft w:val="480"/>
          <w:marRight w:val="0"/>
          <w:marTop w:val="0"/>
          <w:marBottom w:val="0"/>
          <w:divBdr>
            <w:top w:val="none" w:sz="0" w:space="0" w:color="auto"/>
            <w:left w:val="none" w:sz="0" w:space="0" w:color="auto"/>
            <w:bottom w:val="none" w:sz="0" w:space="0" w:color="auto"/>
            <w:right w:val="none" w:sz="0" w:space="0" w:color="auto"/>
          </w:divBdr>
        </w:div>
        <w:div w:id="2141224942">
          <w:marLeft w:val="480"/>
          <w:marRight w:val="0"/>
          <w:marTop w:val="0"/>
          <w:marBottom w:val="0"/>
          <w:divBdr>
            <w:top w:val="none" w:sz="0" w:space="0" w:color="auto"/>
            <w:left w:val="none" w:sz="0" w:space="0" w:color="auto"/>
            <w:bottom w:val="none" w:sz="0" w:space="0" w:color="auto"/>
            <w:right w:val="none" w:sz="0" w:space="0" w:color="auto"/>
          </w:divBdr>
        </w:div>
        <w:div w:id="2067297741">
          <w:marLeft w:val="480"/>
          <w:marRight w:val="0"/>
          <w:marTop w:val="0"/>
          <w:marBottom w:val="0"/>
          <w:divBdr>
            <w:top w:val="none" w:sz="0" w:space="0" w:color="auto"/>
            <w:left w:val="none" w:sz="0" w:space="0" w:color="auto"/>
            <w:bottom w:val="none" w:sz="0" w:space="0" w:color="auto"/>
            <w:right w:val="none" w:sz="0" w:space="0" w:color="auto"/>
          </w:divBdr>
        </w:div>
        <w:div w:id="680594053">
          <w:marLeft w:val="480"/>
          <w:marRight w:val="0"/>
          <w:marTop w:val="0"/>
          <w:marBottom w:val="0"/>
          <w:divBdr>
            <w:top w:val="none" w:sz="0" w:space="0" w:color="auto"/>
            <w:left w:val="none" w:sz="0" w:space="0" w:color="auto"/>
            <w:bottom w:val="none" w:sz="0" w:space="0" w:color="auto"/>
            <w:right w:val="none" w:sz="0" w:space="0" w:color="auto"/>
          </w:divBdr>
        </w:div>
        <w:div w:id="119542107">
          <w:marLeft w:val="480"/>
          <w:marRight w:val="0"/>
          <w:marTop w:val="0"/>
          <w:marBottom w:val="0"/>
          <w:divBdr>
            <w:top w:val="none" w:sz="0" w:space="0" w:color="auto"/>
            <w:left w:val="none" w:sz="0" w:space="0" w:color="auto"/>
            <w:bottom w:val="none" w:sz="0" w:space="0" w:color="auto"/>
            <w:right w:val="none" w:sz="0" w:space="0" w:color="auto"/>
          </w:divBdr>
        </w:div>
        <w:div w:id="580412504">
          <w:marLeft w:val="480"/>
          <w:marRight w:val="0"/>
          <w:marTop w:val="0"/>
          <w:marBottom w:val="0"/>
          <w:divBdr>
            <w:top w:val="none" w:sz="0" w:space="0" w:color="auto"/>
            <w:left w:val="none" w:sz="0" w:space="0" w:color="auto"/>
            <w:bottom w:val="none" w:sz="0" w:space="0" w:color="auto"/>
            <w:right w:val="none" w:sz="0" w:space="0" w:color="auto"/>
          </w:divBdr>
        </w:div>
        <w:div w:id="160049684">
          <w:marLeft w:val="480"/>
          <w:marRight w:val="0"/>
          <w:marTop w:val="0"/>
          <w:marBottom w:val="0"/>
          <w:divBdr>
            <w:top w:val="none" w:sz="0" w:space="0" w:color="auto"/>
            <w:left w:val="none" w:sz="0" w:space="0" w:color="auto"/>
            <w:bottom w:val="none" w:sz="0" w:space="0" w:color="auto"/>
            <w:right w:val="none" w:sz="0" w:space="0" w:color="auto"/>
          </w:divBdr>
        </w:div>
      </w:divsChild>
    </w:div>
    <w:div w:id="1139416185">
      <w:bodyDiv w:val="1"/>
      <w:marLeft w:val="0"/>
      <w:marRight w:val="0"/>
      <w:marTop w:val="0"/>
      <w:marBottom w:val="0"/>
      <w:divBdr>
        <w:top w:val="none" w:sz="0" w:space="0" w:color="auto"/>
        <w:left w:val="none" w:sz="0" w:space="0" w:color="auto"/>
        <w:bottom w:val="none" w:sz="0" w:space="0" w:color="auto"/>
        <w:right w:val="none" w:sz="0" w:space="0" w:color="auto"/>
      </w:divBdr>
    </w:div>
    <w:div w:id="1144465376">
      <w:bodyDiv w:val="1"/>
      <w:marLeft w:val="0"/>
      <w:marRight w:val="0"/>
      <w:marTop w:val="0"/>
      <w:marBottom w:val="0"/>
      <w:divBdr>
        <w:top w:val="none" w:sz="0" w:space="0" w:color="auto"/>
        <w:left w:val="none" w:sz="0" w:space="0" w:color="auto"/>
        <w:bottom w:val="none" w:sz="0" w:space="0" w:color="auto"/>
        <w:right w:val="none" w:sz="0" w:space="0" w:color="auto"/>
      </w:divBdr>
    </w:div>
    <w:div w:id="1150174299">
      <w:bodyDiv w:val="1"/>
      <w:marLeft w:val="0"/>
      <w:marRight w:val="0"/>
      <w:marTop w:val="0"/>
      <w:marBottom w:val="0"/>
      <w:divBdr>
        <w:top w:val="none" w:sz="0" w:space="0" w:color="auto"/>
        <w:left w:val="none" w:sz="0" w:space="0" w:color="auto"/>
        <w:bottom w:val="none" w:sz="0" w:space="0" w:color="auto"/>
        <w:right w:val="none" w:sz="0" w:space="0" w:color="auto"/>
      </w:divBdr>
    </w:div>
    <w:div w:id="1152061695">
      <w:bodyDiv w:val="1"/>
      <w:marLeft w:val="0"/>
      <w:marRight w:val="0"/>
      <w:marTop w:val="0"/>
      <w:marBottom w:val="0"/>
      <w:divBdr>
        <w:top w:val="none" w:sz="0" w:space="0" w:color="auto"/>
        <w:left w:val="none" w:sz="0" w:space="0" w:color="auto"/>
        <w:bottom w:val="none" w:sz="0" w:space="0" w:color="auto"/>
        <w:right w:val="none" w:sz="0" w:space="0" w:color="auto"/>
      </w:divBdr>
    </w:div>
    <w:div w:id="1156072256">
      <w:bodyDiv w:val="1"/>
      <w:marLeft w:val="0"/>
      <w:marRight w:val="0"/>
      <w:marTop w:val="0"/>
      <w:marBottom w:val="0"/>
      <w:divBdr>
        <w:top w:val="none" w:sz="0" w:space="0" w:color="auto"/>
        <w:left w:val="none" w:sz="0" w:space="0" w:color="auto"/>
        <w:bottom w:val="none" w:sz="0" w:space="0" w:color="auto"/>
        <w:right w:val="none" w:sz="0" w:space="0" w:color="auto"/>
      </w:divBdr>
    </w:div>
    <w:div w:id="1159733438">
      <w:bodyDiv w:val="1"/>
      <w:marLeft w:val="0"/>
      <w:marRight w:val="0"/>
      <w:marTop w:val="0"/>
      <w:marBottom w:val="0"/>
      <w:divBdr>
        <w:top w:val="none" w:sz="0" w:space="0" w:color="auto"/>
        <w:left w:val="none" w:sz="0" w:space="0" w:color="auto"/>
        <w:bottom w:val="none" w:sz="0" w:space="0" w:color="auto"/>
        <w:right w:val="none" w:sz="0" w:space="0" w:color="auto"/>
      </w:divBdr>
      <w:divsChild>
        <w:div w:id="1096754239">
          <w:marLeft w:val="640"/>
          <w:marRight w:val="0"/>
          <w:marTop w:val="0"/>
          <w:marBottom w:val="0"/>
          <w:divBdr>
            <w:top w:val="none" w:sz="0" w:space="0" w:color="auto"/>
            <w:left w:val="none" w:sz="0" w:space="0" w:color="auto"/>
            <w:bottom w:val="none" w:sz="0" w:space="0" w:color="auto"/>
            <w:right w:val="none" w:sz="0" w:space="0" w:color="auto"/>
          </w:divBdr>
        </w:div>
        <w:div w:id="1806972915">
          <w:marLeft w:val="640"/>
          <w:marRight w:val="0"/>
          <w:marTop w:val="0"/>
          <w:marBottom w:val="0"/>
          <w:divBdr>
            <w:top w:val="none" w:sz="0" w:space="0" w:color="auto"/>
            <w:left w:val="none" w:sz="0" w:space="0" w:color="auto"/>
            <w:bottom w:val="none" w:sz="0" w:space="0" w:color="auto"/>
            <w:right w:val="none" w:sz="0" w:space="0" w:color="auto"/>
          </w:divBdr>
        </w:div>
        <w:div w:id="1341934109">
          <w:marLeft w:val="640"/>
          <w:marRight w:val="0"/>
          <w:marTop w:val="0"/>
          <w:marBottom w:val="0"/>
          <w:divBdr>
            <w:top w:val="none" w:sz="0" w:space="0" w:color="auto"/>
            <w:left w:val="none" w:sz="0" w:space="0" w:color="auto"/>
            <w:bottom w:val="none" w:sz="0" w:space="0" w:color="auto"/>
            <w:right w:val="none" w:sz="0" w:space="0" w:color="auto"/>
          </w:divBdr>
        </w:div>
        <w:div w:id="1448811530">
          <w:marLeft w:val="640"/>
          <w:marRight w:val="0"/>
          <w:marTop w:val="0"/>
          <w:marBottom w:val="0"/>
          <w:divBdr>
            <w:top w:val="none" w:sz="0" w:space="0" w:color="auto"/>
            <w:left w:val="none" w:sz="0" w:space="0" w:color="auto"/>
            <w:bottom w:val="none" w:sz="0" w:space="0" w:color="auto"/>
            <w:right w:val="none" w:sz="0" w:space="0" w:color="auto"/>
          </w:divBdr>
        </w:div>
        <w:div w:id="1739286960">
          <w:marLeft w:val="640"/>
          <w:marRight w:val="0"/>
          <w:marTop w:val="0"/>
          <w:marBottom w:val="0"/>
          <w:divBdr>
            <w:top w:val="none" w:sz="0" w:space="0" w:color="auto"/>
            <w:left w:val="none" w:sz="0" w:space="0" w:color="auto"/>
            <w:bottom w:val="none" w:sz="0" w:space="0" w:color="auto"/>
            <w:right w:val="none" w:sz="0" w:space="0" w:color="auto"/>
          </w:divBdr>
        </w:div>
        <w:div w:id="23407411">
          <w:marLeft w:val="640"/>
          <w:marRight w:val="0"/>
          <w:marTop w:val="0"/>
          <w:marBottom w:val="0"/>
          <w:divBdr>
            <w:top w:val="none" w:sz="0" w:space="0" w:color="auto"/>
            <w:left w:val="none" w:sz="0" w:space="0" w:color="auto"/>
            <w:bottom w:val="none" w:sz="0" w:space="0" w:color="auto"/>
            <w:right w:val="none" w:sz="0" w:space="0" w:color="auto"/>
          </w:divBdr>
        </w:div>
        <w:div w:id="39474967">
          <w:marLeft w:val="640"/>
          <w:marRight w:val="0"/>
          <w:marTop w:val="0"/>
          <w:marBottom w:val="0"/>
          <w:divBdr>
            <w:top w:val="none" w:sz="0" w:space="0" w:color="auto"/>
            <w:left w:val="none" w:sz="0" w:space="0" w:color="auto"/>
            <w:bottom w:val="none" w:sz="0" w:space="0" w:color="auto"/>
            <w:right w:val="none" w:sz="0" w:space="0" w:color="auto"/>
          </w:divBdr>
        </w:div>
        <w:div w:id="1405689497">
          <w:marLeft w:val="640"/>
          <w:marRight w:val="0"/>
          <w:marTop w:val="0"/>
          <w:marBottom w:val="0"/>
          <w:divBdr>
            <w:top w:val="none" w:sz="0" w:space="0" w:color="auto"/>
            <w:left w:val="none" w:sz="0" w:space="0" w:color="auto"/>
            <w:bottom w:val="none" w:sz="0" w:space="0" w:color="auto"/>
            <w:right w:val="none" w:sz="0" w:space="0" w:color="auto"/>
          </w:divBdr>
        </w:div>
        <w:div w:id="676468916">
          <w:marLeft w:val="640"/>
          <w:marRight w:val="0"/>
          <w:marTop w:val="0"/>
          <w:marBottom w:val="0"/>
          <w:divBdr>
            <w:top w:val="none" w:sz="0" w:space="0" w:color="auto"/>
            <w:left w:val="none" w:sz="0" w:space="0" w:color="auto"/>
            <w:bottom w:val="none" w:sz="0" w:space="0" w:color="auto"/>
            <w:right w:val="none" w:sz="0" w:space="0" w:color="auto"/>
          </w:divBdr>
        </w:div>
        <w:div w:id="468867251">
          <w:marLeft w:val="640"/>
          <w:marRight w:val="0"/>
          <w:marTop w:val="0"/>
          <w:marBottom w:val="0"/>
          <w:divBdr>
            <w:top w:val="none" w:sz="0" w:space="0" w:color="auto"/>
            <w:left w:val="none" w:sz="0" w:space="0" w:color="auto"/>
            <w:bottom w:val="none" w:sz="0" w:space="0" w:color="auto"/>
            <w:right w:val="none" w:sz="0" w:space="0" w:color="auto"/>
          </w:divBdr>
        </w:div>
        <w:div w:id="894782239">
          <w:marLeft w:val="640"/>
          <w:marRight w:val="0"/>
          <w:marTop w:val="0"/>
          <w:marBottom w:val="0"/>
          <w:divBdr>
            <w:top w:val="none" w:sz="0" w:space="0" w:color="auto"/>
            <w:left w:val="none" w:sz="0" w:space="0" w:color="auto"/>
            <w:bottom w:val="none" w:sz="0" w:space="0" w:color="auto"/>
            <w:right w:val="none" w:sz="0" w:space="0" w:color="auto"/>
          </w:divBdr>
        </w:div>
        <w:div w:id="78523031">
          <w:marLeft w:val="640"/>
          <w:marRight w:val="0"/>
          <w:marTop w:val="0"/>
          <w:marBottom w:val="0"/>
          <w:divBdr>
            <w:top w:val="none" w:sz="0" w:space="0" w:color="auto"/>
            <w:left w:val="none" w:sz="0" w:space="0" w:color="auto"/>
            <w:bottom w:val="none" w:sz="0" w:space="0" w:color="auto"/>
            <w:right w:val="none" w:sz="0" w:space="0" w:color="auto"/>
          </w:divBdr>
        </w:div>
        <w:div w:id="1299074359">
          <w:marLeft w:val="640"/>
          <w:marRight w:val="0"/>
          <w:marTop w:val="0"/>
          <w:marBottom w:val="0"/>
          <w:divBdr>
            <w:top w:val="none" w:sz="0" w:space="0" w:color="auto"/>
            <w:left w:val="none" w:sz="0" w:space="0" w:color="auto"/>
            <w:bottom w:val="none" w:sz="0" w:space="0" w:color="auto"/>
            <w:right w:val="none" w:sz="0" w:space="0" w:color="auto"/>
          </w:divBdr>
        </w:div>
        <w:div w:id="1037657292">
          <w:marLeft w:val="640"/>
          <w:marRight w:val="0"/>
          <w:marTop w:val="0"/>
          <w:marBottom w:val="0"/>
          <w:divBdr>
            <w:top w:val="none" w:sz="0" w:space="0" w:color="auto"/>
            <w:left w:val="none" w:sz="0" w:space="0" w:color="auto"/>
            <w:bottom w:val="none" w:sz="0" w:space="0" w:color="auto"/>
            <w:right w:val="none" w:sz="0" w:space="0" w:color="auto"/>
          </w:divBdr>
        </w:div>
        <w:div w:id="124858093">
          <w:marLeft w:val="640"/>
          <w:marRight w:val="0"/>
          <w:marTop w:val="0"/>
          <w:marBottom w:val="0"/>
          <w:divBdr>
            <w:top w:val="none" w:sz="0" w:space="0" w:color="auto"/>
            <w:left w:val="none" w:sz="0" w:space="0" w:color="auto"/>
            <w:bottom w:val="none" w:sz="0" w:space="0" w:color="auto"/>
            <w:right w:val="none" w:sz="0" w:space="0" w:color="auto"/>
          </w:divBdr>
        </w:div>
        <w:div w:id="510295310">
          <w:marLeft w:val="640"/>
          <w:marRight w:val="0"/>
          <w:marTop w:val="0"/>
          <w:marBottom w:val="0"/>
          <w:divBdr>
            <w:top w:val="none" w:sz="0" w:space="0" w:color="auto"/>
            <w:left w:val="none" w:sz="0" w:space="0" w:color="auto"/>
            <w:bottom w:val="none" w:sz="0" w:space="0" w:color="auto"/>
            <w:right w:val="none" w:sz="0" w:space="0" w:color="auto"/>
          </w:divBdr>
        </w:div>
        <w:div w:id="277487281">
          <w:marLeft w:val="640"/>
          <w:marRight w:val="0"/>
          <w:marTop w:val="0"/>
          <w:marBottom w:val="0"/>
          <w:divBdr>
            <w:top w:val="none" w:sz="0" w:space="0" w:color="auto"/>
            <w:left w:val="none" w:sz="0" w:space="0" w:color="auto"/>
            <w:bottom w:val="none" w:sz="0" w:space="0" w:color="auto"/>
            <w:right w:val="none" w:sz="0" w:space="0" w:color="auto"/>
          </w:divBdr>
        </w:div>
        <w:div w:id="976028739">
          <w:marLeft w:val="640"/>
          <w:marRight w:val="0"/>
          <w:marTop w:val="0"/>
          <w:marBottom w:val="0"/>
          <w:divBdr>
            <w:top w:val="none" w:sz="0" w:space="0" w:color="auto"/>
            <w:left w:val="none" w:sz="0" w:space="0" w:color="auto"/>
            <w:bottom w:val="none" w:sz="0" w:space="0" w:color="auto"/>
            <w:right w:val="none" w:sz="0" w:space="0" w:color="auto"/>
          </w:divBdr>
        </w:div>
        <w:div w:id="1352805827">
          <w:marLeft w:val="640"/>
          <w:marRight w:val="0"/>
          <w:marTop w:val="0"/>
          <w:marBottom w:val="0"/>
          <w:divBdr>
            <w:top w:val="none" w:sz="0" w:space="0" w:color="auto"/>
            <w:left w:val="none" w:sz="0" w:space="0" w:color="auto"/>
            <w:bottom w:val="none" w:sz="0" w:space="0" w:color="auto"/>
            <w:right w:val="none" w:sz="0" w:space="0" w:color="auto"/>
          </w:divBdr>
        </w:div>
        <w:div w:id="2089882166">
          <w:marLeft w:val="640"/>
          <w:marRight w:val="0"/>
          <w:marTop w:val="0"/>
          <w:marBottom w:val="0"/>
          <w:divBdr>
            <w:top w:val="none" w:sz="0" w:space="0" w:color="auto"/>
            <w:left w:val="none" w:sz="0" w:space="0" w:color="auto"/>
            <w:bottom w:val="none" w:sz="0" w:space="0" w:color="auto"/>
            <w:right w:val="none" w:sz="0" w:space="0" w:color="auto"/>
          </w:divBdr>
        </w:div>
        <w:div w:id="123886576">
          <w:marLeft w:val="640"/>
          <w:marRight w:val="0"/>
          <w:marTop w:val="0"/>
          <w:marBottom w:val="0"/>
          <w:divBdr>
            <w:top w:val="none" w:sz="0" w:space="0" w:color="auto"/>
            <w:left w:val="none" w:sz="0" w:space="0" w:color="auto"/>
            <w:bottom w:val="none" w:sz="0" w:space="0" w:color="auto"/>
            <w:right w:val="none" w:sz="0" w:space="0" w:color="auto"/>
          </w:divBdr>
        </w:div>
        <w:div w:id="165482443">
          <w:marLeft w:val="640"/>
          <w:marRight w:val="0"/>
          <w:marTop w:val="0"/>
          <w:marBottom w:val="0"/>
          <w:divBdr>
            <w:top w:val="none" w:sz="0" w:space="0" w:color="auto"/>
            <w:left w:val="none" w:sz="0" w:space="0" w:color="auto"/>
            <w:bottom w:val="none" w:sz="0" w:space="0" w:color="auto"/>
            <w:right w:val="none" w:sz="0" w:space="0" w:color="auto"/>
          </w:divBdr>
        </w:div>
        <w:div w:id="723525656">
          <w:marLeft w:val="640"/>
          <w:marRight w:val="0"/>
          <w:marTop w:val="0"/>
          <w:marBottom w:val="0"/>
          <w:divBdr>
            <w:top w:val="none" w:sz="0" w:space="0" w:color="auto"/>
            <w:left w:val="none" w:sz="0" w:space="0" w:color="auto"/>
            <w:bottom w:val="none" w:sz="0" w:space="0" w:color="auto"/>
            <w:right w:val="none" w:sz="0" w:space="0" w:color="auto"/>
          </w:divBdr>
        </w:div>
        <w:div w:id="464742184">
          <w:marLeft w:val="640"/>
          <w:marRight w:val="0"/>
          <w:marTop w:val="0"/>
          <w:marBottom w:val="0"/>
          <w:divBdr>
            <w:top w:val="none" w:sz="0" w:space="0" w:color="auto"/>
            <w:left w:val="none" w:sz="0" w:space="0" w:color="auto"/>
            <w:bottom w:val="none" w:sz="0" w:space="0" w:color="auto"/>
            <w:right w:val="none" w:sz="0" w:space="0" w:color="auto"/>
          </w:divBdr>
        </w:div>
        <w:div w:id="743995718">
          <w:marLeft w:val="640"/>
          <w:marRight w:val="0"/>
          <w:marTop w:val="0"/>
          <w:marBottom w:val="0"/>
          <w:divBdr>
            <w:top w:val="none" w:sz="0" w:space="0" w:color="auto"/>
            <w:left w:val="none" w:sz="0" w:space="0" w:color="auto"/>
            <w:bottom w:val="none" w:sz="0" w:space="0" w:color="auto"/>
            <w:right w:val="none" w:sz="0" w:space="0" w:color="auto"/>
          </w:divBdr>
        </w:div>
        <w:div w:id="1398241203">
          <w:marLeft w:val="640"/>
          <w:marRight w:val="0"/>
          <w:marTop w:val="0"/>
          <w:marBottom w:val="0"/>
          <w:divBdr>
            <w:top w:val="none" w:sz="0" w:space="0" w:color="auto"/>
            <w:left w:val="none" w:sz="0" w:space="0" w:color="auto"/>
            <w:bottom w:val="none" w:sz="0" w:space="0" w:color="auto"/>
            <w:right w:val="none" w:sz="0" w:space="0" w:color="auto"/>
          </w:divBdr>
        </w:div>
        <w:div w:id="1851723273">
          <w:marLeft w:val="640"/>
          <w:marRight w:val="0"/>
          <w:marTop w:val="0"/>
          <w:marBottom w:val="0"/>
          <w:divBdr>
            <w:top w:val="none" w:sz="0" w:space="0" w:color="auto"/>
            <w:left w:val="none" w:sz="0" w:space="0" w:color="auto"/>
            <w:bottom w:val="none" w:sz="0" w:space="0" w:color="auto"/>
            <w:right w:val="none" w:sz="0" w:space="0" w:color="auto"/>
          </w:divBdr>
        </w:div>
        <w:div w:id="1547645791">
          <w:marLeft w:val="640"/>
          <w:marRight w:val="0"/>
          <w:marTop w:val="0"/>
          <w:marBottom w:val="0"/>
          <w:divBdr>
            <w:top w:val="none" w:sz="0" w:space="0" w:color="auto"/>
            <w:left w:val="none" w:sz="0" w:space="0" w:color="auto"/>
            <w:bottom w:val="none" w:sz="0" w:space="0" w:color="auto"/>
            <w:right w:val="none" w:sz="0" w:space="0" w:color="auto"/>
          </w:divBdr>
        </w:div>
        <w:div w:id="1486509013">
          <w:marLeft w:val="640"/>
          <w:marRight w:val="0"/>
          <w:marTop w:val="0"/>
          <w:marBottom w:val="0"/>
          <w:divBdr>
            <w:top w:val="none" w:sz="0" w:space="0" w:color="auto"/>
            <w:left w:val="none" w:sz="0" w:space="0" w:color="auto"/>
            <w:bottom w:val="none" w:sz="0" w:space="0" w:color="auto"/>
            <w:right w:val="none" w:sz="0" w:space="0" w:color="auto"/>
          </w:divBdr>
        </w:div>
        <w:div w:id="857815750">
          <w:marLeft w:val="640"/>
          <w:marRight w:val="0"/>
          <w:marTop w:val="0"/>
          <w:marBottom w:val="0"/>
          <w:divBdr>
            <w:top w:val="none" w:sz="0" w:space="0" w:color="auto"/>
            <w:left w:val="none" w:sz="0" w:space="0" w:color="auto"/>
            <w:bottom w:val="none" w:sz="0" w:space="0" w:color="auto"/>
            <w:right w:val="none" w:sz="0" w:space="0" w:color="auto"/>
          </w:divBdr>
        </w:div>
        <w:div w:id="2136487573">
          <w:marLeft w:val="640"/>
          <w:marRight w:val="0"/>
          <w:marTop w:val="0"/>
          <w:marBottom w:val="0"/>
          <w:divBdr>
            <w:top w:val="none" w:sz="0" w:space="0" w:color="auto"/>
            <w:left w:val="none" w:sz="0" w:space="0" w:color="auto"/>
            <w:bottom w:val="none" w:sz="0" w:space="0" w:color="auto"/>
            <w:right w:val="none" w:sz="0" w:space="0" w:color="auto"/>
          </w:divBdr>
        </w:div>
        <w:div w:id="2008510437">
          <w:marLeft w:val="640"/>
          <w:marRight w:val="0"/>
          <w:marTop w:val="0"/>
          <w:marBottom w:val="0"/>
          <w:divBdr>
            <w:top w:val="none" w:sz="0" w:space="0" w:color="auto"/>
            <w:left w:val="none" w:sz="0" w:space="0" w:color="auto"/>
            <w:bottom w:val="none" w:sz="0" w:space="0" w:color="auto"/>
            <w:right w:val="none" w:sz="0" w:space="0" w:color="auto"/>
          </w:divBdr>
        </w:div>
        <w:div w:id="1041827969">
          <w:marLeft w:val="640"/>
          <w:marRight w:val="0"/>
          <w:marTop w:val="0"/>
          <w:marBottom w:val="0"/>
          <w:divBdr>
            <w:top w:val="none" w:sz="0" w:space="0" w:color="auto"/>
            <w:left w:val="none" w:sz="0" w:space="0" w:color="auto"/>
            <w:bottom w:val="none" w:sz="0" w:space="0" w:color="auto"/>
            <w:right w:val="none" w:sz="0" w:space="0" w:color="auto"/>
          </w:divBdr>
        </w:div>
        <w:div w:id="1171523772">
          <w:marLeft w:val="640"/>
          <w:marRight w:val="0"/>
          <w:marTop w:val="0"/>
          <w:marBottom w:val="0"/>
          <w:divBdr>
            <w:top w:val="none" w:sz="0" w:space="0" w:color="auto"/>
            <w:left w:val="none" w:sz="0" w:space="0" w:color="auto"/>
            <w:bottom w:val="none" w:sz="0" w:space="0" w:color="auto"/>
            <w:right w:val="none" w:sz="0" w:space="0" w:color="auto"/>
          </w:divBdr>
        </w:div>
        <w:div w:id="1546211780">
          <w:marLeft w:val="640"/>
          <w:marRight w:val="0"/>
          <w:marTop w:val="0"/>
          <w:marBottom w:val="0"/>
          <w:divBdr>
            <w:top w:val="none" w:sz="0" w:space="0" w:color="auto"/>
            <w:left w:val="none" w:sz="0" w:space="0" w:color="auto"/>
            <w:bottom w:val="none" w:sz="0" w:space="0" w:color="auto"/>
            <w:right w:val="none" w:sz="0" w:space="0" w:color="auto"/>
          </w:divBdr>
        </w:div>
        <w:div w:id="350424966">
          <w:marLeft w:val="640"/>
          <w:marRight w:val="0"/>
          <w:marTop w:val="0"/>
          <w:marBottom w:val="0"/>
          <w:divBdr>
            <w:top w:val="none" w:sz="0" w:space="0" w:color="auto"/>
            <w:left w:val="none" w:sz="0" w:space="0" w:color="auto"/>
            <w:bottom w:val="none" w:sz="0" w:space="0" w:color="auto"/>
            <w:right w:val="none" w:sz="0" w:space="0" w:color="auto"/>
          </w:divBdr>
        </w:div>
        <w:div w:id="1459372319">
          <w:marLeft w:val="640"/>
          <w:marRight w:val="0"/>
          <w:marTop w:val="0"/>
          <w:marBottom w:val="0"/>
          <w:divBdr>
            <w:top w:val="none" w:sz="0" w:space="0" w:color="auto"/>
            <w:left w:val="none" w:sz="0" w:space="0" w:color="auto"/>
            <w:bottom w:val="none" w:sz="0" w:space="0" w:color="auto"/>
            <w:right w:val="none" w:sz="0" w:space="0" w:color="auto"/>
          </w:divBdr>
        </w:div>
        <w:div w:id="1396509856">
          <w:marLeft w:val="640"/>
          <w:marRight w:val="0"/>
          <w:marTop w:val="0"/>
          <w:marBottom w:val="0"/>
          <w:divBdr>
            <w:top w:val="none" w:sz="0" w:space="0" w:color="auto"/>
            <w:left w:val="none" w:sz="0" w:space="0" w:color="auto"/>
            <w:bottom w:val="none" w:sz="0" w:space="0" w:color="auto"/>
            <w:right w:val="none" w:sz="0" w:space="0" w:color="auto"/>
          </w:divBdr>
        </w:div>
        <w:div w:id="1526793576">
          <w:marLeft w:val="640"/>
          <w:marRight w:val="0"/>
          <w:marTop w:val="0"/>
          <w:marBottom w:val="0"/>
          <w:divBdr>
            <w:top w:val="none" w:sz="0" w:space="0" w:color="auto"/>
            <w:left w:val="none" w:sz="0" w:space="0" w:color="auto"/>
            <w:bottom w:val="none" w:sz="0" w:space="0" w:color="auto"/>
            <w:right w:val="none" w:sz="0" w:space="0" w:color="auto"/>
          </w:divBdr>
        </w:div>
        <w:div w:id="507983393">
          <w:marLeft w:val="640"/>
          <w:marRight w:val="0"/>
          <w:marTop w:val="0"/>
          <w:marBottom w:val="0"/>
          <w:divBdr>
            <w:top w:val="none" w:sz="0" w:space="0" w:color="auto"/>
            <w:left w:val="none" w:sz="0" w:space="0" w:color="auto"/>
            <w:bottom w:val="none" w:sz="0" w:space="0" w:color="auto"/>
            <w:right w:val="none" w:sz="0" w:space="0" w:color="auto"/>
          </w:divBdr>
        </w:div>
        <w:div w:id="1436098222">
          <w:marLeft w:val="640"/>
          <w:marRight w:val="0"/>
          <w:marTop w:val="0"/>
          <w:marBottom w:val="0"/>
          <w:divBdr>
            <w:top w:val="none" w:sz="0" w:space="0" w:color="auto"/>
            <w:left w:val="none" w:sz="0" w:space="0" w:color="auto"/>
            <w:bottom w:val="none" w:sz="0" w:space="0" w:color="auto"/>
            <w:right w:val="none" w:sz="0" w:space="0" w:color="auto"/>
          </w:divBdr>
        </w:div>
        <w:div w:id="2013990563">
          <w:marLeft w:val="640"/>
          <w:marRight w:val="0"/>
          <w:marTop w:val="0"/>
          <w:marBottom w:val="0"/>
          <w:divBdr>
            <w:top w:val="none" w:sz="0" w:space="0" w:color="auto"/>
            <w:left w:val="none" w:sz="0" w:space="0" w:color="auto"/>
            <w:bottom w:val="none" w:sz="0" w:space="0" w:color="auto"/>
            <w:right w:val="none" w:sz="0" w:space="0" w:color="auto"/>
          </w:divBdr>
        </w:div>
        <w:div w:id="1724861773">
          <w:marLeft w:val="640"/>
          <w:marRight w:val="0"/>
          <w:marTop w:val="0"/>
          <w:marBottom w:val="0"/>
          <w:divBdr>
            <w:top w:val="none" w:sz="0" w:space="0" w:color="auto"/>
            <w:left w:val="none" w:sz="0" w:space="0" w:color="auto"/>
            <w:bottom w:val="none" w:sz="0" w:space="0" w:color="auto"/>
            <w:right w:val="none" w:sz="0" w:space="0" w:color="auto"/>
          </w:divBdr>
        </w:div>
        <w:div w:id="1251692489">
          <w:marLeft w:val="640"/>
          <w:marRight w:val="0"/>
          <w:marTop w:val="0"/>
          <w:marBottom w:val="0"/>
          <w:divBdr>
            <w:top w:val="none" w:sz="0" w:space="0" w:color="auto"/>
            <w:left w:val="none" w:sz="0" w:space="0" w:color="auto"/>
            <w:bottom w:val="none" w:sz="0" w:space="0" w:color="auto"/>
            <w:right w:val="none" w:sz="0" w:space="0" w:color="auto"/>
          </w:divBdr>
        </w:div>
        <w:div w:id="63643848">
          <w:marLeft w:val="640"/>
          <w:marRight w:val="0"/>
          <w:marTop w:val="0"/>
          <w:marBottom w:val="0"/>
          <w:divBdr>
            <w:top w:val="none" w:sz="0" w:space="0" w:color="auto"/>
            <w:left w:val="none" w:sz="0" w:space="0" w:color="auto"/>
            <w:bottom w:val="none" w:sz="0" w:space="0" w:color="auto"/>
            <w:right w:val="none" w:sz="0" w:space="0" w:color="auto"/>
          </w:divBdr>
        </w:div>
        <w:div w:id="819880532">
          <w:marLeft w:val="640"/>
          <w:marRight w:val="0"/>
          <w:marTop w:val="0"/>
          <w:marBottom w:val="0"/>
          <w:divBdr>
            <w:top w:val="none" w:sz="0" w:space="0" w:color="auto"/>
            <w:left w:val="none" w:sz="0" w:space="0" w:color="auto"/>
            <w:bottom w:val="none" w:sz="0" w:space="0" w:color="auto"/>
            <w:right w:val="none" w:sz="0" w:space="0" w:color="auto"/>
          </w:divBdr>
        </w:div>
        <w:div w:id="204610518">
          <w:marLeft w:val="640"/>
          <w:marRight w:val="0"/>
          <w:marTop w:val="0"/>
          <w:marBottom w:val="0"/>
          <w:divBdr>
            <w:top w:val="none" w:sz="0" w:space="0" w:color="auto"/>
            <w:left w:val="none" w:sz="0" w:space="0" w:color="auto"/>
            <w:bottom w:val="none" w:sz="0" w:space="0" w:color="auto"/>
            <w:right w:val="none" w:sz="0" w:space="0" w:color="auto"/>
          </w:divBdr>
        </w:div>
        <w:div w:id="1066562675">
          <w:marLeft w:val="640"/>
          <w:marRight w:val="0"/>
          <w:marTop w:val="0"/>
          <w:marBottom w:val="0"/>
          <w:divBdr>
            <w:top w:val="none" w:sz="0" w:space="0" w:color="auto"/>
            <w:left w:val="none" w:sz="0" w:space="0" w:color="auto"/>
            <w:bottom w:val="none" w:sz="0" w:space="0" w:color="auto"/>
            <w:right w:val="none" w:sz="0" w:space="0" w:color="auto"/>
          </w:divBdr>
        </w:div>
        <w:div w:id="1291015234">
          <w:marLeft w:val="640"/>
          <w:marRight w:val="0"/>
          <w:marTop w:val="0"/>
          <w:marBottom w:val="0"/>
          <w:divBdr>
            <w:top w:val="none" w:sz="0" w:space="0" w:color="auto"/>
            <w:left w:val="none" w:sz="0" w:space="0" w:color="auto"/>
            <w:bottom w:val="none" w:sz="0" w:space="0" w:color="auto"/>
            <w:right w:val="none" w:sz="0" w:space="0" w:color="auto"/>
          </w:divBdr>
        </w:div>
        <w:div w:id="1660306294">
          <w:marLeft w:val="640"/>
          <w:marRight w:val="0"/>
          <w:marTop w:val="0"/>
          <w:marBottom w:val="0"/>
          <w:divBdr>
            <w:top w:val="none" w:sz="0" w:space="0" w:color="auto"/>
            <w:left w:val="none" w:sz="0" w:space="0" w:color="auto"/>
            <w:bottom w:val="none" w:sz="0" w:space="0" w:color="auto"/>
            <w:right w:val="none" w:sz="0" w:space="0" w:color="auto"/>
          </w:divBdr>
        </w:div>
        <w:div w:id="1205603825">
          <w:marLeft w:val="640"/>
          <w:marRight w:val="0"/>
          <w:marTop w:val="0"/>
          <w:marBottom w:val="0"/>
          <w:divBdr>
            <w:top w:val="none" w:sz="0" w:space="0" w:color="auto"/>
            <w:left w:val="none" w:sz="0" w:space="0" w:color="auto"/>
            <w:bottom w:val="none" w:sz="0" w:space="0" w:color="auto"/>
            <w:right w:val="none" w:sz="0" w:space="0" w:color="auto"/>
          </w:divBdr>
        </w:div>
        <w:div w:id="2040086463">
          <w:marLeft w:val="640"/>
          <w:marRight w:val="0"/>
          <w:marTop w:val="0"/>
          <w:marBottom w:val="0"/>
          <w:divBdr>
            <w:top w:val="none" w:sz="0" w:space="0" w:color="auto"/>
            <w:left w:val="none" w:sz="0" w:space="0" w:color="auto"/>
            <w:bottom w:val="none" w:sz="0" w:space="0" w:color="auto"/>
            <w:right w:val="none" w:sz="0" w:space="0" w:color="auto"/>
          </w:divBdr>
        </w:div>
        <w:div w:id="892227886">
          <w:marLeft w:val="640"/>
          <w:marRight w:val="0"/>
          <w:marTop w:val="0"/>
          <w:marBottom w:val="0"/>
          <w:divBdr>
            <w:top w:val="none" w:sz="0" w:space="0" w:color="auto"/>
            <w:left w:val="none" w:sz="0" w:space="0" w:color="auto"/>
            <w:bottom w:val="none" w:sz="0" w:space="0" w:color="auto"/>
            <w:right w:val="none" w:sz="0" w:space="0" w:color="auto"/>
          </w:divBdr>
        </w:div>
        <w:div w:id="1695840409">
          <w:marLeft w:val="640"/>
          <w:marRight w:val="0"/>
          <w:marTop w:val="0"/>
          <w:marBottom w:val="0"/>
          <w:divBdr>
            <w:top w:val="none" w:sz="0" w:space="0" w:color="auto"/>
            <w:left w:val="none" w:sz="0" w:space="0" w:color="auto"/>
            <w:bottom w:val="none" w:sz="0" w:space="0" w:color="auto"/>
            <w:right w:val="none" w:sz="0" w:space="0" w:color="auto"/>
          </w:divBdr>
        </w:div>
        <w:div w:id="301859728">
          <w:marLeft w:val="640"/>
          <w:marRight w:val="0"/>
          <w:marTop w:val="0"/>
          <w:marBottom w:val="0"/>
          <w:divBdr>
            <w:top w:val="none" w:sz="0" w:space="0" w:color="auto"/>
            <w:left w:val="none" w:sz="0" w:space="0" w:color="auto"/>
            <w:bottom w:val="none" w:sz="0" w:space="0" w:color="auto"/>
            <w:right w:val="none" w:sz="0" w:space="0" w:color="auto"/>
          </w:divBdr>
        </w:div>
        <w:div w:id="106777456">
          <w:marLeft w:val="640"/>
          <w:marRight w:val="0"/>
          <w:marTop w:val="0"/>
          <w:marBottom w:val="0"/>
          <w:divBdr>
            <w:top w:val="none" w:sz="0" w:space="0" w:color="auto"/>
            <w:left w:val="none" w:sz="0" w:space="0" w:color="auto"/>
            <w:bottom w:val="none" w:sz="0" w:space="0" w:color="auto"/>
            <w:right w:val="none" w:sz="0" w:space="0" w:color="auto"/>
          </w:divBdr>
        </w:div>
        <w:div w:id="1068848279">
          <w:marLeft w:val="640"/>
          <w:marRight w:val="0"/>
          <w:marTop w:val="0"/>
          <w:marBottom w:val="0"/>
          <w:divBdr>
            <w:top w:val="none" w:sz="0" w:space="0" w:color="auto"/>
            <w:left w:val="none" w:sz="0" w:space="0" w:color="auto"/>
            <w:bottom w:val="none" w:sz="0" w:space="0" w:color="auto"/>
            <w:right w:val="none" w:sz="0" w:space="0" w:color="auto"/>
          </w:divBdr>
        </w:div>
        <w:div w:id="519203424">
          <w:marLeft w:val="640"/>
          <w:marRight w:val="0"/>
          <w:marTop w:val="0"/>
          <w:marBottom w:val="0"/>
          <w:divBdr>
            <w:top w:val="none" w:sz="0" w:space="0" w:color="auto"/>
            <w:left w:val="none" w:sz="0" w:space="0" w:color="auto"/>
            <w:bottom w:val="none" w:sz="0" w:space="0" w:color="auto"/>
            <w:right w:val="none" w:sz="0" w:space="0" w:color="auto"/>
          </w:divBdr>
        </w:div>
        <w:div w:id="1560746042">
          <w:marLeft w:val="640"/>
          <w:marRight w:val="0"/>
          <w:marTop w:val="0"/>
          <w:marBottom w:val="0"/>
          <w:divBdr>
            <w:top w:val="none" w:sz="0" w:space="0" w:color="auto"/>
            <w:left w:val="none" w:sz="0" w:space="0" w:color="auto"/>
            <w:bottom w:val="none" w:sz="0" w:space="0" w:color="auto"/>
            <w:right w:val="none" w:sz="0" w:space="0" w:color="auto"/>
          </w:divBdr>
        </w:div>
        <w:div w:id="1571844802">
          <w:marLeft w:val="640"/>
          <w:marRight w:val="0"/>
          <w:marTop w:val="0"/>
          <w:marBottom w:val="0"/>
          <w:divBdr>
            <w:top w:val="none" w:sz="0" w:space="0" w:color="auto"/>
            <w:left w:val="none" w:sz="0" w:space="0" w:color="auto"/>
            <w:bottom w:val="none" w:sz="0" w:space="0" w:color="auto"/>
            <w:right w:val="none" w:sz="0" w:space="0" w:color="auto"/>
          </w:divBdr>
        </w:div>
        <w:div w:id="1084183896">
          <w:marLeft w:val="640"/>
          <w:marRight w:val="0"/>
          <w:marTop w:val="0"/>
          <w:marBottom w:val="0"/>
          <w:divBdr>
            <w:top w:val="none" w:sz="0" w:space="0" w:color="auto"/>
            <w:left w:val="none" w:sz="0" w:space="0" w:color="auto"/>
            <w:bottom w:val="none" w:sz="0" w:space="0" w:color="auto"/>
            <w:right w:val="none" w:sz="0" w:space="0" w:color="auto"/>
          </w:divBdr>
        </w:div>
        <w:div w:id="1153258572">
          <w:marLeft w:val="640"/>
          <w:marRight w:val="0"/>
          <w:marTop w:val="0"/>
          <w:marBottom w:val="0"/>
          <w:divBdr>
            <w:top w:val="none" w:sz="0" w:space="0" w:color="auto"/>
            <w:left w:val="none" w:sz="0" w:space="0" w:color="auto"/>
            <w:bottom w:val="none" w:sz="0" w:space="0" w:color="auto"/>
            <w:right w:val="none" w:sz="0" w:space="0" w:color="auto"/>
          </w:divBdr>
        </w:div>
        <w:div w:id="1076980607">
          <w:marLeft w:val="640"/>
          <w:marRight w:val="0"/>
          <w:marTop w:val="0"/>
          <w:marBottom w:val="0"/>
          <w:divBdr>
            <w:top w:val="none" w:sz="0" w:space="0" w:color="auto"/>
            <w:left w:val="none" w:sz="0" w:space="0" w:color="auto"/>
            <w:bottom w:val="none" w:sz="0" w:space="0" w:color="auto"/>
            <w:right w:val="none" w:sz="0" w:space="0" w:color="auto"/>
          </w:divBdr>
        </w:div>
        <w:div w:id="231084675">
          <w:marLeft w:val="640"/>
          <w:marRight w:val="0"/>
          <w:marTop w:val="0"/>
          <w:marBottom w:val="0"/>
          <w:divBdr>
            <w:top w:val="none" w:sz="0" w:space="0" w:color="auto"/>
            <w:left w:val="none" w:sz="0" w:space="0" w:color="auto"/>
            <w:bottom w:val="none" w:sz="0" w:space="0" w:color="auto"/>
            <w:right w:val="none" w:sz="0" w:space="0" w:color="auto"/>
          </w:divBdr>
        </w:div>
        <w:div w:id="928582136">
          <w:marLeft w:val="640"/>
          <w:marRight w:val="0"/>
          <w:marTop w:val="0"/>
          <w:marBottom w:val="0"/>
          <w:divBdr>
            <w:top w:val="none" w:sz="0" w:space="0" w:color="auto"/>
            <w:left w:val="none" w:sz="0" w:space="0" w:color="auto"/>
            <w:bottom w:val="none" w:sz="0" w:space="0" w:color="auto"/>
            <w:right w:val="none" w:sz="0" w:space="0" w:color="auto"/>
          </w:divBdr>
        </w:div>
        <w:div w:id="1415202282">
          <w:marLeft w:val="640"/>
          <w:marRight w:val="0"/>
          <w:marTop w:val="0"/>
          <w:marBottom w:val="0"/>
          <w:divBdr>
            <w:top w:val="none" w:sz="0" w:space="0" w:color="auto"/>
            <w:left w:val="none" w:sz="0" w:space="0" w:color="auto"/>
            <w:bottom w:val="none" w:sz="0" w:space="0" w:color="auto"/>
            <w:right w:val="none" w:sz="0" w:space="0" w:color="auto"/>
          </w:divBdr>
        </w:div>
        <w:div w:id="959529039">
          <w:marLeft w:val="640"/>
          <w:marRight w:val="0"/>
          <w:marTop w:val="0"/>
          <w:marBottom w:val="0"/>
          <w:divBdr>
            <w:top w:val="none" w:sz="0" w:space="0" w:color="auto"/>
            <w:left w:val="none" w:sz="0" w:space="0" w:color="auto"/>
            <w:bottom w:val="none" w:sz="0" w:space="0" w:color="auto"/>
            <w:right w:val="none" w:sz="0" w:space="0" w:color="auto"/>
          </w:divBdr>
        </w:div>
        <w:div w:id="641621908">
          <w:marLeft w:val="640"/>
          <w:marRight w:val="0"/>
          <w:marTop w:val="0"/>
          <w:marBottom w:val="0"/>
          <w:divBdr>
            <w:top w:val="none" w:sz="0" w:space="0" w:color="auto"/>
            <w:left w:val="none" w:sz="0" w:space="0" w:color="auto"/>
            <w:bottom w:val="none" w:sz="0" w:space="0" w:color="auto"/>
            <w:right w:val="none" w:sz="0" w:space="0" w:color="auto"/>
          </w:divBdr>
        </w:div>
        <w:div w:id="1186402655">
          <w:marLeft w:val="640"/>
          <w:marRight w:val="0"/>
          <w:marTop w:val="0"/>
          <w:marBottom w:val="0"/>
          <w:divBdr>
            <w:top w:val="none" w:sz="0" w:space="0" w:color="auto"/>
            <w:left w:val="none" w:sz="0" w:space="0" w:color="auto"/>
            <w:bottom w:val="none" w:sz="0" w:space="0" w:color="auto"/>
            <w:right w:val="none" w:sz="0" w:space="0" w:color="auto"/>
          </w:divBdr>
        </w:div>
        <w:div w:id="2064594884">
          <w:marLeft w:val="640"/>
          <w:marRight w:val="0"/>
          <w:marTop w:val="0"/>
          <w:marBottom w:val="0"/>
          <w:divBdr>
            <w:top w:val="none" w:sz="0" w:space="0" w:color="auto"/>
            <w:left w:val="none" w:sz="0" w:space="0" w:color="auto"/>
            <w:bottom w:val="none" w:sz="0" w:space="0" w:color="auto"/>
            <w:right w:val="none" w:sz="0" w:space="0" w:color="auto"/>
          </w:divBdr>
        </w:div>
        <w:div w:id="1107626795">
          <w:marLeft w:val="640"/>
          <w:marRight w:val="0"/>
          <w:marTop w:val="0"/>
          <w:marBottom w:val="0"/>
          <w:divBdr>
            <w:top w:val="none" w:sz="0" w:space="0" w:color="auto"/>
            <w:left w:val="none" w:sz="0" w:space="0" w:color="auto"/>
            <w:bottom w:val="none" w:sz="0" w:space="0" w:color="auto"/>
            <w:right w:val="none" w:sz="0" w:space="0" w:color="auto"/>
          </w:divBdr>
        </w:div>
        <w:div w:id="1101529489">
          <w:marLeft w:val="640"/>
          <w:marRight w:val="0"/>
          <w:marTop w:val="0"/>
          <w:marBottom w:val="0"/>
          <w:divBdr>
            <w:top w:val="none" w:sz="0" w:space="0" w:color="auto"/>
            <w:left w:val="none" w:sz="0" w:space="0" w:color="auto"/>
            <w:bottom w:val="none" w:sz="0" w:space="0" w:color="auto"/>
            <w:right w:val="none" w:sz="0" w:space="0" w:color="auto"/>
          </w:divBdr>
        </w:div>
        <w:div w:id="1419405239">
          <w:marLeft w:val="640"/>
          <w:marRight w:val="0"/>
          <w:marTop w:val="0"/>
          <w:marBottom w:val="0"/>
          <w:divBdr>
            <w:top w:val="none" w:sz="0" w:space="0" w:color="auto"/>
            <w:left w:val="none" w:sz="0" w:space="0" w:color="auto"/>
            <w:bottom w:val="none" w:sz="0" w:space="0" w:color="auto"/>
            <w:right w:val="none" w:sz="0" w:space="0" w:color="auto"/>
          </w:divBdr>
        </w:div>
        <w:div w:id="1762677051">
          <w:marLeft w:val="640"/>
          <w:marRight w:val="0"/>
          <w:marTop w:val="0"/>
          <w:marBottom w:val="0"/>
          <w:divBdr>
            <w:top w:val="none" w:sz="0" w:space="0" w:color="auto"/>
            <w:left w:val="none" w:sz="0" w:space="0" w:color="auto"/>
            <w:bottom w:val="none" w:sz="0" w:space="0" w:color="auto"/>
            <w:right w:val="none" w:sz="0" w:space="0" w:color="auto"/>
          </w:divBdr>
        </w:div>
        <w:div w:id="1130707674">
          <w:marLeft w:val="640"/>
          <w:marRight w:val="0"/>
          <w:marTop w:val="0"/>
          <w:marBottom w:val="0"/>
          <w:divBdr>
            <w:top w:val="none" w:sz="0" w:space="0" w:color="auto"/>
            <w:left w:val="none" w:sz="0" w:space="0" w:color="auto"/>
            <w:bottom w:val="none" w:sz="0" w:space="0" w:color="auto"/>
            <w:right w:val="none" w:sz="0" w:space="0" w:color="auto"/>
          </w:divBdr>
        </w:div>
        <w:div w:id="2052730303">
          <w:marLeft w:val="640"/>
          <w:marRight w:val="0"/>
          <w:marTop w:val="0"/>
          <w:marBottom w:val="0"/>
          <w:divBdr>
            <w:top w:val="none" w:sz="0" w:space="0" w:color="auto"/>
            <w:left w:val="none" w:sz="0" w:space="0" w:color="auto"/>
            <w:bottom w:val="none" w:sz="0" w:space="0" w:color="auto"/>
            <w:right w:val="none" w:sz="0" w:space="0" w:color="auto"/>
          </w:divBdr>
        </w:div>
        <w:div w:id="719282770">
          <w:marLeft w:val="640"/>
          <w:marRight w:val="0"/>
          <w:marTop w:val="0"/>
          <w:marBottom w:val="0"/>
          <w:divBdr>
            <w:top w:val="none" w:sz="0" w:space="0" w:color="auto"/>
            <w:left w:val="none" w:sz="0" w:space="0" w:color="auto"/>
            <w:bottom w:val="none" w:sz="0" w:space="0" w:color="auto"/>
            <w:right w:val="none" w:sz="0" w:space="0" w:color="auto"/>
          </w:divBdr>
        </w:div>
        <w:div w:id="419982379">
          <w:marLeft w:val="640"/>
          <w:marRight w:val="0"/>
          <w:marTop w:val="0"/>
          <w:marBottom w:val="0"/>
          <w:divBdr>
            <w:top w:val="none" w:sz="0" w:space="0" w:color="auto"/>
            <w:left w:val="none" w:sz="0" w:space="0" w:color="auto"/>
            <w:bottom w:val="none" w:sz="0" w:space="0" w:color="auto"/>
            <w:right w:val="none" w:sz="0" w:space="0" w:color="auto"/>
          </w:divBdr>
        </w:div>
        <w:div w:id="1562207649">
          <w:marLeft w:val="640"/>
          <w:marRight w:val="0"/>
          <w:marTop w:val="0"/>
          <w:marBottom w:val="0"/>
          <w:divBdr>
            <w:top w:val="none" w:sz="0" w:space="0" w:color="auto"/>
            <w:left w:val="none" w:sz="0" w:space="0" w:color="auto"/>
            <w:bottom w:val="none" w:sz="0" w:space="0" w:color="auto"/>
            <w:right w:val="none" w:sz="0" w:space="0" w:color="auto"/>
          </w:divBdr>
        </w:div>
        <w:div w:id="683480476">
          <w:marLeft w:val="640"/>
          <w:marRight w:val="0"/>
          <w:marTop w:val="0"/>
          <w:marBottom w:val="0"/>
          <w:divBdr>
            <w:top w:val="none" w:sz="0" w:space="0" w:color="auto"/>
            <w:left w:val="none" w:sz="0" w:space="0" w:color="auto"/>
            <w:bottom w:val="none" w:sz="0" w:space="0" w:color="auto"/>
            <w:right w:val="none" w:sz="0" w:space="0" w:color="auto"/>
          </w:divBdr>
        </w:div>
      </w:divsChild>
    </w:div>
    <w:div w:id="1164004203">
      <w:bodyDiv w:val="1"/>
      <w:marLeft w:val="0"/>
      <w:marRight w:val="0"/>
      <w:marTop w:val="0"/>
      <w:marBottom w:val="0"/>
      <w:divBdr>
        <w:top w:val="none" w:sz="0" w:space="0" w:color="auto"/>
        <w:left w:val="none" w:sz="0" w:space="0" w:color="auto"/>
        <w:bottom w:val="none" w:sz="0" w:space="0" w:color="auto"/>
        <w:right w:val="none" w:sz="0" w:space="0" w:color="auto"/>
      </w:divBdr>
    </w:div>
    <w:div w:id="1165317304">
      <w:bodyDiv w:val="1"/>
      <w:marLeft w:val="0"/>
      <w:marRight w:val="0"/>
      <w:marTop w:val="0"/>
      <w:marBottom w:val="0"/>
      <w:divBdr>
        <w:top w:val="none" w:sz="0" w:space="0" w:color="auto"/>
        <w:left w:val="none" w:sz="0" w:space="0" w:color="auto"/>
        <w:bottom w:val="none" w:sz="0" w:space="0" w:color="auto"/>
        <w:right w:val="none" w:sz="0" w:space="0" w:color="auto"/>
      </w:divBdr>
    </w:div>
    <w:div w:id="1169173662">
      <w:bodyDiv w:val="1"/>
      <w:marLeft w:val="0"/>
      <w:marRight w:val="0"/>
      <w:marTop w:val="0"/>
      <w:marBottom w:val="0"/>
      <w:divBdr>
        <w:top w:val="none" w:sz="0" w:space="0" w:color="auto"/>
        <w:left w:val="none" w:sz="0" w:space="0" w:color="auto"/>
        <w:bottom w:val="none" w:sz="0" w:space="0" w:color="auto"/>
        <w:right w:val="none" w:sz="0" w:space="0" w:color="auto"/>
      </w:divBdr>
    </w:div>
    <w:div w:id="1178153552">
      <w:bodyDiv w:val="1"/>
      <w:marLeft w:val="0"/>
      <w:marRight w:val="0"/>
      <w:marTop w:val="0"/>
      <w:marBottom w:val="0"/>
      <w:divBdr>
        <w:top w:val="none" w:sz="0" w:space="0" w:color="auto"/>
        <w:left w:val="none" w:sz="0" w:space="0" w:color="auto"/>
        <w:bottom w:val="none" w:sz="0" w:space="0" w:color="auto"/>
        <w:right w:val="none" w:sz="0" w:space="0" w:color="auto"/>
      </w:divBdr>
    </w:div>
    <w:div w:id="1180704332">
      <w:bodyDiv w:val="1"/>
      <w:marLeft w:val="0"/>
      <w:marRight w:val="0"/>
      <w:marTop w:val="0"/>
      <w:marBottom w:val="0"/>
      <w:divBdr>
        <w:top w:val="none" w:sz="0" w:space="0" w:color="auto"/>
        <w:left w:val="none" w:sz="0" w:space="0" w:color="auto"/>
        <w:bottom w:val="none" w:sz="0" w:space="0" w:color="auto"/>
        <w:right w:val="none" w:sz="0" w:space="0" w:color="auto"/>
      </w:divBdr>
    </w:div>
    <w:div w:id="1193691959">
      <w:bodyDiv w:val="1"/>
      <w:marLeft w:val="0"/>
      <w:marRight w:val="0"/>
      <w:marTop w:val="0"/>
      <w:marBottom w:val="0"/>
      <w:divBdr>
        <w:top w:val="none" w:sz="0" w:space="0" w:color="auto"/>
        <w:left w:val="none" w:sz="0" w:space="0" w:color="auto"/>
        <w:bottom w:val="none" w:sz="0" w:space="0" w:color="auto"/>
        <w:right w:val="none" w:sz="0" w:space="0" w:color="auto"/>
      </w:divBdr>
      <w:divsChild>
        <w:div w:id="457379357">
          <w:marLeft w:val="480"/>
          <w:marRight w:val="0"/>
          <w:marTop w:val="0"/>
          <w:marBottom w:val="0"/>
          <w:divBdr>
            <w:top w:val="none" w:sz="0" w:space="0" w:color="auto"/>
            <w:left w:val="none" w:sz="0" w:space="0" w:color="auto"/>
            <w:bottom w:val="none" w:sz="0" w:space="0" w:color="auto"/>
            <w:right w:val="none" w:sz="0" w:space="0" w:color="auto"/>
          </w:divBdr>
        </w:div>
        <w:div w:id="1476751793">
          <w:marLeft w:val="480"/>
          <w:marRight w:val="0"/>
          <w:marTop w:val="0"/>
          <w:marBottom w:val="0"/>
          <w:divBdr>
            <w:top w:val="none" w:sz="0" w:space="0" w:color="auto"/>
            <w:left w:val="none" w:sz="0" w:space="0" w:color="auto"/>
            <w:bottom w:val="none" w:sz="0" w:space="0" w:color="auto"/>
            <w:right w:val="none" w:sz="0" w:space="0" w:color="auto"/>
          </w:divBdr>
        </w:div>
        <w:div w:id="2085176001">
          <w:marLeft w:val="480"/>
          <w:marRight w:val="0"/>
          <w:marTop w:val="0"/>
          <w:marBottom w:val="0"/>
          <w:divBdr>
            <w:top w:val="none" w:sz="0" w:space="0" w:color="auto"/>
            <w:left w:val="none" w:sz="0" w:space="0" w:color="auto"/>
            <w:bottom w:val="none" w:sz="0" w:space="0" w:color="auto"/>
            <w:right w:val="none" w:sz="0" w:space="0" w:color="auto"/>
          </w:divBdr>
        </w:div>
        <w:div w:id="1947149698">
          <w:marLeft w:val="480"/>
          <w:marRight w:val="0"/>
          <w:marTop w:val="0"/>
          <w:marBottom w:val="0"/>
          <w:divBdr>
            <w:top w:val="none" w:sz="0" w:space="0" w:color="auto"/>
            <w:left w:val="none" w:sz="0" w:space="0" w:color="auto"/>
            <w:bottom w:val="none" w:sz="0" w:space="0" w:color="auto"/>
            <w:right w:val="none" w:sz="0" w:space="0" w:color="auto"/>
          </w:divBdr>
        </w:div>
        <w:div w:id="463162527">
          <w:marLeft w:val="480"/>
          <w:marRight w:val="0"/>
          <w:marTop w:val="0"/>
          <w:marBottom w:val="0"/>
          <w:divBdr>
            <w:top w:val="none" w:sz="0" w:space="0" w:color="auto"/>
            <w:left w:val="none" w:sz="0" w:space="0" w:color="auto"/>
            <w:bottom w:val="none" w:sz="0" w:space="0" w:color="auto"/>
            <w:right w:val="none" w:sz="0" w:space="0" w:color="auto"/>
          </w:divBdr>
        </w:div>
        <w:div w:id="1317103027">
          <w:marLeft w:val="480"/>
          <w:marRight w:val="0"/>
          <w:marTop w:val="0"/>
          <w:marBottom w:val="0"/>
          <w:divBdr>
            <w:top w:val="none" w:sz="0" w:space="0" w:color="auto"/>
            <w:left w:val="none" w:sz="0" w:space="0" w:color="auto"/>
            <w:bottom w:val="none" w:sz="0" w:space="0" w:color="auto"/>
            <w:right w:val="none" w:sz="0" w:space="0" w:color="auto"/>
          </w:divBdr>
        </w:div>
        <w:div w:id="756950636">
          <w:marLeft w:val="480"/>
          <w:marRight w:val="0"/>
          <w:marTop w:val="0"/>
          <w:marBottom w:val="0"/>
          <w:divBdr>
            <w:top w:val="none" w:sz="0" w:space="0" w:color="auto"/>
            <w:left w:val="none" w:sz="0" w:space="0" w:color="auto"/>
            <w:bottom w:val="none" w:sz="0" w:space="0" w:color="auto"/>
            <w:right w:val="none" w:sz="0" w:space="0" w:color="auto"/>
          </w:divBdr>
        </w:div>
        <w:div w:id="852574731">
          <w:marLeft w:val="480"/>
          <w:marRight w:val="0"/>
          <w:marTop w:val="0"/>
          <w:marBottom w:val="0"/>
          <w:divBdr>
            <w:top w:val="none" w:sz="0" w:space="0" w:color="auto"/>
            <w:left w:val="none" w:sz="0" w:space="0" w:color="auto"/>
            <w:bottom w:val="none" w:sz="0" w:space="0" w:color="auto"/>
            <w:right w:val="none" w:sz="0" w:space="0" w:color="auto"/>
          </w:divBdr>
        </w:div>
        <w:div w:id="293029063">
          <w:marLeft w:val="480"/>
          <w:marRight w:val="0"/>
          <w:marTop w:val="0"/>
          <w:marBottom w:val="0"/>
          <w:divBdr>
            <w:top w:val="none" w:sz="0" w:space="0" w:color="auto"/>
            <w:left w:val="none" w:sz="0" w:space="0" w:color="auto"/>
            <w:bottom w:val="none" w:sz="0" w:space="0" w:color="auto"/>
            <w:right w:val="none" w:sz="0" w:space="0" w:color="auto"/>
          </w:divBdr>
        </w:div>
        <w:div w:id="1845631951">
          <w:marLeft w:val="480"/>
          <w:marRight w:val="0"/>
          <w:marTop w:val="0"/>
          <w:marBottom w:val="0"/>
          <w:divBdr>
            <w:top w:val="none" w:sz="0" w:space="0" w:color="auto"/>
            <w:left w:val="none" w:sz="0" w:space="0" w:color="auto"/>
            <w:bottom w:val="none" w:sz="0" w:space="0" w:color="auto"/>
            <w:right w:val="none" w:sz="0" w:space="0" w:color="auto"/>
          </w:divBdr>
        </w:div>
        <w:div w:id="375856520">
          <w:marLeft w:val="480"/>
          <w:marRight w:val="0"/>
          <w:marTop w:val="0"/>
          <w:marBottom w:val="0"/>
          <w:divBdr>
            <w:top w:val="none" w:sz="0" w:space="0" w:color="auto"/>
            <w:left w:val="none" w:sz="0" w:space="0" w:color="auto"/>
            <w:bottom w:val="none" w:sz="0" w:space="0" w:color="auto"/>
            <w:right w:val="none" w:sz="0" w:space="0" w:color="auto"/>
          </w:divBdr>
        </w:div>
        <w:div w:id="1788698597">
          <w:marLeft w:val="480"/>
          <w:marRight w:val="0"/>
          <w:marTop w:val="0"/>
          <w:marBottom w:val="0"/>
          <w:divBdr>
            <w:top w:val="none" w:sz="0" w:space="0" w:color="auto"/>
            <w:left w:val="none" w:sz="0" w:space="0" w:color="auto"/>
            <w:bottom w:val="none" w:sz="0" w:space="0" w:color="auto"/>
            <w:right w:val="none" w:sz="0" w:space="0" w:color="auto"/>
          </w:divBdr>
        </w:div>
        <w:div w:id="1614091890">
          <w:marLeft w:val="480"/>
          <w:marRight w:val="0"/>
          <w:marTop w:val="0"/>
          <w:marBottom w:val="0"/>
          <w:divBdr>
            <w:top w:val="none" w:sz="0" w:space="0" w:color="auto"/>
            <w:left w:val="none" w:sz="0" w:space="0" w:color="auto"/>
            <w:bottom w:val="none" w:sz="0" w:space="0" w:color="auto"/>
            <w:right w:val="none" w:sz="0" w:space="0" w:color="auto"/>
          </w:divBdr>
        </w:div>
        <w:div w:id="1880387447">
          <w:marLeft w:val="480"/>
          <w:marRight w:val="0"/>
          <w:marTop w:val="0"/>
          <w:marBottom w:val="0"/>
          <w:divBdr>
            <w:top w:val="none" w:sz="0" w:space="0" w:color="auto"/>
            <w:left w:val="none" w:sz="0" w:space="0" w:color="auto"/>
            <w:bottom w:val="none" w:sz="0" w:space="0" w:color="auto"/>
            <w:right w:val="none" w:sz="0" w:space="0" w:color="auto"/>
          </w:divBdr>
        </w:div>
        <w:div w:id="660424094">
          <w:marLeft w:val="480"/>
          <w:marRight w:val="0"/>
          <w:marTop w:val="0"/>
          <w:marBottom w:val="0"/>
          <w:divBdr>
            <w:top w:val="none" w:sz="0" w:space="0" w:color="auto"/>
            <w:left w:val="none" w:sz="0" w:space="0" w:color="auto"/>
            <w:bottom w:val="none" w:sz="0" w:space="0" w:color="auto"/>
            <w:right w:val="none" w:sz="0" w:space="0" w:color="auto"/>
          </w:divBdr>
        </w:div>
        <w:div w:id="2006787388">
          <w:marLeft w:val="480"/>
          <w:marRight w:val="0"/>
          <w:marTop w:val="0"/>
          <w:marBottom w:val="0"/>
          <w:divBdr>
            <w:top w:val="none" w:sz="0" w:space="0" w:color="auto"/>
            <w:left w:val="none" w:sz="0" w:space="0" w:color="auto"/>
            <w:bottom w:val="none" w:sz="0" w:space="0" w:color="auto"/>
            <w:right w:val="none" w:sz="0" w:space="0" w:color="auto"/>
          </w:divBdr>
        </w:div>
        <w:div w:id="477772955">
          <w:marLeft w:val="480"/>
          <w:marRight w:val="0"/>
          <w:marTop w:val="0"/>
          <w:marBottom w:val="0"/>
          <w:divBdr>
            <w:top w:val="none" w:sz="0" w:space="0" w:color="auto"/>
            <w:left w:val="none" w:sz="0" w:space="0" w:color="auto"/>
            <w:bottom w:val="none" w:sz="0" w:space="0" w:color="auto"/>
            <w:right w:val="none" w:sz="0" w:space="0" w:color="auto"/>
          </w:divBdr>
        </w:div>
        <w:div w:id="1169061853">
          <w:marLeft w:val="480"/>
          <w:marRight w:val="0"/>
          <w:marTop w:val="0"/>
          <w:marBottom w:val="0"/>
          <w:divBdr>
            <w:top w:val="none" w:sz="0" w:space="0" w:color="auto"/>
            <w:left w:val="none" w:sz="0" w:space="0" w:color="auto"/>
            <w:bottom w:val="none" w:sz="0" w:space="0" w:color="auto"/>
            <w:right w:val="none" w:sz="0" w:space="0" w:color="auto"/>
          </w:divBdr>
        </w:div>
        <w:div w:id="1328290644">
          <w:marLeft w:val="480"/>
          <w:marRight w:val="0"/>
          <w:marTop w:val="0"/>
          <w:marBottom w:val="0"/>
          <w:divBdr>
            <w:top w:val="none" w:sz="0" w:space="0" w:color="auto"/>
            <w:left w:val="none" w:sz="0" w:space="0" w:color="auto"/>
            <w:bottom w:val="none" w:sz="0" w:space="0" w:color="auto"/>
            <w:right w:val="none" w:sz="0" w:space="0" w:color="auto"/>
          </w:divBdr>
        </w:div>
        <w:div w:id="1264151316">
          <w:marLeft w:val="480"/>
          <w:marRight w:val="0"/>
          <w:marTop w:val="0"/>
          <w:marBottom w:val="0"/>
          <w:divBdr>
            <w:top w:val="none" w:sz="0" w:space="0" w:color="auto"/>
            <w:left w:val="none" w:sz="0" w:space="0" w:color="auto"/>
            <w:bottom w:val="none" w:sz="0" w:space="0" w:color="auto"/>
            <w:right w:val="none" w:sz="0" w:space="0" w:color="auto"/>
          </w:divBdr>
        </w:div>
        <w:div w:id="2133285039">
          <w:marLeft w:val="480"/>
          <w:marRight w:val="0"/>
          <w:marTop w:val="0"/>
          <w:marBottom w:val="0"/>
          <w:divBdr>
            <w:top w:val="none" w:sz="0" w:space="0" w:color="auto"/>
            <w:left w:val="none" w:sz="0" w:space="0" w:color="auto"/>
            <w:bottom w:val="none" w:sz="0" w:space="0" w:color="auto"/>
            <w:right w:val="none" w:sz="0" w:space="0" w:color="auto"/>
          </w:divBdr>
        </w:div>
        <w:div w:id="1844973846">
          <w:marLeft w:val="480"/>
          <w:marRight w:val="0"/>
          <w:marTop w:val="0"/>
          <w:marBottom w:val="0"/>
          <w:divBdr>
            <w:top w:val="none" w:sz="0" w:space="0" w:color="auto"/>
            <w:left w:val="none" w:sz="0" w:space="0" w:color="auto"/>
            <w:bottom w:val="none" w:sz="0" w:space="0" w:color="auto"/>
            <w:right w:val="none" w:sz="0" w:space="0" w:color="auto"/>
          </w:divBdr>
        </w:div>
        <w:div w:id="1933052943">
          <w:marLeft w:val="480"/>
          <w:marRight w:val="0"/>
          <w:marTop w:val="0"/>
          <w:marBottom w:val="0"/>
          <w:divBdr>
            <w:top w:val="none" w:sz="0" w:space="0" w:color="auto"/>
            <w:left w:val="none" w:sz="0" w:space="0" w:color="auto"/>
            <w:bottom w:val="none" w:sz="0" w:space="0" w:color="auto"/>
            <w:right w:val="none" w:sz="0" w:space="0" w:color="auto"/>
          </w:divBdr>
        </w:div>
        <w:div w:id="1527599570">
          <w:marLeft w:val="480"/>
          <w:marRight w:val="0"/>
          <w:marTop w:val="0"/>
          <w:marBottom w:val="0"/>
          <w:divBdr>
            <w:top w:val="none" w:sz="0" w:space="0" w:color="auto"/>
            <w:left w:val="none" w:sz="0" w:space="0" w:color="auto"/>
            <w:bottom w:val="none" w:sz="0" w:space="0" w:color="auto"/>
            <w:right w:val="none" w:sz="0" w:space="0" w:color="auto"/>
          </w:divBdr>
        </w:div>
        <w:div w:id="390349729">
          <w:marLeft w:val="480"/>
          <w:marRight w:val="0"/>
          <w:marTop w:val="0"/>
          <w:marBottom w:val="0"/>
          <w:divBdr>
            <w:top w:val="none" w:sz="0" w:space="0" w:color="auto"/>
            <w:left w:val="none" w:sz="0" w:space="0" w:color="auto"/>
            <w:bottom w:val="none" w:sz="0" w:space="0" w:color="auto"/>
            <w:right w:val="none" w:sz="0" w:space="0" w:color="auto"/>
          </w:divBdr>
        </w:div>
        <w:div w:id="1840726743">
          <w:marLeft w:val="480"/>
          <w:marRight w:val="0"/>
          <w:marTop w:val="0"/>
          <w:marBottom w:val="0"/>
          <w:divBdr>
            <w:top w:val="none" w:sz="0" w:space="0" w:color="auto"/>
            <w:left w:val="none" w:sz="0" w:space="0" w:color="auto"/>
            <w:bottom w:val="none" w:sz="0" w:space="0" w:color="auto"/>
            <w:right w:val="none" w:sz="0" w:space="0" w:color="auto"/>
          </w:divBdr>
        </w:div>
        <w:div w:id="1861964290">
          <w:marLeft w:val="480"/>
          <w:marRight w:val="0"/>
          <w:marTop w:val="0"/>
          <w:marBottom w:val="0"/>
          <w:divBdr>
            <w:top w:val="none" w:sz="0" w:space="0" w:color="auto"/>
            <w:left w:val="none" w:sz="0" w:space="0" w:color="auto"/>
            <w:bottom w:val="none" w:sz="0" w:space="0" w:color="auto"/>
            <w:right w:val="none" w:sz="0" w:space="0" w:color="auto"/>
          </w:divBdr>
        </w:div>
        <w:div w:id="456875266">
          <w:marLeft w:val="480"/>
          <w:marRight w:val="0"/>
          <w:marTop w:val="0"/>
          <w:marBottom w:val="0"/>
          <w:divBdr>
            <w:top w:val="none" w:sz="0" w:space="0" w:color="auto"/>
            <w:left w:val="none" w:sz="0" w:space="0" w:color="auto"/>
            <w:bottom w:val="none" w:sz="0" w:space="0" w:color="auto"/>
            <w:right w:val="none" w:sz="0" w:space="0" w:color="auto"/>
          </w:divBdr>
        </w:div>
        <w:div w:id="1836728888">
          <w:marLeft w:val="480"/>
          <w:marRight w:val="0"/>
          <w:marTop w:val="0"/>
          <w:marBottom w:val="0"/>
          <w:divBdr>
            <w:top w:val="none" w:sz="0" w:space="0" w:color="auto"/>
            <w:left w:val="none" w:sz="0" w:space="0" w:color="auto"/>
            <w:bottom w:val="none" w:sz="0" w:space="0" w:color="auto"/>
            <w:right w:val="none" w:sz="0" w:space="0" w:color="auto"/>
          </w:divBdr>
        </w:div>
        <w:div w:id="1777745602">
          <w:marLeft w:val="480"/>
          <w:marRight w:val="0"/>
          <w:marTop w:val="0"/>
          <w:marBottom w:val="0"/>
          <w:divBdr>
            <w:top w:val="none" w:sz="0" w:space="0" w:color="auto"/>
            <w:left w:val="none" w:sz="0" w:space="0" w:color="auto"/>
            <w:bottom w:val="none" w:sz="0" w:space="0" w:color="auto"/>
            <w:right w:val="none" w:sz="0" w:space="0" w:color="auto"/>
          </w:divBdr>
        </w:div>
        <w:div w:id="1292327736">
          <w:marLeft w:val="480"/>
          <w:marRight w:val="0"/>
          <w:marTop w:val="0"/>
          <w:marBottom w:val="0"/>
          <w:divBdr>
            <w:top w:val="none" w:sz="0" w:space="0" w:color="auto"/>
            <w:left w:val="none" w:sz="0" w:space="0" w:color="auto"/>
            <w:bottom w:val="none" w:sz="0" w:space="0" w:color="auto"/>
            <w:right w:val="none" w:sz="0" w:space="0" w:color="auto"/>
          </w:divBdr>
        </w:div>
        <w:div w:id="657923203">
          <w:marLeft w:val="480"/>
          <w:marRight w:val="0"/>
          <w:marTop w:val="0"/>
          <w:marBottom w:val="0"/>
          <w:divBdr>
            <w:top w:val="none" w:sz="0" w:space="0" w:color="auto"/>
            <w:left w:val="none" w:sz="0" w:space="0" w:color="auto"/>
            <w:bottom w:val="none" w:sz="0" w:space="0" w:color="auto"/>
            <w:right w:val="none" w:sz="0" w:space="0" w:color="auto"/>
          </w:divBdr>
        </w:div>
        <w:div w:id="509568408">
          <w:marLeft w:val="480"/>
          <w:marRight w:val="0"/>
          <w:marTop w:val="0"/>
          <w:marBottom w:val="0"/>
          <w:divBdr>
            <w:top w:val="none" w:sz="0" w:space="0" w:color="auto"/>
            <w:left w:val="none" w:sz="0" w:space="0" w:color="auto"/>
            <w:bottom w:val="none" w:sz="0" w:space="0" w:color="auto"/>
            <w:right w:val="none" w:sz="0" w:space="0" w:color="auto"/>
          </w:divBdr>
        </w:div>
        <w:div w:id="1804616708">
          <w:marLeft w:val="480"/>
          <w:marRight w:val="0"/>
          <w:marTop w:val="0"/>
          <w:marBottom w:val="0"/>
          <w:divBdr>
            <w:top w:val="none" w:sz="0" w:space="0" w:color="auto"/>
            <w:left w:val="none" w:sz="0" w:space="0" w:color="auto"/>
            <w:bottom w:val="none" w:sz="0" w:space="0" w:color="auto"/>
            <w:right w:val="none" w:sz="0" w:space="0" w:color="auto"/>
          </w:divBdr>
        </w:div>
      </w:divsChild>
    </w:div>
    <w:div w:id="1196390280">
      <w:bodyDiv w:val="1"/>
      <w:marLeft w:val="0"/>
      <w:marRight w:val="0"/>
      <w:marTop w:val="0"/>
      <w:marBottom w:val="0"/>
      <w:divBdr>
        <w:top w:val="none" w:sz="0" w:space="0" w:color="auto"/>
        <w:left w:val="none" w:sz="0" w:space="0" w:color="auto"/>
        <w:bottom w:val="none" w:sz="0" w:space="0" w:color="auto"/>
        <w:right w:val="none" w:sz="0" w:space="0" w:color="auto"/>
      </w:divBdr>
      <w:divsChild>
        <w:div w:id="1338076324">
          <w:marLeft w:val="480"/>
          <w:marRight w:val="0"/>
          <w:marTop w:val="0"/>
          <w:marBottom w:val="0"/>
          <w:divBdr>
            <w:top w:val="none" w:sz="0" w:space="0" w:color="auto"/>
            <w:left w:val="none" w:sz="0" w:space="0" w:color="auto"/>
            <w:bottom w:val="none" w:sz="0" w:space="0" w:color="auto"/>
            <w:right w:val="none" w:sz="0" w:space="0" w:color="auto"/>
          </w:divBdr>
        </w:div>
        <w:div w:id="1726636000">
          <w:marLeft w:val="480"/>
          <w:marRight w:val="0"/>
          <w:marTop w:val="0"/>
          <w:marBottom w:val="0"/>
          <w:divBdr>
            <w:top w:val="none" w:sz="0" w:space="0" w:color="auto"/>
            <w:left w:val="none" w:sz="0" w:space="0" w:color="auto"/>
            <w:bottom w:val="none" w:sz="0" w:space="0" w:color="auto"/>
            <w:right w:val="none" w:sz="0" w:space="0" w:color="auto"/>
          </w:divBdr>
        </w:div>
        <w:div w:id="1939672913">
          <w:marLeft w:val="480"/>
          <w:marRight w:val="0"/>
          <w:marTop w:val="0"/>
          <w:marBottom w:val="0"/>
          <w:divBdr>
            <w:top w:val="none" w:sz="0" w:space="0" w:color="auto"/>
            <w:left w:val="none" w:sz="0" w:space="0" w:color="auto"/>
            <w:bottom w:val="none" w:sz="0" w:space="0" w:color="auto"/>
            <w:right w:val="none" w:sz="0" w:space="0" w:color="auto"/>
          </w:divBdr>
        </w:div>
        <w:div w:id="1897739563">
          <w:marLeft w:val="480"/>
          <w:marRight w:val="0"/>
          <w:marTop w:val="0"/>
          <w:marBottom w:val="0"/>
          <w:divBdr>
            <w:top w:val="none" w:sz="0" w:space="0" w:color="auto"/>
            <w:left w:val="none" w:sz="0" w:space="0" w:color="auto"/>
            <w:bottom w:val="none" w:sz="0" w:space="0" w:color="auto"/>
            <w:right w:val="none" w:sz="0" w:space="0" w:color="auto"/>
          </w:divBdr>
        </w:div>
        <w:div w:id="1676222647">
          <w:marLeft w:val="480"/>
          <w:marRight w:val="0"/>
          <w:marTop w:val="0"/>
          <w:marBottom w:val="0"/>
          <w:divBdr>
            <w:top w:val="none" w:sz="0" w:space="0" w:color="auto"/>
            <w:left w:val="none" w:sz="0" w:space="0" w:color="auto"/>
            <w:bottom w:val="none" w:sz="0" w:space="0" w:color="auto"/>
            <w:right w:val="none" w:sz="0" w:space="0" w:color="auto"/>
          </w:divBdr>
        </w:div>
        <w:div w:id="1944681392">
          <w:marLeft w:val="480"/>
          <w:marRight w:val="0"/>
          <w:marTop w:val="0"/>
          <w:marBottom w:val="0"/>
          <w:divBdr>
            <w:top w:val="none" w:sz="0" w:space="0" w:color="auto"/>
            <w:left w:val="none" w:sz="0" w:space="0" w:color="auto"/>
            <w:bottom w:val="none" w:sz="0" w:space="0" w:color="auto"/>
            <w:right w:val="none" w:sz="0" w:space="0" w:color="auto"/>
          </w:divBdr>
        </w:div>
        <w:div w:id="213808708">
          <w:marLeft w:val="480"/>
          <w:marRight w:val="0"/>
          <w:marTop w:val="0"/>
          <w:marBottom w:val="0"/>
          <w:divBdr>
            <w:top w:val="none" w:sz="0" w:space="0" w:color="auto"/>
            <w:left w:val="none" w:sz="0" w:space="0" w:color="auto"/>
            <w:bottom w:val="none" w:sz="0" w:space="0" w:color="auto"/>
            <w:right w:val="none" w:sz="0" w:space="0" w:color="auto"/>
          </w:divBdr>
        </w:div>
        <w:div w:id="593244558">
          <w:marLeft w:val="480"/>
          <w:marRight w:val="0"/>
          <w:marTop w:val="0"/>
          <w:marBottom w:val="0"/>
          <w:divBdr>
            <w:top w:val="none" w:sz="0" w:space="0" w:color="auto"/>
            <w:left w:val="none" w:sz="0" w:space="0" w:color="auto"/>
            <w:bottom w:val="none" w:sz="0" w:space="0" w:color="auto"/>
            <w:right w:val="none" w:sz="0" w:space="0" w:color="auto"/>
          </w:divBdr>
        </w:div>
        <w:div w:id="641814984">
          <w:marLeft w:val="480"/>
          <w:marRight w:val="0"/>
          <w:marTop w:val="0"/>
          <w:marBottom w:val="0"/>
          <w:divBdr>
            <w:top w:val="none" w:sz="0" w:space="0" w:color="auto"/>
            <w:left w:val="none" w:sz="0" w:space="0" w:color="auto"/>
            <w:bottom w:val="none" w:sz="0" w:space="0" w:color="auto"/>
            <w:right w:val="none" w:sz="0" w:space="0" w:color="auto"/>
          </w:divBdr>
        </w:div>
        <w:div w:id="224339346">
          <w:marLeft w:val="480"/>
          <w:marRight w:val="0"/>
          <w:marTop w:val="0"/>
          <w:marBottom w:val="0"/>
          <w:divBdr>
            <w:top w:val="none" w:sz="0" w:space="0" w:color="auto"/>
            <w:left w:val="none" w:sz="0" w:space="0" w:color="auto"/>
            <w:bottom w:val="none" w:sz="0" w:space="0" w:color="auto"/>
            <w:right w:val="none" w:sz="0" w:space="0" w:color="auto"/>
          </w:divBdr>
        </w:div>
        <w:div w:id="1817650572">
          <w:marLeft w:val="480"/>
          <w:marRight w:val="0"/>
          <w:marTop w:val="0"/>
          <w:marBottom w:val="0"/>
          <w:divBdr>
            <w:top w:val="none" w:sz="0" w:space="0" w:color="auto"/>
            <w:left w:val="none" w:sz="0" w:space="0" w:color="auto"/>
            <w:bottom w:val="none" w:sz="0" w:space="0" w:color="auto"/>
            <w:right w:val="none" w:sz="0" w:space="0" w:color="auto"/>
          </w:divBdr>
        </w:div>
        <w:div w:id="590629666">
          <w:marLeft w:val="480"/>
          <w:marRight w:val="0"/>
          <w:marTop w:val="0"/>
          <w:marBottom w:val="0"/>
          <w:divBdr>
            <w:top w:val="none" w:sz="0" w:space="0" w:color="auto"/>
            <w:left w:val="none" w:sz="0" w:space="0" w:color="auto"/>
            <w:bottom w:val="none" w:sz="0" w:space="0" w:color="auto"/>
            <w:right w:val="none" w:sz="0" w:space="0" w:color="auto"/>
          </w:divBdr>
        </w:div>
        <w:div w:id="838882580">
          <w:marLeft w:val="480"/>
          <w:marRight w:val="0"/>
          <w:marTop w:val="0"/>
          <w:marBottom w:val="0"/>
          <w:divBdr>
            <w:top w:val="none" w:sz="0" w:space="0" w:color="auto"/>
            <w:left w:val="none" w:sz="0" w:space="0" w:color="auto"/>
            <w:bottom w:val="none" w:sz="0" w:space="0" w:color="auto"/>
            <w:right w:val="none" w:sz="0" w:space="0" w:color="auto"/>
          </w:divBdr>
        </w:div>
        <w:div w:id="706218300">
          <w:marLeft w:val="480"/>
          <w:marRight w:val="0"/>
          <w:marTop w:val="0"/>
          <w:marBottom w:val="0"/>
          <w:divBdr>
            <w:top w:val="none" w:sz="0" w:space="0" w:color="auto"/>
            <w:left w:val="none" w:sz="0" w:space="0" w:color="auto"/>
            <w:bottom w:val="none" w:sz="0" w:space="0" w:color="auto"/>
            <w:right w:val="none" w:sz="0" w:space="0" w:color="auto"/>
          </w:divBdr>
        </w:div>
        <w:div w:id="1235356451">
          <w:marLeft w:val="480"/>
          <w:marRight w:val="0"/>
          <w:marTop w:val="0"/>
          <w:marBottom w:val="0"/>
          <w:divBdr>
            <w:top w:val="none" w:sz="0" w:space="0" w:color="auto"/>
            <w:left w:val="none" w:sz="0" w:space="0" w:color="auto"/>
            <w:bottom w:val="none" w:sz="0" w:space="0" w:color="auto"/>
            <w:right w:val="none" w:sz="0" w:space="0" w:color="auto"/>
          </w:divBdr>
        </w:div>
        <w:div w:id="2043244488">
          <w:marLeft w:val="480"/>
          <w:marRight w:val="0"/>
          <w:marTop w:val="0"/>
          <w:marBottom w:val="0"/>
          <w:divBdr>
            <w:top w:val="none" w:sz="0" w:space="0" w:color="auto"/>
            <w:left w:val="none" w:sz="0" w:space="0" w:color="auto"/>
            <w:bottom w:val="none" w:sz="0" w:space="0" w:color="auto"/>
            <w:right w:val="none" w:sz="0" w:space="0" w:color="auto"/>
          </w:divBdr>
        </w:div>
        <w:div w:id="1712611689">
          <w:marLeft w:val="480"/>
          <w:marRight w:val="0"/>
          <w:marTop w:val="0"/>
          <w:marBottom w:val="0"/>
          <w:divBdr>
            <w:top w:val="none" w:sz="0" w:space="0" w:color="auto"/>
            <w:left w:val="none" w:sz="0" w:space="0" w:color="auto"/>
            <w:bottom w:val="none" w:sz="0" w:space="0" w:color="auto"/>
            <w:right w:val="none" w:sz="0" w:space="0" w:color="auto"/>
          </w:divBdr>
        </w:div>
        <w:div w:id="1809592437">
          <w:marLeft w:val="480"/>
          <w:marRight w:val="0"/>
          <w:marTop w:val="0"/>
          <w:marBottom w:val="0"/>
          <w:divBdr>
            <w:top w:val="none" w:sz="0" w:space="0" w:color="auto"/>
            <w:left w:val="none" w:sz="0" w:space="0" w:color="auto"/>
            <w:bottom w:val="none" w:sz="0" w:space="0" w:color="auto"/>
            <w:right w:val="none" w:sz="0" w:space="0" w:color="auto"/>
          </w:divBdr>
        </w:div>
        <w:div w:id="509220316">
          <w:marLeft w:val="480"/>
          <w:marRight w:val="0"/>
          <w:marTop w:val="0"/>
          <w:marBottom w:val="0"/>
          <w:divBdr>
            <w:top w:val="none" w:sz="0" w:space="0" w:color="auto"/>
            <w:left w:val="none" w:sz="0" w:space="0" w:color="auto"/>
            <w:bottom w:val="none" w:sz="0" w:space="0" w:color="auto"/>
            <w:right w:val="none" w:sz="0" w:space="0" w:color="auto"/>
          </w:divBdr>
        </w:div>
        <w:div w:id="440106578">
          <w:marLeft w:val="480"/>
          <w:marRight w:val="0"/>
          <w:marTop w:val="0"/>
          <w:marBottom w:val="0"/>
          <w:divBdr>
            <w:top w:val="none" w:sz="0" w:space="0" w:color="auto"/>
            <w:left w:val="none" w:sz="0" w:space="0" w:color="auto"/>
            <w:bottom w:val="none" w:sz="0" w:space="0" w:color="auto"/>
            <w:right w:val="none" w:sz="0" w:space="0" w:color="auto"/>
          </w:divBdr>
        </w:div>
        <w:div w:id="42490638">
          <w:marLeft w:val="480"/>
          <w:marRight w:val="0"/>
          <w:marTop w:val="0"/>
          <w:marBottom w:val="0"/>
          <w:divBdr>
            <w:top w:val="none" w:sz="0" w:space="0" w:color="auto"/>
            <w:left w:val="none" w:sz="0" w:space="0" w:color="auto"/>
            <w:bottom w:val="none" w:sz="0" w:space="0" w:color="auto"/>
            <w:right w:val="none" w:sz="0" w:space="0" w:color="auto"/>
          </w:divBdr>
        </w:div>
        <w:div w:id="1069500988">
          <w:marLeft w:val="480"/>
          <w:marRight w:val="0"/>
          <w:marTop w:val="0"/>
          <w:marBottom w:val="0"/>
          <w:divBdr>
            <w:top w:val="none" w:sz="0" w:space="0" w:color="auto"/>
            <w:left w:val="none" w:sz="0" w:space="0" w:color="auto"/>
            <w:bottom w:val="none" w:sz="0" w:space="0" w:color="auto"/>
            <w:right w:val="none" w:sz="0" w:space="0" w:color="auto"/>
          </w:divBdr>
        </w:div>
        <w:div w:id="258880714">
          <w:marLeft w:val="480"/>
          <w:marRight w:val="0"/>
          <w:marTop w:val="0"/>
          <w:marBottom w:val="0"/>
          <w:divBdr>
            <w:top w:val="none" w:sz="0" w:space="0" w:color="auto"/>
            <w:left w:val="none" w:sz="0" w:space="0" w:color="auto"/>
            <w:bottom w:val="none" w:sz="0" w:space="0" w:color="auto"/>
            <w:right w:val="none" w:sz="0" w:space="0" w:color="auto"/>
          </w:divBdr>
        </w:div>
        <w:div w:id="1480615889">
          <w:marLeft w:val="480"/>
          <w:marRight w:val="0"/>
          <w:marTop w:val="0"/>
          <w:marBottom w:val="0"/>
          <w:divBdr>
            <w:top w:val="none" w:sz="0" w:space="0" w:color="auto"/>
            <w:left w:val="none" w:sz="0" w:space="0" w:color="auto"/>
            <w:bottom w:val="none" w:sz="0" w:space="0" w:color="auto"/>
            <w:right w:val="none" w:sz="0" w:space="0" w:color="auto"/>
          </w:divBdr>
        </w:div>
        <w:div w:id="112212512">
          <w:marLeft w:val="480"/>
          <w:marRight w:val="0"/>
          <w:marTop w:val="0"/>
          <w:marBottom w:val="0"/>
          <w:divBdr>
            <w:top w:val="none" w:sz="0" w:space="0" w:color="auto"/>
            <w:left w:val="none" w:sz="0" w:space="0" w:color="auto"/>
            <w:bottom w:val="none" w:sz="0" w:space="0" w:color="auto"/>
            <w:right w:val="none" w:sz="0" w:space="0" w:color="auto"/>
          </w:divBdr>
        </w:div>
      </w:divsChild>
    </w:div>
    <w:div w:id="1202285886">
      <w:bodyDiv w:val="1"/>
      <w:marLeft w:val="0"/>
      <w:marRight w:val="0"/>
      <w:marTop w:val="0"/>
      <w:marBottom w:val="0"/>
      <w:divBdr>
        <w:top w:val="none" w:sz="0" w:space="0" w:color="auto"/>
        <w:left w:val="none" w:sz="0" w:space="0" w:color="auto"/>
        <w:bottom w:val="none" w:sz="0" w:space="0" w:color="auto"/>
        <w:right w:val="none" w:sz="0" w:space="0" w:color="auto"/>
      </w:divBdr>
      <w:divsChild>
        <w:div w:id="1120756925">
          <w:marLeft w:val="480"/>
          <w:marRight w:val="0"/>
          <w:marTop w:val="0"/>
          <w:marBottom w:val="0"/>
          <w:divBdr>
            <w:top w:val="none" w:sz="0" w:space="0" w:color="auto"/>
            <w:left w:val="none" w:sz="0" w:space="0" w:color="auto"/>
            <w:bottom w:val="none" w:sz="0" w:space="0" w:color="auto"/>
            <w:right w:val="none" w:sz="0" w:space="0" w:color="auto"/>
          </w:divBdr>
        </w:div>
        <w:div w:id="2117284969">
          <w:marLeft w:val="480"/>
          <w:marRight w:val="0"/>
          <w:marTop w:val="0"/>
          <w:marBottom w:val="0"/>
          <w:divBdr>
            <w:top w:val="none" w:sz="0" w:space="0" w:color="auto"/>
            <w:left w:val="none" w:sz="0" w:space="0" w:color="auto"/>
            <w:bottom w:val="none" w:sz="0" w:space="0" w:color="auto"/>
            <w:right w:val="none" w:sz="0" w:space="0" w:color="auto"/>
          </w:divBdr>
        </w:div>
        <w:div w:id="176651429">
          <w:marLeft w:val="480"/>
          <w:marRight w:val="0"/>
          <w:marTop w:val="0"/>
          <w:marBottom w:val="0"/>
          <w:divBdr>
            <w:top w:val="none" w:sz="0" w:space="0" w:color="auto"/>
            <w:left w:val="none" w:sz="0" w:space="0" w:color="auto"/>
            <w:bottom w:val="none" w:sz="0" w:space="0" w:color="auto"/>
            <w:right w:val="none" w:sz="0" w:space="0" w:color="auto"/>
          </w:divBdr>
        </w:div>
        <w:div w:id="2054424210">
          <w:marLeft w:val="480"/>
          <w:marRight w:val="0"/>
          <w:marTop w:val="0"/>
          <w:marBottom w:val="0"/>
          <w:divBdr>
            <w:top w:val="none" w:sz="0" w:space="0" w:color="auto"/>
            <w:left w:val="none" w:sz="0" w:space="0" w:color="auto"/>
            <w:bottom w:val="none" w:sz="0" w:space="0" w:color="auto"/>
            <w:right w:val="none" w:sz="0" w:space="0" w:color="auto"/>
          </w:divBdr>
        </w:div>
        <w:div w:id="216480737">
          <w:marLeft w:val="480"/>
          <w:marRight w:val="0"/>
          <w:marTop w:val="0"/>
          <w:marBottom w:val="0"/>
          <w:divBdr>
            <w:top w:val="none" w:sz="0" w:space="0" w:color="auto"/>
            <w:left w:val="none" w:sz="0" w:space="0" w:color="auto"/>
            <w:bottom w:val="none" w:sz="0" w:space="0" w:color="auto"/>
            <w:right w:val="none" w:sz="0" w:space="0" w:color="auto"/>
          </w:divBdr>
        </w:div>
        <w:div w:id="1616793025">
          <w:marLeft w:val="480"/>
          <w:marRight w:val="0"/>
          <w:marTop w:val="0"/>
          <w:marBottom w:val="0"/>
          <w:divBdr>
            <w:top w:val="none" w:sz="0" w:space="0" w:color="auto"/>
            <w:left w:val="none" w:sz="0" w:space="0" w:color="auto"/>
            <w:bottom w:val="none" w:sz="0" w:space="0" w:color="auto"/>
            <w:right w:val="none" w:sz="0" w:space="0" w:color="auto"/>
          </w:divBdr>
        </w:div>
        <w:div w:id="1324972948">
          <w:marLeft w:val="480"/>
          <w:marRight w:val="0"/>
          <w:marTop w:val="0"/>
          <w:marBottom w:val="0"/>
          <w:divBdr>
            <w:top w:val="none" w:sz="0" w:space="0" w:color="auto"/>
            <w:left w:val="none" w:sz="0" w:space="0" w:color="auto"/>
            <w:bottom w:val="none" w:sz="0" w:space="0" w:color="auto"/>
            <w:right w:val="none" w:sz="0" w:space="0" w:color="auto"/>
          </w:divBdr>
        </w:div>
        <w:div w:id="1269317815">
          <w:marLeft w:val="480"/>
          <w:marRight w:val="0"/>
          <w:marTop w:val="0"/>
          <w:marBottom w:val="0"/>
          <w:divBdr>
            <w:top w:val="none" w:sz="0" w:space="0" w:color="auto"/>
            <w:left w:val="none" w:sz="0" w:space="0" w:color="auto"/>
            <w:bottom w:val="none" w:sz="0" w:space="0" w:color="auto"/>
            <w:right w:val="none" w:sz="0" w:space="0" w:color="auto"/>
          </w:divBdr>
        </w:div>
        <w:div w:id="189223662">
          <w:marLeft w:val="480"/>
          <w:marRight w:val="0"/>
          <w:marTop w:val="0"/>
          <w:marBottom w:val="0"/>
          <w:divBdr>
            <w:top w:val="none" w:sz="0" w:space="0" w:color="auto"/>
            <w:left w:val="none" w:sz="0" w:space="0" w:color="auto"/>
            <w:bottom w:val="none" w:sz="0" w:space="0" w:color="auto"/>
            <w:right w:val="none" w:sz="0" w:space="0" w:color="auto"/>
          </w:divBdr>
        </w:div>
        <w:div w:id="1626891744">
          <w:marLeft w:val="480"/>
          <w:marRight w:val="0"/>
          <w:marTop w:val="0"/>
          <w:marBottom w:val="0"/>
          <w:divBdr>
            <w:top w:val="none" w:sz="0" w:space="0" w:color="auto"/>
            <w:left w:val="none" w:sz="0" w:space="0" w:color="auto"/>
            <w:bottom w:val="none" w:sz="0" w:space="0" w:color="auto"/>
            <w:right w:val="none" w:sz="0" w:space="0" w:color="auto"/>
          </w:divBdr>
        </w:div>
        <w:div w:id="1883133482">
          <w:marLeft w:val="480"/>
          <w:marRight w:val="0"/>
          <w:marTop w:val="0"/>
          <w:marBottom w:val="0"/>
          <w:divBdr>
            <w:top w:val="none" w:sz="0" w:space="0" w:color="auto"/>
            <w:left w:val="none" w:sz="0" w:space="0" w:color="auto"/>
            <w:bottom w:val="none" w:sz="0" w:space="0" w:color="auto"/>
            <w:right w:val="none" w:sz="0" w:space="0" w:color="auto"/>
          </w:divBdr>
        </w:div>
        <w:div w:id="684744623">
          <w:marLeft w:val="480"/>
          <w:marRight w:val="0"/>
          <w:marTop w:val="0"/>
          <w:marBottom w:val="0"/>
          <w:divBdr>
            <w:top w:val="none" w:sz="0" w:space="0" w:color="auto"/>
            <w:left w:val="none" w:sz="0" w:space="0" w:color="auto"/>
            <w:bottom w:val="none" w:sz="0" w:space="0" w:color="auto"/>
            <w:right w:val="none" w:sz="0" w:space="0" w:color="auto"/>
          </w:divBdr>
        </w:div>
        <w:div w:id="691490413">
          <w:marLeft w:val="480"/>
          <w:marRight w:val="0"/>
          <w:marTop w:val="0"/>
          <w:marBottom w:val="0"/>
          <w:divBdr>
            <w:top w:val="none" w:sz="0" w:space="0" w:color="auto"/>
            <w:left w:val="none" w:sz="0" w:space="0" w:color="auto"/>
            <w:bottom w:val="none" w:sz="0" w:space="0" w:color="auto"/>
            <w:right w:val="none" w:sz="0" w:space="0" w:color="auto"/>
          </w:divBdr>
        </w:div>
        <w:div w:id="346248734">
          <w:marLeft w:val="480"/>
          <w:marRight w:val="0"/>
          <w:marTop w:val="0"/>
          <w:marBottom w:val="0"/>
          <w:divBdr>
            <w:top w:val="none" w:sz="0" w:space="0" w:color="auto"/>
            <w:left w:val="none" w:sz="0" w:space="0" w:color="auto"/>
            <w:bottom w:val="none" w:sz="0" w:space="0" w:color="auto"/>
            <w:right w:val="none" w:sz="0" w:space="0" w:color="auto"/>
          </w:divBdr>
        </w:div>
        <w:div w:id="109934416">
          <w:marLeft w:val="480"/>
          <w:marRight w:val="0"/>
          <w:marTop w:val="0"/>
          <w:marBottom w:val="0"/>
          <w:divBdr>
            <w:top w:val="none" w:sz="0" w:space="0" w:color="auto"/>
            <w:left w:val="none" w:sz="0" w:space="0" w:color="auto"/>
            <w:bottom w:val="none" w:sz="0" w:space="0" w:color="auto"/>
            <w:right w:val="none" w:sz="0" w:space="0" w:color="auto"/>
          </w:divBdr>
        </w:div>
        <w:div w:id="16586759">
          <w:marLeft w:val="480"/>
          <w:marRight w:val="0"/>
          <w:marTop w:val="0"/>
          <w:marBottom w:val="0"/>
          <w:divBdr>
            <w:top w:val="none" w:sz="0" w:space="0" w:color="auto"/>
            <w:left w:val="none" w:sz="0" w:space="0" w:color="auto"/>
            <w:bottom w:val="none" w:sz="0" w:space="0" w:color="auto"/>
            <w:right w:val="none" w:sz="0" w:space="0" w:color="auto"/>
          </w:divBdr>
        </w:div>
        <w:div w:id="1708410151">
          <w:marLeft w:val="480"/>
          <w:marRight w:val="0"/>
          <w:marTop w:val="0"/>
          <w:marBottom w:val="0"/>
          <w:divBdr>
            <w:top w:val="none" w:sz="0" w:space="0" w:color="auto"/>
            <w:left w:val="none" w:sz="0" w:space="0" w:color="auto"/>
            <w:bottom w:val="none" w:sz="0" w:space="0" w:color="auto"/>
            <w:right w:val="none" w:sz="0" w:space="0" w:color="auto"/>
          </w:divBdr>
        </w:div>
        <w:div w:id="713624959">
          <w:marLeft w:val="480"/>
          <w:marRight w:val="0"/>
          <w:marTop w:val="0"/>
          <w:marBottom w:val="0"/>
          <w:divBdr>
            <w:top w:val="none" w:sz="0" w:space="0" w:color="auto"/>
            <w:left w:val="none" w:sz="0" w:space="0" w:color="auto"/>
            <w:bottom w:val="none" w:sz="0" w:space="0" w:color="auto"/>
            <w:right w:val="none" w:sz="0" w:space="0" w:color="auto"/>
          </w:divBdr>
        </w:div>
        <w:div w:id="1609000862">
          <w:marLeft w:val="480"/>
          <w:marRight w:val="0"/>
          <w:marTop w:val="0"/>
          <w:marBottom w:val="0"/>
          <w:divBdr>
            <w:top w:val="none" w:sz="0" w:space="0" w:color="auto"/>
            <w:left w:val="none" w:sz="0" w:space="0" w:color="auto"/>
            <w:bottom w:val="none" w:sz="0" w:space="0" w:color="auto"/>
            <w:right w:val="none" w:sz="0" w:space="0" w:color="auto"/>
          </w:divBdr>
        </w:div>
        <w:div w:id="792095522">
          <w:marLeft w:val="480"/>
          <w:marRight w:val="0"/>
          <w:marTop w:val="0"/>
          <w:marBottom w:val="0"/>
          <w:divBdr>
            <w:top w:val="none" w:sz="0" w:space="0" w:color="auto"/>
            <w:left w:val="none" w:sz="0" w:space="0" w:color="auto"/>
            <w:bottom w:val="none" w:sz="0" w:space="0" w:color="auto"/>
            <w:right w:val="none" w:sz="0" w:space="0" w:color="auto"/>
          </w:divBdr>
        </w:div>
        <w:div w:id="809589572">
          <w:marLeft w:val="480"/>
          <w:marRight w:val="0"/>
          <w:marTop w:val="0"/>
          <w:marBottom w:val="0"/>
          <w:divBdr>
            <w:top w:val="none" w:sz="0" w:space="0" w:color="auto"/>
            <w:left w:val="none" w:sz="0" w:space="0" w:color="auto"/>
            <w:bottom w:val="none" w:sz="0" w:space="0" w:color="auto"/>
            <w:right w:val="none" w:sz="0" w:space="0" w:color="auto"/>
          </w:divBdr>
        </w:div>
        <w:div w:id="1997801252">
          <w:marLeft w:val="480"/>
          <w:marRight w:val="0"/>
          <w:marTop w:val="0"/>
          <w:marBottom w:val="0"/>
          <w:divBdr>
            <w:top w:val="none" w:sz="0" w:space="0" w:color="auto"/>
            <w:left w:val="none" w:sz="0" w:space="0" w:color="auto"/>
            <w:bottom w:val="none" w:sz="0" w:space="0" w:color="auto"/>
            <w:right w:val="none" w:sz="0" w:space="0" w:color="auto"/>
          </w:divBdr>
        </w:div>
        <w:div w:id="658390147">
          <w:marLeft w:val="480"/>
          <w:marRight w:val="0"/>
          <w:marTop w:val="0"/>
          <w:marBottom w:val="0"/>
          <w:divBdr>
            <w:top w:val="none" w:sz="0" w:space="0" w:color="auto"/>
            <w:left w:val="none" w:sz="0" w:space="0" w:color="auto"/>
            <w:bottom w:val="none" w:sz="0" w:space="0" w:color="auto"/>
            <w:right w:val="none" w:sz="0" w:space="0" w:color="auto"/>
          </w:divBdr>
        </w:div>
        <w:div w:id="629360889">
          <w:marLeft w:val="480"/>
          <w:marRight w:val="0"/>
          <w:marTop w:val="0"/>
          <w:marBottom w:val="0"/>
          <w:divBdr>
            <w:top w:val="none" w:sz="0" w:space="0" w:color="auto"/>
            <w:left w:val="none" w:sz="0" w:space="0" w:color="auto"/>
            <w:bottom w:val="none" w:sz="0" w:space="0" w:color="auto"/>
            <w:right w:val="none" w:sz="0" w:space="0" w:color="auto"/>
          </w:divBdr>
        </w:div>
        <w:div w:id="1436025467">
          <w:marLeft w:val="480"/>
          <w:marRight w:val="0"/>
          <w:marTop w:val="0"/>
          <w:marBottom w:val="0"/>
          <w:divBdr>
            <w:top w:val="none" w:sz="0" w:space="0" w:color="auto"/>
            <w:left w:val="none" w:sz="0" w:space="0" w:color="auto"/>
            <w:bottom w:val="none" w:sz="0" w:space="0" w:color="auto"/>
            <w:right w:val="none" w:sz="0" w:space="0" w:color="auto"/>
          </w:divBdr>
        </w:div>
        <w:div w:id="2046978268">
          <w:marLeft w:val="480"/>
          <w:marRight w:val="0"/>
          <w:marTop w:val="0"/>
          <w:marBottom w:val="0"/>
          <w:divBdr>
            <w:top w:val="none" w:sz="0" w:space="0" w:color="auto"/>
            <w:left w:val="none" w:sz="0" w:space="0" w:color="auto"/>
            <w:bottom w:val="none" w:sz="0" w:space="0" w:color="auto"/>
            <w:right w:val="none" w:sz="0" w:space="0" w:color="auto"/>
          </w:divBdr>
        </w:div>
        <w:div w:id="524515872">
          <w:marLeft w:val="480"/>
          <w:marRight w:val="0"/>
          <w:marTop w:val="0"/>
          <w:marBottom w:val="0"/>
          <w:divBdr>
            <w:top w:val="none" w:sz="0" w:space="0" w:color="auto"/>
            <w:left w:val="none" w:sz="0" w:space="0" w:color="auto"/>
            <w:bottom w:val="none" w:sz="0" w:space="0" w:color="auto"/>
            <w:right w:val="none" w:sz="0" w:space="0" w:color="auto"/>
          </w:divBdr>
        </w:div>
        <w:div w:id="54086958">
          <w:marLeft w:val="480"/>
          <w:marRight w:val="0"/>
          <w:marTop w:val="0"/>
          <w:marBottom w:val="0"/>
          <w:divBdr>
            <w:top w:val="none" w:sz="0" w:space="0" w:color="auto"/>
            <w:left w:val="none" w:sz="0" w:space="0" w:color="auto"/>
            <w:bottom w:val="none" w:sz="0" w:space="0" w:color="auto"/>
            <w:right w:val="none" w:sz="0" w:space="0" w:color="auto"/>
          </w:divBdr>
        </w:div>
        <w:div w:id="1941181411">
          <w:marLeft w:val="480"/>
          <w:marRight w:val="0"/>
          <w:marTop w:val="0"/>
          <w:marBottom w:val="0"/>
          <w:divBdr>
            <w:top w:val="none" w:sz="0" w:space="0" w:color="auto"/>
            <w:left w:val="none" w:sz="0" w:space="0" w:color="auto"/>
            <w:bottom w:val="none" w:sz="0" w:space="0" w:color="auto"/>
            <w:right w:val="none" w:sz="0" w:space="0" w:color="auto"/>
          </w:divBdr>
        </w:div>
        <w:div w:id="1355493358">
          <w:marLeft w:val="480"/>
          <w:marRight w:val="0"/>
          <w:marTop w:val="0"/>
          <w:marBottom w:val="0"/>
          <w:divBdr>
            <w:top w:val="none" w:sz="0" w:space="0" w:color="auto"/>
            <w:left w:val="none" w:sz="0" w:space="0" w:color="auto"/>
            <w:bottom w:val="none" w:sz="0" w:space="0" w:color="auto"/>
            <w:right w:val="none" w:sz="0" w:space="0" w:color="auto"/>
          </w:divBdr>
        </w:div>
        <w:div w:id="2054619792">
          <w:marLeft w:val="480"/>
          <w:marRight w:val="0"/>
          <w:marTop w:val="0"/>
          <w:marBottom w:val="0"/>
          <w:divBdr>
            <w:top w:val="none" w:sz="0" w:space="0" w:color="auto"/>
            <w:left w:val="none" w:sz="0" w:space="0" w:color="auto"/>
            <w:bottom w:val="none" w:sz="0" w:space="0" w:color="auto"/>
            <w:right w:val="none" w:sz="0" w:space="0" w:color="auto"/>
          </w:divBdr>
        </w:div>
        <w:div w:id="888497577">
          <w:marLeft w:val="480"/>
          <w:marRight w:val="0"/>
          <w:marTop w:val="0"/>
          <w:marBottom w:val="0"/>
          <w:divBdr>
            <w:top w:val="none" w:sz="0" w:space="0" w:color="auto"/>
            <w:left w:val="none" w:sz="0" w:space="0" w:color="auto"/>
            <w:bottom w:val="none" w:sz="0" w:space="0" w:color="auto"/>
            <w:right w:val="none" w:sz="0" w:space="0" w:color="auto"/>
          </w:divBdr>
        </w:div>
        <w:div w:id="954794041">
          <w:marLeft w:val="480"/>
          <w:marRight w:val="0"/>
          <w:marTop w:val="0"/>
          <w:marBottom w:val="0"/>
          <w:divBdr>
            <w:top w:val="none" w:sz="0" w:space="0" w:color="auto"/>
            <w:left w:val="none" w:sz="0" w:space="0" w:color="auto"/>
            <w:bottom w:val="none" w:sz="0" w:space="0" w:color="auto"/>
            <w:right w:val="none" w:sz="0" w:space="0" w:color="auto"/>
          </w:divBdr>
        </w:div>
        <w:div w:id="757754469">
          <w:marLeft w:val="480"/>
          <w:marRight w:val="0"/>
          <w:marTop w:val="0"/>
          <w:marBottom w:val="0"/>
          <w:divBdr>
            <w:top w:val="none" w:sz="0" w:space="0" w:color="auto"/>
            <w:left w:val="none" w:sz="0" w:space="0" w:color="auto"/>
            <w:bottom w:val="none" w:sz="0" w:space="0" w:color="auto"/>
            <w:right w:val="none" w:sz="0" w:space="0" w:color="auto"/>
          </w:divBdr>
        </w:div>
        <w:div w:id="933591191">
          <w:marLeft w:val="480"/>
          <w:marRight w:val="0"/>
          <w:marTop w:val="0"/>
          <w:marBottom w:val="0"/>
          <w:divBdr>
            <w:top w:val="none" w:sz="0" w:space="0" w:color="auto"/>
            <w:left w:val="none" w:sz="0" w:space="0" w:color="auto"/>
            <w:bottom w:val="none" w:sz="0" w:space="0" w:color="auto"/>
            <w:right w:val="none" w:sz="0" w:space="0" w:color="auto"/>
          </w:divBdr>
        </w:div>
        <w:div w:id="825514220">
          <w:marLeft w:val="480"/>
          <w:marRight w:val="0"/>
          <w:marTop w:val="0"/>
          <w:marBottom w:val="0"/>
          <w:divBdr>
            <w:top w:val="none" w:sz="0" w:space="0" w:color="auto"/>
            <w:left w:val="none" w:sz="0" w:space="0" w:color="auto"/>
            <w:bottom w:val="none" w:sz="0" w:space="0" w:color="auto"/>
            <w:right w:val="none" w:sz="0" w:space="0" w:color="auto"/>
          </w:divBdr>
        </w:div>
        <w:div w:id="1546062214">
          <w:marLeft w:val="480"/>
          <w:marRight w:val="0"/>
          <w:marTop w:val="0"/>
          <w:marBottom w:val="0"/>
          <w:divBdr>
            <w:top w:val="none" w:sz="0" w:space="0" w:color="auto"/>
            <w:left w:val="none" w:sz="0" w:space="0" w:color="auto"/>
            <w:bottom w:val="none" w:sz="0" w:space="0" w:color="auto"/>
            <w:right w:val="none" w:sz="0" w:space="0" w:color="auto"/>
          </w:divBdr>
        </w:div>
        <w:div w:id="1021517413">
          <w:marLeft w:val="480"/>
          <w:marRight w:val="0"/>
          <w:marTop w:val="0"/>
          <w:marBottom w:val="0"/>
          <w:divBdr>
            <w:top w:val="none" w:sz="0" w:space="0" w:color="auto"/>
            <w:left w:val="none" w:sz="0" w:space="0" w:color="auto"/>
            <w:bottom w:val="none" w:sz="0" w:space="0" w:color="auto"/>
            <w:right w:val="none" w:sz="0" w:space="0" w:color="auto"/>
          </w:divBdr>
        </w:div>
        <w:div w:id="1573809269">
          <w:marLeft w:val="480"/>
          <w:marRight w:val="0"/>
          <w:marTop w:val="0"/>
          <w:marBottom w:val="0"/>
          <w:divBdr>
            <w:top w:val="none" w:sz="0" w:space="0" w:color="auto"/>
            <w:left w:val="none" w:sz="0" w:space="0" w:color="auto"/>
            <w:bottom w:val="none" w:sz="0" w:space="0" w:color="auto"/>
            <w:right w:val="none" w:sz="0" w:space="0" w:color="auto"/>
          </w:divBdr>
        </w:div>
        <w:div w:id="460002611">
          <w:marLeft w:val="480"/>
          <w:marRight w:val="0"/>
          <w:marTop w:val="0"/>
          <w:marBottom w:val="0"/>
          <w:divBdr>
            <w:top w:val="none" w:sz="0" w:space="0" w:color="auto"/>
            <w:left w:val="none" w:sz="0" w:space="0" w:color="auto"/>
            <w:bottom w:val="none" w:sz="0" w:space="0" w:color="auto"/>
            <w:right w:val="none" w:sz="0" w:space="0" w:color="auto"/>
          </w:divBdr>
        </w:div>
        <w:div w:id="1706173734">
          <w:marLeft w:val="480"/>
          <w:marRight w:val="0"/>
          <w:marTop w:val="0"/>
          <w:marBottom w:val="0"/>
          <w:divBdr>
            <w:top w:val="none" w:sz="0" w:space="0" w:color="auto"/>
            <w:left w:val="none" w:sz="0" w:space="0" w:color="auto"/>
            <w:bottom w:val="none" w:sz="0" w:space="0" w:color="auto"/>
            <w:right w:val="none" w:sz="0" w:space="0" w:color="auto"/>
          </w:divBdr>
        </w:div>
        <w:div w:id="2037846957">
          <w:marLeft w:val="480"/>
          <w:marRight w:val="0"/>
          <w:marTop w:val="0"/>
          <w:marBottom w:val="0"/>
          <w:divBdr>
            <w:top w:val="none" w:sz="0" w:space="0" w:color="auto"/>
            <w:left w:val="none" w:sz="0" w:space="0" w:color="auto"/>
            <w:bottom w:val="none" w:sz="0" w:space="0" w:color="auto"/>
            <w:right w:val="none" w:sz="0" w:space="0" w:color="auto"/>
          </w:divBdr>
        </w:div>
        <w:div w:id="298536303">
          <w:marLeft w:val="480"/>
          <w:marRight w:val="0"/>
          <w:marTop w:val="0"/>
          <w:marBottom w:val="0"/>
          <w:divBdr>
            <w:top w:val="none" w:sz="0" w:space="0" w:color="auto"/>
            <w:left w:val="none" w:sz="0" w:space="0" w:color="auto"/>
            <w:bottom w:val="none" w:sz="0" w:space="0" w:color="auto"/>
            <w:right w:val="none" w:sz="0" w:space="0" w:color="auto"/>
          </w:divBdr>
        </w:div>
        <w:div w:id="669723544">
          <w:marLeft w:val="480"/>
          <w:marRight w:val="0"/>
          <w:marTop w:val="0"/>
          <w:marBottom w:val="0"/>
          <w:divBdr>
            <w:top w:val="none" w:sz="0" w:space="0" w:color="auto"/>
            <w:left w:val="none" w:sz="0" w:space="0" w:color="auto"/>
            <w:bottom w:val="none" w:sz="0" w:space="0" w:color="auto"/>
            <w:right w:val="none" w:sz="0" w:space="0" w:color="auto"/>
          </w:divBdr>
        </w:div>
        <w:div w:id="2010524235">
          <w:marLeft w:val="480"/>
          <w:marRight w:val="0"/>
          <w:marTop w:val="0"/>
          <w:marBottom w:val="0"/>
          <w:divBdr>
            <w:top w:val="none" w:sz="0" w:space="0" w:color="auto"/>
            <w:left w:val="none" w:sz="0" w:space="0" w:color="auto"/>
            <w:bottom w:val="none" w:sz="0" w:space="0" w:color="auto"/>
            <w:right w:val="none" w:sz="0" w:space="0" w:color="auto"/>
          </w:divBdr>
        </w:div>
      </w:divsChild>
    </w:div>
    <w:div w:id="1206256590">
      <w:bodyDiv w:val="1"/>
      <w:marLeft w:val="0"/>
      <w:marRight w:val="0"/>
      <w:marTop w:val="0"/>
      <w:marBottom w:val="0"/>
      <w:divBdr>
        <w:top w:val="none" w:sz="0" w:space="0" w:color="auto"/>
        <w:left w:val="none" w:sz="0" w:space="0" w:color="auto"/>
        <w:bottom w:val="none" w:sz="0" w:space="0" w:color="auto"/>
        <w:right w:val="none" w:sz="0" w:space="0" w:color="auto"/>
      </w:divBdr>
      <w:divsChild>
        <w:div w:id="568229175">
          <w:marLeft w:val="640"/>
          <w:marRight w:val="0"/>
          <w:marTop w:val="0"/>
          <w:marBottom w:val="0"/>
          <w:divBdr>
            <w:top w:val="none" w:sz="0" w:space="0" w:color="auto"/>
            <w:left w:val="none" w:sz="0" w:space="0" w:color="auto"/>
            <w:bottom w:val="none" w:sz="0" w:space="0" w:color="auto"/>
            <w:right w:val="none" w:sz="0" w:space="0" w:color="auto"/>
          </w:divBdr>
        </w:div>
        <w:div w:id="1860774568">
          <w:marLeft w:val="640"/>
          <w:marRight w:val="0"/>
          <w:marTop w:val="0"/>
          <w:marBottom w:val="0"/>
          <w:divBdr>
            <w:top w:val="none" w:sz="0" w:space="0" w:color="auto"/>
            <w:left w:val="none" w:sz="0" w:space="0" w:color="auto"/>
            <w:bottom w:val="none" w:sz="0" w:space="0" w:color="auto"/>
            <w:right w:val="none" w:sz="0" w:space="0" w:color="auto"/>
          </w:divBdr>
        </w:div>
        <w:div w:id="1466309890">
          <w:marLeft w:val="640"/>
          <w:marRight w:val="0"/>
          <w:marTop w:val="0"/>
          <w:marBottom w:val="0"/>
          <w:divBdr>
            <w:top w:val="none" w:sz="0" w:space="0" w:color="auto"/>
            <w:left w:val="none" w:sz="0" w:space="0" w:color="auto"/>
            <w:bottom w:val="none" w:sz="0" w:space="0" w:color="auto"/>
            <w:right w:val="none" w:sz="0" w:space="0" w:color="auto"/>
          </w:divBdr>
        </w:div>
        <w:div w:id="1056510600">
          <w:marLeft w:val="640"/>
          <w:marRight w:val="0"/>
          <w:marTop w:val="0"/>
          <w:marBottom w:val="0"/>
          <w:divBdr>
            <w:top w:val="none" w:sz="0" w:space="0" w:color="auto"/>
            <w:left w:val="none" w:sz="0" w:space="0" w:color="auto"/>
            <w:bottom w:val="none" w:sz="0" w:space="0" w:color="auto"/>
            <w:right w:val="none" w:sz="0" w:space="0" w:color="auto"/>
          </w:divBdr>
        </w:div>
        <w:div w:id="1630939053">
          <w:marLeft w:val="640"/>
          <w:marRight w:val="0"/>
          <w:marTop w:val="0"/>
          <w:marBottom w:val="0"/>
          <w:divBdr>
            <w:top w:val="none" w:sz="0" w:space="0" w:color="auto"/>
            <w:left w:val="none" w:sz="0" w:space="0" w:color="auto"/>
            <w:bottom w:val="none" w:sz="0" w:space="0" w:color="auto"/>
            <w:right w:val="none" w:sz="0" w:space="0" w:color="auto"/>
          </w:divBdr>
        </w:div>
        <w:div w:id="829758823">
          <w:marLeft w:val="640"/>
          <w:marRight w:val="0"/>
          <w:marTop w:val="0"/>
          <w:marBottom w:val="0"/>
          <w:divBdr>
            <w:top w:val="none" w:sz="0" w:space="0" w:color="auto"/>
            <w:left w:val="none" w:sz="0" w:space="0" w:color="auto"/>
            <w:bottom w:val="none" w:sz="0" w:space="0" w:color="auto"/>
            <w:right w:val="none" w:sz="0" w:space="0" w:color="auto"/>
          </w:divBdr>
        </w:div>
        <w:div w:id="875236370">
          <w:marLeft w:val="640"/>
          <w:marRight w:val="0"/>
          <w:marTop w:val="0"/>
          <w:marBottom w:val="0"/>
          <w:divBdr>
            <w:top w:val="none" w:sz="0" w:space="0" w:color="auto"/>
            <w:left w:val="none" w:sz="0" w:space="0" w:color="auto"/>
            <w:bottom w:val="none" w:sz="0" w:space="0" w:color="auto"/>
            <w:right w:val="none" w:sz="0" w:space="0" w:color="auto"/>
          </w:divBdr>
        </w:div>
        <w:div w:id="1353143465">
          <w:marLeft w:val="640"/>
          <w:marRight w:val="0"/>
          <w:marTop w:val="0"/>
          <w:marBottom w:val="0"/>
          <w:divBdr>
            <w:top w:val="none" w:sz="0" w:space="0" w:color="auto"/>
            <w:left w:val="none" w:sz="0" w:space="0" w:color="auto"/>
            <w:bottom w:val="none" w:sz="0" w:space="0" w:color="auto"/>
            <w:right w:val="none" w:sz="0" w:space="0" w:color="auto"/>
          </w:divBdr>
        </w:div>
        <w:div w:id="131749167">
          <w:marLeft w:val="640"/>
          <w:marRight w:val="0"/>
          <w:marTop w:val="0"/>
          <w:marBottom w:val="0"/>
          <w:divBdr>
            <w:top w:val="none" w:sz="0" w:space="0" w:color="auto"/>
            <w:left w:val="none" w:sz="0" w:space="0" w:color="auto"/>
            <w:bottom w:val="none" w:sz="0" w:space="0" w:color="auto"/>
            <w:right w:val="none" w:sz="0" w:space="0" w:color="auto"/>
          </w:divBdr>
        </w:div>
        <w:div w:id="1551528129">
          <w:marLeft w:val="640"/>
          <w:marRight w:val="0"/>
          <w:marTop w:val="0"/>
          <w:marBottom w:val="0"/>
          <w:divBdr>
            <w:top w:val="none" w:sz="0" w:space="0" w:color="auto"/>
            <w:left w:val="none" w:sz="0" w:space="0" w:color="auto"/>
            <w:bottom w:val="none" w:sz="0" w:space="0" w:color="auto"/>
            <w:right w:val="none" w:sz="0" w:space="0" w:color="auto"/>
          </w:divBdr>
        </w:div>
        <w:div w:id="1243568716">
          <w:marLeft w:val="640"/>
          <w:marRight w:val="0"/>
          <w:marTop w:val="0"/>
          <w:marBottom w:val="0"/>
          <w:divBdr>
            <w:top w:val="none" w:sz="0" w:space="0" w:color="auto"/>
            <w:left w:val="none" w:sz="0" w:space="0" w:color="auto"/>
            <w:bottom w:val="none" w:sz="0" w:space="0" w:color="auto"/>
            <w:right w:val="none" w:sz="0" w:space="0" w:color="auto"/>
          </w:divBdr>
        </w:div>
        <w:div w:id="1720089185">
          <w:marLeft w:val="640"/>
          <w:marRight w:val="0"/>
          <w:marTop w:val="0"/>
          <w:marBottom w:val="0"/>
          <w:divBdr>
            <w:top w:val="none" w:sz="0" w:space="0" w:color="auto"/>
            <w:left w:val="none" w:sz="0" w:space="0" w:color="auto"/>
            <w:bottom w:val="none" w:sz="0" w:space="0" w:color="auto"/>
            <w:right w:val="none" w:sz="0" w:space="0" w:color="auto"/>
          </w:divBdr>
        </w:div>
        <w:div w:id="1129862358">
          <w:marLeft w:val="640"/>
          <w:marRight w:val="0"/>
          <w:marTop w:val="0"/>
          <w:marBottom w:val="0"/>
          <w:divBdr>
            <w:top w:val="none" w:sz="0" w:space="0" w:color="auto"/>
            <w:left w:val="none" w:sz="0" w:space="0" w:color="auto"/>
            <w:bottom w:val="none" w:sz="0" w:space="0" w:color="auto"/>
            <w:right w:val="none" w:sz="0" w:space="0" w:color="auto"/>
          </w:divBdr>
        </w:div>
        <w:div w:id="226691593">
          <w:marLeft w:val="640"/>
          <w:marRight w:val="0"/>
          <w:marTop w:val="0"/>
          <w:marBottom w:val="0"/>
          <w:divBdr>
            <w:top w:val="none" w:sz="0" w:space="0" w:color="auto"/>
            <w:left w:val="none" w:sz="0" w:space="0" w:color="auto"/>
            <w:bottom w:val="none" w:sz="0" w:space="0" w:color="auto"/>
            <w:right w:val="none" w:sz="0" w:space="0" w:color="auto"/>
          </w:divBdr>
        </w:div>
        <w:div w:id="970791813">
          <w:marLeft w:val="640"/>
          <w:marRight w:val="0"/>
          <w:marTop w:val="0"/>
          <w:marBottom w:val="0"/>
          <w:divBdr>
            <w:top w:val="none" w:sz="0" w:space="0" w:color="auto"/>
            <w:left w:val="none" w:sz="0" w:space="0" w:color="auto"/>
            <w:bottom w:val="none" w:sz="0" w:space="0" w:color="auto"/>
            <w:right w:val="none" w:sz="0" w:space="0" w:color="auto"/>
          </w:divBdr>
        </w:div>
        <w:div w:id="582492791">
          <w:marLeft w:val="640"/>
          <w:marRight w:val="0"/>
          <w:marTop w:val="0"/>
          <w:marBottom w:val="0"/>
          <w:divBdr>
            <w:top w:val="none" w:sz="0" w:space="0" w:color="auto"/>
            <w:left w:val="none" w:sz="0" w:space="0" w:color="auto"/>
            <w:bottom w:val="none" w:sz="0" w:space="0" w:color="auto"/>
            <w:right w:val="none" w:sz="0" w:space="0" w:color="auto"/>
          </w:divBdr>
        </w:div>
        <w:div w:id="17852717">
          <w:marLeft w:val="640"/>
          <w:marRight w:val="0"/>
          <w:marTop w:val="0"/>
          <w:marBottom w:val="0"/>
          <w:divBdr>
            <w:top w:val="none" w:sz="0" w:space="0" w:color="auto"/>
            <w:left w:val="none" w:sz="0" w:space="0" w:color="auto"/>
            <w:bottom w:val="none" w:sz="0" w:space="0" w:color="auto"/>
            <w:right w:val="none" w:sz="0" w:space="0" w:color="auto"/>
          </w:divBdr>
        </w:div>
        <w:div w:id="1754735545">
          <w:marLeft w:val="640"/>
          <w:marRight w:val="0"/>
          <w:marTop w:val="0"/>
          <w:marBottom w:val="0"/>
          <w:divBdr>
            <w:top w:val="none" w:sz="0" w:space="0" w:color="auto"/>
            <w:left w:val="none" w:sz="0" w:space="0" w:color="auto"/>
            <w:bottom w:val="none" w:sz="0" w:space="0" w:color="auto"/>
            <w:right w:val="none" w:sz="0" w:space="0" w:color="auto"/>
          </w:divBdr>
        </w:div>
        <w:div w:id="13849572">
          <w:marLeft w:val="640"/>
          <w:marRight w:val="0"/>
          <w:marTop w:val="0"/>
          <w:marBottom w:val="0"/>
          <w:divBdr>
            <w:top w:val="none" w:sz="0" w:space="0" w:color="auto"/>
            <w:left w:val="none" w:sz="0" w:space="0" w:color="auto"/>
            <w:bottom w:val="none" w:sz="0" w:space="0" w:color="auto"/>
            <w:right w:val="none" w:sz="0" w:space="0" w:color="auto"/>
          </w:divBdr>
        </w:div>
        <w:div w:id="1342970072">
          <w:marLeft w:val="640"/>
          <w:marRight w:val="0"/>
          <w:marTop w:val="0"/>
          <w:marBottom w:val="0"/>
          <w:divBdr>
            <w:top w:val="none" w:sz="0" w:space="0" w:color="auto"/>
            <w:left w:val="none" w:sz="0" w:space="0" w:color="auto"/>
            <w:bottom w:val="none" w:sz="0" w:space="0" w:color="auto"/>
            <w:right w:val="none" w:sz="0" w:space="0" w:color="auto"/>
          </w:divBdr>
        </w:div>
        <w:div w:id="1139034218">
          <w:marLeft w:val="640"/>
          <w:marRight w:val="0"/>
          <w:marTop w:val="0"/>
          <w:marBottom w:val="0"/>
          <w:divBdr>
            <w:top w:val="none" w:sz="0" w:space="0" w:color="auto"/>
            <w:left w:val="none" w:sz="0" w:space="0" w:color="auto"/>
            <w:bottom w:val="none" w:sz="0" w:space="0" w:color="auto"/>
            <w:right w:val="none" w:sz="0" w:space="0" w:color="auto"/>
          </w:divBdr>
        </w:div>
        <w:div w:id="412168352">
          <w:marLeft w:val="640"/>
          <w:marRight w:val="0"/>
          <w:marTop w:val="0"/>
          <w:marBottom w:val="0"/>
          <w:divBdr>
            <w:top w:val="none" w:sz="0" w:space="0" w:color="auto"/>
            <w:left w:val="none" w:sz="0" w:space="0" w:color="auto"/>
            <w:bottom w:val="none" w:sz="0" w:space="0" w:color="auto"/>
            <w:right w:val="none" w:sz="0" w:space="0" w:color="auto"/>
          </w:divBdr>
        </w:div>
        <w:div w:id="1434403072">
          <w:marLeft w:val="640"/>
          <w:marRight w:val="0"/>
          <w:marTop w:val="0"/>
          <w:marBottom w:val="0"/>
          <w:divBdr>
            <w:top w:val="none" w:sz="0" w:space="0" w:color="auto"/>
            <w:left w:val="none" w:sz="0" w:space="0" w:color="auto"/>
            <w:bottom w:val="none" w:sz="0" w:space="0" w:color="auto"/>
            <w:right w:val="none" w:sz="0" w:space="0" w:color="auto"/>
          </w:divBdr>
        </w:div>
        <w:div w:id="1592086613">
          <w:marLeft w:val="640"/>
          <w:marRight w:val="0"/>
          <w:marTop w:val="0"/>
          <w:marBottom w:val="0"/>
          <w:divBdr>
            <w:top w:val="none" w:sz="0" w:space="0" w:color="auto"/>
            <w:left w:val="none" w:sz="0" w:space="0" w:color="auto"/>
            <w:bottom w:val="none" w:sz="0" w:space="0" w:color="auto"/>
            <w:right w:val="none" w:sz="0" w:space="0" w:color="auto"/>
          </w:divBdr>
        </w:div>
        <w:div w:id="528299105">
          <w:marLeft w:val="640"/>
          <w:marRight w:val="0"/>
          <w:marTop w:val="0"/>
          <w:marBottom w:val="0"/>
          <w:divBdr>
            <w:top w:val="none" w:sz="0" w:space="0" w:color="auto"/>
            <w:left w:val="none" w:sz="0" w:space="0" w:color="auto"/>
            <w:bottom w:val="none" w:sz="0" w:space="0" w:color="auto"/>
            <w:right w:val="none" w:sz="0" w:space="0" w:color="auto"/>
          </w:divBdr>
        </w:div>
        <w:div w:id="158927622">
          <w:marLeft w:val="640"/>
          <w:marRight w:val="0"/>
          <w:marTop w:val="0"/>
          <w:marBottom w:val="0"/>
          <w:divBdr>
            <w:top w:val="none" w:sz="0" w:space="0" w:color="auto"/>
            <w:left w:val="none" w:sz="0" w:space="0" w:color="auto"/>
            <w:bottom w:val="none" w:sz="0" w:space="0" w:color="auto"/>
            <w:right w:val="none" w:sz="0" w:space="0" w:color="auto"/>
          </w:divBdr>
        </w:div>
        <w:div w:id="1949240895">
          <w:marLeft w:val="640"/>
          <w:marRight w:val="0"/>
          <w:marTop w:val="0"/>
          <w:marBottom w:val="0"/>
          <w:divBdr>
            <w:top w:val="none" w:sz="0" w:space="0" w:color="auto"/>
            <w:left w:val="none" w:sz="0" w:space="0" w:color="auto"/>
            <w:bottom w:val="none" w:sz="0" w:space="0" w:color="auto"/>
            <w:right w:val="none" w:sz="0" w:space="0" w:color="auto"/>
          </w:divBdr>
        </w:div>
        <w:div w:id="1449011440">
          <w:marLeft w:val="640"/>
          <w:marRight w:val="0"/>
          <w:marTop w:val="0"/>
          <w:marBottom w:val="0"/>
          <w:divBdr>
            <w:top w:val="none" w:sz="0" w:space="0" w:color="auto"/>
            <w:left w:val="none" w:sz="0" w:space="0" w:color="auto"/>
            <w:bottom w:val="none" w:sz="0" w:space="0" w:color="auto"/>
            <w:right w:val="none" w:sz="0" w:space="0" w:color="auto"/>
          </w:divBdr>
        </w:div>
        <w:div w:id="130026636">
          <w:marLeft w:val="640"/>
          <w:marRight w:val="0"/>
          <w:marTop w:val="0"/>
          <w:marBottom w:val="0"/>
          <w:divBdr>
            <w:top w:val="none" w:sz="0" w:space="0" w:color="auto"/>
            <w:left w:val="none" w:sz="0" w:space="0" w:color="auto"/>
            <w:bottom w:val="none" w:sz="0" w:space="0" w:color="auto"/>
            <w:right w:val="none" w:sz="0" w:space="0" w:color="auto"/>
          </w:divBdr>
        </w:div>
        <w:div w:id="1090279431">
          <w:marLeft w:val="640"/>
          <w:marRight w:val="0"/>
          <w:marTop w:val="0"/>
          <w:marBottom w:val="0"/>
          <w:divBdr>
            <w:top w:val="none" w:sz="0" w:space="0" w:color="auto"/>
            <w:left w:val="none" w:sz="0" w:space="0" w:color="auto"/>
            <w:bottom w:val="none" w:sz="0" w:space="0" w:color="auto"/>
            <w:right w:val="none" w:sz="0" w:space="0" w:color="auto"/>
          </w:divBdr>
        </w:div>
        <w:div w:id="1268539699">
          <w:marLeft w:val="640"/>
          <w:marRight w:val="0"/>
          <w:marTop w:val="0"/>
          <w:marBottom w:val="0"/>
          <w:divBdr>
            <w:top w:val="none" w:sz="0" w:space="0" w:color="auto"/>
            <w:left w:val="none" w:sz="0" w:space="0" w:color="auto"/>
            <w:bottom w:val="none" w:sz="0" w:space="0" w:color="auto"/>
            <w:right w:val="none" w:sz="0" w:space="0" w:color="auto"/>
          </w:divBdr>
        </w:div>
        <w:div w:id="1879007110">
          <w:marLeft w:val="640"/>
          <w:marRight w:val="0"/>
          <w:marTop w:val="0"/>
          <w:marBottom w:val="0"/>
          <w:divBdr>
            <w:top w:val="none" w:sz="0" w:space="0" w:color="auto"/>
            <w:left w:val="none" w:sz="0" w:space="0" w:color="auto"/>
            <w:bottom w:val="none" w:sz="0" w:space="0" w:color="auto"/>
            <w:right w:val="none" w:sz="0" w:space="0" w:color="auto"/>
          </w:divBdr>
        </w:div>
        <w:div w:id="939065614">
          <w:marLeft w:val="640"/>
          <w:marRight w:val="0"/>
          <w:marTop w:val="0"/>
          <w:marBottom w:val="0"/>
          <w:divBdr>
            <w:top w:val="none" w:sz="0" w:space="0" w:color="auto"/>
            <w:left w:val="none" w:sz="0" w:space="0" w:color="auto"/>
            <w:bottom w:val="none" w:sz="0" w:space="0" w:color="auto"/>
            <w:right w:val="none" w:sz="0" w:space="0" w:color="auto"/>
          </w:divBdr>
        </w:div>
        <w:div w:id="2048287099">
          <w:marLeft w:val="640"/>
          <w:marRight w:val="0"/>
          <w:marTop w:val="0"/>
          <w:marBottom w:val="0"/>
          <w:divBdr>
            <w:top w:val="none" w:sz="0" w:space="0" w:color="auto"/>
            <w:left w:val="none" w:sz="0" w:space="0" w:color="auto"/>
            <w:bottom w:val="none" w:sz="0" w:space="0" w:color="auto"/>
            <w:right w:val="none" w:sz="0" w:space="0" w:color="auto"/>
          </w:divBdr>
        </w:div>
        <w:div w:id="622422139">
          <w:marLeft w:val="640"/>
          <w:marRight w:val="0"/>
          <w:marTop w:val="0"/>
          <w:marBottom w:val="0"/>
          <w:divBdr>
            <w:top w:val="none" w:sz="0" w:space="0" w:color="auto"/>
            <w:left w:val="none" w:sz="0" w:space="0" w:color="auto"/>
            <w:bottom w:val="none" w:sz="0" w:space="0" w:color="auto"/>
            <w:right w:val="none" w:sz="0" w:space="0" w:color="auto"/>
          </w:divBdr>
        </w:div>
        <w:div w:id="1155335260">
          <w:marLeft w:val="640"/>
          <w:marRight w:val="0"/>
          <w:marTop w:val="0"/>
          <w:marBottom w:val="0"/>
          <w:divBdr>
            <w:top w:val="none" w:sz="0" w:space="0" w:color="auto"/>
            <w:left w:val="none" w:sz="0" w:space="0" w:color="auto"/>
            <w:bottom w:val="none" w:sz="0" w:space="0" w:color="auto"/>
            <w:right w:val="none" w:sz="0" w:space="0" w:color="auto"/>
          </w:divBdr>
        </w:div>
        <w:div w:id="218977514">
          <w:marLeft w:val="640"/>
          <w:marRight w:val="0"/>
          <w:marTop w:val="0"/>
          <w:marBottom w:val="0"/>
          <w:divBdr>
            <w:top w:val="none" w:sz="0" w:space="0" w:color="auto"/>
            <w:left w:val="none" w:sz="0" w:space="0" w:color="auto"/>
            <w:bottom w:val="none" w:sz="0" w:space="0" w:color="auto"/>
            <w:right w:val="none" w:sz="0" w:space="0" w:color="auto"/>
          </w:divBdr>
        </w:div>
        <w:div w:id="1164128097">
          <w:marLeft w:val="640"/>
          <w:marRight w:val="0"/>
          <w:marTop w:val="0"/>
          <w:marBottom w:val="0"/>
          <w:divBdr>
            <w:top w:val="none" w:sz="0" w:space="0" w:color="auto"/>
            <w:left w:val="none" w:sz="0" w:space="0" w:color="auto"/>
            <w:bottom w:val="none" w:sz="0" w:space="0" w:color="auto"/>
            <w:right w:val="none" w:sz="0" w:space="0" w:color="auto"/>
          </w:divBdr>
        </w:div>
        <w:div w:id="569387313">
          <w:marLeft w:val="640"/>
          <w:marRight w:val="0"/>
          <w:marTop w:val="0"/>
          <w:marBottom w:val="0"/>
          <w:divBdr>
            <w:top w:val="none" w:sz="0" w:space="0" w:color="auto"/>
            <w:left w:val="none" w:sz="0" w:space="0" w:color="auto"/>
            <w:bottom w:val="none" w:sz="0" w:space="0" w:color="auto"/>
            <w:right w:val="none" w:sz="0" w:space="0" w:color="auto"/>
          </w:divBdr>
        </w:div>
        <w:div w:id="1353343147">
          <w:marLeft w:val="640"/>
          <w:marRight w:val="0"/>
          <w:marTop w:val="0"/>
          <w:marBottom w:val="0"/>
          <w:divBdr>
            <w:top w:val="none" w:sz="0" w:space="0" w:color="auto"/>
            <w:left w:val="none" w:sz="0" w:space="0" w:color="auto"/>
            <w:bottom w:val="none" w:sz="0" w:space="0" w:color="auto"/>
            <w:right w:val="none" w:sz="0" w:space="0" w:color="auto"/>
          </w:divBdr>
        </w:div>
        <w:div w:id="1200751229">
          <w:marLeft w:val="640"/>
          <w:marRight w:val="0"/>
          <w:marTop w:val="0"/>
          <w:marBottom w:val="0"/>
          <w:divBdr>
            <w:top w:val="none" w:sz="0" w:space="0" w:color="auto"/>
            <w:left w:val="none" w:sz="0" w:space="0" w:color="auto"/>
            <w:bottom w:val="none" w:sz="0" w:space="0" w:color="auto"/>
            <w:right w:val="none" w:sz="0" w:space="0" w:color="auto"/>
          </w:divBdr>
        </w:div>
        <w:div w:id="808133862">
          <w:marLeft w:val="640"/>
          <w:marRight w:val="0"/>
          <w:marTop w:val="0"/>
          <w:marBottom w:val="0"/>
          <w:divBdr>
            <w:top w:val="none" w:sz="0" w:space="0" w:color="auto"/>
            <w:left w:val="none" w:sz="0" w:space="0" w:color="auto"/>
            <w:bottom w:val="none" w:sz="0" w:space="0" w:color="auto"/>
            <w:right w:val="none" w:sz="0" w:space="0" w:color="auto"/>
          </w:divBdr>
        </w:div>
        <w:div w:id="1051347198">
          <w:marLeft w:val="640"/>
          <w:marRight w:val="0"/>
          <w:marTop w:val="0"/>
          <w:marBottom w:val="0"/>
          <w:divBdr>
            <w:top w:val="none" w:sz="0" w:space="0" w:color="auto"/>
            <w:left w:val="none" w:sz="0" w:space="0" w:color="auto"/>
            <w:bottom w:val="none" w:sz="0" w:space="0" w:color="auto"/>
            <w:right w:val="none" w:sz="0" w:space="0" w:color="auto"/>
          </w:divBdr>
        </w:div>
        <w:div w:id="577902282">
          <w:marLeft w:val="640"/>
          <w:marRight w:val="0"/>
          <w:marTop w:val="0"/>
          <w:marBottom w:val="0"/>
          <w:divBdr>
            <w:top w:val="none" w:sz="0" w:space="0" w:color="auto"/>
            <w:left w:val="none" w:sz="0" w:space="0" w:color="auto"/>
            <w:bottom w:val="none" w:sz="0" w:space="0" w:color="auto"/>
            <w:right w:val="none" w:sz="0" w:space="0" w:color="auto"/>
          </w:divBdr>
        </w:div>
        <w:div w:id="1625574618">
          <w:marLeft w:val="640"/>
          <w:marRight w:val="0"/>
          <w:marTop w:val="0"/>
          <w:marBottom w:val="0"/>
          <w:divBdr>
            <w:top w:val="none" w:sz="0" w:space="0" w:color="auto"/>
            <w:left w:val="none" w:sz="0" w:space="0" w:color="auto"/>
            <w:bottom w:val="none" w:sz="0" w:space="0" w:color="auto"/>
            <w:right w:val="none" w:sz="0" w:space="0" w:color="auto"/>
          </w:divBdr>
        </w:div>
        <w:div w:id="1549105284">
          <w:marLeft w:val="640"/>
          <w:marRight w:val="0"/>
          <w:marTop w:val="0"/>
          <w:marBottom w:val="0"/>
          <w:divBdr>
            <w:top w:val="none" w:sz="0" w:space="0" w:color="auto"/>
            <w:left w:val="none" w:sz="0" w:space="0" w:color="auto"/>
            <w:bottom w:val="none" w:sz="0" w:space="0" w:color="auto"/>
            <w:right w:val="none" w:sz="0" w:space="0" w:color="auto"/>
          </w:divBdr>
        </w:div>
        <w:div w:id="258414936">
          <w:marLeft w:val="640"/>
          <w:marRight w:val="0"/>
          <w:marTop w:val="0"/>
          <w:marBottom w:val="0"/>
          <w:divBdr>
            <w:top w:val="none" w:sz="0" w:space="0" w:color="auto"/>
            <w:left w:val="none" w:sz="0" w:space="0" w:color="auto"/>
            <w:bottom w:val="none" w:sz="0" w:space="0" w:color="auto"/>
            <w:right w:val="none" w:sz="0" w:space="0" w:color="auto"/>
          </w:divBdr>
        </w:div>
        <w:div w:id="773281360">
          <w:marLeft w:val="640"/>
          <w:marRight w:val="0"/>
          <w:marTop w:val="0"/>
          <w:marBottom w:val="0"/>
          <w:divBdr>
            <w:top w:val="none" w:sz="0" w:space="0" w:color="auto"/>
            <w:left w:val="none" w:sz="0" w:space="0" w:color="auto"/>
            <w:bottom w:val="none" w:sz="0" w:space="0" w:color="auto"/>
            <w:right w:val="none" w:sz="0" w:space="0" w:color="auto"/>
          </w:divBdr>
        </w:div>
        <w:div w:id="808016242">
          <w:marLeft w:val="640"/>
          <w:marRight w:val="0"/>
          <w:marTop w:val="0"/>
          <w:marBottom w:val="0"/>
          <w:divBdr>
            <w:top w:val="none" w:sz="0" w:space="0" w:color="auto"/>
            <w:left w:val="none" w:sz="0" w:space="0" w:color="auto"/>
            <w:bottom w:val="none" w:sz="0" w:space="0" w:color="auto"/>
            <w:right w:val="none" w:sz="0" w:space="0" w:color="auto"/>
          </w:divBdr>
        </w:div>
        <w:div w:id="1081365587">
          <w:marLeft w:val="640"/>
          <w:marRight w:val="0"/>
          <w:marTop w:val="0"/>
          <w:marBottom w:val="0"/>
          <w:divBdr>
            <w:top w:val="none" w:sz="0" w:space="0" w:color="auto"/>
            <w:left w:val="none" w:sz="0" w:space="0" w:color="auto"/>
            <w:bottom w:val="none" w:sz="0" w:space="0" w:color="auto"/>
            <w:right w:val="none" w:sz="0" w:space="0" w:color="auto"/>
          </w:divBdr>
        </w:div>
        <w:div w:id="593055170">
          <w:marLeft w:val="640"/>
          <w:marRight w:val="0"/>
          <w:marTop w:val="0"/>
          <w:marBottom w:val="0"/>
          <w:divBdr>
            <w:top w:val="none" w:sz="0" w:space="0" w:color="auto"/>
            <w:left w:val="none" w:sz="0" w:space="0" w:color="auto"/>
            <w:bottom w:val="none" w:sz="0" w:space="0" w:color="auto"/>
            <w:right w:val="none" w:sz="0" w:space="0" w:color="auto"/>
          </w:divBdr>
        </w:div>
        <w:div w:id="162865225">
          <w:marLeft w:val="640"/>
          <w:marRight w:val="0"/>
          <w:marTop w:val="0"/>
          <w:marBottom w:val="0"/>
          <w:divBdr>
            <w:top w:val="none" w:sz="0" w:space="0" w:color="auto"/>
            <w:left w:val="none" w:sz="0" w:space="0" w:color="auto"/>
            <w:bottom w:val="none" w:sz="0" w:space="0" w:color="auto"/>
            <w:right w:val="none" w:sz="0" w:space="0" w:color="auto"/>
          </w:divBdr>
        </w:div>
        <w:div w:id="1455756844">
          <w:marLeft w:val="640"/>
          <w:marRight w:val="0"/>
          <w:marTop w:val="0"/>
          <w:marBottom w:val="0"/>
          <w:divBdr>
            <w:top w:val="none" w:sz="0" w:space="0" w:color="auto"/>
            <w:left w:val="none" w:sz="0" w:space="0" w:color="auto"/>
            <w:bottom w:val="none" w:sz="0" w:space="0" w:color="auto"/>
            <w:right w:val="none" w:sz="0" w:space="0" w:color="auto"/>
          </w:divBdr>
        </w:div>
        <w:div w:id="693918800">
          <w:marLeft w:val="640"/>
          <w:marRight w:val="0"/>
          <w:marTop w:val="0"/>
          <w:marBottom w:val="0"/>
          <w:divBdr>
            <w:top w:val="none" w:sz="0" w:space="0" w:color="auto"/>
            <w:left w:val="none" w:sz="0" w:space="0" w:color="auto"/>
            <w:bottom w:val="none" w:sz="0" w:space="0" w:color="auto"/>
            <w:right w:val="none" w:sz="0" w:space="0" w:color="auto"/>
          </w:divBdr>
        </w:div>
        <w:div w:id="1777947762">
          <w:marLeft w:val="640"/>
          <w:marRight w:val="0"/>
          <w:marTop w:val="0"/>
          <w:marBottom w:val="0"/>
          <w:divBdr>
            <w:top w:val="none" w:sz="0" w:space="0" w:color="auto"/>
            <w:left w:val="none" w:sz="0" w:space="0" w:color="auto"/>
            <w:bottom w:val="none" w:sz="0" w:space="0" w:color="auto"/>
            <w:right w:val="none" w:sz="0" w:space="0" w:color="auto"/>
          </w:divBdr>
        </w:div>
        <w:div w:id="1425998993">
          <w:marLeft w:val="640"/>
          <w:marRight w:val="0"/>
          <w:marTop w:val="0"/>
          <w:marBottom w:val="0"/>
          <w:divBdr>
            <w:top w:val="none" w:sz="0" w:space="0" w:color="auto"/>
            <w:left w:val="none" w:sz="0" w:space="0" w:color="auto"/>
            <w:bottom w:val="none" w:sz="0" w:space="0" w:color="auto"/>
            <w:right w:val="none" w:sz="0" w:space="0" w:color="auto"/>
          </w:divBdr>
        </w:div>
        <w:div w:id="1185098614">
          <w:marLeft w:val="640"/>
          <w:marRight w:val="0"/>
          <w:marTop w:val="0"/>
          <w:marBottom w:val="0"/>
          <w:divBdr>
            <w:top w:val="none" w:sz="0" w:space="0" w:color="auto"/>
            <w:left w:val="none" w:sz="0" w:space="0" w:color="auto"/>
            <w:bottom w:val="none" w:sz="0" w:space="0" w:color="auto"/>
            <w:right w:val="none" w:sz="0" w:space="0" w:color="auto"/>
          </w:divBdr>
        </w:div>
        <w:div w:id="287319511">
          <w:marLeft w:val="640"/>
          <w:marRight w:val="0"/>
          <w:marTop w:val="0"/>
          <w:marBottom w:val="0"/>
          <w:divBdr>
            <w:top w:val="none" w:sz="0" w:space="0" w:color="auto"/>
            <w:left w:val="none" w:sz="0" w:space="0" w:color="auto"/>
            <w:bottom w:val="none" w:sz="0" w:space="0" w:color="auto"/>
            <w:right w:val="none" w:sz="0" w:space="0" w:color="auto"/>
          </w:divBdr>
        </w:div>
        <w:div w:id="371734883">
          <w:marLeft w:val="640"/>
          <w:marRight w:val="0"/>
          <w:marTop w:val="0"/>
          <w:marBottom w:val="0"/>
          <w:divBdr>
            <w:top w:val="none" w:sz="0" w:space="0" w:color="auto"/>
            <w:left w:val="none" w:sz="0" w:space="0" w:color="auto"/>
            <w:bottom w:val="none" w:sz="0" w:space="0" w:color="auto"/>
            <w:right w:val="none" w:sz="0" w:space="0" w:color="auto"/>
          </w:divBdr>
        </w:div>
        <w:div w:id="1368988683">
          <w:marLeft w:val="640"/>
          <w:marRight w:val="0"/>
          <w:marTop w:val="0"/>
          <w:marBottom w:val="0"/>
          <w:divBdr>
            <w:top w:val="none" w:sz="0" w:space="0" w:color="auto"/>
            <w:left w:val="none" w:sz="0" w:space="0" w:color="auto"/>
            <w:bottom w:val="none" w:sz="0" w:space="0" w:color="auto"/>
            <w:right w:val="none" w:sz="0" w:space="0" w:color="auto"/>
          </w:divBdr>
        </w:div>
        <w:div w:id="971401839">
          <w:marLeft w:val="640"/>
          <w:marRight w:val="0"/>
          <w:marTop w:val="0"/>
          <w:marBottom w:val="0"/>
          <w:divBdr>
            <w:top w:val="none" w:sz="0" w:space="0" w:color="auto"/>
            <w:left w:val="none" w:sz="0" w:space="0" w:color="auto"/>
            <w:bottom w:val="none" w:sz="0" w:space="0" w:color="auto"/>
            <w:right w:val="none" w:sz="0" w:space="0" w:color="auto"/>
          </w:divBdr>
        </w:div>
        <w:div w:id="1593584666">
          <w:marLeft w:val="640"/>
          <w:marRight w:val="0"/>
          <w:marTop w:val="0"/>
          <w:marBottom w:val="0"/>
          <w:divBdr>
            <w:top w:val="none" w:sz="0" w:space="0" w:color="auto"/>
            <w:left w:val="none" w:sz="0" w:space="0" w:color="auto"/>
            <w:bottom w:val="none" w:sz="0" w:space="0" w:color="auto"/>
            <w:right w:val="none" w:sz="0" w:space="0" w:color="auto"/>
          </w:divBdr>
        </w:div>
        <w:div w:id="1927348442">
          <w:marLeft w:val="640"/>
          <w:marRight w:val="0"/>
          <w:marTop w:val="0"/>
          <w:marBottom w:val="0"/>
          <w:divBdr>
            <w:top w:val="none" w:sz="0" w:space="0" w:color="auto"/>
            <w:left w:val="none" w:sz="0" w:space="0" w:color="auto"/>
            <w:bottom w:val="none" w:sz="0" w:space="0" w:color="auto"/>
            <w:right w:val="none" w:sz="0" w:space="0" w:color="auto"/>
          </w:divBdr>
        </w:div>
        <w:div w:id="891187072">
          <w:marLeft w:val="640"/>
          <w:marRight w:val="0"/>
          <w:marTop w:val="0"/>
          <w:marBottom w:val="0"/>
          <w:divBdr>
            <w:top w:val="none" w:sz="0" w:space="0" w:color="auto"/>
            <w:left w:val="none" w:sz="0" w:space="0" w:color="auto"/>
            <w:bottom w:val="none" w:sz="0" w:space="0" w:color="auto"/>
            <w:right w:val="none" w:sz="0" w:space="0" w:color="auto"/>
          </w:divBdr>
        </w:div>
        <w:div w:id="1524400046">
          <w:marLeft w:val="640"/>
          <w:marRight w:val="0"/>
          <w:marTop w:val="0"/>
          <w:marBottom w:val="0"/>
          <w:divBdr>
            <w:top w:val="none" w:sz="0" w:space="0" w:color="auto"/>
            <w:left w:val="none" w:sz="0" w:space="0" w:color="auto"/>
            <w:bottom w:val="none" w:sz="0" w:space="0" w:color="auto"/>
            <w:right w:val="none" w:sz="0" w:space="0" w:color="auto"/>
          </w:divBdr>
        </w:div>
        <w:div w:id="1073357314">
          <w:marLeft w:val="640"/>
          <w:marRight w:val="0"/>
          <w:marTop w:val="0"/>
          <w:marBottom w:val="0"/>
          <w:divBdr>
            <w:top w:val="none" w:sz="0" w:space="0" w:color="auto"/>
            <w:left w:val="none" w:sz="0" w:space="0" w:color="auto"/>
            <w:bottom w:val="none" w:sz="0" w:space="0" w:color="auto"/>
            <w:right w:val="none" w:sz="0" w:space="0" w:color="auto"/>
          </w:divBdr>
        </w:div>
        <w:div w:id="1612471039">
          <w:marLeft w:val="640"/>
          <w:marRight w:val="0"/>
          <w:marTop w:val="0"/>
          <w:marBottom w:val="0"/>
          <w:divBdr>
            <w:top w:val="none" w:sz="0" w:space="0" w:color="auto"/>
            <w:left w:val="none" w:sz="0" w:space="0" w:color="auto"/>
            <w:bottom w:val="none" w:sz="0" w:space="0" w:color="auto"/>
            <w:right w:val="none" w:sz="0" w:space="0" w:color="auto"/>
          </w:divBdr>
        </w:div>
        <w:div w:id="606011609">
          <w:marLeft w:val="640"/>
          <w:marRight w:val="0"/>
          <w:marTop w:val="0"/>
          <w:marBottom w:val="0"/>
          <w:divBdr>
            <w:top w:val="none" w:sz="0" w:space="0" w:color="auto"/>
            <w:left w:val="none" w:sz="0" w:space="0" w:color="auto"/>
            <w:bottom w:val="none" w:sz="0" w:space="0" w:color="auto"/>
            <w:right w:val="none" w:sz="0" w:space="0" w:color="auto"/>
          </w:divBdr>
        </w:div>
        <w:div w:id="629628774">
          <w:marLeft w:val="640"/>
          <w:marRight w:val="0"/>
          <w:marTop w:val="0"/>
          <w:marBottom w:val="0"/>
          <w:divBdr>
            <w:top w:val="none" w:sz="0" w:space="0" w:color="auto"/>
            <w:left w:val="none" w:sz="0" w:space="0" w:color="auto"/>
            <w:bottom w:val="none" w:sz="0" w:space="0" w:color="auto"/>
            <w:right w:val="none" w:sz="0" w:space="0" w:color="auto"/>
          </w:divBdr>
        </w:div>
        <w:div w:id="202139961">
          <w:marLeft w:val="640"/>
          <w:marRight w:val="0"/>
          <w:marTop w:val="0"/>
          <w:marBottom w:val="0"/>
          <w:divBdr>
            <w:top w:val="none" w:sz="0" w:space="0" w:color="auto"/>
            <w:left w:val="none" w:sz="0" w:space="0" w:color="auto"/>
            <w:bottom w:val="none" w:sz="0" w:space="0" w:color="auto"/>
            <w:right w:val="none" w:sz="0" w:space="0" w:color="auto"/>
          </w:divBdr>
        </w:div>
        <w:div w:id="750393938">
          <w:marLeft w:val="640"/>
          <w:marRight w:val="0"/>
          <w:marTop w:val="0"/>
          <w:marBottom w:val="0"/>
          <w:divBdr>
            <w:top w:val="none" w:sz="0" w:space="0" w:color="auto"/>
            <w:left w:val="none" w:sz="0" w:space="0" w:color="auto"/>
            <w:bottom w:val="none" w:sz="0" w:space="0" w:color="auto"/>
            <w:right w:val="none" w:sz="0" w:space="0" w:color="auto"/>
          </w:divBdr>
        </w:div>
        <w:div w:id="1460880011">
          <w:marLeft w:val="640"/>
          <w:marRight w:val="0"/>
          <w:marTop w:val="0"/>
          <w:marBottom w:val="0"/>
          <w:divBdr>
            <w:top w:val="none" w:sz="0" w:space="0" w:color="auto"/>
            <w:left w:val="none" w:sz="0" w:space="0" w:color="auto"/>
            <w:bottom w:val="none" w:sz="0" w:space="0" w:color="auto"/>
            <w:right w:val="none" w:sz="0" w:space="0" w:color="auto"/>
          </w:divBdr>
        </w:div>
        <w:div w:id="481704504">
          <w:marLeft w:val="640"/>
          <w:marRight w:val="0"/>
          <w:marTop w:val="0"/>
          <w:marBottom w:val="0"/>
          <w:divBdr>
            <w:top w:val="none" w:sz="0" w:space="0" w:color="auto"/>
            <w:left w:val="none" w:sz="0" w:space="0" w:color="auto"/>
            <w:bottom w:val="none" w:sz="0" w:space="0" w:color="auto"/>
            <w:right w:val="none" w:sz="0" w:space="0" w:color="auto"/>
          </w:divBdr>
        </w:div>
        <w:div w:id="54471619">
          <w:marLeft w:val="640"/>
          <w:marRight w:val="0"/>
          <w:marTop w:val="0"/>
          <w:marBottom w:val="0"/>
          <w:divBdr>
            <w:top w:val="none" w:sz="0" w:space="0" w:color="auto"/>
            <w:left w:val="none" w:sz="0" w:space="0" w:color="auto"/>
            <w:bottom w:val="none" w:sz="0" w:space="0" w:color="auto"/>
            <w:right w:val="none" w:sz="0" w:space="0" w:color="auto"/>
          </w:divBdr>
        </w:div>
        <w:div w:id="921136210">
          <w:marLeft w:val="640"/>
          <w:marRight w:val="0"/>
          <w:marTop w:val="0"/>
          <w:marBottom w:val="0"/>
          <w:divBdr>
            <w:top w:val="none" w:sz="0" w:space="0" w:color="auto"/>
            <w:left w:val="none" w:sz="0" w:space="0" w:color="auto"/>
            <w:bottom w:val="none" w:sz="0" w:space="0" w:color="auto"/>
            <w:right w:val="none" w:sz="0" w:space="0" w:color="auto"/>
          </w:divBdr>
        </w:div>
        <w:div w:id="605113120">
          <w:marLeft w:val="640"/>
          <w:marRight w:val="0"/>
          <w:marTop w:val="0"/>
          <w:marBottom w:val="0"/>
          <w:divBdr>
            <w:top w:val="none" w:sz="0" w:space="0" w:color="auto"/>
            <w:left w:val="none" w:sz="0" w:space="0" w:color="auto"/>
            <w:bottom w:val="none" w:sz="0" w:space="0" w:color="auto"/>
            <w:right w:val="none" w:sz="0" w:space="0" w:color="auto"/>
          </w:divBdr>
        </w:div>
        <w:div w:id="902643064">
          <w:marLeft w:val="640"/>
          <w:marRight w:val="0"/>
          <w:marTop w:val="0"/>
          <w:marBottom w:val="0"/>
          <w:divBdr>
            <w:top w:val="none" w:sz="0" w:space="0" w:color="auto"/>
            <w:left w:val="none" w:sz="0" w:space="0" w:color="auto"/>
            <w:bottom w:val="none" w:sz="0" w:space="0" w:color="auto"/>
            <w:right w:val="none" w:sz="0" w:space="0" w:color="auto"/>
          </w:divBdr>
        </w:div>
        <w:div w:id="1698004409">
          <w:marLeft w:val="640"/>
          <w:marRight w:val="0"/>
          <w:marTop w:val="0"/>
          <w:marBottom w:val="0"/>
          <w:divBdr>
            <w:top w:val="none" w:sz="0" w:space="0" w:color="auto"/>
            <w:left w:val="none" w:sz="0" w:space="0" w:color="auto"/>
            <w:bottom w:val="none" w:sz="0" w:space="0" w:color="auto"/>
            <w:right w:val="none" w:sz="0" w:space="0" w:color="auto"/>
          </w:divBdr>
        </w:div>
        <w:div w:id="297423643">
          <w:marLeft w:val="640"/>
          <w:marRight w:val="0"/>
          <w:marTop w:val="0"/>
          <w:marBottom w:val="0"/>
          <w:divBdr>
            <w:top w:val="none" w:sz="0" w:space="0" w:color="auto"/>
            <w:left w:val="none" w:sz="0" w:space="0" w:color="auto"/>
            <w:bottom w:val="none" w:sz="0" w:space="0" w:color="auto"/>
            <w:right w:val="none" w:sz="0" w:space="0" w:color="auto"/>
          </w:divBdr>
        </w:div>
        <w:div w:id="364134685">
          <w:marLeft w:val="640"/>
          <w:marRight w:val="0"/>
          <w:marTop w:val="0"/>
          <w:marBottom w:val="0"/>
          <w:divBdr>
            <w:top w:val="none" w:sz="0" w:space="0" w:color="auto"/>
            <w:left w:val="none" w:sz="0" w:space="0" w:color="auto"/>
            <w:bottom w:val="none" w:sz="0" w:space="0" w:color="auto"/>
            <w:right w:val="none" w:sz="0" w:space="0" w:color="auto"/>
          </w:divBdr>
        </w:div>
        <w:div w:id="1793205586">
          <w:marLeft w:val="640"/>
          <w:marRight w:val="0"/>
          <w:marTop w:val="0"/>
          <w:marBottom w:val="0"/>
          <w:divBdr>
            <w:top w:val="none" w:sz="0" w:space="0" w:color="auto"/>
            <w:left w:val="none" w:sz="0" w:space="0" w:color="auto"/>
            <w:bottom w:val="none" w:sz="0" w:space="0" w:color="auto"/>
            <w:right w:val="none" w:sz="0" w:space="0" w:color="auto"/>
          </w:divBdr>
        </w:div>
        <w:div w:id="825702458">
          <w:marLeft w:val="640"/>
          <w:marRight w:val="0"/>
          <w:marTop w:val="0"/>
          <w:marBottom w:val="0"/>
          <w:divBdr>
            <w:top w:val="none" w:sz="0" w:space="0" w:color="auto"/>
            <w:left w:val="none" w:sz="0" w:space="0" w:color="auto"/>
            <w:bottom w:val="none" w:sz="0" w:space="0" w:color="auto"/>
            <w:right w:val="none" w:sz="0" w:space="0" w:color="auto"/>
          </w:divBdr>
        </w:div>
        <w:div w:id="1258632600">
          <w:marLeft w:val="640"/>
          <w:marRight w:val="0"/>
          <w:marTop w:val="0"/>
          <w:marBottom w:val="0"/>
          <w:divBdr>
            <w:top w:val="none" w:sz="0" w:space="0" w:color="auto"/>
            <w:left w:val="none" w:sz="0" w:space="0" w:color="auto"/>
            <w:bottom w:val="none" w:sz="0" w:space="0" w:color="auto"/>
            <w:right w:val="none" w:sz="0" w:space="0" w:color="auto"/>
          </w:divBdr>
        </w:div>
        <w:div w:id="714892329">
          <w:marLeft w:val="640"/>
          <w:marRight w:val="0"/>
          <w:marTop w:val="0"/>
          <w:marBottom w:val="0"/>
          <w:divBdr>
            <w:top w:val="none" w:sz="0" w:space="0" w:color="auto"/>
            <w:left w:val="none" w:sz="0" w:space="0" w:color="auto"/>
            <w:bottom w:val="none" w:sz="0" w:space="0" w:color="auto"/>
            <w:right w:val="none" w:sz="0" w:space="0" w:color="auto"/>
          </w:divBdr>
        </w:div>
        <w:div w:id="1904365844">
          <w:marLeft w:val="640"/>
          <w:marRight w:val="0"/>
          <w:marTop w:val="0"/>
          <w:marBottom w:val="0"/>
          <w:divBdr>
            <w:top w:val="none" w:sz="0" w:space="0" w:color="auto"/>
            <w:left w:val="none" w:sz="0" w:space="0" w:color="auto"/>
            <w:bottom w:val="none" w:sz="0" w:space="0" w:color="auto"/>
            <w:right w:val="none" w:sz="0" w:space="0" w:color="auto"/>
          </w:divBdr>
        </w:div>
      </w:divsChild>
    </w:div>
    <w:div w:id="1207647220">
      <w:bodyDiv w:val="1"/>
      <w:marLeft w:val="0"/>
      <w:marRight w:val="0"/>
      <w:marTop w:val="0"/>
      <w:marBottom w:val="0"/>
      <w:divBdr>
        <w:top w:val="none" w:sz="0" w:space="0" w:color="auto"/>
        <w:left w:val="none" w:sz="0" w:space="0" w:color="auto"/>
        <w:bottom w:val="none" w:sz="0" w:space="0" w:color="auto"/>
        <w:right w:val="none" w:sz="0" w:space="0" w:color="auto"/>
      </w:divBdr>
      <w:divsChild>
        <w:div w:id="1714693862">
          <w:marLeft w:val="480"/>
          <w:marRight w:val="0"/>
          <w:marTop w:val="0"/>
          <w:marBottom w:val="0"/>
          <w:divBdr>
            <w:top w:val="none" w:sz="0" w:space="0" w:color="auto"/>
            <w:left w:val="none" w:sz="0" w:space="0" w:color="auto"/>
            <w:bottom w:val="none" w:sz="0" w:space="0" w:color="auto"/>
            <w:right w:val="none" w:sz="0" w:space="0" w:color="auto"/>
          </w:divBdr>
        </w:div>
        <w:div w:id="455104057">
          <w:marLeft w:val="480"/>
          <w:marRight w:val="0"/>
          <w:marTop w:val="0"/>
          <w:marBottom w:val="0"/>
          <w:divBdr>
            <w:top w:val="none" w:sz="0" w:space="0" w:color="auto"/>
            <w:left w:val="none" w:sz="0" w:space="0" w:color="auto"/>
            <w:bottom w:val="none" w:sz="0" w:space="0" w:color="auto"/>
            <w:right w:val="none" w:sz="0" w:space="0" w:color="auto"/>
          </w:divBdr>
        </w:div>
        <w:div w:id="224070681">
          <w:marLeft w:val="480"/>
          <w:marRight w:val="0"/>
          <w:marTop w:val="0"/>
          <w:marBottom w:val="0"/>
          <w:divBdr>
            <w:top w:val="none" w:sz="0" w:space="0" w:color="auto"/>
            <w:left w:val="none" w:sz="0" w:space="0" w:color="auto"/>
            <w:bottom w:val="none" w:sz="0" w:space="0" w:color="auto"/>
            <w:right w:val="none" w:sz="0" w:space="0" w:color="auto"/>
          </w:divBdr>
        </w:div>
        <w:div w:id="1808204313">
          <w:marLeft w:val="480"/>
          <w:marRight w:val="0"/>
          <w:marTop w:val="0"/>
          <w:marBottom w:val="0"/>
          <w:divBdr>
            <w:top w:val="none" w:sz="0" w:space="0" w:color="auto"/>
            <w:left w:val="none" w:sz="0" w:space="0" w:color="auto"/>
            <w:bottom w:val="none" w:sz="0" w:space="0" w:color="auto"/>
            <w:right w:val="none" w:sz="0" w:space="0" w:color="auto"/>
          </w:divBdr>
        </w:div>
        <w:div w:id="1027372377">
          <w:marLeft w:val="480"/>
          <w:marRight w:val="0"/>
          <w:marTop w:val="0"/>
          <w:marBottom w:val="0"/>
          <w:divBdr>
            <w:top w:val="none" w:sz="0" w:space="0" w:color="auto"/>
            <w:left w:val="none" w:sz="0" w:space="0" w:color="auto"/>
            <w:bottom w:val="none" w:sz="0" w:space="0" w:color="auto"/>
            <w:right w:val="none" w:sz="0" w:space="0" w:color="auto"/>
          </w:divBdr>
        </w:div>
        <w:div w:id="902181359">
          <w:marLeft w:val="480"/>
          <w:marRight w:val="0"/>
          <w:marTop w:val="0"/>
          <w:marBottom w:val="0"/>
          <w:divBdr>
            <w:top w:val="none" w:sz="0" w:space="0" w:color="auto"/>
            <w:left w:val="none" w:sz="0" w:space="0" w:color="auto"/>
            <w:bottom w:val="none" w:sz="0" w:space="0" w:color="auto"/>
            <w:right w:val="none" w:sz="0" w:space="0" w:color="auto"/>
          </w:divBdr>
        </w:div>
        <w:div w:id="1901356105">
          <w:marLeft w:val="480"/>
          <w:marRight w:val="0"/>
          <w:marTop w:val="0"/>
          <w:marBottom w:val="0"/>
          <w:divBdr>
            <w:top w:val="none" w:sz="0" w:space="0" w:color="auto"/>
            <w:left w:val="none" w:sz="0" w:space="0" w:color="auto"/>
            <w:bottom w:val="none" w:sz="0" w:space="0" w:color="auto"/>
            <w:right w:val="none" w:sz="0" w:space="0" w:color="auto"/>
          </w:divBdr>
        </w:div>
        <w:div w:id="1054814310">
          <w:marLeft w:val="480"/>
          <w:marRight w:val="0"/>
          <w:marTop w:val="0"/>
          <w:marBottom w:val="0"/>
          <w:divBdr>
            <w:top w:val="none" w:sz="0" w:space="0" w:color="auto"/>
            <w:left w:val="none" w:sz="0" w:space="0" w:color="auto"/>
            <w:bottom w:val="none" w:sz="0" w:space="0" w:color="auto"/>
            <w:right w:val="none" w:sz="0" w:space="0" w:color="auto"/>
          </w:divBdr>
        </w:div>
        <w:div w:id="616762745">
          <w:marLeft w:val="480"/>
          <w:marRight w:val="0"/>
          <w:marTop w:val="0"/>
          <w:marBottom w:val="0"/>
          <w:divBdr>
            <w:top w:val="none" w:sz="0" w:space="0" w:color="auto"/>
            <w:left w:val="none" w:sz="0" w:space="0" w:color="auto"/>
            <w:bottom w:val="none" w:sz="0" w:space="0" w:color="auto"/>
            <w:right w:val="none" w:sz="0" w:space="0" w:color="auto"/>
          </w:divBdr>
        </w:div>
        <w:div w:id="1029377428">
          <w:marLeft w:val="480"/>
          <w:marRight w:val="0"/>
          <w:marTop w:val="0"/>
          <w:marBottom w:val="0"/>
          <w:divBdr>
            <w:top w:val="none" w:sz="0" w:space="0" w:color="auto"/>
            <w:left w:val="none" w:sz="0" w:space="0" w:color="auto"/>
            <w:bottom w:val="none" w:sz="0" w:space="0" w:color="auto"/>
            <w:right w:val="none" w:sz="0" w:space="0" w:color="auto"/>
          </w:divBdr>
        </w:div>
        <w:div w:id="1271157808">
          <w:marLeft w:val="480"/>
          <w:marRight w:val="0"/>
          <w:marTop w:val="0"/>
          <w:marBottom w:val="0"/>
          <w:divBdr>
            <w:top w:val="none" w:sz="0" w:space="0" w:color="auto"/>
            <w:left w:val="none" w:sz="0" w:space="0" w:color="auto"/>
            <w:bottom w:val="none" w:sz="0" w:space="0" w:color="auto"/>
            <w:right w:val="none" w:sz="0" w:space="0" w:color="auto"/>
          </w:divBdr>
        </w:div>
        <w:div w:id="980888970">
          <w:marLeft w:val="480"/>
          <w:marRight w:val="0"/>
          <w:marTop w:val="0"/>
          <w:marBottom w:val="0"/>
          <w:divBdr>
            <w:top w:val="none" w:sz="0" w:space="0" w:color="auto"/>
            <w:left w:val="none" w:sz="0" w:space="0" w:color="auto"/>
            <w:bottom w:val="none" w:sz="0" w:space="0" w:color="auto"/>
            <w:right w:val="none" w:sz="0" w:space="0" w:color="auto"/>
          </w:divBdr>
        </w:div>
        <w:div w:id="1471287937">
          <w:marLeft w:val="480"/>
          <w:marRight w:val="0"/>
          <w:marTop w:val="0"/>
          <w:marBottom w:val="0"/>
          <w:divBdr>
            <w:top w:val="none" w:sz="0" w:space="0" w:color="auto"/>
            <w:left w:val="none" w:sz="0" w:space="0" w:color="auto"/>
            <w:bottom w:val="none" w:sz="0" w:space="0" w:color="auto"/>
            <w:right w:val="none" w:sz="0" w:space="0" w:color="auto"/>
          </w:divBdr>
        </w:div>
        <w:div w:id="1203859346">
          <w:marLeft w:val="480"/>
          <w:marRight w:val="0"/>
          <w:marTop w:val="0"/>
          <w:marBottom w:val="0"/>
          <w:divBdr>
            <w:top w:val="none" w:sz="0" w:space="0" w:color="auto"/>
            <w:left w:val="none" w:sz="0" w:space="0" w:color="auto"/>
            <w:bottom w:val="none" w:sz="0" w:space="0" w:color="auto"/>
            <w:right w:val="none" w:sz="0" w:space="0" w:color="auto"/>
          </w:divBdr>
        </w:div>
        <w:div w:id="875115728">
          <w:marLeft w:val="480"/>
          <w:marRight w:val="0"/>
          <w:marTop w:val="0"/>
          <w:marBottom w:val="0"/>
          <w:divBdr>
            <w:top w:val="none" w:sz="0" w:space="0" w:color="auto"/>
            <w:left w:val="none" w:sz="0" w:space="0" w:color="auto"/>
            <w:bottom w:val="none" w:sz="0" w:space="0" w:color="auto"/>
            <w:right w:val="none" w:sz="0" w:space="0" w:color="auto"/>
          </w:divBdr>
        </w:div>
        <w:div w:id="1403134606">
          <w:marLeft w:val="480"/>
          <w:marRight w:val="0"/>
          <w:marTop w:val="0"/>
          <w:marBottom w:val="0"/>
          <w:divBdr>
            <w:top w:val="none" w:sz="0" w:space="0" w:color="auto"/>
            <w:left w:val="none" w:sz="0" w:space="0" w:color="auto"/>
            <w:bottom w:val="none" w:sz="0" w:space="0" w:color="auto"/>
            <w:right w:val="none" w:sz="0" w:space="0" w:color="auto"/>
          </w:divBdr>
        </w:div>
        <w:div w:id="1690377835">
          <w:marLeft w:val="480"/>
          <w:marRight w:val="0"/>
          <w:marTop w:val="0"/>
          <w:marBottom w:val="0"/>
          <w:divBdr>
            <w:top w:val="none" w:sz="0" w:space="0" w:color="auto"/>
            <w:left w:val="none" w:sz="0" w:space="0" w:color="auto"/>
            <w:bottom w:val="none" w:sz="0" w:space="0" w:color="auto"/>
            <w:right w:val="none" w:sz="0" w:space="0" w:color="auto"/>
          </w:divBdr>
        </w:div>
      </w:divsChild>
    </w:div>
    <w:div w:id="1208832615">
      <w:bodyDiv w:val="1"/>
      <w:marLeft w:val="0"/>
      <w:marRight w:val="0"/>
      <w:marTop w:val="0"/>
      <w:marBottom w:val="0"/>
      <w:divBdr>
        <w:top w:val="none" w:sz="0" w:space="0" w:color="auto"/>
        <w:left w:val="none" w:sz="0" w:space="0" w:color="auto"/>
        <w:bottom w:val="none" w:sz="0" w:space="0" w:color="auto"/>
        <w:right w:val="none" w:sz="0" w:space="0" w:color="auto"/>
      </w:divBdr>
      <w:divsChild>
        <w:div w:id="871963082">
          <w:marLeft w:val="480"/>
          <w:marRight w:val="0"/>
          <w:marTop w:val="0"/>
          <w:marBottom w:val="0"/>
          <w:divBdr>
            <w:top w:val="none" w:sz="0" w:space="0" w:color="auto"/>
            <w:left w:val="none" w:sz="0" w:space="0" w:color="auto"/>
            <w:bottom w:val="none" w:sz="0" w:space="0" w:color="auto"/>
            <w:right w:val="none" w:sz="0" w:space="0" w:color="auto"/>
          </w:divBdr>
        </w:div>
        <w:div w:id="1847135603">
          <w:marLeft w:val="480"/>
          <w:marRight w:val="0"/>
          <w:marTop w:val="0"/>
          <w:marBottom w:val="0"/>
          <w:divBdr>
            <w:top w:val="none" w:sz="0" w:space="0" w:color="auto"/>
            <w:left w:val="none" w:sz="0" w:space="0" w:color="auto"/>
            <w:bottom w:val="none" w:sz="0" w:space="0" w:color="auto"/>
            <w:right w:val="none" w:sz="0" w:space="0" w:color="auto"/>
          </w:divBdr>
        </w:div>
        <w:div w:id="1650328217">
          <w:marLeft w:val="480"/>
          <w:marRight w:val="0"/>
          <w:marTop w:val="0"/>
          <w:marBottom w:val="0"/>
          <w:divBdr>
            <w:top w:val="none" w:sz="0" w:space="0" w:color="auto"/>
            <w:left w:val="none" w:sz="0" w:space="0" w:color="auto"/>
            <w:bottom w:val="none" w:sz="0" w:space="0" w:color="auto"/>
            <w:right w:val="none" w:sz="0" w:space="0" w:color="auto"/>
          </w:divBdr>
        </w:div>
        <w:div w:id="599869981">
          <w:marLeft w:val="480"/>
          <w:marRight w:val="0"/>
          <w:marTop w:val="0"/>
          <w:marBottom w:val="0"/>
          <w:divBdr>
            <w:top w:val="none" w:sz="0" w:space="0" w:color="auto"/>
            <w:left w:val="none" w:sz="0" w:space="0" w:color="auto"/>
            <w:bottom w:val="none" w:sz="0" w:space="0" w:color="auto"/>
            <w:right w:val="none" w:sz="0" w:space="0" w:color="auto"/>
          </w:divBdr>
        </w:div>
        <w:div w:id="1097480914">
          <w:marLeft w:val="480"/>
          <w:marRight w:val="0"/>
          <w:marTop w:val="0"/>
          <w:marBottom w:val="0"/>
          <w:divBdr>
            <w:top w:val="none" w:sz="0" w:space="0" w:color="auto"/>
            <w:left w:val="none" w:sz="0" w:space="0" w:color="auto"/>
            <w:bottom w:val="none" w:sz="0" w:space="0" w:color="auto"/>
            <w:right w:val="none" w:sz="0" w:space="0" w:color="auto"/>
          </w:divBdr>
        </w:div>
        <w:div w:id="1922180104">
          <w:marLeft w:val="480"/>
          <w:marRight w:val="0"/>
          <w:marTop w:val="0"/>
          <w:marBottom w:val="0"/>
          <w:divBdr>
            <w:top w:val="none" w:sz="0" w:space="0" w:color="auto"/>
            <w:left w:val="none" w:sz="0" w:space="0" w:color="auto"/>
            <w:bottom w:val="none" w:sz="0" w:space="0" w:color="auto"/>
            <w:right w:val="none" w:sz="0" w:space="0" w:color="auto"/>
          </w:divBdr>
        </w:div>
        <w:div w:id="751239560">
          <w:marLeft w:val="480"/>
          <w:marRight w:val="0"/>
          <w:marTop w:val="0"/>
          <w:marBottom w:val="0"/>
          <w:divBdr>
            <w:top w:val="none" w:sz="0" w:space="0" w:color="auto"/>
            <w:left w:val="none" w:sz="0" w:space="0" w:color="auto"/>
            <w:bottom w:val="none" w:sz="0" w:space="0" w:color="auto"/>
            <w:right w:val="none" w:sz="0" w:space="0" w:color="auto"/>
          </w:divBdr>
        </w:div>
        <w:div w:id="497891124">
          <w:marLeft w:val="480"/>
          <w:marRight w:val="0"/>
          <w:marTop w:val="0"/>
          <w:marBottom w:val="0"/>
          <w:divBdr>
            <w:top w:val="none" w:sz="0" w:space="0" w:color="auto"/>
            <w:left w:val="none" w:sz="0" w:space="0" w:color="auto"/>
            <w:bottom w:val="none" w:sz="0" w:space="0" w:color="auto"/>
            <w:right w:val="none" w:sz="0" w:space="0" w:color="auto"/>
          </w:divBdr>
        </w:div>
        <w:div w:id="107167875">
          <w:marLeft w:val="480"/>
          <w:marRight w:val="0"/>
          <w:marTop w:val="0"/>
          <w:marBottom w:val="0"/>
          <w:divBdr>
            <w:top w:val="none" w:sz="0" w:space="0" w:color="auto"/>
            <w:left w:val="none" w:sz="0" w:space="0" w:color="auto"/>
            <w:bottom w:val="none" w:sz="0" w:space="0" w:color="auto"/>
            <w:right w:val="none" w:sz="0" w:space="0" w:color="auto"/>
          </w:divBdr>
        </w:div>
        <w:div w:id="61221037">
          <w:marLeft w:val="480"/>
          <w:marRight w:val="0"/>
          <w:marTop w:val="0"/>
          <w:marBottom w:val="0"/>
          <w:divBdr>
            <w:top w:val="none" w:sz="0" w:space="0" w:color="auto"/>
            <w:left w:val="none" w:sz="0" w:space="0" w:color="auto"/>
            <w:bottom w:val="none" w:sz="0" w:space="0" w:color="auto"/>
            <w:right w:val="none" w:sz="0" w:space="0" w:color="auto"/>
          </w:divBdr>
        </w:div>
        <w:div w:id="1520582523">
          <w:marLeft w:val="480"/>
          <w:marRight w:val="0"/>
          <w:marTop w:val="0"/>
          <w:marBottom w:val="0"/>
          <w:divBdr>
            <w:top w:val="none" w:sz="0" w:space="0" w:color="auto"/>
            <w:left w:val="none" w:sz="0" w:space="0" w:color="auto"/>
            <w:bottom w:val="none" w:sz="0" w:space="0" w:color="auto"/>
            <w:right w:val="none" w:sz="0" w:space="0" w:color="auto"/>
          </w:divBdr>
        </w:div>
        <w:div w:id="954291440">
          <w:marLeft w:val="480"/>
          <w:marRight w:val="0"/>
          <w:marTop w:val="0"/>
          <w:marBottom w:val="0"/>
          <w:divBdr>
            <w:top w:val="none" w:sz="0" w:space="0" w:color="auto"/>
            <w:left w:val="none" w:sz="0" w:space="0" w:color="auto"/>
            <w:bottom w:val="none" w:sz="0" w:space="0" w:color="auto"/>
            <w:right w:val="none" w:sz="0" w:space="0" w:color="auto"/>
          </w:divBdr>
        </w:div>
        <w:div w:id="1248659333">
          <w:marLeft w:val="480"/>
          <w:marRight w:val="0"/>
          <w:marTop w:val="0"/>
          <w:marBottom w:val="0"/>
          <w:divBdr>
            <w:top w:val="none" w:sz="0" w:space="0" w:color="auto"/>
            <w:left w:val="none" w:sz="0" w:space="0" w:color="auto"/>
            <w:bottom w:val="none" w:sz="0" w:space="0" w:color="auto"/>
            <w:right w:val="none" w:sz="0" w:space="0" w:color="auto"/>
          </w:divBdr>
        </w:div>
        <w:div w:id="1636980811">
          <w:marLeft w:val="480"/>
          <w:marRight w:val="0"/>
          <w:marTop w:val="0"/>
          <w:marBottom w:val="0"/>
          <w:divBdr>
            <w:top w:val="none" w:sz="0" w:space="0" w:color="auto"/>
            <w:left w:val="none" w:sz="0" w:space="0" w:color="auto"/>
            <w:bottom w:val="none" w:sz="0" w:space="0" w:color="auto"/>
            <w:right w:val="none" w:sz="0" w:space="0" w:color="auto"/>
          </w:divBdr>
        </w:div>
        <w:div w:id="1654212264">
          <w:marLeft w:val="480"/>
          <w:marRight w:val="0"/>
          <w:marTop w:val="0"/>
          <w:marBottom w:val="0"/>
          <w:divBdr>
            <w:top w:val="none" w:sz="0" w:space="0" w:color="auto"/>
            <w:left w:val="none" w:sz="0" w:space="0" w:color="auto"/>
            <w:bottom w:val="none" w:sz="0" w:space="0" w:color="auto"/>
            <w:right w:val="none" w:sz="0" w:space="0" w:color="auto"/>
          </w:divBdr>
        </w:div>
        <w:div w:id="1385329026">
          <w:marLeft w:val="480"/>
          <w:marRight w:val="0"/>
          <w:marTop w:val="0"/>
          <w:marBottom w:val="0"/>
          <w:divBdr>
            <w:top w:val="none" w:sz="0" w:space="0" w:color="auto"/>
            <w:left w:val="none" w:sz="0" w:space="0" w:color="auto"/>
            <w:bottom w:val="none" w:sz="0" w:space="0" w:color="auto"/>
            <w:right w:val="none" w:sz="0" w:space="0" w:color="auto"/>
          </w:divBdr>
        </w:div>
      </w:divsChild>
    </w:div>
    <w:div w:id="1209681552">
      <w:bodyDiv w:val="1"/>
      <w:marLeft w:val="0"/>
      <w:marRight w:val="0"/>
      <w:marTop w:val="0"/>
      <w:marBottom w:val="0"/>
      <w:divBdr>
        <w:top w:val="none" w:sz="0" w:space="0" w:color="auto"/>
        <w:left w:val="none" w:sz="0" w:space="0" w:color="auto"/>
        <w:bottom w:val="none" w:sz="0" w:space="0" w:color="auto"/>
        <w:right w:val="none" w:sz="0" w:space="0" w:color="auto"/>
      </w:divBdr>
    </w:div>
    <w:div w:id="1217401142">
      <w:bodyDiv w:val="1"/>
      <w:marLeft w:val="0"/>
      <w:marRight w:val="0"/>
      <w:marTop w:val="0"/>
      <w:marBottom w:val="0"/>
      <w:divBdr>
        <w:top w:val="none" w:sz="0" w:space="0" w:color="auto"/>
        <w:left w:val="none" w:sz="0" w:space="0" w:color="auto"/>
        <w:bottom w:val="none" w:sz="0" w:space="0" w:color="auto"/>
        <w:right w:val="none" w:sz="0" w:space="0" w:color="auto"/>
      </w:divBdr>
      <w:divsChild>
        <w:div w:id="479274905">
          <w:marLeft w:val="480"/>
          <w:marRight w:val="0"/>
          <w:marTop w:val="0"/>
          <w:marBottom w:val="0"/>
          <w:divBdr>
            <w:top w:val="none" w:sz="0" w:space="0" w:color="auto"/>
            <w:left w:val="none" w:sz="0" w:space="0" w:color="auto"/>
            <w:bottom w:val="none" w:sz="0" w:space="0" w:color="auto"/>
            <w:right w:val="none" w:sz="0" w:space="0" w:color="auto"/>
          </w:divBdr>
        </w:div>
        <w:div w:id="1551112224">
          <w:marLeft w:val="480"/>
          <w:marRight w:val="0"/>
          <w:marTop w:val="0"/>
          <w:marBottom w:val="0"/>
          <w:divBdr>
            <w:top w:val="none" w:sz="0" w:space="0" w:color="auto"/>
            <w:left w:val="none" w:sz="0" w:space="0" w:color="auto"/>
            <w:bottom w:val="none" w:sz="0" w:space="0" w:color="auto"/>
            <w:right w:val="none" w:sz="0" w:space="0" w:color="auto"/>
          </w:divBdr>
        </w:div>
        <w:div w:id="189609495">
          <w:marLeft w:val="480"/>
          <w:marRight w:val="0"/>
          <w:marTop w:val="0"/>
          <w:marBottom w:val="0"/>
          <w:divBdr>
            <w:top w:val="none" w:sz="0" w:space="0" w:color="auto"/>
            <w:left w:val="none" w:sz="0" w:space="0" w:color="auto"/>
            <w:bottom w:val="none" w:sz="0" w:space="0" w:color="auto"/>
            <w:right w:val="none" w:sz="0" w:space="0" w:color="auto"/>
          </w:divBdr>
        </w:div>
        <w:div w:id="1741633687">
          <w:marLeft w:val="480"/>
          <w:marRight w:val="0"/>
          <w:marTop w:val="0"/>
          <w:marBottom w:val="0"/>
          <w:divBdr>
            <w:top w:val="none" w:sz="0" w:space="0" w:color="auto"/>
            <w:left w:val="none" w:sz="0" w:space="0" w:color="auto"/>
            <w:bottom w:val="none" w:sz="0" w:space="0" w:color="auto"/>
            <w:right w:val="none" w:sz="0" w:space="0" w:color="auto"/>
          </w:divBdr>
        </w:div>
        <w:div w:id="560750694">
          <w:marLeft w:val="480"/>
          <w:marRight w:val="0"/>
          <w:marTop w:val="0"/>
          <w:marBottom w:val="0"/>
          <w:divBdr>
            <w:top w:val="none" w:sz="0" w:space="0" w:color="auto"/>
            <w:left w:val="none" w:sz="0" w:space="0" w:color="auto"/>
            <w:bottom w:val="none" w:sz="0" w:space="0" w:color="auto"/>
            <w:right w:val="none" w:sz="0" w:space="0" w:color="auto"/>
          </w:divBdr>
        </w:div>
        <w:div w:id="587467597">
          <w:marLeft w:val="480"/>
          <w:marRight w:val="0"/>
          <w:marTop w:val="0"/>
          <w:marBottom w:val="0"/>
          <w:divBdr>
            <w:top w:val="none" w:sz="0" w:space="0" w:color="auto"/>
            <w:left w:val="none" w:sz="0" w:space="0" w:color="auto"/>
            <w:bottom w:val="none" w:sz="0" w:space="0" w:color="auto"/>
            <w:right w:val="none" w:sz="0" w:space="0" w:color="auto"/>
          </w:divBdr>
        </w:div>
        <w:div w:id="323357203">
          <w:marLeft w:val="480"/>
          <w:marRight w:val="0"/>
          <w:marTop w:val="0"/>
          <w:marBottom w:val="0"/>
          <w:divBdr>
            <w:top w:val="none" w:sz="0" w:space="0" w:color="auto"/>
            <w:left w:val="none" w:sz="0" w:space="0" w:color="auto"/>
            <w:bottom w:val="none" w:sz="0" w:space="0" w:color="auto"/>
            <w:right w:val="none" w:sz="0" w:space="0" w:color="auto"/>
          </w:divBdr>
        </w:div>
        <w:div w:id="1692487367">
          <w:marLeft w:val="480"/>
          <w:marRight w:val="0"/>
          <w:marTop w:val="0"/>
          <w:marBottom w:val="0"/>
          <w:divBdr>
            <w:top w:val="none" w:sz="0" w:space="0" w:color="auto"/>
            <w:left w:val="none" w:sz="0" w:space="0" w:color="auto"/>
            <w:bottom w:val="none" w:sz="0" w:space="0" w:color="auto"/>
            <w:right w:val="none" w:sz="0" w:space="0" w:color="auto"/>
          </w:divBdr>
        </w:div>
        <w:div w:id="1968582884">
          <w:marLeft w:val="480"/>
          <w:marRight w:val="0"/>
          <w:marTop w:val="0"/>
          <w:marBottom w:val="0"/>
          <w:divBdr>
            <w:top w:val="none" w:sz="0" w:space="0" w:color="auto"/>
            <w:left w:val="none" w:sz="0" w:space="0" w:color="auto"/>
            <w:bottom w:val="none" w:sz="0" w:space="0" w:color="auto"/>
            <w:right w:val="none" w:sz="0" w:space="0" w:color="auto"/>
          </w:divBdr>
        </w:div>
        <w:div w:id="1426340673">
          <w:marLeft w:val="480"/>
          <w:marRight w:val="0"/>
          <w:marTop w:val="0"/>
          <w:marBottom w:val="0"/>
          <w:divBdr>
            <w:top w:val="none" w:sz="0" w:space="0" w:color="auto"/>
            <w:left w:val="none" w:sz="0" w:space="0" w:color="auto"/>
            <w:bottom w:val="none" w:sz="0" w:space="0" w:color="auto"/>
            <w:right w:val="none" w:sz="0" w:space="0" w:color="auto"/>
          </w:divBdr>
        </w:div>
        <w:div w:id="1901865029">
          <w:marLeft w:val="480"/>
          <w:marRight w:val="0"/>
          <w:marTop w:val="0"/>
          <w:marBottom w:val="0"/>
          <w:divBdr>
            <w:top w:val="none" w:sz="0" w:space="0" w:color="auto"/>
            <w:left w:val="none" w:sz="0" w:space="0" w:color="auto"/>
            <w:bottom w:val="none" w:sz="0" w:space="0" w:color="auto"/>
            <w:right w:val="none" w:sz="0" w:space="0" w:color="auto"/>
          </w:divBdr>
        </w:div>
        <w:div w:id="2139639764">
          <w:marLeft w:val="480"/>
          <w:marRight w:val="0"/>
          <w:marTop w:val="0"/>
          <w:marBottom w:val="0"/>
          <w:divBdr>
            <w:top w:val="none" w:sz="0" w:space="0" w:color="auto"/>
            <w:left w:val="none" w:sz="0" w:space="0" w:color="auto"/>
            <w:bottom w:val="none" w:sz="0" w:space="0" w:color="auto"/>
            <w:right w:val="none" w:sz="0" w:space="0" w:color="auto"/>
          </w:divBdr>
        </w:div>
        <w:div w:id="1383627464">
          <w:marLeft w:val="480"/>
          <w:marRight w:val="0"/>
          <w:marTop w:val="0"/>
          <w:marBottom w:val="0"/>
          <w:divBdr>
            <w:top w:val="none" w:sz="0" w:space="0" w:color="auto"/>
            <w:left w:val="none" w:sz="0" w:space="0" w:color="auto"/>
            <w:bottom w:val="none" w:sz="0" w:space="0" w:color="auto"/>
            <w:right w:val="none" w:sz="0" w:space="0" w:color="auto"/>
          </w:divBdr>
        </w:div>
        <w:div w:id="489447829">
          <w:marLeft w:val="480"/>
          <w:marRight w:val="0"/>
          <w:marTop w:val="0"/>
          <w:marBottom w:val="0"/>
          <w:divBdr>
            <w:top w:val="none" w:sz="0" w:space="0" w:color="auto"/>
            <w:left w:val="none" w:sz="0" w:space="0" w:color="auto"/>
            <w:bottom w:val="none" w:sz="0" w:space="0" w:color="auto"/>
            <w:right w:val="none" w:sz="0" w:space="0" w:color="auto"/>
          </w:divBdr>
        </w:div>
        <w:div w:id="1431388210">
          <w:marLeft w:val="480"/>
          <w:marRight w:val="0"/>
          <w:marTop w:val="0"/>
          <w:marBottom w:val="0"/>
          <w:divBdr>
            <w:top w:val="none" w:sz="0" w:space="0" w:color="auto"/>
            <w:left w:val="none" w:sz="0" w:space="0" w:color="auto"/>
            <w:bottom w:val="none" w:sz="0" w:space="0" w:color="auto"/>
            <w:right w:val="none" w:sz="0" w:space="0" w:color="auto"/>
          </w:divBdr>
        </w:div>
        <w:div w:id="2107068474">
          <w:marLeft w:val="480"/>
          <w:marRight w:val="0"/>
          <w:marTop w:val="0"/>
          <w:marBottom w:val="0"/>
          <w:divBdr>
            <w:top w:val="none" w:sz="0" w:space="0" w:color="auto"/>
            <w:left w:val="none" w:sz="0" w:space="0" w:color="auto"/>
            <w:bottom w:val="none" w:sz="0" w:space="0" w:color="auto"/>
            <w:right w:val="none" w:sz="0" w:space="0" w:color="auto"/>
          </w:divBdr>
        </w:div>
        <w:div w:id="768739183">
          <w:marLeft w:val="480"/>
          <w:marRight w:val="0"/>
          <w:marTop w:val="0"/>
          <w:marBottom w:val="0"/>
          <w:divBdr>
            <w:top w:val="none" w:sz="0" w:space="0" w:color="auto"/>
            <w:left w:val="none" w:sz="0" w:space="0" w:color="auto"/>
            <w:bottom w:val="none" w:sz="0" w:space="0" w:color="auto"/>
            <w:right w:val="none" w:sz="0" w:space="0" w:color="auto"/>
          </w:divBdr>
        </w:div>
        <w:div w:id="2042899880">
          <w:marLeft w:val="480"/>
          <w:marRight w:val="0"/>
          <w:marTop w:val="0"/>
          <w:marBottom w:val="0"/>
          <w:divBdr>
            <w:top w:val="none" w:sz="0" w:space="0" w:color="auto"/>
            <w:left w:val="none" w:sz="0" w:space="0" w:color="auto"/>
            <w:bottom w:val="none" w:sz="0" w:space="0" w:color="auto"/>
            <w:right w:val="none" w:sz="0" w:space="0" w:color="auto"/>
          </w:divBdr>
        </w:div>
      </w:divsChild>
    </w:div>
    <w:div w:id="1222063921">
      <w:bodyDiv w:val="1"/>
      <w:marLeft w:val="0"/>
      <w:marRight w:val="0"/>
      <w:marTop w:val="0"/>
      <w:marBottom w:val="0"/>
      <w:divBdr>
        <w:top w:val="none" w:sz="0" w:space="0" w:color="auto"/>
        <w:left w:val="none" w:sz="0" w:space="0" w:color="auto"/>
        <w:bottom w:val="none" w:sz="0" w:space="0" w:color="auto"/>
        <w:right w:val="none" w:sz="0" w:space="0" w:color="auto"/>
      </w:divBdr>
      <w:divsChild>
        <w:div w:id="176622190">
          <w:marLeft w:val="480"/>
          <w:marRight w:val="0"/>
          <w:marTop w:val="0"/>
          <w:marBottom w:val="0"/>
          <w:divBdr>
            <w:top w:val="none" w:sz="0" w:space="0" w:color="auto"/>
            <w:left w:val="none" w:sz="0" w:space="0" w:color="auto"/>
            <w:bottom w:val="none" w:sz="0" w:space="0" w:color="auto"/>
            <w:right w:val="none" w:sz="0" w:space="0" w:color="auto"/>
          </w:divBdr>
        </w:div>
        <w:div w:id="1661424028">
          <w:marLeft w:val="480"/>
          <w:marRight w:val="0"/>
          <w:marTop w:val="0"/>
          <w:marBottom w:val="0"/>
          <w:divBdr>
            <w:top w:val="none" w:sz="0" w:space="0" w:color="auto"/>
            <w:left w:val="none" w:sz="0" w:space="0" w:color="auto"/>
            <w:bottom w:val="none" w:sz="0" w:space="0" w:color="auto"/>
            <w:right w:val="none" w:sz="0" w:space="0" w:color="auto"/>
          </w:divBdr>
        </w:div>
        <w:div w:id="109472181">
          <w:marLeft w:val="480"/>
          <w:marRight w:val="0"/>
          <w:marTop w:val="0"/>
          <w:marBottom w:val="0"/>
          <w:divBdr>
            <w:top w:val="none" w:sz="0" w:space="0" w:color="auto"/>
            <w:left w:val="none" w:sz="0" w:space="0" w:color="auto"/>
            <w:bottom w:val="none" w:sz="0" w:space="0" w:color="auto"/>
            <w:right w:val="none" w:sz="0" w:space="0" w:color="auto"/>
          </w:divBdr>
        </w:div>
        <w:div w:id="377125286">
          <w:marLeft w:val="480"/>
          <w:marRight w:val="0"/>
          <w:marTop w:val="0"/>
          <w:marBottom w:val="0"/>
          <w:divBdr>
            <w:top w:val="none" w:sz="0" w:space="0" w:color="auto"/>
            <w:left w:val="none" w:sz="0" w:space="0" w:color="auto"/>
            <w:bottom w:val="none" w:sz="0" w:space="0" w:color="auto"/>
            <w:right w:val="none" w:sz="0" w:space="0" w:color="auto"/>
          </w:divBdr>
        </w:div>
        <w:div w:id="2134589708">
          <w:marLeft w:val="480"/>
          <w:marRight w:val="0"/>
          <w:marTop w:val="0"/>
          <w:marBottom w:val="0"/>
          <w:divBdr>
            <w:top w:val="none" w:sz="0" w:space="0" w:color="auto"/>
            <w:left w:val="none" w:sz="0" w:space="0" w:color="auto"/>
            <w:bottom w:val="none" w:sz="0" w:space="0" w:color="auto"/>
            <w:right w:val="none" w:sz="0" w:space="0" w:color="auto"/>
          </w:divBdr>
        </w:div>
        <w:div w:id="1442186959">
          <w:marLeft w:val="480"/>
          <w:marRight w:val="0"/>
          <w:marTop w:val="0"/>
          <w:marBottom w:val="0"/>
          <w:divBdr>
            <w:top w:val="none" w:sz="0" w:space="0" w:color="auto"/>
            <w:left w:val="none" w:sz="0" w:space="0" w:color="auto"/>
            <w:bottom w:val="none" w:sz="0" w:space="0" w:color="auto"/>
            <w:right w:val="none" w:sz="0" w:space="0" w:color="auto"/>
          </w:divBdr>
        </w:div>
        <w:div w:id="697392593">
          <w:marLeft w:val="480"/>
          <w:marRight w:val="0"/>
          <w:marTop w:val="0"/>
          <w:marBottom w:val="0"/>
          <w:divBdr>
            <w:top w:val="none" w:sz="0" w:space="0" w:color="auto"/>
            <w:left w:val="none" w:sz="0" w:space="0" w:color="auto"/>
            <w:bottom w:val="none" w:sz="0" w:space="0" w:color="auto"/>
            <w:right w:val="none" w:sz="0" w:space="0" w:color="auto"/>
          </w:divBdr>
        </w:div>
        <w:div w:id="942154335">
          <w:marLeft w:val="480"/>
          <w:marRight w:val="0"/>
          <w:marTop w:val="0"/>
          <w:marBottom w:val="0"/>
          <w:divBdr>
            <w:top w:val="none" w:sz="0" w:space="0" w:color="auto"/>
            <w:left w:val="none" w:sz="0" w:space="0" w:color="auto"/>
            <w:bottom w:val="none" w:sz="0" w:space="0" w:color="auto"/>
            <w:right w:val="none" w:sz="0" w:space="0" w:color="auto"/>
          </w:divBdr>
        </w:div>
        <w:div w:id="219095444">
          <w:marLeft w:val="480"/>
          <w:marRight w:val="0"/>
          <w:marTop w:val="0"/>
          <w:marBottom w:val="0"/>
          <w:divBdr>
            <w:top w:val="none" w:sz="0" w:space="0" w:color="auto"/>
            <w:left w:val="none" w:sz="0" w:space="0" w:color="auto"/>
            <w:bottom w:val="none" w:sz="0" w:space="0" w:color="auto"/>
            <w:right w:val="none" w:sz="0" w:space="0" w:color="auto"/>
          </w:divBdr>
        </w:div>
        <w:div w:id="1419910060">
          <w:marLeft w:val="480"/>
          <w:marRight w:val="0"/>
          <w:marTop w:val="0"/>
          <w:marBottom w:val="0"/>
          <w:divBdr>
            <w:top w:val="none" w:sz="0" w:space="0" w:color="auto"/>
            <w:left w:val="none" w:sz="0" w:space="0" w:color="auto"/>
            <w:bottom w:val="none" w:sz="0" w:space="0" w:color="auto"/>
            <w:right w:val="none" w:sz="0" w:space="0" w:color="auto"/>
          </w:divBdr>
        </w:div>
        <w:div w:id="1193152946">
          <w:marLeft w:val="480"/>
          <w:marRight w:val="0"/>
          <w:marTop w:val="0"/>
          <w:marBottom w:val="0"/>
          <w:divBdr>
            <w:top w:val="none" w:sz="0" w:space="0" w:color="auto"/>
            <w:left w:val="none" w:sz="0" w:space="0" w:color="auto"/>
            <w:bottom w:val="none" w:sz="0" w:space="0" w:color="auto"/>
            <w:right w:val="none" w:sz="0" w:space="0" w:color="auto"/>
          </w:divBdr>
        </w:div>
        <w:div w:id="253709348">
          <w:marLeft w:val="480"/>
          <w:marRight w:val="0"/>
          <w:marTop w:val="0"/>
          <w:marBottom w:val="0"/>
          <w:divBdr>
            <w:top w:val="none" w:sz="0" w:space="0" w:color="auto"/>
            <w:left w:val="none" w:sz="0" w:space="0" w:color="auto"/>
            <w:bottom w:val="none" w:sz="0" w:space="0" w:color="auto"/>
            <w:right w:val="none" w:sz="0" w:space="0" w:color="auto"/>
          </w:divBdr>
        </w:div>
        <w:div w:id="47190438">
          <w:marLeft w:val="480"/>
          <w:marRight w:val="0"/>
          <w:marTop w:val="0"/>
          <w:marBottom w:val="0"/>
          <w:divBdr>
            <w:top w:val="none" w:sz="0" w:space="0" w:color="auto"/>
            <w:left w:val="none" w:sz="0" w:space="0" w:color="auto"/>
            <w:bottom w:val="none" w:sz="0" w:space="0" w:color="auto"/>
            <w:right w:val="none" w:sz="0" w:space="0" w:color="auto"/>
          </w:divBdr>
        </w:div>
        <w:div w:id="1382368475">
          <w:marLeft w:val="480"/>
          <w:marRight w:val="0"/>
          <w:marTop w:val="0"/>
          <w:marBottom w:val="0"/>
          <w:divBdr>
            <w:top w:val="none" w:sz="0" w:space="0" w:color="auto"/>
            <w:left w:val="none" w:sz="0" w:space="0" w:color="auto"/>
            <w:bottom w:val="none" w:sz="0" w:space="0" w:color="auto"/>
            <w:right w:val="none" w:sz="0" w:space="0" w:color="auto"/>
          </w:divBdr>
        </w:div>
        <w:div w:id="1244877154">
          <w:marLeft w:val="480"/>
          <w:marRight w:val="0"/>
          <w:marTop w:val="0"/>
          <w:marBottom w:val="0"/>
          <w:divBdr>
            <w:top w:val="none" w:sz="0" w:space="0" w:color="auto"/>
            <w:left w:val="none" w:sz="0" w:space="0" w:color="auto"/>
            <w:bottom w:val="none" w:sz="0" w:space="0" w:color="auto"/>
            <w:right w:val="none" w:sz="0" w:space="0" w:color="auto"/>
          </w:divBdr>
        </w:div>
        <w:div w:id="1125537053">
          <w:marLeft w:val="480"/>
          <w:marRight w:val="0"/>
          <w:marTop w:val="0"/>
          <w:marBottom w:val="0"/>
          <w:divBdr>
            <w:top w:val="none" w:sz="0" w:space="0" w:color="auto"/>
            <w:left w:val="none" w:sz="0" w:space="0" w:color="auto"/>
            <w:bottom w:val="none" w:sz="0" w:space="0" w:color="auto"/>
            <w:right w:val="none" w:sz="0" w:space="0" w:color="auto"/>
          </w:divBdr>
        </w:div>
        <w:div w:id="374889772">
          <w:marLeft w:val="480"/>
          <w:marRight w:val="0"/>
          <w:marTop w:val="0"/>
          <w:marBottom w:val="0"/>
          <w:divBdr>
            <w:top w:val="none" w:sz="0" w:space="0" w:color="auto"/>
            <w:left w:val="none" w:sz="0" w:space="0" w:color="auto"/>
            <w:bottom w:val="none" w:sz="0" w:space="0" w:color="auto"/>
            <w:right w:val="none" w:sz="0" w:space="0" w:color="auto"/>
          </w:divBdr>
        </w:div>
        <w:div w:id="1710180906">
          <w:marLeft w:val="480"/>
          <w:marRight w:val="0"/>
          <w:marTop w:val="0"/>
          <w:marBottom w:val="0"/>
          <w:divBdr>
            <w:top w:val="none" w:sz="0" w:space="0" w:color="auto"/>
            <w:left w:val="none" w:sz="0" w:space="0" w:color="auto"/>
            <w:bottom w:val="none" w:sz="0" w:space="0" w:color="auto"/>
            <w:right w:val="none" w:sz="0" w:space="0" w:color="auto"/>
          </w:divBdr>
        </w:div>
        <w:div w:id="2012760397">
          <w:marLeft w:val="480"/>
          <w:marRight w:val="0"/>
          <w:marTop w:val="0"/>
          <w:marBottom w:val="0"/>
          <w:divBdr>
            <w:top w:val="none" w:sz="0" w:space="0" w:color="auto"/>
            <w:left w:val="none" w:sz="0" w:space="0" w:color="auto"/>
            <w:bottom w:val="none" w:sz="0" w:space="0" w:color="auto"/>
            <w:right w:val="none" w:sz="0" w:space="0" w:color="auto"/>
          </w:divBdr>
        </w:div>
        <w:div w:id="1085491009">
          <w:marLeft w:val="480"/>
          <w:marRight w:val="0"/>
          <w:marTop w:val="0"/>
          <w:marBottom w:val="0"/>
          <w:divBdr>
            <w:top w:val="none" w:sz="0" w:space="0" w:color="auto"/>
            <w:left w:val="none" w:sz="0" w:space="0" w:color="auto"/>
            <w:bottom w:val="none" w:sz="0" w:space="0" w:color="auto"/>
            <w:right w:val="none" w:sz="0" w:space="0" w:color="auto"/>
          </w:divBdr>
        </w:div>
        <w:div w:id="557284074">
          <w:marLeft w:val="480"/>
          <w:marRight w:val="0"/>
          <w:marTop w:val="0"/>
          <w:marBottom w:val="0"/>
          <w:divBdr>
            <w:top w:val="none" w:sz="0" w:space="0" w:color="auto"/>
            <w:left w:val="none" w:sz="0" w:space="0" w:color="auto"/>
            <w:bottom w:val="none" w:sz="0" w:space="0" w:color="auto"/>
            <w:right w:val="none" w:sz="0" w:space="0" w:color="auto"/>
          </w:divBdr>
        </w:div>
      </w:divsChild>
    </w:div>
    <w:div w:id="1229148666">
      <w:bodyDiv w:val="1"/>
      <w:marLeft w:val="0"/>
      <w:marRight w:val="0"/>
      <w:marTop w:val="0"/>
      <w:marBottom w:val="0"/>
      <w:divBdr>
        <w:top w:val="none" w:sz="0" w:space="0" w:color="auto"/>
        <w:left w:val="none" w:sz="0" w:space="0" w:color="auto"/>
        <w:bottom w:val="none" w:sz="0" w:space="0" w:color="auto"/>
        <w:right w:val="none" w:sz="0" w:space="0" w:color="auto"/>
      </w:divBdr>
    </w:div>
    <w:div w:id="1239554290">
      <w:bodyDiv w:val="1"/>
      <w:marLeft w:val="0"/>
      <w:marRight w:val="0"/>
      <w:marTop w:val="0"/>
      <w:marBottom w:val="0"/>
      <w:divBdr>
        <w:top w:val="none" w:sz="0" w:space="0" w:color="auto"/>
        <w:left w:val="none" w:sz="0" w:space="0" w:color="auto"/>
        <w:bottom w:val="none" w:sz="0" w:space="0" w:color="auto"/>
        <w:right w:val="none" w:sz="0" w:space="0" w:color="auto"/>
      </w:divBdr>
    </w:div>
    <w:div w:id="1245996738">
      <w:bodyDiv w:val="1"/>
      <w:marLeft w:val="0"/>
      <w:marRight w:val="0"/>
      <w:marTop w:val="0"/>
      <w:marBottom w:val="0"/>
      <w:divBdr>
        <w:top w:val="none" w:sz="0" w:space="0" w:color="auto"/>
        <w:left w:val="none" w:sz="0" w:space="0" w:color="auto"/>
        <w:bottom w:val="none" w:sz="0" w:space="0" w:color="auto"/>
        <w:right w:val="none" w:sz="0" w:space="0" w:color="auto"/>
      </w:divBdr>
    </w:div>
    <w:div w:id="1246068660">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0308039">
      <w:bodyDiv w:val="1"/>
      <w:marLeft w:val="0"/>
      <w:marRight w:val="0"/>
      <w:marTop w:val="0"/>
      <w:marBottom w:val="0"/>
      <w:divBdr>
        <w:top w:val="none" w:sz="0" w:space="0" w:color="auto"/>
        <w:left w:val="none" w:sz="0" w:space="0" w:color="auto"/>
        <w:bottom w:val="none" w:sz="0" w:space="0" w:color="auto"/>
        <w:right w:val="none" w:sz="0" w:space="0" w:color="auto"/>
      </w:divBdr>
    </w:div>
    <w:div w:id="1252541861">
      <w:bodyDiv w:val="1"/>
      <w:marLeft w:val="0"/>
      <w:marRight w:val="0"/>
      <w:marTop w:val="0"/>
      <w:marBottom w:val="0"/>
      <w:divBdr>
        <w:top w:val="none" w:sz="0" w:space="0" w:color="auto"/>
        <w:left w:val="none" w:sz="0" w:space="0" w:color="auto"/>
        <w:bottom w:val="none" w:sz="0" w:space="0" w:color="auto"/>
        <w:right w:val="none" w:sz="0" w:space="0" w:color="auto"/>
      </w:divBdr>
    </w:div>
    <w:div w:id="1254700863">
      <w:bodyDiv w:val="1"/>
      <w:marLeft w:val="0"/>
      <w:marRight w:val="0"/>
      <w:marTop w:val="0"/>
      <w:marBottom w:val="0"/>
      <w:divBdr>
        <w:top w:val="none" w:sz="0" w:space="0" w:color="auto"/>
        <w:left w:val="none" w:sz="0" w:space="0" w:color="auto"/>
        <w:bottom w:val="none" w:sz="0" w:space="0" w:color="auto"/>
        <w:right w:val="none" w:sz="0" w:space="0" w:color="auto"/>
      </w:divBdr>
    </w:div>
    <w:div w:id="1255895222">
      <w:bodyDiv w:val="1"/>
      <w:marLeft w:val="0"/>
      <w:marRight w:val="0"/>
      <w:marTop w:val="0"/>
      <w:marBottom w:val="0"/>
      <w:divBdr>
        <w:top w:val="none" w:sz="0" w:space="0" w:color="auto"/>
        <w:left w:val="none" w:sz="0" w:space="0" w:color="auto"/>
        <w:bottom w:val="none" w:sz="0" w:space="0" w:color="auto"/>
        <w:right w:val="none" w:sz="0" w:space="0" w:color="auto"/>
      </w:divBdr>
      <w:divsChild>
        <w:div w:id="408382088">
          <w:marLeft w:val="480"/>
          <w:marRight w:val="0"/>
          <w:marTop w:val="0"/>
          <w:marBottom w:val="0"/>
          <w:divBdr>
            <w:top w:val="none" w:sz="0" w:space="0" w:color="auto"/>
            <w:left w:val="none" w:sz="0" w:space="0" w:color="auto"/>
            <w:bottom w:val="none" w:sz="0" w:space="0" w:color="auto"/>
            <w:right w:val="none" w:sz="0" w:space="0" w:color="auto"/>
          </w:divBdr>
        </w:div>
        <w:div w:id="1678849441">
          <w:marLeft w:val="480"/>
          <w:marRight w:val="0"/>
          <w:marTop w:val="0"/>
          <w:marBottom w:val="0"/>
          <w:divBdr>
            <w:top w:val="none" w:sz="0" w:space="0" w:color="auto"/>
            <w:left w:val="none" w:sz="0" w:space="0" w:color="auto"/>
            <w:bottom w:val="none" w:sz="0" w:space="0" w:color="auto"/>
            <w:right w:val="none" w:sz="0" w:space="0" w:color="auto"/>
          </w:divBdr>
        </w:div>
        <w:div w:id="213588224">
          <w:marLeft w:val="480"/>
          <w:marRight w:val="0"/>
          <w:marTop w:val="0"/>
          <w:marBottom w:val="0"/>
          <w:divBdr>
            <w:top w:val="none" w:sz="0" w:space="0" w:color="auto"/>
            <w:left w:val="none" w:sz="0" w:space="0" w:color="auto"/>
            <w:bottom w:val="none" w:sz="0" w:space="0" w:color="auto"/>
            <w:right w:val="none" w:sz="0" w:space="0" w:color="auto"/>
          </w:divBdr>
        </w:div>
        <w:div w:id="712968028">
          <w:marLeft w:val="480"/>
          <w:marRight w:val="0"/>
          <w:marTop w:val="0"/>
          <w:marBottom w:val="0"/>
          <w:divBdr>
            <w:top w:val="none" w:sz="0" w:space="0" w:color="auto"/>
            <w:left w:val="none" w:sz="0" w:space="0" w:color="auto"/>
            <w:bottom w:val="none" w:sz="0" w:space="0" w:color="auto"/>
            <w:right w:val="none" w:sz="0" w:space="0" w:color="auto"/>
          </w:divBdr>
        </w:div>
        <w:div w:id="792945479">
          <w:marLeft w:val="480"/>
          <w:marRight w:val="0"/>
          <w:marTop w:val="0"/>
          <w:marBottom w:val="0"/>
          <w:divBdr>
            <w:top w:val="none" w:sz="0" w:space="0" w:color="auto"/>
            <w:left w:val="none" w:sz="0" w:space="0" w:color="auto"/>
            <w:bottom w:val="none" w:sz="0" w:space="0" w:color="auto"/>
            <w:right w:val="none" w:sz="0" w:space="0" w:color="auto"/>
          </w:divBdr>
        </w:div>
        <w:div w:id="1007828018">
          <w:marLeft w:val="480"/>
          <w:marRight w:val="0"/>
          <w:marTop w:val="0"/>
          <w:marBottom w:val="0"/>
          <w:divBdr>
            <w:top w:val="none" w:sz="0" w:space="0" w:color="auto"/>
            <w:left w:val="none" w:sz="0" w:space="0" w:color="auto"/>
            <w:bottom w:val="none" w:sz="0" w:space="0" w:color="auto"/>
            <w:right w:val="none" w:sz="0" w:space="0" w:color="auto"/>
          </w:divBdr>
        </w:div>
        <w:div w:id="1737238600">
          <w:marLeft w:val="480"/>
          <w:marRight w:val="0"/>
          <w:marTop w:val="0"/>
          <w:marBottom w:val="0"/>
          <w:divBdr>
            <w:top w:val="none" w:sz="0" w:space="0" w:color="auto"/>
            <w:left w:val="none" w:sz="0" w:space="0" w:color="auto"/>
            <w:bottom w:val="none" w:sz="0" w:space="0" w:color="auto"/>
            <w:right w:val="none" w:sz="0" w:space="0" w:color="auto"/>
          </w:divBdr>
        </w:div>
        <w:div w:id="661474151">
          <w:marLeft w:val="480"/>
          <w:marRight w:val="0"/>
          <w:marTop w:val="0"/>
          <w:marBottom w:val="0"/>
          <w:divBdr>
            <w:top w:val="none" w:sz="0" w:space="0" w:color="auto"/>
            <w:left w:val="none" w:sz="0" w:space="0" w:color="auto"/>
            <w:bottom w:val="none" w:sz="0" w:space="0" w:color="auto"/>
            <w:right w:val="none" w:sz="0" w:space="0" w:color="auto"/>
          </w:divBdr>
        </w:div>
        <w:div w:id="450439399">
          <w:marLeft w:val="480"/>
          <w:marRight w:val="0"/>
          <w:marTop w:val="0"/>
          <w:marBottom w:val="0"/>
          <w:divBdr>
            <w:top w:val="none" w:sz="0" w:space="0" w:color="auto"/>
            <w:left w:val="none" w:sz="0" w:space="0" w:color="auto"/>
            <w:bottom w:val="none" w:sz="0" w:space="0" w:color="auto"/>
            <w:right w:val="none" w:sz="0" w:space="0" w:color="auto"/>
          </w:divBdr>
        </w:div>
        <w:div w:id="271087882">
          <w:marLeft w:val="480"/>
          <w:marRight w:val="0"/>
          <w:marTop w:val="0"/>
          <w:marBottom w:val="0"/>
          <w:divBdr>
            <w:top w:val="none" w:sz="0" w:space="0" w:color="auto"/>
            <w:left w:val="none" w:sz="0" w:space="0" w:color="auto"/>
            <w:bottom w:val="none" w:sz="0" w:space="0" w:color="auto"/>
            <w:right w:val="none" w:sz="0" w:space="0" w:color="auto"/>
          </w:divBdr>
        </w:div>
        <w:div w:id="1697846884">
          <w:marLeft w:val="480"/>
          <w:marRight w:val="0"/>
          <w:marTop w:val="0"/>
          <w:marBottom w:val="0"/>
          <w:divBdr>
            <w:top w:val="none" w:sz="0" w:space="0" w:color="auto"/>
            <w:left w:val="none" w:sz="0" w:space="0" w:color="auto"/>
            <w:bottom w:val="none" w:sz="0" w:space="0" w:color="auto"/>
            <w:right w:val="none" w:sz="0" w:space="0" w:color="auto"/>
          </w:divBdr>
        </w:div>
        <w:div w:id="1380743696">
          <w:marLeft w:val="480"/>
          <w:marRight w:val="0"/>
          <w:marTop w:val="0"/>
          <w:marBottom w:val="0"/>
          <w:divBdr>
            <w:top w:val="none" w:sz="0" w:space="0" w:color="auto"/>
            <w:left w:val="none" w:sz="0" w:space="0" w:color="auto"/>
            <w:bottom w:val="none" w:sz="0" w:space="0" w:color="auto"/>
            <w:right w:val="none" w:sz="0" w:space="0" w:color="auto"/>
          </w:divBdr>
        </w:div>
        <w:div w:id="963460184">
          <w:marLeft w:val="480"/>
          <w:marRight w:val="0"/>
          <w:marTop w:val="0"/>
          <w:marBottom w:val="0"/>
          <w:divBdr>
            <w:top w:val="none" w:sz="0" w:space="0" w:color="auto"/>
            <w:left w:val="none" w:sz="0" w:space="0" w:color="auto"/>
            <w:bottom w:val="none" w:sz="0" w:space="0" w:color="auto"/>
            <w:right w:val="none" w:sz="0" w:space="0" w:color="auto"/>
          </w:divBdr>
        </w:div>
        <w:div w:id="1879271215">
          <w:marLeft w:val="480"/>
          <w:marRight w:val="0"/>
          <w:marTop w:val="0"/>
          <w:marBottom w:val="0"/>
          <w:divBdr>
            <w:top w:val="none" w:sz="0" w:space="0" w:color="auto"/>
            <w:left w:val="none" w:sz="0" w:space="0" w:color="auto"/>
            <w:bottom w:val="none" w:sz="0" w:space="0" w:color="auto"/>
            <w:right w:val="none" w:sz="0" w:space="0" w:color="auto"/>
          </w:divBdr>
        </w:div>
        <w:div w:id="183908665">
          <w:marLeft w:val="480"/>
          <w:marRight w:val="0"/>
          <w:marTop w:val="0"/>
          <w:marBottom w:val="0"/>
          <w:divBdr>
            <w:top w:val="none" w:sz="0" w:space="0" w:color="auto"/>
            <w:left w:val="none" w:sz="0" w:space="0" w:color="auto"/>
            <w:bottom w:val="none" w:sz="0" w:space="0" w:color="auto"/>
            <w:right w:val="none" w:sz="0" w:space="0" w:color="auto"/>
          </w:divBdr>
        </w:div>
        <w:div w:id="2064018905">
          <w:marLeft w:val="480"/>
          <w:marRight w:val="0"/>
          <w:marTop w:val="0"/>
          <w:marBottom w:val="0"/>
          <w:divBdr>
            <w:top w:val="none" w:sz="0" w:space="0" w:color="auto"/>
            <w:left w:val="none" w:sz="0" w:space="0" w:color="auto"/>
            <w:bottom w:val="none" w:sz="0" w:space="0" w:color="auto"/>
            <w:right w:val="none" w:sz="0" w:space="0" w:color="auto"/>
          </w:divBdr>
        </w:div>
        <w:div w:id="751198023">
          <w:marLeft w:val="480"/>
          <w:marRight w:val="0"/>
          <w:marTop w:val="0"/>
          <w:marBottom w:val="0"/>
          <w:divBdr>
            <w:top w:val="none" w:sz="0" w:space="0" w:color="auto"/>
            <w:left w:val="none" w:sz="0" w:space="0" w:color="auto"/>
            <w:bottom w:val="none" w:sz="0" w:space="0" w:color="auto"/>
            <w:right w:val="none" w:sz="0" w:space="0" w:color="auto"/>
          </w:divBdr>
        </w:div>
        <w:div w:id="1563831192">
          <w:marLeft w:val="480"/>
          <w:marRight w:val="0"/>
          <w:marTop w:val="0"/>
          <w:marBottom w:val="0"/>
          <w:divBdr>
            <w:top w:val="none" w:sz="0" w:space="0" w:color="auto"/>
            <w:left w:val="none" w:sz="0" w:space="0" w:color="auto"/>
            <w:bottom w:val="none" w:sz="0" w:space="0" w:color="auto"/>
            <w:right w:val="none" w:sz="0" w:space="0" w:color="auto"/>
          </w:divBdr>
        </w:div>
        <w:div w:id="1402482106">
          <w:marLeft w:val="480"/>
          <w:marRight w:val="0"/>
          <w:marTop w:val="0"/>
          <w:marBottom w:val="0"/>
          <w:divBdr>
            <w:top w:val="none" w:sz="0" w:space="0" w:color="auto"/>
            <w:left w:val="none" w:sz="0" w:space="0" w:color="auto"/>
            <w:bottom w:val="none" w:sz="0" w:space="0" w:color="auto"/>
            <w:right w:val="none" w:sz="0" w:space="0" w:color="auto"/>
          </w:divBdr>
        </w:div>
        <w:div w:id="1489862399">
          <w:marLeft w:val="480"/>
          <w:marRight w:val="0"/>
          <w:marTop w:val="0"/>
          <w:marBottom w:val="0"/>
          <w:divBdr>
            <w:top w:val="none" w:sz="0" w:space="0" w:color="auto"/>
            <w:left w:val="none" w:sz="0" w:space="0" w:color="auto"/>
            <w:bottom w:val="none" w:sz="0" w:space="0" w:color="auto"/>
            <w:right w:val="none" w:sz="0" w:space="0" w:color="auto"/>
          </w:divBdr>
        </w:div>
        <w:div w:id="2114590456">
          <w:marLeft w:val="480"/>
          <w:marRight w:val="0"/>
          <w:marTop w:val="0"/>
          <w:marBottom w:val="0"/>
          <w:divBdr>
            <w:top w:val="none" w:sz="0" w:space="0" w:color="auto"/>
            <w:left w:val="none" w:sz="0" w:space="0" w:color="auto"/>
            <w:bottom w:val="none" w:sz="0" w:space="0" w:color="auto"/>
            <w:right w:val="none" w:sz="0" w:space="0" w:color="auto"/>
          </w:divBdr>
        </w:div>
        <w:div w:id="462118115">
          <w:marLeft w:val="480"/>
          <w:marRight w:val="0"/>
          <w:marTop w:val="0"/>
          <w:marBottom w:val="0"/>
          <w:divBdr>
            <w:top w:val="none" w:sz="0" w:space="0" w:color="auto"/>
            <w:left w:val="none" w:sz="0" w:space="0" w:color="auto"/>
            <w:bottom w:val="none" w:sz="0" w:space="0" w:color="auto"/>
            <w:right w:val="none" w:sz="0" w:space="0" w:color="auto"/>
          </w:divBdr>
        </w:div>
      </w:divsChild>
    </w:div>
    <w:div w:id="1257909526">
      <w:bodyDiv w:val="1"/>
      <w:marLeft w:val="0"/>
      <w:marRight w:val="0"/>
      <w:marTop w:val="0"/>
      <w:marBottom w:val="0"/>
      <w:divBdr>
        <w:top w:val="none" w:sz="0" w:space="0" w:color="auto"/>
        <w:left w:val="none" w:sz="0" w:space="0" w:color="auto"/>
        <w:bottom w:val="none" w:sz="0" w:space="0" w:color="auto"/>
        <w:right w:val="none" w:sz="0" w:space="0" w:color="auto"/>
      </w:divBdr>
    </w:div>
    <w:div w:id="1264924350">
      <w:bodyDiv w:val="1"/>
      <w:marLeft w:val="0"/>
      <w:marRight w:val="0"/>
      <w:marTop w:val="0"/>
      <w:marBottom w:val="0"/>
      <w:divBdr>
        <w:top w:val="none" w:sz="0" w:space="0" w:color="auto"/>
        <w:left w:val="none" w:sz="0" w:space="0" w:color="auto"/>
        <w:bottom w:val="none" w:sz="0" w:space="0" w:color="auto"/>
        <w:right w:val="none" w:sz="0" w:space="0" w:color="auto"/>
      </w:divBdr>
    </w:div>
    <w:div w:id="1265304556">
      <w:bodyDiv w:val="1"/>
      <w:marLeft w:val="0"/>
      <w:marRight w:val="0"/>
      <w:marTop w:val="0"/>
      <w:marBottom w:val="0"/>
      <w:divBdr>
        <w:top w:val="none" w:sz="0" w:space="0" w:color="auto"/>
        <w:left w:val="none" w:sz="0" w:space="0" w:color="auto"/>
        <w:bottom w:val="none" w:sz="0" w:space="0" w:color="auto"/>
        <w:right w:val="none" w:sz="0" w:space="0" w:color="auto"/>
      </w:divBdr>
      <w:divsChild>
        <w:div w:id="1585414066">
          <w:marLeft w:val="480"/>
          <w:marRight w:val="0"/>
          <w:marTop w:val="0"/>
          <w:marBottom w:val="0"/>
          <w:divBdr>
            <w:top w:val="none" w:sz="0" w:space="0" w:color="auto"/>
            <w:left w:val="none" w:sz="0" w:space="0" w:color="auto"/>
            <w:bottom w:val="none" w:sz="0" w:space="0" w:color="auto"/>
            <w:right w:val="none" w:sz="0" w:space="0" w:color="auto"/>
          </w:divBdr>
        </w:div>
        <w:div w:id="1567260409">
          <w:marLeft w:val="480"/>
          <w:marRight w:val="0"/>
          <w:marTop w:val="0"/>
          <w:marBottom w:val="0"/>
          <w:divBdr>
            <w:top w:val="none" w:sz="0" w:space="0" w:color="auto"/>
            <w:left w:val="none" w:sz="0" w:space="0" w:color="auto"/>
            <w:bottom w:val="none" w:sz="0" w:space="0" w:color="auto"/>
            <w:right w:val="none" w:sz="0" w:space="0" w:color="auto"/>
          </w:divBdr>
        </w:div>
        <w:div w:id="499783018">
          <w:marLeft w:val="480"/>
          <w:marRight w:val="0"/>
          <w:marTop w:val="0"/>
          <w:marBottom w:val="0"/>
          <w:divBdr>
            <w:top w:val="none" w:sz="0" w:space="0" w:color="auto"/>
            <w:left w:val="none" w:sz="0" w:space="0" w:color="auto"/>
            <w:bottom w:val="none" w:sz="0" w:space="0" w:color="auto"/>
            <w:right w:val="none" w:sz="0" w:space="0" w:color="auto"/>
          </w:divBdr>
        </w:div>
        <w:div w:id="1394159607">
          <w:marLeft w:val="480"/>
          <w:marRight w:val="0"/>
          <w:marTop w:val="0"/>
          <w:marBottom w:val="0"/>
          <w:divBdr>
            <w:top w:val="none" w:sz="0" w:space="0" w:color="auto"/>
            <w:left w:val="none" w:sz="0" w:space="0" w:color="auto"/>
            <w:bottom w:val="none" w:sz="0" w:space="0" w:color="auto"/>
            <w:right w:val="none" w:sz="0" w:space="0" w:color="auto"/>
          </w:divBdr>
        </w:div>
        <w:div w:id="663554288">
          <w:marLeft w:val="480"/>
          <w:marRight w:val="0"/>
          <w:marTop w:val="0"/>
          <w:marBottom w:val="0"/>
          <w:divBdr>
            <w:top w:val="none" w:sz="0" w:space="0" w:color="auto"/>
            <w:left w:val="none" w:sz="0" w:space="0" w:color="auto"/>
            <w:bottom w:val="none" w:sz="0" w:space="0" w:color="auto"/>
            <w:right w:val="none" w:sz="0" w:space="0" w:color="auto"/>
          </w:divBdr>
        </w:div>
        <w:div w:id="129709935">
          <w:marLeft w:val="480"/>
          <w:marRight w:val="0"/>
          <w:marTop w:val="0"/>
          <w:marBottom w:val="0"/>
          <w:divBdr>
            <w:top w:val="none" w:sz="0" w:space="0" w:color="auto"/>
            <w:left w:val="none" w:sz="0" w:space="0" w:color="auto"/>
            <w:bottom w:val="none" w:sz="0" w:space="0" w:color="auto"/>
            <w:right w:val="none" w:sz="0" w:space="0" w:color="auto"/>
          </w:divBdr>
        </w:div>
        <w:div w:id="1953440750">
          <w:marLeft w:val="480"/>
          <w:marRight w:val="0"/>
          <w:marTop w:val="0"/>
          <w:marBottom w:val="0"/>
          <w:divBdr>
            <w:top w:val="none" w:sz="0" w:space="0" w:color="auto"/>
            <w:left w:val="none" w:sz="0" w:space="0" w:color="auto"/>
            <w:bottom w:val="none" w:sz="0" w:space="0" w:color="auto"/>
            <w:right w:val="none" w:sz="0" w:space="0" w:color="auto"/>
          </w:divBdr>
        </w:div>
        <w:div w:id="1500542646">
          <w:marLeft w:val="480"/>
          <w:marRight w:val="0"/>
          <w:marTop w:val="0"/>
          <w:marBottom w:val="0"/>
          <w:divBdr>
            <w:top w:val="none" w:sz="0" w:space="0" w:color="auto"/>
            <w:left w:val="none" w:sz="0" w:space="0" w:color="auto"/>
            <w:bottom w:val="none" w:sz="0" w:space="0" w:color="auto"/>
            <w:right w:val="none" w:sz="0" w:space="0" w:color="auto"/>
          </w:divBdr>
        </w:div>
        <w:div w:id="1138843755">
          <w:marLeft w:val="480"/>
          <w:marRight w:val="0"/>
          <w:marTop w:val="0"/>
          <w:marBottom w:val="0"/>
          <w:divBdr>
            <w:top w:val="none" w:sz="0" w:space="0" w:color="auto"/>
            <w:left w:val="none" w:sz="0" w:space="0" w:color="auto"/>
            <w:bottom w:val="none" w:sz="0" w:space="0" w:color="auto"/>
            <w:right w:val="none" w:sz="0" w:space="0" w:color="auto"/>
          </w:divBdr>
        </w:div>
        <w:div w:id="459373938">
          <w:marLeft w:val="480"/>
          <w:marRight w:val="0"/>
          <w:marTop w:val="0"/>
          <w:marBottom w:val="0"/>
          <w:divBdr>
            <w:top w:val="none" w:sz="0" w:space="0" w:color="auto"/>
            <w:left w:val="none" w:sz="0" w:space="0" w:color="auto"/>
            <w:bottom w:val="none" w:sz="0" w:space="0" w:color="auto"/>
            <w:right w:val="none" w:sz="0" w:space="0" w:color="auto"/>
          </w:divBdr>
        </w:div>
        <w:div w:id="2069650619">
          <w:marLeft w:val="480"/>
          <w:marRight w:val="0"/>
          <w:marTop w:val="0"/>
          <w:marBottom w:val="0"/>
          <w:divBdr>
            <w:top w:val="none" w:sz="0" w:space="0" w:color="auto"/>
            <w:left w:val="none" w:sz="0" w:space="0" w:color="auto"/>
            <w:bottom w:val="none" w:sz="0" w:space="0" w:color="auto"/>
            <w:right w:val="none" w:sz="0" w:space="0" w:color="auto"/>
          </w:divBdr>
        </w:div>
        <w:div w:id="1826045700">
          <w:marLeft w:val="480"/>
          <w:marRight w:val="0"/>
          <w:marTop w:val="0"/>
          <w:marBottom w:val="0"/>
          <w:divBdr>
            <w:top w:val="none" w:sz="0" w:space="0" w:color="auto"/>
            <w:left w:val="none" w:sz="0" w:space="0" w:color="auto"/>
            <w:bottom w:val="none" w:sz="0" w:space="0" w:color="auto"/>
            <w:right w:val="none" w:sz="0" w:space="0" w:color="auto"/>
          </w:divBdr>
        </w:div>
        <w:div w:id="828057351">
          <w:marLeft w:val="480"/>
          <w:marRight w:val="0"/>
          <w:marTop w:val="0"/>
          <w:marBottom w:val="0"/>
          <w:divBdr>
            <w:top w:val="none" w:sz="0" w:space="0" w:color="auto"/>
            <w:left w:val="none" w:sz="0" w:space="0" w:color="auto"/>
            <w:bottom w:val="none" w:sz="0" w:space="0" w:color="auto"/>
            <w:right w:val="none" w:sz="0" w:space="0" w:color="auto"/>
          </w:divBdr>
        </w:div>
        <w:div w:id="1232346326">
          <w:marLeft w:val="480"/>
          <w:marRight w:val="0"/>
          <w:marTop w:val="0"/>
          <w:marBottom w:val="0"/>
          <w:divBdr>
            <w:top w:val="none" w:sz="0" w:space="0" w:color="auto"/>
            <w:left w:val="none" w:sz="0" w:space="0" w:color="auto"/>
            <w:bottom w:val="none" w:sz="0" w:space="0" w:color="auto"/>
            <w:right w:val="none" w:sz="0" w:space="0" w:color="auto"/>
          </w:divBdr>
        </w:div>
        <w:div w:id="469248892">
          <w:marLeft w:val="480"/>
          <w:marRight w:val="0"/>
          <w:marTop w:val="0"/>
          <w:marBottom w:val="0"/>
          <w:divBdr>
            <w:top w:val="none" w:sz="0" w:space="0" w:color="auto"/>
            <w:left w:val="none" w:sz="0" w:space="0" w:color="auto"/>
            <w:bottom w:val="none" w:sz="0" w:space="0" w:color="auto"/>
            <w:right w:val="none" w:sz="0" w:space="0" w:color="auto"/>
          </w:divBdr>
        </w:div>
        <w:div w:id="1991133785">
          <w:marLeft w:val="480"/>
          <w:marRight w:val="0"/>
          <w:marTop w:val="0"/>
          <w:marBottom w:val="0"/>
          <w:divBdr>
            <w:top w:val="none" w:sz="0" w:space="0" w:color="auto"/>
            <w:left w:val="none" w:sz="0" w:space="0" w:color="auto"/>
            <w:bottom w:val="none" w:sz="0" w:space="0" w:color="auto"/>
            <w:right w:val="none" w:sz="0" w:space="0" w:color="auto"/>
          </w:divBdr>
        </w:div>
        <w:div w:id="563443549">
          <w:marLeft w:val="480"/>
          <w:marRight w:val="0"/>
          <w:marTop w:val="0"/>
          <w:marBottom w:val="0"/>
          <w:divBdr>
            <w:top w:val="none" w:sz="0" w:space="0" w:color="auto"/>
            <w:left w:val="none" w:sz="0" w:space="0" w:color="auto"/>
            <w:bottom w:val="none" w:sz="0" w:space="0" w:color="auto"/>
            <w:right w:val="none" w:sz="0" w:space="0" w:color="auto"/>
          </w:divBdr>
        </w:div>
        <w:div w:id="1287353033">
          <w:marLeft w:val="480"/>
          <w:marRight w:val="0"/>
          <w:marTop w:val="0"/>
          <w:marBottom w:val="0"/>
          <w:divBdr>
            <w:top w:val="none" w:sz="0" w:space="0" w:color="auto"/>
            <w:left w:val="none" w:sz="0" w:space="0" w:color="auto"/>
            <w:bottom w:val="none" w:sz="0" w:space="0" w:color="auto"/>
            <w:right w:val="none" w:sz="0" w:space="0" w:color="auto"/>
          </w:divBdr>
        </w:div>
      </w:divsChild>
    </w:div>
    <w:div w:id="1270770883">
      <w:bodyDiv w:val="1"/>
      <w:marLeft w:val="0"/>
      <w:marRight w:val="0"/>
      <w:marTop w:val="0"/>
      <w:marBottom w:val="0"/>
      <w:divBdr>
        <w:top w:val="none" w:sz="0" w:space="0" w:color="auto"/>
        <w:left w:val="none" w:sz="0" w:space="0" w:color="auto"/>
        <w:bottom w:val="none" w:sz="0" w:space="0" w:color="auto"/>
        <w:right w:val="none" w:sz="0" w:space="0" w:color="auto"/>
      </w:divBdr>
    </w:div>
    <w:div w:id="1273318679">
      <w:bodyDiv w:val="1"/>
      <w:marLeft w:val="0"/>
      <w:marRight w:val="0"/>
      <w:marTop w:val="0"/>
      <w:marBottom w:val="0"/>
      <w:divBdr>
        <w:top w:val="none" w:sz="0" w:space="0" w:color="auto"/>
        <w:left w:val="none" w:sz="0" w:space="0" w:color="auto"/>
        <w:bottom w:val="none" w:sz="0" w:space="0" w:color="auto"/>
        <w:right w:val="none" w:sz="0" w:space="0" w:color="auto"/>
      </w:divBdr>
    </w:div>
    <w:div w:id="1273365922">
      <w:bodyDiv w:val="1"/>
      <w:marLeft w:val="0"/>
      <w:marRight w:val="0"/>
      <w:marTop w:val="0"/>
      <w:marBottom w:val="0"/>
      <w:divBdr>
        <w:top w:val="none" w:sz="0" w:space="0" w:color="auto"/>
        <w:left w:val="none" w:sz="0" w:space="0" w:color="auto"/>
        <w:bottom w:val="none" w:sz="0" w:space="0" w:color="auto"/>
        <w:right w:val="none" w:sz="0" w:space="0" w:color="auto"/>
      </w:divBdr>
      <w:divsChild>
        <w:div w:id="2129396094">
          <w:marLeft w:val="640"/>
          <w:marRight w:val="0"/>
          <w:marTop w:val="0"/>
          <w:marBottom w:val="0"/>
          <w:divBdr>
            <w:top w:val="none" w:sz="0" w:space="0" w:color="auto"/>
            <w:left w:val="none" w:sz="0" w:space="0" w:color="auto"/>
            <w:bottom w:val="none" w:sz="0" w:space="0" w:color="auto"/>
            <w:right w:val="none" w:sz="0" w:space="0" w:color="auto"/>
          </w:divBdr>
        </w:div>
        <w:div w:id="1530987639">
          <w:marLeft w:val="640"/>
          <w:marRight w:val="0"/>
          <w:marTop w:val="0"/>
          <w:marBottom w:val="0"/>
          <w:divBdr>
            <w:top w:val="none" w:sz="0" w:space="0" w:color="auto"/>
            <w:left w:val="none" w:sz="0" w:space="0" w:color="auto"/>
            <w:bottom w:val="none" w:sz="0" w:space="0" w:color="auto"/>
            <w:right w:val="none" w:sz="0" w:space="0" w:color="auto"/>
          </w:divBdr>
        </w:div>
        <w:div w:id="1245647500">
          <w:marLeft w:val="640"/>
          <w:marRight w:val="0"/>
          <w:marTop w:val="0"/>
          <w:marBottom w:val="0"/>
          <w:divBdr>
            <w:top w:val="none" w:sz="0" w:space="0" w:color="auto"/>
            <w:left w:val="none" w:sz="0" w:space="0" w:color="auto"/>
            <w:bottom w:val="none" w:sz="0" w:space="0" w:color="auto"/>
            <w:right w:val="none" w:sz="0" w:space="0" w:color="auto"/>
          </w:divBdr>
        </w:div>
        <w:div w:id="1947273381">
          <w:marLeft w:val="640"/>
          <w:marRight w:val="0"/>
          <w:marTop w:val="0"/>
          <w:marBottom w:val="0"/>
          <w:divBdr>
            <w:top w:val="none" w:sz="0" w:space="0" w:color="auto"/>
            <w:left w:val="none" w:sz="0" w:space="0" w:color="auto"/>
            <w:bottom w:val="none" w:sz="0" w:space="0" w:color="auto"/>
            <w:right w:val="none" w:sz="0" w:space="0" w:color="auto"/>
          </w:divBdr>
        </w:div>
        <w:div w:id="577137874">
          <w:marLeft w:val="640"/>
          <w:marRight w:val="0"/>
          <w:marTop w:val="0"/>
          <w:marBottom w:val="0"/>
          <w:divBdr>
            <w:top w:val="none" w:sz="0" w:space="0" w:color="auto"/>
            <w:left w:val="none" w:sz="0" w:space="0" w:color="auto"/>
            <w:bottom w:val="none" w:sz="0" w:space="0" w:color="auto"/>
            <w:right w:val="none" w:sz="0" w:space="0" w:color="auto"/>
          </w:divBdr>
        </w:div>
        <w:div w:id="1824618297">
          <w:marLeft w:val="640"/>
          <w:marRight w:val="0"/>
          <w:marTop w:val="0"/>
          <w:marBottom w:val="0"/>
          <w:divBdr>
            <w:top w:val="none" w:sz="0" w:space="0" w:color="auto"/>
            <w:left w:val="none" w:sz="0" w:space="0" w:color="auto"/>
            <w:bottom w:val="none" w:sz="0" w:space="0" w:color="auto"/>
            <w:right w:val="none" w:sz="0" w:space="0" w:color="auto"/>
          </w:divBdr>
        </w:div>
        <w:div w:id="1304388490">
          <w:marLeft w:val="640"/>
          <w:marRight w:val="0"/>
          <w:marTop w:val="0"/>
          <w:marBottom w:val="0"/>
          <w:divBdr>
            <w:top w:val="none" w:sz="0" w:space="0" w:color="auto"/>
            <w:left w:val="none" w:sz="0" w:space="0" w:color="auto"/>
            <w:bottom w:val="none" w:sz="0" w:space="0" w:color="auto"/>
            <w:right w:val="none" w:sz="0" w:space="0" w:color="auto"/>
          </w:divBdr>
        </w:div>
        <w:div w:id="48261707">
          <w:marLeft w:val="640"/>
          <w:marRight w:val="0"/>
          <w:marTop w:val="0"/>
          <w:marBottom w:val="0"/>
          <w:divBdr>
            <w:top w:val="none" w:sz="0" w:space="0" w:color="auto"/>
            <w:left w:val="none" w:sz="0" w:space="0" w:color="auto"/>
            <w:bottom w:val="none" w:sz="0" w:space="0" w:color="auto"/>
            <w:right w:val="none" w:sz="0" w:space="0" w:color="auto"/>
          </w:divBdr>
        </w:div>
        <w:div w:id="236013359">
          <w:marLeft w:val="640"/>
          <w:marRight w:val="0"/>
          <w:marTop w:val="0"/>
          <w:marBottom w:val="0"/>
          <w:divBdr>
            <w:top w:val="none" w:sz="0" w:space="0" w:color="auto"/>
            <w:left w:val="none" w:sz="0" w:space="0" w:color="auto"/>
            <w:bottom w:val="none" w:sz="0" w:space="0" w:color="auto"/>
            <w:right w:val="none" w:sz="0" w:space="0" w:color="auto"/>
          </w:divBdr>
        </w:div>
        <w:div w:id="1583683514">
          <w:marLeft w:val="640"/>
          <w:marRight w:val="0"/>
          <w:marTop w:val="0"/>
          <w:marBottom w:val="0"/>
          <w:divBdr>
            <w:top w:val="none" w:sz="0" w:space="0" w:color="auto"/>
            <w:left w:val="none" w:sz="0" w:space="0" w:color="auto"/>
            <w:bottom w:val="none" w:sz="0" w:space="0" w:color="auto"/>
            <w:right w:val="none" w:sz="0" w:space="0" w:color="auto"/>
          </w:divBdr>
        </w:div>
        <w:div w:id="607662691">
          <w:marLeft w:val="640"/>
          <w:marRight w:val="0"/>
          <w:marTop w:val="0"/>
          <w:marBottom w:val="0"/>
          <w:divBdr>
            <w:top w:val="none" w:sz="0" w:space="0" w:color="auto"/>
            <w:left w:val="none" w:sz="0" w:space="0" w:color="auto"/>
            <w:bottom w:val="none" w:sz="0" w:space="0" w:color="auto"/>
            <w:right w:val="none" w:sz="0" w:space="0" w:color="auto"/>
          </w:divBdr>
        </w:div>
        <w:div w:id="417824287">
          <w:marLeft w:val="640"/>
          <w:marRight w:val="0"/>
          <w:marTop w:val="0"/>
          <w:marBottom w:val="0"/>
          <w:divBdr>
            <w:top w:val="none" w:sz="0" w:space="0" w:color="auto"/>
            <w:left w:val="none" w:sz="0" w:space="0" w:color="auto"/>
            <w:bottom w:val="none" w:sz="0" w:space="0" w:color="auto"/>
            <w:right w:val="none" w:sz="0" w:space="0" w:color="auto"/>
          </w:divBdr>
        </w:div>
        <w:div w:id="302976295">
          <w:marLeft w:val="640"/>
          <w:marRight w:val="0"/>
          <w:marTop w:val="0"/>
          <w:marBottom w:val="0"/>
          <w:divBdr>
            <w:top w:val="none" w:sz="0" w:space="0" w:color="auto"/>
            <w:left w:val="none" w:sz="0" w:space="0" w:color="auto"/>
            <w:bottom w:val="none" w:sz="0" w:space="0" w:color="auto"/>
            <w:right w:val="none" w:sz="0" w:space="0" w:color="auto"/>
          </w:divBdr>
        </w:div>
        <w:div w:id="1002589167">
          <w:marLeft w:val="640"/>
          <w:marRight w:val="0"/>
          <w:marTop w:val="0"/>
          <w:marBottom w:val="0"/>
          <w:divBdr>
            <w:top w:val="none" w:sz="0" w:space="0" w:color="auto"/>
            <w:left w:val="none" w:sz="0" w:space="0" w:color="auto"/>
            <w:bottom w:val="none" w:sz="0" w:space="0" w:color="auto"/>
            <w:right w:val="none" w:sz="0" w:space="0" w:color="auto"/>
          </w:divBdr>
        </w:div>
        <w:div w:id="1293709391">
          <w:marLeft w:val="640"/>
          <w:marRight w:val="0"/>
          <w:marTop w:val="0"/>
          <w:marBottom w:val="0"/>
          <w:divBdr>
            <w:top w:val="none" w:sz="0" w:space="0" w:color="auto"/>
            <w:left w:val="none" w:sz="0" w:space="0" w:color="auto"/>
            <w:bottom w:val="none" w:sz="0" w:space="0" w:color="auto"/>
            <w:right w:val="none" w:sz="0" w:space="0" w:color="auto"/>
          </w:divBdr>
        </w:div>
        <w:div w:id="1926182264">
          <w:marLeft w:val="640"/>
          <w:marRight w:val="0"/>
          <w:marTop w:val="0"/>
          <w:marBottom w:val="0"/>
          <w:divBdr>
            <w:top w:val="none" w:sz="0" w:space="0" w:color="auto"/>
            <w:left w:val="none" w:sz="0" w:space="0" w:color="auto"/>
            <w:bottom w:val="none" w:sz="0" w:space="0" w:color="auto"/>
            <w:right w:val="none" w:sz="0" w:space="0" w:color="auto"/>
          </w:divBdr>
        </w:div>
        <w:div w:id="536742314">
          <w:marLeft w:val="640"/>
          <w:marRight w:val="0"/>
          <w:marTop w:val="0"/>
          <w:marBottom w:val="0"/>
          <w:divBdr>
            <w:top w:val="none" w:sz="0" w:space="0" w:color="auto"/>
            <w:left w:val="none" w:sz="0" w:space="0" w:color="auto"/>
            <w:bottom w:val="none" w:sz="0" w:space="0" w:color="auto"/>
            <w:right w:val="none" w:sz="0" w:space="0" w:color="auto"/>
          </w:divBdr>
        </w:div>
        <w:div w:id="1300038817">
          <w:marLeft w:val="640"/>
          <w:marRight w:val="0"/>
          <w:marTop w:val="0"/>
          <w:marBottom w:val="0"/>
          <w:divBdr>
            <w:top w:val="none" w:sz="0" w:space="0" w:color="auto"/>
            <w:left w:val="none" w:sz="0" w:space="0" w:color="auto"/>
            <w:bottom w:val="none" w:sz="0" w:space="0" w:color="auto"/>
            <w:right w:val="none" w:sz="0" w:space="0" w:color="auto"/>
          </w:divBdr>
        </w:div>
        <w:div w:id="1615819601">
          <w:marLeft w:val="640"/>
          <w:marRight w:val="0"/>
          <w:marTop w:val="0"/>
          <w:marBottom w:val="0"/>
          <w:divBdr>
            <w:top w:val="none" w:sz="0" w:space="0" w:color="auto"/>
            <w:left w:val="none" w:sz="0" w:space="0" w:color="auto"/>
            <w:bottom w:val="none" w:sz="0" w:space="0" w:color="auto"/>
            <w:right w:val="none" w:sz="0" w:space="0" w:color="auto"/>
          </w:divBdr>
        </w:div>
        <w:div w:id="1916546865">
          <w:marLeft w:val="640"/>
          <w:marRight w:val="0"/>
          <w:marTop w:val="0"/>
          <w:marBottom w:val="0"/>
          <w:divBdr>
            <w:top w:val="none" w:sz="0" w:space="0" w:color="auto"/>
            <w:left w:val="none" w:sz="0" w:space="0" w:color="auto"/>
            <w:bottom w:val="none" w:sz="0" w:space="0" w:color="auto"/>
            <w:right w:val="none" w:sz="0" w:space="0" w:color="auto"/>
          </w:divBdr>
        </w:div>
        <w:div w:id="1908418297">
          <w:marLeft w:val="640"/>
          <w:marRight w:val="0"/>
          <w:marTop w:val="0"/>
          <w:marBottom w:val="0"/>
          <w:divBdr>
            <w:top w:val="none" w:sz="0" w:space="0" w:color="auto"/>
            <w:left w:val="none" w:sz="0" w:space="0" w:color="auto"/>
            <w:bottom w:val="none" w:sz="0" w:space="0" w:color="auto"/>
            <w:right w:val="none" w:sz="0" w:space="0" w:color="auto"/>
          </w:divBdr>
        </w:div>
        <w:div w:id="778069776">
          <w:marLeft w:val="640"/>
          <w:marRight w:val="0"/>
          <w:marTop w:val="0"/>
          <w:marBottom w:val="0"/>
          <w:divBdr>
            <w:top w:val="none" w:sz="0" w:space="0" w:color="auto"/>
            <w:left w:val="none" w:sz="0" w:space="0" w:color="auto"/>
            <w:bottom w:val="none" w:sz="0" w:space="0" w:color="auto"/>
            <w:right w:val="none" w:sz="0" w:space="0" w:color="auto"/>
          </w:divBdr>
        </w:div>
        <w:div w:id="1356424606">
          <w:marLeft w:val="640"/>
          <w:marRight w:val="0"/>
          <w:marTop w:val="0"/>
          <w:marBottom w:val="0"/>
          <w:divBdr>
            <w:top w:val="none" w:sz="0" w:space="0" w:color="auto"/>
            <w:left w:val="none" w:sz="0" w:space="0" w:color="auto"/>
            <w:bottom w:val="none" w:sz="0" w:space="0" w:color="auto"/>
            <w:right w:val="none" w:sz="0" w:space="0" w:color="auto"/>
          </w:divBdr>
        </w:div>
        <w:div w:id="1313094460">
          <w:marLeft w:val="640"/>
          <w:marRight w:val="0"/>
          <w:marTop w:val="0"/>
          <w:marBottom w:val="0"/>
          <w:divBdr>
            <w:top w:val="none" w:sz="0" w:space="0" w:color="auto"/>
            <w:left w:val="none" w:sz="0" w:space="0" w:color="auto"/>
            <w:bottom w:val="none" w:sz="0" w:space="0" w:color="auto"/>
            <w:right w:val="none" w:sz="0" w:space="0" w:color="auto"/>
          </w:divBdr>
        </w:div>
        <w:div w:id="1465191985">
          <w:marLeft w:val="640"/>
          <w:marRight w:val="0"/>
          <w:marTop w:val="0"/>
          <w:marBottom w:val="0"/>
          <w:divBdr>
            <w:top w:val="none" w:sz="0" w:space="0" w:color="auto"/>
            <w:left w:val="none" w:sz="0" w:space="0" w:color="auto"/>
            <w:bottom w:val="none" w:sz="0" w:space="0" w:color="auto"/>
            <w:right w:val="none" w:sz="0" w:space="0" w:color="auto"/>
          </w:divBdr>
        </w:div>
        <w:div w:id="257834412">
          <w:marLeft w:val="640"/>
          <w:marRight w:val="0"/>
          <w:marTop w:val="0"/>
          <w:marBottom w:val="0"/>
          <w:divBdr>
            <w:top w:val="none" w:sz="0" w:space="0" w:color="auto"/>
            <w:left w:val="none" w:sz="0" w:space="0" w:color="auto"/>
            <w:bottom w:val="none" w:sz="0" w:space="0" w:color="auto"/>
            <w:right w:val="none" w:sz="0" w:space="0" w:color="auto"/>
          </w:divBdr>
        </w:div>
        <w:div w:id="196964815">
          <w:marLeft w:val="640"/>
          <w:marRight w:val="0"/>
          <w:marTop w:val="0"/>
          <w:marBottom w:val="0"/>
          <w:divBdr>
            <w:top w:val="none" w:sz="0" w:space="0" w:color="auto"/>
            <w:left w:val="none" w:sz="0" w:space="0" w:color="auto"/>
            <w:bottom w:val="none" w:sz="0" w:space="0" w:color="auto"/>
            <w:right w:val="none" w:sz="0" w:space="0" w:color="auto"/>
          </w:divBdr>
        </w:div>
        <w:div w:id="1539396782">
          <w:marLeft w:val="640"/>
          <w:marRight w:val="0"/>
          <w:marTop w:val="0"/>
          <w:marBottom w:val="0"/>
          <w:divBdr>
            <w:top w:val="none" w:sz="0" w:space="0" w:color="auto"/>
            <w:left w:val="none" w:sz="0" w:space="0" w:color="auto"/>
            <w:bottom w:val="none" w:sz="0" w:space="0" w:color="auto"/>
            <w:right w:val="none" w:sz="0" w:space="0" w:color="auto"/>
          </w:divBdr>
        </w:div>
        <w:div w:id="168640439">
          <w:marLeft w:val="640"/>
          <w:marRight w:val="0"/>
          <w:marTop w:val="0"/>
          <w:marBottom w:val="0"/>
          <w:divBdr>
            <w:top w:val="none" w:sz="0" w:space="0" w:color="auto"/>
            <w:left w:val="none" w:sz="0" w:space="0" w:color="auto"/>
            <w:bottom w:val="none" w:sz="0" w:space="0" w:color="auto"/>
            <w:right w:val="none" w:sz="0" w:space="0" w:color="auto"/>
          </w:divBdr>
        </w:div>
        <w:div w:id="243616036">
          <w:marLeft w:val="640"/>
          <w:marRight w:val="0"/>
          <w:marTop w:val="0"/>
          <w:marBottom w:val="0"/>
          <w:divBdr>
            <w:top w:val="none" w:sz="0" w:space="0" w:color="auto"/>
            <w:left w:val="none" w:sz="0" w:space="0" w:color="auto"/>
            <w:bottom w:val="none" w:sz="0" w:space="0" w:color="auto"/>
            <w:right w:val="none" w:sz="0" w:space="0" w:color="auto"/>
          </w:divBdr>
        </w:div>
        <w:div w:id="326516019">
          <w:marLeft w:val="640"/>
          <w:marRight w:val="0"/>
          <w:marTop w:val="0"/>
          <w:marBottom w:val="0"/>
          <w:divBdr>
            <w:top w:val="none" w:sz="0" w:space="0" w:color="auto"/>
            <w:left w:val="none" w:sz="0" w:space="0" w:color="auto"/>
            <w:bottom w:val="none" w:sz="0" w:space="0" w:color="auto"/>
            <w:right w:val="none" w:sz="0" w:space="0" w:color="auto"/>
          </w:divBdr>
        </w:div>
        <w:div w:id="2121801824">
          <w:marLeft w:val="640"/>
          <w:marRight w:val="0"/>
          <w:marTop w:val="0"/>
          <w:marBottom w:val="0"/>
          <w:divBdr>
            <w:top w:val="none" w:sz="0" w:space="0" w:color="auto"/>
            <w:left w:val="none" w:sz="0" w:space="0" w:color="auto"/>
            <w:bottom w:val="none" w:sz="0" w:space="0" w:color="auto"/>
            <w:right w:val="none" w:sz="0" w:space="0" w:color="auto"/>
          </w:divBdr>
        </w:div>
        <w:div w:id="1251235082">
          <w:marLeft w:val="640"/>
          <w:marRight w:val="0"/>
          <w:marTop w:val="0"/>
          <w:marBottom w:val="0"/>
          <w:divBdr>
            <w:top w:val="none" w:sz="0" w:space="0" w:color="auto"/>
            <w:left w:val="none" w:sz="0" w:space="0" w:color="auto"/>
            <w:bottom w:val="none" w:sz="0" w:space="0" w:color="auto"/>
            <w:right w:val="none" w:sz="0" w:space="0" w:color="auto"/>
          </w:divBdr>
        </w:div>
        <w:div w:id="1371295627">
          <w:marLeft w:val="640"/>
          <w:marRight w:val="0"/>
          <w:marTop w:val="0"/>
          <w:marBottom w:val="0"/>
          <w:divBdr>
            <w:top w:val="none" w:sz="0" w:space="0" w:color="auto"/>
            <w:left w:val="none" w:sz="0" w:space="0" w:color="auto"/>
            <w:bottom w:val="none" w:sz="0" w:space="0" w:color="auto"/>
            <w:right w:val="none" w:sz="0" w:space="0" w:color="auto"/>
          </w:divBdr>
        </w:div>
        <w:div w:id="1297371018">
          <w:marLeft w:val="640"/>
          <w:marRight w:val="0"/>
          <w:marTop w:val="0"/>
          <w:marBottom w:val="0"/>
          <w:divBdr>
            <w:top w:val="none" w:sz="0" w:space="0" w:color="auto"/>
            <w:left w:val="none" w:sz="0" w:space="0" w:color="auto"/>
            <w:bottom w:val="none" w:sz="0" w:space="0" w:color="auto"/>
            <w:right w:val="none" w:sz="0" w:space="0" w:color="auto"/>
          </w:divBdr>
        </w:div>
        <w:div w:id="1335108002">
          <w:marLeft w:val="640"/>
          <w:marRight w:val="0"/>
          <w:marTop w:val="0"/>
          <w:marBottom w:val="0"/>
          <w:divBdr>
            <w:top w:val="none" w:sz="0" w:space="0" w:color="auto"/>
            <w:left w:val="none" w:sz="0" w:space="0" w:color="auto"/>
            <w:bottom w:val="none" w:sz="0" w:space="0" w:color="auto"/>
            <w:right w:val="none" w:sz="0" w:space="0" w:color="auto"/>
          </w:divBdr>
        </w:div>
        <w:div w:id="1867794479">
          <w:marLeft w:val="640"/>
          <w:marRight w:val="0"/>
          <w:marTop w:val="0"/>
          <w:marBottom w:val="0"/>
          <w:divBdr>
            <w:top w:val="none" w:sz="0" w:space="0" w:color="auto"/>
            <w:left w:val="none" w:sz="0" w:space="0" w:color="auto"/>
            <w:bottom w:val="none" w:sz="0" w:space="0" w:color="auto"/>
            <w:right w:val="none" w:sz="0" w:space="0" w:color="auto"/>
          </w:divBdr>
        </w:div>
        <w:div w:id="409889812">
          <w:marLeft w:val="640"/>
          <w:marRight w:val="0"/>
          <w:marTop w:val="0"/>
          <w:marBottom w:val="0"/>
          <w:divBdr>
            <w:top w:val="none" w:sz="0" w:space="0" w:color="auto"/>
            <w:left w:val="none" w:sz="0" w:space="0" w:color="auto"/>
            <w:bottom w:val="none" w:sz="0" w:space="0" w:color="auto"/>
            <w:right w:val="none" w:sz="0" w:space="0" w:color="auto"/>
          </w:divBdr>
        </w:div>
        <w:div w:id="2105950618">
          <w:marLeft w:val="640"/>
          <w:marRight w:val="0"/>
          <w:marTop w:val="0"/>
          <w:marBottom w:val="0"/>
          <w:divBdr>
            <w:top w:val="none" w:sz="0" w:space="0" w:color="auto"/>
            <w:left w:val="none" w:sz="0" w:space="0" w:color="auto"/>
            <w:bottom w:val="none" w:sz="0" w:space="0" w:color="auto"/>
            <w:right w:val="none" w:sz="0" w:space="0" w:color="auto"/>
          </w:divBdr>
        </w:div>
        <w:div w:id="1568950437">
          <w:marLeft w:val="640"/>
          <w:marRight w:val="0"/>
          <w:marTop w:val="0"/>
          <w:marBottom w:val="0"/>
          <w:divBdr>
            <w:top w:val="none" w:sz="0" w:space="0" w:color="auto"/>
            <w:left w:val="none" w:sz="0" w:space="0" w:color="auto"/>
            <w:bottom w:val="none" w:sz="0" w:space="0" w:color="auto"/>
            <w:right w:val="none" w:sz="0" w:space="0" w:color="auto"/>
          </w:divBdr>
        </w:div>
        <w:div w:id="303316515">
          <w:marLeft w:val="640"/>
          <w:marRight w:val="0"/>
          <w:marTop w:val="0"/>
          <w:marBottom w:val="0"/>
          <w:divBdr>
            <w:top w:val="none" w:sz="0" w:space="0" w:color="auto"/>
            <w:left w:val="none" w:sz="0" w:space="0" w:color="auto"/>
            <w:bottom w:val="none" w:sz="0" w:space="0" w:color="auto"/>
            <w:right w:val="none" w:sz="0" w:space="0" w:color="auto"/>
          </w:divBdr>
        </w:div>
        <w:div w:id="1356424138">
          <w:marLeft w:val="640"/>
          <w:marRight w:val="0"/>
          <w:marTop w:val="0"/>
          <w:marBottom w:val="0"/>
          <w:divBdr>
            <w:top w:val="none" w:sz="0" w:space="0" w:color="auto"/>
            <w:left w:val="none" w:sz="0" w:space="0" w:color="auto"/>
            <w:bottom w:val="none" w:sz="0" w:space="0" w:color="auto"/>
            <w:right w:val="none" w:sz="0" w:space="0" w:color="auto"/>
          </w:divBdr>
        </w:div>
        <w:div w:id="509566762">
          <w:marLeft w:val="640"/>
          <w:marRight w:val="0"/>
          <w:marTop w:val="0"/>
          <w:marBottom w:val="0"/>
          <w:divBdr>
            <w:top w:val="none" w:sz="0" w:space="0" w:color="auto"/>
            <w:left w:val="none" w:sz="0" w:space="0" w:color="auto"/>
            <w:bottom w:val="none" w:sz="0" w:space="0" w:color="auto"/>
            <w:right w:val="none" w:sz="0" w:space="0" w:color="auto"/>
          </w:divBdr>
        </w:div>
        <w:div w:id="971860703">
          <w:marLeft w:val="640"/>
          <w:marRight w:val="0"/>
          <w:marTop w:val="0"/>
          <w:marBottom w:val="0"/>
          <w:divBdr>
            <w:top w:val="none" w:sz="0" w:space="0" w:color="auto"/>
            <w:left w:val="none" w:sz="0" w:space="0" w:color="auto"/>
            <w:bottom w:val="none" w:sz="0" w:space="0" w:color="auto"/>
            <w:right w:val="none" w:sz="0" w:space="0" w:color="auto"/>
          </w:divBdr>
        </w:div>
        <w:div w:id="31156266">
          <w:marLeft w:val="640"/>
          <w:marRight w:val="0"/>
          <w:marTop w:val="0"/>
          <w:marBottom w:val="0"/>
          <w:divBdr>
            <w:top w:val="none" w:sz="0" w:space="0" w:color="auto"/>
            <w:left w:val="none" w:sz="0" w:space="0" w:color="auto"/>
            <w:bottom w:val="none" w:sz="0" w:space="0" w:color="auto"/>
            <w:right w:val="none" w:sz="0" w:space="0" w:color="auto"/>
          </w:divBdr>
        </w:div>
        <w:div w:id="1143352201">
          <w:marLeft w:val="640"/>
          <w:marRight w:val="0"/>
          <w:marTop w:val="0"/>
          <w:marBottom w:val="0"/>
          <w:divBdr>
            <w:top w:val="none" w:sz="0" w:space="0" w:color="auto"/>
            <w:left w:val="none" w:sz="0" w:space="0" w:color="auto"/>
            <w:bottom w:val="none" w:sz="0" w:space="0" w:color="auto"/>
            <w:right w:val="none" w:sz="0" w:space="0" w:color="auto"/>
          </w:divBdr>
        </w:div>
        <w:div w:id="176163393">
          <w:marLeft w:val="640"/>
          <w:marRight w:val="0"/>
          <w:marTop w:val="0"/>
          <w:marBottom w:val="0"/>
          <w:divBdr>
            <w:top w:val="none" w:sz="0" w:space="0" w:color="auto"/>
            <w:left w:val="none" w:sz="0" w:space="0" w:color="auto"/>
            <w:bottom w:val="none" w:sz="0" w:space="0" w:color="auto"/>
            <w:right w:val="none" w:sz="0" w:space="0" w:color="auto"/>
          </w:divBdr>
        </w:div>
        <w:div w:id="1177647926">
          <w:marLeft w:val="640"/>
          <w:marRight w:val="0"/>
          <w:marTop w:val="0"/>
          <w:marBottom w:val="0"/>
          <w:divBdr>
            <w:top w:val="none" w:sz="0" w:space="0" w:color="auto"/>
            <w:left w:val="none" w:sz="0" w:space="0" w:color="auto"/>
            <w:bottom w:val="none" w:sz="0" w:space="0" w:color="auto"/>
            <w:right w:val="none" w:sz="0" w:space="0" w:color="auto"/>
          </w:divBdr>
        </w:div>
        <w:div w:id="235750445">
          <w:marLeft w:val="640"/>
          <w:marRight w:val="0"/>
          <w:marTop w:val="0"/>
          <w:marBottom w:val="0"/>
          <w:divBdr>
            <w:top w:val="none" w:sz="0" w:space="0" w:color="auto"/>
            <w:left w:val="none" w:sz="0" w:space="0" w:color="auto"/>
            <w:bottom w:val="none" w:sz="0" w:space="0" w:color="auto"/>
            <w:right w:val="none" w:sz="0" w:space="0" w:color="auto"/>
          </w:divBdr>
        </w:div>
        <w:div w:id="383797546">
          <w:marLeft w:val="640"/>
          <w:marRight w:val="0"/>
          <w:marTop w:val="0"/>
          <w:marBottom w:val="0"/>
          <w:divBdr>
            <w:top w:val="none" w:sz="0" w:space="0" w:color="auto"/>
            <w:left w:val="none" w:sz="0" w:space="0" w:color="auto"/>
            <w:bottom w:val="none" w:sz="0" w:space="0" w:color="auto"/>
            <w:right w:val="none" w:sz="0" w:space="0" w:color="auto"/>
          </w:divBdr>
        </w:div>
        <w:div w:id="1902978541">
          <w:marLeft w:val="640"/>
          <w:marRight w:val="0"/>
          <w:marTop w:val="0"/>
          <w:marBottom w:val="0"/>
          <w:divBdr>
            <w:top w:val="none" w:sz="0" w:space="0" w:color="auto"/>
            <w:left w:val="none" w:sz="0" w:space="0" w:color="auto"/>
            <w:bottom w:val="none" w:sz="0" w:space="0" w:color="auto"/>
            <w:right w:val="none" w:sz="0" w:space="0" w:color="auto"/>
          </w:divBdr>
        </w:div>
        <w:div w:id="1822841102">
          <w:marLeft w:val="640"/>
          <w:marRight w:val="0"/>
          <w:marTop w:val="0"/>
          <w:marBottom w:val="0"/>
          <w:divBdr>
            <w:top w:val="none" w:sz="0" w:space="0" w:color="auto"/>
            <w:left w:val="none" w:sz="0" w:space="0" w:color="auto"/>
            <w:bottom w:val="none" w:sz="0" w:space="0" w:color="auto"/>
            <w:right w:val="none" w:sz="0" w:space="0" w:color="auto"/>
          </w:divBdr>
        </w:div>
        <w:div w:id="1416130366">
          <w:marLeft w:val="640"/>
          <w:marRight w:val="0"/>
          <w:marTop w:val="0"/>
          <w:marBottom w:val="0"/>
          <w:divBdr>
            <w:top w:val="none" w:sz="0" w:space="0" w:color="auto"/>
            <w:left w:val="none" w:sz="0" w:space="0" w:color="auto"/>
            <w:bottom w:val="none" w:sz="0" w:space="0" w:color="auto"/>
            <w:right w:val="none" w:sz="0" w:space="0" w:color="auto"/>
          </w:divBdr>
        </w:div>
        <w:div w:id="297227946">
          <w:marLeft w:val="640"/>
          <w:marRight w:val="0"/>
          <w:marTop w:val="0"/>
          <w:marBottom w:val="0"/>
          <w:divBdr>
            <w:top w:val="none" w:sz="0" w:space="0" w:color="auto"/>
            <w:left w:val="none" w:sz="0" w:space="0" w:color="auto"/>
            <w:bottom w:val="none" w:sz="0" w:space="0" w:color="auto"/>
            <w:right w:val="none" w:sz="0" w:space="0" w:color="auto"/>
          </w:divBdr>
        </w:div>
        <w:div w:id="1883008649">
          <w:marLeft w:val="640"/>
          <w:marRight w:val="0"/>
          <w:marTop w:val="0"/>
          <w:marBottom w:val="0"/>
          <w:divBdr>
            <w:top w:val="none" w:sz="0" w:space="0" w:color="auto"/>
            <w:left w:val="none" w:sz="0" w:space="0" w:color="auto"/>
            <w:bottom w:val="none" w:sz="0" w:space="0" w:color="auto"/>
            <w:right w:val="none" w:sz="0" w:space="0" w:color="auto"/>
          </w:divBdr>
        </w:div>
        <w:div w:id="1208760589">
          <w:marLeft w:val="640"/>
          <w:marRight w:val="0"/>
          <w:marTop w:val="0"/>
          <w:marBottom w:val="0"/>
          <w:divBdr>
            <w:top w:val="none" w:sz="0" w:space="0" w:color="auto"/>
            <w:left w:val="none" w:sz="0" w:space="0" w:color="auto"/>
            <w:bottom w:val="none" w:sz="0" w:space="0" w:color="auto"/>
            <w:right w:val="none" w:sz="0" w:space="0" w:color="auto"/>
          </w:divBdr>
        </w:div>
        <w:div w:id="1339961120">
          <w:marLeft w:val="640"/>
          <w:marRight w:val="0"/>
          <w:marTop w:val="0"/>
          <w:marBottom w:val="0"/>
          <w:divBdr>
            <w:top w:val="none" w:sz="0" w:space="0" w:color="auto"/>
            <w:left w:val="none" w:sz="0" w:space="0" w:color="auto"/>
            <w:bottom w:val="none" w:sz="0" w:space="0" w:color="auto"/>
            <w:right w:val="none" w:sz="0" w:space="0" w:color="auto"/>
          </w:divBdr>
        </w:div>
        <w:div w:id="1776828014">
          <w:marLeft w:val="640"/>
          <w:marRight w:val="0"/>
          <w:marTop w:val="0"/>
          <w:marBottom w:val="0"/>
          <w:divBdr>
            <w:top w:val="none" w:sz="0" w:space="0" w:color="auto"/>
            <w:left w:val="none" w:sz="0" w:space="0" w:color="auto"/>
            <w:bottom w:val="none" w:sz="0" w:space="0" w:color="auto"/>
            <w:right w:val="none" w:sz="0" w:space="0" w:color="auto"/>
          </w:divBdr>
        </w:div>
        <w:div w:id="248387850">
          <w:marLeft w:val="640"/>
          <w:marRight w:val="0"/>
          <w:marTop w:val="0"/>
          <w:marBottom w:val="0"/>
          <w:divBdr>
            <w:top w:val="none" w:sz="0" w:space="0" w:color="auto"/>
            <w:left w:val="none" w:sz="0" w:space="0" w:color="auto"/>
            <w:bottom w:val="none" w:sz="0" w:space="0" w:color="auto"/>
            <w:right w:val="none" w:sz="0" w:space="0" w:color="auto"/>
          </w:divBdr>
        </w:div>
        <w:div w:id="1680349713">
          <w:marLeft w:val="640"/>
          <w:marRight w:val="0"/>
          <w:marTop w:val="0"/>
          <w:marBottom w:val="0"/>
          <w:divBdr>
            <w:top w:val="none" w:sz="0" w:space="0" w:color="auto"/>
            <w:left w:val="none" w:sz="0" w:space="0" w:color="auto"/>
            <w:bottom w:val="none" w:sz="0" w:space="0" w:color="auto"/>
            <w:right w:val="none" w:sz="0" w:space="0" w:color="auto"/>
          </w:divBdr>
        </w:div>
        <w:div w:id="1463037146">
          <w:marLeft w:val="640"/>
          <w:marRight w:val="0"/>
          <w:marTop w:val="0"/>
          <w:marBottom w:val="0"/>
          <w:divBdr>
            <w:top w:val="none" w:sz="0" w:space="0" w:color="auto"/>
            <w:left w:val="none" w:sz="0" w:space="0" w:color="auto"/>
            <w:bottom w:val="none" w:sz="0" w:space="0" w:color="auto"/>
            <w:right w:val="none" w:sz="0" w:space="0" w:color="auto"/>
          </w:divBdr>
        </w:div>
        <w:div w:id="1404991653">
          <w:marLeft w:val="640"/>
          <w:marRight w:val="0"/>
          <w:marTop w:val="0"/>
          <w:marBottom w:val="0"/>
          <w:divBdr>
            <w:top w:val="none" w:sz="0" w:space="0" w:color="auto"/>
            <w:left w:val="none" w:sz="0" w:space="0" w:color="auto"/>
            <w:bottom w:val="none" w:sz="0" w:space="0" w:color="auto"/>
            <w:right w:val="none" w:sz="0" w:space="0" w:color="auto"/>
          </w:divBdr>
        </w:div>
        <w:div w:id="1012344497">
          <w:marLeft w:val="640"/>
          <w:marRight w:val="0"/>
          <w:marTop w:val="0"/>
          <w:marBottom w:val="0"/>
          <w:divBdr>
            <w:top w:val="none" w:sz="0" w:space="0" w:color="auto"/>
            <w:left w:val="none" w:sz="0" w:space="0" w:color="auto"/>
            <w:bottom w:val="none" w:sz="0" w:space="0" w:color="auto"/>
            <w:right w:val="none" w:sz="0" w:space="0" w:color="auto"/>
          </w:divBdr>
        </w:div>
        <w:div w:id="1817337151">
          <w:marLeft w:val="640"/>
          <w:marRight w:val="0"/>
          <w:marTop w:val="0"/>
          <w:marBottom w:val="0"/>
          <w:divBdr>
            <w:top w:val="none" w:sz="0" w:space="0" w:color="auto"/>
            <w:left w:val="none" w:sz="0" w:space="0" w:color="auto"/>
            <w:bottom w:val="none" w:sz="0" w:space="0" w:color="auto"/>
            <w:right w:val="none" w:sz="0" w:space="0" w:color="auto"/>
          </w:divBdr>
        </w:div>
        <w:div w:id="1578246792">
          <w:marLeft w:val="640"/>
          <w:marRight w:val="0"/>
          <w:marTop w:val="0"/>
          <w:marBottom w:val="0"/>
          <w:divBdr>
            <w:top w:val="none" w:sz="0" w:space="0" w:color="auto"/>
            <w:left w:val="none" w:sz="0" w:space="0" w:color="auto"/>
            <w:bottom w:val="none" w:sz="0" w:space="0" w:color="auto"/>
            <w:right w:val="none" w:sz="0" w:space="0" w:color="auto"/>
          </w:divBdr>
        </w:div>
        <w:div w:id="746270896">
          <w:marLeft w:val="640"/>
          <w:marRight w:val="0"/>
          <w:marTop w:val="0"/>
          <w:marBottom w:val="0"/>
          <w:divBdr>
            <w:top w:val="none" w:sz="0" w:space="0" w:color="auto"/>
            <w:left w:val="none" w:sz="0" w:space="0" w:color="auto"/>
            <w:bottom w:val="none" w:sz="0" w:space="0" w:color="auto"/>
            <w:right w:val="none" w:sz="0" w:space="0" w:color="auto"/>
          </w:divBdr>
        </w:div>
        <w:div w:id="824398414">
          <w:marLeft w:val="640"/>
          <w:marRight w:val="0"/>
          <w:marTop w:val="0"/>
          <w:marBottom w:val="0"/>
          <w:divBdr>
            <w:top w:val="none" w:sz="0" w:space="0" w:color="auto"/>
            <w:left w:val="none" w:sz="0" w:space="0" w:color="auto"/>
            <w:bottom w:val="none" w:sz="0" w:space="0" w:color="auto"/>
            <w:right w:val="none" w:sz="0" w:space="0" w:color="auto"/>
          </w:divBdr>
        </w:div>
        <w:div w:id="9574482">
          <w:marLeft w:val="640"/>
          <w:marRight w:val="0"/>
          <w:marTop w:val="0"/>
          <w:marBottom w:val="0"/>
          <w:divBdr>
            <w:top w:val="none" w:sz="0" w:space="0" w:color="auto"/>
            <w:left w:val="none" w:sz="0" w:space="0" w:color="auto"/>
            <w:bottom w:val="none" w:sz="0" w:space="0" w:color="auto"/>
            <w:right w:val="none" w:sz="0" w:space="0" w:color="auto"/>
          </w:divBdr>
        </w:div>
        <w:div w:id="1093237010">
          <w:marLeft w:val="640"/>
          <w:marRight w:val="0"/>
          <w:marTop w:val="0"/>
          <w:marBottom w:val="0"/>
          <w:divBdr>
            <w:top w:val="none" w:sz="0" w:space="0" w:color="auto"/>
            <w:left w:val="none" w:sz="0" w:space="0" w:color="auto"/>
            <w:bottom w:val="none" w:sz="0" w:space="0" w:color="auto"/>
            <w:right w:val="none" w:sz="0" w:space="0" w:color="auto"/>
          </w:divBdr>
        </w:div>
        <w:div w:id="606155797">
          <w:marLeft w:val="640"/>
          <w:marRight w:val="0"/>
          <w:marTop w:val="0"/>
          <w:marBottom w:val="0"/>
          <w:divBdr>
            <w:top w:val="none" w:sz="0" w:space="0" w:color="auto"/>
            <w:left w:val="none" w:sz="0" w:space="0" w:color="auto"/>
            <w:bottom w:val="none" w:sz="0" w:space="0" w:color="auto"/>
            <w:right w:val="none" w:sz="0" w:space="0" w:color="auto"/>
          </w:divBdr>
        </w:div>
        <w:div w:id="96680993">
          <w:marLeft w:val="640"/>
          <w:marRight w:val="0"/>
          <w:marTop w:val="0"/>
          <w:marBottom w:val="0"/>
          <w:divBdr>
            <w:top w:val="none" w:sz="0" w:space="0" w:color="auto"/>
            <w:left w:val="none" w:sz="0" w:space="0" w:color="auto"/>
            <w:bottom w:val="none" w:sz="0" w:space="0" w:color="auto"/>
            <w:right w:val="none" w:sz="0" w:space="0" w:color="auto"/>
          </w:divBdr>
        </w:div>
        <w:div w:id="1514682919">
          <w:marLeft w:val="640"/>
          <w:marRight w:val="0"/>
          <w:marTop w:val="0"/>
          <w:marBottom w:val="0"/>
          <w:divBdr>
            <w:top w:val="none" w:sz="0" w:space="0" w:color="auto"/>
            <w:left w:val="none" w:sz="0" w:space="0" w:color="auto"/>
            <w:bottom w:val="none" w:sz="0" w:space="0" w:color="auto"/>
            <w:right w:val="none" w:sz="0" w:space="0" w:color="auto"/>
          </w:divBdr>
        </w:div>
        <w:div w:id="692192103">
          <w:marLeft w:val="640"/>
          <w:marRight w:val="0"/>
          <w:marTop w:val="0"/>
          <w:marBottom w:val="0"/>
          <w:divBdr>
            <w:top w:val="none" w:sz="0" w:space="0" w:color="auto"/>
            <w:left w:val="none" w:sz="0" w:space="0" w:color="auto"/>
            <w:bottom w:val="none" w:sz="0" w:space="0" w:color="auto"/>
            <w:right w:val="none" w:sz="0" w:space="0" w:color="auto"/>
          </w:divBdr>
        </w:div>
        <w:div w:id="1841658378">
          <w:marLeft w:val="640"/>
          <w:marRight w:val="0"/>
          <w:marTop w:val="0"/>
          <w:marBottom w:val="0"/>
          <w:divBdr>
            <w:top w:val="none" w:sz="0" w:space="0" w:color="auto"/>
            <w:left w:val="none" w:sz="0" w:space="0" w:color="auto"/>
            <w:bottom w:val="none" w:sz="0" w:space="0" w:color="auto"/>
            <w:right w:val="none" w:sz="0" w:space="0" w:color="auto"/>
          </w:divBdr>
        </w:div>
        <w:div w:id="737020959">
          <w:marLeft w:val="640"/>
          <w:marRight w:val="0"/>
          <w:marTop w:val="0"/>
          <w:marBottom w:val="0"/>
          <w:divBdr>
            <w:top w:val="none" w:sz="0" w:space="0" w:color="auto"/>
            <w:left w:val="none" w:sz="0" w:space="0" w:color="auto"/>
            <w:bottom w:val="none" w:sz="0" w:space="0" w:color="auto"/>
            <w:right w:val="none" w:sz="0" w:space="0" w:color="auto"/>
          </w:divBdr>
        </w:div>
        <w:div w:id="506409084">
          <w:marLeft w:val="640"/>
          <w:marRight w:val="0"/>
          <w:marTop w:val="0"/>
          <w:marBottom w:val="0"/>
          <w:divBdr>
            <w:top w:val="none" w:sz="0" w:space="0" w:color="auto"/>
            <w:left w:val="none" w:sz="0" w:space="0" w:color="auto"/>
            <w:bottom w:val="none" w:sz="0" w:space="0" w:color="auto"/>
            <w:right w:val="none" w:sz="0" w:space="0" w:color="auto"/>
          </w:divBdr>
        </w:div>
        <w:div w:id="288895912">
          <w:marLeft w:val="640"/>
          <w:marRight w:val="0"/>
          <w:marTop w:val="0"/>
          <w:marBottom w:val="0"/>
          <w:divBdr>
            <w:top w:val="none" w:sz="0" w:space="0" w:color="auto"/>
            <w:left w:val="none" w:sz="0" w:space="0" w:color="auto"/>
            <w:bottom w:val="none" w:sz="0" w:space="0" w:color="auto"/>
            <w:right w:val="none" w:sz="0" w:space="0" w:color="auto"/>
          </w:divBdr>
        </w:div>
        <w:div w:id="855316022">
          <w:marLeft w:val="640"/>
          <w:marRight w:val="0"/>
          <w:marTop w:val="0"/>
          <w:marBottom w:val="0"/>
          <w:divBdr>
            <w:top w:val="none" w:sz="0" w:space="0" w:color="auto"/>
            <w:left w:val="none" w:sz="0" w:space="0" w:color="auto"/>
            <w:bottom w:val="none" w:sz="0" w:space="0" w:color="auto"/>
            <w:right w:val="none" w:sz="0" w:space="0" w:color="auto"/>
          </w:divBdr>
        </w:div>
        <w:div w:id="490025237">
          <w:marLeft w:val="640"/>
          <w:marRight w:val="0"/>
          <w:marTop w:val="0"/>
          <w:marBottom w:val="0"/>
          <w:divBdr>
            <w:top w:val="none" w:sz="0" w:space="0" w:color="auto"/>
            <w:left w:val="none" w:sz="0" w:space="0" w:color="auto"/>
            <w:bottom w:val="none" w:sz="0" w:space="0" w:color="auto"/>
            <w:right w:val="none" w:sz="0" w:space="0" w:color="auto"/>
          </w:divBdr>
        </w:div>
        <w:div w:id="1011221410">
          <w:marLeft w:val="640"/>
          <w:marRight w:val="0"/>
          <w:marTop w:val="0"/>
          <w:marBottom w:val="0"/>
          <w:divBdr>
            <w:top w:val="none" w:sz="0" w:space="0" w:color="auto"/>
            <w:left w:val="none" w:sz="0" w:space="0" w:color="auto"/>
            <w:bottom w:val="none" w:sz="0" w:space="0" w:color="auto"/>
            <w:right w:val="none" w:sz="0" w:space="0" w:color="auto"/>
          </w:divBdr>
        </w:div>
        <w:div w:id="986008132">
          <w:marLeft w:val="640"/>
          <w:marRight w:val="0"/>
          <w:marTop w:val="0"/>
          <w:marBottom w:val="0"/>
          <w:divBdr>
            <w:top w:val="none" w:sz="0" w:space="0" w:color="auto"/>
            <w:left w:val="none" w:sz="0" w:space="0" w:color="auto"/>
            <w:bottom w:val="none" w:sz="0" w:space="0" w:color="auto"/>
            <w:right w:val="none" w:sz="0" w:space="0" w:color="auto"/>
          </w:divBdr>
        </w:div>
        <w:div w:id="1703896652">
          <w:marLeft w:val="640"/>
          <w:marRight w:val="0"/>
          <w:marTop w:val="0"/>
          <w:marBottom w:val="0"/>
          <w:divBdr>
            <w:top w:val="none" w:sz="0" w:space="0" w:color="auto"/>
            <w:left w:val="none" w:sz="0" w:space="0" w:color="auto"/>
            <w:bottom w:val="none" w:sz="0" w:space="0" w:color="auto"/>
            <w:right w:val="none" w:sz="0" w:space="0" w:color="auto"/>
          </w:divBdr>
        </w:div>
        <w:div w:id="1894735795">
          <w:marLeft w:val="640"/>
          <w:marRight w:val="0"/>
          <w:marTop w:val="0"/>
          <w:marBottom w:val="0"/>
          <w:divBdr>
            <w:top w:val="none" w:sz="0" w:space="0" w:color="auto"/>
            <w:left w:val="none" w:sz="0" w:space="0" w:color="auto"/>
            <w:bottom w:val="none" w:sz="0" w:space="0" w:color="auto"/>
            <w:right w:val="none" w:sz="0" w:space="0" w:color="auto"/>
          </w:divBdr>
        </w:div>
        <w:div w:id="1906336911">
          <w:marLeft w:val="640"/>
          <w:marRight w:val="0"/>
          <w:marTop w:val="0"/>
          <w:marBottom w:val="0"/>
          <w:divBdr>
            <w:top w:val="none" w:sz="0" w:space="0" w:color="auto"/>
            <w:left w:val="none" w:sz="0" w:space="0" w:color="auto"/>
            <w:bottom w:val="none" w:sz="0" w:space="0" w:color="auto"/>
            <w:right w:val="none" w:sz="0" w:space="0" w:color="auto"/>
          </w:divBdr>
        </w:div>
        <w:div w:id="312565436">
          <w:marLeft w:val="640"/>
          <w:marRight w:val="0"/>
          <w:marTop w:val="0"/>
          <w:marBottom w:val="0"/>
          <w:divBdr>
            <w:top w:val="none" w:sz="0" w:space="0" w:color="auto"/>
            <w:left w:val="none" w:sz="0" w:space="0" w:color="auto"/>
            <w:bottom w:val="none" w:sz="0" w:space="0" w:color="auto"/>
            <w:right w:val="none" w:sz="0" w:space="0" w:color="auto"/>
          </w:divBdr>
        </w:div>
      </w:divsChild>
    </w:div>
    <w:div w:id="1274441529">
      <w:bodyDiv w:val="1"/>
      <w:marLeft w:val="0"/>
      <w:marRight w:val="0"/>
      <w:marTop w:val="0"/>
      <w:marBottom w:val="0"/>
      <w:divBdr>
        <w:top w:val="none" w:sz="0" w:space="0" w:color="auto"/>
        <w:left w:val="none" w:sz="0" w:space="0" w:color="auto"/>
        <w:bottom w:val="none" w:sz="0" w:space="0" w:color="auto"/>
        <w:right w:val="none" w:sz="0" w:space="0" w:color="auto"/>
      </w:divBdr>
      <w:divsChild>
        <w:div w:id="1638756471">
          <w:marLeft w:val="480"/>
          <w:marRight w:val="0"/>
          <w:marTop w:val="0"/>
          <w:marBottom w:val="0"/>
          <w:divBdr>
            <w:top w:val="none" w:sz="0" w:space="0" w:color="auto"/>
            <w:left w:val="none" w:sz="0" w:space="0" w:color="auto"/>
            <w:bottom w:val="none" w:sz="0" w:space="0" w:color="auto"/>
            <w:right w:val="none" w:sz="0" w:space="0" w:color="auto"/>
          </w:divBdr>
        </w:div>
        <w:div w:id="1152789793">
          <w:marLeft w:val="480"/>
          <w:marRight w:val="0"/>
          <w:marTop w:val="0"/>
          <w:marBottom w:val="0"/>
          <w:divBdr>
            <w:top w:val="none" w:sz="0" w:space="0" w:color="auto"/>
            <w:left w:val="none" w:sz="0" w:space="0" w:color="auto"/>
            <w:bottom w:val="none" w:sz="0" w:space="0" w:color="auto"/>
            <w:right w:val="none" w:sz="0" w:space="0" w:color="auto"/>
          </w:divBdr>
        </w:div>
        <w:div w:id="895622294">
          <w:marLeft w:val="480"/>
          <w:marRight w:val="0"/>
          <w:marTop w:val="0"/>
          <w:marBottom w:val="0"/>
          <w:divBdr>
            <w:top w:val="none" w:sz="0" w:space="0" w:color="auto"/>
            <w:left w:val="none" w:sz="0" w:space="0" w:color="auto"/>
            <w:bottom w:val="none" w:sz="0" w:space="0" w:color="auto"/>
            <w:right w:val="none" w:sz="0" w:space="0" w:color="auto"/>
          </w:divBdr>
        </w:div>
        <w:div w:id="1044676591">
          <w:marLeft w:val="480"/>
          <w:marRight w:val="0"/>
          <w:marTop w:val="0"/>
          <w:marBottom w:val="0"/>
          <w:divBdr>
            <w:top w:val="none" w:sz="0" w:space="0" w:color="auto"/>
            <w:left w:val="none" w:sz="0" w:space="0" w:color="auto"/>
            <w:bottom w:val="none" w:sz="0" w:space="0" w:color="auto"/>
            <w:right w:val="none" w:sz="0" w:space="0" w:color="auto"/>
          </w:divBdr>
        </w:div>
        <w:div w:id="1988052603">
          <w:marLeft w:val="480"/>
          <w:marRight w:val="0"/>
          <w:marTop w:val="0"/>
          <w:marBottom w:val="0"/>
          <w:divBdr>
            <w:top w:val="none" w:sz="0" w:space="0" w:color="auto"/>
            <w:left w:val="none" w:sz="0" w:space="0" w:color="auto"/>
            <w:bottom w:val="none" w:sz="0" w:space="0" w:color="auto"/>
            <w:right w:val="none" w:sz="0" w:space="0" w:color="auto"/>
          </w:divBdr>
        </w:div>
        <w:div w:id="645746383">
          <w:marLeft w:val="480"/>
          <w:marRight w:val="0"/>
          <w:marTop w:val="0"/>
          <w:marBottom w:val="0"/>
          <w:divBdr>
            <w:top w:val="none" w:sz="0" w:space="0" w:color="auto"/>
            <w:left w:val="none" w:sz="0" w:space="0" w:color="auto"/>
            <w:bottom w:val="none" w:sz="0" w:space="0" w:color="auto"/>
            <w:right w:val="none" w:sz="0" w:space="0" w:color="auto"/>
          </w:divBdr>
        </w:div>
        <w:div w:id="1035691380">
          <w:marLeft w:val="480"/>
          <w:marRight w:val="0"/>
          <w:marTop w:val="0"/>
          <w:marBottom w:val="0"/>
          <w:divBdr>
            <w:top w:val="none" w:sz="0" w:space="0" w:color="auto"/>
            <w:left w:val="none" w:sz="0" w:space="0" w:color="auto"/>
            <w:bottom w:val="none" w:sz="0" w:space="0" w:color="auto"/>
            <w:right w:val="none" w:sz="0" w:space="0" w:color="auto"/>
          </w:divBdr>
        </w:div>
        <w:div w:id="625044466">
          <w:marLeft w:val="480"/>
          <w:marRight w:val="0"/>
          <w:marTop w:val="0"/>
          <w:marBottom w:val="0"/>
          <w:divBdr>
            <w:top w:val="none" w:sz="0" w:space="0" w:color="auto"/>
            <w:left w:val="none" w:sz="0" w:space="0" w:color="auto"/>
            <w:bottom w:val="none" w:sz="0" w:space="0" w:color="auto"/>
            <w:right w:val="none" w:sz="0" w:space="0" w:color="auto"/>
          </w:divBdr>
        </w:div>
        <w:div w:id="742026407">
          <w:marLeft w:val="480"/>
          <w:marRight w:val="0"/>
          <w:marTop w:val="0"/>
          <w:marBottom w:val="0"/>
          <w:divBdr>
            <w:top w:val="none" w:sz="0" w:space="0" w:color="auto"/>
            <w:left w:val="none" w:sz="0" w:space="0" w:color="auto"/>
            <w:bottom w:val="none" w:sz="0" w:space="0" w:color="auto"/>
            <w:right w:val="none" w:sz="0" w:space="0" w:color="auto"/>
          </w:divBdr>
        </w:div>
        <w:div w:id="2051566691">
          <w:marLeft w:val="480"/>
          <w:marRight w:val="0"/>
          <w:marTop w:val="0"/>
          <w:marBottom w:val="0"/>
          <w:divBdr>
            <w:top w:val="none" w:sz="0" w:space="0" w:color="auto"/>
            <w:left w:val="none" w:sz="0" w:space="0" w:color="auto"/>
            <w:bottom w:val="none" w:sz="0" w:space="0" w:color="auto"/>
            <w:right w:val="none" w:sz="0" w:space="0" w:color="auto"/>
          </w:divBdr>
        </w:div>
        <w:div w:id="940727468">
          <w:marLeft w:val="480"/>
          <w:marRight w:val="0"/>
          <w:marTop w:val="0"/>
          <w:marBottom w:val="0"/>
          <w:divBdr>
            <w:top w:val="none" w:sz="0" w:space="0" w:color="auto"/>
            <w:left w:val="none" w:sz="0" w:space="0" w:color="auto"/>
            <w:bottom w:val="none" w:sz="0" w:space="0" w:color="auto"/>
            <w:right w:val="none" w:sz="0" w:space="0" w:color="auto"/>
          </w:divBdr>
        </w:div>
        <w:div w:id="1091044867">
          <w:marLeft w:val="480"/>
          <w:marRight w:val="0"/>
          <w:marTop w:val="0"/>
          <w:marBottom w:val="0"/>
          <w:divBdr>
            <w:top w:val="none" w:sz="0" w:space="0" w:color="auto"/>
            <w:left w:val="none" w:sz="0" w:space="0" w:color="auto"/>
            <w:bottom w:val="none" w:sz="0" w:space="0" w:color="auto"/>
            <w:right w:val="none" w:sz="0" w:space="0" w:color="auto"/>
          </w:divBdr>
        </w:div>
        <w:div w:id="1758937762">
          <w:marLeft w:val="480"/>
          <w:marRight w:val="0"/>
          <w:marTop w:val="0"/>
          <w:marBottom w:val="0"/>
          <w:divBdr>
            <w:top w:val="none" w:sz="0" w:space="0" w:color="auto"/>
            <w:left w:val="none" w:sz="0" w:space="0" w:color="auto"/>
            <w:bottom w:val="none" w:sz="0" w:space="0" w:color="auto"/>
            <w:right w:val="none" w:sz="0" w:space="0" w:color="auto"/>
          </w:divBdr>
        </w:div>
        <w:div w:id="99766466">
          <w:marLeft w:val="480"/>
          <w:marRight w:val="0"/>
          <w:marTop w:val="0"/>
          <w:marBottom w:val="0"/>
          <w:divBdr>
            <w:top w:val="none" w:sz="0" w:space="0" w:color="auto"/>
            <w:left w:val="none" w:sz="0" w:space="0" w:color="auto"/>
            <w:bottom w:val="none" w:sz="0" w:space="0" w:color="auto"/>
            <w:right w:val="none" w:sz="0" w:space="0" w:color="auto"/>
          </w:divBdr>
        </w:div>
        <w:div w:id="820662430">
          <w:marLeft w:val="480"/>
          <w:marRight w:val="0"/>
          <w:marTop w:val="0"/>
          <w:marBottom w:val="0"/>
          <w:divBdr>
            <w:top w:val="none" w:sz="0" w:space="0" w:color="auto"/>
            <w:left w:val="none" w:sz="0" w:space="0" w:color="auto"/>
            <w:bottom w:val="none" w:sz="0" w:space="0" w:color="auto"/>
            <w:right w:val="none" w:sz="0" w:space="0" w:color="auto"/>
          </w:divBdr>
        </w:div>
        <w:div w:id="1906599229">
          <w:marLeft w:val="480"/>
          <w:marRight w:val="0"/>
          <w:marTop w:val="0"/>
          <w:marBottom w:val="0"/>
          <w:divBdr>
            <w:top w:val="none" w:sz="0" w:space="0" w:color="auto"/>
            <w:left w:val="none" w:sz="0" w:space="0" w:color="auto"/>
            <w:bottom w:val="none" w:sz="0" w:space="0" w:color="auto"/>
            <w:right w:val="none" w:sz="0" w:space="0" w:color="auto"/>
          </w:divBdr>
        </w:div>
        <w:div w:id="2079016112">
          <w:marLeft w:val="480"/>
          <w:marRight w:val="0"/>
          <w:marTop w:val="0"/>
          <w:marBottom w:val="0"/>
          <w:divBdr>
            <w:top w:val="none" w:sz="0" w:space="0" w:color="auto"/>
            <w:left w:val="none" w:sz="0" w:space="0" w:color="auto"/>
            <w:bottom w:val="none" w:sz="0" w:space="0" w:color="auto"/>
            <w:right w:val="none" w:sz="0" w:space="0" w:color="auto"/>
          </w:divBdr>
        </w:div>
        <w:div w:id="1758675673">
          <w:marLeft w:val="480"/>
          <w:marRight w:val="0"/>
          <w:marTop w:val="0"/>
          <w:marBottom w:val="0"/>
          <w:divBdr>
            <w:top w:val="none" w:sz="0" w:space="0" w:color="auto"/>
            <w:left w:val="none" w:sz="0" w:space="0" w:color="auto"/>
            <w:bottom w:val="none" w:sz="0" w:space="0" w:color="auto"/>
            <w:right w:val="none" w:sz="0" w:space="0" w:color="auto"/>
          </w:divBdr>
        </w:div>
        <w:div w:id="336427528">
          <w:marLeft w:val="480"/>
          <w:marRight w:val="0"/>
          <w:marTop w:val="0"/>
          <w:marBottom w:val="0"/>
          <w:divBdr>
            <w:top w:val="none" w:sz="0" w:space="0" w:color="auto"/>
            <w:left w:val="none" w:sz="0" w:space="0" w:color="auto"/>
            <w:bottom w:val="none" w:sz="0" w:space="0" w:color="auto"/>
            <w:right w:val="none" w:sz="0" w:space="0" w:color="auto"/>
          </w:divBdr>
        </w:div>
        <w:div w:id="1494300061">
          <w:marLeft w:val="480"/>
          <w:marRight w:val="0"/>
          <w:marTop w:val="0"/>
          <w:marBottom w:val="0"/>
          <w:divBdr>
            <w:top w:val="none" w:sz="0" w:space="0" w:color="auto"/>
            <w:left w:val="none" w:sz="0" w:space="0" w:color="auto"/>
            <w:bottom w:val="none" w:sz="0" w:space="0" w:color="auto"/>
            <w:right w:val="none" w:sz="0" w:space="0" w:color="auto"/>
          </w:divBdr>
        </w:div>
      </w:divsChild>
    </w:div>
    <w:div w:id="1274479900">
      <w:bodyDiv w:val="1"/>
      <w:marLeft w:val="0"/>
      <w:marRight w:val="0"/>
      <w:marTop w:val="0"/>
      <w:marBottom w:val="0"/>
      <w:divBdr>
        <w:top w:val="none" w:sz="0" w:space="0" w:color="auto"/>
        <w:left w:val="none" w:sz="0" w:space="0" w:color="auto"/>
        <w:bottom w:val="none" w:sz="0" w:space="0" w:color="auto"/>
        <w:right w:val="none" w:sz="0" w:space="0" w:color="auto"/>
      </w:divBdr>
    </w:div>
    <w:div w:id="1275554715">
      <w:bodyDiv w:val="1"/>
      <w:marLeft w:val="0"/>
      <w:marRight w:val="0"/>
      <w:marTop w:val="0"/>
      <w:marBottom w:val="0"/>
      <w:divBdr>
        <w:top w:val="none" w:sz="0" w:space="0" w:color="auto"/>
        <w:left w:val="none" w:sz="0" w:space="0" w:color="auto"/>
        <w:bottom w:val="none" w:sz="0" w:space="0" w:color="auto"/>
        <w:right w:val="none" w:sz="0" w:space="0" w:color="auto"/>
      </w:divBdr>
    </w:div>
    <w:div w:id="1284072986">
      <w:bodyDiv w:val="1"/>
      <w:marLeft w:val="0"/>
      <w:marRight w:val="0"/>
      <w:marTop w:val="0"/>
      <w:marBottom w:val="0"/>
      <w:divBdr>
        <w:top w:val="none" w:sz="0" w:space="0" w:color="auto"/>
        <w:left w:val="none" w:sz="0" w:space="0" w:color="auto"/>
        <w:bottom w:val="none" w:sz="0" w:space="0" w:color="auto"/>
        <w:right w:val="none" w:sz="0" w:space="0" w:color="auto"/>
      </w:divBdr>
    </w:div>
    <w:div w:id="1288701943">
      <w:bodyDiv w:val="1"/>
      <w:marLeft w:val="0"/>
      <w:marRight w:val="0"/>
      <w:marTop w:val="0"/>
      <w:marBottom w:val="0"/>
      <w:divBdr>
        <w:top w:val="none" w:sz="0" w:space="0" w:color="auto"/>
        <w:left w:val="none" w:sz="0" w:space="0" w:color="auto"/>
        <w:bottom w:val="none" w:sz="0" w:space="0" w:color="auto"/>
        <w:right w:val="none" w:sz="0" w:space="0" w:color="auto"/>
      </w:divBdr>
    </w:div>
    <w:div w:id="1292177739">
      <w:bodyDiv w:val="1"/>
      <w:marLeft w:val="0"/>
      <w:marRight w:val="0"/>
      <w:marTop w:val="0"/>
      <w:marBottom w:val="0"/>
      <w:divBdr>
        <w:top w:val="none" w:sz="0" w:space="0" w:color="auto"/>
        <w:left w:val="none" w:sz="0" w:space="0" w:color="auto"/>
        <w:bottom w:val="none" w:sz="0" w:space="0" w:color="auto"/>
        <w:right w:val="none" w:sz="0" w:space="0" w:color="auto"/>
      </w:divBdr>
    </w:div>
    <w:div w:id="1300261936">
      <w:bodyDiv w:val="1"/>
      <w:marLeft w:val="0"/>
      <w:marRight w:val="0"/>
      <w:marTop w:val="0"/>
      <w:marBottom w:val="0"/>
      <w:divBdr>
        <w:top w:val="none" w:sz="0" w:space="0" w:color="auto"/>
        <w:left w:val="none" w:sz="0" w:space="0" w:color="auto"/>
        <w:bottom w:val="none" w:sz="0" w:space="0" w:color="auto"/>
        <w:right w:val="none" w:sz="0" w:space="0" w:color="auto"/>
      </w:divBdr>
      <w:divsChild>
        <w:div w:id="1316647754">
          <w:marLeft w:val="480"/>
          <w:marRight w:val="0"/>
          <w:marTop w:val="0"/>
          <w:marBottom w:val="0"/>
          <w:divBdr>
            <w:top w:val="none" w:sz="0" w:space="0" w:color="auto"/>
            <w:left w:val="none" w:sz="0" w:space="0" w:color="auto"/>
            <w:bottom w:val="none" w:sz="0" w:space="0" w:color="auto"/>
            <w:right w:val="none" w:sz="0" w:space="0" w:color="auto"/>
          </w:divBdr>
        </w:div>
        <w:div w:id="2060743118">
          <w:marLeft w:val="480"/>
          <w:marRight w:val="0"/>
          <w:marTop w:val="0"/>
          <w:marBottom w:val="0"/>
          <w:divBdr>
            <w:top w:val="none" w:sz="0" w:space="0" w:color="auto"/>
            <w:left w:val="none" w:sz="0" w:space="0" w:color="auto"/>
            <w:bottom w:val="none" w:sz="0" w:space="0" w:color="auto"/>
            <w:right w:val="none" w:sz="0" w:space="0" w:color="auto"/>
          </w:divBdr>
        </w:div>
        <w:div w:id="429741706">
          <w:marLeft w:val="480"/>
          <w:marRight w:val="0"/>
          <w:marTop w:val="0"/>
          <w:marBottom w:val="0"/>
          <w:divBdr>
            <w:top w:val="none" w:sz="0" w:space="0" w:color="auto"/>
            <w:left w:val="none" w:sz="0" w:space="0" w:color="auto"/>
            <w:bottom w:val="none" w:sz="0" w:space="0" w:color="auto"/>
            <w:right w:val="none" w:sz="0" w:space="0" w:color="auto"/>
          </w:divBdr>
        </w:div>
        <w:div w:id="1107043881">
          <w:marLeft w:val="480"/>
          <w:marRight w:val="0"/>
          <w:marTop w:val="0"/>
          <w:marBottom w:val="0"/>
          <w:divBdr>
            <w:top w:val="none" w:sz="0" w:space="0" w:color="auto"/>
            <w:left w:val="none" w:sz="0" w:space="0" w:color="auto"/>
            <w:bottom w:val="none" w:sz="0" w:space="0" w:color="auto"/>
            <w:right w:val="none" w:sz="0" w:space="0" w:color="auto"/>
          </w:divBdr>
        </w:div>
        <w:div w:id="938946571">
          <w:marLeft w:val="480"/>
          <w:marRight w:val="0"/>
          <w:marTop w:val="0"/>
          <w:marBottom w:val="0"/>
          <w:divBdr>
            <w:top w:val="none" w:sz="0" w:space="0" w:color="auto"/>
            <w:left w:val="none" w:sz="0" w:space="0" w:color="auto"/>
            <w:bottom w:val="none" w:sz="0" w:space="0" w:color="auto"/>
            <w:right w:val="none" w:sz="0" w:space="0" w:color="auto"/>
          </w:divBdr>
        </w:div>
        <w:div w:id="1372265476">
          <w:marLeft w:val="480"/>
          <w:marRight w:val="0"/>
          <w:marTop w:val="0"/>
          <w:marBottom w:val="0"/>
          <w:divBdr>
            <w:top w:val="none" w:sz="0" w:space="0" w:color="auto"/>
            <w:left w:val="none" w:sz="0" w:space="0" w:color="auto"/>
            <w:bottom w:val="none" w:sz="0" w:space="0" w:color="auto"/>
            <w:right w:val="none" w:sz="0" w:space="0" w:color="auto"/>
          </w:divBdr>
        </w:div>
        <w:div w:id="1084566179">
          <w:marLeft w:val="480"/>
          <w:marRight w:val="0"/>
          <w:marTop w:val="0"/>
          <w:marBottom w:val="0"/>
          <w:divBdr>
            <w:top w:val="none" w:sz="0" w:space="0" w:color="auto"/>
            <w:left w:val="none" w:sz="0" w:space="0" w:color="auto"/>
            <w:bottom w:val="none" w:sz="0" w:space="0" w:color="auto"/>
            <w:right w:val="none" w:sz="0" w:space="0" w:color="auto"/>
          </w:divBdr>
        </w:div>
        <w:div w:id="994407151">
          <w:marLeft w:val="480"/>
          <w:marRight w:val="0"/>
          <w:marTop w:val="0"/>
          <w:marBottom w:val="0"/>
          <w:divBdr>
            <w:top w:val="none" w:sz="0" w:space="0" w:color="auto"/>
            <w:left w:val="none" w:sz="0" w:space="0" w:color="auto"/>
            <w:bottom w:val="none" w:sz="0" w:space="0" w:color="auto"/>
            <w:right w:val="none" w:sz="0" w:space="0" w:color="auto"/>
          </w:divBdr>
        </w:div>
        <w:div w:id="2138645146">
          <w:marLeft w:val="480"/>
          <w:marRight w:val="0"/>
          <w:marTop w:val="0"/>
          <w:marBottom w:val="0"/>
          <w:divBdr>
            <w:top w:val="none" w:sz="0" w:space="0" w:color="auto"/>
            <w:left w:val="none" w:sz="0" w:space="0" w:color="auto"/>
            <w:bottom w:val="none" w:sz="0" w:space="0" w:color="auto"/>
            <w:right w:val="none" w:sz="0" w:space="0" w:color="auto"/>
          </w:divBdr>
        </w:div>
        <w:div w:id="152451118">
          <w:marLeft w:val="480"/>
          <w:marRight w:val="0"/>
          <w:marTop w:val="0"/>
          <w:marBottom w:val="0"/>
          <w:divBdr>
            <w:top w:val="none" w:sz="0" w:space="0" w:color="auto"/>
            <w:left w:val="none" w:sz="0" w:space="0" w:color="auto"/>
            <w:bottom w:val="none" w:sz="0" w:space="0" w:color="auto"/>
            <w:right w:val="none" w:sz="0" w:space="0" w:color="auto"/>
          </w:divBdr>
        </w:div>
        <w:div w:id="983046203">
          <w:marLeft w:val="480"/>
          <w:marRight w:val="0"/>
          <w:marTop w:val="0"/>
          <w:marBottom w:val="0"/>
          <w:divBdr>
            <w:top w:val="none" w:sz="0" w:space="0" w:color="auto"/>
            <w:left w:val="none" w:sz="0" w:space="0" w:color="auto"/>
            <w:bottom w:val="none" w:sz="0" w:space="0" w:color="auto"/>
            <w:right w:val="none" w:sz="0" w:space="0" w:color="auto"/>
          </w:divBdr>
        </w:div>
        <w:div w:id="203445690">
          <w:marLeft w:val="480"/>
          <w:marRight w:val="0"/>
          <w:marTop w:val="0"/>
          <w:marBottom w:val="0"/>
          <w:divBdr>
            <w:top w:val="none" w:sz="0" w:space="0" w:color="auto"/>
            <w:left w:val="none" w:sz="0" w:space="0" w:color="auto"/>
            <w:bottom w:val="none" w:sz="0" w:space="0" w:color="auto"/>
            <w:right w:val="none" w:sz="0" w:space="0" w:color="auto"/>
          </w:divBdr>
        </w:div>
        <w:div w:id="196091008">
          <w:marLeft w:val="480"/>
          <w:marRight w:val="0"/>
          <w:marTop w:val="0"/>
          <w:marBottom w:val="0"/>
          <w:divBdr>
            <w:top w:val="none" w:sz="0" w:space="0" w:color="auto"/>
            <w:left w:val="none" w:sz="0" w:space="0" w:color="auto"/>
            <w:bottom w:val="none" w:sz="0" w:space="0" w:color="auto"/>
            <w:right w:val="none" w:sz="0" w:space="0" w:color="auto"/>
          </w:divBdr>
        </w:div>
        <w:div w:id="1903326771">
          <w:marLeft w:val="480"/>
          <w:marRight w:val="0"/>
          <w:marTop w:val="0"/>
          <w:marBottom w:val="0"/>
          <w:divBdr>
            <w:top w:val="none" w:sz="0" w:space="0" w:color="auto"/>
            <w:left w:val="none" w:sz="0" w:space="0" w:color="auto"/>
            <w:bottom w:val="none" w:sz="0" w:space="0" w:color="auto"/>
            <w:right w:val="none" w:sz="0" w:space="0" w:color="auto"/>
          </w:divBdr>
        </w:div>
        <w:div w:id="8993053">
          <w:marLeft w:val="480"/>
          <w:marRight w:val="0"/>
          <w:marTop w:val="0"/>
          <w:marBottom w:val="0"/>
          <w:divBdr>
            <w:top w:val="none" w:sz="0" w:space="0" w:color="auto"/>
            <w:left w:val="none" w:sz="0" w:space="0" w:color="auto"/>
            <w:bottom w:val="none" w:sz="0" w:space="0" w:color="auto"/>
            <w:right w:val="none" w:sz="0" w:space="0" w:color="auto"/>
          </w:divBdr>
        </w:div>
        <w:div w:id="1186672394">
          <w:marLeft w:val="480"/>
          <w:marRight w:val="0"/>
          <w:marTop w:val="0"/>
          <w:marBottom w:val="0"/>
          <w:divBdr>
            <w:top w:val="none" w:sz="0" w:space="0" w:color="auto"/>
            <w:left w:val="none" w:sz="0" w:space="0" w:color="auto"/>
            <w:bottom w:val="none" w:sz="0" w:space="0" w:color="auto"/>
            <w:right w:val="none" w:sz="0" w:space="0" w:color="auto"/>
          </w:divBdr>
        </w:div>
        <w:div w:id="2093116130">
          <w:marLeft w:val="480"/>
          <w:marRight w:val="0"/>
          <w:marTop w:val="0"/>
          <w:marBottom w:val="0"/>
          <w:divBdr>
            <w:top w:val="none" w:sz="0" w:space="0" w:color="auto"/>
            <w:left w:val="none" w:sz="0" w:space="0" w:color="auto"/>
            <w:bottom w:val="none" w:sz="0" w:space="0" w:color="auto"/>
            <w:right w:val="none" w:sz="0" w:space="0" w:color="auto"/>
          </w:divBdr>
        </w:div>
        <w:div w:id="895242653">
          <w:marLeft w:val="480"/>
          <w:marRight w:val="0"/>
          <w:marTop w:val="0"/>
          <w:marBottom w:val="0"/>
          <w:divBdr>
            <w:top w:val="none" w:sz="0" w:space="0" w:color="auto"/>
            <w:left w:val="none" w:sz="0" w:space="0" w:color="auto"/>
            <w:bottom w:val="none" w:sz="0" w:space="0" w:color="auto"/>
            <w:right w:val="none" w:sz="0" w:space="0" w:color="auto"/>
          </w:divBdr>
        </w:div>
        <w:div w:id="565798732">
          <w:marLeft w:val="480"/>
          <w:marRight w:val="0"/>
          <w:marTop w:val="0"/>
          <w:marBottom w:val="0"/>
          <w:divBdr>
            <w:top w:val="none" w:sz="0" w:space="0" w:color="auto"/>
            <w:left w:val="none" w:sz="0" w:space="0" w:color="auto"/>
            <w:bottom w:val="none" w:sz="0" w:space="0" w:color="auto"/>
            <w:right w:val="none" w:sz="0" w:space="0" w:color="auto"/>
          </w:divBdr>
        </w:div>
        <w:div w:id="951087901">
          <w:marLeft w:val="480"/>
          <w:marRight w:val="0"/>
          <w:marTop w:val="0"/>
          <w:marBottom w:val="0"/>
          <w:divBdr>
            <w:top w:val="none" w:sz="0" w:space="0" w:color="auto"/>
            <w:left w:val="none" w:sz="0" w:space="0" w:color="auto"/>
            <w:bottom w:val="none" w:sz="0" w:space="0" w:color="auto"/>
            <w:right w:val="none" w:sz="0" w:space="0" w:color="auto"/>
          </w:divBdr>
        </w:div>
        <w:div w:id="228999830">
          <w:marLeft w:val="480"/>
          <w:marRight w:val="0"/>
          <w:marTop w:val="0"/>
          <w:marBottom w:val="0"/>
          <w:divBdr>
            <w:top w:val="none" w:sz="0" w:space="0" w:color="auto"/>
            <w:left w:val="none" w:sz="0" w:space="0" w:color="auto"/>
            <w:bottom w:val="none" w:sz="0" w:space="0" w:color="auto"/>
            <w:right w:val="none" w:sz="0" w:space="0" w:color="auto"/>
          </w:divBdr>
        </w:div>
      </w:divsChild>
    </w:div>
    <w:div w:id="1300695553">
      <w:bodyDiv w:val="1"/>
      <w:marLeft w:val="0"/>
      <w:marRight w:val="0"/>
      <w:marTop w:val="0"/>
      <w:marBottom w:val="0"/>
      <w:divBdr>
        <w:top w:val="none" w:sz="0" w:space="0" w:color="auto"/>
        <w:left w:val="none" w:sz="0" w:space="0" w:color="auto"/>
        <w:bottom w:val="none" w:sz="0" w:space="0" w:color="auto"/>
        <w:right w:val="none" w:sz="0" w:space="0" w:color="auto"/>
      </w:divBdr>
      <w:divsChild>
        <w:div w:id="1849784880">
          <w:marLeft w:val="480"/>
          <w:marRight w:val="0"/>
          <w:marTop w:val="0"/>
          <w:marBottom w:val="0"/>
          <w:divBdr>
            <w:top w:val="none" w:sz="0" w:space="0" w:color="auto"/>
            <w:left w:val="none" w:sz="0" w:space="0" w:color="auto"/>
            <w:bottom w:val="none" w:sz="0" w:space="0" w:color="auto"/>
            <w:right w:val="none" w:sz="0" w:space="0" w:color="auto"/>
          </w:divBdr>
        </w:div>
        <w:div w:id="1597204917">
          <w:marLeft w:val="480"/>
          <w:marRight w:val="0"/>
          <w:marTop w:val="0"/>
          <w:marBottom w:val="0"/>
          <w:divBdr>
            <w:top w:val="none" w:sz="0" w:space="0" w:color="auto"/>
            <w:left w:val="none" w:sz="0" w:space="0" w:color="auto"/>
            <w:bottom w:val="none" w:sz="0" w:space="0" w:color="auto"/>
            <w:right w:val="none" w:sz="0" w:space="0" w:color="auto"/>
          </w:divBdr>
        </w:div>
        <w:div w:id="483007776">
          <w:marLeft w:val="480"/>
          <w:marRight w:val="0"/>
          <w:marTop w:val="0"/>
          <w:marBottom w:val="0"/>
          <w:divBdr>
            <w:top w:val="none" w:sz="0" w:space="0" w:color="auto"/>
            <w:left w:val="none" w:sz="0" w:space="0" w:color="auto"/>
            <w:bottom w:val="none" w:sz="0" w:space="0" w:color="auto"/>
            <w:right w:val="none" w:sz="0" w:space="0" w:color="auto"/>
          </w:divBdr>
        </w:div>
        <w:div w:id="1152913581">
          <w:marLeft w:val="480"/>
          <w:marRight w:val="0"/>
          <w:marTop w:val="0"/>
          <w:marBottom w:val="0"/>
          <w:divBdr>
            <w:top w:val="none" w:sz="0" w:space="0" w:color="auto"/>
            <w:left w:val="none" w:sz="0" w:space="0" w:color="auto"/>
            <w:bottom w:val="none" w:sz="0" w:space="0" w:color="auto"/>
            <w:right w:val="none" w:sz="0" w:space="0" w:color="auto"/>
          </w:divBdr>
        </w:div>
        <w:div w:id="1767654046">
          <w:marLeft w:val="480"/>
          <w:marRight w:val="0"/>
          <w:marTop w:val="0"/>
          <w:marBottom w:val="0"/>
          <w:divBdr>
            <w:top w:val="none" w:sz="0" w:space="0" w:color="auto"/>
            <w:left w:val="none" w:sz="0" w:space="0" w:color="auto"/>
            <w:bottom w:val="none" w:sz="0" w:space="0" w:color="auto"/>
            <w:right w:val="none" w:sz="0" w:space="0" w:color="auto"/>
          </w:divBdr>
        </w:div>
        <w:div w:id="2071228669">
          <w:marLeft w:val="480"/>
          <w:marRight w:val="0"/>
          <w:marTop w:val="0"/>
          <w:marBottom w:val="0"/>
          <w:divBdr>
            <w:top w:val="none" w:sz="0" w:space="0" w:color="auto"/>
            <w:left w:val="none" w:sz="0" w:space="0" w:color="auto"/>
            <w:bottom w:val="none" w:sz="0" w:space="0" w:color="auto"/>
            <w:right w:val="none" w:sz="0" w:space="0" w:color="auto"/>
          </w:divBdr>
        </w:div>
        <w:div w:id="1714841556">
          <w:marLeft w:val="480"/>
          <w:marRight w:val="0"/>
          <w:marTop w:val="0"/>
          <w:marBottom w:val="0"/>
          <w:divBdr>
            <w:top w:val="none" w:sz="0" w:space="0" w:color="auto"/>
            <w:left w:val="none" w:sz="0" w:space="0" w:color="auto"/>
            <w:bottom w:val="none" w:sz="0" w:space="0" w:color="auto"/>
            <w:right w:val="none" w:sz="0" w:space="0" w:color="auto"/>
          </w:divBdr>
        </w:div>
        <w:div w:id="1546747514">
          <w:marLeft w:val="480"/>
          <w:marRight w:val="0"/>
          <w:marTop w:val="0"/>
          <w:marBottom w:val="0"/>
          <w:divBdr>
            <w:top w:val="none" w:sz="0" w:space="0" w:color="auto"/>
            <w:left w:val="none" w:sz="0" w:space="0" w:color="auto"/>
            <w:bottom w:val="none" w:sz="0" w:space="0" w:color="auto"/>
            <w:right w:val="none" w:sz="0" w:space="0" w:color="auto"/>
          </w:divBdr>
        </w:div>
        <w:div w:id="1075670149">
          <w:marLeft w:val="480"/>
          <w:marRight w:val="0"/>
          <w:marTop w:val="0"/>
          <w:marBottom w:val="0"/>
          <w:divBdr>
            <w:top w:val="none" w:sz="0" w:space="0" w:color="auto"/>
            <w:left w:val="none" w:sz="0" w:space="0" w:color="auto"/>
            <w:bottom w:val="none" w:sz="0" w:space="0" w:color="auto"/>
            <w:right w:val="none" w:sz="0" w:space="0" w:color="auto"/>
          </w:divBdr>
        </w:div>
        <w:div w:id="266423247">
          <w:marLeft w:val="480"/>
          <w:marRight w:val="0"/>
          <w:marTop w:val="0"/>
          <w:marBottom w:val="0"/>
          <w:divBdr>
            <w:top w:val="none" w:sz="0" w:space="0" w:color="auto"/>
            <w:left w:val="none" w:sz="0" w:space="0" w:color="auto"/>
            <w:bottom w:val="none" w:sz="0" w:space="0" w:color="auto"/>
            <w:right w:val="none" w:sz="0" w:space="0" w:color="auto"/>
          </w:divBdr>
        </w:div>
        <w:div w:id="1373844137">
          <w:marLeft w:val="480"/>
          <w:marRight w:val="0"/>
          <w:marTop w:val="0"/>
          <w:marBottom w:val="0"/>
          <w:divBdr>
            <w:top w:val="none" w:sz="0" w:space="0" w:color="auto"/>
            <w:left w:val="none" w:sz="0" w:space="0" w:color="auto"/>
            <w:bottom w:val="none" w:sz="0" w:space="0" w:color="auto"/>
            <w:right w:val="none" w:sz="0" w:space="0" w:color="auto"/>
          </w:divBdr>
        </w:div>
        <w:div w:id="374937371">
          <w:marLeft w:val="480"/>
          <w:marRight w:val="0"/>
          <w:marTop w:val="0"/>
          <w:marBottom w:val="0"/>
          <w:divBdr>
            <w:top w:val="none" w:sz="0" w:space="0" w:color="auto"/>
            <w:left w:val="none" w:sz="0" w:space="0" w:color="auto"/>
            <w:bottom w:val="none" w:sz="0" w:space="0" w:color="auto"/>
            <w:right w:val="none" w:sz="0" w:space="0" w:color="auto"/>
          </w:divBdr>
        </w:div>
        <w:div w:id="359824700">
          <w:marLeft w:val="480"/>
          <w:marRight w:val="0"/>
          <w:marTop w:val="0"/>
          <w:marBottom w:val="0"/>
          <w:divBdr>
            <w:top w:val="none" w:sz="0" w:space="0" w:color="auto"/>
            <w:left w:val="none" w:sz="0" w:space="0" w:color="auto"/>
            <w:bottom w:val="none" w:sz="0" w:space="0" w:color="auto"/>
            <w:right w:val="none" w:sz="0" w:space="0" w:color="auto"/>
          </w:divBdr>
        </w:div>
        <w:div w:id="670059611">
          <w:marLeft w:val="480"/>
          <w:marRight w:val="0"/>
          <w:marTop w:val="0"/>
          <w:marBottom w:val="0"/>
          <w:divBdr>
            <w:top w:val="none" w:sz="0" w:space="0" w:color="auto"/>
            <w:left w:val="none" w:sz="0" w:space="0" w:color="auto"/>
            <w:bottom w:val="none" w:sz="0" w:space="0" w:color="auto"/>
            <w:right w:val="none" w:sz="0" w:space="0" w:color="auto"/>
          </w:divBdr>
        </w:div>
        <w:div w:id="1489125744">
          <w:marLeft w:val="480"/>
          <w:marRight w:val="0"/>
          <w:marTop w:val="0"/>
          <w:marBottom w:val="0"/>
          <w:divBdr>
            <w:top w:val="none" w:sz="0" w:space="0" w:color="auto"/>
            <w:left w:val="none" w:sz="0" w:space="0" w:color="auto"/>
            <w:bottom w:val="none" w:sz="0" w:space="0" w:color="auto"/>
            <w:right w:val="none" w:sz="0" w:space="0" w:color="auto"/>
          </w:divBdr>
        </w:div>
        <w:div w:id="725035078">
          <w:marLeft w:val="480"/>
          <w:marRight w:val="0"/>
          <w:marTop w:val="0"/>
          <w:marBottom w:val="0"/>
          <w:divBdr>
            <w:top w:val="none" w:sz="0" w:space="0" w:color="auto"/>
            <w:left w:val="none" w:sz="0" w:space="0" w:color="auto"/>
            <w:bottom w:val="none" w:sz="0" w:space="0" w:color="auto"/>
            <w:right w:val="none" w:sz="0" w:space="0" w:color="auto"/>
          </w:divBdr>
        </w:div>
        <w:div w:id="1247762188">
          <w:marLeft w:val="480"/>
          <w:marRight w:val="0"/>
          <w:marTop w:val="0"/>
          <w:marBottom w:val="0"/>
          <w:divBdr>
            <w:top w:val="none" w:sz="0" w:space="0" w:color="auto"/>
            <w:left w:val="none" w:sz="0" w:space="0" w:color="auto"/>
            <w:bottom w:val="none" w:sz="0" w:space="0" w:color="auto"/>
            <w:right w:val="none" w:sz="0" w:space="0" w:color="auto"/>
          </w:divBdr>
        </w:div>
        <w:div w:id="721367586">
          <w:marLeft w:val="480"/>
          <w:marRight w:val="0"/>
          <w:marTop w:val="0"/>
          <w:marBottom w:val="0"/>
          <w:divBdr>
            <w:top w:val="none" w:sz="0" w:space="0" w:color="auto"/>
            <w:left w:val="none" w:sz="0" w:space="0" w:color="auto"/>
            <w:bottom w:val="none" w:sz="0" w:space="0" w:color="auto"/>
            <w:right w:val="none" w:sz="0" w:space="0" w:color="auto"/>
          </w:divBdr>
        </w:div>
        <w:div w:id="253636385">
          <w:marLeft w:val="480"/>
          <w:marRight w:val="0"/>
          <w:marTop w:val="0"/>
          <w:marBottom w:val="0"/>
          <w:divBdr>
            <w:top w:val="none" w:sz="0" w:space="0" w:color="auto"/>
            <w:left w:val="none" w:sz="0" w:space="0" w:color="auto"/>
            <w:bottom w:val="none" w:sz="0" w:space="0" w:color="auto"/>
            <w:right w:val="none" w:sz="0" w:space="0" w:color="auto"/>
          </w:divBdr>
        </w:div>
        <w:div w:id="666398402">
          <w:marLeft w:val="480"/>
          <w:marRight w:val="0"/>
          <w:marTop w:val="0"/>
          <w:marBottom w:val="0"/>
          <w:divBdr>
            <w:top w:val="none" w:sz="0" w:space="0" w:color="auto"/>
            <w:left w:val="none" w:sz="0" w:space="0" w:color="auto"/>
            <w:bottom w:val="none" w:sz="0" w:space="0" w:color="auto"/>
            <w:right w:val="none" w:sz="0" w:space="0" w:color="auto"/>
          </w:divBdr>
        </w:div>
        <w:div w:id="1638759337">
          <w:marLeft w:val="480"/>
          <w:marRight w:val="0"/>
          <w:marTop w:val="0"/>
          <w:marBottom w:val="0"/>
          <w:divBdr>
            <w:top w:val="none" w:sz="0" w:space="0" w:color="auto"/>
            <w:left w:val="none" w:sz="0" w:space="0" w:color="auto"/>
            <w:bottom w:val="none" w:sz="0" w:space="0" w:color="auto"/>
            <w:right w:val="none" w:sz="0" w:space="0" w:color="auto"/>
          </w:divBdr>
        </w:div>
        <w:div w:id="1389919870">
          <w:marLeft w:val="480"/>
          <w:marRight w:val="0"/>
          <w:marTop w:val="0"/>
          <w:marBottom w:val="0"/>
          <w:divBdr>
            <w:top w:val="none" w:sz="0" w:space="0" w:color="auto"/>
            <w:left w:val="none" w:sz="0" w:space="0" w:color="auto"/>
            <w:bottom w:val="none" w:sz="0" w:space="0" w:color="auto"/>
            <w:right w:val="none" w:sz="0" w:space="0" w:color="auto"/>
          </w:divBdr>
        </w:div>
        <w:div w:id="353113865">
          <w:marLeft w:val="480"/>
          <w:marRight w:val="0"/>
          <w:marTop w:val="0"/>
          <w:marBottom w:val="0"/>
          <w:divBdr>
            <w:top w:val="none" w:sz="0" w:space="0" w:color="auto"/>
            <w:left w:val="none" w:sz="0" w:space="0" w:color="auto"/>
            <w:bottom w:val="none" w:sz="0" w:space="0" w:color="auto"/>
            <w:right w:val="none" w:sz="0" w:space="0" w:color="auto"/>
          </w:divBdr>
        </w:div>
        <w:div w:id="70086803">
          <w:marLeft w:val="480"/>
          <w:marRight w:val="0"/>
          <w:marTop w:val="0"/>
          <w:marBottom w:val="0"/>
          <w:divBdr>
            <w:top w:val="none" w:sz="0" w:space="0" w:color="auto"/>
            <w:left w:val="none" w:sz="0" w:space="0" w:color="auto"/>
            <w:bottom w:val="none" w:sz="0" w:space="0" w:color="auto"/>
            <w:right w:val="none" w:sz="0" w:space="0" w:color="auto"/>
          </w:divBdr>
        </w:div>
        <w:div w:id="318578158">
          <w:marLeft w:val="480"/>
          <w:marRight w:val="0"/>
          <w:marTop w:val="0"/>
          <w:marBottom w:val="0"/>
          <w:divBdr>
            <w:top w:val="none" w:sz="0" w:space="0" w:color="auto"/>
            <w:left w:val="none" w:sz="0" w:space="0" w:color="auto"/>
            <w:bottom w:val="none" w:sz="0" w:space="0" w:color="auto"/>
            <w:right w:val="none" w:sz="0" w:space="0" w:color="auto"/>
          </w:divBdr>
        </w:div>
        <w:div w:id="1052776828">
          <w:marLeft w:val="480"/>
          <w:marRight w:val="0"/>
          <w:marTop w:val="0"/>
          <w:marBottom w:val="0"/>
          <w:divBdr>
            <w:top w:val="none" w:sz="0" w:space="0" w:color="auto"/>
            <w:left w:val="none" w:sz="0" w:space="0" w:color="auto"/>
            <w:bottom w:val="none" w:sz="0" w:space="0" w:color="auto"/>
            <w:right w:val="none" w:sz="0" w:space="0" w:color="auto"/>
          </w:divBdr>
        </w:div>
        <w:div w:id="507670596">
          <w:marLeft w:val="480"/>
          <w:marRight w:val="0"/>
          <w:marTop w:val="0"/>
          <w:marBottom w:val="0"/>
          <w:divBdr>
            <w:top w:val="none" w:sz="0" w:space="0" w:color="auto"/>
            <w:left w:val="none" w:sz="0" w:space="0" w:color="auto"/>
            <w:bottom w:val="none" w:sz="0" w:space="0" w:color="auto"/>
            <w:right w:val="none" w:sz="0" w:space="0" w:color="auto"/>
          </w:divBdr>
        </w:div>
        <w:div w:id="382368044">
          <w:marLeft w:val="480"/>
          <w:marRight w:val="0"/>
          <w:marTop w:val="0"/>
          <w:marBottom w:val="0"/>
          <w:divBdr>
            <w:top w:val="none" w:sz="0" w:space="0" w:color="auto"/>
            <w:left w:val="none" w:sz="0" w:space="0" w:color="auto"/>
            <w:bottom w:val="none" w:sz="0" w:space="0" w:color="auto"/>
            <w:right w:val="none" w:sz="0" w:space="0" w:color="auto"/>
          </w:divBdr>
        </w:div>
        <w:div w:id="1329285186">
          <w:marLeft w:val="480"/>
          <w:marRight w:val="0"/>
          <w:marTop w:val="0"/>
          <w:marBottom w:val="0"/>
          <w:divBdr>
            <w:top w:val="none" w:sz="0" w:space="0" w:color="auto"/>
            <w:left w:val="none" w:sz="0" w:space="0" w:color="auto"/>
            <w:bottom w:val="none" w:sz="0" w:space="0" w:color="auto"/>
            <w:right w:val="none" w:sz="0" w:space="0" w:color="auto"/>
          </w:divBdr>
        </w:div>
        <w:div w:id="1105034591">
          <w:marLeft w:val="480"/>
          <w:marRight w:val="0"/>
          <w:marTop w:val="0"/>
          <w:marBottom w:val="0"/>
          <w:divBdr>
            <w:top w:val="none" w:sz="0" w:space="0" w:color="auto"/>
            <w:left w:val="none" w:sz="0" w:space="0" w:color="auto"/>
            <w:bottom w:val="none" w:sz="0" w:space="0" w:color="auto"/>
            <w:right w:val="none" w:sz="0" w:space="0" w:color="auto"/>
          </w:divBdr>
        </w:div>
        <w:div w:id="651759110">
          <w:marLeft w:val="480"/>
          <w:marRight w:val="0"/>
          <w:marTop w:val="0"/>
          <w:marBottom w:val="0"/>
          <w:divBdr>
            <w:top w:val="none" w:sz="0" w:space="0" w:color="auto"/>
            <w:left w:val="none" w:sz="0" w:space="0" w:color="auto"/>
            <w:bottom w:val="none" w:sz="0" w:space="0" w:color="auto"/>
            <w:right w:val="none" w:sz="0" w:space="0" w:color="auto"/>
          </w:divBdr>
        </w:div>
        <w:div w:id="604308252">
          <w:marLeft w:val="480"/>
          <w:marRight w:val="0"/>
          <w:marTop w:val="0"/>
          <w:marBottom w:val="0"/>
          <w:divBdr>
            <w:top w:val="none" w:sz="0" w:space="0" w:color="auto"/>
            <w:left w:val="none" w:sz="0" w:space="0" w:color="auto"/>
            <w:bottom w:val="none" w:sz="0" w:space="0" w:color="auto"/>
            <w:right w:val="none" w:sz="0" w:space="0" w:color="auto"/>
          </w:divBdr>
        </w:div>
        <w:div w:id="1693797123">
          <w:marLeft w:val="480"/>
          <w:marRight w:val="0"/>
          <w:marTop w:val="0"/>
          <w:marBottom w:val="0"/>
          <w:divBdr>
            <w:top w:val="none" w:sz="0" w:space="0" w:color="auto"/>
            <w:left w:val="none" w:sz="0" w:space="0" w:color="auto"/>
            <w:bottom w:val="none" w:sz="0" w:space="0" w:color="auto"/>
            <w:right w:val="none" w:sz="0" w:space="0" w:color="auto"/>
          </w:divBdr>
        </w:div>
        <w:div w:id="1519928046">
          <w:marLeft w:val="480"/>
          <w:marRight w:val="0"/>
          <w:marTop w:val="0"/>
          <w:marBottom w:val="0"/>
          <w:divBdr>
            <w:top w:val="none" w:sz="0" w:space="0" w:color="auto"/>
            <w:left w:val="none" w:sz="0" w:space="0" w:color="auto"/>
            <w:bottom w:val="none" w:sz="0" w:space="0" w:color="auto"/>
            <w:right w:val="none" w:sz="0" w:space="0" w:color="auto"/>
          </w:divBdr>
        </w:div>
        <w:div w:id="1955626747">
          <w:marLeft w:val="480"/>
          <w:marRight w:val="0"/>
          <w:marTop w:val="0"/>
          <w:marBottom w:val="0"/>
          <w:divBdr>
            <w:top w:val="none" w:sz="0" w:space="0" w:color="auto"/>
            <w:left w:val="none" w:sz="0" w:space="0" w:color="auto"/>
            <w:bottom w:val="none" w:sz="0" w:space="0" w:color="auto"/>
            <w:right w:val="none" w:sz="0" w:space="0" w:color="auto"/>
          </w:divBdr>
        </w:div>
        <w:div w:id="1681931892">
          <w:marLeft w:val="480"/>
          <w:marRight w:val="0"/>
          <w:marTop w:val="0"/>
          <w:marBottom w:val="0"/>
          <w:divBdr>
            <w:top w:val="none" w:sz="0" w:space="0" w:color="auto"/>
            <w:left w:val="none" w:sz="0" w:space="0" w:color="auto"/>
            <w:bottom w:val="none" w:sz="0" w:space="0" w:color="auto"/>
            <w:right w:val="none" w:sz="0" w:space="0" w:color="auto"/>
          </w:divBdr>
        </w:div>
      </w:divsChild>
    </w:div>
    <w:div w:id="1301037520">
      <w:bodyDiv w:val="1"/>
      <w:marLeft w:val="0"/>
      <w:marRight w:val="0"/>
      <w:marTop w:val="0"/>
      <w:marBottom w:val="0"/>
      <w:divBdr>
        <w:top w:val="none" w:sz="0" w:space="0" w:color="auto"/>
        <w:left w:val="none" w:sz="0" w:space="0" w:color="auto"/>
        <w:bottom w:val="none" w:sz="0" w:space="0" w:color="auto"/>
        <w:right w:val="none" w:sz="0" w:space="0" w:color="auto"/>
      </w:divBdr>
    </w:div>
    <w:div w:id="1302732152">
      <w:bodyDiv w:val="1"/>
      <w:marLeft w:val="0"/>
      <w:marRight w:val="0"/>
      <w:marTop w:val="0"/>
      <w:marBottom w:val="0"/>
      <w:divBdr>
        <w:top w:val="none" w:sz="0" w:space="0" w:color="auto"/>
        <w:left w:val="none" w:sz="0" w:space="0" w:color="auto"/>
        <w:bottom w:val="none" w:sz="0" w:space="0" w:color="auto"/>
        <w:right w:val="none" w:sz="0" w:space="0" w:color="auto"/>
      </w:divBdr>
    </w:div>
    <w:div w:id="1304888106">
      <w:bodyDiv w:val="1"/>
      <w:marLeft w:val="0"/>
      <w:marRight w:val="0"/>
      <w:marTop w:val="0"/>
      <w:marBottom w:val="0"/>
      <w:divBdr>
        <w:top w:val="none" w:sz="0" w:space="0" w:color="auto"/>
        <w:left w:val="none" w:sz="0" w:space="0" w:color="auto"/>
        <w:bottom w:val="none" w:sz="0" w:space="0" w:color="auto"/>
        <w:right w:val="none" w:sz="0" w:space="0" w:color="auto"/>
      </w:divBdr>
      <w:divsChild>
        <w:div w:id="2094622769">
          <w:marLeft w:val="480"/>
          <w:marRight w:val="0"/>
          <w:marTop w:val="0"/>
          <w:marBottom w:val="0"/>
          <w:divBdr>
            <w:top w:val="none" w:sz="0" w:space="0" w:color="auto"/>
            <w:left w:val="none" w:sz="0" w:space="0" w:color="auto"/>
            <w:bottom w:val="none" w:sz="0" w:space="0" w:color="auto"/>
            <w:right w:val="none" w:sz="0" w:space="0" w:color="auto"/>
          </w:divBdr>
        </w:div>
        <w:div w:id="518616847">
          <w:marLeft w:val="480"/>
          <w:marRight w:val="0"/>
          <w:marTop w:val="0"/>
          <w:marBottom w:val="0"/>
          <w:divBdr>
            <w:top w:val="none" w:sz="0" w:space="0" w:color="auto"/>
            <w:left w:val="none" w:sz="0" w:space="0" w:color="auto"/>
            <w:bottom w:val="none" w:sz="0" w:space="0" w:color="auto"/>
            <w:right w:val="none" w:sz="0" w:space="0" w:color="auto"/>
          </w:divBdr>
        </w:div>
        <w:div w:id="1740907144">
          <w:marLeft w:val="480"/>
          <w:marRight w:val="0"/>
          <w:marTop w:val="0"/>
          <w:marBottom w:val="0"/>
          <w:divBdr>
            <w:top w:val="none" w:sz="0" w:space="0" w:color="auto"/>
            <w:left w:val="none" w:sz="0" w:space="0" w:color="auto"/>
            <w:bottom w:val="none" w:sz="0" w:space="0" w:color="auto"/>
            <w:right w:val="none" w:sz="0" w:space="0" w:color="auto"/>
          </w:divBdr>
        </w:div>
        <w:div w:id="700974873">
          <w:marLeft w:val="480"/>
          <w:marRight w:val="0"/>
          <w:marTop w:val="0"/>
          <w:marBottom w:val="0"/>
          <w:divBdr>
            <w:top w:val="none" w:sz="0" w:space="0" w:color="auto"/>
            <w:left w:val="none" w:sz="0" w:space="0" w:color="auto"/>
            <w:bottom w:val="none" w:sz="0" w:space="0" w:color="auto"/>
            <w:right w:val="none" w:sz="0" w:space="0" w:color="auto"/>
          </w:divBdr>
        </w:div>
        <w:div w:id="1705251048">
          <w:marLeft w:val="480"/>
          <w:marRight w:val="0"/>
          <w:marTop w:val="0"/>
          <w:marBottom w:val="0"/>
          <w:divBdr>
            <w:top w:val="none" w:sz="0" w:space="0" w:color="auto"/>
            <w:left w:val="none" w:sz="0" w:space="0" w:color="auto"/>
            <w:bottom w:val="none" w:sz="0" w:space="0" w:color="auto"/>
            <w:right w:val="none" w:sz="0" w:space="0" w:color="auto"/>
          </w:divBdr>
        </w:div>
        <w:div w:id="721908311">
          <w:marLeft w:val="480"/>
          <w:marRight w:val="0"/>
          <w:marTop w:val="0"/>
          <w:marBottom w:val="0"/>
          <w:divBdr>
            <w:top w:val="none" w:sz="0" w:space="0" w:color="auto"/>
            <w:left w:val="none" w:sz="0" w:space="0" w:color="auto"/>
            <w:bottom w:val="none" w:sz="0" w:space="0" w:color="auto"/>
            <w:right w:val="none" w:sz="0" w:space="0" w:color="auto"/>
          </w:divBdr>
        </w:div>
        <w:div w:id="2070301386">
          <w:marLeft w:val="480"/>
          <w:marRight w:val="0"/>
          <w:marTop w:val="0"/>
          <w:marBottom w:val="0"/>
          <w:divBdr>
            <w:top w:val="none" w:sz="0" w:space="0" w:color="auto"/>
            <w:left w:val="none" w:sz="0" w:space="0" w:color="auto"/>
            <w:bottom w:val="none" w:sz="0" w:space="0" w:color="auto"/>
            <w:right w:val="none" w:sz="0" w:space="0" w:color="auto"/>
          </w:divBdr>
        </w:div>
        <w:div w:id="1047677640">
          <w:marLeft w:val="480"/>
          <w:marRight w:val="0"/>
          <w:marTop w:val="0"/>
          <w:marBottom w:val="0"/>
          <w:divBdr>
            <w:top w:val="none" w:sz="0" w:space="0" w:color="auto"/>
            <w:left w:val="none" w:sz="0" w:space="0" w:color="auto"/>
            <w:bottom w:val="none" w:sz="0" w:space="0" w:color="auto"/>
            <w:right w:val="none" w:sz="0" w:space="0" w:color="auto"/>
          </w:divBdr>
        </w:div>
        <w:div w:id="1422607368">
          <w:marLeft w:val="480"/>
          <w:marRight w:val="0"/>
          <w:marTop w:val="0"/>
          <w:marBottom w:val="0"/>
          <w:divBdr>
            <w:top w:val="none" w:sz="0" w:space="0" w:color="auto"/>
            <w:left w:val="none" w:sz="0" w:space="0" w:color="auto"/>
            <w:bottom w:val="none" w:sz="0" w:space="0" w:color="auto"/>
            <w:right w:val="none" w:sz="0" w:space="0" w:color="auto"/>
          </w:divBdr>
        </w:div>
        <w:div w:id="1706977543">
          <w:marLeft w:val="480"/>
          <w:marRight w:val="0"/>
          <w:marTop w:val="0"/>
          <w:marBottom w:val="0"/>
          <w:divBdr>
            <w:top w:val="none" w:sz="0" w:space="0" w:color="auto"/>
            <w:left w:val="none" w:sz="0" w:space="0" w:color="auto"/>
            <w:bottom w:val="none" w:sz="0" w:space="0" w:color="auto"/>
            <w:right w:val="none" w:sz="0" w:space="0" w:color="auto"/>
          </w:divBdr>
        </w:div>
        <w:div w:id="1042558160">
          <w:marLeft w:val="480"/>
          <w:marRight w:val="0"/>
          <w:marTop w:val="0"/>
          <w:marBottom w:val="0"/>
          <w:divBdr>
            <w:top w:val="none" w:sz="0" w:space="0" w:color="auto"/>
            <w:left w:val="none" w:sz="0" w:space="0" w:color="auto"/>
            <w:bottom w:val="none" w:sz="0" w:space="0" w:color="auto"/>
            <w:right w:val="none" w:sz="0" w:space="0" w:color="auto"/>
          </w:divBdr>
        </w:div>
        <w:div w:id="249169125">
          <w:marLeft w:val="480"/>
          <w:marRight w:val="0"/>
          <w:marTop w:val="0"/>
          <w:marBottom w:val="0"/>
          <w:divBdr>
            <w:top w:val="none" w:sz="0" w:space="0" w:color="auto"/>
            <w:left w:val="none" w:sz="0" w:space="0" w:color="auto"/>
            <w:bottom w:val="none" w:sz="0" w:space="0" w:color="auto"/>
            <w:right w:val="none" w:sz="0" w:space="0" w:color="auto"/>
          </w:divBdr>
        </w:div>
        <w:div w:id="2122336614">
          <w:marLeft w:val="480"/>
          <w:marRight w:val="0"/>
          <w:marTop w:val="0"/>
          <w:marBottom w:val="0"/>
          <w:divBdr>
            <w:top w:val="none" w:sz="0" w:space="0" w:color="auto"/>
            <w:left w:val="none" w:sz="0" w:space="0" w:color="auto"/>
            <w:bottom w:val="none" w:sz="0" w:space="0" w:color="auto"/>
            <w:right w:val="none" w:sz="0" w:space="0" w:color="auto"/>
          </w:divBdr>
        </w:div>
        <w:div w:id="1087992955">
          <w:marLeft w:val="480"/>
          <w:marRight w:val="0"/>
          <w:marTop w:val="0"/>
          <w:marBottom w:val="0"/>
          <w:divBdr>
            <w:top w:val="none" w:sz="0" w:space="0" w:color="auto"/>
            <w:left w:val="none" w:sz="0" w:space="0" w:color="auto"/>
            <w:bottom w:val="none" w:sz="0" w:space="0" w:color="auto"/>
            <w:right w:val="none" w:sz="0" w:space="0" w:color="auto"/>
          </w:divBdr>
        </w:div>
        <w:div w:id="42565115">
          <w:marLeft w:val="480"/>
          <w:marRight w:val="0"/>
          <w:marTop w:val="0"/>
          <w:marBottom w:val="0"/>
          <w:divBdr>
            <w:top w:val="none" w:sz="0" w:space="0" w:color="auto"/>
            <w:left w:val="none" w:sz="0" w:space="0" w:color="auto"/>
            <w:bottom w:val="none" w:sz="0" w:space="0" w:color="auto"/>
            <w:right w:val="none" w:sz="0" w:space="0" w:color="auto"/>
          </w:divBdr>
        </w:div>
        <w:div w:id="1771075127">
          <w:marLeft w:val="480"/>
          <w:marRight w:val="0"/>
          <w:marTop w:val="0"/>
          <w:marBottom w:val="0"/>
          <w:divBdr>
            <w:top w:val="none" w:sz="0" w:space="0" w:color="auto"/>
            <w:left w:val="none" w:sz="0" w:space="0" w:color="auto"/>
            <w:bottom w:val="none" w:sz="0" w:space="0" w:color="auto"/>
            <w:right w:val="none" w:sz="0" w:space="0" w:color="auto"/>
          </w:divBdr>
        </w:div>
        <w:div w:id="943343195">
          <w:marLeft w:val="480"/>
          <w:marRight w:val="0"/>
          <w:marTop w:val="0"/>
          <w:marBottom w:val="0"/>
          <w:divBdr>
            <w:top w:val="none" w:sz="0" w:space="0" w:color="auto"/>
            <w:left w:val="none" w:sz="0" w:space="0" w:color="auto"/>
            <w:bottom w:val="none" w:sz="0" w:space="0" w:color="auto"/>
            <w:right w:val="none" w:sz="0" w:space="0" w:color="auto"/>
          </w:divBdr>
        </w:div>
        <w:div w:id="1477799948">
          <w:marLeft w:val="480"/>
          <w:marRight w:val="0"/>
          <w:marTop w:val="0"/>
          <w:marBottom w:val="0"/>
          <w:divBdr>
            <w:top w:val="none" w:sz="0" w:space="0" w:color="auto"/>
            <w:left w:val="none" w:sz="0" w:space="0" w:color="auto"/>
            <w:bottom w:val="none" w:sz="0" w:space="0" w:color="auto"/>
            <w:right w:val="none" w:sz="0" w:space="0" w:color="auto"/>
          </w:divBdr>
        </w:div>
        <w:div w:id="2086608233">
          <w:marLeft w:val="480"/>
          <w:marRight w:val="0"/>
          <w:marTop w:val="0"/>
          <w:marBottom w:val="0"/>
          <w:divBdr>
            <w:top w:val="none" w:sz="0" w:space="0" w:color="auto"/>
            <w:left w:val="none" w:sz="0" w:space="0" w:color="auto"/>
            <w:bottom w:val="none" w:sz="0" w:space="0" w:color="auto"/>
            <w:right w:val="none" w:sz="0" w:space="0" w:color="auto"/>
          </w:divBdr>
        </w:div>
        <w:div w:id="121193753">
          <w:marLeft w:val="480"/>
          <w:marRight w:val="0"/>
          <w:marTop w:val="0"/>
          <w:marBottom w:val="0"/>
          <w:divBdr>
            <w:top w:val="none" w:sz="0" w:space="0" w:color="auto"/>
            <w:left w:val="none" w:sz="0" w:space="0" w:color="auto"/>
            <w:bottom w:val="none" w:sz="0" w:space="0" w:color="auto"/>
            <w:right w:val="none" w:sz="0" w:space="0" w:color="auto"/>
          </w:divBdr>
        </w:div>
        <w:div w:id="59643220">
          <w:marLeft w:val="480"/>
          <w:marRight w:val="0"/>
          <w:marTop w:val="0"/>
          <w:marBottom w:val="0"/>
          <w:divBdr>
            <w:top w:val="none" w:sz="0" w:space="0" w:color="auto"/>
            <w:left w:val="none" w:sz="0" w:space="0" w:color="auto"/>
            <w:bottom w:val="none" w:sz="0" w:space="0" w:color="auto"/>
            <w:right w:val="none" w:sz="0" w:space="0" w:color="auto"/>
          </w:divBdr>
        </w:div>
        <w:div w:id="1024474986">
          <w:marLeft w:val="480"/>
          <w:marRight w:val="0"/>
          <w:marTop w:val="0"/>
          <w:marBottom w:val="0"/>
          <w:divBdr>
            <w:top w:val="none" w:sz="0" w:space="0" w:color="auto"/>
            <w:left w:val="none" w:sz="0" w:space="0" w:color="auto"/>
            <w:bottom w:val="none" w:sz="0" w:space="0" w:color="auto"/>
            <w:right w:val="none" w:sz="0" w:space="0" w:color="auto"/>
          </w:divBdr>
        </w:div>
      </w:divsChild>
    </w:div>
    <w:div w:id="1305935956">
      <w:bodyDiv w:val="1"/>
      <w:marLeft w:val="0"/>
      <w:marRight w:val="0"/>
      <w:marTop w:val="0"/>
      <w:marBottom w:val="0"/>
      <w:divBdr>
        <w:top w:val="none" w:sz="0" w:space="0" w:color="auto"/>
        <w:left w:val="none" w:sz="0" w:space="0" w:color="auto"/>
        <w:bottom w:val="none" w:sz="0" w:space="0" w:color="auto"/>
        <w:right w:val="none" w:sz="0" w:space="0" w:color="auto"/>
      </w:divBdr>
    </w:div>
    <w:div w:id="1313176874">
      <w:bodyDiv w:val="1"/>
      <w:marLeft w:val="0"/>
      <w:marRight w:val="0"/>
      <w:marTop w:val="0"/>
      <w:marBottom w:val="0"/>
      <w:divBdr>
        <w:top w:val="none" w:sz="0" w:space="0" w:color="auto"/>
        <w:left w:val="none" w:sz="0" w:space="0" w:color="auto"/>
        <w:bottom w:val="none" w:sz="0" w:space="0" w:color="auto"/>
        <w:right w:val="none" w:sz="0" w:space="0" w:color="auto"/>
      </w:divBdr>
      <w:divsChild>
        <w:div w:id="1033576485">
          <w:marLeft w:val="480"/>
          <w:marRight w:val="0"/>
          <w:marTop w:val="0"/>
          <w:marBottom w:val="0"/>
          <w:divBdr>
            <w:top w:val="none" w:sz="0" w:space="0" w:color="auto"/>
            <w:left w:val="none" w:sz="0" w:space="0" w:color="auto"/>
            <w:bottom w:val="none" w:sz="0" w:space="0" w:color="auto"/>
            <w:right w:val="none" w:sz="0" w:space="0" w:color="auto"/>
          </w:divBdr>
        </w:div>
        <w:div w:id="1466658836">
          <w:marLeft w:val="480"/>
          <w:marRight w:val="0"/>
          <w:marTop w:val="0"/>
          <w:marBottom w:val="0"/>
          <w:divBdr>
            <w:top w:val="none" w:sz="0" w:space="0" w:color="auto"/>
            <w:left w:val="none" w:sz="0" w:space="0" w:color="auto"/>
            <w:bottom w:val="none" w:sz="0" w:space="0" w:color="auto"/>
            <w:right w:val="none" w:sz="0" w:space="0" w:color="auto"/>
          </w:divBdr>
        </w:div>
        <w:div w:id="963579244">
          <w:marLeft w:val="480"/>
          <w:marRight w:val="0"/>
          <w:marTop w:val="0"/>
          <w:marBottom w:val="0"/>
          <w:divBdr>
            <w:top w:val="none" w:sz="0" w:space="0" w:color="auto"/>
            <w:left w:val="none" w:sz="0" w:space="0" w:color="auto"/>
            <w:bottom w:val="none" w:sz="0" w:space="0" w:color="auto"/>
            <w:right w:val="none" w:sz="0" w:space="0" w:color="auto"/>
          </w:divBdr>
        </w:div>
        <w:div w:id="1596134639">
          <w:marLeft w:val="480"/>
          <w:marRight w:val="0"/>
          <w:marTop w:val="0"/>
          <w:marBottom w:val="0"/>
          <w:divBdr>
            <w:top w:val="none" w:sz="0" w:space="0" w:color="auto"/>
            <w:left w:val="none" w:sz="0" w:space="0" w:color="auto"/>
            <w:bottom w:val="none" w:sz="0" w:space="0" w:color="auto"/>
            <w:right w:val="none" w:sz="0" w:space="0" w:color="auto"/>
          </w:divBdr>
        </w:div>
        <w:div w:id="2100446089">
          <w:marLeft w:val="480"/>
          <w:marRight w:val="0"/>
          <w:marTop w:val="0"/>
          <w:marBottom w:val="0"/>
          <w:divBdr>
            <w:top w:val="none" w:sz="0" w:space="0" w:color="auto"/>
            <w:left w:val="none" w:sz="0" w:space="0" w:color="auto"/>
            <w:bottom w:val="none" w:sz="0" w:space="0" w:color="auto"/>
            <w:right w:val="none" w:sz="0" w:space="0" w:color="auto"/>
          </w:divBdr>
        </w:div>
        <w:div w:id="2089570684">
          <w:marLeft w:val="480"/>
          <w:marRight w:val="0"/>
          <w:marTop w:val="0"/>
          <w:marBottom w:val="0"/>
          <w:divBdr>
            <w:top w:val="none" w:sz="0" w:space="0" w:color="auto"/>
            <w:left w:val="none" w:sz="0" w:space="0" w:color="auto"/>
            <w:bottom w:val="none" w:sz="0" w:space="0" w:color="auto"/>
            <w:right w:val="none" w:sz="0" w:space="0" w:color="auto"/>
          </w:divBdr>
        </w:div>
        <w:div w:id="1365864464">
          <w:marLeft w:val="480"/>
          <w:marRight w:val="0"/>
          <w:marTop w:val="0"/>
          <w:marBottom w:val="0"/>
          <w:divBdr>
            <w:top w:val="none" w:sz="0" w:space="0" w:color="auto"/>
            <w:left w:val="none" w:sz="0" w:space="0" w:color="auto"/>
            <w:bottom w:val="none" w:sz="0" w:space="0" w:color="auto"/>
            <w:right w:val="none" w:sz="0" w:space="0" w:color="auto"/>
          </w:divBdr>
        </w:div>
        <w:div w:id="263460809">
          <w:marLeft w:val="480"/>
          <w:marRight w:val="0"/>
          <w:marTop w:val="0"/>
          <w:marBottom w:val="0"/>
          <w:divBdr>
            <w:top w:val="none" w:sz="0" w:space="0" w:color="auto"/>
            <w:left w:val="none" w:sz="0" w:space="0" w:color="auto"/>
            <w:bottom w:val="none" w:sz="0" w:space="0" w:color="auto"/>
            <w:right w:val="none" w:sz="0" w:space="0" w:color="auto"/>
          </w:divBdr>
        </w:div>
        <w:div w:id="419328638">
          <w:marLeft w:val="480"/>
          <w:marRight w:val="0"/>
          <w:marTop w:val="0"/>
          <w:marBottom w:val="0"/>
          <w:divBdr>
            <w:top w:val="none" w:sz="0" w:space="0" w:color="auto"/>
            <w:left w:val="none" w:sz="0" w:space="0" w:color="auto"/>
            <w:bottom w:val="none" w:sz="0" w:space="0" w:color="auto"/>
            <w:right w:val="none" w:sz="0" w:space="0" w:color="auto"/>
          </w:divBdr>
        </w:div>
        <w:div w:id="1121611725">
          <w:marLeft w:val="480"/>
          <w:marRight w:val="0"/>
          <w:marTop w:val="0"/>
          <w:marBottom w:val="0"/>
          <w:divBdr>
            <w:top w:val="none" w:sz="0" w:space="0" w:color="auto"/>
            <w:left w:val="none" w:sz="0" w:space="0" w:color="auto"/>
            <w:bottom w:val="none" w:sz="0" w:space="0" w:color="auto"/>
            <w:right w:val="none" w:sz="0" w:space="0" w:color="auto"/>
          </w:divBdr>
        </w:div>
        <w:div w:id="14507097">
          <w:marLeft w:val="480"/>
          <w:marRight w:val="0"/>
          <w:marTop w:val="0"/>
          <w:marBottom w:val="0"/>
          <w:divBdr>
            <w:top w:val="none" w:sz="0" w:space="0" w:color="auto"/>
            <w:left w:val="none" w:sz="0" w:space="0" w:color="auto"/>
            <w:bottom w:val="none" w:sz="0" w:space="0" w:color="auto"/>
            <w:right w:val="none" w:sz="0" w:space="0" w:color="auto"/>
          </w:divBdr>
        </w:div>
        <w:div w:id="1566144759">
          <w:marLeft w:val="480"/>
          <w:marRight w:val="0"/>
          <w:marTop w:val="0"/>
          <w:marBottom w:val="0"/>
          <w:divBdr>
            <w:top w:val="none" w:sz="0" w:space="0" w:color="auto"/>
            <w:left w:val="none" w:sz="0" w:space="0" w:color="auto"/>
            <w:bottom w:val="none" w:sz="0" w:space="0" w:color="auto"/>
            <w:right w:val="none" w:sz="0" w:space="0" w:color="auto"/>
          </w:divBdr>
        </w:div>
        <w:div w:id="2093509057">
          <w:marLeft w:val="480"/>
          <w:marRight w:val="0"/>
          <w:marTop w:val="0"/>
          <w:marBottom w:val="0"/>
          <w:divBdr>
            <w:top w:val="none" w:sz="0" w:space="0" w:color="auto"/>
            <w:left w:val="none" w:sz="0" w:space="0" w:color="auto"/>
            <w:bottom w:val="none" w:sz="0" w:space="0" w:color="auto"/>
            <w:right w:val="none" w:sz="0" w:space="0" w:color="auto"/>
          </w:divBdr>
        </w:div>
        <w:div w:id="481044870">
          <w:marLeft w:val="480"/>
          <w:marRight w:val="0"/>
          <w:marTop w:val="0"/>
          <w:marBottom w:val="0"/>
          <w:divBdr>
            <w:top w:val="none" w:sz="0" w:space="0" w:color="auto"/>
            <w:left w:val="none" w:sz="0" w:space="0" w:color="auto"/>
            <w:bottom w:val="none" w:sz="0" w:space="0" w:color="auto"/>
            <w:right w:val="none" w:sz="0" w:space="0" w:color="auto"/>
          </w:divBdr>
        </w:div>
        <w:div w:id="1232813130">
          <w:marLeft w:val="480"/>
          <w:marRight w:val="0"/>
          <w:marTop w:val="0"/>
          <w:marBottom w:val="0"/>
          <w:divBdr>
            <w:top w:val="none" w:sz="0" w:space="0" w:color="auto"/>
            <w:left w:val="none" w:sz="0" w:space="0" w:color="auto"/>
            <w:bottom w:val="none" w:sz="0" w:space="0" w:color="auto"/>
            <w:right w:val="none" w:sz="0" w:space="0" w:color="auto"/>
          </w:divBdr>
        </w:div>
        <w:div w:id="633684749">
          <w:marLeft w:val="480"/>
          <w:marRight w:val="0"/>
          <w:marTop w:val="0"/>
          <w:marBottom w:val="0"/>
          <w:divBdr>
            <w:top w:val="none" w:sz="0" w:space="0" w:color="auto"/>
            <w:left w:val="none" w:sz="0" w:space="0" w:color="auto"/>
            <w:bottom w:val="none" w:sz="0" w:space="0" w:color="auto"/>
            <w:right w:val="none" w:sz="0" w:space="0" w:color="auto"/>
          </w:divBdr>
        </w:div>
        <w:div w:id="1254705381">
          <w:marLeft w:val="480"/>
          <w:marRight w:val="0"/>
          <w:marTop w:val="0"/>
          <w:marBottom w:val="0"/>
          <w:divBdr>
            <w:top w:val="none" w:sz="0" w:space="0" w:color="auto"/>
            <w:left w:val="none" w:sz="0" w:space="0" w:color="auto"/>
            <w:bottom w:val="none" w:sz="0" w:space="0" w:color="auto"/>
            <w:right w:val="none" w:sz="0" w:space="0" w:color="auto"/>
          </w:divBdr>
        </w:div>
        <w:div w:id="474570952">
          <w:marLeft w:val="480"/>
          <w:marRight w:val="0"/>
          <w:marTop w:val="0"/>
          <w:marBottom w:val="0"/>
          <w:divBdr>
            <w:top w:val="none" w:sz="0" w:space="0" w:color="auto"/>
            <w:left w:val="none" w:sz="0" w:space="0" w:color="auto"/>
            <w:bottom w:val="none" w:sz="0" w:space="0" w:color="auto"/>
            <w:right w:val="none" w:sz="0" w:space="0" w:color="auto"/>
          </w:divBdr>
        </w:div>
        <w:div w:id="1105612540">
          <w:marLeft w:val="480"/>
          <w:marRight w:val="0"/>
          <w:marTop w:val="0"/>
          <w:marBottom w:val="0"/>
          <w:divBdr>
            <w:top w:val="none" w:sz="0" w:space="0" w:color="auto"/>
            <w:left w:val="none" w:sz="0" w:space="0" w:color="auto"/>
            <w:bottom w:val="none" w:sz="0" w:space="0" w:color="auto"/>
            <w:right w:val="none" w:sz="0" w:space="0" w:color="auto"/>
          </w:divBdr>
        </w:div>
        <w:div w:id="1884052703">
          <w:marLeft w:val="480"/>
          <w:marRight w:val="0"/>
          <w:marTop w:val="0"/>
          <w:marBottom w:val="0"/>
          <w:divBdr>
            <w:top w:val="none" w:sz="0" w:space="0" w:color="auto"/>
            <w:left w:val="none" w:sz="0" w:space="0" w:color="auto"/>
            <w:bottom w:val="none" w:sz="0" w:space="0" w:color="auto"/>
            <w:right w:val="none" w:sz="0" w:space="0" w:color="auto"/>
          </w:divBdr>
        </w:div>
      </w:divsChild>
    </w:div>
    <w:div w:id="1314988110">
      <w:bodyDiv w:val="1"/>
      <w:marLeft w:val="0"/>
      <w:marRight w:val="0"/>
      <w:marTop w:val="0"/>
      <w:marBottom w:val="0"/>
      <w:divBdr>
        <w:top w:val="none" w:sz="0" w:space="0" w:color="auto"/>
        <w:left w:val="none" w:sz="0" w:space="0" w:color="auto"/>
        <w:bottom w:val="none" w:sz="0" w:space="0" w:color="auto"/>
        <w:right w:val="none" w:sz="0" w:space="0" w:color="auto"/>
      </w:divBdr>
    </w:div>
    <w:div w:id="1318342217">
      <w:bodyDiv w:val="1"/>
      <w:marLeft w:val="0"/>
      <w:marRight w:val="0"/>
      <w:marTop w:val="0"/>
      <w:marBottom w:val="0"/>
      <w:divBdr>
        <w:top w:val="none" w:sz="0" w:space="0" w:color="auto"/>
        <w:left w:val="none" w:sz="0" w:space="0" w:color="auto"/>
        <w:bottom w:val="none" w:sz="0" w:space="0" w:color="auto"/>
        <w:right w:val="none" w:sz="0" w:space="0" w:color="auto"/>
      </w:divBdr>
      <w:divsChild>
        <w:div w:id="1229608485">
          <w:marLeft w:val="480"/>
          <w:marRight w:val="0"/>
          <w:marTop w:val="0"/>
          <w:marBottom w:val="0"/>
          <w:divBdr>
            <w:top w:val="none" w:sz="0" w:space="0" w:color="auto"/>
            <w:left w:val="none" w:sz="0" w:space="0" w:color="auto"/>
            <w:bottom w:val="none" w:sz="0" w:space="0" w:color="auto"/>
            <w:right w:val="none" w:sz="0" w:space="0" w:color="auto"/>
          </w:divBdr>
        </w:div>
        <w:div w:id="1571890252">
          <w:marLeft w:val="480"/>
          <w:marRight w:val="0"/>
          <w:marTop w:val="0"/>
          <w:marBottom w:val="0"/>
          <w:divBdr>
            <w:top w:val="none" w:sz="0" w:space="0" w:color="auto"/>
            <w:left w:val="none" w:sz="0" w:space="0" w:color="auto"/>
            <w:bottom w:val="none" w:sz="0" w:space="0" w:color="auto"/>
            <w:right w:val="none" w:sz="0" w:space="0" w:color="auto"/>
          </w:divBdr>
        </w:div>
        <w:div w:id="1056858940">
          <w:marLeft w:val="480"/>
          <w:marRight w:val="0"/>
          <w:marTop w:val="0"/>
          <w:marBottom w:val="0"/>
          <w:divBdr>
            <w:top w:val="none" w:sz="0" w:space="0" w:color="auto"/>
            <w:left w:val="none" w:sz="0" w:space="0" w:color="auto"/>
            <w:bottom w:val="none" w:sz="0" w:space="0" w:color="auto"/>
            <w:right w:val="none" w:sz="0" w:space="0" w:color="auto"/>
          </w:divBdr>
        </w:div>
        <w:div w:id="1568615429">
          <w:marLeft w:val="480"/>
          <w:marRight w:val="0"/>
          <w:marTop w:val="0"/>
          <w:marBottom w:val="0"/>
          <w:divBdr>
            <w:top w:val="none" w:sz="0" w:space="0" w:color="auto"/>
            <w:left w:val="none" w:sz="0" w:space="0" w:color="auto"/>
            <w:bottom w:val="none" w:sz="0" w:space="0" w:color="auto"/>
            <w:right w:val="none" w:sz="0" w:space="0" w:color="auto"/>
          </w:divBdr>
        </w:div>
        <w:div w:id="1258517937">
          <w:marLeft w:val="480"/>
          <w:marRight w:val="0"/>
          <w:marTop w:val="0"/>
          <w:marBottom w:val="0"/>
          <w:divBdr>
            <w:top w:val="none" w:sz="0" w:space="0" w:color="auto"/>
            <w:left w:val="none" w:sz="0" w:space="0" w:color="auto"/>
            <w:bottom w:val="none" w:sz="0" w:space="0" w:color="auto"/>
            <w:right w:val="none" w:sz="0" w:space="0" w:color="auto"/>
          </w:divBdr>
        </w:div>
        <w:div w:id="965811369">
          <w:marLeft w:val="480"/>
          <w:marRight w:val="0"/>
          <w:marTop w:val="0"/>
          <w:marBottom w:val="0"/>
          <w:divBdr>
            <w:top w:val="none" w:sz="0" w:space="0" w:color="auto"/>
            <w:left w:val="none" w:sz="0" w:space="0" w:color="auto"/>
            <w:bottom w:val="none" w:sz="0" w:space="0" w:color="auto"/>
            <w:right w:val="none" w:sz="0" w:space="0" w:color="auto"/>
          </w:divBdr>
        </w:div>
        <w:div w:id="749350005">
          <w:marLeft w:val="480"/>
          <w:marRight w:val="0"/>
          <w:marTop w:val="0"/>
          <w:marBottom w:val="0"/>
          <w:divBdr>
            <w:top w:val="none" w:sz="0" w:space="0" w:color="auto"/>
            <w:left w:val="none" w:sz="0" w:space="0" w:color="auto"/>
            <w:bottom w:val="none" w:sz="0" w:space="0" w:color="auto"/>
            <w:right w:val="none" w:sz="0" w:space="0" w:color="auto"/>
          </w:divBdr>
        </w:div>
        <w:div w:id="1434743026">
          <w:marLeft w:val="480"/>
          <w:marRight w:val="0"/>
          <w:marTop w:val="0"/>
          <w:marBottom w:val="0"/>
          <w:divBdr>
            <w:top w:val="none" w:sz="0" w:space="0" w:color="auto"/>
            <w:left w:val="none" w:sz="0" w:space="0" w:color="auto"/>
            <w:bottom w:val="none" w:sz="0" w:space="0" w:color="auto"/>
            <w:right w:val="none" w:sz="0" w:space="0" w:color="auto"/>
          </w:divBdr>
        </w:div>
        <w:div w:id="118887608">
          <w:marLeft w:val="480"/>
          <w:marRight w:val="0"/>
          <w:marTop w:val="0"/>
          <w:marBottom w:val="0"/>
          <w:divBdr>
            <w:top w:val="none" w:sz="0" w:space="0" w:color="auto"/>
            <w:left w:val="none" w:sz="0" w:space="0" w:color="auto"/>
            <w:bottom w:val="none" w:sz="0" w:space="0" w:color="auto"/>
            <w:right w:val="none" w:sz="0" w:space="0" w:color="auto"/>
          </w:divBdr>
        </w:div>
        <w:div w:id="539901374">
          <w:marLeft w:val="480"/>
          <w:marRight w:val="0"/>
          <w:marTop w:val="0"/>
          <w:marBottom w:val="0"/>
          <w:divBdr>
            <w:top w:val="none" w:sz="0" w:space="0" w:color="auto"/>
            <w:left w:val="none" w:sz="0" w:space="0" w:color="auto"/>
            <w:bottom w:val="none" w:sz="0" w:space="0" w:color="auto"/>
            <w:right w:val="none" w:sz="0" w:space="0" w:color="auto"/>
          </w:divBdr>
        </w:div>
        <w:div w:id="780146765">
          <w:marLeft w:val="480"/>
          <w:marRight w:val="0"/>
          <w:marTop w:val="0"/>
          <w:marBottom w:val="0"/>
          <w:divBdr>
            <w:top w:val="none" w:sz="0" w:space="0" w:color="auto"/>
            <w:left w:val="none" w:sz="0" w:space="0" w:color="auto"/>
            <w:bottom w:val="none" w:sz="0" w:space="0" w:color="auto"/>
            <w:right w:val="none" w:sz="0" w:space="0" w:color="auto"/>
          </w:divBdr>
        </w:div>
        <w:div w:id="1574975386">
          <w:marLeft w:val="480"/>
          <w:marRight w:val="0"/>
          <w:marTop w:val="0"/>
          <w:marBottom w:val="0"/>
          <w:divBdr>
            <w:top w:val="none" w:sz="0" w:space="0" w:color="auto"/>
            <w:left w:val="none" w:sz="0" w:space="0" w:color="auto"/>
            <w:bottom w:val="none" w:sz="0" w:space="0" w:color="auto"/>
            <w:right w:val="none" w:sz="0" w:space="0" w:color="auto"/>
          </w:divBdr>
        </w:div>
        <w:div w:id="792408067">
          <w:marLeft w:val="480"/>
          <w:marRight w:val="0"/>
          <w:marTop w:val="0"/>
          <w:marBottom w:val="0"/>
          <w:divBdr>
            <w:top w:val="none" w:sz="0" w:space="0" w:color="auto"/>
            <w:left w:val="none" w:sz="0" w:space="0" w:color="auto"/>
            <w:bottom w:val="none" w:sz="0" w:space="0" w:color="auto"/>
            <w:right w:val="none" w:sz="0" w:space="0" w:color="auto"/>
          </w:divBdr>
        </w:div>
        <w:div w:id="870727772">
          <w:marLeft w:val="480"/>
          <w:marRight w:val="0"/>
          <w:marTop w:val="0"/>
          <w:marBottom w:val="0"/>
          <w:divBdr>
            <w:top w:val="none" w:sz="0" w:space="0" w:color="auto"/>
            <w:left w:val="none" w:sz="0" w:space="0" w:color="auto"/>
            <w:bottom w:val="none" w:sz="0" w:space="0" w:color="auto"/>
            <w:right w:val="none" w:sz="0" w:space="0" w:color="auto"/>
          </w:divBdr>
        </w:div>
        <w:div w:id="1893810622">
          <w:marLeft w:val="480"/>
          <w:marRight w:val="0"/>
          <w:marTop w:val="0"/>
          <w:marBottom w:val="0"/>
          <w:divBdr>
            <w:top w:val="none" w:sz="0" w:space="0" w:color="auto"/>
            <w:left w:val="none" w:sz="0" w:space="0" w:color="auto"/>
            <w:bottom w:val="none" w:sz="0" w:space="0" w:color="auto"/>
            <w:right w:val="none" w:sz="0" w:space="0" w:color="auto"/>
          </w:divBdr>
        </w:div>
        <w:div w:id="128062749">
          <w:marLeft w:val="480"/>
          <w:marRight w:val="0"/>
          <w:marTop w:val="0"/>
          <w:marBottom w:val="0"/>
          <w:divBdr>
            <w:top w:val="none" w:sz="0" w:space="0" w:color="auto"/>
            <w:left w:val="none" w:sz="0" w:space="0" w:color="auto"/>
            <w:bottom w:val="none" w:sz="0" w:space="0" w:color="auto"/>
            <w:right w:val="none" w:sz="0" w:space="0" w:color="auto"/>
          </w:divBdr>
        </w:div>
        <w:div w:id="861016974">
          <w:marLeft w:val="480"/>
          <w:marRight w:val="0"/>
          <w:marTop w:val="0"/>
          <w:marBottom w:val="0"/>
          <w:divBdr>
            <w:top w:val="none" w:sz="0" w:space="0" w:color="auto"/>
            <w:left w:val="none" w:sz="0" w:space="0" w:color="auto"/>
            <w:bottom w:val="none" w:sz="0" w:space="0" w:color="auto"/>
            <w:right w:val="none" w:sz="0" w:space="0" w:color="auto"/>
          </w:divBdr>
        </w:div>
        <w:div w:id="1461878054">
          <w:marLeft w:val="480"/>
          <w:marRight w:val="0"/>
          <w:marTop w:val="0"/>
          <w:marBottom w:val="0"/>
          <w:divBdr>
            <w:top w:val="none" w:sz="0" w:space="0" w:color="auto"/>
            <w:left w:val="none" w:sz="0" w:space="0" w:color="auto"/>
            <w:bottom w:val="none" w:sz="0" w:space="0" w:color="auto"/>
            <w:right w:val="none" w:sz="0" w:space="0" w:color="auto"/>
          </w:divBdr>
        </w:div>
        <w:div w:id="154221473">
          <w:marLeft w:val="480"/>
          <w:marRight w:val="0"/>
          <w:marTop w:val="0"/>
          <w:marBottom w:val="0"/>
          <w:divBdr>
            <w:top w:val="none" w:sz="0" w:space="0" w:color="auto"/>
            <w:left w:val="none" w:sz="0" w:space="0" w:color="auto"/>
            <w:bottom w:val="none" w:sz="0" w:space="0" w:color="auto"/>
            <w:right w:val="none" w:sz="0" w:space="0" w:color="auto"/>
          </w:divBdr>
        </w:div>
        <w:div w:id="1016881583">
          <w:marLeft w:val="480"/>
          <w:marRight w:val="0"/>
          <w:marTop w:val="0"/>
          <w:marBottom w:val="0"/>
          <w:divBdr>
            <w:top w:val="none" w:sz="0" w:space="0" w:color="auto"/>
            <w:left w:val="none" w:sz="0" w:space="0" w:color="auto"/>
            <w:bottom w:val="none" w:sz="0" w:space="0" w:color="auto"/>
            <w:right w:val="none" w:sz="0" w:space="0" w:color="auto"/>
          </w:divBdr>
        </w:div>
        <w:div w:id="924917623">
          <w:marLeft w:val="480"/>
          <w:marRight w:val="0"/>
          <w:marTop w:val="0"/>
          <w:marBottom w:val="0"/>
          <w:divBdr>
            <w:top w:val="none" w:sz="0" w:space="0" w:color="auto"/>
            <w:left w:val="none" w:sz="0" w:space="0" w:color="auto"/>
            <w:bottom w:val="none" w:sz="0" w:space="0" w:color="auto"/>
            <w:right w:val="none" w:sz="0" w:space="0" w:color="auto"/>
          </w:divBdr>
        </w:div>
        <w:div w:id="482164064">
          <w:marLeft w:val="480"/>
          <w:marRight w:val="0"/>
          <w:marTop w:val="0"/>
          <w:marBottom w:val="0"/>
          <w:divBdr>
            <w:top w:val="none" w:sz="0" w:space="0" w:color="auto"/>
            <w:left w:val="none" w:sz="0" w:space="0" w:color="auto"/>
            <w:bottom w:val="none" w:sz="0" w:space="0" w:color="auto"/>
            <w:right w:val="none" w:sz="0" w:space="0" w:color="auto"/>
          </w:divBdr>
        </w:div>
        <w:div w:id="1881166434">
          <w:marLeft w:val="480"/>
          <w:marRight w:val="0"/>
          <w:marTop w:val="0"/>
          <w:marBottom w:val="0"/>
          <w:divBdr>
            <w:top w:val="none" w:sz="0" w:space="0" w:color="auto"/>
            <w:left w:val="none" w:sz="0" w:space="0" w:color="auto"/>
            <w:bottom w:val="none" w:sz="0" w:space="0" w:color="auto"/>
            <w:right w:val="none" w:sz="0" w:space="0" w:color="auto"/>
          </w:divBdr>
        </w:div>
        <w:div w:id="1752845338">
          <w:marLeft w:val="480"/>
          <w:marRight w:val="0"/>
          <w:marTop w:val="0"/>
          <w:marBottom w:val="0"/>
          <w:divBdr>
            <w:top w:val="none" w:sz="0" w:space="0" w:color="auto"/>
            <w:left w:val="none" w:sz="0" w:space="0" w:color="auto"/>
            <w:bottom w:val="none" w:sz="0" w:space="0" w:color="auto"/>
            <w:right w:val="none" w:sz="0" w:space="0" w:color="auto"/>
          </w:divBdr>
        </w:div>
        <w:div w:id="22748539">
          <w:marLeft w:val="480"/>
          <w:marRight w:val="0"/>
          <w:marTop w:val="0"/>
          <w:marBottom w:val="0"/>
          <w:divBdr>
            <w:top w:val="none" w:sz="0" w:space="0" w:color="auto"/>
            <w:left w:val="none" w:sz="0" w:space="0" w:color="auto"/>
            <w:bottom w:val="none" w:sz="0" w:space="0" w:color="auto"/>
            <w:right w:val="none" w:sz="0" w:space="0" w:color="auto"/>
          </w:divBdr>
        </w:div>
        <w:div w:id="621153093">
          <w:marLeft w:val="480"/>
          <w:marRight w:val="0"/>
          <w:marTop w:val="0"/>
          <w:marBottom w:val="0"/>
          <w:divBdr>
            <w:top w:val="none" w:sz="0" w:space="0" w:color="auto"/>
            <w:left w:val="none" w:sz="0" w:space="0" w:color="auto"/>
            <w:bottom w:val="none" w:sz="0" w:space="0" w:color="auto"/>
            <w:right w:val="none" w:sz="0" w:space="0" w:color="auto"/>
          </w:divBdr>
        </w:div>
      </w:divsChild>
    </w:div>
    <w:div w:id="1321497510">
      <w:bodyDiv w:val="1"/>
      <w:marLeft w:val="0"/>
      <w:marRight w:val="0"/>
      <w:marTop w:val="0"/>
      <w:marBottom w:val="0"/>
      <w:divBdr>
        <w:top w:val="none" w:sz="0" w:space="0" w:color="auto"/>
        <w:left w:val="none" w:sz="0" w:space="0" w:color="auto"/>
        <w:bottom w:val="none" w:sz="0" w:space="0" w:color="auto"/>
        <w:right w:val="none" w:sz="0" w:space="0" w:color="auto"/>
      </w:divBdr>
    </w:div>
    <w:div w:id="1328359251">
      <w:bodyDiv w:val="1"/>
      <w:marLeft w:val="0"/>
      <w:marRight w:val="0"/>
      <w:marTop w:val="0"/>
      <w:marBottom w:val="0"/>
      <w:divBdr>
        <w:top w:val="none" w:sz="0" w:space="0" w:color="auto"/>
        <w:left w:val="none" w:sz="0" w:space="0" w:color="auto"/>
        <w:bottom w:val="none" w:sz="0" w:space="0" w:color="auto"/>
        <w:right w:val="none" w:sz="0" w:space="0" w:color="auto"/>
      </w:divBdr>
    </w:div>
    <w:div w:id="1335034174">
      <w:bodyDiv w:val="1"/>
      <w:marLeft w:val="0"/>
      <w:marRight w:val="0"/>
      <w:marTop w:val="0"/>
      <w:marBottom w:val="0"/>
      <w:divBdr>
        <w:top w:val="none" w:sz="0" w:space="0" w:color="auto"/>
        <w:left w:val="none" w:sz="0" w:space="0" w:color="auto"/>
        <w:bottom w:val="none" w:sz="0" w:space="0" w:color="auto"/>
        <w:right w:val="none" w:sz="0" w:space="0" w:color="auto"/>
      </w:divBdr>
    </w:div>
    <w:div w:id="1337345538">
      <w:bodyDiv w:val="1"/>
      <w:marLeft w:val="0"/>
      <w:marRight w:val="0"/>
      <w:marTop w:val="0"/>
      <w:marBottom w:val="0"/>
      <w:divBdr>
        <w:top w:val="none" w:sz="0" w:space="0" w:color="auto"/>
        <w:left w:val="none" w:sz="0" w:space="0" w:color="auto"/>
        <w:bottom w:val="none" w:sz="0" w:space="0" w:color="auto"/>
        <w:right w:val="none" w:sz="0" w:space="0" w:color="auto"/>
      </w:divBdr>
      <w:divsChild>
        <w:div w:id="45956997">
          <w:marLeft w:val="480"/>
          <w:marRight w:val="0"/>
          <w:marTop w:val="0"/>
          <w:marBottom w:val="0"/>
          <w:divBdr>
            <w:top w:val="none" w:sz="0" w:space="0" w:color="auto"/>
            <w:left w:val="none" w:sz="0" w:space="0" w:color="auto"/>
            <w:bottom w:val="none" w:sz="0" w:space="0" w:color="auto"/>
            <w:right w:val="none" w:sz="0" w:space="0" w:color="auto"/>
          </w:divBdr>
        </w:div>
        <w:div w:id="1172529951">
          <w:marLeft w:val="480"/>
          <w:marRight w:val="0"/>
          <w:marTop w:val="0"/>
          <w:marBottom w:val="0"/>
          <w:divBdr>
            <w:top w:val="none" w:sz="0" w:space="0" w:color="auto"/>
            <w:left w:val="none" w:sz="0" w:space="0" w:color="auto"/>
            <w:bottom w:val="none" w:sz="0" w:space="0" w:color="auto"/>
            <w:right w:val="none" w:sz="0" w:space="0" w:color="auto"/>
          </w:divBdr>
        </w:div>
        <w:div w:id="953363938">
          <w:marLeft w:val="480"/>
          <w:marRight w:val="0"/>
          <w:marTop w:val="0"/>
          <w:marBottom w:val="0"/>
          <w:divBdr>
            <w:top w:val="none" w:sz="0" w:space="0" w:color="auto"/>
            <w:left w:val="none" w:sz="0" w:space="0" w:color="auto"/>
            <w:bottom w:val="none" w:sz="0" w:space="0" w:color="auto"/>
            <w:right w:val="none" w:sz="0" w:space="0" w:color="auto"/>
          </w:divBdr>
        </w:div>
        <w:div w:id="1095974766">
          <w:marLeft w:val="480"/>
          <w:marRight w:val="0"/>
          <w:marTop w:val="0"/>
          <w:marBottom w:val="0"/>
          <w:divBdr>
            <w:top w:val="none" w:sz="0" w:space="0" w:color="auto"/>
            <w:left w:val="none" w:sz="0" w:space="0" w:color="auto"/>
            <w:bottom w:val="none" w:sz="0" w:space="0" w:color="auto"/>
            <w:right w:val="none" w:sz="0" w:space="0" w:color="auto"/>
          </w:divBdr>
        </w:div>
        <w:div w:id="695155715">
          <w:marLeft w:val="480"/>
          <w:marRight w:val="0"/>
          <w:marTop w:val="0"/>
          <w:marBottom w:val="0"/>
          <w:divBdr>
            <w:top w:val="none" w:sz="0" w:space="0" w:color="auto"/>
            <w:left w:val="none" w:sz="0" w:space="0" w:color="auto"/>
            <w:bottom w:val="none" w:sz="0" w:space="0" w:color="auto"/>
            <w:right w:val="none" w:sz="0" w:space="0" w:color="auto"/>
          </w:divBdr>
        </w:div>
        <w:div w:id="685444152">
          <w:marLeft w:val="480"/>
          <w:marRight w:val="0"/>
          <w:marTop w:val="0"/>
          <w:marBottom w:val="0"/>
          <w:divBdr>
            <w:top w:val="none" w:sz="0" w:space="0" w:color="auto"/>
            <w:left w:val="none" w:sz="0" w:space="0" w:color="auto"/>
            <w:bottom w:val="none" w:sz="0" w:space="0" w:color="auto"/>
            <w:right w:val="none" w:sz="0" w:space="0" w:color="auto"/>
          </w:divBdr>
        </w:div>
        <w:div w:id="1960139138">
          <w:marLeft w:val="480"/>
          <w:marRight w:val="0"/>
          <w:marTop w:val="0"/>
          <w:marBottom w:val="0"/>
          <w:divBdr>
            <w:top w:val="none" w:sz="0" w:space="0" w:color="auto"/>
            <w:left w:val="none" w:sz="0" w:space="0" w:color="auto"/>
            <w:bottom w:val="none" w:sz="0" w:space="0" w:color="auto"/>
            <w:right w:val="none" w:sz="0" w:space="0" w:color="auto"/>
          </w:divBdr>
        </w:div>
        <w:div w:id="1233858505">
          <w:marLeft w:val="480"/>
          <w:marRight w:val="0"/>
          <w:marTop w:val="0"/>
          <w:marBottom w:val="0"/>
          <w:divBdr>
            <w:top w:val="none" w:sz="0" w:space="0" w:color="auto"/>
            <w:left w:val="none" w:sz="0" w:space="0" w:color="auto"/>
            <w:bottom w:val="none" w:sz="0" w:space="0" w:color="auto"/>
            <w:right w:val="none" w:sz="0" w:space="0" w:color="auto"/>
          </w:divBdr>
        </w:div>
        <w:div w:id="844516361">
          <w:marLeft w:val="480"/>
          <w:marRight w:val="0"/>
          <w:marTop w:val="0"/>
          <w:marBottom w:val="0"/>
          <w:divBdr>
            <w:top w:val="none" w:sz="0" w:space="0" w:color="auto"/>
            <w:left w:val="none" w:sz="0" w:space="0" w:color="auto"/>
            <w:bottom w:val="none" w:sz="0" w:space="0" w:color="auto"/>
            <w:right w:val="none" w:sz="0" w:space="0" w:color="auto"/>
          </w:divBdr>
        </w:div>
        <w:div w:id="1527400731">
          <w:marLeft w:val="480"/>
          <w:marRight w:val="0"/>
          <w:marTop w:val="0"/>
          <w:marBottom w:val="0"/>
          <w:divBdr>
            <w:top w:val="none" w:sz="0" w:space="0" w:color="auto"/>
            <w:left w:val="none" w:sz="0" w:space="0" w:color="auto"/>
            <w:bottom w:val="none" w:sz="0" w:space="0" w:color="auto"/>
            <w:right w:val="none" w:sz="0" w:space="0" w:color="auto"/>
          </w:divBdr>
        </w:div>
        <w:div w:id="1664158072">
          <w:marLeft w:val="480"/>
          <w:marRight w:val="0"/>
          <w:marTop w:val="0"/>
          <w:marBottom w:val="0"/>
          <w:divBdr>
            <w:top w:val="none" w:sz="0" w:space="0" w:color="auto"/>
            <w:left w:val="none" w:sz="0" w:space="0" w:color="auto"/>
            <w:bottom w:val="none" w:sz="0" w:space="0" w:color="auto"/>
            <w:right w:val="none" w:sz="0" w:space="0" w:color="auto"/>
          </w:divBdr>
        </w:div>
        <w:div w:id="688021322">
          <w:marLeft w:val="480"/>
          <w:marRight w:val="0"/>
          <w:marTop w:val="0"/>
          <w:marBottom w:val="0"/>
          <w:divBdr>
            <w:top w:val="none" w:sz="0" w:space="0" w:color="auto"/>
            <w:left w:val="none" w:sz="0" w:space="0" w:color="auto"/>
            <w:bottom w:val="none" w:sz="0" w:space="0" w:color="auto"/>
            <w:right w:val="none" w:sz="0" w:space="0" w:color="auto"/>
          </w:divBdr>
        </w:div>
        <w:div w:id="1014501188">
          <w:marLeft w:val="480"/>
          <w:marRight w:val="0"/>
          <w:marTop w:val="0"/>
          <w:marBottom w:val="0"/>
          <w:divBdr>
            <w:top w:val="none" w:sz="0" w:space="0" w:color="auto"/>
            <w:left w:val="none" w:sz="0" w:space="0" w:color="auto"/>
            <w:bottom w:val="none" w:sz="0" w:space="0" w:color="auto"/>
            <w:right w:val="none" w:sz="0" w:space="0" w:color="auto"/>
          </w:divBdr>
        </w:div>
        <w:div w:id="483669630">
          <w:marLeft w:val="480"/>
          <w:marRight w:val="0"/>
          <w:marTop w:val="0"/>
          <w:marBottom w:val="0"/>
          <w:divBdr>
            <w:top w:val="none" w:sz="0" w:space="0" w:color="auto"/>
            <w:left w:val="none" w:sz="0" w:space="0" w:color="auto"/>
            <w:bottom w:val="none" w:sz="0" w:space="0" w:color="auto"/>
            <w:right w:val="none" w:sz="0" w:space="0" w:color="auto"/>
          </w:divBdr>
        </w:div>
        <w:div w:id="2058507927">
          <w:marLeft w:val="480"/>
          <w:marRight w:val="0"/>
          <w:marTop w:val="0"/>
          <w:marBottom w:val="0"/>
          <w:divBdr>
            <w:top w:val="none" w:sz="0" w:space="0" w:color="auto"/>
            <w:left w:val="none" w:sz="0" w:space="0" w:color="auto"/>
            <w:bottom w:val="none" w:sz="0" w:space="0" w:color="auto"/>
            <w:right w:val="none" w:sz="0" w:space="0" w:color="auto"/>
          </w:divBdr>
        </w:div>
        <w:div w:id="1579288499">
          <w:marLeft w:val="480"/>
          <w:marRight w:val="0"/>
          <w:marTop w:val="0"/>
          <w:marBottom w:val="0"/>
          <w:divBdr>
            <w:top w:val="none" w:sz="0" w:space="0" w:color="auto"/>
            <w:left w:val="none" w:sz="0" w:space="0" w:color="auto"/>
            <w:bottom w:val="none" w:sz="0" w:space="0" w:color="auto"/>
            <w:right w:val="none" w:sz="0" w:space="0" w:color="auto"/>
          </w:divBdr>
        </w:div>
      </w:divsChild>
    </w:div>
    <w:div w:id="1338997588">
      <w:bodyDiv w:val="1"/>
      <w:marLeft w:val="0"/>
      <w:marRight w:val="0"/>
      <w:marTop w:val="0"/>
      <w:marBottom w:val="0"/>
      <w:divBdr>
        <w:top w:val="none" w:sz="0" w:space="0" w:color="auto"/>
        <w:left w:val="none" w:sz="0" w:space="0" w:color="auto"/>
        <w:bottom w:val="none" w:sz="0" w:space="0" w:color="auto"/>
        <w:right w:val="none" w:sz="0" w:space="0" w:color="auto"/>
      </w:divBdr>
    </w:div>
    <w:div w:id="1341854857">
      <w:bodyDiv w:val="1"/>
      <w:marLeft w:val="0"/>
      <w:marRight w:val="0"/>
      <w:marTop w:val="0"/>
      <w:marBottom w:val="0"/>
      <w:divBdr>
        <w:top w:val="none" w:sz="0" w:space="0" w:color="auto"/>
        <w:left w:val="none" w:sz="0" w:space="0" w:color="auto"/>
        <w:bottom w:val="none" w:sz="0" w:space="0" w:color="auto"/>
        <w:right w:val="none" w:sz="0" w:space="0" w:color="auto"/>
      </w:divBdr>
    </w:div>
    <w:div w:id="1346053915">
      <w:bodyDiv w:val="1"/>
      <w:marLeft w:val="0"/>
      <w:marRight w:val="0"/>
      <w:marTop w:val="0"/>
      <w:marBottom w:val="0"/>
      <w:divBdr>
        <w:top w:val="none" w:sz="0" w:space="0" w:color="auto"/>
        <w:left w:val="none" w:sz="0" w:space="0" w:color="auto"/>
        <w:bottom w:val="none" w:sz="0" w:space="0" w:color="auto"/>
        <w:right w:val="none" w:sz="0" w:space="0" w:color="auto"/>
      </w:divBdr>
    </w:div>
    <w:div w:id="1346513437">
      <w:bodyDiv w:val="1"/>
      <w:marLeft w:val="0"/>
      <w:marRight w:val="0"/>
      <w:marTop w:val="0"/>
      <w:marBottom w:val="0"/>
      <w:divBdr>
        <w:top w:val="none" w:sz="0" w:space="0" w:color="auto"/>
        <w:left w:val="none" w:sz="0" w:space="0" w:color="auto"/>
        <w:bottom w:val="none" w:sz="0" w:space="0" w:color="auto"/>
        <w:right w:val="none" w:sz="0" w:space="0" w:color="auto"/>
      </w:divBdr>
    </w:div>
    <w:div w:id="1352337463">
      <w:bodyDiv w:val="1"/>
      <w:marLeft w:val="0"/>
      <w:marRight w:val="0"/>
      <w:marTop w:val="0"/>
      <w:marBottom w:val="0"/>
      <w:divBdr>
        <w:top w:val="none" w:sz="0" w:space="0" w:color="auto"/>
        <w:left w:val="none" w:sz="0" w:space="0" w:color="auto"/>
        <w:bottom w:val="none" w:sz="0" w:space="0" w:color="auto"/>
        <w:right w:val="none" w:sz="0" w:space="0" w:color="auto"/>
      </w:divBdr>
      <w:divsChild>
        <w:div w:id="1958372460">
          <w:marLeft w:val="640"/>
          <w:marRight w:val="0"/>
          <w:marTop w:val="0"/>
          <w:marBottom w:val="0"/>
          <w:divBdr>
            <w:top w:val="none" w:sz="0" w:space="0" w:color="auto"/>
            <w:left w:val="none" w:sz="0" w:space="0" w:color="auto"/>
            <w:bottom w:val="none" w:sz="0" w:space="0" w:color="auto"/>
            <w:right w:val="none" w:sz="0" w:space="0" w:color="auto"/>
          </w:divBdr>
        </w:div>
        <w:div w:id="113326955">
          <w:marLeft w:val="640"/>
          <w:marRight w:val="0"/>
          <w:marTop w:val="0"/>
          <w:marBottom w:val="0"/>
          <w:divBdr>
            <w:top w:val="none" w:sz="0" w:space="0" w:color="auto"/>
            <w:left w:val="none" w:sz="0" w:space="0" w:color="auto"/>
            <w:bottom w:val="none" w:sz="0" w:space="0" w:color="auto"/>
            <w:right w:val="none" w:sz="0" w:space="0" w:color="auto"/>
          </w:divBdr>
        </w:div>
        <w:div w:id="1826046963">
          <w:marLeft w:val="640"/>
          <w:marRight w:val="0"/>
          <w:marTop w:val="0"/>
          <w:marBottom w:val="0"/>
          <w:divBdr>
            <w:top w:val="none" w:sz="0" w:space="0" w:color="auto"/>
            <w:left w:val="none" w:sz="0" w:space="0" w:color="auto"/>
            <w:bottom w:val="none" w:sz="0" w:space="0" w:color="auto"/>
            <w:right w:val="none" w:sz="0" w:space="0" w:color="auto"/>
          </w:divBdr>
        </w:div>
        <w:div w:id="1917518042">
          <w:marLeft w:val="640"/>
          <w:marRight w:val="0"/>
          <w:marTop w:val="0"/>
          <w:marBottom w:val="0"/>
          <w:divBdr>
            <w:top w:val="none" w:sz="0" w:space="0" w:color="auto"/>
            <w:left w:val="none" w:sz="0" w:space="0" w:color="auto"/>
            <w:bottom w:val="none" w:sz="0" w:space="0" w:color="auto"/>
            <w:right w:val="none" w:sz="0" w:space="0" w:color="auto"/>
          </w:divBdr>
        </w:div>
        <w:div w:id="101389842">
          <w:marLeft w:val="640"/>
          <w:marRight w:val="0"/>
          <w:marTop w:val="0"/>
          <w:marBottom w:val="0"/>
          <w:divBdr>
            <w:top w:val="none" w:sz="0" w:space="0" w:color="auto"/>
            <w:left w:val="none" w:sz="0" w:space="0" w:color="auto"/>
            <w:bottom w:val="none" w:sz="0" w:space="0" w:color="auto"/>
            <w:right w:val="none" w:sz="0" w:space="0" w:color="auto"/>
          </w:divBdr>
        </w:div>
        <w:div w:id="307981476">
          <w:marLeft w:val="640"/>
          <w:marRight w:val="0"/>
          <w:marTop w:val="0"/>
          <w:marBottom w:val="0"/>
          <w:divBdr>
            <w:top w:val="none" w:sz="0" w:space="0" w:color="auto"/>
            <w:left w:val="none" w:sz="0" w:space="0" w:color="auto"/>
            <w:bottom w:val="none" w:sz="0" w:space="0" w:color="auto"/>
            <w:right w:val="none" w:sz="0" w:space="0" w:color="auto"/>
          </w:divBdr>
        </w:div>
        <w:div w:id="1219971482">
          <w:marLeft w:val="640"/>
          <w:marRight w:val="0"/>
          <w:marTop w:val="0"/>
          <w:marBottom w:val="0"/>
          <w:divBdr>
            <w:top w:val="none" w:sz="0" w:space="0" w:color="auto"/>
            <w:left w:val="none" w:sz="0" w:space="0" w:color="auto"/>
            <w:bottom w:val="none" w:sz="0" w:space="0" w:color="auto"/>
            <w:right w:val="none" w:sz="0" w:space="0" w:color="auto"/>
          </w:divBdr>
        </w:div>
        <w:div w:id="252058296">
          <w:marLeft w:val="640"/>
          <w:marRight w:val="0"/>
          <w:marTop w:val="0"/>
          <w:marBottom w:val="0"/>
          <w:divBdr>
            <w:top w:val="none" w:sz="0" w:space="0" w:color="auto"/>
            <w:left w:val="none" w:sz="0" w:space="0" w:color="auto"/>
            <w:bottom w:val="none" w:sz="0" w:space="0" w:color="auto"/>
            <w:right w:val="none" w:sz="0" w:space="0" w:color="auto"/>
          </w:divBdr>
        </w:div>
        <w:div w:id="1652713618">
          <w:marLeft w:val="640"/>
          <w:marRight w:val="0"/>
          <w:marTop w:val="0"/>
          <w:marBottom w:val="0"/>
          <w:divBdr>
            <w:top w:val="none" w:sz="0" w:space="0" w:color="auto"/>
            <w:left w:val="none" w:sz="0" w:space="0" w:color="auto"/>
            <w:bottom w:val="none" w:sz="0" w:space="0" w:color="auto"/>
            <w:right w:val="none" w:sz="0" w:space="0" w:color="auto"/>
          </w:divBdr>
        </w:div>
        <w:div w:id="402265469">
          <w:marLeft w:val="640"/>
          <w:marRight w:val="0"/>
          <w:marTop w:val="0"/>
          <w:marBottom w:val="0"/>
          <w:divBdr>
            <w:top w:val="none" w:sz="0" w:space="0" w:color="auto"/>
            <w:left w:val="none" w:sz="0" w:space="0" w:color="auto"/>
            <w:bottom w:val="none" w:sz="0" w:space="0" w:color="auto"/>
            <w:right w:val="none" w:sz="0" w:space="0" w:color="auto"/>
          </w:divBdr>
        </w:div>
        <w:div w:id="2080863176">
          <w:marLeft w:val="640"/>
          <w:marRight w:val="0"/>
          <w:marTop w:val="0"/>
          <w:marBottom w:val="0"/>
          <w:divBdr>
            <w:top w:val="none" w:sz="0" w:space="0" w:color="auto"/>
            <w:left w:val="none" w:sz="0" w:space="0" w:color="auto"/>
            <w:bottom w:val="none" w:sz="0" w:space="0" w:color="auto"/>
            <w:right w:val="none" w:sz="0" w:space="0" w:color="auto"/>
          </w:divBdr>
        </w:div>
        <w:div w:id="630863077">
          <w:marLeft w:val="640"/>
          <w:marRight w:val="0"/>
          <w:marTop w:val="0"/>
          <w:marBottom w:val="0"/>
          <w:divBdr>
            <w:top w:val="none" w:sz="0" w:space="0" w:color="auto"/>
            <w:left w:val="none" w:sz="0" w:space="0" w:color="auto"/>
            <w:bottom w:val="none" w:sz="0" w:space="0" w:color="auto"/>
            <w:right w:val="none" w:sz="0" w:space="0" w:color="auto"/>
          </w:divBdr>
        </w:div>
        <w:div w:id="837304489">
          <w:marLeft w:val="640"/>
          <w:marRight w:val="0"/>
          <w:marTop w:val="0"/>
          <w:marBottom w:val="0"/>
          <w:divBdr>
            <w:top w:val="none" w:sz="0" w:space="0" w:color="auto"/>
            <w:left w:val="none" w:sz="0" w:space="0" w:color="auto"/>
            <w:bottom w:val="none" w:sz="0" w:space="0" w:color="auto"/>
            <w:right w:val="none" w:sz="0" w:space="0" w:color="auto"/>
          </w:divBdr>
        </w:div>
        <w:div w:id="682436678">
          <w:marLeft w:val="640"/>
          <w:marRight w:val="0"/>
          <w:marTop w:val="0"/>
          <w:marBottom w:val="0"/>
          <w:divBdr>
            <w:top w:val="none" w:sz="0" w:space="0" w:color="auto"/>
            <w:left w:val="none" w:sz="0" w:space="0" w:color="auto"/>
            <w:bottom w:val="none" w:sz="0" w:space="0" w:color="auto"/>
            <w:right w:val="none" w:sz="0" w:space="0" w:color="auto"/>
          </w:divBdr>
        </w:div>
        <w:div w:id="1207452485">
          <w:marLeft w:val="640"/>
          <w:marRight w:val="0"/>
          <w:marTop w:val="0"/>
          <w:marBottom w:val="0"/>
          <w:divBdr>
            <w:top w:val="none" w:sz="0" w:space="0" w:color="auto"/>
            <w:left w:val="none" w:sz="0" w:space="0" w:color="auto"/>
            <w:bottom w:val="none" w:sz="0" w:space="0" w:color="auto"/>
            <w:right w:val="none" w:sz="0" w:space="0" w:color="auto"/>
          </w:divBdr>
        </w:div>
        <w:div w:id="1456408650">
          <w:marLeft w:val="640"/>
          <w:marRight w:val="0"/>
          <w:marTop w:val="0"/>
          <w:marBottom w:val="0"/>
          <w:divBdr>
            <w:top w:val="none" w:sz="0" w:space="0" w:color="auto"/>
            <w:left w:val="none" w:sz="0" w:space="0" w:color="auto"/>
            <w:bottom w:val="none" w:sz="0" w:space="0" w:color="auto"/>
            <w:right w:val="none" w:sz="0" w:space="0" w:color="auto"/>
          </w:divBdr>
        </w:div>
        <w:div w:id="62914697">
          <w:marLeft w:val="640"/>
          <w:marRight w:val="0"/>
          <w:marTop w:val="0"/>
          <w:marBottom w:val="0"/>
          <w:divBdr>
            <w:top w:val="none" w:sz="0" w:space="0" w:color="auto"/>
            <w:left w:val="none" w:sz="0" w:space="0" w:color="auto"/>
            <w:bottom w:val="none" w:sz="0" w:space="0" w:color="auto"/>
            <w:right w:val="none" w:sz="0" w:space="0" w:color="auto"/>
          </w:divBdr>
        </w:div>
        <w:div w:id="1754207921">
          <w:marLeft w:val="640"/>
          <w:marRight w:val="0"/>
          <w:marTop w:val="0"/>
          <w:marBottom w:val="0"/>
          <w:divBdr>
            <w:top w:val="none" w:sz="0" w:space="0" w:color="auto"/>
            <w:left w:val="none" w:sz="0" w:space="0" w:color="auto"/>
            <w:bottom w:val="none" w:sz="0" w:space="0" w:color="auto"/>
            <w:right w:val="none" w:sz="0" w:space="0" w:color="auto"/>
          </w:divBdr>
        </w:div>
        <w:div w:id="51387356">
          <w:marLeft w:val="640"/>
          <w:marRight w:val="0"/>
          <w:marTop w:val="0"/>
          <w:marBottom w:val="0"/>
          <w:divBdr>
            <w:top w:val="none" w:sz="0" w:space="0" w:color="auto"/>
            <w:left w:val="none" w:sz="0" w:space="0" w:color="auto"/>
            <w:bottom w:val="none" w:sz="0" w:space="0" w:color="auto"/>
            <w:right w:val="none" w:sz="0" w:space="0" w:color="auto"/>
          </w:divBdr>
        </w:div>
        <w:div w:id="601113970">
          <w:marLeft w:val="640"/>
          <w:marRight w:val="0"/>
          <w:marTop w:val="0"/>
          <w:marBottom w:val="0"/>
          <w:divBdr>
            <w:top w:val="none" w:sz="0" w:space="0" w:color="auto"/>
            <w:left w:val="none" w:sz="0" w:space="0" w:color="auto"/>
            <w:bottom w:val="none" w:sz="0" w:space="0" w:color="auto"/>
            <w:right w:val="none" w:sz="0" w:space="0" w:color="auto"/>
          </w:divBdr>
        </w:div>
        <w:div w:id="898789647">
          <w:marLeft w:val="640"/>
          <w:marRight w:val="0"/>
          <w:marTop w:val="0"/>
          <w:marBottom w:val="0"/>
          <w:divBdr>
            <w:top w:val="none" w:sz="0" w:space="0" w:color="auto"/>
            <w:left w:val="none" w:sz="0" w:space="0" w:color="auto"/>
            <w:bottom w:val="none" w:sz="0" w:space="0" w:color="auto"/>
            <w:right w:val="none" w:sz="0" w:space="0" w:color="auto"/>
          </w:divBdr>
        </w:div>
        <w:div w:id="431977940">
          <w:marLeft w:val="640"/>
          <w:marRight w:val="0"/>
          <w:marTop w:val="0"/>
          <w:marBottom w:val="0"/>
          <w:divBdr>
            <w:top w:val="none" w:sz="0" w:space="0" w:color="auto"/>
            <w:left w:val="none" w:sz="0" w:space="0" w:color="auto"/>
            <w:bottom w:val="none" w:sz="0" w:space="0" w:color="auto"/>
            <w:right w:val="none" w:sz="0" w:space="0" w:color="auto"/>
          </w:divBdr>
        </w:div>
        <w:div w:id="686713866">
          <w:marLeft w:val="640"/>
          <w:marRight w:val="0"/>
          <w:marTop w:val="0"/>
          <w:marBottom w:val="0"/>
          <w:divBdr>
            <w:top w:val="none" w:sz="0" w:space="0" w:color="auto"/>
            <w:left w:val="none" w:sz="0" w:space="0" w:color="auto"/>
            <w:bottom w:val="none" w:sz="0" w:space="0" w:color="auto"/>
            <w:right w:val="none" w:sz="0" w:space="0" w:color="auto"/>
          </w:divBdr>
        </w:div>
        <w:div w:id="1316958692">
          <w:marLeft w:val="640"/>
          <w:marRight w:val="0"/>
          <w:marTop w:val="0"/>
          <w:marBottom w:val="0"/>
          <w:divBdr>
            <w:top w:val="none" w:sz="0" w:space="0" w:color="auto"/>
            <w:left w:val="none" w:sz="0" w:space="0" w:color="auto"/>
            <w:bottom w:val="none" w:sz="0" w:space="0" w:color="auto"/>
            <w:right w:val="none" w:sz="0" w:space="0" w:color="auto"/>
          </w:divBdr>
        </w:div>
        <w:div w:id="50008274">
          <w:marLeft w:val="640"/>
          <w:marRight w:val="0"/>
          <w:marTop w:val="0"/>
          <w:marBottom w:val="0"/>
          <w:divBdr>
            <w:top w:val="none" w:sz="0" w:space="0" w:color="auto"/>
            <w:left w:val="none" w:sz="0" w:space="0" w:color="auto"/>
            <w:bottom w:val="none" w:sz="0" w:space="0" w:color="auto"/>
            <w:right w:val="none" w:sz="0" w:space="0" w:color="auto"/>
          </w:divBdr>
        </w:div>
        <w:div w:id="1946106949">
          <w:marLeft w:val="640"/>
          <w:marRight w:val="0"/>
          <w:marTop w:val="0"/>
          <w:marBottom w:val="0"/>
          <w:divBdr>
            <w:top w:val="none" w:sz="0" w:space="0" w:color="auto"/>
            <w:left w:val="none" w:sz="0" w:space="0" w:color="auto"/>
            <w:bottom w:val="none" w:sz="0" w:space="0" w:color="auto"/>
            <w:right w:val="none" w:sz="0" w:space="0" w:color="auto"/>
          </w:divBdr>
        </w:div>
        <w:div w:id="202138185">
          <w:marLeft w:val="640"/>
          <w:marRight w:val="0"/>
          <w:marTop w:val="0"/>
          <w:marBottom w:val="0"/>
          <w:divBdr>
            <w:top w:val="none" w:sz="0" w:space="0" w:color="auto"/>
            <w:left w:val="none" w:sz="0" w:space="0" w:color="auto"/>
            <w:bottom w:val="none" w:sz="0" w:space="0" w:color="auto"/>
            <w:right w:val="none" w:sz="0" w:space="0" w:color="auto"/>
          </w:divBdr>
        </w:div>
        <w:div w:id="63335136">
          <w:marLeft w:val="640"/>
          <w:marRight w:val="0"/>
          <w:marTop w:val="0"/>
          <w:marBottom w:val="0"/>
          <w:divBdr>
            <w:top w:val="none" w:sz="0" w:space="0" w:color="auto"/>
            <w:left w:val="none" w:sz="0" w:space="0" w:color="auto"/>
            <w:bottom w:val="none" w:sz="0" w:space="0" w:color="auto"/>
            <w:right w:val="none" w:sz="0" w:space="0" w:color="auto"/>
          </w:divBdr>
        </w:div>
        <w:div w:id="2113696043">
          <w:marLeft w:val="640"/>
          <w:marRight w:val="0"/>
          <w:marTop w:val="0"/>
          <w:marBottom w:val="0"/>
          <w:divBdr>
            <w:top w:val="none" w:sz="0" w:space="0" w:color="auto"/>
            <w:left w:val="none" w:sz="0" w:space="0" w:color="auto"/>
            <w:bottom w:val="none" w:sz="0" w:space="0" w:color="auto"/>
            <w:right w:val="none" w:sz="0" w:space="0" w:color="auto"/>
          </w:divBdr>
        </w:div>
        <w:div w:id="595139840">
          <w:marLeft w:val="640"/>
          <w:marRight w:val="0"/>
          <w:marTop w:val="0"/>
          <w:marBottom w:val="0"/>
          <w:divBdr>
            <w:top w:val="none" w:sz="0" w:space="0" w:color="auto"/>
            <w:left w:val="none" w:sz="0" w:space="0" w:color="auto"/>
            <w:bottom w:val="none" w:sz="0" w:space="0" w:color="auto"/>
            <w:right w:val="none" w:sz="0" w:space="0" w:color="auto"/>
          </w:divBdr>
        </w:div>
        <w:div w:id="71896815">
          <w:marLeft w:val="640"/>
          <w:marRight w:val="0"/>
          <w:marTop w:val="0"/>
          <w:marBottom w:val="0"/>
          <w:divBdr>
            <w:top w:val="none" w:sz="0" w:space="0" w:color="auto"/>
            <w:left w:val="none" w:sz="0" w:space="0" w:color="auto"/>
            <w:bottom w:val="none" w:sz="0" w:space="0" w:color="auto"/>
            <w:right w:val="none" w:sz="0" w:space="0" w:color="auto"/>
          </w:divBdr>
        </w:div>
        <w:div w:id="1840844443">
          <w:marLeft w:val="640"/>
          <w:marRight w:val="0"/>
          <w:marTop w:val="0"/>
          <w:marBottom w:val="0"/>
          <w:divBdr>
            <w:top w:val="none" w:sz="0" w:space="0" w:color="auto"/>
            <w:left w:val="none" w:sz="0" w:space="0" w:color="auto"/>
            <w:bottom w:val="none" w:sz="0" w:space="0" w:color="auto"/>
            <w:right w:val="none" w:sz="0" w:space="0" w:color="auto"/>
          </w:divBdr>
        </w:div>
        <w:div w:id="1944413310">
          <w:marLeft w:val="640"/>
          <w:marRight w:val="0"/>
          <w:marTop w:val="0"/>
          <w:marBottom w:val="0"/>
          <w:divBdr>
            <w:top w:val="none" w:sz="0" w:space="0" w:color="auto"/>
            <w:left w:val="none" w:sz="0" w:space="0" w:color="auto"/>
            <w:bottom w:val="none" w:sz="0" w:space="0" w:color="auto"/>
            <w:right w:val="none" w:sz="0" w:space="0" w:color="auto"/>
          </w:divBdr>
        </w:div>
        <w:div w:id="1994604485">
          <w:marLeft w:val="640"/>
          <w:marRight w:val="0"/>
          <w:marTop w:val="0"/>
          <w:marBottom w:val="0"/>
          <w:divBdr>
            <w:top w:val="none" w:sz="0" w:space="0" w:color="auto"/>
            <w:left w:val="none" w:sz="0" w:space="0" w:color="auto"/>
            <w:bottom w:val="none" w:sz="0" w:space="0" w:color="auto"/>
            <w:right w:val="none" w:sz="0" w:space="0" w:color="auto"/>
          </w:divBdr>
        </w:div>
        <w:div w:id="72511232">
          <w:marLeft w:val="640"/>
          <w:marRight w:val="0"/>
          <w:marTop w:val="0"/>
          <w:marBottom w:val="0"/>
          <w:divBdr>
            <w:top w:val="none" w:sz="0" w:space="0" w:color="auto"/>
            <w:left w:val="none" w:sz="0" w:space="0" w:color="auto"/>
            <w:bottom w:val="none" w:sz="0" w:space="0" w:color="auto"/>
            <w:right w:val="none" w:sz="0" w:space="0" w:color="auto"/>
          </w:divBdr>
        </w:div>
        <w:div w:id="1331716697">
          <w:marLeft w:val="640"/>
          <w:marRight w:val="0"/>
          <w:marTop w:val="0"/>
          <w:marBottom w:val="0"/>
          <w:divBdr>
            <w:top w:val="none" w:sz="0" w:space="0" w:color="auto"/>
            <w:left w:val="none" w:sz="0" w:space="0" w:color="auto"/>
            <w:bottom w:val="none" w:sz="0" w:space="0" w:color="auto"/>
            <w:right w:val="none" w:sz="0" w:space="0" w:color="auto"/>
          </w:divBdr>
        </w:div>
        <w:div w:id="1910115120">
          <w:marLeft w:val="640"/>
          <w:marRight w:val="0"/>
          <w:marTop w:val="0"/>
          <w:marBottom w:val="0"/>
          <w:divBdr>
            <w:top w:val="none" w:sz="0" w:space="0" w:color="auto"/>
            <w:left w:val="none" w:sz="0" w:space="0" w:color="auto"/>
            <w:bottom w:val="none" w:sz="0" w:space="0" w:color="auto"/>
            <w:right w:val="none" w:sz="0" w:space="0" w:color="auto"/>
          </w:divBdr>
        </w:div>
        <w:div w:id="369495655">
          <w:marLeft w:val="640"/>
          <w:marRight w:val="0"/>
          <w:marTop w:val="0"/>
          <w:marBottom w:val="0"/>
          <w:divBdr>
            <w:top w:val="none" w:sz="0" w:space="0" w:color="auto"/>
            <w:left w:val="none" w:sz="0" w:space="0" w:color="auto"/>
            <w:bottom w:val="none" w:sz="0" w:space="0" w:color="auto"/>
            <w:right w:val="none" w:sz="0" w:space="0" w:color="auto"/>
          </w:divBdr>
        </w:div>
        <w:div w:id="95713536">
          <w:marLeft w:val="640"/>
          <w:marRight w:val="0"/>
          <w:marTop w:val="0"/>
          <w:marBottom w:val="0"/>
          <w:divBdr>
            <w:top w:val="none" w:sz="0" w:space="0" w:color="auto"/>
            <w:left w:val="none" w:sz="0" w:space="0" w:color="auto"/>
            <w:bottom w:val="none" w:sz="0" w:space="0" w:color="auto"/>
            <w:right w:val="none" w:sz="0" w:space="0" w:color="auto"/>
          </w:divBdr>
        </w:div>
        <w:div w:id="1974483050">
          <w:marLeft w:val="640"/>
          <w:marRight w:val="0"/>
          <w:marTop w:val="0"/>
          <w:marBottom w:val="0"/>
          <w:divBdr>
            <w:top w:val="none" w:sz="0" w:space="0" w:color="auto"/>
            <w:left w:val="none" w:sz="0" w:space="0" w:color="auto"/>
            <w:bottom w:val="none" w:sz="0" w:space="0" w:color="auto"/>
            <w:right w:val="none" w:sz="0" w:space="0" w:color="auto"/>
          </w:divBdr>
        </w:div>
        <w:div w:id="971638938">
          <w:marLeft w:val="640"/>
          <w:marRight w:val="0"/>
          <w:marTop w:val="0"/>
          <w:marBottom w:val="0"/>
          <w:divBdr>
            <w:top w:val="none" w:sz="0" w:space="0" w:color="auto"/>
            <w:left w:val="none" w:sz="0" w:space="0" w:color="auto"/>
            <w:bottom w:val="none" w:sz="0" w:space="0" w:color="auto"/>
            <w:right w:val="none" w:sz="0" w:space="0" w:color="auto"/>
          </w:divBdr>
        </w:div>
        <w:div w:id="642780961">
          <w:marLeft w:val="640"/>
          <w:marRight w:val="0"/>
          <w:marTop w:val="0"/>
          <w:marBottom w:val="0"/>
          <w:divBdr>
            <w:top w:val="none" w:sz="0" w:space="0" w:color="auto"/>
            <w:left w:val="none" w:sz="0" w:space="0" w:color="auto"/>
            <w:bottom w:val="none" w:sz="0" w:space="0" w:color="auto"/>
            <w:right w:val="none" w:sz="0" w:space="0" w:color="auto"/>
          </w:divBdr>
        </w:div>
        <w:div w:id="532961678">
          <w:marLeft w:val="640"/>
          <w:marRight w:val="0"/>
          <w:marTop w:val="0"/>
          <w:marBottom w:val="0"/>
          <w:divBdr>
            <w:top w:val="none" w:sz="0" w:space="0" w:color="auto"/>
            <w:left w:val="none" w:sz="0" w:space="0" w:color="auto"/>
            <w:bottom w:val="none" w:sz="0" w:space="0" w:color="auto"/>
            <w:right w:val="none" w:sz="0" w:space="0" w:color="auto"/>
          </w:divBdr>
        </w:div>
        <w:div w:id="237711648">
          <w:marLeft w:val="640"/>
          <w:marRight w:val="0"/>
          <w:marTop w:val="0"/>
          <w:marBottom w:val="0"/>
          <w:divBdr>
            <w:top w:val="none" w:sz="0" w:space="0" w:color="auto"/>
            <w:left w:val="none" w:sz="0" w:space="0" w:color="auto"/>
            <w:bottom w:val="none" w:sz="0" w:space="0" w:color="auto"/>
            <w:right w:val="none" w:sz="0" w:space="0" w:color="auto"/>
          </w:divBdr>
        </w:div>
        <w:div w:id="1612663278">
          <w:marLeft w:val="640"/>
          <w:marRight w:val="0"/>
          <w:marTop w:val="0"/>
          <w:marBottom w:val="0"/>
          <w:divBdr>
            <w:top w:val="none" w:sz="0" w:space="0" w:color="auto"/>
            <w:left w:val="none" w:sz="0" w:space="0" w:color="auto"/>
            <w:bottom w:val="none" w:sz="0" w:space="0" w:color="auto"/>
            <w:right w:val="none" w:sz="0" w:space="0" w:color="auto"/>
          </w:divBdr>
        </w:div>
        <w:div w:id="901449964">
          <w:marLeft w:val="640"/>
          <w:marRight w:val="0"/>
          <w:marTop w:val="0"/>
          <w:marBottom w:val="0"/>
          <w:divBdr>
            <w:top w:val="none" w:sz="0" w:space="0" w:color="auto"/>
            <w:left w:val="none" w:sz="0" w:space="0" w:color="auto"/>
            <w:bottom w:val="none" w:sz="0" w:space="0" w:color="auto"/>
            <w:right w:val="none" w:sz="0" w:space="0" w:color="auto"/>
          </w:divBdr>
        </w:div>
        <w:div w:id="401148056">
          <w:marLeft w:val="640"/>
          <w:marRight w:val="0"/>
          <w:marTop w:val="0"/>
          <w:marBottom w:val="0"/>
          <w:divBdr>
            <w:top w:val="none" w:sz="0" w:space="0" w:color="auto"/>
            <w:left w:val="none" w:sz="0" w:space="0" w:color="auto"/>
            <w:bottom w:val="none" w:sz="0" w:space="0" w:color="auto"/>
            <w:right w:val="none" w:sz="0" w:space="0" w:color="auto"/>
          </w:divBdr>
        </w:div>
        <w:div w:id="824929083">
          <w:marLeft w:val="640"/>
          <w:marRight w:val="0"/>
          <w:marTop w:val="0"/>
          <w:marBottom w:val="0"/>
          <w:divBdr>
            <w:top w:val="none" w:sz="0" w:space="0" w:color="auto"/>
            <w:left w:val="none" w:sz="0" w:space="0" w:color="auto"/>
            <w:bottom w:val="none" w:sz="0" w:space="0" w:color="auto"/>
            <w:right w:val="none" w:sz="0" w:space="0" w:color="auto"/>
          </w:divBdr>
        </w:div>
        <w:div w:id="982781193">
          <w:marLeft w:val="640"/>
          <w:marRight w:val="0"/>
          <w:marTop w:val="0"/>
          <w:marBottom w:val="0"/>
          <w:divBdr>
            <w:top w:val="none" w:sz="0" w:space="0" w:color="auto"/>
            <w:left w:val="none" w:sz="0" w:space="0" w:color="auto"/>
            <w:bottom w:val="none" w:sz="0" w:space="0" w:color="auto"/>
            <w:right w:val="none" w:sz="0" w:space="0" w:color="auto"/>
          </w:divBdr>
        </w:div>
        <w:div w:id="788938108">
          <w:marLeft w:val="640"/>
          <w:marRight w:val="0"/>
          <w:marTop w:val="0"/>
          <w:marBottom w:val="0"/>
          <w:divBdr>
            <w:top w:val="none" w:sz="0" w:space="0" w:color="auto"/>
            <w:left w:val="none" w:sz="0" w:space="0" w:color="auto"/>
            <w:bottom w:val="none" w:sz="0" w:space="0" w:color="auto"/>
            <w:right w:val="none" w:sz="0" w:space="0" w:color="auto"/>
          </w:divBdr>
        </w:div>
        <w:div w:id="267078355">
          <w:marLeft w:val="640"/>
          <w:marRight w:val="0"/>
          <w:marTop w:val="0"/>
          <w:marBottom w:val="0"/>
          <w:divBdr>
            <w:top w:val="none" w:sz="0" w:space="0" w:color="auto"/>
            <w:left w:val="none" w:sz="0" w:space="0" w:color="auto"/>
            <w:bottom w:val="none" w:sz="0" w:space="0" w:color="auto"/>
            <w:right w:val="none" w:sz="0" w:space="0" w:color="auto"/>
          </w:divBdr>
        </w:div>
        <w:div w:id="402992183">
          <w:marLeft w:val="640"/>
          <w:marRight w:val="0"/>
          <w:marTop w:val="0"/>
          <w:marBottom w:val="0"/>
          <w:divBdr>
            <w:top w:val="none" w:sz="0" w:space="0" w:color="auto"/>
            <w:left w:val="none" w:sz="0" w:space="0" w:color="auto"/>
            <w:bottom w:val="none" w:sz="0" w:space="0" w:color="auto"/>
            <w:right w:val="none" w:sz="0" w:space="0" w:color="auto"/>
          </w:divBdr>
        </w:div>
        <w:div w:id="283077743">
          <w:marLeft w:val="640"/>
          <w:marRight w:val="0"/>
          <w:marTop w:val="0"/>
          <w:marBottom w:val="0"/>
          <w:divBdr>
            <w:top w:val="none" w:sz="0" w:space="0" w:color="auto"/>
            <w:left w:val="none" w:sz="0" w:space="0" w:color="auto"/>
            <w:bottom w:val="none" w:sz="0" w:space="0" w:color="auto"/>
            <w:right w:val="none" w:sz="0" w:space="0" w:color="auto"/>
          </w:divBdr>
        </w:div>
        <w:div w:id="139007081">
          <w:marLeft w:val="640"/>
          <w:marRight w:val="0"/>
          <w:marTop w:val="0"/>
          <w:marBottom w:val="0"/>
          <w:divBdr>
            <w:top w:val="none" w:sz="0" w:space="0" w:color="auto"/>
            <w:left w:val="none" w:sz="0" w:space="0" w:color="auto"/>
            <w:bottom w:val="none" w:sz="0" w:space="0" w:color="auto"/>
            <w:right w:val="none" w:sz="0" w:space="0" w:color="auto"/>
          </w:divBdr>
        </w:div>
        <w:div w:id="1261178915">
          <w:marLeft w:val="640"/>
          <w:marRight w:val="0"/>
          <w:marTop w:val="0"/>
          <w:marBottom w:val="0"/>
          <w:divBdr>
            <w:top w:val="none" w:sz="0" w:space="0" w:color="auto"/>
            <w:left w:val="none" w:sz="0" w:space="0" w:color="auto"/>
            <w:bottom w:val="none" w:sz="0" w:space="0" w:color="auto"/>
            <w:right w:val="none" w:sz="0" w:space="0" w:color="auto"/>
          </w:divBdr>
        </w:div>
        <w:div w:id="820852735">
          <w:marLeft w:val="640"/>
          <w:marRight w:val="0"/>
          <w:marTop w:val="0"/>
          <w:marBottom w:val="0"/>
          <w:divBdr>
            <w:top w:val="none" w:sz="0" w:space="0" w:color="auto"/>
            <w:left w:val="none" w:sz="0" w:space="0" w:color="auto"/>
            <w:bottom w:val="none" w:sz="0" w:space="0" w:color="auto"/>
            <w:right w:val="none" w:sz="0" w:space="0" w:color="auto"/>
          </w:divBdr>
        </w:div>
        <w:div w:id="1034305305">
          <w:marLeft w:val="640"/>
          <w:marRight w:val="0"/>
          <w:marTop w:val="0"/>
          <w:marBottom w:val="0"/>
          <w:divBdr>
            <w:top w:val="none" w:sz="0" w:space="0" w:color="auto"/>
            <w:left w:val="none" w:sz="0" w:space="0" w:color="auto"/>
            <w:bottom w:val="none" w:sz="0" w:space="0" w:color="auto"/>
            <w:right w:val="none" w:sz="0" w:space="0" w:color="auto"/>
          </w:divBdr>
        </w:div>
        <w:div w:id="1304195117">
          <w:marLeft w:val="640"/>
          <w:marRight w:val="0"/>
          <w:marTop w:val="0"/>
          <w:marBottom w:val="0"/>
          <w:divBdr>
            <w:top w:val="none" w:sz="0" w:space="0" w:color="auto"/>
            <w:left w:val="none" w:sz="0" w:space="0" w:color="auto"/>
            <w:bottom w:val="none" w:sz="0" w:space="0" w:color="auto"/>
            <w:right w:val="none" w:sz="0" w:space="0" w:color="auto"/>
          </w:divBdr>
        </w:div>
        <w:div w:id="703948665">
          <w:marLeft w:val="640"/>
          <w:marRight w:val="0"/>
          <w:marTop w:val="0"/>
          <w:marBottom w:val="0"/>
          <w:divBdr>
            <w:top w:val="none" w:sz="0" w:space="0" w:color="auto"/>
            <w:left w:val="none" w:sz="0" w:space="0" w:color="auto"/>
            <w:bottom w:val="none" w:sz="0" w:space="0" w:color="auto"/>
            <w:right w:val="none" w:sz="0" w:space="0" w:color="auto"/>
          </w:divBdr>
        </w:div>
        <w:div w:id="169100746">
          <w:marLeft w:val="640"/>
          <w:marRight w:val="0"/>
          <w:marTop w:val="0"/>
          <w:marBottom w:val="0"/>
          <w:divBdr>
            <w:top w:val="none" w:sz="0" w:space="0" w:color="auto"/>
            <w:left w:val="none" w:sz="0" w:space="0" w:color="auto"/>
            <w:bottom w:val="none" w:sz="0" w:space="0" w:color="auto"/>
            <w:right w:val="none" w:sz="0" w:space="0" w:color="auto"/>
          </w:divBdr>
        </w:div>
        <w:div w:id="1395355595">
          <w:marLeft w:val="640"/>
          <w:marRight w:val="0"/>
          <w:marTop w:val="0"/>
          <w:marBottom w:val="0"/>
          <w:divBdr>
            <w:top w:val="none" w:sz="0" w:space="0" w:color="auto"/>
            <w:left w:val="none" w:sz="0" w:space="0" w:color="auto"/>
            <w:bottom w:val="none" w:sz="0" w:space="0" w:color="auto"/>
            <w:right w:val="none" w:sz="0" w:space="0" w:color="auto"/>
          </w:divBdr>
        </w:div>
        <w:div w:id="1050037147">
          <w:marLeft w:val="640"/>
          <w:marRight w:val="0"/>
          <w:marTop w:val="0"/>
          <w:marBottom w:val="0"/>
          <w:divBdr>
            <w:top w:val="none" w:sz="0" w:space="0" w:color="auto"/>
            <w:left w:val="none" w:sz="0" w:space="0" w:color="auto"/>
            <w:bottom w:val="none" w:sz="0" w:space="0" w:color="auto"/>
            <w:right w:val="none" w:sz="0" w:space="0" w:color="auto"/>
          </w:divBdr>
        </w:div>
        <w:div w:id="1378310608">
          <w:marLeft w:val="640"/>
          <w:marRight w:val="0"/>
          <w:marTop w:val="0"/>
          <w:marBottom w:val="0"/>
          <w:divBdr>
            <w:top w:val="none" w:sz="0" w:space="0" w:color="auto"/>
            <w:left w:val="none" w:sz="0" w:space="0" w:color="auto"/>
            <w:bottom w:val="none" w:sz="0" w:space="0" w:color="auto"/>
            <w:right w:val="none" w:sz="0" w:space="0" w:color="auto"/>
          </w:divBdr>
        </w:div>
        <w:div w:id="1138759931">
          <w:marLeft w:val="640"/>
          <w:marRight w:val="0"/>
          <w:marTop w:val="0"/>
          <w:marBottom w:val="0"/>
          <w:divBdr>
            <w:top w:val="none" w:sz="0" w:space="0" w:color="auto"/>
            <w:left w:val="none" w:sz="0" w:space="0" w:color="auto"/>
            <w:bottom w:val="none" w:sz="0" w:space="0" w:color="auto"/>
            <w:right w:val="none" w:sz="0" w:space="0" w:color="auto"/>
          </w:divBdr>
        </w:div>
        <w:div w:id="1488127368">
          <w:marLeft w:val="640"/>
          <w:marRight w:val="0"/>
          <w:marTop w:val="0"/>
          <w:marBottom w:val="0"/>
          <w:divBdr>
            <w:top w:val="none" w:sz="0" w:space="0" w:color="auto"/>
            <w:left w:val="none" w:sz="0" w:space="0" w:color="auto"/>
            <w:bottom w:val="none" w:sz="0" w:space="0" w:color="auto"/>
            <w:right w:val="none" w:sz="0" w:space="0" w:color="auto"/>
          </w:divBdr>
        </w:div>
        <w:div w:id="1729111666">
          <w:marLeft w:val="640"/>
          <w:marRight w:val="0"/>
          <w:marTop w:val="0"/>
          <w:marBottom w:val="0"/>
          <w:divBdr>
            <w:top w:val="none" w:sz="0" w:space="0" w:color="auto"/>
            <w:left w:val="none" w:sz="0" w:space="0" w:color="auto"/>
            <w:bottom w:val="none" w:sz="0" w:space="0" w:color="auto"/>
            <w:right w:val="none" w:sz="0" w:space="0" w:color="auto"/>
          </w:divBdr>
        </w:div>
        <w:div w:id="1833837448">
          <w:marLeft w:val="640"/>
          <w:marRight w:val="0"/>
          <w:marTop w:val="0"/>
          <w:marBottom w:val="0"/>
          <w:divBdr>
            <w:top w:val="none" w:sz="0" w:space="0" w:color="auto"/>
            <w:left w:val="none" w:sz="0" w:space="0" w:color="auto"/>
            <w:bottom w:val="none" w:sz="0" w:space="0" w:color="auto"/>
            <w:right w:val="none" w:sz="0" w:space="0" w:color="auto"/>
          </w:divBdr>
        </w:div>
        <w:div w:id="598831571">
          <w:marLeft w:val="640"/>
          <w:marRight w:val="0"/>
          <w:marTop w:val="0"/>
          <w:marBottom w:val="0"/>
          <w:divBdr>
            <w:top w:val="none" w:sz="0" w:space="0" w:color="auto"/>
            <w:left w:val="none" w:sz="0" w:space="0" w:color="auto"/>
            <w:bottom w:val="none" w:sz="0" w:space="0" w:color="auto"/>
            <w:right w:val="none" w:sz="0" w:space="0" w:color="auto"/>
          </w:divBdr>
        </w:div>
        <w:div w:id="859585481">
          <w:marLeft w:val="640"/>
          <w:marRight w:val="0"/>
          <w:marTop w:val="0"/>
          <w:marBottom w:val="0"/>
          <w:divBdr>
            <w:top w:val="none" w:sz="0" w:space="0" w:color="auto"/>
            <w:left w:val="none" w:sz="0" w:space="0" w:color="auto"/>
            <w:bottom w:val="none" w:sz="0" w:space="0" w:color="auto"/>
            <w:right w:val="none" w:sz="0" w:space="0" w:color="auto"/>
          </w:divBdr>
        </w:div>
        <w:div w:id="2115787471">
          <w:marLeft w:val="640"/>
          <w:marRight w:val="0"/>
          <w:marTop w:val="0"/>
          <w:marBottom w:val="0"/>
          <w:divBdr>
            <w:top w:val="none" w:sz="0" w:space="0" w:color="auto"/>
            <w:left w:val="none" w:sz="0" w:space="0" w:color="auto"/>
            <w:bottom w:val="none" w:sz="0" w:space="0" w:color="auto"/>
            <w:right w:val="none" w:sz="0" w:space="0" w:color="auto"/>
          </w:divBdr>
        </w:div>
        <w:div w:id="732389834">
          <w:marLeft w:val="640"/>
          <w:marRight w:val="0"/>
          <w:marTop w:val="0"/>
          <w:marBottom w:val="0"/>
          <w:divBdr>
            <w:top w:val="none" w:sz="0" w:space="0" w:color="auto"/>
            <w:left w:val="none" w:sz="0" w:space="0" w:color="auto"/>
            <w:bottom w:val="none" w:sz="0" w:space="0" w:color="auto"/>
            <w:right w:val="none" w:sz="0" w:space="0" w:color="auto"/>
          </w:divBdr>
        </w:div>
        <w:div w:id="237717587">
          <w:marLeft w:val="640"/>
          <w:marRight w:val="0"/>
          <w:marTop w:val="0"/>
          <w:marBottom w:val="0"/>
          <w:divBdr>
            <w:top w:val="none" w:sz="0" w:space="0" w:color="auto"/>
            <w:left w:val="none" w:sz="0" w:space="0" w:color="auto"/>
            <w:bottom w:val="none" w:sz="0" w:space="0" w:color="auto"/>
            <w:right w:val="none" w:sz="0" w:space="0" w:color="auto"/>
          </w:divBdr>
        </w:div>
        <w:div w:id="625621621">
          <w:marLeft w:val="640"/>
          <w:marRight w:val="0"/>
          <w:marTop w:val="0"/>
          <w:marBottom w:val="0"/>
          <w:divBdr>
            <w:top w:val="none" w:sz="0" w:space="0" w:color="auto"/>
            <w:left w:val="none" w:sz="0" w:space="0" w:color="auto"/>
            <w:bottom w:val="none" w:sz="0" w:space="0" w:color="auto"/>
            <w:right w:val="none" w:sz="0" w:space="0" w:color="auto"/>
          </w:divBdr>
        </w:div>
        <w:div w:id="240259177">
          <w:marLeft w:val="640"/>
          <w:marRight w:val="0"/>
          <w:marTop w:val="0"/>
          <w:marBottom w:val="0"/>
          <w:divBdr>
            <w:top w:val="none" w:sz="0" w:space="0" w:color="auto"/>
            <w:left w:val="none" w:sz="0" w:space="0" w:color="auto"/>
            <w:bottom w:val="none" w:sz="0" w:space="0" w:color="auto"/>
            <w:right w:val="none" w:sz="0" w:space="0" w:color="auto"/>
          </w:divBdr>
        </w:div>
        <w:div w:id="1614553509">
          <w:marLeft w:val="640"/>
          <w:marRight w:val="0"/>
          <w:marTop w:val="0"/>
          <w:marBottom w:val="0"/>
          <w:divBdr>
            <w:top w:val="none" w:sz="0" w:space="0" w:color="auto"/>
            <w:left w:val="none" w:sz="0" w:space="0" w:color="auto"/>
            <w:bottom w:val="none" w:sz="0" w:space="0" w:color="auto"/>
            <w:right w:val="none" w:sz="0" w:space="0" w:color="auto"/>
          </w:divBdr>
        </w:div>
        <w:div w:id="1904826237">
          <w:marLeft w:val="640"/>
          <w:marRight w:val="0"/>
          <w:marTop w:val="0"/>
          <w:marBottom w:val="0"/>
          <w:divBdr>
            <w:top w:val="none" w:sz="0" w:space="0" w:color="auto"/>
            <w:left w:val="none" w:sz="0" w:space="0" w:color="auto"/>
            <w:bottom w:val="none" w:sz="0" w:space="0" w:color="auto"/>
            <w:right w:val="none" w:sz="0" w:space="0" w:color="auto"/>
          </w:divBdr>
        </w:div>
        <w:div w:id="1686790191">
          <w:marLeft w:val="640"/>
          <w:marRight w:val="0"/>
          <w:marTop w:val="0"/>
          <w:marBottom w:val="0"/>
          <w:divBdr>
            <w:top w:val="none" w:sz="0" w:space="0" w:color="auto"/>
            <w:left w:val="none" w:sz="0" w:space="0" w:color="auto"/>
            <w:bottom w:val="none" w:sz="0" w:space="0" w:color="auto"/>
            <w:right w:val="none" w:sz="0" w:space="0" w:color="auto"/>
          </w:divBdr>
        </w:div>
        <w:div w:id="287703320">
          <w:marLeft w:val="640"/>
          <w:marRight w:val="0"/>
          <w:marTop w:val="0"/>
          <w:marBottom w:val="0"/>
          <w:divBdr>
            <w:top w:val="none" w:sz="0" w:space="0" w:color="auto"/>
            <w:left w:val="none" w:sz="0" w:space="0" w:color="auto"/>
            <w:bottom w:val="none" w:sz="0" w:space="0" w:color="auto"/>
            <w:right w:val="none" w:sz="0" w:space="0" w:color="auto"/>
          </w:divBdr>
        </w:div>
        <w:div w:id="317541192">
          <w:marLeft w:val="640"/>
          <w:marRight w:val="0"/>
          <w:marTop w:val="0"/>
          <w:marBottom w:val="0"/>
          <w:divBdr>
            <w:top w:val="none" w:sz="0" w:space="0" w:color="auto"/>
            <w:left w:val="none" w:sz="0" w:space="0" w:color="auto"/>
            <w:bottom w:val="none" w:sz="0" w:space="0" w:color="auto"/>
            <w:right w:val="none" w:sz="0" w:space="0" w:color="auto"/>
          </w:divBdr>
        </w:div>
        <w:div w:id="378624715">
          <w:marLeft w:val="640"/>
          <w:marRight w:val="0"/>
          <w:marTop w:val="0"/>
          <w:marBottom w:val="0"/>
          <w:divBdr>
            <w:top w:val="none" w:sz="0" w:space="0" w:color="auto"/>
            <w:left w:val="none" w:sz="0" w:space="0" w:color="auto"/>
            <w:bottom w:val="none" w:sz="0" w:space="0" w:color="auto"/>
            <w:right w:val="none" w:sz="0" w:space="0" w:color="auto"/>
          </w:divBdr>
        </w:div>
        <w:div w:id="607197100">
          <w:marLeft w:val="640"/>
          <w:marRight w:val="0"/>
          <w:marTop w:val="0"/>
          <w:marBottom w:val="0"/>
          <w:divBdr>
            <w:top w:val="none" w:sz="0" w:space="0" w:color="auto"/>
            <w:left w:val="none" w:sz="0" w:space="0" w:color="auto"/>
            <w:bottom w:val="none" w:sz="0" w:space="0" w:color="auto"/>
            <w:right w:val="none" w:sz="0" w:space="0" w:color="auto"/>
          </w:divBdr>
        </w:div>
        <w:div w:id="194345604">
          <w:marLeft w:val="640"/>
          <w:marRight w:val="0"/>
          <w:marTop w:val="0"/>
          <w:marBottom w:val="0"/>
          <w:divBdr>
            <w:top w:val="none" w:sz="0" w:space="0" w:color="auto"/>
            <w:left w:val="none" w:sz="0" w:space="0" w:color="auto"/>
            <w:bottom w:val="none" w:sz="0" w:space="0" w:color="auto"/>
            <w:right w:val="none" w:sz="0" w:space="0" w:color="auto"/>
          </w:divBdr>
        </w:div>
        <w:div w:id="1736320473">
          <w:marLeft w:val="640"/>
          <w:marRight w:val="0"/>
          <w:marTop w:val="0"/>
          <w:marBottom w:val="0"/>
          <w:divBdr>
            <w:top w:val="none" w:sz="0" w:space="0" w:color="auto"/>
            <w:left w:val="none" w:sz="0" w:space="0" w:color="auto"/>
            <w:bottom w:val="none" w:sz="0" w:space="0" w:color="auto"/>
            <w:right w:val="none" w:sz="0" w:space="0" w:color="auto"/>
          </w:divBdr>
        </w:div>
        <w:div w:id="2049601693">
          <w:marLeft w:val="640"/>
          <w:marRight w:val="0"/>
          <w:marTop w:val="0"/>
          <w:marBottom w:val="0"/>
          <w:divBdr>
            <w:top w:val="none" w:sz="0" w:space="0" w:color="auto"/>
            <w:left w:val="none" w:sz="0" w:space="0" w:color="auto"/>
            <w:bottom w:val="none" w:sz="0" w:space="0" w:color="auto"/>
            <w:right w:val="none" w:sz="0" w:space="0" w:color="auto"/>
          </w:divBdr>
        </w:div>
        <w:div w:id="249511193">
          <w:marLeft w:val="640"/>
          <w:marRight w:val="0"/>
          <w:marTop w:val="0"/>
          <w:marBottom w:val="0"/>
          <w:divBdr>
            <w:top w:val="none" w:sz="0" w:space="0" w:color="auto"/>
            <w:left w:val="none" w:sz="0" w:space="0" w:color="auto"/>
            <w:bottom w:val="none" w:sz="0" w:space="0" w:color="auto"/>
            <w:right w:val="none" w:sz="0" w:space="0" w:color="auto"/>
          </w:divBdr>
        </w:div>
      </w:divsChild>
    </w:div>
    <w:div w:id="1352485759">
      <w:bodyDiv w:val="1"/>
      <w:marLeft w:val="0"/>
      <w:marRight w:val="0"/>
      <w:marTop w:val="0"/>
      <w:marBottom w:val="0"/>
      <w:divBdr>
        <w:top w:val="none" w:sz="0" w:space="0" w:color="auto"/>
        <w:left w:val="none" w:sz="0" w:space="0" w:color="auto"/>
        <w:bottom w:val="none" w:sz="0" w:space="0" w:color="auto"/>
        <w:right w:val="none" w:sz="0" w:space="0" w:color="auto"/>
      </w:divBdr>
    </w:div>
    <w:div w:id="1355420233">
      <w:bodyDiv w:val="1"/>
      <w:marLeft w:val="0"/>
      <w:marRight w:val="0"/>
      <w:marTop w:val="0"/>
      <w:marBottom w:val="0"/>
      <w:divBdr>
        <w:top w:val="none" w:sz="0" w:space="0" w:color="auto"/>
        <w:left w:val="none" w:sz="0" w:space="0" w:color="auto"/>
        <w:bottom w:val="none" w:sz="0" w:space="0" w:color="auto"/>
        <w:right w:val="none" w:sz="0" w:space="0" w:color="auto"/>
      </w:divBdr>
    </w:div>
    <w:div w:id="1355696011">
      <w:bodyDiv w:val="1"/>
      <w:marLeft w:val="0"/>
      <w:marRight w:val="0"/>
      <w:marTop w:val="0"/>
      <w:marBottom w:val="0"/>
      <w:divBdr>
        <w:top w:val="none" w:sz="0" w:space="0" w:color="auto"/>
        <w:left w:val="none" w:sz="0" w:space="0" w:color="auto"/>
        <w:bottom w:val="none" w:sz="0" w:space="0" w:color="auto"/>
        <w:right w:val="none" w:sz="0" w:space="0" w:color="auto"/>
      </w:divBdr>
      <w:divsChild>
        <w:div w:id="206645159">
          <w:marLeft w:val="480"/>
          <w:marRight w:val="0"/>
          <w:marTop w:val="0"/>
          <w:marBottom w:val="0"/>
          <w:divBdr>
            <w:top w:val="none" w:sz="0" w:space="0" w:color="auto"/>
            <w:left w:val="none" w:sz="0" w:space="0" w:color="auto"/>
            <w:bottom w:val="none" w:sz="0" w:space="0" w:color="auto"/>
            <w:right w:val="none" w:sz="0" w:space="0" w:color="auto"/>
          </w:divBdr>
        </w:div>
        <w:div w:id="745222223">
          <w:marLeft w:val="480"/>
          <w:marRight w:val="0"/>
          <w:marTop w:val="0"/>
          <w:marBottom w:val="0"/>
          <w:divBdr>
            <w:top w:val="none" w:sz="0" w:space="0" w:color="auto"/>
            <w:left w:val="none" w:sz="0" w:space="0" w:color="auto"/>
            <w:bottom w:val="none" w:sz="0" w:space="0" w:color="auto"/>
            <w:right w:val="none" w:sz="0" w:space="0" w:color="auto"/>
          </w:divBdr>
        </w:div>
        <w:div w:id="1836455112">
          <w:marLeft w:val="480"/>
          <w:marRight w:val="0"/>
          <w:marTop w:val="0"/>
          <w:marBottom w:val="0"/>
          <w:divBdr>
            <w:top w:val="none" w:sz="0" w:space="0" w:color="auto"/>
            <w:left w:val="none" w:sz="0" w:space="0" w:color="auto"/>
            <w:bottom w:val="none" w:sz="0" w:space="0" w:color="auto"/>
            <w:right w:val="none" w:sz="0" w:space="0" w:color="auto"/>
          </w:divBdr>
        </w:div>
        <w:div w:id="2044206771">
          <w:marLeft w:val="480"/>
          <w:marRight w:val="0"/>
          <w:marTop w:val="0"/>
          <w:marBottom w:val="0"/>
          <w:divBdr>
            <w:top w:val="none" w:sz="0" w:space="0" w:color="auto"/>
            <w:left w:val="none" w:sz="0" w:space="0" w:color="auto"/>
            <w:bottom w:val="none" w:sz="0" w:space="0" w:color="auto"/>
            <w:right w:val="none" w:sz="0" w:space="0" w:color="auto"/>
          </w:divBdr>
        </w:div>
        <w:div w:id="1009986553">
          <w:marLeft w:val="480"/>
          <w:marRight w:val="0"/>
          <w:marTop w:val="0"/>
          <w:marBottom w:val="0"/>
          <w:divBdr>
            <w:top w:val="none" w:sz="0" w:space="0" w:color="auto"/>
            <w:left w:val="none" w:sz="0" w:space="0" w:color="auto"/>
            <w:bottom w:val="none" w:sz="0" w:space="0" w:color="auto"/>
            <w:right w:val="none" w:sz="0" w:space="0" w:color="auto"/>
          </w:divBdr>
        </w:div>
        <w:div w:id="1391034090">
          <w:marLeft w:val="480"/>
          <w:marRight w:val="0"/>
          <w:marTop w:val="0"/>
          <w:marBottom w:val="0"/>
          <w:divBdr>
            <w:top w:val="none" w:sz="0" w:space="0" w:color="auto"/>
            <w:left w:val="none" w:sz="0" w:space="0" w:color="auto"/>
            <w:bottom w:val="none" w:sz="0" w:space="0" w:color="auto"/>
            <w:right w:val="none" w:sz="0" w:space="0" w:color="auto"/>
          </w:divBdr>
        </w:div>
        <w:div w:id="1058433758">
          <w:marLeft w:val="480"/>
          <w:marRight w:val="0"/>
          <w:marTop w:val="0"/>
          <w:marBottom w:val="0"/>
          <w:divBdr>
            <w:top w:val="none" w:sz="0" w:space="0" w:color="auto"/>
            <w:left w:val="none" w:sz="0" w:space="0" w:color="auto"/>
            <w:bottom w:val="none" w:sz="0" w:space="0" w:color="auto"/>
            <w:right w:val="none" w:sz="0" w:space="0" w:color="auto"/>
          </w:divBdr>
        </w:div>
        <w:div w:id="2080469725">
          <w:marLeft w:val="480"/>
          <w:marRight w:val="0"/>
          <w:marTop w:val="0"/>
          <w:marBottom w:val="0"/>
          <w:divBdr>
            <w:top w:val="none" w:sz="0" w:space="0" w:color="auto"/>
            <w:left w:val="none" w:sz="0" w:space="0" w:color="auto"/>
            <w:bottom w:val="none" w:sz="0" w:space="0" w:color="auto"/>
            <w:right w:val="none" w:sz="0" w:space="0" w:color="auto"/>
          </w:divBdr>
        </w:div>
        <w:div w:id="697043692">
          <w:marLeft w:val="480"/>
          <w:marRight w:val="0"/>
          <w:marTop w:val="0"/>
          <w:marBottom w:val="0"/>
          <w:divBdr>
            <w:top w:val="none" w:sz="0" w:space="0" w:color="auto"/>
            <w:left w:val="none" w:sz="0" w:space="0" w:color="auto"/>
            <w:bottom w:val="none" w:sz="0" w:space="0" w:color="auto"/>
            <w:right w:val="none" w:sz="0" w:space="0" w:color="auto"/>
          </w:divBdr>
        </w:div>
        <w:div w:id="1128354545">
          <w:marLeft w:val="480"/>
          <w:marRight w:val="0"/>
          <w:marTop w:val="0"/>
          <w:marBottom w:val="0"/>
          <w:divBdr>
            <w:top w:val="none" w:sz="0" w:space="0" w:color="auto"/>
            <w:left w:val="none" w:sz="0" w:space="0" w:color="auto"/>
            <w:bottom w:val="none" w:sz="0" w:space="0" w:color="auto"/>
            <w:right w:val="none" w:sz="0" w:space="0" w:color="auto"/>
          </w:divBdr>
        </w:div>
        <w:div w:id="509873215">
          <w:marLeft w:val="480"/>
          <w:marRight w:val="0"/>
          <w:marTop w:val="0"/>
          <w:marBottom w:val="0"/>
          <w:divBdr>
            <w:top w:val="none" w:sz="0" w:space="0" w:color="auto"/>
            <w:left w:val="none" w:sz="0" w:space="0" w:color="auto"/>
            <w:bottom w:val="none" w:sz="0" w:space="0" w:color="auto"/>
            <w:right w:val="none" w:sz="0" w:space="0" w:color="auto"/>
          </w:divBdr>
        </w:div>
        <w:div w:id="573971885">
          <w:marLeft w:val="480"/>
          <w:marRight w:val="0"/>
          <w:marTop w:val="0"/>
          <w:marBottom w:val="0"/>
          <w:divBdr>
            <w:top w:val="none" w:sz="0" w:space="0" w:color="auto"/>
            <w:left w:val="none" w:sz="0" w:space="0" w:color="auto"/>
            <w:bottom w:val="none" w:sz="0" w:space="0" w:color="auto"/>
            <w:right w:val="none" w:sz="0" w:space="0" w:color="auto"/>
          </w:divBdr>
        </w:div>
        <w:div w:id="1286497001">
          <w:marLeft w:val="480"/>
          <w:marRight w:val="0"/>
          <w:marTop w:val="0"/>
          <w:marBottom w:val="0"/>
          <w:divBdr>
            <w:top w:val="none" w:sz="0" w:space="0" w:color="auto"/>
            <w:left w:val="none" w:sz="0" w:space="0" w:color="auto"/>
            <w:bottom w:val="none" w:sz="0" w:space="0" w:color="auto"/>
            <w:right w:val="none" w:sz="0" w:space="0" w:color="auto"/>
          </w:divBdr>
        </w:div>
        <w:div w:id="1024213727">
          <w:marLeft w:val="480"/>
          <w:marRight w:val="0"/>
          <w:marTop w:val="0"/>
          <w:marBottom w:val="0"/>
          <w:divBdr>
            <w:top w:val="none" w:sz="0" w:space="0" w:color="auto"/>
            <w:left w:val="none" w:sz="0" w:space="0" w:color="auto"/>
            <w:bottom w:val="none" w:sz="0" w:space="0" w:color="auto"/>
            <w:right w:val="none" w:sz="0" w:space="0" w:color="auto"/>
          </w:divBdr>
        </w:div>
        <w:div w:id="1336957248">
          <w:marLeft w:val="480"/>
          <w:marRight w:val="0"/>
          <w:marTop w:val="0"/>
          <w:marBottom w:val="0"/>
          <w:divBdr>
            <w:top w:val="none" w:sz="0" w:space="0" w:color="auto"/>
            <w:left w:val="none" w:sz="0" w:space="0" w:color="auto"/>
            <w:bottom w:val="none" w:sz="0" w:space="0" w:color="auto"/>
            <w:right w:val="none" w:sz="0" w:space="0" w:color="auto"/>
          </w:divBdr>
        </w:div>
        <w:div w:id="906457860">
          <w:marLeft w:val="480"/>
          <w:marRight w:val="0"/>
          <w:marTop w:val="0"/>
          <w:marBottom w:val="0"/>
          <w:divBdr>
            <w:top w:val="none" w:sz="0" w:space="0" w:color="auto"/>
            <w:left w:val="none" w:sz="0" w:space="0" w:color="auto"/>
            <w:bottom w:val="none" w:sz="0" w:space="0" w:color="auto"/>
            <w:right w:val="none" w:sz="0" w:space="0" w:color="auto"/>
          </w:divBdr>
        </w:div>
        <w:div w:id="177617719">
          <w:marLeft w:val="480"/>
          <w:marRight w:val="0"/>
          <w:marTop w:val="0"/>
          <w:marBottom w:val="0"/>
          <w:divBdr>
            <w:top w:val="none" w:sz="0" w:space="0" w:color="auto"/>
            <w:left w:val="none" w:sz="0" w:space="0" w:color="auto"/>
            <w:bottom w:val="none" w:sz="0" w:space="0" w:color="auto"/>
            <w:right w:val="none" w:sz="0" w:space="0" w:color="auto"/>
          </w:divBdr>
        </w:div>
      </w:divsChild>
    </w:div>
    <w:div w:id="1356926042">
      <w:bodyDiv w:val="1"/>
      <w:marLeft w:val="0"/>
      <w:marRight w:val="0"/>
      <w:marTop w:val="0"/>
      <w:marBottom w:val="0"/>
      <w:divBdr>
        <w:top w:val="none" w:sz="0" w:space="0" w:color="auto"/>
        <w:left w:val="none" w:sz="0" w:space="0" w:color="auto"/>
        <w:bottom w:val="none" w:sz="0" w:space="0" w:color="auto"/>
        <w:right w:val="none" w:sz="0" w:space="0" w:color="auto"/>
      </w:divBdr>
    </w:div>
    <w:div w:id="1362971754">
      <w:bodyDiv w:val="1"/>
      <w:marLeft w:val="0"/>
      <w:marRight w:val="0"/>
      <w:marTop w:val="0"/>
      <w:marBottom w:val="0"/>
      <w:divBdr>
        <w:top w:val="none" w:sz="0" w:space="0" w:color="auto"/>
        <w:left w:val="none" w:sz="0" w:space="0" w:color="auto"/>
        <w:bottom w:val="none" w:sz="0" w:space="0" w:color="auto"/>
        <w:right w:val="none" w:sz="0" w:space="0" w:color="auto"/>
      </w:divBdr>
    </w:div>
    <w:div w:id="1373993114">
      <w:bodyDiv w:val="1"/>
      <w:marLeft w:val="0"/>
      <w:marRight w:val="0"/>
      <w:marTop w:val="0"/>
      <w:marBottom w:val="0"/>
      <w:divBdr>
        <w:top w:val="none" w:sz="0" w:space="0" w:color="auto"/>
        <w:left w:val="none" w:sz="0" w:space="0" w:color="auto"/>
        <w:bottom w:val="none" w:sz="0" w:space="0" w:color="auto"/>
        <w:right w:val="none" w:sz="0" w:space="0" w:color="auto"/>
      </w:divBdr>
    </w:div>
    <w:div w:id="1376004387">
      <w:bodyDiv w:val="1"/>
      <w:marLeft w:val="0"/>
      <w:marRight w:val="0"/>
      <w:marTop w:val="0"/>
      <w:marBottom w:val="0"/>
      <w:divBdr>
        <w:top w:val="none" w:sz="0" w:space="0" w:color="auto"/>
        <w:left w:val="none" w:sz="0" w:space="0" w:color="auto"/>
        <w:bottom w:val="none" w:sz="0" w:space="0" w:color="auto"/>
        <w:right w:val="none" w:sz="0" w:space="0" w:color="auto"/>
      </w:divBdr>
    </w:div>
    <w:div w:id="1376389429">
      <w:bodyDiv w:val="1"/>
      <w:marLeft w:val="0"/>
      <w:marRight w:val="0"/>
      <w:marTop w:val="0"/>
      <w:marBottom w:val="0"/>
      <w:divBdr>
        <w:top w:val="none" w:sz="0" w:space="0" w:color="auto"/>
        <w:left w:val="none" w:sz="0" w:space="0" w:color="auto"/>
        <w:bottom w:val="none" w:sz="0" w:space="0" w:color="auto"/>
        <w:right w:val="none" w:sz="0" w:space="0" w:color="auto"/>
      </w:divBdr>
    </w:div>
    <w:div w:id="1379353633">
      <w:bodyDiv w:val="1"/>
      <w:marLeft w:val="0"/>
      <w:marRight w:val="0"/>
      <w:marTop w:val="0"/>
      <w:marBottom w:val="0"/>
      <w:divBdr>
        <w:top w:val="none" w:sz="0" w:space="0" w:color="auto"/>
        <w:left w:val="none" w:sz="0" w:space="0" w:color="auto"/>
        <w:bottom w:val="none" w:sz="0" w:space="0" w:color="auto"/>
        <w:right w:val="none" w:sz="0" w:space="0" w:color="auto"/>
      </w:divBdr>
    </w:div>
    <w:div w:id="1381784235">
      <w:bodyDiv w:val="1"/>
      <w:marLeft w:val="0"/>
      <w:marRight w:val="0"/>
      <w:marTop w:val="0"/>
      <w:marBottom w:val="0"/>
      <w:divBdr>
        <w:top w:val="none" w:sz="0" w:space="0" w:color="auto"/>
        <w:left w:val="none" w:sz="0" w:space="0" w:color="auto"/>
        <w:bottom w:val="none" w:sz="0" w:space="0" w:color="auto"/>
        <w:right w:val="none" w:sz="0" w:space="0" w:color="auto"/>
      </w:divBdr>
    </w:div>
    <w:div w:id="1383868787">
      <w:bodyDiv w:val="1"/>
      <w:marLeft w:val="0"/>
      <w:marRight w:val="0"/>
      <w:marTop w:val="0"/>
      <w:marBottom w:val="0"/>
      <w:divBdr>
        <w:top w:val="none" w:sz="0" w:space="0" w:color="auto"/>
        <w:left w:val="none" w:sz="0" w:space="0" w:color="auto"/>
        <w:bottom w:val="none" w:sz="0" w:space="0" w:color="auto"/>
        <w:right w:val="none" w:sz="0" w:space="0" w:color="auto"/>
      </w:divBdr>
      <w:divsChild>
        <w:div w:id="268127197">
          <w:marLeft w:val="640"/>
          <w:marRight w:val="0"/>
          <w:marTop w:val="0"/>
          <w:marBottom w:val="0"/>
          <w:divBdr>
            <w:top w:val="none" w:sz="0" w:space="0" w:color="auto"/>
            <w:left w:val="none" w:sz="0" w:space="0" w:color="auto"/>
            <w:bottom w:val="none" w:sz="0" w:space="0" w:color="auto"/>
            <w:right w:val="none" w:sz="0" w:space="0" w:color="auto"/>
          </w:divBdr>
        </w:div>
        <w:div w:id="1548029947">
          <w:marLeft w:val="640"/>
          <w:marRight w:val="0"/>
          <w:marTop w:val="0"/>
          <w:marBottom w:val="0"/>
          <w:divBdr>
            <w:top w:val="none" w:sz="0" w:space="0" w:color="auto"/>
            <w:left w:val="none" w:sz="0" w:space="0" w:color="auto"/>
            <w:bottom w:val="none" w:sz="0" w:space="0" w:color="auto"/>
            <w:right w:val="none" w:sz="0" w:space="0" w:color="auto"/>
          </w:divBdr>
        </w:div>
        <w:div w:id="489715690">
          <w:marLeft w:val="640"/>
          <w:marRight w:val="0"/>
          <w:marTop w:val="0"/>
          <w:marBottom w:val="0"/>
          <w:divBdr>
            <w:top w:val="none" w:sz="0" w:space="0" w:color="auto"/>
            <w:left w:val="none" w:sz="0" w:space="0" w:color="auto"/>
            <w:bottom w:val="none" w:sz="0" w:space="0" w:color="auto"/>
            <w:right w:val="none" w:sz="0" w:space="0" w:color="auto"/>
          </w:divBdr>
        </w:div>
        <w:div w:id="521014799">
          <w:marLeft w:val="640"/>
          <w:marRight w:val="0"/>
          <w:marTop w:val="0"/>
          <w:marBottom w:val="0"/>
          <w:divBdr>
            <w:top w:val="none" w:sz="0" w:space="0" w:color="auto"/>
            <w:left w:val="none" w:sz="0" w:space="0" w:color="auto"/>
            <w:bottom w:val="none" w:sz="0" w:space="0" w:color="auto"/>
            <w:right w:val="none" w:sz="0" w:space="0" w:color="auto"/>
          </w:divBdr>
        </w:div>
        <w:div w:id="1761097665">
          <w:marLeft w:val="640"/>
          <w:marRight w:val="0"/>
          <w:marTop w:val="0"/>
          <w:marBottom w:val="0"/>
          <w:divBdr>
            <w:top w:val="none" w:sz="0" w:space="0" w:color="auto"/>
            <w:left w:val="none" w:sz="0" w:space="0" w:color="auto"/>
            <w:bottom w:val="none" w:sz="0" w:space="0" w:color="auto"/>
            <w:right w:val="none" w:sz="0" w:space="0" w:color="auto"/>
          </w:divBdr>
        </w:div>
        <w:div w:id="1329214241">
          <w:marLeft w:val="640"/>
          <w:marRight w:val="0"/>
          <w:marTop w:val="0"/>
          <w:marBottom w:val="0"/>
          <w:divBdr>
            <w:top w:val="none" w:sz="0" w:space="0" w:color="auto"/>
            <w:left w:val="none" w:sz="0" w:space="0" w:color="auto"/>
            <w:bottom w:val="none" w:sz="0" w:space="0" w:color="auto"/>
            <w:right w:val="none" w:sz="0" w:space="0" w:color="auto"/>
          </w:divBdr>
        </w:div>
        <w:div w:id="1513495811">
          <w:marLeft w:val="640"/>
          <w:marRight w:val="0"/>
          <w:marTop w:val="0"/>
          <w:marBottom w:val="0"/>
          <w:divBdr>
            <w:top w:val="none" w:sz="0" w:space="0" w:color="auto"/>
            <w:left w:val="none" w:sz="0" w:space="0" w:color="auto"/>
            <w:bottom w:val="none" w:sz="0" w:space="0" w:color="auto"/>
            <w:right w:val="none" w:sz="0" w:space="0" w:color="auto"/>
          </w:divBdr>
        </w:div>
        <w:div w:id="2029405457">
          <w:marLeft w:val="640"/>
          <w:marRight w:val="0"/>
          <w:marTop w:val="0"/>
          <w:marBottom w:val="0"/>
          <w:divBdr>
            <w:top w:val="none" w:sz="0" w:space="0" w:color="auto"/>
            <w:left w:val="none" w:sz="0" w:space="0" w:color="auto"/>
            <w:bottom w:val="none" w:sz="0" w:space="0" w:color="auto"/>
            <w:right w:val="none" w:sz="0" w:space="0" w:color="auto"/>
          </w:divBdr>
        </w:div>
        <w:div w:id="1101342656">
          <w:marLeft w:val="640"/>
          <w:marRight w:val="0"/>
          <w:marTop w:val="0"/>
          <w:marBottom w:val="0"/>
          <w:divBdr>
            <w:top w:val="none" w:sz="0" w:space="0" w:color="auto"/>
            <w:left w:val="none" w:sz="0" w:space="0" w:color="auto"/>
            <w:bottom w:val="none" w:sz="0" w:space="0" w:color="auto"/>
            <w:right w:val="none" w:sz="0" w:space="0" w:color="auto"/>
          </w:divBdr>
        </w:div>
        <w:div w:id="2099474895">
          <w:marLeft w:val="640"/>
          <w:marRight w:val="0"/>
          <w:marTop w:val="0"/>
          <w:marBottom w:val="0"/>
          <w:divBdr>
            <w:top w:val="none" w:sz="0" w:space="0" w:color="auto"/>
            <w:left w:val="none" w:sz="0" w:space="0" w:color="auto"/>
            <w:bottom w:val="none" w:sz="0" w:space="0" w:color="auto"/>
            <w:right w:val="none" w:sz="0" w:space="0" w:color="auto"/>
          </w:divBdr>
        </w:div>
        <w:div w:id="756095663">
          <w:marLeft w:val="640"/>
          <w:marRight w:val="0"/>
          <w:marTop w:val="0"/>
          <w:marBottom w:val="0"/>
          <w:divBdr>
            <w:top w:val="none" w:sz="0" w:space="0" w:color="auto"/>
            <w:left w:val="none" w:sz="0" w:space="0" w:color="auto"/>
            <w:bottom w:val="none" w:sz="0" w:space="0" w:color="auto"/>
            <w:right w:val="none" w:sz="0" w:space="0" w:color="auto"/>
          </w:divBdr>
        </w:div>
        <w:div w:id="2046297130">
          <w:marLeft w:val="640"/>
          <w:marRight w:val="0"/>
          <w:marTop w:val="0"/>
          <w:marBottom w:val="0"/>
          <w:divBdr>
            <w:top w:val="none" w:sz="0" w:space="0" w:color="auto"/>
            <w:left w:val="none" w:sz="0" w:space="0" w:color="auto"/>
            <w:bottom w:val="none" w:sz="0" w:space="0" w:color="auto"/>
            <w:right w:val="none" w:sz="0" w:space="0" w:color="auto"/>
          </w:divBdr>
        </w:div>
        <w:div w:id="1836872995">
          <w:marLeft w:val="640"/>
          <w:marRight w:val="0"/>
          <w:marTop w:val="0"/>
          <w:marBottom w:val="0"/>
          <w:divBdr>
            <w:top w:val="none" w:sz="0" w:space="0" w:color="auto"/>
            <w:left w:val="none" w:sz="0" w:space="0" w:color="auto"/>
            <w:bottom w:val="none" w:sz="0" w:space="0" w:color="auto"/>
            <w:right w:val="none" w:sz="0" w:space="0" w:color="auto"/>
          </w:divBdr>
        </w:div>
        <w:div w:id="1402216678">
          <w:marLeft w:val="640"/>
          <w:marRight w:val="0"/>
          <w:marTop w:val="0"/>
          <w:marBottom w:val="0"/>
          <w:divBdr>
            <w:top w:val="none" w:sz="0" w:space="0" w:color="auto"/>
            <w:left w:val="none" w:sz="0" w:space="0" w:color="auto"/>
            <w:bottom w:val="none" w:sz="0" w:space="0" w:color="auto"/>
            <w:right w:val="none" w:sz="0" w:space="0" w:color="auto"/>
          </w:divBdr>
        </w:div>
        <w:div w:id="1283805001">
          <w:marLeft w:val="640"/>
          <w:marRight w:val="0"/>
          <w:marTop w:val="0"/>
          <w:marBottom w:val="0"/>
          <w:divBdr>
            <w:top w:val="none" w:sz="0" w:space="0" w:color="auto"/>
            <w:left w:val="none" w:sz="0" w:space="0" w:color="auto"/>
            <w:bottom w:val="none" w:sz="0" w:space="0" w:color="auto"/>
            <w:right w:val="none" w:sz="0" w:space="0" w:color="auto"/>
          </w:divBdr>
        </w:div>
        <w:div w:id="2000844350">
          <w:marLeft w:val="640"/>
          <w:marRight w:val="0"/>
          <w:marTop w:val="0"/>
          <w:marBottom w:val="0"/>
          <w:divBdr>
            <w:top w:val="none" w:sz="0" w:space="0" w:color="auto"/>
            <w:left w:val="none" w:sz="0" w:space="0" w:color="auto"/>
            <w:bottom w:val="none" w:sz="0" w:space="0" w:color="auto"/>
            <w:right w:val="none" w:sz="0" w:space="0" w:color="auto"/>
          </w:divBdr>
        </w:div>
        <w:div w:id="442110541">
          <w:marLeft w:val="640"/>
          <w:marRight w:val="0"/>
          <w:marTop w:val="0"/>
          <w:marBottom w:val="0"/>
          <w:divBdr>
            <w:top w:val="none" w:sz="0" w:space="0" w:color="auto"/>
            <w:left w:val="none" w:sz="0" w:space="0" w:color="auto"/>
            <w:bottom w:val="none" w:sz="0" w:space="0" w:color="auto"/>
            <w:right w:val="none" w:sz="0" w:space="0" w:color="auto"/>
          </w:divBdr>
        </w:div>
        <w:div w:id="1250037626">
          <w:marLeft w:val="640"/>
          <w:marRight w:val="0"/>
          <w:marTop w:val="0"/>
          <w:marBottom w:val="0"/>
          <w:divBdr>
            <w:top w:val="none" w:sz="0" w:space="0" w:color="auto"/>
            <w:left w:val="none" w:sz="0" w:space="0" w:color="auto"/>
            <w:bottom w:val="none" w:sz="0" w:space="0" w:color="auto"/>
            <w:right w:val="none" w:sz="0" w:space="0" w:color="auto"/>
          </w:divBdr>
        </w:div>
        <w:div w:id="287668737">
          <w:marLeft w:val="640"/>
          <w:marRight w:val="0"/>
          <w:marTop w:val="0"/>
          <w:marBottom w:val="0"/>
          <w:divBdr>
            <w:top w:val="none" w:sz="0" w:space="0" w:color="auto"/>
            <w:left w:val="none" w:sz="0" w:space="0" w:color="auto"/>
            <w:bottom w:val="none" w:sz="0" w:space="0" w:color="auto"/>
            <w:right w:val="none" w:sz="0" w:space="0" w:color="auto"/>
          </w:divBdr>
        </w:div>
        <w:div w:id="798454465">
          <w:marLeft w:val="640"/>
          <w:marRight w:val="0"/>
          <w:marTop w:val="0"/>
          <w:marBottom w:val="0"/>
          <w:divBdr>
            <w:top w:val="none" w:sz="0" w:space="0" w:color="auto"/>
            <w:left w:val="none" w:sz="0" w:space="0" w:color="auto"/>
            <w:bottom w:val="none" w:sz="0" w:space="0" w:color="auto"/>
            <w:right w:val="none" w:sz="0" w:space="0" w:color="auto"/>
          </w:divBdr>
        </w:div>
        <w:div w:id="1306667930">
          <w:marLeft w:val="640"/>
          <w:marRight w:val="0"/>
          <w:marTop w:val="0"/>
          <w:marBottom w:val="0"/>
          <w:divBdr>
            <w:top w:val="none" w:sz="0" w:space="0" w:color="auto"/>
            <w:left w:val="none" w:sz="0" w:space="0" w:color="auto"/>
            <w:bottom w:val="none" w:sz="0" w:space="0" w:color="auto"/>
            <w:right w:val="none" w:sz="0" w:space="0" w:color="auto"/>
          </w:divBdr>
        </w:div>
        <w:div w:id="1430275320">
          <w:marLeft w:val="640"/>
          <w:marRight w:val="0"/>
          <w:marTop w:val="0"/>
          <w:marBottom w:val="0"/>
          <w:divBdr>
            <w:top w:val="none" w:sz="0" w:space="0" w:color="auto"/>
            <w:left w:val="none" w:sz="0" w:space="0" w:color="auto"/>
            <w:bottom w:val="none" w:sz="0" w:space="0" w:color="auto"/>
            <w:right w:val="none" w:sz="0" w:space="0" w:color="auto"/>
          </w:divBdr>
        </w:div>
        <w:div w:id="340741173">
          <w:marLeft w:val="640"/>
          <w:marRight w:val="0"/>
          <w:marTop w:val="0"/>
          <w:marBottom w:val="0"/>
          <w:divBdr>
            <w:top w:val="none" w:sz="0" w:space="0" w:color="auto"/>
            <w:left w:val="none" w:sz="0" w:space="0" w:color="auto"/>
            <w:bottom w:val="none" w:sz="0" w:space="0" w:color="auto"/>
            <w:right w:val="none" w:sz="0" w:space="0" w:color="auto"/>
          </w:divBdr>
        </w:div>
        <w:div w:id="1743142705">
          <w:marLeft w:val="640"/>
          <w:marRight w:val="0"/>
          <w:marTop w:val="0"/>
          <w:marBottom w:val="0"/>
          <w:divBdr>
            <w:top w:val="none" w:sz="0" w:space="0" w:color="auto"/>
            <w:left w:val="none" w:sz="0" w:space="0" w:color="auto"/>
            <w:bottom w:val="none" w:sz="0" w:space="0" w:color="auto"/>
            <w:right w:val="none" w:sz="0" w:space="0" w:color="auto"/>
          </w:divBdr>
        </w:div>
        <w:div w:id="1749188511">
          <w:marLeft w:val="640"/>
          <w:marRight w:val="0"/>
          <w:marTop w:val="0"/>
          <w:marBottom w:val="0"/>
          <w:divBdr>
            <w:top w:val="none" w:sz="0" w:space="0" w:color="auto"/>
            <w:left w:val="none" w:sz="0" w:space="0" w:color="auto"/>
            <w:bottom w:val="none" w:sz="0" w:space="0" w:color="auto"/>
            <w:right w:val="none" w:sz="0" w:space="0" w:color="auto"/>
          </w:divBdr>
        </w:div>
        <w:div w:id="1346903809">
          <w:marLeft w:val="640"/>
          <w:marRight w:val="0"/>
          <w:marTop w:val="0"/>
          <w:marBottom w:val="0"/>
          <w:divBdr>
            <w:top w:val="none" w:sz="0" w:space="0" w:color="auto"/>
            <w:left w:val="none" w:sz="0" w:space="0" w:color="auto"/>
            <w:bottom w:val="none" w:sz="0" w:space="0" w:color="auto"/>
            <w:right w:val="none" w:sz="0" w:space="0" w:color="auto"/>
          </w:divBdr>
        </w:div>
        <w:div w:id="163514937">
          <w:marLeft w:val="640"/>
          <w:marRight w:val="0"/>
          <w:marTop w:val="0"/>
          <w:marBottom w:val="0"/>
          <w:divBdr>
            <w:top w:val="none" w:sz="0" w:space="0" w:color="auto"/>
            <w:left w:val="none" w:sz="0" w:space="0" w:color="auto"/>
            <w:bottom w:val="none" w:sz="0" w:space="0" w:color="auto"/>
            <w:right w:val="none" w:sz="0" w:space="0" w:color="auto"/>
          </w:divBdr>
        </w:div>
        <w:div w:id="255095635">
          <w:marLeft w:val="640"/>
          <w:marRight w:val="0"/>
          <w:marTop w:val="0"/>
          <w:marBottom w:val="0"/>
          <w:divBdr>
            <w:top w:val="none" w:sz="0" w:space="0" w:color="auto"/>
            <w:left w:val="none" w:sz="0" w:space="0" w:color="auto"/>
            <w:bottom w:val="none" w:sz="0" w:space="0" w:color="auto"/>
            <w:right w:val="none" w:sz="0" w:space="0" w:color="auto"/>
          </w:divBdr>
        </w:div>
        <w:div w:id="224876059">
          <w:marLeft w:val="640"/>
          <w:marRight w:val="0"/>
          <w:marTop w:val="0"/>
          <w:marBottom w:val="0"/>
          <w:divBdr>
            <w:top w:val="none" w:sz="0" w:space="0" w:color="auto"/>
            <w:left w:val="none" w:sz="0" w:space="0" w:color="auto"/>
            <w:bottom w:val="none" w:sz="0" w:space="0" w:color="auto"/>
            <w:right w:val="none" w:sz="0" w:space="0" w:color="auto"/>
          </w:divBdr>
        </w:div>
        <w:div w:id="1053458275">
          <w:marLeft w:val="640"/>
          <w:marRight w:val="0"/>
          <w:marTop w:val="0"/>
          <w:marBottom w:val="0"/>
          <w:divBdr>
            <w:top w:val="none" w:sz="0" w:space="0" w:color="auto"/>
            <w:left w:val="none" w:sz="0" w:space="0" w:color="auto"/>
            <w:bottom w:val="none" w:sz="0" w:space="0" w:color="auto"/>
            <w:right w:val="none" w:sz="0" w:space="0" w:color="auto"/>
          </w:divBdr>
        </w:div>
        <w:div w:id="1154880349">
          <w:marLeft w:val="640"/>
          <w:marRight w:val="0"/>
          <w:marTop w:val="0"/>
          <w:marBottom w:val="0"/>
          <w:divBdr>
            <w:top w:val="none" w:sz="0" w:space="0" w:color="auto"/>
            <w:left w:val="none" w:sz="0" w:space="0" w:color="auto"/>
            <w:bottom w:val="none" w:sz="0" w:space="0" w:color="auto"/>
            <w:right w:val="none" w:sz="0" w:space="0" w:color="auto"/>
          </w:divBdr>
        </w:div>
        <w:div w:id="725178379">
          <w:marLeft w:val="640"/>
          <w:marRight w:val="0"/>
          <w:marTop w:val="0"/>
          <w:marBottom w:val="0"/>
          <w:divBdr>
            <w:top w:val="none" w:sz="0" w:space="0" w:color="auto"/>
            <w:left w:val="none" w:sz="0" w:space="0" w:color="auto"/>
            <w:bottom w:val="none" w:sz="0" w:space="0" w:color="auto"/>
            <w:right w:val="none" w:sz="0" w:space="0" w:color="auto"/>
          </w:divBdr>
        </w:div>
        <w:div w:id="1971590306">
          <w:marLeft w:val="640"/>
          <w:marRight w:val="0"/>
          <w:marTop w:val="0"/>
          <w:marBottom w:val="0"/>
          <w:divBdr>
            <w:top w:val="none" w:sz="0" w:space="0" w:color="auto"/>
            <w:left w:val="none" w:sz="0" w:space="0" w:color="auto"/>
            <w:bottom w:val="none" w:sz="0" w:space="0" w:color="auto"/>
            <w:right w:val="none" w:sz="0" w:space="0" w:color="auto"/>
          </w:divBdr>
        </w:div>
        <w:div w:id="272175842">
          <w:marLeft w:val="640"/>
          <w:marRight w:val="0"/>
          <w:marTop w:val="0"/>
          <w:marBottom w:val="0"/>
          <w:divBdr>
            <w:top w:val="none" w:sz="0" w:space="0" w:color="auto"/>
            <w:left w:val="none" w:sz="0" w:space="0" w:color="auto"/>
            <w:bottom w:val="none" w:sz="0" w:space="0" w:color="auto"/>
            <w:right w:val="none" w:sz="0" w:space="0" w:color="auto"/>
          </w:divBdr>
        </w:div>
        <w:div w:id="909314993">
          <w:marLeft w:val="640"/>
          <w:marRight w:val="0"/>
          <w:marTop w:val="0"/>
          <w:marBottom w:val="0"/>
          <w:divBdr>
            <w:top w:val="none" w:sz="0" w:space="0" w:color="auto"/>
            <w:left w:val="none" w:sz="0" w:space="0" w:color="auto"/>
            <w:bottom w:val="none" w:sz="0" w:space="0" w:color="auto"/>
            <w:right w:val="none" w:sz="0" w:space="0" w:color="auto"/>
          </w:divBdr>
        </w:div>
        <w:div w:id="299379736">
          <w:marLeft w:val="640"/>
          <w:marRight w:val="0"/>
          <w:marTop w:val="0"/>
          <w:marBottom w:val="0"/>
          <w:divBdr>
            <w:top w:val="none" w:sz="0" w:space="0" w:color="auto"/>
            <w:left w:val="none" w:sz="0" w:space="0" w:color="auto"/>
            <w:bottom w:val="none" w:sz="0" w:space="0" w:color="auto"/>
            <w:right w:val="none" w:sz="0" w:space="0" w:color="auto"/>
          </w:divBdr>
        </w:div>
        <w:div w:id="469370715">
          <w:marLeft w:val="640"/>
          <w:marRight w:val="0"/>
          <w:marTop w:val="0"/>
          <w:marBottom w:val="0"/>
          <w:divBdr>
            <w:top w:val="none" w:sz="0" w:space="0" w:color="auto"/>
            <w:left w:val="none" w:sz="0" w:space="0" w:color="auto"/>
            <w:bottom w:val="none" w:sz="0" w:space="0" w:color="auto"/>
            <w:right w:val="none" w:sz="0" w:space="0" w:color="auto"/>
          </w:divBdr>
        </w:div>
        <w:div w:id="285890304">
          <w:marLeft w:val="640"/>
          <w:marRight w:val="0"/>
          <w:marTop w:val="0"/>
          <w:marBottom w:val="0"/>
          <w:divBdr>
            <w:top w:val="none" w:sz="0" w:space="0" w:color="auto"/>
            <w:left w:val="none" w:sz="0" w:space="0" w:color="auto"/>
            <w:bottom w:val="none" w:sz="0" w:space="0" w:color="auto"/>
            <w:right w:val="none" w:sz="0" w:space="0" w:color="auto"/>
          </w:divBdr>
        </w:div>
        <w:div w:id="2115325611">
          <w:marLeft w:val="640"/>
          <w:marRight w:val="0"/>
          <w:marTop w:val="0"/>
          <w:marBottom w:val="0"/>
          <w:divBdr>
            <w:top w:val="none" w:sz="0" w:space="0" w:color="auto"/>
            <w:left w:val="none" w:sz="0" w:space="0" w:color="auto"/>
            <w:bottom w:val="none" w:sz="0" w:space="0" w:color="auto"/>
            <w:right w:val="none" w:sz="0" w:space="0" w:color="auto"/>
          </w:divBdr>
        </w:div>
        <w:div w:id="347800733">
          <w:marLeft w:val="640"/>
          <w:marRight w:val="0"/>
          <w:marTop w:val="0"/>
          <w:marBottom w:val="0"/>
          <w:divBdr>
            <w:top w:val="none" w:sz="0" w:space="0" w:color="auto"/>
            <w:left w:val="none" w:sz="0" w:space="0" w:color="auto"/>
            <w:bottom w:val="none" w:sz="0" w:space="0" w:color="auto"/>
            <w:right w:val="none" w:sz="0" w:space="0" w:color="auto"/>
          </w:divBdr>
        </w:div>
        <w:div w:id="323555295">
          <w:marLeft w:val="640"/>
          <w:marRight w:val="0"/>
          <w:marTop w:val="0"/>
          <w:marBottom w:val="0"/>
          <w:divBdr>
            <w:top w:val="none" w:sz="0" w:space="0" w:color="auto"/>
            <w:left w:val="none" w:sz="0" w:space="0" w:color="auto"/>
            <w:bottom w:val="none" w:sz="0" w:space="0" w:color="auto"/>
            <w:right w:val="none" w:sz="0" w:space="0" w:color="auto"/>
          </w:divBdr>
        </w:div>
        <w:div w:id="517818999">
          <w:marLeft w:val="640"/>
          <w:marRight w:val="0"/>
          <w:marTop w:val="0"/>
          <w:marBottom w:val="0"/>
          <w:divBdr>
            <w:top w:val="none" w:sz="0" w:space="0" w:color="auto"/>
            <w:left w:val="none" w:sz="0" w:space="0" w:color="auto"/>
            <w:bottom w:val="none" w:sz="0" w:space="0" w:color="auto"/>
            <w:right w:val="none" w:sz="0" w:space="0" w:color="auto"/>
          </w:divBdr>
        </w:div>
        <w:div w:id="1042512766">
          <w:marLeft w:val="640"/>
          <w:marRight w:val="0"/>
          <w:marTop w:val="0"/>
          <w:marBottom w:val="0"/>
          <w:divBdr>
            <w:top w:val="none" w:sz="0" w:space="0" w:color="auto"/>
            <w:left w:val="none" w:sz="0" w:space="0" w:color="auto"/>
            <w:bottom w:val="none" w:sz="0" w:space="0" w:color="auto"/>
            <w:right w:val="none" w:sz="0" w:space="0" w:color="auto"/>
          </w:divBdr>
        </w:div>
        <w:div w:id="1951014602">
          <w:marLeft w:val="640"/>
          <w:marRight w:val="0"/>
          <w:marTop w:val="0"/>
          <w:marBottom w:val="0"/>
          <w:divBdr>
            <w:top w:val="none" w:sz="0" w:space="0" w:color="auto"/>
            <w:left w:val="none" w:sz="0" w:space="0" w:color="auto"/>
            <w:bottom w:val="none" w:sz="0" w:space="0" w:color="auto"/>
            <w:right w:val="none" w:sz="0" w:space="0" w:color="auto"/>
          </w:divBdr>
        </w:div>
        <w:div w:id="1488135182">
          <w:marLeft w:val="640"/>
          <w:marRight w:val="0"/>
          <w:marTop w:val="0"/>
          <w:marBottom w:val="0"/>
          <w:divBdr>
            <w:top w:val="none" w:sz="0" w:space="0" w:color="auto"/>
            <w:left w:val="none" w:sz="0" w:space="0" w:color="auto"/>
            <w:bottom w:val="none" w:sz="0" w:space="0" w:color="auto"/>
            <w:right w:val="none" w:sz="0" w:space="0" w:color="auto"/>
          </w:divBdr>
        </w:div>
        <w:div w:id="1631547116">
          <w:marLeft w:val="640"/>
          <w:marRight w:val="0"/>
          <w:marTop w:val="0"/>
          <w:marBottom w:val="0"/>
          <w:divBdr>
            <w:top w:val="none" w:sz="0" w:space="0" w:color="auto"/>
            <w:left w:val="none" w:sz="0" w:space="0" w:color="auto"/>
            <w:bottom w:val="none" w:sz="0" w:space="0" w:color="auto"/>
            <w:right w:val="none" w:sz="0" w:space="0" w:color="auto"/>
          </w:divBdr>
        </w:div>
        <w:div w:id="153883045">
          <w:marLeft w:val="640"/>
          <w:marRight w:val="0"/>
          <w:marTop w:val="0"/>
          <w:marBottom w:val="0"/>
          <w:divBdr>
            <w:top w:val="none" w:sz="0" w:space="0" w:color="auto"/>
            <w:left w:val="none" w:sz="0" w:space="0" w:color="auto"/>
            <w:bottom w:val="none" w:sz="0" w:space="0" w:color="auto"/>
            <w:right w:val="none" w:sz="0" w:space="0" w:color="auto"/>
          </w:divBdr>
        </w:div>
        <w:div w:id="2039816254">
          <w:marLeft w:val="640"/>
          <w:marRight w:val="0"/>
          <w:marTop w:val="0"/>
          <w:marBottom w:val="0"/>
          <w:divBdr>
            <w:top w:val="none" w:sz="0" w:space="0" w:color="auto"/>
            <w:left w:val="none" w:sz="0" w:space="0" w:color="auto"/>
            <w:bottom w:val="none" w:sz="0" w:space="0" w:color="auto"/>
            <w:right w:val="none" w:sz="0" w:space="0" w:color="auto"/>
          </w:divBdr>
        </w:div>
        <w:div w:id="1164123222">
          <w:marLeft w:val="640"/>
          <w:marRight w:val="0"/>
          <w:marTop w:val="0"/>
          <w:marBottom w:val="0"/>
          <w:divBdr>
            <w:top w:val="none" w:sz="0" w:space="0" w:color="auto"/>
            <w:left w:val="none" w:sz="0" w:space="0" w:color="auto"/>
            <w:bottom w:val="none" w:sz="0" w:space="0" w:color="auto"/>
            <w:right w:val="none" w:sz="0" w:space="0" w:color="auto"/>
          </w:divBdr>
        </w:div>
        <w:div w:id="1204487240">
          <w:marLeft w:val="640"/>
          <w:marRight w:val="0"/>
          <w:marTop w:val="0"/>
          <w:marBottom w:val="0"/>
          <w:divBdr>
            <w:top w:val="none" w:sz="0" w:space="0" w:color="auto"/>
            <w:left w:val="none" w:sz="0" w:space="0" w:color="auto"/>
            <w:bottom w:val="none" w:sz="0" w:space="0" w:color="auto"/>
            <w:right w:val="none" w:sz="0" w:space="0" w:color="auto"/>
          </w:divBdr>
        </w:div>
        <w:div w:id="1546943439">
          <w:marLeft w:val="640"/>
          <w:marRight w:val="0"/>
          <w:marTop w:val="0"/>
          <w:marBottom w:val="0"/>
          <w:divBdr>
            <w:top w:val="none" w:sz="0" w:space="0" w:color="auto"/>
            <w:left w:val="none" w:sz="0" w:space="0" w:color="auto"/>
            <w:bottom w:val="none" w:sz="0" w:space="0" w:color="auto"/>
            <w:right w:val="none" w:sz="0" w:space="0" w:color="auto"/>
          </w:divBdr>
        </w:div>
        <w:div w:id="1000276260">
          <w:marLeft w:val="640"/>
          <w:marRight w:val="0"/>
          <w:marTop w:val="0"/>
          <w:marBottom w:val="0"/>
          <w:divBdr>
            <w:top w:val="none" w:sz="0" w:space="0" w:color="auto"/>
            <w:left w:val="none" w:sz="0" w:space="0" w:color="auto"/>
            <w:bottom w:val="none" w:sz="0" w:space="0" w:color="auto"/>
            <w:right w:val="none" w:sz="0" w:space="0" w:color="auto"/>
          </w:divBdr>
        </w:div>
        <w:div w:id="2034382083">
          <w:marLeft w:val="640"/>
          <w:marRight w:val="0"/>
          <w:marTop w:val="0"/>
          <w:marBottom w:val="0"/>
          <w:divBdr>
            <w:top w:val="none" w:sz="0" w:space="0" w:color="auto"/>
            <w:left w:val="none" w:sz="0" w:space="0" w:color="auto"/>
            <w:bottom w:val="none" w:sz="0" w:space="0" w:color="auto"/>
            <w:right w:val="none" w:sz="0" w:space="0" w:color="auto"/>
          </w:divBdr>
        </w:div>
        <w:div w:id="1887252813">
          <w:marLeft w:val="640"/>
          <w:marRight w:val="0"/>
          <w:marTop w:val="0"/>
          <w:marBottom w:val="0"/>
          <w:divBdr>
            <w:top w:val="none" w:sz="0" w:space="0" w:color="auto"/>
            <w:left w:val="none" w:sz="0" w:space="0" w:color="auto"/>
            <w:bottom w:val="none" w:sz="0" w:space="0" w:color="auto"/>
            <w:right w:val="none" w:sz="0" w:space="0" w:color="auto"/>
          </w:divBdr>
        </w:div>
        <w:div w:id="1284650064">
          <w:marLeft w:val="640"/>
          <w:marRight w:val="0"/>
          <w:marTop w:val="0"/>
          <w:marBottom w:val="0"/>
          <w:divBdr>
            <w:top w:val="none" w:sz="0" w:space="0" w:color="auto"/>
            <w:left w:val="none" w:sz="0" w:space="0" w:color="auto"/>
            <w:bottom w:val="none" w:sz="0" w:space="0" w:color="auto"/>
            <w:right w:val="none" w:sz="0" w:space="0" w:color="auto"/>
          </w:divBdr>
        </w:div>
        <w:div w:id="338391840">
          <w:marLeft w:val="640"/>
          <w:marRight w:val="0"/>
          <w:marTop w:val="0"/>
          <w:marBottom w:val="0"/>
          <w:divBdr>
            <w:top w:val="none" w:sz="0" w:space="0" w:color="auto"/>
            <w:left w:val="none" w:sz="0" w:space="0" w:color="auto"/>
            <w:bottom w:val="none" w:sz="0" w:space="0" w:color="auto"/>
            <w:right w:val="none" w:sz="0" w:space="0" w:color="auto"/>
          </w:divBdr>
        </w:div>
        <w:div w:id="1655253245">
          <w:marLeft w:val="640"/>
          <w:marRight w:val="0"/>
          <w:marTop w:val="0"/>
          <w:marBottom w:val="0"/>
          <w:divBdr>
            <w:top w:val="none" w:sz="0" w:space="0" w:color="auto"/>
            <w:left w:val="none" w:sz="0" w:space="0" w:color="auto"/>
            <w:bottom w:val="none" w:sz="0" w:space="0" w:color="auto"/>
            <w:right w:val="none" w:sz="0" w:space="0" w:color="auto"/>
          </w:divBdr>
        </w:div>
        <w:div w:id="1020660795">
          <w:marLeft w:val="640"/>
          <w:marRight w:val="0"/>
          <w:marTop w:val="0"/>
          <w:marBottom w:val="0"/>
          <w:divBdr>
            <w:top w:val="none" w:sz="0" w:space="0" w:color="auto"/>
            <w:left w:val="none" w:sz="0" w:space="0" w:color="auto"/>
            <w:bottom w:val="none" w:sz="0" w:space="0" w:color="auto"/>
            <w:right w:val="none" w:sz="0" w:space="0" w:color="auto"/>
          </w:divBdr>
        </w:div>
        <w:div w:id="2109160385">
          <w:marLeft w:val="640"/>
          <w:marRight w:val="0"/>
          <w:marTop w:val="0"/>
          <w:marBottom w:val="0"/>
          <w:divBdr>
            <w:top w:val="none" w:sz="0" w:space="0" w:color="auto"/>
            <w:left w:val="none" w:sz="0" w:space="0" w:color="auto"/>
            <w:bottom w:val="none" w:sz="0" w:space="0" w:color="auto"/>
            <w:right w:val="none" w:sz="0" w:space="0" w:color="auto"/>
          </w:divBdr>
        </w:div>
        <w:div w:id="1469323553">
          <w:marLeft w:val="640"/>
          <w:marRight w:val="0"/>
          <w:marTop w:val="0"/>
          <w:marBottom w:val="0"/>
          <w:divBdr>
            <w:top w:val="none" w:sz="0" w:space="0" w:color="auto"/>
            <w:left w:val="none" w:sz="0" w:space="0" w:color="auto"/>
            <w:bottom w:val="none" w:sz="0" w:space="0" w:color="auto"/>
            <w:right w:val="none" w:sz="0" w:space="0" w:color="auto"/>
          </w:divBdr>
        </w:div>
        <w:div w:id="797261410">
          <w:marLeft w:val="640"/>
          <w:marRight w:val="0"/>
          <w:marTop w:val="0"/>
          <w:marBottom w:val="0"/>
          <w:divBdr>
            <w:top w:val="none" w:sz="0" w:space="0" w:color="auto"/>
            <w:left w:val="none" w:sz="0" w:space="0" w:color="auto"/>
            <w:bottom w:val="none" w:sz="0" w:space="0" w:color="auto"/>
            <w:right w:val="none" w:sz="0" w:space="0" w:color="auto"/>
          </w:divBdr>
        </w:div>
        <w:div w:id="999194018">
          <w:marLeft w:val="640"/>
          <w:marRight w:val="0"/>
          <w:marTop w:val="0"/>
          <w:marBottom w:val="0"/>
          <w:divBdr>
            <w:top w:val="none" w:sz="0" w:space="0" w:color="auto"/>
            <w:left w:val="none" w:sz="0" w:space="0" w:color="auto"/>
            <w:bottom w:val="none" w:sz="0" w:space="0" w:color="auto"/>
            <w:right w:val="none" w:sz="0" w:space="0" w:color="auto"/>
          </w:divBdr>
        </w:div>
        <w:div w:id="1807116361">
          <w:marLeft w:val="640"/>
          <w:marRight w:val="0"/>
          <w:marTop w:val="0"/>
          <w:marBottom w:val="0"/>
          <w:divBdr>
            <w:top w:val="none" w:sz="0" w:space="0" w:color="auto"/>
            <w:left w:val="none" w:sz="0" w:space="0" w:color="auto"/>
            <w:bottom w:val="none" w:sz="0" w:space="0" w:color="auto"/>
            <w:right w:val="none" w:sz="0" w:space="0" w:color="auto"/>
          </w:divBdr>
        </w:div>
        <w:div w:id="1744519930">
          <w:marLeft w:val="640"/>
          <w:marRight w:val="0"/>
          <w:marTop w:val="0"/>
          <w:marBottom w:val="0"/>
          <w:divBdr>
            <w:top w:val="none" w:sz="0" w:space="0" w:color="auto"/>
            <w:left w:val="none" w:sz="0" w:space="0" w:color="auto"/>
            <w:bottom w:val="none" w:sz="0" w:space="0" w:color="auto"/>
            <w:right w:val="none" w:sz="0" w:space="0" w:color="auto"/>
          </w:divBdr>
        </w:div>
        <w:div w:id="1787118611">
          <w:marLeft w:val="640"/>
          <w:marRight w:val="0"/>
          <w:marTop w:val="0"/>
          <w:marBottom w:val="0"/>
          <w:divBdr>
            <w:top w:val="none" w:sz="0" w:space="0" w:color="auto"/>
            <w:left w:val="none" w:sz="0" w:space="0" w:color="auto"/>
            <w:bottom w:val="none" w:sz="0" w:space="0" w:color="auto"/>
            <w:right w:val="none" w:sz="0" w:space="0" w:color="auto"/>
          </w:divBdr>
        </w:div>
        <w:div w:id="173035667">
          <w:marLeft w:val="640"/>
          <w:marRight w:val="0"/>
          <w:marTop w:val="0"/>
          <w:marBottom w:val="0"/>
          <w:divBdr>
            <w:top w:val="none" w:sz="0" w:space="0" w:color="auto"/>
            <w:left w:val="none" w:sz="0" w:space="0" w:color="auto"/>
            <w:bottom w:val="none" w:sz="0" w:space="0" w:color="auto"/>
            <w:right w:val="none" w:sz="0" w:space="0" w:color="auto"/>
          </w:divBdr>
        </w:div>
        <w:div w:id="1438481936">
          <w:marLeft w:val="640"/>
          <w:marRight w:val="0"/>
          <w:marTop w:val="0"/>
          <w:marBottom w:val="0"/>
          <w:divBdr>
            <w:top w:val="none" w:sz="0" w:space="0" w:color="auto"/>
            <w:left w:val="none" w:sz="0" w:space="0" w:color="auto"/>
            <w:bottom w:val="none" w:sz="0" w:space="0" w:color="auto"/>
            <w:right w:val="none" w:sz="0" w:space="0" w:color="auto"/>
          </w:divBdr>
        </w:div>
        <w:div w:id="1583375024">
          <w:marLeft w:val="640"/>
          <w:marRight w:val="0"/>
          <w:marTop w:val="0"/>
          <w:marBottom w:val="0"/>
          <w:divBdr>
            <w:top w:val="none" w:sz="0" w:space="0" w:color="auto"/>
            <w:left w:val="none" w:sz="0" w:space="0" w:color="auto"/>
            <w:bottom w:val="none" w:sz="0" w:space="0" w:color="auto"/>
            <w:right w:val="none" w:sz="0" w:space="0" w:color="auto"/>
          </w:divBdr>
        </w:div>
        <w:div w:id="215364322">
          <w:marLeft w:val="640"/>
          <w:marRight w:val="0"/>
          <w:marTop w:val="0"/>
          <w:marBottom w:val="0"/>
          <w:divBdr>
            <w:top w:val="none" w:sz="0" w:space="0" w:color="auto"/>
            <w:left w:val="none" w:sz="0" w:space="0" w:color="auto"/>
            <w:bottom w:val="none" w:sz="0" w:space="0" w:color="auto"/>
            <w:right w:val="none" w:sz="0" w:space="0" w:color="auto"/>
          </w:divBdr>
        </w:div>
        <w:div w:id="278533197">
          <w:marLeft w:val="640"/>
          <w:marRight w:val="0"/>
          <w:marTop w:val="0"/>
          <w:marBottom w:val="0"/>
          <w:divBdr>
            <w:top w:val="none" w:sz="0" w:space="0" w:color="auto"/>
            <w:left w:val="none" w:sz="0" w:space="0" w:color="auto"/>
            <w:bottom w:val="none" w:sz="0" w:space="0" w:color="auto"/>
            <w:right w:val="none" w:sz="0" w:space="0" w:color="auto"/>
          </w:divBdr>
        </w:div>
        <w:div w:id="1986619724">
          <w:marLeft w:val="640"/>
          <w:marRight w:val="0"/>
          <w:marTop w:val="0"/>
          <w:marBottom w:val="0"/>
          <w:divBdr>
            <w:top w:val="none" w:sz="0" w:space="0" w:color="auto"/>
            <w:left w:val="none" w:sz="0" w:space="0" w:color="auto"/>
            <w:bottom w:val="none" w:sz="0" w:space="0" w:color="auto"/>
            <w:right w:val="none" w:sz="0" w:space="0" w:color="auto"/>
          </w:divBdr>
        </w:div>
        <w:div w:id="483084089">
          <w:marLeft w:val="640"/>
          <w:marRight w:val="0"/>
          <w:marTop w:val="0"/>
          <w:marBottom w:val="0"/>
          <w:divBdr>
            <w:top w:val="none" w:sz="0" w:space="0" w:color="auto"/>
            <w:left w:val="none" w:sz="0" w:space="0" w:color="auto"/>
            <w:bottom w:val="none" w:sz="0" w:space="0" w:color="auto"/>
            <w:right w:val="none" w:sz="0" w:space="0" w:color="auto"/>
          </w:divBdr>
        </w:div>
        <w:div w:id="1327704951">
          <w:marLeft w:val="640"/>
          <w:marRight w:val="0"/>
          <w:marTop w:val="0"/>
          <w:marBottom w:val="0"/>
          <w:divBdr>
            <w:top w:val="none" w:sz="0" w:space="0" w:color="auto"/>
            <w:left w:val="none" w:sz="0" w:space="0" w:color="auto"/>
            <w:bottom w:val="none" w:sz="0" w:space="0" w:color="auto"/>
            <w:right w:val="none" w:sz="0" w:space="0" w:color="auto"/>
          </w:divBdr>
        </w:div>
        <w:div w:id="1418676242">
          <w:marLeft w:val="640"/>
          <w:marRight w:val="0"/>
          <w:marTop w:val="0"/>
          <w:marBottom w:val="0"/>
          <w:divBdr>
            <w:top w:val="none" w:sz="0" w:space="0" w:color="auto"/>
            <w:left w:val="none" w:sz="0" w:space="0" w:color="auto"/>
            <w:bottom w:val="none" w:sz="0" w:space="0" w:color="auto"/>
            <w:right w:val="none" w:sz="0" w:space="0" w:color="auto"/>
          </w:divBdr>
        </w:div>
        <w:div w:id="828131550">
          <w:marLeft w:val="640"/>
          <w:marRight w:val="0"/>
          <w:marTop w:val="0"/>
          <w:marBottom w:val="0"/>
          <w:divBdr>
            <w:top w:val="none" w:sz="0" w:space="0" w:color="auto"/>
            <w:left w:val="none" w:sz="0" w:space="0" w:color="auto"/>
            <w:bottom w:val="none" w:sz="0" w:space="0" w:color="auto"/>
            <w:right w:val="none" w:sz="0" w:space="0" w:color="auto"/>
          </w:divBdr>
        </w:div>
        <w:div w:id="1278639103">
          <w:marLeft w:val="640"/>
          <w:marRight w:val="0"/>
          <w:marTop w:val="0"/>
          <w:marBottom w:val="0"/>
          <w:divBdr>
            <w:top w:val="none" w:sz="0" w:space="0" w:color="auto"/>
            <w:left w:val="none" w:sz="0" w:space="0" w:color="auto"/>
            <w:bottom w:val="none" w:sz="0" w:space="0" w:color="auto"/>
            <w:right w:val="none" w:sz="0" w:space="0" w:color="auto"/>
          </w:divBdr>
        </w:div>
        <w:div w:id="947733517">
          <w:marLeft w:val="640"/>
          <w:marRight w:val="0"/>
          <w:marTop w:val="0"/>
          <w:marBottom w:val="0"/>
          <w:divBdr>
            <w:top w:val="none" w:sz="0" w:space="0" w:color="auto"/>
            <w:left w:val="none" w:sz="0" w:space="0" w:color="auto"/>
            <w:bottom w:val="none" w:sz="0" w:space="0" w:color="auto"/>
            <w:right w:val="none" w:sz="0" w:space="0" w:color="auto"/>
          </w:divBdr>
        </w:div>
        <w:div w:id="330262208">
          <w:marLeft w:val="640"/>
          <w:marRight w:val="0"/>
          <w:marTop w:val="0"/>
          <w:marBottom w:val="0"/>
          <w:divBdr>
            <w:top w:val="none" w:sz="0" w:space="0" w:color="auto"/>
            <w:left w:val="none" w:sz="0" w:space="0" w:color="auto"/>
            <w:bottom w:val="none" w:sz="0" w:space="0" w:color="auto"/>
            <w:right w:val="none" w:sz="0" w:space="0" w:color="auto"/>
          </w:divBdr>
        </w:div>
        <w:div w:id="2022469744">
          <w:marLeft w:val="640"/>
          <w:marRight w:val="0"/>
          <w:marTop w:val="0"/>
          <w:marBottom w:val="0"/>
          <w:divBdr>
            <w:top w:val="none" w:sz="0" w:space="0" w:color="auto"/>
            <w:left w:val="none" w:sz="0" w:space="0" w:color="auto"/>
            <w:bottom w:val="none" w:sz="0" w:space="0" w:color="auto"/>
            <w:right w:val="none" w:sz="0" w:space="0" w:color="auto"/>
          </w:divBdr>
        </w:div>
        <w:div w:id="1704862162">
          <w:marLeft w:val="640"/>
          <w:marRight w:val="0"/>
          <w:marTop w:val="0"/>
          <w:marBottom w:val="0"/>
          <w:divBdr>
            <w:top w:val="none" w:sz="0" w:space="0" w:color="auto"/>
            <w:left w:val="none" w:sz="0" w:space="0" w:color="auto"/>
            <w:bottom w:val="none" w:sz="0" w:space="0" w:color="auto"/>
            <w:right w:val="none" w:sz="0" w:space="0" w:color="auto"/>
          </w:divBdr>
        </w:div>
        <w:div w:id="1107311649">
          <w:marLeft w:val="640"/>
          <w:marRight w:val="0"/>
          <w:marTop w:val="0"/>
          <w:marBottom w:val="0"/>
          <w:divBdr>
            <w:top w:val="none" w:sz="0" w:space="0" w:color="auto"/>
            <w:left w:val="none" w:sz="0" w:space="0" w:color="auto"/>
            <w:bottom w:val="none" w:sz="0" w:space="0" w:color="auto"/>
            <w:right w:val="none" w:sz="0" w:space="0" w:color="auto"/>
          </w:divBdr>
        </w:div>
        <w:div w:id="531529145">
          <w:marLeft w:val="640"/>
          <w:marRight w:val="0"/>
          <w:marTop w:val="0"/>
          <w:marBottom w:val="0"/>
          <w:divBdr>
            <w:top w:val="none" w:sz="0" w:space="0" w:color="auto"/>
            <w:left w:val="none" w:sz="0" w:space="0" w:color="auto"/>
            <w:bottom w:val="none" w:sz="0" w:space="0" w:color="auto"/>
            <w:right w:val="none" w:sz="0" w:space="0" w:color="auto"/>
          </w:divBdr>
        </w:div>
        <w:div w:id="1752509790">
          <w:marLeft w:val="640"/>
          <w:marRight w:val="0"/>
          <w:marTop w:val="0"/>
          <w:marBottom w:val="0"/>
          <w:divBdr>
            <w:top w:val="none" w:sz="0" w:space="0" w:color="auto"/>
            <w:left w:val="none" w:sz="0" w:space="0" w:color="auto"/>
            <w:bottom w:val="none" w:sz="0" w:space="0" w:color="auto"/>
            <w:right w:val="none" w:sz="0" w:space="0" w:color="auto"/>
          </w:divBdr>
        </w:div>
        <w:div w:id="50468370">
          <w:marLeft w:val="640"/>
          <w:marRight w:val="0"/>
          <w:marTop w:val="0"/>
          <w:marBottom w:val="0"/>
          <w:divBdr>
            <w:top w:val="none" w:sz="0" w:space="0" w:color="auto"/>
            <w:left w:val="none" w:sz="0" w:space="0" w:color="auto"/>
            <w:bottom w:val="none" w:sz="0" w:space="0" w:color="auto"/>
            <w:right w:val="none" w:sz="0" w:space="0" w:color="auto"/>
          </w:divBdr>
        </w:div>
        <w:div w:id="1070418670">
          <w:marLeft w:val="640"/>
          <w:marRight w:val="0"/>
          <w:marTop w:val="0"/>
          <w:marBottom w:val="0"/>
          <w:divBdr>
            <w:top w:val="none" w:sz="0" w:space="0" w:color="auto"/>
            <w:left w:val="none" w:sz="0" w:space="0" w:color="auto"/>
            <w:bottom w:val="none" w:sz="0" w:space="0" w:color="auto"/>
            <w:right w:val="none" w:sz="0" w:space="0" w:color="auto"/>
          </w:divBdr>
        </w:div>
      </w:divsChild>
    </w:div>
    <w:div w:id="1384404504">
      <w:bodyDiv w:val="1"/>
      <w:marLeft w:val="0"/>
      <w:marRight w:val="0"/>
      <w:marTop w:val="0"/>
      <w:marBottom w:val="0"/>
      <w:divBdr>
        <w:top w:val="none" w:sz="0" w:space="0" w:color="auto"/>
        <w:left w:val="none" w:sz="0" w:space="0" w:color="auto"/>
        <w:bottom w:val="none" w:sz="0" w:space="0" w:color="auto"/>
        <w:right w:val="none" w:sz="0" w:space="0" w:color="auto"/>
      </w:divBdr>
    </w:div>
    <w:div w:id="1384715402">
      <w:bodyDiv w:val="1"/>
      <w:marLeft w:val="0"/>
      <w:marRight w:val="0"/>
      <w:marTop w:val="0"/>
      <w:marBottom w:val="0"/>
      <w:divBdr>
        <w:top w:val="none" w:sz="0" w:space="0" w:color="auto"/>
        <w:left w:val="none" w:sz="0" w:space="0" w:color="auto"/>
        <w:bottom w:val="none" w:sz="0" w:space="0" w:color="auto"/>
        <w:right w:val="none" w:sz="0" w:space="0" w:color="auto"/>
      </w:divBdr>
    </w:div>
    <w:div w:id="1385518508">
      <w:bodyDiv w:val="1"/>
      <w:marLeft w:val="0"/>
      <w:marRight w:val="0"/>
      <w:marTop w:val="0"/>
      <w:marBottom w:val="0"/>
      <w:divBdr>
        <w:top w:val="none" w:sz="0" w:space="0" w:color="auto"/>
        <w:left w:val="none" w:sz="0" w:space="0" w:color="auto"/>
        <w:bottom w:val="none" w:sz="0" w:space="0" w:color="auto"/>
        <w:right w:val="none" w:sz="0" w:space="0" w:color="auto"/>
      </w:divBdr>
      <w:divsChild>
        <w:div w:id="119878698">
          <w:marLeft w:val="480"/>
          <w:marRight w:val="0"/>
          <w:marTop w:val="0"/>
          <w:marBottom w:val="0"/>
          <w:divBdr>
            <w:top w:val="none" w:sz="0" w:space="0" w:color="auto"/>
            <w:left w:val="none" w:sz="0" w:space="0" w:color="auto"/>
            <w:bottom w:val="none" w:sz="0" w:space="0" w:color="auto"/>
            <w:right w:val="none" w:sz="0" w:space="0" w:color="auto"/>
          </w:divBdr>
        </w:div>
        <w:div w:id="1775785586">
          <w:marLeft w:val="480"/>
          <w:marRight w:val="0"/>
          <w:marTop w:val="0"/>
          <w:marBottom w:val="0"/>
          <w:divBdr>
            <w:top w:val="none" w:sz="0" w:space="0" w:color="auto"/>
            <w:left w:val="none" w:sz="0" w:space="0" w:color="auto"/>
            <w:bottom w:val="none" w:sz="0" w:space="0" w:color="auto"/>
            <w:right w:val="none" w:sz="0" w:space="0" w:color="auto"/>
          </w:divBdr>
        </w:div>
        <w:div w:id="1607733935">
          <w:marLeft w:val="480"/>
          <w:marRight w:val="0"/>
          <w:marTop w:val="0"/>
          <w:marBottom w:val="0"/>
          <w:divBdr>
            <w:top w:val="none" w:sz="0" w:space="0" w:color="auto"/>
            <w:left w:val="none" w:sz="0" w:space="0" w:color="auto"/>
            <w:bottom w:val="none" w:sz="0" w:space="0" w:color="auto"/>
            <w:right w:val="none" w:sz="0" w:space="0" w:color="auto"/>
          </w:divBdr>
        </w:div>
        <w:div w:id="1577587327">
          <w:marLeft w:val="480"/>
          <w:marRight w:val="0"/>
          <w:marTop w:val="0"/>
          <w:marBottom w:val="0"/>
          <w:divBdr>
            <w:top w:val="none" w:sz="0" w:space="0" w:color="auto"/>
            <w:left w:val="none" w:sz="0" w:space="0" w:color="auto"/>
            <w:bottom w:val="none" w:sz="0" w:space="0" w:color="auto"/>
            <w:right w:val="none" w:sz="0" w:space="0" w:color="auto"/>
          </w:divBdr>
        </w:div>
        <w:div w:id="1476677457">
          <w:marLeft w:val="480"/>
          <w:marRight w:val="0"/>
          <w:marTop w:val="0"/>
          <w:marBottom w:val="0"/>
          <w:divBdr>
            <w:top w:val="none" w:sz="0" w:space="0" w:color="auto"/>
            <w:left w:val="none" w:sz="0" w:space="0" w:color="auto"/>
            <w:bottom w:val="none" w:sz="0" w:space="0" w:color="auto"/>
            <w:right w:val="none" w:sz="0" w:space="0" w:color="auto"/>
          </w:divBdr>
        </w:div>
        <w:div w:id="382606186">
          <w:marLeft w:val="480"/>
          <w:marRight w:val="0"/>
          <w:marTop w:val="0"/>
          <w:marBottom w:val="0"/>
          <w:divBdr>
            <w:top w:val="none" w:sz="0" w:space="0" w:color="auto"/>
            <w:left w:val="none" w:sz="0" w:space="0" w:color="auto"/>
            <w:bottom w:val="none" w:sz="0" w:space="0" w:color="auto"/>
            <w:right w:val="none" w:sz="0" w:space="0" w:color="auto"/>
          </w:divBdr>
        </w:div>
        <w:div w:id="367610795">
          <w:marLeft w:val="480"/>
          <w:marRight w:val="0"/>
          <w:marTop w:val="0"/>
          <w:marBottom w:val="0"/>
          <w:divBdr>
            <w:top w:val="none" w:sz="0" w:space="0" w:color="auto"/>
            <w:left w:val="none" w:sz="0" w:space="0" w:color="auto"/>
            <w:bottom w:val="none" w:sz="0" w:space="0" w:color="auto"/>
            <w:right w:val="none" w:sz="0" w:space="0" w:color="auto"/>
          </w:divBdr>
        </w:div>
        <w:div w:id="1357192587">
          <w:marLeft w:val="480"/>
          <w:marRight w:val="0"/>
          <w:marTop w:val="0"/>
          <w:marBottom w:val="0"/>
          <w:divBdr>
            <w:top w:val="none" w:sz="0" w:space="0" w:color="auto"/>
            <w:left w:val="none" w:sz="0" w:space="0" w:color="auto"/>
            <w:bottom w:val="none" w:sz="0" w:space="0" w:color="auto"/>
            <w:right w:val="none" w:sz="0" w:space="0" w:color="auto"/>
          </w:divBdr>
        </w:div>
        <w:div w:id="498040582">
          <w:marLeft w:val="480"/>
          <w:marRight w:val="0"/>
          <w:marTop w:val="0"/>
          <w:marBottom w:val="0"/>
          <w:divBdr>
            <w:top w:val="none" w:sz="0" w:space="0" w:color="auto"/>
            <w:left w:val="none" w:sz="0" w:space="0" w:color="auto"/>
            <w:bottom w:val="none" w:sz="0" w:space="0" w:color="auto"/>
            <w:right w:val="none" w:sz="0" w:space="0" w:color="auto"/>
          </w:divBdr>
        </w:div>
        <w:div w:id="144664282">
          <w:marLeft w:val="480"/>
          <w:marRight w:val="0"/>
          <w:marTop w:val="0"/>
          <w:marBottom w:val="0"/>
          <w:divBdr>
            <w:top w:val="none" w:sz="0" w:space="0" w:color="auto"/>
            <w:left w:val="none" w:sz="0" w:space="0" w:color="auto"/>
            <w:bottom w:val="none" w:sz="0" w:space="0" w:color="auto"/>
            <w:right w:val="none" w:sz="0" w:space="0" w:color="auto"/>
          </w:divBdr>
        </w:div>
        <w:div w:id="266280381">
          <w:marLeft w:val="480"/>
          <w:marRight w:val="0"/>
          <w:marTop w:val="0"/>
          <w:marBottom w:val="0"/>
          <w:divBdr>
            <w:top w:val="none" w:sz="0" w:space="0" w:color="auto"/>
            <w:left w:val="none" w:sz="0" w:space="0" w:color="auto"/>
            <w:bottom w:val="none" w:sz="0" w:space="0" w:color="auto"/>
            <w:right w:val="none" w:sz="0" w:space="0" w:color="auto"/>
          </w:divBdr>
        </w:div>
        <w:div w:id="1022902610">
          <w:marLeft w:val="480"/>
          <w:marRight w:val="0"/>
          <w:marTop w:val="0"/>
          <w:marBottom w:val="0"/>
          <w:divBdr>
            <w:top w:val="none" w:sz="0" w:space="0" w:color="auto"/>
            <w:left w:val="none" w:sz="0" w:space="0" w:color="auto"/>
            <w:bottom w:val="none" w:sz="0" w:space="0" w:color="auto"/>
            <w:right w:val="none" w:sz="0" w:space="0" w:color="auto"/>
          </w:divBdr>
        </w:div>
        <w:div w:id="786393617">
          <w:marLeft w:val="480"/>
          <w:marRight w:val="0"/>
          <w:marTop w:val="0"/>
          <w:marBottom w:val="0"/>
          <w:divBdr>
            <w:top w:val="none" w:sz="0" w:space="0" w:color="auto"/>
            <w:left w:val="none" w:sz="0" w:space="0" w:color="auto"/>
            <w:bottom w:val="none" w:sz="0" w:space="0" w:color="auto"/>
            <w:right w:val="none" w:sz="0" w:space="0" w:color="auto"/>
          </w:divBdr>
        </w:div>
        <w:div w:id="1647010168">
          <w:marLeft w:val="480"/>
          <w:marRight w:val="0"/>
          <w:marTop w:val="0"/>
          <w:marBottom w:val="0"/>
          <w:divBdr>
            <w:top w:val="none" w:sz="0" w:space="0" w:color="auto"/>
            <w:left w:val="none" w:sz="0" w:space="0" w:color="auto"/>
            <w:bottom w:val="none" w:sz="0" w:space="0" w:color="auto"/>
            <w:right w:val="none" w:sz="0" w:space="0" w:color="auto"/>
          </w:divBdr>
        </w:div>
        <w:div w:id="1380007982">
          <w:marLeft w:val="480"/>
          <w:marRight w:val="0"/>
          <w:marTop w:val="0"/>
          <w:marBottom w:val="0"/>
          <w:divBdr>
            <w:top w:val="none" w:sz="0" w:space="0" w:color="auto"/>
            <w:left w:val="none" w:sz="0" w:space="0" w:color="auto"/>
            <w:bottom w:val="none" w:sz="0" w:space="0" w:color="auto"/>
            <w:right w:val="none" w:sz="0" w:space="0" w:color="auto"/>
          </w:divBdr>
        </w:div>
        <w:div w:id="1299609332">
          <w:marLeft w:val="480"/>
          <w:marRight w:val="0"/>
          <w:marTop w:val="0"/>
          <w:marBottom w:val="0"/>
          <w:divBdr>
            <w:top w:val="none" w:sz="0" w:space="0" w:color="auto"/>
            <w:left w:val="none" w:sz="0" w:space="0" w:color="auto"/>
            <w:bottom w:val="none" w:sz="0" w:space="0" w:color="auto"/>
            <w:right w:val="none" w:sz="0" w:space="0" w:color="auto"/>
          </w:divBdr>
        </w:div>
        <w:div w:id="1954708484">
          <w:marLeft w:val="480"/>
          <w:marRight w:val="0"/>
          <w:marTop w:val="0"/>
          <w:marBottom w:val="0"/>
          <w:divBdr>
            <w:top w:val="none" w:sz="0" w:space="0" w:color="auto"/>
            <w:left w:val="none" w:sz="0" w:space="0" w:color="auto"/>
            <w:bottom w:val="none" w:sz="0" w:space="0" w:color="auto"/>
            <w:right w:val="none" w:sz="0" w:space="0" w:color="auto"/>
          </w:divBdr>
        </w:div>
        <w:div w:id="504172189">
          <w:marLeft w:val="480"/>
          <w:marRight w:val="0"/>
          <w:marTop w:val="0"/>
          <w:marBottom w:val="0"/>
          <w:divBdr>
            <w:top w:val="none" w:sz="0" w:space="0" w:color="auto"/>
            <w:left w:val="none" w:sz="0" w:space="0" w:color="auto"/>
            <w:bottom w:val="none" w:sz="0" w:space="0" w:color="auto"/>
            <w:right w:val="none" w:sz="0" w:space="0" w:color="auto"/>
          </w:divBdr>
        </w:div>
        <w:div w:id="1252274334">
          <w:marLeft w:val="480"/>
          <w:marRight w:val="0"/>
          <w:marTop w:val="0"/>
          <w:marBottom w:val="0"/>
          <w:divBdr>
            <w:top w:val="none" w:sz="0" w:space="0" w:color="auto"/>
            <w:left w:val="none" w:sz="0" w:space="0" w:color="auto"/>
            <w:bottom w:val="none" w:sz="0" w:space="0" w:color="auto"/>
            <w:right w:val="none" w:sz="0" w:space="0" w:color="auto"/>
          </w:divBdr>
        </w:div>
        <w:div w:id="1230924712">
          <w:marLeft w:val="480"/>
          <w:marRight w:val="0"/>
          <w:marTop w:val="0"/>
          <w:marBottom w:val="0"/>
          <w:divBdr>
            <w:top w:val="none" w:sz="0" w:space="0" w:color="auto"/>
            <w:left w:val="none" w:sz="0" w:space="0" w:color="auto"/>
            <w:bottom w:val="none" w:sz="0" w:space="0" w:color="auto"/>
            <w:right w:val="none" w:sz="0" w:space="0" w:color="auto"/>
          </w:divBdr>
        </w:div>
        <w:div w:id="551619185">
          <w:marLeft w:val="480"/>
          <w:marRight w:val="0"/>
          <w:marTop w:val="0"/>
          <w:marBottom w:val="0"/>
          <w:divBdr>
            <w:top w:val="none" w:sz="0" w:space="0" w:color="auto"/>
            <w:left w:val="none" w:sz="0" w:space="0" w:color="auto"/>
            <w:bottom w:val="none" w:sz="0" w:space="0" w:color="auto"/>
            <w:right w:val="none" w:sz="0" w:space="0" w:color="auto"/>
          </w:divBdr>
        </w:div>
        <w:div w:id="2095660067">
          <w:marLeft w:val="480"/>
          <w:marRight w:val="0"/>
          <w:marTop w:val="0"/>
          <w:marBottom w:val="0"/>
          <w:divBdr>
            <w:top w:val="none" w:sz="0" w:space="0" w:color="auto"/>
            <w:left w:val="none" w:sz="0" w:space="0" w:color="auto"/>
            <w:bottom w:val="none" w:sz="0" w:space="0" w:color="auto"/>
            <w:right w:val="none" w:sz="0" w:space="0" w:color="auto"/>
          </w:divBdr>
        </w:div>
        <w:div w:id="1490174969">
          <w:marLeft w:val="480"/>
          <w:marRight w:val="0"/>
          <w:marTop w:val="0"/>
          <w:marBottom w:val="0"/>
          <w:divBdr>
            <w:top w:val="none" w:sz="0" w:space="0" w:color="auto"/>
            <w:left w:val="none" w:sz="0" w:space="0" w:color="auto"/>
            <w:bottom w:val="none" w:sz="0" w:space="0" w:color="auto"/>
            <w:right w:val="none" w:sz="0" w:space="0" w:color="auto"/>
          </w:divBdr>
        </w:div>
        <w:div w:id="500314922">
          <w:marLeft w:val="480"/>
          <w:marRight w:val="0"/>
          <w:marTop w:val="0"/>
          <w:marBottom w:val="0"/>
          <w:divBdr>
            <w:top w:val="none" w:sz="0" w:space="0" w:color="auto"/>
            <w:left w:val="none" w:sz="0" w:space="0" w:color="auto"/>
            <w:bottom w:val="none" w:sz="0" w:space="0" w:color="auto"/>
            <w:right w:val="none" w:sz="0" w:space="0" w:color="auto"/>
          </w:divBdr>
        </w:div>
      </w:divsChild>
    </w:div>
    <w:div w:id="1387879049">
      <w:bodyDiv w:val="1"/>
      <w:marLeft w:val="0"/>
      <w:marRight w:val="0"/>
      <w:marTop w:val="0"/>
      <w:marBottom w:val="0"/>
      <w:divBdr>
        <w:top w:val="none" w:sz="0" w:space="0" w:color="auto"/>
        <w:left w:val="none" w:sz="0" w:space="0" w:color="auto"/>
        <w:bottom w:val="none" w:sz="0" w:space="0" w:color="auto"/>
        <w:right w:val="none" w:sz="0" w:space="0" w:color="auto"/>
      </w:divBdr>
    </w:div>
    <w:div w:id="1388068778">
      <w:bodyDiv w:val="1"/>
      <w:marLeft w:val="0"/>
      <w:marRight w:val="0"/>
      <w:marTop w:val="0"/>
      <w:marBottom w:val="0"/>
      <w:divBdr>
        <w:top w:val="none" w:sz="0" w:space="0" w:color="auto"/>
        <w:left w:val="none" w:sz="0" w:space="0" w:color="auto"/>
        <w:bottom w:val="none" w:sz="0" w:space="0" w:color="auto"/>
        <w:right w:val="none" w:sz="0" w:space="0" w:color="auto"/>
      </w:divBdr>
    </w:div>
    <w:div w:id="1391273631">
      <w:bodyDiv w:val="1"/>
      <w:marLeft w:val="0"/>
      <w:marRight w:val="0"/>
      <w:marTop w:val="0"/>
      <w:marBottom w:val="0"/>
      <w:divBdr>
        <w:top w:val="none" w:sz="0" w:space="0" w:color="auto"/>
        <w:left w:val="none" w:sz="0" w:space="0" w:color="auto"/>
        <w:bottom w:val="none" w:sz="0" w:space="0" w:color="auto"/>
        <w:right w:val="none" w:sz="0" w:space="0" w:color="auto"/>
      </w:divBdr>
    </w:div>
    <w:div w:id="1391689617">
      <w:bodyDiv w:val="1"/>
      <w:marLeft w:val="0"/>
      <w:marRight w:val="0"/>
      <w:marTop w:val="0"/>
      <w:marBottom w:val="0"/>
      <w:divBdr>
        <w:top w:val="none" w:sz="0" w:space="0" w:color="auto"/>
        <w:left w:val="none" w:sz="0" w:space="0" w:color="auto"/>
        <w:bottom w:val="none" w:sz="0" w:space="0" w:color="auto"/>
        <w:right w:val="none" w:sz="0" w:space="0" w:color="auto"/>
      </w:divBdr>
      <w:divsChild>
        <w:div w:id="1786925435">
          <w:marLeft w:val="480"/>
          <w:marRight w:val="0"/>
          <w:marTop w:val="0"/>
          <w:marBottom w:val="0"/>
          <w:divBdr>
            <w:top w:val="none" w:sz="0" w:space="0" w:color="auto"/>
            <w:left w:val="none" w:sz="0" w:space="0" w:color="auto"/>
            <w:bottom w:val="none" w:sz="0" w:space="0" w:color="auto"/>
            <w:right w:val="none" w:sz="0" w:space="0" w:color="auto"/>
          </w:divBdr>
        </w:div>
        <w:div w:id="1338314346">
          <w:marLeft w:val="480"/>
          <w:marRight w:val="0"/>
          <w:marTop w:val="0"/>
          <w:marBottom w:val="0"/>
          <w:divBdr>
            <w:top w:val="none" w:sz="0" w:space="0" w:color="auto"/>
            <w:left w:val="none" w:sz="0" w:space="0" w:color="auto"/>
            <w:bottom w:val="none" w:sz="0" w:space="0" w:color="auto"/>
            <w:right w:val="none" w:sz="0" w:space="0" w:color="auto"/>
          </w:divBdr>
        </w:div>
        <w:div w:id="762996737">
          <w:marLeft w:val="480"/>
          <w:marRight w:val="0"/>
          <w:marTop w:val="0"/>
          <w:marBottom w:val="0"/>
          <w:divBdr>
            <w:top w:val="none" w:sz="0" w:space="0" w:color="auto"/>
            <w:left w:val="none" w:sz="0" w:space="0" w:color="auto"/>
            <w:bottom w:val="none" w:sz="0" w:space="0" w:color="auto"/>
            <w:right w:val="none" w:sz="0" w:space="0" w:color="auto"/>
          </w:divBdr>
        </w:div>
        <w:div w:id="1305818826">
          <w:marLeft w:val="480"/>
          <w:marRight w:val="0"/>
          <w:marTop w:val="0"/>
          <w:marBottom w:val="0"/>
          <w:divBdr>
            <w:top w:val="none" w:sz="0" w:space="0" w:color="auto"/>
            <w:left w:val="none" w:sz="0" w:space="0" w:color="auto"/>
            <w:bottom w:val="none" w:sz="0" w:space="0" w:color="auto"/>
            <w:right w:val="none" w:sz="0" w:space="0" w:color="auto"/>
          </w:divBdr>
        </w:div>
        <w:div w:id="1892764205">
          <w:marLeft w:val="480"/>
          <w:marRight w:val="0"/>
          <w:marTop w:val="0"/>
          <w:marBottom w:val="0"/>
          <w:divBdr>
            <w:top w:val="none" w:sz="0" w:space="0" w:color="auto"/>
            <w:left w:val="none" w:sz="0" w:space="0" w:color="auto"/>
            <w:bottom w:val="none" w:sz="0" w:space="0" w:color="auto"/>
            <w:right w:val="none" w:sz="0" w:space="0" w:color="auto"/>
          </w:divBdr>
        </w:div>
        <w:div w:id="799112738">
          <w:marLeft w:val="480"/>
          <w:marRight w:val="0"/>
          <w:marTop w:val="0"/>
          <w:marBottom w:val="0"/>
          <w:divBdr>
            <w:top w:val="none" w:sz="0" w:space="0" w:color="auto"/>
            <w:left w:val="none" w:sz="0" w:space="0" w:color="auto"/>
            <w:bottom w:val="none" w:sz="0" w:space="0" w:color="auto"/>
            <w:right w:val="none" w:sz="0" w:space="0" w:color="auto"/>
          </w:divBdr>
        </w:div>
        <w:div w:id="1123773326">
          <w:marLeft w:val="480"/>
          <w:marRight w:val="0"/>
          <w:marTop w:val="0"/>
          <w:marBottom w:val="0"/>
          <w:divBdr>
            <w:top w:val="none" w:sz="0" w:space="0" w:color="auto"/>
            <w:left w:val="none" w:sz="0" w:space="0" w:color="auto"/>
            <w:bottom w:val="none" w:sz="0" w:space="0" w:color="auto"/>
            <w:right w:val="none" w:sz="0" w:space="0" w:color="auto"/>
          </w:divBdr>
        </w:div>
        <w:div w:id="1256086512">
          <w:marLeft w:val="480"/>
          <w:marRight w:val="0"/>
          <w:marTop w:val="0"/>
          <w:marBottom w:val="0"/>
          <w:divBdr>
            <w:top w:val="none" w:sz="0" w:space="0" w:color="auto"/>
            <w:left w:val="none" w:sz="0" w:space="0" w:color="auto"/>
            <w:bottom w:val="none" w:sz="0" w:space="0" w:color="auto"/>
            <w:right w:val="none" w:sz="0" w:space="0" w:color="auto"/>
          </w:divBdr>
        </w:div>
        <w:div w:id="587082339">
          <w:marLeft w:val="480"/>
          <w:marRight w:val="0"/>
          <w:marTop w:val="0"/>
          <w:marBottom w:val="0"/>
          <w:divBdr>
            <w:top w:val="none" w:sz="0" w:space="0" w:color="auto"/>
            <w:left w:val="none" w:sz="0" w:space="0" w:color="auto"/>
            <w:bottom w:val="none" w:sz="0" w:space="0" w:color="auto"/>
            <w:right w:val="none" w:sz="0" w:space="0" w:color="auto"/>
          </w:divBdr>
        </w:div>
        <w:div w:id="1060592179">
          <w:marLeft w:val="480"/>
          <w:marRight w:val="0"/>
          <w:marTop w:val="0"/>
          <w:marBottom w:val="0"/>
          <w:divBdr>
            <w:top w:val="none" w:sz="0" w:space="0" w:color="auto"/>
            <w:left w:val="none" w:sz="0" w:space="0" w:color="auto"/>
            <w:bottom w:val="none" w:sz="0" w:space="0" w:color="auto"/>
            <w:right w:val="none" w:sz="0" w:space="0" w:color="auto"/>
          </w:divBdr>
        </w:div>
        <w:div w:id="504057228">
          <w:marLeft w:val="480"/>
          <w:marRight w:val="0"/>
          <w:marTop w:val="0"/>
          <w:marBottom w:val="0"/>
          <w:divBdr>
            <w:top w:val="none" w:sz="0" w:space="0" w:color="auto"/>
            <w:left w:val="none" w:sz="0" w:space="0" w:color="auto"/>
            <w:bottom w:val="none" w:sz="0" w:space="0" w:color="auto"/>
            <w:right w:val="none" w:sz="0" w:space="0" w:color="auto"/>
          </w:divBdr>
        </w:div>
        <w:div w:id="1050420528">
          <w:marLeft w:val="480"/>
          <w:marRight w:val="0"/>
          <w:marTop w:val="0"/>
          <w:marBottom w:val="0"/>
          <w:divBdr>
            <w:top w:val="none" w:sz="0" w:space="0" w:color="auto"/>
            <w:left w:val="none" w:sz="0" w:space="0" w:color="auto"/>
            <w:bottom w:val="none" w:sz="0" w:space="0" w:color="auto"/>
            <w:right w:val="none" w:sz="0" w:space="0" w:color="auto"/>
          </w:divBdr>
        </w:div>
        <w:div w:id="59644167">
          <w:marLeft w:val="480"/>
          <w:marRight w:val="0"/>
          <w:marTop w:val="0"/>
          <w:marBottom w:val="0"/>
          <w:divBdr>
            <w:top w:val="none" w:sz="0" w:space="0" w:color="auto"/>
            <w:left w:val="none" w:sz="0" w:space="0" w:color="auto"/>
            <w:bottom w:val="none" w:sz="0" w:space="0" w:color="auto"/>
            <w:right w:val="none" w:sz="0" w:space="0" w:color="auto"/>
          </w:divBdr>
        </w:div>
        <w:div w:id="1738553235">
          <w:marLeft w:val="480"/>
          <w:marRight w:val="0"/>
          <w:marTop w:val="0"/>
          <w:marBottom w:val="0"/>
          <w:divBdr>
            <w:top w:val="none" w:sz="0" w:space="0" w:color="auto"/>
            <w:left w:val="none" w:sz="0" w:space="0" w:color="auto"/>
            <w:bottom w:val="none" w:sz="0" w:space="0" w:color="auto"/>
            <w:right w:val="none" w:sz="0" w:space="0" w:color="auto"/>
          </w:divBdr>
        </w:div>
        <w:div w:id="1852646804">
          <w:marLeft w:val="480"/>
          <w:marRight w:val="0"/>
          <w:marTop w:val="0"/>
          <w:marBottom w:val="0"/>
          <w:divBdr>
            <w:top w:val="none" w:sz="0" w:space="0" w:color="auto"/>
            <w:left w:val="none" w:sz="0" w:space="0" w:color="auto"/>
            <w:bottom w:val="none" w:sz="0" w:space="0" w:color="auto"/>
            <w:right w:val="none" w:sz="0" w:space="0" w:color="auto"/>
          </w:divBdr>
        </w:div>
        <w:div w:id="1515655591">
          <w:marLeft w:val="480"/>
          <w:marRight w:val="0"/>
          <w:marTop w:val="0"/>
          <w:marBottom w:val="0"/>
          <w:divBdr>
            <w:top w:val="none" w:sz="0" w:space="0" w:color="auto"/>
            <w:left w:val="none" w:sz="0" w:space="0" w:color="auto"/>
            <w:bottom w:val="none" w:sz="0" w:space="0" w:color="auto"/>
            <w:right w:val="none" w:sz="0" w:space="0" w:color="auto"/>
          </w:divBdr>
        </w:div>
        <w:div w:id="408767658">
          <w:marLeft w:val="480"/>
          <w:marRight w:val="0"/>
          <w:marTop w:val="0"/>
          <w:marBottom w:val="0"/>
          <w:divBdr>
            <w:top w:val="none" w:sz="0" w:space="0" w:color="auto"/>
            <w:left w:val="none" w:sz="0" w:space="0" w:color="auto"/>
            <w:bottom w:val="none" w:sz="0" w:space="0" w:color="auto"/>
            <w:right w:val="none" w:sz="0" w:space="0" w:color="auto"/>
          </w:divBdr>
        </w:div>
        <w:div w:id="1901557119">
          <w:marLeft w:val="480"/>
          <w:marRight w:val="0"/>
          <w:marTop w:val="0"/>
          <w:marBottom w:val="0"/>
          <w:divBdr>
            <w:top w:val="none" w:sz="0" w:space="0" w:color="auto"/>
            <w:left w:val="none" w:sz="0" w:space="0" w:color="auto"/>
            <w:bottom w:val="none" w:sz="0" w:space="0" w:color="auto"/>
            <w:right w:val="none" w:sz="0" w:space="0" w:color="auto"/>
          </w:divBdr>
        </w:div>
        <w:div w:id="1294481885">
          <w:marLeft w:val="480"/>
          <w:marRight w:val="0"/>
          <w:marTop w:val="0"/>
          <w:marBottom w:val="0"/>
          <w:divBdr>
            <w:top w:val="none" w:sz="0" w:space="0" w:color="auto"/>
            <w:left w:val="none" w:sz="0" w:space="0" w:color="auto"/>
            <w:bottom w:val="none" w:sz="0" w:space="0" w:color="auto"/>
            <w:right w:val="none" w:sz="0" w:space="0" w:color="auto"/>
          </w:divBdr>
        </w:div>
        <w:div w:id="1459756387">
          <w:marLeft w:val="480"/>
          <w:marRight w:val="0"/>
          <w:marTop w:val="0"/>
          <w:marBottom w:val="0"/>
          <w:divBdr>
            <w:top w:val="none" w:sz="0" w:space="0" w:color="auto"/>
            <w:left w:val="none" w:sz="0" w:space="0" w:color="auto"/>
            <w:bottom w:val="none" w:sz="0" w:space="0" w:color="auto"/>
            <w:right w:val="none" w:sz="0" w:space="0" w:color="auto"/>
          </w:divBdr>
        </w:div>
        <w:div w:id="645354551">
          <w:marLeft w:val="480"/>
          <w:marRight w:val="0"/>
          <w:marTop w:val="0"/>
          <w:marBottom w:val="0"/>
          <w:divBdr>
            <w:top w:val="none" w:sz="0" w:space="0" w:color="auto"/>
            <w:left w:val="none" w:sz="0" w:space="0" w:color="auto"/>
            <w:bottom w:val="none" w:sz="0" w:space="0" w:color="auto"/>
            <w:right w:val="none" w:sz="0" w:space="0" w:color="auto"/>
          </w:divBdr>
        </w:div>
        <w:div w:id="1894462294">
          <w:marLeft w:val="480"/>
          <w:marRight w:val="0"/>
          <w:marTop w:val="0"/>
          <w:marBottom w:val="0"/>
          <w:divBdr>
            <w:top w:val="none" w:sz="0" w:space="0" w:color="auto"/>
            <w:left w:val="none" w:sz="0" w:space="0" w:color="auto"/>
            <w:bottom w:val="none" w:sz="0" w:space="0" w:color="auto"/>
            <w:right w:val="none" w:sz="0" w:space="0" w:color="auto"/>
          </w:divBdr>
        </w:div>
        <w:div w:id="1725448949">
          <w:marLeft w:val="480"/>
          <w:marRight w:val="0"/>
          <w:marTop w:val="0"/>
          <w:marBottom w:val="0"/>
          <w:divBdr>
            <w:top w:val="none" w:sz="0" w:space="0" w:color="auto"/>
            <w:left w:val="none" w:sz="0" w:space="0" w:color="auto"/>
            <w:bottom w:val="none" w:sz="0" w:space="0" w:color="auto"/>
            <w:right w:val="none" w:sz="0" w:space="0" w:color="auto"/>
          </w:divBdr>
        </w:div>
        <w:div w:id="1365131497">
          <w:marLeft w:val="480"/>
          <w:marRight w:val="0"/>
          <w:marTop w:val="0"/>
          <w:marBottom w:val="0"/>
          <w:divBdr>
            <w:top w:val="none" w:sz="0" w:space="0" w:color="auto"/>
            <w:left w:val="none" w:sz="0" w:space="0" w:color="auto"/>
            <w:bottom w:val="none" w:sz="0" w:space="0" w:color="auto"/>
            <w:right w:val="none" w:sz="0" w:space="0" w:color="auto"/>
          </w:divBdr>
        </w:div>
        <w:div w:id="280764638">
          <w:marLeft w:val="480"/>
          <w:marRight w:val="0"/>
          <w:marTop w:val="0"/>
          <w:marBottom w:val="0"/>
          <w:divBdr>
            <w:top w:val="none" w:sz="0" w:space="0" w:color="auto"/>
            <w:left w:val="none" w:sz="0" w:space="0" w:color="auto"/>
            <w:bottom w:val="none" w:sz="0" w:space="0" w:color="auto"/>
            <w:right w:val="none" w:sz="0" w:space="0" w:color="auto"/>
          </w:divBdr>
        </w:div>
      </w:divsChild>
    </w:div>
    <w:div w:id="1393503152">
      <w:bodyDiv w:val="1"/>
      <w:marLeft w:val="0"/>
      <w:marRight w:val="0"/>
      <w:marTop w:val="0"/>
      <w:marBottom w:val="0"/>
      <w:divBdr>
        <w:top w:val="none" w:sz="0" w:space="0" w:color="auto"/>
        <w:left w:val="none" w:sz="0" w:space="0" w:color="auto"/>
        <w:bottom w:val="none" w:sz="0" w:space="0" w:color="auto"/>
        <w:right w:val="none" w:sz="0" w:space="0" w:color="auto"/>
      </w:divBdr>
    </w:div>
    <w:div w:id="1395006256">
      <w:bodyDiv w:val="1"/>
      <w:marLeft w:val="0"/>
      <w:marRight w:val="0"/>
      <w:marTop w:val="0"/>
      <w:marBottom w:val="0"/>
      <w:divBdr>
        <w:top w:val="none" w:sz="0" w:space="0" w:color="auto"/>
        <w:left w:val="none" w:sz="0" w:space="0" w:color="auto"/>
        <w:bottom w:val="none" w:sz="0" w:space="0" w:color="auto"/>
        <w:right w:val="none" w:sz="0" w:space="0" w:color="auto"/>
      </w:divBdr>
      <w:divsChild>
        <w:div w:id="2100445881">
          <w:marLeft w:val="480"/>
          <w:marRight w:val="0"/>
          <w:marTop w:val="0"/>
          <w:marBottom w:val="0"/>
          <w:divBdr>
            <w:top w:val="none" w:sz="0" w:space="0" w:color="auto"/>
            <w:left w:val="none" w:sz="0" w:space="0" w:color="auto"/>
            <w:bottom w:val="none" w:sz="0" w:space="0" w:color="auto"/>
            <w:right w:val="none" w:sz="0" w:space="0" w:color="auto"/>
          </w:divBdr>
        </w:div>
        <w:div w:id="1102654037">
          <w:marLeft w:val="480"/>
          <w:marRight w:val="0"/>
          <w:marTop w:val="0"/>
          <w:marBottom w:val="0"/>
          <w:divBdr>
            <w:top w:val="none" w:sz="0" w:space="0" w:color="auto"/>
            <w:left w:val="none" w:sz="0" w:space="0" w:color="auto"/>
            <w:bottom w:val="none" w:sz="0" w:space="0" w:color="auto"/>
            <w:right w:val="none" w:sz="0" w:space="0" w:color="auto"/>
          </w:divBdr>
        </w:div>
        <w:div w:id="2012367044">
          <w:marLeft w:val="480"/>
          <w:marRight w:val="0"/>
          <w:marTop w:val="0"/>
          <w:marBottom w:val="0"/>
          <w:divBdr>
            <w:top w:val="none" w:sz="0" w:space="0" w:color="auto"/>
            <w:left w:val="none" w:sz="0" w:space="0" w:color="auto"/>
            <w:bottom w:val="none" w:sz="0" w:space="0" w:color="auto"/>
            <w:right w:val="none" w:sz="0" w:space="0" w:color="auto"/>
          </w:divBdr>
        </w:div>
        <w:div w:id="213080907">
          <w:marLeft w:val="480"/>
          <w:marRight w:val="0"/>
          <w:marTop w:val="0"/>
          <w:marBottom w:val="0"/>
          <w:divBdr>
            <w:top w:val="none" w:sz="0" w:space="0" w:color="auto"/>
            <w:left w:val="none" w:sz="0" w:space="0" w:color="auto"/>
            <w:bottom w:val="none" w:sz="0" w:space="0" w:color="auto"/>
            <w:right w:val="none" w:sz="0" w:space="0" w:color="auto"/>
          </w:divBdr>
        </w:div>
        <w:div w:id="102962872">
          <w:marLeft w:val="480"/>
          <w:marRight w:val="0"/>
          <w:marTop w:val="0"/>
          <w:marBottom w:val="0"/>
          <w:divBdr>
            <w:top w:val="none" w:sz="0" w:space="0" w:color="auto"/>
            <w:left w:val="none" w:sz="0" w:space="0" w:color="auto"/>
            <w:bottom w:val="none" w:sz="0" w:space="0" w:color="auto"/>
            <w:right w:val="none" w:sz="0" w:space="0" w:color="auto"/>
          </w:divBdr>
        </w:div>
        <w:div w:id="322129082">
          <w:marLeft w:val="480"/>
          <w:marRight w:val="0"/>
          <w:marTop w:val="0"/>
          <w:marBottom w:val="0"/>
          <w:divBdr>
            <w:top w:val="none" w:sz="0" w:space="0" w:color="auto"/>
            <w:left w:val="none" w:sz="0" w:space="0" w:color="auto"/>
            <w:bottom w:val="none" w:sz="0" w:space="0" w:color="auto"/>
            <w:right w:val="none" w:sz="0" w:space="0" w:color="auto"/>
          </w:divBdr>
        </w:div>
        <w:div w:id="1034622585">
          <w:marLeft w:val="480"/>
          <w:marRight w:val="0"/>
          <w:marTop w:val="0"/>
          <w:marBottom w:val="0"/>
          <w:divBdr>
            <w:top w:val="none" w:sz="0" w:space="0" w:color="auto"/>
            <w:left w:val="none" w:sz="0" w:space="0" w:color="auto"/>
            <w:bottom w:val="none" w:sz="0" w:space="0" w:color="auto"/>
            <w:right w:val="none" w:sz="0" w:space="0" w:color="auto"/>
          </w:divBdr>
        </w:div>
        <w:div w:id="1474983782">
          <w:marLeft w:val="480"/>
          <w:marRight w:val="0"/>
          <w:marTop w:val="0"/>
          <w:marBottom w:val="0"/>
          <w:divBdr>
            <w:top w:val="none" w:sz="0" w:space="0" w:color="auto"/>
            <w:left w:val="none" w:sz="0" w:space="0" w:color="auto"/>
            <w:bottom w:val="none" w:sz="0" w:space="0" w:color="auto"/>
            <w:right w:val="none" w:sz="0" w:space="0" w:color="auto"/>
          </w:divBdr>
        </w:div>
        <w:div w:id="1031565867">
          <w:marLeft w:val="480"/>
          <w:marRight w:val="0"/>
          <w:marTop w:val="0"/>
          <w:marBottom w:val="0"/>
          <w:divBdr>
            <w:top w:val="none" w:sz="0" w:space="0" w:color="auto"/>
            <w:left w:val="none" w:sz="0" w:space="0" w:color="auto"/>
            <w:bottom w:val="none" w:sz="0" w:space="0" w:color="auto"/>
            <w:right w:val="none" w:sz="0" w:space="0" w:color="auto"/>
          </w:divBdr>
        </w:div>
        <w:div w:id="2001881673">
          <w:marLeft w:val="480"/>
          <w:marRight w:val="0"/>
          <w:marTop w:val="0"/>
          <w:marBottom w:val="0"/>
          <w:divBdr>
            <w:top w:val="none" w:sz="0" w:space="0" w:color="auto"/>
            <w:left w:val="none" w:sz="0" w:space="0" w:color="auto"/>
            <w:bottom w:val="none" w:sz="0" w:space="0" w:color="auto"/>
            <w:right w:val="none" w:sz="0" w:space="0" w:color="auto"/>
          </w:divBdr>
        </w:div>
        <w:div w:id="1812747670">
          <w:marLeft w:val="480"/>
          <w:marRight w:val="0"/>
          <w:marTop w:val="0"/>
          <w:marBottom w:val="0"/>
          <w:divBdr>
            <w:top w:val="none" w:sz="0" w:space="0" w:color="auto"/>
            <w:left w:val="none" w:sz="0" w:space="0" w:color="auto"/>
            <w:bottom w:val="none" w:sz="0" w:space="0" w:color="auto"/>
            <w:right w:val="none" w:sz="0" w:space="0" w:color="auto"/>
          </w:divBdr>
        </w:div>
        <w:div w:id="309556081">
          <w:marLeft w:val="480"/>
          <w:marRight w:val="0"/>
          <w:marTop w:val="0"/>
          <w:marBottom w:val="0"/>
          <w:divBdr>
            <w:top w:val="none" w:sz="0" w:space="0" w:color="auto"/>
            <w:left w:val="none" w:sz="0" w:space="0" w:color="auto"/>
            <w:bottom w:val="none" w:sz="0" w:space="0" w:color="auto"/>
            <w:right w:val="none" w:sz="0" w:space="0" w:color="auto"/>
          </w:divBdr>
        </w:div>
        <w:div w:id="2105108877">
          <w:marLeft w:val="480"/>
          <w:marRight w:val="0"/>
          <w:marTop w:val="0"/>
          <w:marBottom w:val="0"/>
          <w:divBdr>
            <w:top w:val="none" w:sz="0" w:space="0" w:color="auto"/>
            <w:left w:val="none" w:sz="0" w:space="0" w:color="auto"/>
            <w:bottom w:val="none" w:sz="0" w:space="0" w:color="auto"/>
            <w:right w:val="none" w:sz="0" w:space="0" w:color="auto"/>
          </w:divBdr>
        </w:div>
        <w:div w:id="531187148">
          <w:marLeft w:val="480"/>
          <w:marRight w:val="0"/>
          <w:marTop w:val="0"/>
          <w:marBottom w:val="0"/>
          <w:divBdr>
            <w:top w:val="none" w:sz="0" w:space="0" w:color="auto"/>
            <w:left w:val="none" w:sz="0" w:space="0" w:color="auto"/>
            <w:bottom w:val="none" w:sz="0" w:space="0" w:color="auto"/>
            <w:right w:val="none" w:sz="0" w:space="0" w:color="auto"/>
          </w:divBdr>
        </w:div>
        <w:div w:id="2058123313">
          <w:marLeft w:val="480"/>
          <w:marRight w:val="0"/>
          <w:marTop w:val="0"/>
          <w:marBottom w:val="0"/>
          <w:divBdr>
            <w:top w:val="none" w:sz="0" w:space="0" w:color="auto"/>
            <w:left w:val="none" w:sz="0" w:space="0" w:color="auto"/>
            <w:bottom w:val="none" w:sz="0" w:space="0" w:color="auto"/>
            <w:right w:val="none" w:sz="0" w:space="0" w:color="auto"/>
          </w:divBdr>
        </w:div>
        <w:div w:id="24909226">
          <w:marLeft w:val="480"/>
          <w:marRight w:val="0"/>
          <w:marTop w:val="0"/>
          <w:marBottom w:val="0"/>
          <w:divBdr>
            <w:top w:val="none" w:sz="0" w:space="0" w:color="auto"/>
            <w:left w:val="none" w:sz="0" w:space="0" w:color="auto"/>
            <w:bottom w:val="none" w:sz="0" w:space="0" w:color="auto"/>
            <w:right w:val="none" w:sz="0" w:space="0" w:color="auto"/>
          </w:divBdr>
        </w:div>
        <w:div w:id="1011837652">
          <w:marLeft w:val="480"/>
          <w:marRight w:val="0"/>
          <w:marTop w:val="0"/>
          <w:marBottom w:val="0"/>
          <w:divBdr>
            <w:top w:val="none" w:sz="0" w:space="0" w:color="auto"/>
            <w:left w:val="none" w:sz="0" w:space="0" w:color="auto"/>
            <w:bottom w:val="none" w:sz="0" w:space="0" w:color="auto"/>
            <w:right w:val="none" w:sz="0" w:space="0" w:color="auto"/>
          </w:divBdr>
        </w:div>
        <w:div w:id="1236208745">
          <w:marLeft w:val="480"/>
          <w:marRight w:val="0"/>
          <w:marTop w:val="0"/>
          <w:marBottom w:val="0"/>
          <w:divBdr>
            <w:top w:val="none" w:sz="0" w:space="0" w:color="auto"/>
            <w:left w:val="none" w:sz="0" w:space="0" w:color="auto"/>
            <w:bottom w:val="none" w:sz="0" w:space="0" w:color="auto"/>
            <w:right w:val="none" w:sz="0" w:space="0" w:color="auto"/>
          </w:divBdr>
        </w:div>
        <w:div w:id="655111349">
          <w:marLeft w:val="480"/>
          <w:marRight w:val="0"/>
          <w:marTop w:val="0"/>
          <w:marBottom w:val="0"/>
          <w:divBdr>
            <w:top w:val="none" w:sz="0" w:space="0" w:color="auto"/>
            <w:left w:val="none" w:sz="0" w:space="0" w:color="auto"/>
            <w:bottom w:val="none" w:sz="0" w:space="0" w:color="auto"/>
            <w:right w:val="none" w:sz="0" w:space="0" w:color="auto"/>
          </w:divBdr>
        </w:div>
        <w:div w:id="226190816">
          <w:marLeft w:val="480"/>
          <w:marRight w:val="0"/>
          <w:marTop w:val="0"/>
          <w:marBottom w:val="0"/>
          <w:divBdr>
            <w:top w:val="none" w:sz="0" w:space="0" w:color="auto"/>
            <w:left w:val="none" w:sz="0" w:space="0" w:color="auto"/>
            <w:bottom w:val="none" w:sz="0" w:space="0" w:color="auto"/>
            <w:right w:val="none" w:sz="0" w:space="0" w:color="auto"/>
          </w:divBdr>
        </w:div>
        <w:div w:id="1592856860">
          <w:marLeft w:val="480"/>
          <w:marRight w:val="0"/>
          <w:marTop w:val="0"/>
          <w:marBottom w:val="0"/>
          <w:divBdr>
            <w:top w:val="none" w:sz="0" w:space="0" w:color="auto"/>
            <w:left w:val="none" w:sz="0" w:space="0" w:color="auto"/>
            <w:bottom w:val="none" w:sz="0" w:space="0" w:color="auto"/>
            <w:right w:val="none" w:sz="0" w:space="0" w:color="auto"/>
          </w:divBdr>
        </w:div>
        <w:div w:id="1301577542">
          <w:marLeft w:val="480"/>
          <w:marRight w:val="0"/>
          <w:marTop w:val="0"/>
          <w:marBottom w:val="0"/>
          <w:divBdr>
            <w:top w:val="none" w:sz="0" w:space="0" w:color="auto"/>
            <w:left w:val="none" w:sz="0" w:space="0" w:color="auto"/>
            <w:bottom w:val="none" w:sz="0" w:space="0" w:color="auto"/>
            <w:right w:val="none" w:sz="0" w:space="0" w:color="auto"/>
          </w:divBdr>
        </w:div>
      </w:divsChild>
    </w:div>
    <w:div w:id="1399598416">
      <w:bodyDiv w:val="1"/>
      <w:marLeft w:val="0"/>
      <w:marRight w:val="0"/>
      <w:marTop w:val="0"/>
      <w:marBottom w:val="0"/>
      <w:divBdr>
        <w:top w:val="none" w:sz="0" w:space="0" w:color="auto"/>
        <w:left w:val="none" w:sz="0" w:space="0" w:color="auto"/>
        <w:bottom w:val="none" w:sz="0" w:space="0" w:color="auto"/>
        <w:right w:val="none" w:sz="0" w:space="0" w:color="auto"/>
      </w:divBdr>
    </w:div>
    <w:div w:id="1399862828">
      <w:bodyDiv w:val="1"/>
      <w:marLeft w:val="0"/>
      <w:marRight w:val="0"/>
      <w:marTop w:val="0"/>
      <w:marBottom w:val="0"/>
      <w:divBdr>
        <w:top w:val="none" w:sz="0" w:space="0" w:color="auto"/>
        <w:left w:val="none" w:sz="0" w:space="0" w:color="auto"/>
        <w:bottom w:val="none" w:sz="0" w:space="0" w:color="auto"/>
        <w:right w:val="none" w:sz="0" w:space="0" w:color="auto"/>
      </w:divBdr>
      <w:divsChild>
        <w:div w:id="1408071206">
          <w:marLeft w:val="640"/>
          <w:marRight w:val="0"/>
          <w:marTop w:val="0"/>
          <w:marBottom w:val="0"/>
          <w:divBdr>
            <w:top w:val="none" w:sz="0" w:space="0" w:color="auto"/>
            <w:left w:val="none" w:sz="0" w:space="0" w:color="auto"/>
            <w:bottom w:val="none" w:sz="0" w:space="0" w:color="auto"/>
            <w:right w:val="none" w:sz="0" w:space="0" w:color="auto"/>
          </w:divBdr>
        </w:div>
        <w:div w:id="1781803628">
          <w:marLeft w:val="640"/>
          <w:marRight w:val="0"/>
          <w:marTop w:val="0"/>
          <w:marBottom w:val="0"/>
          <w:divBdr>
            <w:top w:val="none" w:sz="0" w:space="0" w:color="auto"/>
            <w:left w:val="none" w:sz="0" w:space="0" w:color="auto"/>
            <w:bottom w:val="none" w:sz="0" w:space="0" w:color="auto"/>
            <w:right w:val="none" w:sz="0" w:space="0" w:color="auto"/>
          </w:divBdr>
        </w:div>
        <w:div w:id="1480149319">
          <w:marLeft w:val="640"/>
          <w:marRight w:val="0"/>
          <w:marTop w:val="0"/>
          <w:marBottom w:val="0"/>
          <w:divBdr>
            <w:top w:val="none" w:sz="0" w:space="0" w:color="auto"/>
            <w:left w:val="none" w:sz="0" w:space="0" w:color="auto"/>
            <w:bottom w:val="none" w:sz="0" w:space="0" w:color="auto"/>
            <w:right w:val="none" w:sz="0" w:space="0" w:color="auto"/>
          </w:divBdr>
        </w:div>
        <w:div w:id="1373188760">
          <w:marLeft w:val="640"/>
          <w:marRight w:val="0"/>
          <w:marTop w:val="0"/>
          <w:marBottom w:val="0"/>
          <w:divBdr>
            <w:top w:val="none" w:sz="0" w:space="0" w:color="auto"/>
            <w:left w:val="none" w:sz="0" w:space="0" w:color="auto"/>
            <w:bottom w:val="none" w:sz="0" w:space="0" w:color="auto"/>
            <w:right w:val="none" w:sz="0" w:space="0" w:color="auto"/>
          </w:divBdr>
        </w:div>
        <w:div w:id="1824271630">
          <w:marLeft w:val="640"/>
          <w:marRight w:val="0"/>
          <w:marTop w:val="0"/>
          <w:marBottom w:val="0"/>
          <w:divBdr>
            <w:top w:val="none" w:sz="0" w:space="0" w:color="auto"/>
            <w:left w:val="none" w:sz="0" w:space="0" w:color="auto"/>
            <w:bottom w:val="none" w:sz="0" w:space="0" w:color="auto"/>
            <w:right w:val="none" w:sz="0" w:space="0" w:color="auto"/>
          </w:divBdr>
        </w:div>
        <w:div w:id="1874658008">
          <w:marLeft w:val="640"/>
          <w:marRight w:val="0"/>
          <w:marTop w:val="0"/>
          <w:marBottom w:val="0"/>
          <w:divBdr>
            <w:top w:val="none" w:sz="0" w:space="0" w:color="auto"/>
            <w:left w:val="none" w:sz="0" w:space="0" w:color="auto"/>
            <w:bottom w:val="none" w:sz="0" w:space="0" w:color="auto"/>
            <w:right w:val="none" w:sz="0" w:space="0" w:color="auto"/>
          </w:divBdr>
        </w:div>
        <w:div w:id="138499798">
          <w:marLeft w:val="640"/>
          <w:marRight w:val="0"/>
          <w:marTop w:val="0"/>
          <w:marBottom w:val="0"/>
          <w:divBdr>
            <w:top w:val="none" w:sz="0" w:space="0" w:color="auto"/>
            <w:left w:val="none" w:sz="0" w:space="0" w:color="auto"/>
            <w:bottom w:val="none" w:sz="0" w:space="0" w:color="auto"/>
            <w:right w:val="none" w:sz="0" w:space="0" w:color="auto"/>
          </w:divBdr>
        </w:div>
        <w:div w:id="41636502">
          <w:marLeft w:val="640"/>
          <w:marRight w:val="0"/>
          <w:marTop w:val="0"/>
          <w:marBottom w:val="0"/>
          <w:divBdr>
            <w:top w:val="none" w:sz="0" w:space="0" w:color="auto"/>
            <w:left w:val="none" w:sz="0" w:space="0" w:color="auto"/>
            <w:bottom w:val="none" w:sz="0" w:space="0" w:color="auto"/>
            <w:right w:val="none" w:sz="0" w:space="0" w:color="auto"/>
          </w:divBdr>
        </w:div>
        <w:div w:id="1984848273">
          <w:marLeft w:val="640"/>
          <w:marRight w:val="0"/>
          <w:marTop w:val="0"/>
          <w:marBottom w:val="0"/>
          <w:divBdr>
            <w:top w:val="none" w:sz="0" w:space="0" w:color="auto"/>
            <w:left w:val="none" w:sz="0" w:space="0" w:color="auto"/>
            <w:bottom w:val="none" w:sz="0" w:space="0" w:color="auto"/>
            <w:right w:val="none" w:sz="0" w:space="0" w:color="auto"/>
          </w:divBdr>
        </w:div>
        <w:div w:id="2048792757">
          <w:marLeft w:val="640"/>
          <w:marRight w:val="0"/>
          <w:marTop w:val="0"/>
          <w:marBottom w:val="0"/>
          <w:divBdr>
            <w:top w:val="none" w:sz="0" w:space="0" w:color="auto"/>
            <w:left w:val="none" w:sz="0" w:space="0" w:color="auto"/>
            <w:bottom w:val="none" w:sz="0" w:space="0" w:color="auto"/>
            <w:right w:val="none" w:sz="0" w:space="0" w:color="auto"/>
          </w:divBdr>
        </w:div>
        <w:div w:id="1936396335">
          <w:marLeft w:val="640"/>
          <w:marRight w:val="0"/>
          <w:marTop w:val="0"/>
          <w:marBottom w:val="0"/>
          <w:divBdr>
            <w:top w:val="none" w:sz="0" w:space="0" w:color="auto"/>
            <w:left w:val="none" w:sz="0" w:space="0" w:color="auto"/>
            <w:bottom w:val="none" w:sz="0" w:space="0" w:color="auto"/>
            <w:right w:val="none" w:sz="0" w:space="0" w:color="auto"/>
          </w:divBdr>
        </w:div>
        <w:div w:id="1066414440">
          <w:marLeft w:val="640"/>
          <w:marRight w:val="0"/>
          <w:marTop w:val="0"/>
          <w:marBottom w:val="0"/>
          <w:divBdr>
            <w:top w:val="none" w:sz="0" w:space="0" w:color="auto"/>
            <w:left w:val="none" w:sz="0" w:space="0" w:color="auto"/>
            <w:bottom w:val="none" w:sz="0" w:space="0" w:color="auto"/>
            <w:right w:val="none" w:sz="0" w:space="0" w:color="auto"/>
          </w:divBdr>
        </w:div>
        <w:div w:id="373771705">
          <w:marLeft w:val="640"/>
          <w:marRight w:val="0"/>
          <w:marTop w:val="0"/>
          <w:marBottom w:val="0"/>
          <w:divBdr>
            <w:top w:val="none" w:sz="0" w:space="0" w:color="auto"/>
            <w:left w:val="none" w:sz="0" w:space="0" w:color="auto"/>
            <w:bottom w:val="none" w:sz="0" w:space="0" w:color="auto"/>
            <w:right w:val="none" w:sz="0" w:space="0" w:color="auto"/>
          </w:divBdr>
        </w:div>
        <w:div w:id="1142505629">
          <w:marLeft w:val="640"/>
          <w:marRight w:val="0"/>
          <w:marTop w:val="0"/>
          <w:marBottom w:val="0"/>
          <w:divBdr>
            <w:top w:val="none" w:sz="0" w:space="0" w:color="auto"/>
            <w:left w:val="none" w:sz="0" w:space="0" w:color="auto"/>
            <w:bottom w:val="none" w:sz="0" w:space="0" w:color="auto"/>
            <w:right w:val="none" w:sz="0" w:space="0" w:color="auto"/>
          </w:divBdr>
        </w:div>
        <w:div w:id="1681541862">
          <w:marLeft w:val="640"/>
          <w:marRight w:val="0"/>
          <w:marTop w:val="0"/>
          <w:marBottom w:val="0"/>
          <w:divBdr>
            <w:top w:val="none" w:sz="0" w:space="0" w:color="auto"/>
            <w:left w:val="none" w:sz="0" w:space="0" w:color="auto"/>
            <w:bottom w:val="none" w:sz="0" w:space="0" w:color="auto"/>
            <w:right w:val="none" w:sz="0" w:space="0" w:color="auto"/>
          </w:divBdr>
        </w:div>
        <w:div w:id="1697657505">
          <w:marLeft w:val="640"/>
          <w:marRight w:val="0"/>
          <w:marTop w:val="0"/>
          <w:marBottom w:val="0"/>
          <w:divBdr>
            <w:top w:val="none" w:sz="0" w:space="0" w:color="auto"/>
            <w:left w:val="none" w:sz="0" w:space="0" w:color="auto"/>
            <w:bottom w:val="none" w:sz="0" w:space="0" w:color="auto"/>
            <w:right w:val="none" w:sz="0" w:space="0" w:color="auto"/>
          </w:divBdr>
        </w:div>
        <w:div w:id="1213999353">
          <w:marLeft w:val="640"/>
          <w:marRight w:val="0"/>
          <w:marTop w:val="0"/>
          <w:marBottom w:val="0"/>
          <w:divBdr>
            <w:top w:val="none" w:sz="0" w:space="0" w:color="auto"/>
            <w:left w:val="none" w:sz="0" w:space="0" w:color="auto"/>
            <w:bottom w:val="none" w:sz="0" w:space="0" w:color="auto"/>
            <w:right w:val="none" w:sz="0" w:space="0" w:color="auto"/>
          </w:divBdr>
        </w:div>
        <w:div w:id="1742631341">
          <w:marLeft w:val="640"/>
          <w:marRight w:val="0"/>
          <w:marTop w:val="0"/>
          <w:marBottom w:val="0"/>
          <w:divBdr>
            <w:top w:val="none" w:sz="0" w:space="0" w:color="auto"/>
            <w:left w:val="none" w:sz="0" w:space="0" w:color="auto"/>
            <w:bottom w:val="none" w:sz="0" w:space="0" w:color="auto"/>
            <w:right w:val="none" w:sz="0" w:space="0" w:color="auto"/>
          </w:divBdr>
        </w:div>
        <w:div w:id="969165829">
          <w:marLeft w:val="640"/>
          <w:marRight w:val="0"/>
          <w:marTop w:val="0"/>
          <w:marBottom w:val="0"/>
          <w:divBdr>
            <w:top w:val="none" w:sz="0" w:space="0" w:color="auto"/>
            <w:left w:val="none" w:sz="0" w:space="0" w:color="auto"/>
            <w:bottom w:val="none" w:sz="0" w:space="0" w:color="auto"/>
            <w:right w:val="none" w:sz="0" w:space="0" w:color="auto"/>
          </w:divBdr>
        </w:div>
        <w:div w:id="1136147034">
          <w:marLeft w:val="640"/>
          <w:marRight w:val="0"/>
          <w:marTop w:val="0"/>
          <w:marBottom w:val="0"/>
          <w:divBdr>
            <w:top w:val="none" w:sz="0" w:space="0" w:color="auto"/>
            <w:left w:val="none" w:sz="0" w:space="0" w:color="auto"/>
            <w:bottom w:val="none" w:sz="0" w:space="0" w:color="auto"/>
            <w:right w:val="none" w:sz="0" w:space="0" w:color="auto"/>
          </w:divBdr>
        </w:div>
        <w:div w:id="1885406950">
          <w:marLeft w:val="640"/>
          <w:marRight w:val="0"/>
          <w:marTop w:val="0"/>
          <w:marBottom w:val="0"/>
          <w:divBdr>
            <w:top w:val="none" w:sz="0" w:space="0" w:color="auto"/>
            <w:left w:val="none" w:sz="0" w:space="0" w:color="auto"/>
            <w:bottom w:val="none" w:sz="0" w:space="0" w:color="auto"/>
            <w:right w:val="none" w:sz="0" w:space="0" w:color="auto"/>
          </w:divBdr>
        </w:div>
        <w:div w:id="1388341273">
          <w:marLeft w:val="640"/>
          <w:marRight w:val="0"/>
          <w:marTop w:val="0"/>
          <w:marBottom w:val="0"/>
          <w:divBdr>
            <w:top w:val="none" w:sz="0" w:space="0" w:color="auto"/>
            <w:left w:val="none" w:sz="0" w:space="0" w:color="auto"/>
            <w:bottom w:val="none" w:sz="0" w:space="0" w:color="auto"/>
            <w:right w:val="none" w:sz="0" w:space="0" w:color="auto"/>
          </w:divBdr>
        </w:div>
        <w:div w:id="1787194120">
          <w:marLeft w:val="640"/>
          <w:marRight w:val="0"/>
          <w:marTop w:val="0"/>
          <w:marBottom w:val="0"/>
          <w:divBdr>
            <w:top w:val="none" w:sz="0" w:space="0" w:color="auto"/>
            <w:left w:val="none" w:sz="0" w:space="0" w:color="auto"/>
            <w:bottom w:val="none" w:sz="0" w:space="0" w:color="auto"/>
            <w:right w:val="none" w:sz="0" w:space="0" w:color="auto"/>
          </w:divBdr>
        </w:div>
        <w:div w:id="360059555">
          <w:marLeft w:val="640"/>
          <w:marRight w:val="0"/>
          <w:marTop w:val="0"/>
          <w:marBottom w:val="0"/>
          <w:divBdr>
            <w:top w:val="none" w:sz="0" w:space="0" w:color="auto"/>
            <w:left w:val="none" w:sz="0" w:space="0" w:color="auto"/>
            <w:bottom w:val="none" w:sz="0" w:space="0" w:color="auto"/>
            <w:right w:val="none" w:sz="0" w:space="0" w:color="auto"/>
          </w:divBdr>
        </w:div>
        <w:div w:id="1264999529">
          <w:marLeft w:val="640"/>
          <w:marRight w:val="0"/>
          <w:marTop w:val="0"/>
          <w:marBottom w:val="0"/>
          <w:divBdr>
            <w:top w:val="none" w:sz="0" w:space="0" w:color="auto"/>
            <w:left w:val="none" w:sz="0" w:space="0" w:color="auto"/>
            <w:bottom w:val="none" w:sz="0" w:space="0" w:color="auto"/>
            <w:right w:val="none" w:sz="0" w:space="0" w:color="auto"/>
          </w:divBdr>
        </w:div>
        <w:div w:id="1378820936">
          <w:marLeft w:val="640"/>
          <w:marRight w:val="0"/>
          <w:marTop w:val="0"/>
          <w:marBottom w:val="0"/>
          <w:divBdr>
            <w:top w:val="none" w:sz="0" w:space="0" w:color="auto"/>
            <w:left w:val="none" w:sz="0" w:space="0" w:color="auto"/>
            <w:bottom w:val="none" w:sz="0" w:space="0" w:color="auto"/>
            <w:right w:val="none" w:sz="0" w:space="0" w:color="auto"/>
          </w:divBdr>
        </w:div>
        <w:div w:id="1822888939">
          <w:marLeft w:val="640"/>
          <w:marRight w:val="0"/>
          <w:marTop w:val="0"/>
          <w:marBottom w:val="0"/>
          <w:divBdr>
            <w:top w:val="none" w:sz="0" w:space="0" w:color="auto"/>
            <w:left w:val="none" w:sz="0" w:space="0" w:color="auto"/>
            <w:bottom w:val="none" w:sz="0" w:space="0" w:color="auto"/>
            <w:right w:val="none" w:sz="0" w:space="0" w:color="auto"/>
          </w:divBdr>
        </w:div>
        <w:div w:id="2138253975">
          <w:marLeft w:val="640"/>
          <w:marRight w:val="0"/>
          <w:marTop w:val="0"/>
          <w:marBottom w:val="0"/>
          <w:divBdr>
            <w:top w:val="none" w:sz="0" w:space="0" w:color="auto"/>
            <w:left w:val="none" w:sz="0" w:space="0" w:color="auto"/>
            <w:bottom w:val="none" w:sz="0" w:space="0" w:color="auto"/>
            <w:right w:val="none" w:sz="0" w:space="0" w:color="auto"/>
          </w:divBdr>
        </w:div>
        <w:div w:id="404769366">
          <w:marLeft w:val="640"/>
          <w:marRight w:val="0"/>
          <w:marTop w:val="0"/>
          <w:marBottom w:val="0"/>
          <w:divBdr>
            <w:top w:val="none" w:sz="0" w:space="0" w:color="auto"/>
            <w:left w:val="none" w:sz="0" w:space="0" w:color="auto"/>
            <w:bottom w:val="none" w:sz="0" w:space="0" w:color="auto"/>
            <w:right w:val="none" w:sz="0" w:space="0" w:color="auto"/>
          </w:divBdr>
        </w:div>
        <w:div w:id="457140653">
          <w:marLeft w:val="640"/>
          <w:marRight w:val="0"/>
          <w:marTop w:val="0"/>
          <w:marBottom w:val="0"/>
          <w:divBdr>
            <w:top w:val="none" w:sz="0" w:space="0" w:color="auto"/>
            <w:left w:val="none" w:sz="0" w:space="0" w:color="auto"/>
            <w:bottom w:val="none" w:sz="0" w:space="0" w:color="auto"/>
            <w:right w:val="none" w:sz="0" w:space="0" w:color="auto"/>
          </w:divBdr>
        </w:div>
        <w:div w:id="458954473">
          <w:marLeft w:val="640"/>
          <w:marRight w:val="0"/>
          <w:marTop w:val="0"/>
          <w:marBottom w:val="0"/>
          <w:divBdr>
            <w:top w:val="none" w:sz="0" w:space="0" w:color="auto"/>
            <w:left w:val="none" w:sz="0" w:space="0" w:color="auto"/>
            <w:bottom w:val="none" w:sz="0" w:space="0" w:color="auto"/>
            <w:right w:val="none" w:sz="0" w:space="0" w:color="auto"/>
          </w:divBdr>
        </w:div>
        <w:div w:id="1445922940">
          <w:marLeft w:val="640"/>
          <w:marRight w:val="0"/>
          <w:marTop w:val="0"/>
          <w:marBottom w:val="0"/>
          <w:divBdr>
            <w:top w:val="none" w:sz="0" w:space="0" w:color="auto"/>
            <w:left w:val="none" w:sz="0" w:space="0" w:color="auto"/>
            <w:bottom w:val="none" w:sz="0" w:space="0" w:color="auto"/>
            <w:right w:val="none" w:sz="0" w:space="0" w:color="auto"/>
          </w:divBdr>
        </w:div>
        <w:div w:id="1339505274">
          <w:marLeft w:val="640"/>
          <w:marRight w:val="0"/>
          <w:marTop w:val="0"/>
          <w:marBottom w:val="0"/>
          <w:divBdr>
            <w:top w:val="none" w:sz="0" w:space="0" w:color="auto"/>
            <w:left w:val="none" w:sz="0" w:space="0" w:color="auto"/>
            <w:bottom w:val="none" w:sz="0" w:space="0" w:color="auto"/>
            <w:right w:val="none" w:sz="0" w:space="0" w:color="auto"/>
          </w:divBdr>
        </w:div>
        <w:div w:id="103313263">
          <w:marLeft w:val="640"/>
          <w:marRight w:val="0"/>
          <w:marTop w:val="0"/>
          <w:marBottom w:val="0"/>
          <w:divBdr>
            <w:top w:val="none" w:sz="0" w:space="0" w:color="auto"/>
            <w:left w:val="none" w:sz="0" w:space="0" w:color="auto"/>
            <w:bottom w:val="none" w:sz="0" w:space="0" w:color="auto"/>
            <w:right w:val="none" w:sz="0" w:space="0" w:color="auto"/>
          </w:divBdr>
        </w:div>
        <w:div w:id="523901747">
          <w:marLeft w:val="640"/>
          <w:marRight w:val="0"/>
          <w:marTop w:val="0"/>
          <w:marBottom w:val="0"/>
          <w:divBdr>
            <w:top w:val="none" w:sz="0" w:space="0" w:color="auto"/>
            <w:left w:val="none" w:sz="0" w:space="0" w:color="auto"/>
            <w:bottom w:val="none" w:sz="0" w:space="0" w:color="auto"/>
            <w:right w:val="none" w:sz="0" w:space="0" w:color="auto"/>
          </w:divBdr>
        </w:div>
        <w:div w:id="1187448419">
          <w:marLeft w:val="640"/>
          <w:marRight w:val="0"/>
          <w:marTop w:val="0"/>
          <w:marBottom w:val="0"/>
          <w:divBdr>
            <w:top w:val="none" w:sz="0" w:space="0" w:color="auto"/>
            <w:left w:val="none" w:sz="0" w:space="0" w:color="auto"/>
            <w:bottom w:val="none" w:sz="0" w:space="0" w:color="auto"/>
            <w:right w:val="none" w:sz="0" w:space="0" w:color="auto"/>
          </w:divBdr>
        </w:div>
        <w:div w:id="144517227">
          <w:marLeft w:val="640"/>
          <w:marRight w:val="0"/>
          <w:marTop w:val="0"/>
          <w:marBottom w:val="0"/>
          <w:divBdr>
            <w:top w:val="none" w:sz="0" w:space="0" w:color="auto"/>
            <w:left w:val="none" w:sz="0" w:space="0" w:color="auto"/>
            <w:bottom w:val="none" w:sz="0" w:space="0" w:color="auto"/>
            <w:right w:val="none" w:sz="0" w:space="0" w:color="auto"/>
          </w:divBdr>
        </w:div>
        <w:div w:id="2075546493">
          <w:marLeft w:val="640"/>
          <w:marRight w:val="0"/>
          <w:marTop w:val="0"/>
          <w:marBottom w:val="0"/>
          <w:divBdr>
            <w:top w:val="none" w:sz="0" w:space="0" w:color="auto"/>
            <w:left w:val="none" w:sz="0" w:space="0" w:color="auto"/>
            <w:bottom w:val="none" w:sz="0" w:space="0" w:color="auto"/>
            <w:right w:val="none" w:sz="0" w:space="0" w:color="auto"/>
          </w:divBdr>
        </w:div>
        <w:div w:id="764420593">
          <w:marLeft w:val="640"/>
          <w:marRight w:val="0"/>
          <w:marTop w:val="0"/>
          <w:marBottom w:val="0"/>
          <w:divBdr>
            <w:top w:val="none" w:sz="0" w:space="0" w:color="auto"/>
            <w:left w:val="none" w:sz="0" w:space="0" w:color="auto"/>
            <w:bottom w:val="none" w:sz="0" w:space="0" w:color="auto"/>
            <w:right w:val="none" w:sz="0" w:space="0" w:color="auto"/>
          </w:divBdr>
        </w:div>
        <w:div w:id="1623876568">
          <w:marLeft w:val="640"/>
          <w:marRight w:val="0"/>
          <w:marTop w:val="0"/>
          <w:marBottom w:val="0"/>
          <w:divBdr>
            <w:top w:val="none" w:sz="0" w:space="0" w:color="auto"/>
            <w:left w:val="none" w:sz="0" w:space="0" w:color="auto"/>
            <w:bottom w:val="none" w:sz="0" w:space="0" w:color="auto"/>
            <w:right w:val="none" w:sz="0" w:space="0" w:color="auto"/>
          </w:divBdr>
        </w:div>
        <w:div w:id="346758736">
          <w:marLeft w:val="640"/>
          <w:marRight w:val="0"/>
          <w:marTop w:val="0"/>
          <w:marBottom w:val="0"/>
          <w:divBdr>
            <w:top w:val="none" w:sz="0" w:space="0" w:color="auto"/>
            <w:left w:val="none" w:sz="0" w:space="0" w:color="auto"/>
            <w:bottom w:val="none" w:sz="0" w:space="0" w:color="auto"/>
            <w:right w:val="none" w:sz="0" w:space="0" w:color="auto"/>
          </w:divBdr>
        </w:div>
        <w:div w:id="698895626">
          <w:marLeft w:val="640"/>
          <w:marRight w:val="0"/>
          <w:marTop w:val="0"/>
          <w:marBottom w:val="0"/>
          <w:divBdr>
            <w:top w:val="none" w:sz="0" w:space="0" w:color="auto"/>
            <w:left w:val="none" w:sz="0" w:space="0" w:color="auto"/>
            <w:bottom w:val="none" w:sz="0" w:space="0" w:color="auto"/>
            <w:right w:val="none" w:sz="0" w:space="0" w:color="auto"/>
          </w:divBdr>
        </w:div>
        <w:div w:id="1977756800">
          <w:marLeft w:val="640"/>
          <w:marRight w:val="0"/>
          <w:marTop w:val="0"/>
          <w:marBottom w:val="0"/>
          <w:divBdr>
            <w:top w:val="none" w:sz="0" w:space="0" w:color="auto"/>
            <w:left w:val="none" w:sz="0" w:space="0" w:color="auto"/>
            <w:bottom w:val="none" w:sz="0" w:space="0" w:color="auto"/>
            <w:right w:val="none" w:sz="0" w:space="0" w:color="auto"/>
          </w:divBdr>
        </w:div>
        <w:div w:id="1564288590">
          <w:marLeft w:val="640"/>
          <w:marRight w:val="0"/>
          <w:marTop w:val="0"/>
          <w:marBottom w:val="0"/>
          <w:divBdr>
            <w:top w:val="none" w:sz="0" w:space="0" w:color="auto"/>
            <w:left w:val="none" w:sz="0" w:space="0" w:color="auto"/>
            <w:bottom w:val="none" w:sz="0" w:space="0" w:color="auto"/>
            <w:right w:val="none" w:sz="0" w:space="0" w:color="auto"/>
          </w:divBdr>
        </w:div>
        <w:div w:id="1179540206">
          <w:marLeft w:val="640"/>
          <w:marRight w:val="0"/>
          <w:marTop w:val="0"/>
          <w:marBottom w:val="0"/>
          <w:divBdr>
            <w:top w:val="none" w:sz="0" w:space="0" w:color="auto"/>
            <w:left w:val="none" w:sz="0" w:space="0" w:color="auto"/>
            <w:bottom w:val="none" w:sz="0" w:space="0" w:color="auto"/>
            <w:right w:val="none" w:sz="0" w:space="0" w:color="auto"/>
          </w:divBdr>
        </w:div>
        <w:div w:id="1877423379">
          <w:marLeft w:val="640"/>
          <w:marRight w:val="0"/>
          <w:marTop w:val="0"/>
          <w:marBottom w:val="0"/>
          <w:divBdr>
            <w:top w:val="none" w:sz="0" w:space="0" w:color="auto"/>
            <w:left w:val="none" w:sz="0" w:space="0" w:color="auto"/>
            <w:bottom w:val="none" w:sz="0" w:space="0" w:color="auto"/>
            <w:right w:val="none" w:sz="0" w:space="0" w:color="auto"/>
          </w:divBdr>
        </w:div>
        <w:div w:id="670331719">
          <w:marLeft w:val="640"/>
          <w:marRight w:val="0"/>
          <w:marTop w:val="0"/>
          <w:marBottom w:val="0"/>
          <w:divBdr>
            <w:top w:val="none" w:sz="0" w:space="0" w:color="auto"/>
            <w:left w:val="none" w:sz="0" w:space="0" w:color="auto"/>
            <w:bottom w:val="none" w:sz="0" w:space="0" w:color="auto"/>
            <w:right w:val="none" w:sz="0" w:space="0" w:color="auto"/>
          </w:divBdr>
        </w:div>
        <w:div w:id="2073460167">
          <w:marLeft w:val="640"/>
          <w:marRight w:val="0"/>
          <w:marTop w:val="0"/>
          <w:marBottom w:val="0"/>
          <w:divBdr>
            <w:top w:val="none" w:sz="0" w:space="0" w:color="auto"/>
            <w:left w:val="none" w:sz="0" w:space="0" w:color="auto"/>
            <w:bottom w:val="none" w:sz="0" w:space="0" w:color="auto"/>
            <w:right w:val="none" w:sz="0" w:space="0" w:color="auto"/>
          </w:divBdr>
        </w:div>
        <w:div w:id="1437166473">
          <w:marLeft w:val="640"/>
          <w:marRight w:val="0"/>
          <w:marTop w:val="0"/>
          <w:marBottom w:val="0"/>
          <w:divBdr>
            <w:top w:val="none" w:sz="0" w:space="0" w:color="auto"/>
            <w:left w:val="none" w:sz="0" w:space="0" w:color="auto"/>
            <w:bottom w:val="none" w:sz="0" w:space="0" w:color="auto"/>
            <w:right w:val="none" w:sz="0" w:space="0" w:color="auto"/>
          </w:divBdr>
        </w:div>
        <w:div w:id="430705367">
          <w:marLeft w:val="640"/>
          <w:marRight w:val="0"/>
          <w:marTop w:val="0"/>
          <w:marBottom w:val="0"/>
          <w:divBdr>
            <w:top w:val="none" w:sz="0" w:space="0" w:color="auto"/>
            <w:left w:val="none" w:sz="0" w:space="0" w:color="auto"/>
            <w:bottom w:val="none" w:sz="0" w:space="0" w:color="auto"/>
            <w:right w:val="none" w:sz="0" w:space="0" w:color="auto"/>
          </w:divBdr>
        </w:div>
        <w:div w:id="1039817428">
          <w:marLeft w:val="640"/>
          <w:marRight w:val="0"/>
          <w:marTop w:val="0"/>
          <w:marBottom w:val="0"/>
          <w:divBdr>
            <w:top w:val="none" w:sz="0" w:space="0" w:color="auto"/>
            <w:left w:val="none" w:sz="0" w:space="0" w:color="auto"/>
            <w:bottom w:val="none" w:sz="0" w:space="0" w:color="auto"/>
            <w:right w:val="none" w:sz="0" w:space="0" w:color="auto"/>
          </w:divBdr>
        </w:div>
        <w:div w:id="1024599561">
          <w:marLeft w:val="640"/>
          <w:marRight w:val="0"/>
          <w:marTop w:val="0"/>
          <w:marBottom w:val="0"/>
          <w:divBdr>
            <w:top w:val="none" w:sz="0" w:space="0" w:color="auto"/>
            <w:left w:val="none" w:sz="0" w:space="0" w:color="auto"/>
            <w:bottom w:val="none" w:sz="0" w:space="0" w:color="auto"/>
            <w:right w:val="none" w:sz="0" w:space="0" w:color="auto"/>
          </w:divBdr>
        </w:div>
        <w:div w:id="2042707994">
          <w:marLeft w:val="640"/>
          <w:marRight w:val="0"/>
          <w:marTop w:val="0"/>
          <w:marBottom w:val="0"/>
          <w:divBdr>
            <w:top w:val="none" w:sz="0" w:space="0" w:color="auto"/>
            <w:left w:val="none" w:sz="0" w:space="0" w:color="auto"/>
            <w:bottom w:val="none" w:sz="0" w:space="0" w:color="auto"/>
            <w:right w:val="none" w:sz="0" w:space="0" w:color="auto"/>
          </w:divBdr>
        </w:div>
        <w:div w:id="855312738">
          <w:marLeft w:val="640"/>
          <w:marRight w:val="0"/>
          <w:marTop w:val="0"/>
          <w:marBottom w:val="0"/>
          <w:divBdr>
            <w:top w:val="none" w:sz="0" w:space="0" w:color="auto"/>
            <w:left w:val="none" w:sz="0" w:space="0" w:color="auto"/>
            <w:bottom w:val="none" w:sz="0" w:space="0" w:color="auto"/>
            <w:right w:val="none" w:sz="0" w:space="0" w:color="auto"/>
          </w:divBdr>
        </w:div>
        <w:div w:id="161699930">
          <w:marLeft w:val="640"/>
          <w:marRight w:val="0"/>
          <w:marTop w:val="0"/>
          <w:marBottom w:val="0"/>
          <w:divBdr>
            <w:top w:val="none" w:sz="0" w:space="0" w:color="auto"/>
            <w:left w:val="none" w:sz="0" w:space="0" w:color="auto"/>
            <w:bottom w:val="none" w:sz="0" w:space="0" w:color="auto"/>
            <w:right w:val="none" w:sz="0" w:space="0" w:color="auto"/>
          </w:divBdr>
        </w:div>
        <w:div w:id="792863948">
          <w:marLeft w:val="640"/>
          <w:marRight w:val="0"/>
          <w:marTop w:val="0"/>
          <w:marBottom w:val="0"/>
          <w:divBdr>
            <w:top w:val="none" w:sz="0" w:space="0" w:color="auto"/>
            <w:left w:val="none" w:sz="0" w:space="0" w:color="auto"/>
            <w:bottom w:val="none" w:sz="0" w:space="0" w:color="auto"/>
            <w:right w:val="none" w:sz="0" w:space="0" w:color="auto"/>
          </w:divBdr>
        </w:div>
        <w:div w:id="1199974550">
          <w:marLeft w:val="640"/>
          <w:marRight w:val="0"/>
          <w:marTop w:val="0"/>
          <w:marBottom w:val="0"/>
          <w:divBdr>
            <w:top w:val="none" w:sz="0" w:space="0" w:color="auto"/>
            <w:left w:val="none" w:sz="0" w:space="0" w:color="auto"/>
            <w:bottom w:val="none" w:sz="0" w:space="0" w:color="auto"/>
            <w:right w:val="none" w:sz="0" w:space="0" w:color="auto"/>
          </w:divBdr>
        </w:div>
        <w:div w:id="719939199">
          <w:marLeft w:val="640"/>
          <w:marRight w:val="0"/>
          <w:marTop w:val="0"/>
          <w:marBottom w:val="0"/>
          <w:divBdr>
            <w:top w:val="none" w:sz="0" w:space="0" w:color="auto"/>
            <w:left w:val="none" w:sz="0" w:space="0" w:color="auto"/>
            <w:bottom w:val="none" w:sz="0" w:space="0" w:color="auto"/>
            <w:right w:val="none" w:sz="0" w:space="0" w:color="auto"/>
          </w:divBdr>
        </w:div>
        <w:div w:id="2024359674">
          <w:marLeft w:val="640"/>
          <w:marRight w:val="0"/>
          <w:marTop w:val="0"/>
          <w:marBottom w:val="0"/>
          <w:divBdr>
            <w:top w:val="none" w:sz="0" w:space="0" w:color="auto"/>
            <w:left w:val="none" w:sz="0" w:space="0" w:color="auto"/>
            <w:bottom w:val="none" w:sz="0" w:space="0" w:color="auto"/>
            <w:right w:val="none" w:sz="0" w:space="0" w:color="auto"/>
          </w:divBdr>
        </w:div>
        <w:div w:id="401636480">
          <w:marLeft w:val="640"/>
          <w:marRight w:val="0"/>
          <w:marTop w:val="0"/>
          <w:marBottom w:val="0"/>
          <w:divBdr>
            <w:top w:val="none" w:sz="0" w:space="0" w:color="auto"/>
            <w:left w:val="none" w:sz="0" w:space="0" w:color="auto"/>
            <w:bottom w:val="none" w:sz="0" w:space="0" w:color="auto"/>
            <w:right w:val="none" w:sz="0" w:space="0" w:color="auto"/>
          </w:divBdr>
        </w:div>
        <w:div w:id="142545120">
          <w:marLeft w:val="640"/>
          <w:marRight w:val="0"/>
          <w:marTop w:val="0"/>
          <w:marBottom w:val="0"/>
          <w:divBdr>
            <w:top w:val="none" w:sz="0" w:space="0" w:color="auto"/>
            <w:left w:val="none" w:sz="0" w:space="0" w:color="auto"/>
            <w:bottom w:val="none" w:sz="0" w:space="0" w:color="auto"/>
            <w:right w:val="none" w:sz="0" w:space="0" w:color="auto"/>
          </w:divBdr>
        </w:div>
        <w:div w:id="150751636">
          <w:marLeft w:val="640"/>
          <w:marRight w:val="0"/>
          <w:marTop w:val="0"/>
          <w:marBottom w:val="0"/>
          <w:divBdr>
            <w:top w:val="none" w:sz="0" w:space="0" w:color="auto"/>
            <w:left w:val="none" w:sz="0" w:space="0" w:color="auto"/>
            <w:bottom w:val="none" w:sz="0" w:space="0" w:color="auto"/>
            <w:right w:val="none" w:sz="0" w:space="0" w:color="auto"/>
          </w:divBdr>
        </w:div>
        <w:div w:id="544488096">
          <w:marLeft w:val="640"/>
          <w:marRight w:val="0"/>
          <w:marTop w:val="0"/>
          <w:marBottom w:val="0"/>
          <w:divBdr>
            <w:top w:val="none" w:sz="0" w:space="0" w:color="auto"/>
            <w:left w:val="none" w:sz="0" w:space="0" w:color="auto"/>
            <w:bottom w:val="none" w:sz="0" w:space="0" w:color="auto"/>
            <w:right w:val="none" w:sz="0" w:space="0" w:color="auto"/>
          </w:divBdr>
        </w:div>
        <w:div w:id="325941374">
          <w:marLeft w:val="640"/>
          <w:marRight w:val="0"/>
          <w:marTop w:val="0"/>
          <w:marBottom w:val="0"/>
          <w:divBdr>
            <w:top w:val="none" w:sz="0" w:space="0" w:color="auto"/>
            <w:left w:val="none" w:sz="0" w:space="0" w:color="auto"/>
            <w:bottom w:val="none" w:sz="0" w:space="0" w:color="auto"/>
            <w:right w:val="none" w:sz="0" w:space="0" w:color="auto"/>
          </w:divBdr>
        </w:div>
        <w:div w:id="1429883554">
          <w:marLeft w:val="640"/>
          <w:marRight w:val="0"/>
          <w:marTop w:val="0"/>
          <w:marBottom w:val="0"/>
          <w:divBdr>
            <w:top w:val="none" w:sz="0" w:space="0" w:color="auto"/>
            <w:left w:val="none" w:sz="0" w:space="0" w:color="auto"/>
            <w:bottom w:val="none" w:sz="0" w:space="0" w:color="auto"/>
            <w:right w:val="none" w:sz="0" w:space="0" w:color="auto"/>
          </w:divBdr>
        </w:div>
        <w:div w:id="933057564">
          <w:marLeft w:val="640"/>
          <w:marRight w:val="0"/>
          <w:marTop w:val="0"/>
          <w:marBottom w:val="0"/>
          <w:divBdr>
            <w:top w:val="none" w:sz="0" w:space="0" w:color="auto"/>
            <w:left w:val="none" w:sz="0" w:space="0" w:color="auto"/>
            <w:bottom w:val="none" w:sz="0" w:space="0" w:color="auto"/>
            <w:right w:val="none" w:sz="0" w:space="0" w:color="auto"/>
          </w:divBdr>
        </w:div>
        <w:div w:id="1252667397">
          <w:marLeft w:val="640"/>
          <w:marRight w:val="0"/>
          <w:marTop w:val="0"/>
          <w:marBottom w:val="0"/>
          <w:divBdr>
            <w:top w:val="none" w:sz="0" w:space="0" w:color="auto"/>
            <w:left w:val="none" w:sz="0" w:space="0" w:color="auto"/>
            <w:bottom w:val="none" w:sz="0" w:space="0" w:color="auto"/>
            <w:right w:val="none" w:sz="0" w:space="0" w:color="auto"/>
          </w:divBdr>
        </w:div>
        <w:div w:id="1997755219">
          <w:marLeft w:val="640"/>
          <w:marRight w:val="0"/>
          <w:marTop w:val="0"/>
          <w:marBottom w:val="0"/>
          <w:divBdr>
            <w:top w:val="none" w:sz="0" w:space="0" w:color="auto"/>
            <w:left w:val="none" w:sz="0" w:space="0" w:color="auto"/>
            <w:bottom w:val="none" w:sz="0" w:space="0" w:color="auto"/>
            <w:right w:val="none" w:sz="0" w:space="0" w:color="auto"/>
          </w:divBdr>
        </w:div>
        <w:div w:id="2028946344">
          <w:marLeft w:val="640"/>
          <w:marRight w:val="0"/>
          <w:marTop w:val="0"/>
          <w:marBottom w:val="0"/>
          <w:divBdr>
            <w:top w:val="none" w:sz="0" w:space="0" w:color="auto"/>
            <w:left w:val="none" w:sz="0" w:space="0" w:color="auto"/>
            <w:bottom w:val="none" w:sz="0" w:space="0" w:color="auto"/>
            <w:right w:val="none" w:sz="0" w:space="0" w:color="auto"/>
          </w:divBdr>
        </w:div>
        <w:div w:id="1992443864">
          <w:marLeft w:val="640"/>
          <w:marRight w:val="0"/>
          <w:marTop w:val="0"/>
          <w:marBottom w:val="0"/>
          <w:divBdr>
            <w:top w:val="none" w:sz="0" w:space="0" w:color="auto"/>
            <w:left w:val="none" w:sz="0" w:space="0" w:color="auto"/>
            <w:bottom w:val="none" w:sz="0" w:space="0" w:color="auto"/>
            <w:right w:val="none" w:sz="0" w:space="0" w:color="auto"/>
          </w:divBdr>
        </w:div>
        <w:div w:id="1865359179">
          <w:marLeft w:val="640"/>
          <w:marRight w:val="0"/>
          <w:marTop w:val="0"/>
          <w:marBottom w:val="0"/>
          <w:divBdr>
            <w:top w:val="none" w:sz="0" w:space="0" w:color="auto"/>
            <w:left w:val="none" w:sz="0" w:space="0" w:color="auto"/>
            <w:bottom w:val="none" w:sz="0" w:space="0" w:color="auto"/>
            <w:right w:val="none" w:sz="0" w:space="0" w:color="auto"/>
          </w:divBdr>
        </w:div>
        <w:div w:id="865756035">
          <w:marLeft w:val="640"/>
          <w:marRight w:val="0"/>
          <w:marTop w:val="0"/>
          <w:marBottom w:val="0"/>
          <w:divBdr>
            <w:top w:val="none" w:sz="0" w:space="0" w:color="auto"/>
            <w:left w:val="none" w:sz="0" w:space="0" w:color="auto"/>
            <w:bottom w:val="none" w:sz="0" w:space="0" w:color="auto"/>
            <w:right w:val="none" w:sz="0" w:space="0" w:color="auto"/>
          </w:divBdr>
        </w:div>
        <w:div w:id="654529096">
          <w:marLeft w:val="640"/>
          <w:marRight w:val="0"/>
          <w:marTop w:val="0"/>
          <w:marBottom w:val="0"/>
          <w:divBdr>
            <w:top w:val="none" w:sz="0" w:space="0" w:color="auto"/>
            <w:left w:val="none" w:sz="0" w:space="0" w:color="auto"/>
            <w:bottom w:val="none" w:sz="0" w:space="0" w:color="auto"/>
            <w:right w:val="none" w:sz="0" w:space="0" w:color="auto"/>
          </w:divBdr>
        </w:div>
        <w:div w:id="1020275019">
          <w:marLeft w:val="640"/>
          <w:marRight w:val="0"/>
          <w:marTop w:val="0"/>
          <w:marBottom w:val="0"/>
          <w:divBdr>
            <w:top w:val="none" w:sz="0" w:space="0" w:color="auto"/>
            <w:left w:val="none" w:sz="0" w:space="0" w:color="auto"/>
            <w:bottom w:val="none" w:sz="0" w:space="0" w:color="auto"/>
            <w:right w:val="none" w:sz="0" w:space="0" w:color="auto"/>
          </w:divBdr>
        </w:div>
        <w:div w:id="2124381862">
          <w:marLeft w:val="640"/>
          <w:marRight w:val="0"/>
          <w:marTop w:val="0"/>
          <w:marBottom w:val="0"/>
          <w:divBdr>
            <w:top w:val="none" w:sz="0" w:space="0" w:color="auto"/>
            <w:left w:val="none" w:sz="0" w:space="0" w:color="auto"/>
            <w:bottom w:val="none" w:sz="0" w:space="0" w:color="auto"/>
            <w:right w:val="none" w:sz="0" w:space="0" w:color="auto"/>
          </w:divBdr>
        </w:div>
        <w:div w:id="704453090">
          <w:marLeft w:val="640"/>
          <w:marRight w:val="0"/>
          <w:marTop w:val="0"/>
          <w:marBottom w:val="0"/>
          <w:divBdr>
            <w:top w:val="none" w:sz="0" w:space="0" w:color="auto"/>
            <w:left w:val="none" w:sz="0" w:space="0" w:color="auto"/>
            <w:bottom w:val="none" w:sz="0" w:space="0" w:color="auto"/>
            <w:right w:val="none" w:sz="0" w:space="0" w:color="auto"/>
          </w:divBdr>
        </w:div>
        <w:div w:id="1500123739">
          <w:marLeft w:val="640"/>
          <w:marRight w:val="0"/>
          <w:marTop w:val="0"/>
          <w:marBottom w:val="0"/>
          <w:divBdr>
            <w:top w:val="none" w:sz="0" w:space="0" w:color="auto"/>
            <w:left w:val="none" w:sz="0" w:space="0" w:color="auto"/>
            <w:bottom w:val="none" w:sz="0" w:space="0" w:color="auto"/>
            <w:right w:val="none" w:sz="0" w:space="0" w:color="auto"/>
          </w:divBdr>
        </w:div>
        <w:div w:id="141848198">
          <w:marLeft w:val="640"/>
          <w:marRight w:val="0"/>
          <w:marTop w:val="0"/>
          <w:marBottom w:val="0"/>
          <w:divBdr>
            <w:top w:val="none" w:sz="0" w:space="0" w:color="auto"/>
            <w:left w:val="none" w:sz="0" w:space="0" w:color="auto"/>
            <w:bottom w:val="none" w:sz="0" w:space="0" w:color="auto"/>
            <w:right w:val="none" w:sz="0" w:space="0" w:color="auto"/>
          </w:divBdr>
        </w:div>
        <w:div w:id="918558930">
          <w:marLeft w:val="640"/>
          <w:marRight w:val="0"/>
          <w:marTop w:val="0"/>
          <w:marBottom w:val="0"/>
          <w:divBdr>
            <w:top w:val="none" w:sz="0" w:space="0" w:color="auto"/>
            <w:left w:val="none" w:sz="0" w:space="0" w:color="auto"/>
            <w:bottom w:val="none" w:sz="0" w:space="0" w:color="auto"/>
            <w:right w:val="none" w:sz="0" w:space="0" w:color="auto"/>
          </w:divBdr>
        </w:div>
        <w:div w:id="945962509">
          <w:marLeft w:val="640"/>
          <w:marRight w:val="0"/>
          <w:marTop w:val="0"/>
          <w:marBottom w:val="0"/>
          <w:divBdr>
            <w:top w:val="none" w:sz="0" w:space="0" w:color="auto"/>
            <w:left w:val="none" w:sz="0" w:space="0" w:color="auto"/>
            <w:bottom w:val="none" w:sz="0" w:space="0" w:color="auto"/>
            <w:right w:val="none" w:sz="0" w:space="0" w:color="auto"/>
          </w:divBdr>
        </w:div>
        <w:div w:id="2075814470">
          <w:marLeft w:val="640"/>
          <w:marRight w:val="0"/>
          <w:marTop w:val="0"/>
          <w:marBottom w:val="0"/>
          <w:divBdr>
            <w:top w:val="none" w:sz="0" w:space="0" w:color="auto"/>
            <w:left w:val="none" w:sz="0" w:space="0" w:color="auto"/>
            <w:bottom w:val="none" w:sz="0" w:space="0" w:color="auto"/>
            <w:right w:val="none" w:sz="0" w:space="0" w:color="auto"/>
          </w:divBdr>
        </w:div>
        <w:div w:id="223879140">
          <w:marLeft w:val="640"/>
          <w:marRight w:val="0"/>
          <w:marTop w:val="0"/>
          <w:marBottom w:val="0"/>
          <w:divBdr>
            <w:top w:val="none" w:sz="0" w:space="0" w:color="auto"/>
            <w:left w:val="none" w:sz="0" w:space="0" w:color="auto"/>
            <w:bottom w:val="none" w:sz="0" w:space="0" w:color="auto"/>
            <w:right w:val="none" w:sz="0" w:space="0" w:color="auto"/>
          </w:divBdr>
        </w:div>
        <w:div w:id="1209955735">
          <w:marLeft w:val="640"/>
          <w:marRight w:val="0"/>
          <w:marTop w:val="0"/>
          <w:marBottom w:val="0"/>
          <w:divBdr>
            <w:top w:val="none" w:sz="0" w:space="0" w:color="auto"/>
            <w:left w:val="none" w:sz="0" w:space="0" w:color="auto"/>
            <w:bottom w:val="none" w:sz="0" w:space="0" w:color="auto"/>
            <w:right w:val="none" w:sz="0" w:space="0" w:color="auto"/>
          </w:divBdr>
        </w:div>
        <w:div w:id="809249032">
          <w:marLeft w:val="640"/>
          <w:marRight w:val="0"/>
          <w:marTop w:val="0"/>
          <w:marBottom w:val="0"/>
          <w:divBdr>
            <w:top w:val="none" w:sz="0" w:space="0" w:color="auto"/>
            <w:left w:val="none" w:sz="0" w:space="0" w:color="auto"/>
            <w:bottom w:val="none" w:sz="0" w:space="0" w:color="auto"/>
            <w:right w:val="none" w:sz="0" w:space="0" w:color="auto"/>
          </w:divBdr>
        </w:div>
        <w:div w:id="633946936">
          <w:marLeft w:val="640"/>
          <w:marRight w:val="0"/>
          <w:marTop w:val="0"/>
          <w:marBottom w:val="0"/>
          <w:divBdr>
            <w:top w:val="none" w:sz="0" w:space="0" w:color="auto"/>
            <w:left w:val="none" w:sz="0" w:space="0" w:color="auto"/>
            <w:bottom w:val="none" w:sz="0" w:space="0" w:color="auto"/>
            <w:right w:val="none" w:sz="0" w:space="0" w:color="auto"/>
          </w:divBdr>
        </w:div>
      </w:divsChild>
    </w:div>
    <w:div w:id="1400977578">
      <w:bodyDiv w:val="1"/>
      <w:marLeft w:val="0"/>
      <w:marRight w:val="0"/>
      <w:marTop w:val="0"/>
      <w:marBottom w:val="0"/>
      <w:divBdr>
        <w:top w:val="none" w:sz="0" w:space="0" w:color="auto"/>
        <w:left w:val="none" w:sz="0" w:space="0" w:color="auto"/>
        <w:bottom w:val="none" w:sz="0" w:space="0" w:color="auto"/>
        <w:right w:val="none" w:sz="0" w:space="0" w:color="auto"/>
      </w:divBdr>
    </w:div>
    <w:div w:id="1403916188">
      <w:bodyDiv w:val="1"/>
      <w:marLeft w:val="0"/>
      <w:marRight w:val="0"/>
      <w:marTop w:val="0"/>
      <w:marBottom w:val="0"/>
      <w:divBdr>
        <w:top w:val="none" w:sz="0" w:space="0" w:color="auto"/>
        <w:left w:val="none" w:sz="0" w:space="0" w:color="auto"/>
        <w:bottom w:val="none" w:sz="0" w:space="0" w:color="auto"/>
        <w:right w:val="none" w:sz="0" w:space="0" w:color="auto"/>
      </w:divBdr>
      <w:divsChild>
        <w:div w:id="1243175230">
          <w:marLeft w:val="480"/>
          <w:marRight w:val="0"/>
          <w:marTop w:val="0"/>
          <w:marBottom w:val="0"/>
          <w:divBdr>
            <w:top w:val="none" w:sz="0" w:space="0" w:color="auto"/>
            <w:left w:val="none" w:sz="0" w:space="0" w:color="auto"/>
            <w:bottom w:val="none" w:sz="0" w:space="0" w:color="auto"/>
            <w:right w:val="none" w:sz="0" w:space="0" w:color="auto"/>
          </w:divBdr>
        </w:div>
        <w:div w:id="1733961625">
          <w:marLeft w:val="480"/>
          <w:marRight w:val="0"/>
          <w:marTop w:val="0"/>
          <w:marBottom w:val="0"/>
          <w:divBdr>
            <w:top w:val="none" w:sz="0" w:space="0" w:color="auto"/>
            <w:left w:val="none" w:sz="0" w:space="0" w:color="auto"/>
            <w:bottom w:val="none" w:sz="0" w:space="0" w:color="auto"/>
            <w:right w:val="none" w:sz="0" w:space="0" w:color="auto"/>
          </w:divBdr>
        </w:div>
        <w:div w:id="201984535">
          <w:marLeft w:val="480"/>
          <w:marRight w:val="0"/>
          <w:marTop w:val="0"/>
          <w:marBottom w:val="0"/>
          <w:divBdr>
            <w:top w:val="none" w:sz="0" w:space="0" w:color="auto"/>
            <w:left w:val="none" w:sz="0" w:space="0" w:color="auto"/>
            <w:bottom w:val="none" w:sz="0" w:space="0" w:color="auto"/>
            <w:right w:val="none" w:sz="0" w:space="0" w:color="auto"/>
          </w:divBdr>
        </w:div>
        <w:div w:id="124082734">
          <w:marLeft w:val="480"/>
          <w:marRight w:val="0"/>
          <w:marTop w:val="0"/>
          <w:marBottom w:val="0"/>
          <w:divBdr>
            <w:top w:val="none" w:sz="0" w:space="0" w:color="auto"/>
            <w:left w:val="none" w:sz="0" w:space="0" w:color="auto"/>
            <w:bottom w:val="none" w:sz="0" w:space="0" w:color="auto"/>
            <w:right w:val="none" w:sz="0" w:space="0" w:color="auto"/>
          </w:divBdr>
        </w:div>
        <w:div w:id="2026470515">
          <w:marLeft w:val="480"/>
          <w:marRight w:val="0"/>
          <w:marTop w:val="0"/>
          <w:marBottom w:val="0"/>
          <w:divBdr>
            <w:top w:val="none" w:sz="0" w:space="0" w:color="auto"/>
            <w:left w:val="none" w:sz="0" w:space="0" w:color="auto"/>
            <w:bottom w:val="none" w:sz="0" w:space="0" w:color="auto"/>
            <w:right w:val="none" w:sz="0" w:space="0" w:color="auto"/>
          </w:divBdr>
        </w:div>
        <w:div w:id="832372789">
          <w:marLeft w:val="480"/>
          <w:marRight w:val="0"/>
          <w:marTop w:val="0"/>
          <w:marBottom w:val="0"/>
          <w:divBdr>
            <w:top w:val="none" w:sz="0" w:space="0" w:color="auto"/>
            <w:left w:val="none" w:sz="0" w:space="0" w:color="auto"/>
            <w:bottom w:val="none" w:sz="0" w:space="0" w:color="auto"/>
            <w:right w:val="none" w:sz="0" w:space="0" w:color="auto"/>
          </w:divBdr>
        </w:div>
        <w:div w:id="466704163">
          <w:marLeft w:val="480"/>
          <w:marRight w:val="0"/>
          <w:marTop w:val="0"/>
          <w:marBottom w:val="0"/>
          <w:divBdr>
            <w:top w:val="none" w:sz="0" w:space="0" w:color="auto"/>
            <w:left w:val="none" w:sz="0" w:space="0" w:color="auto"/>
            <w:bottom w:val="none" w:sz="0" w:space="0" w:color="auto"/>
            <w:right w:val="none" w:sz="0" w:space="0" w:color="auto"/>
          </w:divBdr>
        </w:div>
        <w:div w:id="920528874">
          <w:marLeft w:val="480"/>
          <w:marRight w:val="0"/>
          <w:marTop w:val="0"/>
          <w:marBottom w:val="0"/>
          <w:divBdr>
            <w:top w:val="none" w:sz="0" w:space="0" w:color="auto"/>
            <w:left w:val="none" w:sz="0" w:space="0" w:color="auto"/>
            <w:bottom w:val="none" w:sz="0" w:space="0" w:color="auto"/>
            <w:right w:val="none" w:sz="0" w:space="0" w:color="auto"/>
          </w:divBdr>
        </w:div>
        <w:div w:id="1130518265">
          <w:marLeft w:val="480"/>
          <w:marRight w:val="0"/>
          <w:marTop w:val="0"/>
          <w:marBottom w:val="0"/>
          <w:divBdr>
            <w:top w:val="none" w:sz="0" w:space="0" w:color="auto"/>
            <w:left w:val="none" w:sz="0" w:space="0" w:color="auto"/>
            <w:bottom w:val="none" w:sz="0" w:space="0" w:color="auto"/>
            <w:right w:val="none" w:sz="0" w:space="0" w:color="auto"/>
          </w:divBdr>
        </w:div>
        <w:div w:id="1302033917">
          <w:marLeft w:val="480"/>
          <w:marRight w:val="0"/>
          <w:marTop w:val="0"/>
          <w:marBottom w:val="0"/>
          <w:divBdr>
            <w:top w:val="none" w:sz="0" w:space="0" w:color="auto"/>
            <w:left w:val="none" w:sz="0" w:space="0" w:color="auto"/>
            <w:bottom w:val="none" w:sz="0" w:space="0" w:color="auto"/>
            <w:right w:val="none" w:sz="0" w:space="0" w:color="auto"/>
          </w:divBdr>
        </w:div>
        <w:div w:id="2136214276">
          <w:marLeft w:val="480"/>
          <w:marRight w:val="0"/>
          <w:marTop w:val="0"/>
          <w:marBottom w:val="0"/>
          <w:divBdr>
            <w:top w:val="none" w:sz="0" w:space="0" w:color="auto"/>
            <w:left w:val="none" w:sz="0" w:space="0" w:color="auto"/>
            <w:bottom w:val="none" w:sz="0" w:space="0" w:color="auto"/>
            <w:right w:val="none" w:sz="0" w:space="0" w:color="auto"/>
          </w:divBdr>
        </w:div>
        <w:div w:id="419720745">
          <w:marLeft w:val="480"/>
          <w:marRight w:val="0"/>
          <w:marTop w:val="0"/>
          <w:marBottom w:val="0"/>
          <w:divBdr>
            <w:top w:val="none" w:sz="0" w:space="0" w:color="auto"/>
            <w:left w:val="none" w:sz="0" w:space="0" w:color="auto"/>
            <w:bottom w:val="none" w:sz="0" w:space="0" w:color="auto"/>
            <w:right w:val="none" w:sz="0" w:space="0" w:color="auto"/>
          </w:divBdr>
        </w:div>
        <w:div w:id="560362805">
          <w:marLeft w:val="480"/>
          <w:marRight w:val="0"/>
          <w:marTop w:val="0"/>
          <w:marBottom w:val="0"/>
          <w:divBdr>
            <w:top w:val="none" w:sz="0" w:space="0" w:color="auto"/>
            <w:left w:val="none" w:sz="0" w:space="0" w:color="auto"/>
            <w:bottom w:val="none" w:sz="0" w:space="0" w:color="auto"/>
            <w:right w:val="none" w:sz="0" w:space="0" w:color="auto"/>
          </w:divBdr>
        </w:div>
        <w:div w:id="126701589">
          <w:marLeft w:val="480"/>
          <w:marRight w:val="0"/>
          <w:marTop w:val="0"/>
          <w:marBottom w:val="0"/>
          <w:divBdr>
            <w:top w:val="none" w:sz="0" w:space="0" w:color="auto"/>
            <w:left w:val="none" w:sz="0" w:space="0" w:color="auto"/>
            <w:bottom w:val="none" w:sz="0" w:space="0" w:color="auto"/>
            <w:right w:val="none" w:sz="0" w:space="0" w:color="auto"/>
          </w:divBdr>
        </w:div>
        <w:div w:id="476413453">
          <w:marLeft w:val="480"/>
          <w:marRight w:val="0"/>
          <w:marTop w:val="0"/>
          <w:marBottom w:val="0"/>
          <w:divBdr>
            <w:top w:val="none" w:sz="0" w:space="0" w:color="auto"/>
            <w:left w:val="none" w:sz="0" w:space="0" w:color="auto"/>
            <w:bottom w:val="none" w:sz="0" w:space="0" w:color="auto"/>
            <w:right w:val="none" w:sz="0" w:space="0" w:color="auto"/>
          </w:divBdr>
        </w:div>
        <w:div w:id="1999844027">
          <w:marLeft w:val="480"/>
          <w:marRight w:val="0"/>
          <w:marTop w:val="0"/>
          <w:marBottom w:val="0"/>
          <w:divBdr>
            <w:top w:val="none" w:sz="0" w:space="0" w:color="auto"/>
            <w:left w:val="none" w:sz="0" w:space="0" w:color="auto"/>
            <w:bottom w:val="none" w:sz="0" w:space="0" w:color="auto"/>
            <w:right w:val="none" w:sz="0" w:space="0" w:color="auto"/>
          </w:divBdr>
        </w:div>
        <w:div w:id="731932263">
          <w:marLeft w:val="480"/>
          <w:marRight w:val="0"/>
          <w:marTop w:val="0"/>
          <w:marBottom w:val="0"/>
          <w:divBdr>
            <w:top w:val="none" w:sz="0" w:space="0" w:color="auto"/>
            <w:left w:val="none" w:sz="0" w:space="0" w:color="auto"/>
            <w:bottom w:val="none" w:sz="0" w:space="0" w:color="auto"/>
            <w:right w:val="none" w:sz="0" w:space="0" w:color="auto"/>
          </w:divBdr>
        </w:div>
        <w:div w:id="942493845">
          <w:marLeft w:val="480"/>
          <w:marRight w:val="0"/>
          <w:marTop w:val="0"/>
          <w:marBottom w:val="0"/>
          <w:divBdr>
            <w:top w:val="none" w:sz="0" w:space="0" w:color="auto"/>
            <w:left w:val="none" w:sz="0" w:space="0" w:color="auto"/>
            <w:bottom w:val="none" w:sz="0" w:space="0" w:color="auto"/>
            <w:right w:val="none" w:sz="0" w:space="0" w:color="auto"/>
          </w:divBdr>
        </w:div>
        <w:div w:id="1840803057">
          <w:marLeft w:val="480"/>
          <w:marRight w:val="0"/>
          <w:marTop w:val="0"/>
          <w:marBottom w:val="0"/>
          <w:divBdr>
            <w:top w:val="none" w:sz="0" w:space="0" w:color="auto"/>
            <w:left w:val="none" w:sz="0" w:space="0" w:color="auto"/>
            <w:bottom w:val="none" w:sz="0" w:space="0" w:color="auto"/>
            <w:right w:val="none" w:sz="0" w:space="0" w:color="auto"/>
          </w:divBdr>
        </w:div>
        <w:div w:id="2059619620">
          <w:marLeft w:val="480"/>
          <w:marRight w:val="0"/>
          <w:marTop w:val="0"/>
          <w:marBottom w:val="0"/>
          <w:divBdr>
            <w:top w:val="none" w:sz="0" w:space="0" w:color="auto"/>
            <w:left w:val="none" w:sz="0" w:space="0" w:color="auto"/>
            <w:bottom w:val="none" w:sz="0" w:space="0" w:color="auto"/>
            <w:right w:val="none" w:sz="0" w:space="0" w:color="auto"/>
          </w:divBdr>
        </w:div>
        <w:div w:id="2127312004">
          <w:marLeft w:val="480"/>
          <w:marRight w:val="0"/>
          <w:marTop w:val="0"/>
          <w:marBottom w:val="0"/>
          <w:divBdr>
            <w:top w:val="none" w:sz="0" w:space="0" w:color="auto"/>
            <w:left w:val="none" w:sz="0" w:space="0" w:color="auto"/>
            <w:bottom w:val="none" w:sz="0" w:space="0" w:color="auto"/>
            <w:right w:val="none" w:sz="0" w:space="0" w:color="auto"/>
          </w:divBdr>
        </w:div>
        <w:div w:id="2089037238">
          <w:marLeft w:val="480"/>
          <w:marRight w:val="0"/>
          <w:marTop w:val="0"/>
          <w:marBottom w:val="0"/>
          <w:divBdr>
            <w:top w:val="none" w:sz="0" w:space="0" w:color="auto"/>
            <w:left w:val="none" w:sz="0" w:space="0" w:color="auto"/>
            <w:bottom w:val="none" w:sz="0" w:space="0" w:color="auto"/>
            <w:right w:val="none" w:sz="0" w:space="0" w:color="auto"/>
          </w:divBdr>
        </w:div>
        <w:div w:id="1058545">
          <w:marLeft w:val="480"/>
          <w:marRight w:val="0"/>
          <w:marTop w:val="0"/>
          <w:marBottom w:val="0"/>
          <w:divBdr>
            <w:top w:val="none" w:sz="0" w:space="0" w:color="auto"/>
            <w:left w:val="none" w:sz="0" w:space="0" w:color="auto"/>
            <w:bottom w:val="none" w:sz="0" w:space="0" w:color="auto"/>
            <w:right w:val="none" w:sz="0" w:space="0" w:color="auto"/>
          </w:divBdr>
        </w:div>
      </w:divsChild>
    </w:div>
    <w:div w:id="1404139983">
      <w:bodyDiv w:val="1"/>
      <w:marLeft w:val="0"/>
      <w:marRight w:val="0"/>
      <w:marTop w:val="0"/>
      <w:marBottom w:val="0"/>
      <w:divBdr>
        <w:top w:val="none" w:sz="0" w:space="0" w:color="auto"/>
        <w:left w:val="none" w:sz="0" w:space="0" w:color="auto"/>
        <w:bottom w:val="none" w:sz="0" w:space="0" w:color="auto"/>
        <w:right w:val="none" w:sz="0" w:space="0" w:color="auto"/>
      </w:divBdr>
      <w:divsChild>
        <w:div w:id="1461537837">
          <w:marLeft w:val="480"/>
          <w:marRight w:val="0"/>
          <w:marTop w:val="0"/>
          <w:marBottom w:val="0"/>
          <w:divBdr>
            <w:top w:val="none" w:sz="0" w:space="0" w:color="auto"/>
            <w:left w:val="none" w:sz="0" w:space="0" w:color="auto"/>
            <w:bottom w:val="none" w:sz="0" w:space="0" w:color="auto"/>
            <w:right w:val="none" w:sz="0" w:space="0" w:color="auto"/>
          </w:divBdr>
        </w:div>
        <w:div w:id="1682389667">
          <w:marLeft w:val="480"/>
          <w:marRight w:val="0"/>
          <w:marTop w:val="0"/>
          <w:marBottom w:val="0"/>
          <w:divBdr>
            <w:top w:val="none" w:sz="0" w:space="0" w:color="auto"/>
            <w:left w:val="none" w:sz="0" w:space="0" w:color="auto"/>
            <w:bottom w:val="none" w:sz="0" w:space="0" w:color="auto"/>
            <w:right w:val="none" w:sz="0" w:space="0" w:color="auto"/>
          </w:divBdr>
        </w:div>
        <w:div w:id="936982454">
          <w:marLeft w:val="480"/>
          <w:marRight w:val="0"/>
          <w:marTop w:val="0"/>
          <w:marBottom w:val="0"/>
          <w:divBdr>
            <w:top w:val="none" w:sz="0" w:space="0" w:color="auto"/>
            <w:left w:val="none" w:sz="0" w:space="0" w:color="auto"/>
            <w:bottom w:val="none" w:sz="0" w:space="0" w:color="auto"/>
            <w:right w:val="none" w:sz="0" w:space="0" w:color="auto"/>
          </w:divBdr>
        </w:div>
        <w:div w:id="357437809">
          <w:marLeft w:val="480"/>
          <w:marRight w:val="0"/>
          <w:marTop w:val="0"/>
          <w:marBottom w:val="0"/>
          <w:divBdr>
            <w:top w:val="none" w:sz="0" w:space="0" w:color="auto"/>
            <w:left w:val="none" w:sz="0" w:space="0" w:color="auto"/>
            <w:bottom w:val="none" w:sz="0" w:space="0" w:color="auto"/>
            <w:right w:val="none" w:sz="0" w:space="0" w:color="auto"/>
          </w:divBdr>
        </w:div>
        <w:div w:id="1863933684">
          <w:marLeft w:val="480"/>
          <w:marRight w:val="0"/>
          <w:marTop w:val="0"/>
          <w:marBottom w:val="0"/>
          <w:divBdr>
            <w:top w:val="none" w:sz="0" w:space="0" w:color="auto"/>
            <w:left w:val="none" w:sz="0" w:space="0" w:color="auto"/>
            <w:bottom w:val="none" w:sz="0" w:space="0" w:color="auto"/>
            <w:right w:val="none" w:sz="0" w:space="0" w:color="auto"/>
          </w:divBdr>
        </w:div>
        <w:div w:id="1896889647">
          <w:marLeft w:val="480"/>
          <w:marRight w:val="0"/>
          <w:marTop w:val="0"/>
          <w:marBottom w:val="0"/>
          <w:divBdr>
            <w:top w:val="none" w:sz="0" w:space="0" w:color="auto"/>
            <w:left w:val="none" w:sz="0" w:space="0" w:color="auto"/>
            <w:bottom w:val="none" w:sz="0" w:space="0" w:color="auto"/>
            <w:right w:val="none" w:sz="0" w:space="0" w:color="auto"/>
          </w:divBdr>
        </w:div>
        <w:div w:id="1463815189">
          <w:marLeft w:val="480"/>
          <w:marRight w:val="0"/>
          <w:marTop w:val="0"/>
          <w:marBottom w:val="0"/>
          <w:divBdr>
            <w:top w:val="none" w:sz="0" w:space="0" w:color="auto"/>
            <w:left w:val="none" w:sz="0" w:space="0" w:color="auto"/>
            <w:bottom w:val="none" w:sz="0" w:space="0" w:color="auto"/>
            <w:right w:val="none" w:sz="0" w:space="0" w:color="auto"/>
          </w:divBdr>
        </w:div>
        <w:div w:id="110712126">
          <w:marLeft w:val="480"/>
          <w:marRight w:val="0"/>
          <w:marTop w:val="0"/>
          <w:marBottom w:val="0"/>
          <w:divBdr>
            <w:top w:val="none" w:sz="0" w:space="0" w:color="auto"/>
            <w:left w:val="none" w:sz="0" w:space="0" w:color="auto"/>
            <w:bottom w:val="none" w:sz="0" w:space="0" w:color="auto"/>
            <w:right w:val="none" w:sz="0" w:space="0" w:color="auto"/>
          </w:divBdr>
        </w:div>
        <w:div w:id="1647735127">
          <w:marLeft w:val="480"/>
          <w:marRight w:val="0"/>
          <w:marTop w:val="0"/>
          <w:marBottom w:val="0"/>
          <w:divBdr>
            <w:top w:val="none" w:sz="0" w:space="0" w:color="auto"/>
            <w:left w:val="none" w:sz="0" w:space="0" w:color="auto"/>
            <w:bottom w:val="none" w:sz="0" w:space="0" w:color="auto"/>
            <w:right w:val="none" w:sz="0" w:space="0" w:color="auto"/>
          </w:divBdr>
        </w:div>
        <w:div w:id="215628911">
          <w:marLeft w:val="480"/>
          <w:marRight w:val="0"/>
          <w:marTop w:val="0"/>
          <w:marBottom w:val="0"/>
          <w:divBdr>
            <w:top w:val="none" w:sz="0" w:space="0" w:color="auto"/>
            <w:left w:val="none" w:sz="0" w:space="0" w:color="auto"/>
            <w:bottom w:val="none" w:sz="0" w:space="0" w:color="auto"/>
            <w:right w:val="none" w:sz="0" w:space="0" w:color="auto"/>
          </w:divBdr>
        </w:div>
        <w:div w:id="1197039949">
          <w:marLeft w:val="480"/>
          <w:marRight w:val="0"/>
          <w:marTop w:val="0"/>
          <w:marBottom w:val="0"/>
          <w:divBdr>
            <w:top w:val="none" w:sz="0" w:space="0" w:color="auto"/>
            <w:left w:val="none" w:sz="0" w:space="0" w:color="auto"/>
            <w:bottom w:val="none" w:sz="0" w:space="0" w:color="auto"/>
            <w:right w:val="none" w:sz="0" w:space="0" w:color="auto"/>
          </w:divBdr>
        </w:div>
        <w:div w:id="1330791198">
          <w:marLeft w:val="480"/>
          <w:marRight w:val="0"/>
          <w:marTop w:val="0"/>
          <w:marBottom w:val="0"/>
          <w:divBdr>
            <w:top w:val="none" w:sz="0" w:space="0" w:color="auto"/>
            <w:left w:val="none" w:sz="0" w:space="0" w:color="auto"/>
            <w:bottom w:val="none" w:sz="0" w:space="0" w:color="auto"/>
            <w:right w:val="none" w:sz="0" w:space="0" w:color="auto"/>
          </w:divBdr>
        </w:div>
        <w:div w:id="1322077659">
          <w:marLeft w:val="480"/>
          <w:marRight w:val="0"/>
          <w:marTop w:val="0"/>
          <w:marBottom w:val="0"/>
          <w:divBdr>
            <w:top w:val="none" w:sz="0" w:space="0" w:color="auto"/>
            <w:left w:val="none" w:sz="0" w:space="0" w:color="auto"/>
            <w:bottom w:val="none" w:sz="0" w:space="0" w:color="auto"/>
            <w:right w:val="none" w:sz="0" w:space="0" w:color="auto"/>
          </w:divBdr>
        </w:div>
        <w:div w:id="222176826">
          <w:marLeft w:val="480"/>
          <w:marRight w:val="0"/>
          <w:marTop w:val="0"/>
          <w:marBottom w:val="0"/>
          <w:divBdr>
            <w:top w:val="none" w:sz="0" w:space="0" w:color="auto"/>
            <w:left w:val="none" w:sz="0" w:space="0" w:color="auto"/>
            <w:bottom w:val="none" w:sz="0" w:space="0" w:color="auto"/>
            <w:right w:val="none" w:sz="0" w:space="0" w:color="auto"/>
          </w:divBdr>
        </w:div>
        <w:div w:id="1801998601">
          <w:marLeft w:val="480"/>
          <w:marRight w:val="0"/>
          <w:marTop w:val="0"/>
          <w:marBottom w:val="0"/>
          <w:divBdr>
            <w:top w:val="none" w:sz="0" w:space="0" w:color="auto"/>
            <w:left w:val="none" w:sz="0" w:space="0" w:color="auto"/>
            <w:bottom w:val="none" w:sz="0" w:space="0" w:color="auto"/>
            <w:right w:val="none" w:sz="0" w:space="0" w:color="auto"/>
          </w:divBdr>
        </w:div>
        <w:div w:id="1157192200">
          <w:marLeft w:val="480"/>
          <w:marRight w:val="0"/>
          <w:marTop w:val="0"/>
          <w:marBottom w:val="0"/>
          <w:divBdr>
            <w:top w:val="none" w:sz="0" w:space="0" w:color="auto"/>
            <w:left w:val="none" w:sz="0" w:space="0" w:color="auto"/>
            <w:bottom w:val="none" w:sz="0" w:space="0" w:color="auto"/>
            <w:right w:val="none" w:sz="0" w:space="0" w:color="auto"/>
          </w:divBdr>
        </w:div>
        <w:div w:id="275067729">
          <w:marLeft w:val="480"/>
          <w:marRight w:val="0"/>
          <w:marTop w:val="0"/>
          <w:marBottom w:val="0"/>
          <w:divBdr>
            <w:top w:val="none" w:sz="0" w:space="0" w:color="auto"/>
            <w:left w:val="none" w:sz="0" w:space="0" w:color="auto"/>
            <w:bottom w:val="none" w:sz="0" w:space="0" w:color="auto"/>
            <w:right w:val="none" w:sz="0" w:space="0" w:color="auto"/>
          </w:divBdr>
        </w:div>
        <w:div w:id="1621107574">
          <w:marLeft w:val="480"/>
          <w:marRight w:val="0"/>
          <w:marTop w:val="0"/>
          <w:marBottom w:val="0"/>
          <w:divBdr>
            <w:top w:val="none" w:sz="0" w:space="0" w:color="auto"/>
            <w:left w:val="none" w:sz="0" w:space="0" w:color="auto"/>
            <w:bottom w:val="none" w:sz="0" w:space="0" w:color="auto"/>
            <w:right w:val="none" w:sz="0" w:space="0" w:color="auto"/>
          </w:divBdr>
        </w:div>
        <w:div w:id="2514765">
          <w:marLeft w:val="480"/>
          <w:marRight w:val="0"/>
          <w:marTop w:val="0"/>
          <w:marBottom w:val="0"/>
          <w:divBdr>
            <w:top w:val="none" w:sz="0" w:space="0" w:color="auto"/>
            <w:left w:val="none" w:sz="0" w:space="0" w:color="auto"/>
            <w:bottom w:val="none" w:sz="0" w:space="0" w:color="auto"/>
            <w:right w:val="none" w:sz="0" w:space="0" w:color="auto"/>
          </w:divBdr>
        </w:div>
        <w:div w:id="542786046">
          <w:marLeft w:val="480"/>
          <w:marRight w:val="0"/>
          <w:marTop w:val="0"/>
          <w:marBottom w:val="0"/>
          <w:divBdr>
            <w:top w:val="none" w:sz="0" w:space="0" w:color="auto"/>
            <w:left w:val="none" w:sz="0" w:space="0" w:color="auto"/>
            <w:bottom w:val="none" w:sz="0" w:space="0" w:color="auto"/>
            <w:right w:val="none" w:sz="0" w:space="0" w:color="auto"/>
          </w:divBdr>
        </w:div>
        <w:div w:id="411317092">
          <w:marLeft w:val="480"/>
          <w:marRight w:val="0"/>
          <w:marTop w:val="0"/>
          <w:marBottom w:val="0"/>
          <w:divBdr>
            <w:top w:val="none" w:sz="0" w:space="0" w:color="auto"/>
            <w:left w:val="none" w:sz="0" w:space="0" w:color="auto"/>
            <w:bottom w:val="none" w:sz="0" w:space="0" w:color="auto"/>
            <w:right w:val="none" w:sz="0" w:space="0" w:color="auto"/>
          </w:divBdr>
        </w:div>
        <w:div w:id="72822046">
          <w:marLeft w:val="480"/>
          <w:marRight w:val="0"/>
          <w:marTop w:val="0"/>
          <w:marBottom w:val="0"/>
          <w:divBdr>
            <w:top w:val="none" w:sz="0" w:space="0" w:color="auto"/>
            <w:left w:val="none" w:sz="0" w:space="0" w:color="auto"/>
            <w:bottom w:val="none" w:sz="0" w:space="0" w:color="auto"/>
            <w:right w:val="none" w:sz="0" w:space="0" w:color="auto"/>
          </w:divBdr>
        </w:div>
        <w:div w:id="940912072">
          <w:marLeft w:val="480"/>
          <w:marRight w:val="0"/>
          <w:marTop w:val="0"/>
          <w:marBottom w:val="0"/>
          <w:divBdr>
            <w:top w:val="none" w:sz="0" w:space="0" w:color="auto"/>
            <w:left w:val="none" w:sz="0" w:space="0" w:color="auto"/>
            <w:bottom w:val="none" w:sz="0" w:space="0" w:color="auto"/>
            <w:right w:val="none" w:sz="0" w:space="0" w:color="auto"/>
          </w:divBdr>
        </w:div>
        <w:div w:id="240062647">
          <w:marLeft w:val="480"/>
          <w:marRight w:val="0"/>
          <w:marTop w:val="0"/>
          <w:marBottom w:val="0"/>
          <w:divBdr>
            <w:top w:val="none" w:sz="0" w:space="0" w:color="auto"/>
            <w:left w:val="none" w:sz="0" w:space="0" w:color="auto"/>
            <w:bottom w:val="none" w:sz="0" w:space="0" w:color="auto"/>
            <w:right w:val="none" w:sz="0" w:space="0" w:color="auto"/>
          </w:divBdr>
        </w:div>
        <w:div w:id="350962240">
          <w:marLeft w:val="480"/>
          <w:marRight w:val="0"/>
          <w:marTop w:val="0"/>
          <w:marBottom w:val="0"/>
          <w:divBdr>
            <w:top w:val="none" w:sz="0" w:space="0" w:color="auto"/>
            <w:left w:val="none" w:sz="0" w:space="0" w:color="auto"/>
            <w:bottom w:val="none" w:sz="0" w:space="0" w:color="auto"/>
            <w:right w:val="none" w:sz="0" w:space="0" w:color="auto"/>
          </w:divBdr>
        </w:div>
        <w:div w:id="1030840338">
          <w:marLeft w:val="480"/>
          <w:marRight w:val="0"/>
          <w:marTop w:val="0"/>
          <w:marBottom w:val="0"/>
          <w:divBdr>
            <w:top w:val="none" w:sz="0" w:space="0" w:color="auto"/>
            <w:left w:val="none" w:sz="0" w:space="0" w:color="auto"/>
            <w:bottom w:val="none" w:sz="0" w:space="0" w:color="auto"/>
            <w:right w:val="none" w:sz="0" w:space="0" w:color="auto"/>
          </w:divBdr>
        </w:div>
      </w:divsChild>
    </w:div>
    <w:div w:id="1407413171">
      <w:bodyDiv w:val="1"/>
      <w:marLeft w:val="0"/>
      <w:marRight w:val="0"/>
      <w:marTop w:val="0"/>
      <w:marBottom w:val="0"/>
      <w:divBdr>
        <w:top w:val="none" w:sz="0" w:space="0" w:color="auto"/>
        <w:left w:val="none" w:sz="0" w:space="0" w:color="auto"/>
        <w:bottom w:val="none" w:sz="0" w:space="0" w:color="auto"/>
        <w:right w:val="none" w:sz="0" w:space="0" w:color="auto"/>
      </w:divBdr>
    </w:div>
    <w:div w:id="1412238502">
      <w:bodyDiv w:val="1"/>
      <w:marLeft w:val="0"/>
      <w:marRight w:val="0"/>
      <w:marTop w:val="0"/>
      <w:marBottom w:val="0"/>
      <w:divBdr>
        <w:top w:val="none" w:sz="0" w:space="0" w:color="auto"/>
        <w:left w:val="none" w:sz="0" w:space="0" w:color="auto"/>
        <w:bottom w:val="none" w:sz="0" w:space="0" w:color="auto"/>
        <w:right w:val="none" w:sz="0" w:space="0" w:color="auto"/>
      </w:divBdr>
      <w:divsChild>
        <w:div w:id="577903133">
          <w:marLeft w:val="480"/>
          <w:marRight w:val="0"/>
          <w:marTop w:val="0"/>
          <w:marBottom w:val="0"/>
          <w:divBdr>
            <w:top w:val="none" w:sz="0" w:space="0" w:color="auto"/>
            <w:left w:val="none" w:sz="0" w:space="0" w:color="auto"/>
            <w:bottom w:val="none" w:sz="0" w:space="0" w:color="auto"/>
            <w:right w:val="none" w:sz="0" w:space="0" w:color="auto"/>
          </w:divBdr>
        </w:div>
        <w:div w:id="1862816127">
          <w:marLeft w:val="480"/>
          <w:marRight w:val="0"/>
          <w:marTop w:val="0"/>
          <w:marBottom w:val="0"/>
          <w:divBdr>
            <w:top w:val="none" w:sz="0" w:space="0" w:color="auto"/>
            <w:left w:val="none" w:sz="0" w:space="0" w:color="auto"/>
            <w:bottom w:val="none" w:sz="0" w:space="0" w:color="auto"/>
            <w:right w:val="none" w:sz="0" w:space="0" w:color="auto"/>
          </w:divBdr>
        </w:div>
        <w:div w:id="1389109499">
          <w:marLeft w:val="480"/>
          <w:marRight w:val="0"/>
          <w:marTop w:val="0"/>
          <w:marBottom w:val="0"/>
          <w:divBdr>
            <w:top w:val="none" w:sz="0" w:space="0" w:color="auto"/>
            <w:left w:val="none" w:sz="0" w:space="0" w:color="auto"/>
            <w:bottom w:val="none" w:sz="0" w:space="0" w:color="auto"/>
            <w:right w:val="none" w:sz="0" w:space="0" w:color="auto"/>
          </w:divBdr>
        </w:div>
        <w:div w:id="2005744286">
          <w:marLeft w:val="480"/>
          <w:marRight w:val="0"/>
          <w:marTop w:val="0"/>
          <w:marBottom w:val="0"/>
          <w:divBdr>
            <w:top w:val="none" w:sz="0" w:space="0" w:color="auto"/>
            <w:left w:val="none" w:sz="0" w:space="0" w:color="auto"/>
            <w:bottom w:val="none" w:sz="0" w:space="0" w:color="auto"/>
            <w:right w:val="none" w:sz="0" w:space="0" w:color="auto"/>
          </w:divBdr>
        </w:div>
        <w:div w:id="937251762">
          <w:marLeft w:val="480"/>
          <w:marRight w:val="0"/>
          <w:marTop w:val="0"/>
          <w:marBottom w:val="0"/>
          <w:divBdr>
            <w:top w:val="none" w:sz="0" w:space="0" w:color="auto"/>
            <w:left w:val="none" w:sz="0" w:space="0" w:color="auto"/>
            <w:bottom w:val="none" w:sz="0" w:space="0" w:color="auto"/>
            <w:right w:val="none" w:sz="0" w:space="0" w:color="auto"/>
          </w:divBdr>
        </w:div>
        <w:div w:id="999312085">
          <w:marLeft w:val="480"/>
          <w:marRight w:val="0"/>
          <w:marTop w:val="0"/>
          <w:marBottom w:val="0"/>
          <w:divBdr>
            <w:top w:val="none" w:sz="0" w:space="0" w:color="auto"/>
            <w:left w:val="none" w:sz="0" w:space="0" w:color="auto"/>
            <w:bottom w:val="none" w:sz="0" w:space="0" w:color="auto"/>
            <w:right w:val="none" w:sz="0" w:space="0" w:color="auto"/>
          </w:divBdr>
        </w:div>
        <w:div w:id="521238882">
          <w:marLeft w:val="480"/>
          <w:marRight w:val="0"/>
          <w:marTop w:val="0"/>
          <w:marBottom w:val="0"/>
          <w:divBdr>
            <w:top w:val="none" w:sz="0" w:space="0" w:color="auto"/>
            <w:left w:val="none" w:sz="0" w:space="0" w:color="auto"/>
            <w:bottom w:val="none" w:sz="0" w:space="0" w:color="auto"/>
            <w:right w:val="none" w:sz="0" w:space="0" w:color="auto"/>
          </w:divBdr>
        </w:div>
        <w:div w:id="1210723663">
          <w:marLeft w:val="480"/>
          <w:marRight w:val="0"/>
          <w:marTop w:val="0"/>
          <w:marBottom w:val="0"/>
          <w:divBdr>
            <w:top w:val="none" w:sz="0" w:space="0" w:color="auto"/>
            <w:left w:val="none" w:sz="0" w:space="0" w:color="auto"/>
            <w:bottom w:val="none" w:sz="0" w:space="0" w:color="auto"/>
            <w:right w:val="none" w:sz="0" w:space="0" w:color="auto"/>
          </w:divBdr>
        </w:div>
        <w:div w:id="1744327397">
          <w:marLeft w:val="480"/>
          <w:marRight w:val="0"/>
          <w:marTop w:val="0"/>
          <w:marBottom w:val="0"/>
          <w:divBdr>
            <w:top w:val="none" w:sz="0" w:space="0" w:color="auto"/>
            <w:left w:val="none" w:sz="0" w:space="0" w:color="auto"/>
            <w:bottom w:val="none" w:sz="0" w:space="0" w:color="auto"/>
            <w:right w:val="none" w:sz="0" w:space="0" w:color="auto"/>
          </w:divBdr>
        </w:div>
        <w:div w:id="1258640325">
          <w:marLeft w:val="480"/>
          <w:marRight w:val="0"/>
          <w:marTop w:val="0"/>
          <w:marBottom w:val="0"/>
          <w:divBdr>
            <w:top w:val="none" w:sz="0" w:space="0" w:color="auto"/>
            <w:left w:val="none" w:sz="0" w:space="0" w:color="auto"/>
            <w:bottom w:val="none" w:sz="0" w:space="0" w:color="auto"/>
            <w:right w:val="none" w:sz="0" w:space="0" w:color="auto"/>
          </w:divBdr>
        </w:div>
        <w:div w:id="1900360119">
          <w:marLeft w:val="480"/>
          <w:marRight w:val="0"/>
          <w:marTop w:val="0"/>
          <w:marBottom w:val="0"/>
          <w:divBdr>
            <w:top w:val="none" w:sz="0" w:space="0" w:color="auto"/>
            <w:left w:val="none" w:sz="0" w:space="0" w:color="auto"/>
            <w:bottom w:val="none" w:sz="0" w:space="0" w:color="auto"/>
            <w:right w:val="none" w:sz="0" w:space="0" w:color="auto"/>
          </w:divBdr>
        </w:div>
        <w:div w:id="663245603">
          <w:marLeft w:val="480"/>
          <w:marRight w:val="0"/>
          <w:marTop w:val="0"/>
          <w:marBottom w:val="0"/>
          <w:divBdr>
            <w:top w:val="none" w:sz="0" w:space="0" w:color="auto"/>
            <w:left w:val="none" w:sz="0" w:space="0" w:color="auto"/>
            <w:bottom w:val="none" w:sz="0" w:space="0" w:color="auto"/>
            <w:right w:val="none" w:sz="0" w:space="0" w:color="auto"/>
          </w:divBdr>
        </w:div>
        <w:div w:id="578945335">
          <w:marLeft w:val="480"/>
          <w:marRight w:val="0"/>
          <w:marTop w:val="0"/>
          <w:marBottom w:val="0"/>
          <w:divBdr>
            <w:top w:val="none" w:sz="0" w:space="0" w:color="auto"/>
            <w:left w:val="none" w:sz="0" w:space="0" w:color="auto"/>
            <w:bottom w:val="none" w:sz="0" w:space="0" w:color="auto"/>
            <w:right w:val="none" w:sz="0" w:space="0" w:color="auto"/>
          </w:divBdr>
        </w:div>
        <w:div w:id="695810829">
          <w:marLeft w:val="480"/>
          <w:marRight w:val="0"/>
          <w:marTop w:val="0"/>
          <w:marBottom w:val="0"/>
          <w:divBdr>
            <w:top w:val="none" w:sz="0" w:space="0" w:color="auto"/>
            <w:left w:val="none" w:sz="0" w:space="0" w:color="auto"/>
            <w:bottom w:val="none" w:sz="0" w:space="0" w:color="auto"/>
            <w:right w:val="none" w:sz="0" w:space="0" w:color="auto"/>
          </w:divBdr>
        </w:div>
        <w:div w:id="1181357756">
          <w:marLeft w:val="480"/>
          <w:marRight w:val="0"/>
          <w:marTop w:val="0"/>
          <w:marBottom w:val="0"/>
          <w:divBdr>
            <w:top w:val="none" w:sz="0" w:space="0" w:color="auto"/>
            <w:left w:val="none" w:sz="0" w:space="0" w:color="auto"/>
            <w:bottom w:val="none" w:sz="0" w:space="0" w:color="auto"/>
            <w:right w:val="none" w:sz="0" w:space="0" w:color="auto"/>
          </w:divBdr>
        </w:div>
        <w:div w:id="1207647880">
          <w:marLeft w:val="480"/>
          <w:marRight w:val="0"/>
          <w:marTop w:val="0"/>
          <w:marBottom w:val="0"/>
          <w:divBdr>
            <w:top w:val="none" w:sz="0" w:space="0" w:color="auto"/>
            <w:left w:val="none" w:sz="0" w:space="0" w:color="auto"/>
            <w:bottom w:val="none" w:sz="0" w:space="0" w:color="auto"/>
            <w:right w:val="none" w:sz="0" w:space="0" w:color="auto"/>
          </w:divBdr>
        </w:div>
        <w:div w:id="261306206">
          <w:marLeft w:val="480"/>
          <w:marRight w:val="0"/>
          <w:marTop w:val="0"/>
          <w:marBottom w:val="0"/>
          <w:divBdr>
            <w:top w:val="none" w:sz="0" w:space="0" w:color="auto"/>
            <w:left w:val="none" w:sz="0" w:space="0" w:color="auto"/>
            <w:bottom w:val="none" w:sz="0" w:space="0" w:color="auto"/>
            <w:right w:val="none" w:sz="0" w:space="0" w:color="auto"/>
          </w:divBdr>
        </w:div>
        <w:div w:id="174030082">
          <w:marLeft w:val="480"/>
          <w:marRight w:val="0"/>
          <w:marTop w:val="0"/>
          <w:marBottom w:val="0"/>
          <w:divBdr>
            <w:top w:val="none" w:sz="0" w:space="0" w:color="auto"/>
            <w:left w:val="none" w:sz="0" w:space="0" w:color="auto"/>
            <w:bottom w:val="none" w:sz="0" w:space="0" w:color="auto"/>
            <w:right w:val="none" w:sz="0" w:space="0" w:color="auto"/>
          </w:divBdr>
        </w:div>
        <w:div w:id="201525271">
          <w:marLeft w:val="480"/>
          <w:marRight w:val="0"/>
          <w:marTop w:val="0"/>
          <w:marBottom w:val="0"/>
          <w:divBdr>
            <w:top w:val="none" w:sz="0" w:space="0" w:color="auto"/>
            <w:left w:val="none" w:sz="0" w:space="0" w:color="auto"/>
            <w:bottom w:val="none" w:sz="0" w:space="0" w:color="auto"/>
            <w:right w:val="none" w:sz="0" w:space="0" w:color="auto"/>
          </w:divBdr>
        </w:div>
        <w:div w:id="454566412">
          <w:marLeft w:val="480"/>
          <w:marRight w:val="0"/>
          <w:marTop w:val="0"/>
          <w:marBottom w:val="0"/>
          <w:divBdr>
            <w:top w:val="none" w:sz="0" w:space="0" w:color="auto"/>
            <w:left w:val="none" w:sz="0" w:space="0" w:color="auto"/>
            <w:bottom w:val="none" w:sz="0" w:space="0" w:color="auto"/>
            <w:right w:val="none" w:sz="0" w:space="0" w:color="auto"/>
          </w:divBdr>
        </w:div>
      </w:divsChild>
    </w:div>
    <w:div w:id="1418088870">
      <w:bodyDiv w:val="1"/>
      <w:marLeft w:val="0"/>
      <w:marRight w:val="0"/>
      <w:marTop w:val="0"/>
      <w:marBottom w:val="0"/>
      <w:divBdr>
        <w:top w:val="none" w:sz="0" w:space="0" w:color="auto"/>
        <w:left w:val="none" w:sz="0" w:space="0" w:color="auto"/>
        <w:bottom w:val="none" w:sz="0" w:space="0" w:color="auto"/>
        <w:right w:val="none" w:sz="0" w:space="0" w:color="auto"/>
      </w:divBdr>
      <w:divsChild>
        <w:div w:id="1164466551">
          <w:marLeft w:val="480"/>
          <w:marRight w:val="0"/>
          <w:marTop w:val="0"/>
          <w:marBottom w:val="0"/>
          <w:divBdr>
            <w:top w:val="none" w:sz="0" w:space="0" w:color="auto"/>
            <w:left w:val="none" w:sz="0" w:space="0" w:color="auto"/>
            <w:bottom w:val="none" w:sz="0" w:space="0" w:color="auto"/>
            <w:right w:val="none" w:sz="0" w:space="0" w:color="auto"/>
          </w:divBdr>
        </w:div>
        <w:div w:id="1974435064">
          <w:marLeft w:val="480"/>
          <w:marRight w:val="0"/>
          <w:marTop w:val="0"/>
          <w:marBottom w:val="0"/>
          <w:divBdr>
            <w:top w:val="none" w:sz="0" w:space="0" w:color="auto"/>
            <w:left w:val="none" w:sz="0" w:space="0" w:color="auto"/>
            <w:bottom w:val="none" w:sz="0" w:space="0" w:color="auto"/>
            <w:right w:val="none" w:sz="0" w:space="0" w:color="auto"/>
          </w:divBdr>
        </w:div>
        <w:div w:id="1031030062">
          <w:marLeft w:val="480"/>
          <w:marRight w:val="0"/>
          <w:marTop w:val="0"/>
          <w:marBottom w:val="0"/>
          <w:divBdr>
            <w:top w:val="none" w:sz="0" w:space="0" w:color="auto"/>
            <w:left w:val="none" w:sz="0" w:space="0" w:color="auto"/>
            <w:bottom w:val="none" w:sz="0" w:space="0" w:color="auto"/>
            <w:right w:val="none" w:sz="0" w:space="0" w:color="auto"/>
          </w:divBdr>
        </w:div>
        <w:div w:id="737485604">
          <w:marLeft w:val="480"/>
          <w:marRight w:val="0"/>
          <w:marTop w:val="0"/>
          <w:marBottom w:val="0"/>
          <w:divBdr>
            <w:top w:val="none" w:sz="0" w:space="0" w:color="auto"/>
            <w:left w:val="none" w:sz="0" w:space="0" w:color="auto"/>
            <w:bottom w:val="none" w:sz="0" w:space="0" w:color="auto"/>
            <w:right w:val="none" w:sz="0" w:space="0" w:color="auto"/>
          </w:divBdr>
        </w:div>
        <w:div w:id="1047534263">
          <w:marLeft w:val="480"/>
          <w:marRight w:val="0"/>
          <w:marTop w:val="0"/>
          <w:marBottom w:val="0"/>
          <w:divBdr>
            <w:top w:val="none" w:sz="0" w:space="0" w:color="auto"/>
            <w:left w:val="none" w:sz="0" w:space="0" w:color="auto"/>
            <w:bottom w:val="none" w:sz="0" w:space="0" w:color="auto"/>
            <w:right w:val="none" w:sz="0" w:space="0" w:color="auto"/>
          </w:divBdr>
        </w:div>
        <w:div w:id="595747429">
          <w:marLeft w:val="480"/>
          <w:marRight w:val="0"/>
          <w:marTop w:val="0"/>
          <w:marBottom w:val="0"/>
          <w:divBdr>
            <w:top w:val="none" w:sz="0" w:space="0" w:color="auto"/>
            <w:left w:val="none" w:sz="0" w:space="0" w:color="auto"/>
            <w:bottom w:val="none" w:sz="0" w:space="0" w:color="auto"/>
            <w:right w:val="none" w:sz="0" w:space="0" w:color="auto"/>
          </w:divBdr>
        </w:div>
        <w:div w:id="1679310511">
          <w:marLeft w:val="480"/>
          <w:marRight w:val="0"/>
          <w:marTop w:val="0"/>
          <w:marBottom w:val="0"/>
          <w:divBdr>
            <w:top w:val="none" w:sz="0" w:space="0" w:color="auto"/>
            <w:left w:val="none" w:sz="0" w:space="0" w:color="auto"/>
            <w:bottom w:val="none" w:sz="0" w:space="0" w:color="auto"/>
            <w:right w:val="none" w:sz="0" w:space="0" w:color="auto"/>
          </w:divBdr>
        </w:div>
        <w:div w:id="206527601">
          <w:marLeft w:val="480"/>
          <w:marRight w:val="0"/>
          <w:marTop w:val="0"/>
          <w:marBottom w:val="0"/>
          <w:divBdr>
            <w:top w:val="none" w:sz="0" w:space="0" w:color="auto"/>
            <w:left w:val="none" w:sz="0" w:space="0" w:color="auto"/>
            <w:bottom w:val="none" w:sz="0" w:space="0" w:color="auto"/>
            <w:right w:val="none" w:sz="0" w:space="0" w:color="auto"/>
          </w:divBdr>
        </w:div>
        <w:div w:id="186990010">
          <w:marLeft w:val="480"/>
          <w:marRight w:val="0"/>
          <w:marTop w:val="0"/>
          <w:marBottom w:val="0"/>
          <w:divBdr>
            <w:top w:val="none" w:sz="0" w:space="0" w:color="auto"/>
            <w:left w:val="none" w:sz="0" w:space="0" w:color="auto"/>
            <w:bottom w:val="none" w:sz="0" w:space="0" w:color="auto"/>
            <w:right w:val="none" w:sz="0" w:space="0" w:color="auto"/>
          </w:divBdr>
        </w:div>
        <w:div w:id="846408961">
          <w:marLeft w:val="480"/>
          <w:marRight w:val="0"/>
          <w:marTop w:val="0"/>
          <w:marBottom w:val="0"/>
          <w:divBdr>
            <w:top w:val="none" w:sz="0" w:space="0" w:color="auto"/>
            <w:left w:val="none" w:sz="0" w:space="0" w:color="auto"/>
            <w:bottom w:val="none" w:sz="0" w:space="0" w:color="auto"/>
            <w:right w:val="none" w:sz="0" w:space="0" w:color="auto"/>
          </w:divBdr>
        </w:div>
        <w:div w:id="599878260">
          <w:marLeft w:val="480"/>
          <w:marRight w:val="0"/>
          <w:marTop w:val="0"/>
          <w:marBottom w:val="0"/>
          <w:divBdr>
            <w:top w:val="none" w:sz="0" w:space="0" w:color="auto"/>
            <w:left w:val="none" w:sz="0" w:space="0" w:color="auto"/>
            <w:bottom w:val="none" w:sz="0" w:space="0" w:color="auto"/>
            <w:right w:val="none" w:sz="0" w:space="0" w:color="auto"/>
          </w:divBdr>
        </w:div>
        <w:div w:id="456796261">
          <w:marLeft w:val="480"/>
          <w:marRight w:val="0"/>
          <w:marTop w:val="0"/>
          <w:marBottom w:val="0"/>
          <w:divBdr>
            <w:top w:val="none" w:sz="0" w:space="0" w:color="auto"/>
            <w:left w:val="none" w:sz="0" w:space="0" w:color="auto"/>
            <w:bottom w:val="none" w:sz="0" w:space="0" w:color="auto"/>
            <w:right w:val="none" w:sz="0" w:space="0" w:color="auto"/>
          </w:divBdr>
        </w:div>
        <w:div w:id="1282415760">
          <w:marLeft w:val="480"/>
          <w:marRight w:val="0"/>
          <w:marTop w:val="0"/>
          <w:marBottom w:val="0"/>
          <w:divBdr>
            <w:top w:val="none" w:sz="0" w:space="0" w:color="auto"/>
            <w:left w:val="none" w:sz="0" w:space="0" w:color="auto"/>
            <w:bottom w:val="none" w:sz="0" w:space="0" w:color="auto"/>
            <w:right w:val="none" w:sz="0" w:space="0" w:color="auto"/>
          </w:divBdr>
        </w:div>
        <w:div w:id="411658168">
          <w:marLeft w:val="480"/>
          <w:marRight w:val="0"/>
          <w:marTop w:val="0"/>
          <w:marBottom w:val="0"/>
          <w:divBdr>
            <w:top w:val="none" w:sz="0" w:space="0" w:color="auto"/>
            <w:left w:val="none" w:sz="0" w:space="0" w:color="auto"/>
            <w:bottom w:val="none" w:sz="0" w:space="0" w:color="auto"/>
            <w:right w:val="none" w:sz="0" w:space="0" w:color="auto"/>
          </w:divBdr>
        </w:div>
        <w:div w:id="878014804">
          <w:marLeft w:val="480"/>
          <w:marRight w:val="0"/>
          <w:marTop w:val="0"/>
          <w:marBottom w:val="0"/>
          <w:divBdr>
            <w:top w:val="none" w:sz="0" w:space="0" w:color="auto"/>
            <w:left w:val="none" w:sz="0" w:space="0" w:color="auto"/>
            <w:bottom w:val="none" w:sz="0" w:space="0" w:color="auto"/>
            <w:right w:val="none" w:sz="0" w:space="0" w:color="auto"/>
          </w:divBdr>
        </w:div>
        <w:div w:id="2129808457">
          <w:marLeft w:val="480"/>
          <w:marRight w:val="0"/>
          <w:marTop w:val="0"/>
          <w:marBottom w:val="0"/>
          <w:divBdr>
            <w:top w:val="none" w:sz="0" w:space="0" w:color="auto"/>
            <w:left w:val="none" w:sz="0" w:space="0" w:color="auto"/>
            <w:bottom w:val="none" w:sz="0" w:space="0" w:color="auto"/>
            <w:right w:val="none" w:sz="0" w:space="0" w:color="auto"/>
          </w:divBdr>
        </w:div>
        <w:div w:id="428309732">
          <w:marLeft w:val="480"/>
          <w:marRight w:val="0"/>
          <w:marTop w:val="0"/>
          <w:marBottom w:val="0"/>
          <w:divBdr>
            <w:top w:val="none" w:sz="0" w:space="0" w:color="auto"/>
            <w:left w:val="none" w:sz="0" w:space="0" w:color="auto"/>
            <w:bottom w:val="none" w:sz="0" w:space="0" w:color="auto"/>
            <w:right w:val="none" w:sz="0" w:space="0" w:color="auto"/>
          </w:divBdr>
        </w:div>
        <w:div w:id="1490055481">
          <w:marLeft w:val="480"/>
          <w:marRight w:val="0"/>
          <w:marTop w:val="0"/>
          <w:marBottom w:val="0"/>
          <w:divBdr>
            <w:top w:val="none" w:sz="0" w:space="0" w:color="auto"/>
            <w:left w:val="none" w:sz="0" w:space="0" w:color="auto"/>
            <w:bottom w:val="none" w:sz="0" w:space="0" w:color="auto"/>
            <w:right w:val="none" w:sz="0" w:space="0" w:color="auto"/>
          </w:divBdr>
        </w:div>
        <w:div w:id="2029019817">
          <w:marLeft w:val="480"/>
          <w:marRight w:val="0"/>
          <w:marTop w:val="0"/>
          <w:marBottom w:val="0"/>
          <w:divBdr>
            <w:top w:val="none" w:sz="0" w:space="0" w:color="auto"/>
            <w:left w:val="none" w:sz="0" w:space="0" w:color="auto"/>
            <w:bottom w:val="none" w:sz="0" w:space="0" w:color="auto"/>
            <w:right w:val="none" w:sz="0" w:space="0" w:color="auto"/>
          </w:divBdr>
        </w:div>
        <w:div w:id="1520116764">
          <w:marLeft w:val="480"/>
          <w:marRight w:val="0"/>
          <w:marTop w:val="0"/>
          <w:marBottom w:val="0"/>
          <w:divBdr>
            <w:top w:val="none" w:sz="0" w:space="0" w:color="auto"/>
            <w:left w:val="none" w:sz="0" w:space="0" w:color="auto"/>
            <w:bottom w:val="none" w:sz="0" w:space="0" w:color="auto"/>
            <w:right w:val="none" w:sz="0" w:space="0" w:color="auto"/>
          </w:divBdr>
        </w:div>
        <w:div w:id="1068310955">
          <w:marLeft w:val="480"/>
          <w:marRight w:val="0"/>
          <w:marTop w:val="0"/>
          <w:marBottom w:val="0"/>
          <w:divBdr>
            <w:top w:val="none" w:sz="0" w:space="0" w:color="auto"/>
            <w:left w:val="none" w:sz="0" w:space="0" w:color="auto"/>
            <w:bottom w:val="none" w:sz="0" w:space="0" w:color="auto"/>
            <w:right w:val="none" w:sz="0" w:space="0" w:color="auto"/>
          </w:divBdr>
        </w:div>
        <w:div w:id="1165899070">
          <w:marLeft w:val="480"/>
          <w:marRight w:val="0"/>
          <w:marTop w:val="0"/>
          <w:marBottom w:val="0"/>
          <w:divBdr>
            <w:top w:val="none" w:sz="0" w:space="0" w:color="auto"/>
            <w:left w:val="none" w:sz="0" w:space="0" w:color="auto"/>
            <w:bottom w:val="none" w:sz="0" w:space="0" w:color="auto"/>
            <w:right w:val="none" w:sz="0" w:space="0" w:color="auto"/>
          </w:divBdr>
        </w:div>
        <w:div w:id="121582042">
          <w:marLeft w:val="480"/>
          <w:marRight w:val="0"/>
          <w:marTop w:val="0"/>
          <w:marBottom w:val="0"/>
          <w:divBdr>
            <w:top w:val="none" w:sz="0" w:space="0" w:color="auto"/>
            <w:left w:val="none" w:sz="0" w:space="0" w:color="auto"/>
            <w:bottom w:val="none" w:sz="0" w:space="0" w:color="auto"/>
            <w:right w:val="none" w:sz="0" w:space="0" w:color="auto"/>
          </w:divBdr>
        </w:div>
        <w:div w:id="441845683">
          <w:marLeft w:val="480"/>
          <w:marRight w:val="0"/>
          <w:marTop w:val="0"/>
          <w:marBottom w:val="0"/>
          <w:divBdr>
            <w:top w:val="none" w:sz="0" w:space="0" w:color="auto"/>
            <w:left w:val="none" w:sz="0" w:space="0" w:color="auto"/>
            <w:bottom w:val="none" w:sz="0" w:space="0" w:color="auto"/>
            <w:right w:val="none" w:sz="0" w:space="0" w:color="auto"/>
          </w:divBdr>
        </w:div>
        <w:div w:id="1613517975">
          <w:marLeft w:val="480"/>
          <w:marRight w:val="0"/>
          <w:marTop w:val="0"/>
          <w:marBottom w:val="0"/>
          <w:divBdr>
            <w:top w:val="none" w:sz="0" w:space="0" w:color="auto"/>
            <w:left w:val="none" w:sz="0" w:space="0" w:color="auto"/>
            <w:bottom w:val="none" w:sz="0" w:space="0" w:color="auto"/>
            <w:right w:val="none" w:sz="0" w:space="0" w:color="auto"/>
          </w:divBdr>
        </w:div>
        <w:div w:id="1523862462">
          <w:marLeft w:val="480"/>
          <w:marRight w:val="0"/>
          <w:marTop w:val="0"/>
          <w:marBottom w:val="0"/>
          <w:divBdr>
            <w:top w:val="none" w:sz="0" w:space="0" w:color="auto"/>
            <w:left w:val="none" w:sz="0" w:space="0" w:color="auto"/>
            <w:bottom w:val="none" w:sz="0" w:space="0" w:color="auto"/>
            <w:right w:val="none" w:sz="0" w:space="0" w:color="auto"/>
          </w:divBdr>
        </w:div>
        <w:div w:id="500245106">
          <w:marLeft w:val="480"/>
          <w:marRight w:val="0"/>
          <w:marTop w:val="0"/>
          <w:marBottom w:val="0"/>
          <w:divBdr>
            <w:top w:val="none" w:sz="0" w:space="0" w:color="auto"/>
            <w:left w:val="none" w:sz="0" w:space="0" w:color="auto"/>
            <w:bottom w:val="none" w:sz="0" w:space="0" w:color="auto"/>
            <w:right w:val="none" w:sz="0" w:space="0" w:color="auto"/>
          </w:divBdr>
        </w:div>
        <w:div w:id="453452709">
          <w:marLeft w:val="480"/>
          <w:marRight w:val="0"/>
          <w:marTop w:val="0"/>
          <w:marBottom w:val="0"/>
          <w:divBdr>
            <w:top w:val="none" w:sz="0" w:space="0" w:color="auto"/>
            <w:left w:val="none" w:sz="0" w:space="0" w:color="auto"/>
            <w:bottom w:val="none" w:sz="0" w:space="0" w:color="auto"/>
            <w:right w:val="none" w:sz="0" w:space="0" w:color="auto"/>
          </w:divBdr>
        </w:div>
        <w:div w:id="437793396">
          <w:marLeft w:val="480"/>
          <w:marRight w:val="0"/>
          <w:marTop w:val="0"/>
          <w:marBottom w:val="0"/>
          <w:divBdr>
            <w:top w:val="none" w:sz="0" w:space="0" w:color="auto"/>
            <w:left w:val="none" w:sz="0" w:space="0" w:color="auto"/>
            <w:bottom w:val="none" w:sz="0" w:space="0" w:color="auto"/>
            <w:right w:val="none" w:sz="0" w:space="0" w:color="auto"/>
          </w:divBdr>
        </w:div>
        <w:div w:id="1918661857">
          <w:marLeft w:val="480"/>
          <w:marRight w:val="0"/>
          <w:marTop w:val="0"/>
          <w:marBottom w:val="0"/>
          <w:divBdr>
            <w:top w:val="none" w:sz="0" w:space="0" w:color="auto"/>
            <w:left w:val="none" w:sz="0" w:space="0" w:color="auto"/>
            <w:bottom w:val="none" w:sz="0" w:space="0" w:color="auto"/>
            <w:right w:val="none" w:sz="0" w:space="0" w:color="auto"/>
          </w:divBdr>
        </w:div>
        <w:div w:id="954677257">
          <w:marLeft w:val="480"/>
          <w:marRight w:val="0"/>
          <w:marTop w:val="0"/>
          <w:marBottom w:val="0"/>
          <w:divBdr>
            <w:top w:val="none" w:sz="0" w:space="0" w:color="auto"/>
            <w:left w:val="none" w:sz="0" w:space="0" w:color="auto"/>
            <w:bottom w:val="none" w:sz="0" w:space="0" w:color="auto"/>
            <w:right w:val="none" w:sz="0" w:space="0" w:color="auto"/>
          </w:divBdr>
        </w:div>
        <w:div w:id="703405548">
          <w:marLeft w:val="480"/>
          <w:marRight w:val="0"/>
          <w:marTop w:val="0"/>
          <w:marBottom w:val="0"/>
          <w:divBdr>
            <w:top w:val="none" w:sz="0" w:space="0" w:color="auto"/>
            <w:left w:val="none" w:sz="0" w:space="0" w:color="auto"/>
            <w:bottom w:val="none" w:sz="0" w:space="0" w:color="auto"/>
            <w:right w:val="none" w:sz="0" w:space="0" w:color="auto"/>
          </w:divBdr>
        </w:div>
        <w:div w:id="783308086">
          <w:marLeft w:val="480"/>
          <w:marRight w:val="0"/>
          <w:marTop w:val="0"/>
          <w:marBottom w:val="0"/>
          <w:divBdr>
            <w:top w:val="none" w:sz="0" w:space="0" w:color="auto"/>
            <w:left w:val="none" w:sz="0" w:space="0" w:color="auto"/>
            <w:bottom w:val="none" w:sz="0" w:space="0" w:color="auto"/>
            <w:right w:val="none" w:sz="0" w:space="0" w:color="auto"/>
          </w:divBdr>
        </w:div>
        <w:div w:id="958948847">
          <w:marLeft w:val="480"/>
          <w:marRight w:val="0"/>
          <w:marTop w:val="0"/>
          <w:marBottom w:val="0"/>
          <w:divBdr>
            <w:top w:val="none" w:sz="0" w:space="0" w:color="auto"/>
            <w:left w:val="none" w:sz="0" w:space="0" w:color="auto"/>
            <w:bottom w:val="none" w:sz="0" w:space="0" w:color="auto"/>
            <w:right w:val="none" w:sz="0" w:space="0" w:color="auto"/>
          </w:divBdr>
        </w:div>
        <w:div w:id="166404060">
          <w:marLeft w:val="480"/>
          <w:marRight w:val="0"/>
          <w:marTop w:val="0"/>
          <w:marBottom w:val="0"/>
          <w:divBdr>
            <w:top w:val="none" w:sz="0" w:space="0" w:color="auto"/>
            <w:left w:val="none" w:sz="0" w:space="0" w:color="auto"/>
            <w:bottom w:val="none" w:sz="0" w:space="0" w:color="auto"/>
            <w:right w:val="none" w:sz="0" w:space="0" w:color="auto"/>
          </w:divBdr>
        </w:div>
        <w:div w:id="1767309580">
          <w:marLeft w:val="480"/>
          <w:marRight w:val="0"/>
          <w:marTop w:val="0"/>
          <w:marBottom w:val="0"/>
          <w:divBdr>
            <w:top w:val="none" w:sz="0" w:space="0" w:color="auto"/>
            <w:left w:val="none" w:sz="0" w:space="0" w:color="auto"/>
            <w:bottom w:val="none" w:sz="0" w:space="0" w:color="auto"/>
            <w:right w:val="none" w:sz="0" w:space="0" w:color="auto"/>
          </w:divBdr>
        </w:div>
        <w:div w:id="1349864599">
          <w:marLeft w:val="480"/>
          <w:marRight w:val="0"/>
          <w:marTop w:val="0"/>
          <w:marBottom w:val="0"/>
          <w:divBdr>
            <w:top w:val="none" w:sz="0" w:space="0" w:color="auto"/>
            <w:left w:val="none" w:sz="0" w:space="0" w:color="auto"/>
            <w:bottom w:val="none" w:sz="0" w:space="0" w:color="auto"/>
            <w:right w:val="none" w:sz="0" w:space="0" w:color="auto"/>
          </w:divBdr>
        </w:div>
        <w:div w:id="336544662">
          <w:marLeft w:val="480"/>
          <w:marRight w:val="0"/>
          <w:marTop w:val="0"/>
          <w:marBottom w:val="0"/>
          <w:divBdr>
            <w:top w:val="none" w:sz="0" w:space="0" w:color="auto"/>
            <w:left w:val="none" w:sz="0" w:space="0" w:color="auto"/>
            <w:bottom w:val="none" w:sz="0" w:space="0" w:color="auto"/>
            <w:right w:val="none" w:sz="0" w:space="0" w:color="auto"/>
          </w:divBdr>
        </w:div>
        <w:div w:id="1705207844">
          <w:marLeft w:val="480"/>
          <w:marRight w:val="0"/>
          <w:marTop w:val="0"/>
          <w:marBottom w:val="0"/>
          <w:divBdr>
            <w:top w:val="none" w:sz="0" w:space="0" w:color="auto"/>
            <w:left w:val="none" w:sz="0" w:space="0" w:color="auto"/>
            <w:bottom w:val="none" w:sz="0" w:space="0" w:color="auto"/>
            <w:right w:val="none" w:sz="0" w:space="0" w:color="auto"/>
          </w:divBdr>
        </w:div>
        <w:div w:id="1539471128">
          <w:marLeft w:val="480"/>
          <w:marRight w:val="0"/>
          <w:marTop w:val="0"/>
          <w:marBottom w:val="0"/>
          <w:divBdr>
            <w:top w:val="none" w:sz="0" w:space="0" w:color="auto"/>
            <w:left w:val="none" w:sz="0" w:space="0" w:color="auto"/>
            <w:bottom w:val="none" w:sz="0" w:space="0" w:color="auto"/>
            <w:right w:val="none" w:sz="0" w:space="0" w:color="auto"/>
          </w:divBdr>
        </w:div>
        <w:div w:id="2121990931">
          <w:marLeft w:val="480"/>
          <w:marRight w:val="0"/>
          <w:marTop w:val="0"/>
          <w:marBottom w:val="0"/>
          <w:divBdr>
            <w:top w:val="none" w:sz="0" w:space="0" w:color="auto"/>
            <w:left w:val="none" w:sz="0" w:space="0" w:color="auto"/>
            <w:bottom w:val="none" w:sz="0" w:space="0" w:color="auto"/>
            <w:right w:val="none" w:sz="0" w:space="0" w:color="auto"/>
          </w:divBdr>
        </w:div>
        <w:div w:id="784231261">
          <w:marLeft w:val="480"/>
          <w:marRight w:val="0"/>
          <w:marTop w:val="0"/>
          <w:marBottom w:val="0"/>
          <w:divBdr>
            <w:top w:val="none" w:sz="0" w:space="0" w:color="auto"/>
            <w:left w:val="none" w:sz="0" w:space="0" w:color="auto"/>
            <w:bottom w:val="none" w:sz="0" w:space="0" w:color="auto"/>
            <w:right w:val="none" w:sz="0" w:space="0" w:color="auto"/>
          </w:divBdr>
        </w:div>
        <w:div w:id="180357739">
          <w:marLeft w:val="480"/>
          <w:marRight w:val="0"/>
          <w:marTop w:val="0"/>
          <w:marBottom w:val="0"/>
          <w:divBdr>
            <w:top w:val="none" w:sz="0" w:space="0" w:color="auto"/>
            <w:left w:val="none" w:sz="0" w:space="0" w:color="auto"/>
            <w:bottom w:val="none" w:sz="0" w:space="0" w:color="auto"/>
            <w:right w:val="none" w:sz="0" w:space="0" w:color="auto"/>
          </w:divBdr>
        </w:div>
        <w:div w:id="859006201">
          <w:marLeft w:val="480"/>
          <w:marRight w:val="0"/>
          <w:marTop w:val="0"/>
          <w:marBottom w:val="0"/>
          <w:divBdr>
            <w:top w:val="none" w:sz="0" w:space="0" w:color="auto"/>
            <w:left w:val="none" w:sz="0" w:space="0" w:color="auto"/>
            <w:bottom w:val="none" w:sz="0" w:space="0" w:color="auto"/>
            <w:right w:val="none" w:sz="0" w:space="0" w:color="auto"/>
          </w:divBdr>
        </w:div>
        <w:div w:id="540750046">
          <w:marLeft w:val="480"/>
          <w:marRight w:val="0"/>
          <w:marTop w:val="0"/>
          <w:marBottom w:val="0"/>
          <w:divBdr>
            <w:top w:val="none" w:sz="0" w:space="0" w:color="auto"/>
            <w:left w:val="none" w:sz="0" w:space="0" w:color="auto"/>
            <w:bottom w:val="none" w:sz="0" w:space="0" w:color="auto"/>
            <w:right w:val="none" w:sz="0" w:space="0" w:color="auto"/>
          </w:divBdr>
        </w:div>
        <w:div w:id="507789082">
          <w:marLeft w:val="480"/>
          <w:marRight w:val="0"/>
          <w:marTop w:val="0"/>
          <w:marBottom w:val="0"/>
          <w:divBdr>
            <w:top w:val="none" w:sz="0" w:space="0" w:color="auto"/>
            <w:left w:val="none" w:sz="0" w:space="0" w:color="auto"/>
            <w:bottom w:val="none" w:sz="0" w:space="0" w:color="auto"/>
            <w:right w:val="none" w:sz="0" w:space="0" w:color="auto"/>
          </w:divBdr>
        </w:div>
        <w:div w:id="1431123582">
          <w:marLeft w:val="480"/>
          <w:marRight w:val="0"/>
          <w:marTop w:val="0"/>
          <w:marBottom w:val="0"/>
          <w:divBdr>
            <w:top w:val="none" w:sz="0" w:space="0" w:color="auto"/>
            <w:left w:val="none" w:sz="0" w:space="0" w:color="auto"/>
            <w:bottom w:val="none" w:sz="0" w:space="0" w:color="auto"/>
            <w:right w:val="none" w:sz="0" w:space="0" w:color="auto"/>
          </w:divBdr>
        </w:div>
        <w:div w:id="673534326">
          <w:marLeft w:val="480"/>
          <w:marRight w:val="0"/>
          <w:marTop w:val="0"/>
          <w:marBottom w:val="0"/>
          <w:divBdr>
            <w:top w:val="none" w:sz="0" w:space="0" w:color="auto"/>
            <w:left w:val="none" w:sz="0" w:space="0" w:color="auto"/>
            <w:bottom w:val="none" w:sz="0" w:space="0" w:color="auto"/>
            <w:right w:val="none" w:sz="0" w:space="0" w:color="auto"/>
          </w:divBdr>
        </w:div>
        <w:div w:id="421947939">
          <w:marLeft w:val="480"/>
          <w:marRight w:val="0"/>
          <w:marTop w:val="0"/>
          <w:marBottom w:val="0"/>
          <w:divBdr>
            <w:top w:val="none" w:sz="0" w:space="0" w:color="auto"/>
            <w:left w:val="none" w:sz="0" w:space="0" w:color="auto"/>
            <w:bottom w:val="none" w:sz="0" w:space="0" w:color="auto"/>
            <w:right w:val="none" w:sz="0" w:space="0" w:color="auto"/>
          </w:divBdr>
        </w:div>
        <w:div w:id="848835236">
          <w:marLeft w:val="480"/>
          <w:marRight w:val="0"/>
          <w:marTop w:val="0"/>
          <w:marBottom w:val="0"/>
          <w:divBdr>
            <w:top w:val="none" w:sz="0" w:space="0" w:color="auto"/>
            <w:left w:val="none" w:sz="0" w:space="0" w:color="auto"/>
            <w:bottom w:val="none" w:sz="0" w:space="0" w:color="auto"/>
            <w:right w:val="none" w:sz="0" w:space="0" w:color="auto"/>
          </w:divBdr>
        </w:div>
        <w:div w:id="1317101256">
          <w:marLeft w:val="480"/>
          <w:marRight w:val="0"/>
          <w:marTop w:val="0"/>
          <w:marBottom w:val="0"/>
          <w:divBdr>
            <w:top w:val="none" w:sz="0" w:space="0" w:color="auto"/>
            <w:left w:val="none" w:sz="0" w:space="0" w:color="auto"/>
            <w:bottom w:val="none" w:sz="0" w:space="0" w:color="auto"/>
            <w:right w:val="none" w:sz="0" w:space="0" w:color="auto"/>
          </w:divBdr>
        </w:div>
        <w:div w:id="1054813370">
          <w:marLeft w:val="480"/>
          <w:marRight w:val="0"/>
          <w:marTop w:val="0"/>
          <w:marBottom w:val="0"/>
          <w:divBdr>
            <w:top w:val="none" w:sz="0" w:space="0" w:color="auto"/>
            <w:left w:val="none" w:sz="0" w:space="0" w:color="auto"/>
            <w:bottom w:val="none" w:sz="0" w:space="0" w:color="auto"/>
            <w:right w:val="none" w:sz="0" w:space="0" w:color="auto"/>
          </w:divBdr>
        </w:div>
        <w:div w:id="1340766850">
          <w:marLeft w:val="480"/>
          <w:marRight w:val="0"/>
          <w:marTop w:val="0"/>
          <w:marBottom w:val="0"/>
          <w:divBdr>
            <w:top w:val="none" w:sz="0" w:space="0" w:color="auto"/>
            <w:left w:val="none" w:sz="0" w:space="0" w:color="auto"/>
            <w:bottom w:val="none" w:sz="0" w:space="0" w:color="auto"/>
            <w:right w:val="none" w:sz="0" w:space="0" w:color="auto"/>
          </w:divBdr>
        </w:div>
        <w:div w:id="1786341610">
          <w:marLeft w:val="480"/>
          <w:marRight w:val="0"/>
          <w:marTop w:val="0"/>
          <w:marBottom w:val="0"/>
          <w:divBdr>
            <w:top w:val="none" w:sz="0" w:space="0" w:color="auto"/>
            <w:left w:val="none" w:sz="0" w:space="0" w:color="auto"/>
            <w:bottom w:val="none" w:sz="0" w:space="0" w:color="auto"/>
            <w:right w:val="none" w:sz="0" w:space="0" w:color="auto"/>
          </w:divBdr>
        </w:div>
        <w:div w:id="1248734969">
          <w:marLeft w:val="480"/>
          <w:marRight w:val="0"/>
          <w:marTop w:val="0"/>
          <w:marBottom w:val="0"/>
          <w:divBdr>
            <w:top w:val="none" w:sz="0" w:space="0" w:color="auto"/>
            <w:left w:val="none" w:sz="0" w:space="0" w:color="auto"/>
            <w:bottom w:val="none" w:sz="0" w:space="0" w:color="auto"/>
            <w:right w:val="none" w:sz="0" w:space="0" w:color="auto"/>
          </w:divBdr>
        </w:div>
        <w:div w:id="1281567997">
          <w:marLeft w:val="480"/>
          <w:marRight w:val="0"/>
          <w:marTop w:val="0"/>
          <w:marBottom w:val="0"/>
          <w:divBdr>
            <w:top w:val="none" w:sz="0" w:space="0" w:color="auto"/>
            <w:left w:val="none" w:sz="0" w:space="0" w:color="auto"/>
            <w:bottom w:val="none" w:sz="0" w:space="0" w:color="auto"/>
            <w:right w:val="none" w:sz="0" w:space="0" w:color="auto"/>
          </w:divBdr>
        </w:div>
        <w:div w:id="2013409097">
          <w:marLeft w:val="480"/>
          <w:marRight w:val="0"/>
          <w:marTop w:val="0"/>
          <w:marBottom w:val="0"/>
          <w:divBdr>
            <w:top w:val="none" w:sz="0" w:space="0" w:color="auto"/>
            <w:left w:val="none" w:sz="0" w:space="0" w:color="auto"/>
            <w:bottom w:val="none" w:sz="0" w:space="0" w:color="auto"/>
            <w:right w:val="none" w:sz="0" w:space="0" w:color="auto"/>
          </w:divBdr>
        </w:div>
        <w:div w:id="262885087">
          <w:marLeft w:val="480"/>
          <w:marRight w:val="0"/>
          <w:marTop w:val="0"/>
          <w:marBottom w:val="0"/>
          <w:divBdr>
            <w:top w:val="none" w:sz="0" w:space="0" w:color="auto"/>
            <w:left w:val="none" w:sz="0" w:space="0" w:color="auto"/>
            <w:bottom w:val="none" w:sz="0" w:space="0" w:color="auto"/>
            <w:right w:val="none" w:sz="0" w:space="0" w:color="auto"/>
          </w:divBdr>
        </w:div>
        <w:div w:id="1264457245">
          <w:marLeft w:val="480"/>
          <w:marRight w:val="0"/>
          <w:marTop w:val="0"/>
          <w:marBottom w:val="0"/>
          <w:divBdr>
            <w:top w:val="none" w:sz="0" w:space="0" w:color="auto"/>
            <w:left w:val="none" w:sz="0" w:space="0" w:color="auto"/>
            <w:bottom w:val="none" w:sz="0" w:space="0" w:color="auto"/>
            <w:right w:val="none" w:sz="0" w:space="0" w:color="auto"/>
          </w:divBdr>
        </w:div>
        <w:div w:id="337463013">
          <w:marLeft w:val="480"/>
          <w:marRight w:val="0"/>
          <w:marTop w:val="0"/>
          <w:marBottom w:val="0"/>
          <w:divBdr>
            <w:top w:val="none" w:sz="0" w:space="0" w:color="auto"/>
            <w:left w:val="none" w:sz="0" w:space="0" w:color="auto"/>
            <w:bottom w:val="none" w:sz="0" w:space="0" w:color="auto"/>
            <w:right w:val="none" w:sz="0" w:space="0" w:color="auto"/>
          </w:divBdr>
        </w:div>
        <w:div w:id="2099253253">
          <w:marLeft w:val="480"/>
          <w:marRight w:val="0"/>
          <w:marTop w:val="0"/>
          <w:marBottom w:val="0"/>
          <w:divBdr>
            <w:top w:val="none" w:sz="0" w:space="0" w:color="auto"/>
            <w:left w:val="none" w:sz="0" w:space="0" w:color="auto"/>
            <w:bottom w:val="none" w:sz="0" w:space="0" w:color="auto"/>
            <w:right w:val="none" w:sz="0" w:space="0" w:color="auto"/>
          </w:divBdr>
        </w:div>
        <w:div w:id="1987930225">
          <w:marLeft w:val="480"/>
          <w:marRight w:val="0"/>
          <w:marTop w:val="0"/>
          <w:marBottom w:val="0"/>
          <w:divBdr>
            <w:top w:val="none" w:sz="0" w:space="0" w:color="auto"/>
            <w:left w:val="none" w:sz="0" w:space="0" w:color="auto"/>
            <w:bottom w:val="none" w:sz="0" w:space="0" w:color="auto"/>
            <w:right w:val="none" w:sz="0" w:space="0" w:color="auto"/>
          </w:divBdr>
        </w:div>
        <w:div w:id="42755895">
          <w:marLeft w:val="480"/>
          <w:marRight w:val="0"/>
          <w:marTop w:val="0"/>
          <w:marBottom w:val="0"/>
          <w:divBdr>
            <w:top w:val="none" w:sz="0" w:space="0" w:color="auto"/>
            <w:left w:val="none" w:sz="0" w:space="0" w:color="auto"/>
            <w:bottom w:val="none" w:sz="0" w:space="0" w:color="auto"/>
            <w:right w:val="none" w:sz="0" w:space="0" w:color="auto"/>
          </w:divBdr>
        </w:div>
        <w:div w:id="1669743767">
          <w:marLeft w:val="480"/>
          <w:marRight w:val="0"/>
          <w:marTop w:val="0"/>
          <w:marBottom w:val="0"/>
          <w:divBdr>
            <w:top w:val="none" w:sz="0" w:space="0" w:color="auto"/>
            <w:left w:val="none" w:sz="0" w:space="0" w:color="auto"/>
            <w:bottom w:val="none" w:sz="0" w:space="0" w:color="auto"/>
            <w:right w:val="none" w:sz="0" w:space="0" w:color="auto"/>
          </w:divBdr>
        </w:div>
        <w:div w:id="1683358919">
          <w:marLeft w:val="480"/>
          <w:marRight w:val="0"/>
          <w:marTop w:val="0"/>
          <w:marBottom w:val="0"/>
          <w:divBdr>
            <w:top w:val="none" w:sz="0" w:space="0" w:color="auto"/>
            <w:left w:val="none" w:sz="0" w:space="0" w:color="auto"/>
            <w:bottom w:val="none" w:sz="0" w:space="0" w:color="auto"/>
            <w:right w:val="none" w:sz="0" w:space="0" w:color="auto"/>
          </w:divBdr>
        </w:div>
        <w:div w:id="1718898544">
          <w:marLeft w:val="480"/>
          <w:marRight w:val="0"/>
          <w:marTop w:val="0"/>
          <w:marBottom w:val="0"/>
          <w:divBdr>
            <w:top w:val="none" w:sz="0" w:space="0" w:color="auto"/>
            <w:left w:val="none" w:sz="0" w:space="0" w:color="auto"/>
            <w:bottom w:val="none" w:sz="0" w:space="0" w:color="auto"/>
            <w:right w:val="none" w:sz="0" w:space="0" w:color="auto"/>
          </w:divBdr>
        </w:div>
        <w:div w:id="1751460864">
          <w:marLeft w:val="480"/>
          <w:marRight w:val="0"/>
          <w:marTop w:val="0"/>
          <w:marBottom w:val="0"/>
          <w:divBdr>
            <w:top w:val="none" w:sz="0" w:space="0" w:color="auto"/>
            <w:left w:val="none" w:sz="0" w:space="0" w:color="auto"/>
            <w:bottom w:val="none" w:sz="0" w:space="0" w:color="auto"/>
            <w:right w:val="none" w:sz="0" w:space="0" w:color="auto"/>
          </w:divBdr>
        </w:div>
        <w:div w:id="1001853616">
          <w:marLeft w:val="480"/>
          <w:marRight w:val="0"/>
          <w:marTop w:val="0"/>
          <w:marBottom w:val="0"/>
          <w:divBdr>
            <w:top w:val="none" w:sz="0" w:space="0" w:color="auto"/>
            <w:left w:val="none" w:sz="0" w:space="0" w:color="auto"/>
            <w:bottom w:val="none" w:sz="0" w:space="0" w:color="auto"/>
            <w:right w:val="none" w:sz="0" w:space="0" w:color="auto"/>
          </w:divBdr>
        </w:div>
        <w:div w:id="691566831">
          <w:marLeft w:val="480"/>
          <w:marRight w:val="0"/>
          <w:marTop w:val="0"/>
          <w:marBottom w:val="0"/>
          <w:divBdr>
            <w:top w:val="none" w:sz="0" w:space="0" w:color="auto"/>
            <w:left w:val="none" w:sz="0" w:space="0" w:color="auto"/>
            <w:bottom w:val="none" w:sz="0" w:space="0" w:color="auto"/>
            <w:right w:val="none" w:sz="0" w:space="0" w:color="auto"/>
          </w:divBdr>
        </w:div>
        <w:div w:id="780756907">
          <w:marLeft w:val="480"/>
          <w:marRight w:val="0"/>
          <w:marTop w:val="0"/>
          <w:marBottom w:val="0"/>
          <w:divBdr>
            <w:top w:val="none" w:sz="0" w:space="0" w:color="auto"/>
            <w:left w:val="none" w:sz="0" w:space="0" w:color="auto"/>
            <w:bottom w:val="none" w:sz="0" w:space="0" w:color="auto"/>
            <w:right w:val="none" w:sz="0" w:space="0" w:color="auto"/>
          </w:divBdr>
        </w:div>
        <w:div w:id="954867327">
          <w:marLeft w:val="480"/>
          <w:marRight w:val="0"/>
          <w:marTop w:val="0"/>
          <w:marBottom w:val="0"/>
          <w:divBdr>
            <w:top w:val="none" w:sz="0" w:space="0" w:color="auto"/>
            <w:left w:val="none" w:sz="0" w:space="0" w:color="auto"/>
            <w:bottom w:val="none" w:sz="0" w:space="0" w:color="auto"/>
            <w:right w:val="none" w:sz="0" w:space="0" w:color="auto"/>
          </w:divBdr>
        </w:div>
        <w:div w:id="448011891">
          <w:marLeft w:val="480"/>
          <w:marRight w:val="0"/>
          <w:marTop w:val="0"/>
          <w:marBottom w:val="0"/>
          <w:divBdr>
            <w:top w:val="none" w:sz="0" w:space="0" w:color="auto"/>
            <w:left w:val="none" w:sz="0" w:space="0" w:color="auto"/>
            <w:bottom w:val="none" w:sz="0" w:space="0" w:color="auto"/>
            <w:right w:val="none" w:sz="0" w:space="0" w:color="auto"/>
          </w:divBdr>
        </w:div>
      </w:divsChild>
    </w:div>
    <w:div w:id="1421876077">
      <w:bodyDiv w:val="1"/>
      <w:marLeft w:val="0"/>
      <w:marRight w:val="0"/>
      <w:marTop w:val="0"/>
      <w:marBottom w:val="0"/>
      <w:divBdr>
        <w:top w:val="none" w:sz="0" w:space="0" w:color="auto"/>
        <w:left w:val="none" w:sz="0" w:space="0" w:color="auto"/>
        <w:bottom w:val="none" w:sz="0" w:space="0" w:color="auto"/>
        <w:right w:val="none" w:sz="0" w:space="0" w:color="auto"/>
      </w:divBdr>
      <w:divsChild>
        <w:div w:id="456947828">
          <w:marLeft w:val="640"/>
          <w:marRight w:val="0"/>
          <w:marTop w:val="0"/>
          <w:marBottom w:val="0"/>
          <w:divBdr>
            <w:top w:val="none" w:sz="0" w:space="0" w:color="auto"/>
            <w:left w:val="none" w:sz="0" w:space="0" w:color="auto"/>
            <w:bottom w:val="none" w:sz="0" w:space="0" w:color="auto"/>
            <w:right w:val="none" w:sz="0" w:space="0" w:color="auto"/>
          </w:divBdr>
        </w:div>
        <w:div w:id="145824865">
          <w:marLeft w:val="640"/>
          <w:marRight w:val="0"/>
          <w:marTop w:val="0"/>
          <w:marBottom w:val="0"/>
          <w:divBdr>
            <w:top w:val="none" w:sz="0" w:space="0" w:color="auto"/>
            <w:left w:val="none" w:sz="0" w:space="0" w:color="auto"/>
            <w:bottom w:val="none" w:sz="0" w:space="0" w:color="auto"/>
            <w:right w:val="none" w:sz="0" w:space="0" w:color="auto"/>
          </w:divBdr>
        </w:div>
        <w:div w:id="582643350">
          <w:marLeft w:val="640"/>
          <w:marRight w:val="0"/>
          <w:marTop w:val="0"/>
          <w:marBottom w:val="0"/>
          <w:divBdr>
            <w:top w:val="none" w:sz="0" w:space="0" w:color="auto"/>
            <w:left w:val="none" w:sz="0" w:space="0" w:color="auto"/>
            <w:bottom w:val="none" w:sz="0" w:space="0" w:color="auto"/>
            <w:right w:val="none" w:sz="0" w:space="0" w:color="auto"/>
          </w:divBdr>
        </w:div>
        <w:div w:id="187453708">
          <w:marLeft w:val="640"/>
          <w:marRight w:val="0"/>
          <w:marTop w:val="0"/>
          <w:marBottom w:val="0"/>
          <w:divBdr>
            <w:top w:val="none" w:sz="0" w:space="0" w:color="auto"/>
            <w:left w:val="none" w:sz="0" w:space="0" w:color="auto"/>
            <w:bottom w:val="none" w:sz="0" w:space="0" w:color="auto"/>
            <w:right w:val="none" w:sz="0" w:space="0" w:color="auto"/>
          </w:divBdr>
        </w:div>
        <w:div w:id="598878758">
          <w:marLeft w:val="640"/>
          <w:marRight w:val="0"/>
          <w:marTop w:val="0"/>
          <w:marBottom w:val="0"/>
          <w:divBdr>
            <w:top w:val="none" w:sz="0" w:space="0" w:color="auto"/>
            <w:left w:val="none" w:sz="0" w:space="0" w:color="auto"/>
            <w:bottom w:val="none" w:sz="0" w:space="0" w:color="auto"/>
            <w:right w:val="none" w:sz="0" w:space="0" w:color="auto"/>
          </w:divBdr>
        </w:div>
        <w:div w:id="144662935">
          <w:marLeft w:val="640"/>
          <w:marRight w:val="0"/>
          <w:marTop w:val="0"/>
          <w:marBottom w:val="0"/>
          <w:divBdr>
            <w:top w:val="none" w:sz="0" w:space="0" w:color="auto"/>
            <w:left w:val="none" w:sz="0" w:space="0" w:color="auto"/>
            <w:bottom w:val="none" w:sz="0" w:space="0" w:color="auto"/>
            <w:right w:val="none" w:sz="0" w:space="0" w:color="auto"/>
          </w:divBdr>
        </w:div>
        <w:div w:id="1470978875">
          <w:marLeft w:val="640"/>
          <w:marRight w:val="0"/>
          <w:marTop w:val="0"/>
          <w:marBottom w:val="0"/>
          <w:divBdr>
            <w:top w:val="none" w:sz="0" w:space="0" w:color="auto"/>
            <w:left w:val="none" w:sz="0" w:space="0" w:color="auto"/>
            <w:bottom w:val="none" w:sz="0" w:space="0" w:color="auto"/>
            <w:right w:val="none" w:sz="0" w:space="0" w:color="auto"/>
          </w:divBdr>
        </w:div>
        <w:div w:id="1988197901">
          <w:marLeft w:val="640"/>
          <w:marRight w:val="0"/>
          <w:marTop w:val="0"/>
          <w:marBottom w:val="0"/>
          <w:divBdr>
            <w:top w:val="none" w:sz="0" w:space="0" w:color="auto"/>
            <w:left w:val="none" w:sz="0" w:space="0" w:color="auto"/>
            <w:bottom w:val="none" w:sz="0" w:space="0" w:color="auto"/>
            <w:right w:val="none" w:sz="0" w:space="0" w:color="auto"/>
          </w:divBdr>
        </w:div>
        <w:div w:id="1060782894">
          <w:marLeft w:val="640"/>
          <w:marRight w:val="0"/>
          <w:marTop w:val="0"/>
          <w:marBottom w:val="0"/>
          <w:divBdr>
            <w:top w:val="none" w:sz="0" w:space="0" w:color="auto"/>
            <w:left w:val="none" w:sz="0" w:space="0" w:color="auto"/>
            <w:bottom w:val="none" w:sz="0" w:space="0" w:color="auto"/>
            <w:right w:val="none" w:sz="0" w:space="0" w:color="auto"/>
          </w:divBdr>
        </w:div>
        <w:div w:id="1556502332">
          <w:marLeft w:val="640"/>
          <w:marRight w:val="0"/>
          <w:marTop w:val="0"/>
          <w:marBottom w:val="0"/>
          <w:divBdr>
            <w:top w:val="none" w:sz="0" w:space="0" w:color="auto"/>
            <w:left w:val="none" w:sz="0" w:space="0" w:color="auto"/>
            <w:bottom w:val="none" w:sz="0" w:space="0" w:color="auto"/>
            <w:right w:val="none" w:sz="0" w:space="0" w:color="auto"/>
          </w:divBdr>
        </w:div>
        <w:div w:id="547765099">
          <w:marLeft w:val="640"/>
          <w:marRight w:val="0"/>
          <w:marTop w:val="0"/>
          <w:marBottom w:val="0"/>
          <w:divBdr>
            <w:top w:val="none" w:sz="0" w:space="0" w:color="auto"/>
            <w:left w:val="none" w:sz="0" w:space="0" w:color="auto"/>
            <w:bottom w:val="none" w:sz="0" w:space="0" w:color="auto"/>
            <w:right w:val="none" w:sz="0" w:space="0" w:color="auto"/>
          </w:divBdr>
        </w:div>
        <w:div w:id="1906329551">
          <w:marLeft w:val="640"/>
          <w:marRight w:val="0"/>
          <w:marTop w:val="0"/>
          <w:marBottom w:val="0"/>
          <w:divBdr>
            <w:top w:val="none" w:sz="0" w:space="0" w:color="auto"/>
            <w:left w:val="none" w:sz="0" w:space="0" w:color="auto"/>
            <w:bottom w:val="none" w:sz="0" w:space="0" w:color="auto"/>
            <w:right w:val="none" w:sz="0" w:space="0" w:color="auto"/>
          </w:divBdr>
        </w:div>
        <w:div w:id="1117411258">
          <w:marLeft w:val="640"/>
          <w:marRight w:val="0"/>
          <w:marTop w:val="0"/>
          <w:marBottom w:val="0"/>
          <w:divBdr>
            <w:top w:val="none" w:sz="0" w:space="0" w:color="auto"/>
            <w:left w:val="none" w:sz="0" w:space="0" w:color="auto"/>
            <w:bottom w:val="none" w:sz="0" w:space="0" w:color="auto"/>
            <w:right w:val="none" w:sz="0" w:space="0" w:color="auto"/>
          </w:divBdr>
        </w:div>
        <w:div w:id="1235893264">
          <w:marLeft w:val="640"/>
          <w:marRight w:val="0"/>
          <w:marTop w:val="0"/>
          <w:marBottom w:val="0"/>
          <w:divBdr>
            <w:top w:val="none" w:sz="0" w:space="0" w:color="auto"/>
            <w:left w:val="none" w:sz="0" w:space="0" w:color="auto"/>
            <w:bottom w:val="none" w:sz="0" w:space="0" w:color="auto"/>
            <w:right w:val="none" w:sz="0" w:space="0" w:color="auto"/>
          </w:divBdr>
        </w:div>
        <w:div w:id="1931792">
          <w:marLeft w:val="640"/>
          <w:marRight w:val="0"/>
          <w:marTop w:val="0"/>
          <w:marBottom w:val="0"/>
          <w:divBdr>
            <w:top w:val="none" w:sz="0" w:space="0" w:color="auto"/>
            <w:left w:val="none" w:sz="0" w:space="0" w:color="auto"/>
            <w:bottom w:val="none" w:sz="0" w:space="0" w:color="auto"/>
            <w:right w:val="none" w:sz="0" w:space="0" w:color="auto"/>
          </w:divBdr>
        </w:div>
        <w:div w:id="845048969">
          <w:marLeft w:val="640"/>
          <w:marRight w:val="0"/>
          <w:marTop w:val="0"/>
          <w:marBottom w:val="0"/>
          <w:divBdr>
            <w:top w:val="none" w:sz="0" w:space="0" w:color="auto"/>
            <w:left w:val="none" w:sz="0" w:space="0" w:color="auto"/>
            <w:bottom w:val="none" w:sz="0" w:space="0" w:color="auto"/>
            <w:right w:val="none" w:sz="0" w:space="0" w:color="auto"/>
          </w:divBdr>
        </w:div>
        <w:div w:id="1798332023">
          <w:marLeft w:val="640"/>
          <w:marRight w:val="0"/>
          <w:marTop w:val="0"/>
          <w:marBottom w:val="0"/>
          <w:divBdr>
            <w:top w:val="none" w:sz="0" w:space="0" w:color="auto"/>
            <w:left w:val="none" w:sz="0" w:space="0" w:color="auto"/>
            <w:bottom w:val="none" w:sz="0" w:space="0" w:color="auto"/>
            <w:right w:val="none" w:sz="0" w:space="0" w:color="auto"/>
          </w:divBdr>
        </w:div>
        <w:div w:id="233199179">
          <w:marLeft w:val="640"/>
          <w:marRight w:val="0"/>
          <w:marTop w:val="0"/>
          <w:marBottom w:val="0"/>
          <w:divBdr>
            <w:top w:val="none" w:sz="0" w:space="0" w:color="auto"/>
            <w:left w:val="none" w:sz="0" w:space="0" w:color="auto"/>
            <w:bottom w:val="none" w:sz="0" w:space="0" w:color="auto"/>
            <w:right w:val="none" w:sz="0" w:space="0" w:color="auto"/>
          </w:divBdr>
        </w:div>
        <w:div w:id="1507676023">
          <w:marLeft w:val="640"/>
          <w:marRight w:val="0"/>
          <w:marTop w:val="0"/>
          <w:marBottom w:val="0"/>
          <w:divBdr>
            <w:top w:val="none" w:sz="0" w:space="0" w:color="auto"/>
            <w:left w:val="none" w:sz="0" w:space="0" w:color="auto"/>
            <w:bottom w:val="none" w:sz="0" w:space="0" w:color="auto"/>
            <w:right w:val="none" w:sz="0" w:space="0" w:color="auto"/>
          </w:divBdr>
        </w:div>
        <w:div w:id="564220509">
          <w:marLeft w:val="640"/>
          <w:marRight w:val="0"/>
          <w:marTop w:val="0"/>
          <w:marBottom w:val="0"/>
          <w:divBdr>
            <w:top w:val="none" w:sz="0" w:space="0" w:color="auto"/>
            <w:left w:val="none" w:sz="0" w:space="0" w:color="auto"/>
            <w:bottom w:val="none" w:sz="0" w:space="0" w:color="auto"/>
            <w:right w:val="none" w:sz="0" w:space="0" w:color="auto"/>
          </w:divBdr>
        </w:div>
        <w:div w:id="1991277808">
          <w:marLeft w:val="640"/>
          <w:marRight w:val="0"/>
          <w:marTop w:val="0"/>
          <w:marBottom w:val="0"/>
          <w:divBdr>
            <w:top w:val="none" w:sz="0" w:space="0" w:color="auto"/>
            <w:left w:val="none" w:sz="0" w:space="0" w:color="auto"/>
            <w:bottom w:val="none" w:sz="0" w:space="0" w:color="auto"/>
            <w:right w:val="none" w:sz="0" w:space="0" w:color="auto"/>
          </w:divBdr>
        </w:div>
        <w:div w:id="59140119">
          <w:marLeft w:val="640"/>
          <w:marRight w:val="0"/>
          <w:marTop w:val="0"/>
          <w:marBottom w:val="0"/>
          <w:divBdr>
            <w:top w:val="none" w:sz="0" w:space="0" w:color="auto"/>
            <w:left w:val="none" w:sz="0" w:space="0" w:color="auto"/>
            <w:bottom w:val="none" w:sz="0" w:space="0" w:color="auto"/>
            <w:right w:val="none" w:sz="0" w:space="0" w:color="auto"/>
          </w:divBdr>
        </w:div>
        <w:div w:id="1479690345">
          <w:marLeft w:val="640"/>
          <w:marRight w:val="0"/>
          <w:marTop w:val="0"/>
          <w:marBottom w:val="0"/>
          <w:divBdr>
            <w:top w:val="none" w:sz="0" w:space="0" w:color="auto"/>
            <w:left w:val="none" w:sz="0" w:space="0" w:color="auto"/>
            <w:bottom w:val="none" w:sz="0" w:space="0" w:color="auto"/>
            <w:right w:val="none" w:sz="0" w:space="0" w:color="auto"/>
          </w:divBdr>
        </w:div>
        <w:div w:id="1979146782">
          <w:marLeft w:val="640"/>
          <w:marRight w:val="0"/>
          <w:marTop w:val="0"/>
          <w:marBottom w:val="0"/>
          <w:divBdr>
            <w:top w:val="none" w:sz="0" w:space="0" w:color="auto"/>
            <w:left w:val="none" w:sz="0" w:space="0" w:color="auto"/>
            <w:bottom w:val="none" w:sz="0" w:space="0" w:color="auto"/>
            <w:right w:val="none" w:sz="0" w:space="0" w:color="auto"/>
          </w:divBdr>
        </w:div>
        <w:div w:id="532769876">
          <w:marLeft w:val="640"/>
          <w:marRight w:val="0"/>
          <w:marTop w:val="0"/>
          <w:marBottom w:val="0"/>
          <w:divBdr>
            <w:top w:val="none" w:sz="0" w:space="0" w:color="auto"/>
            <w:left w:val="none" w:sz="0" w:space="0" w:color="auto"/>
            <w:bottom w:val="none" w:sz="0" w:space="0" w:color="auto"/>
            <w:right w:val="none" w:sz="0" w:space="0" w:color="auto"/>
          </w:divBdr>
        </w:div>
        <w:div w:id="1365407066">
          <w:marLeft w:val="640"/>
          <w:marRight w:val="0"/>
          <w:marTop w:val="0"/>
          <w:marBottom w:val="0"/>
          <w:divBdr>
            <w:top w:val="none" w:sz="0" w:space="0" w:color="auto"/>
            <w:left w:val="none" w:sz="0" w:space="0" w:color="auto"/>
            <w:bottom w:val="none" w:sz="0" w:space="0" w:color="auto"/>
            <w:right w:val="none" w:sz="0" w:space="0" w:color="auto"/>
          </w:divBdr>
        </w:div>
        <w:div w:id="669988428">
          <w:marLeft w:val="640"/>
          <w:marRight w:val="0"/>
          <w:marTop w:val="0"/>
          <w:marBottom w:val="0"/>
          <w:divBdr>
            <w:top w:val="none" w:sz="0" w:space="0" w:color="auto"/>
            <w:left w:val="none" w:sz="0" w:space="0" w:color="auto"/>
            <w:bottom w:val="none" w:sz="0" w:space="0" w:color="auto"/>
            <w:right w:val="none" w:sz="0" w:space="0" w:color="auto"/>
          </w:divBdr>
        </w:div>
        <w:div w:id="47270004">
          <w:marLeft w:val="640"/>
          <w:marRight w:val="0"/>
          <w:marTop w:val="0"/>
          <w:marBottom w:val="0"/>
          <w:divBdr>
            <w:top w:val="none" w:sz="0" w:space="0" w:color="auto"/>
            <w:left w:val="none" w:sz="0" w:space="0" w:color="auto"/>
            <w:bottom w:val="none" w:sz="0" w:space="0" w:color="auto"/>
            <w:right w:val="none" w:sz="0" w:space="0" w:color="auto"/>
          </w:divBdr>
        </w:div>
        <w:div w:id="424574194">
          <w:marLeft w:val="640"/>
          <w:marRight w:val="0"/>
          <w:marTop w:val="0"/>
          <w:marBottom w:val="0"/>
          <w:divBdr>
            <w:top w:val="none" w:sz="0" w:space="0" w:color="auto"/>
            <w:left w:val="none" w:sz="0" w:space="0" w:color="auto"/>
            <w:bottom w:val="none" w:sz="0" w:space="0" w:color="auto"/>
            <w:right w:val="none" w:sz="0" w:space="0" w:color="auto"/>
          </w:divBdr>
        </w:div>
        <w:div w:id="692417519">
          <w:marLeft w:val="640"/>
          <w:marRight w:val="0"/>
          <w:marTop w:val="0"/>
          <w:marBottom w:val="0"/>
          <w:divBdr>
            <w:top w:val="none" w:sz="0" w:space="0" w:color="auto"/>
            <w:left w:val="none" w:sz="0" w:space="0" w:color="auto"/>
            <w:bottom w:val="none" w:sz="0" w:space="0" w:color="auto"/>
            <w:right w:val="none" w:sz="0" w:space="0" w:color="auto"/>
          </w:divBdr>
        </w:div>
        <w:div w:id="782502358">
          <w:marLeft w:val="640"/>
          <w:marRight w:val="0"/>
          <w:marTop w:val="0"/>
          <w:marBottom w:val="0"/>
          <w:divBdr>
            <w:top w:val="none" w:sz="0" w:space="0" w:color="auto"/>
            <w:left w:val="none" w:sz="0" w:space="0" w:color="auto"/>
            <w:bottom w:val="none" w:sz="0" w:space="0" w:color="auto"/>
            <w:right w:val="none" w:sz="0" w:space="0" w:color="auto"/>
          </w:divBdr>
        </w:div>
        <w:div w:id="1235508507">
          <w:marLeft w:val="640"/>
          <w:marRight w:val="0"/>
          <w:marTop w:val="0"/>
          <w:marBottom w:val="0"/>
          <w:divBdr>
            <w:top w:val="none" w:sz="0" w:space="0" w:color="auto"/>
            <w:left w:val="none" w:sz="0" w:space="0" w:color="auto"/>
            <w:bottom w:val="none" w:sz="0" w:space="0" w:color="auto"/>
            <w:right w:val="none" w:sz="0" w:space="0" w:color="auto"/>
          </w:divBdr>
        </w:div>
        <w:div w:id="1326397071">
          <w:marLeft w:val="640"/>
          <w:marRight w:val="0"/>
          <w:marTop w:val="0"/>
          <w:marBottom w:val="0"/>
          <w:divBdr>
            <w:top w:val="none" w:sz="0" w:space="0" w:color="auto"/>
            <w:left w:val="none" w:sz="0" w:space="0" w:color="auto"/>
            <w:bottom w:val="none" w:sz="0" w:space="0" w:color="auto"/>
            <w:right w:val="none" w:sz="0" w:space="0" w:color="auto"/>
          </w:divBdr>
        </w:div>
        <w:div w:id="698433319">
          <w:marLeft w:val="640"/>
          <w:marRight w:val="0"/>
          <w:marTop w:val="0"/>
          <w:marBottom w:val="0"/>
          <w:divBdr>
            <w:top w:val="none" w:sz="0" w:space="0" w:color="auto"/>
            <w:left w:val="none" w:sz="0" w:space="0" w:color="auto"/>
            <w:bottom w:val="none" w:sz="0" w:space="0" w:color="auto"/>
            <w:right w:val="none" w:sz="0" w:space="0" w:color="auto"/>
          </w:divBdr>
        </w:div>
        <w:div w:id="1680690560">
          <w:marLeft w:val="640"/>
          <w:marRight w:val="0"/>
          <w:marTop w:val="0"/>
          <w:marBottom w:val="0"/>
          <w:divBdr>
            <w:top w:val="none" w:sz="0" w:space="0" w:color="auto"/>
            <w:left w:val="none" w:sz="0" w:space="0" w:color="auto"/>
            <w:bottom w:val="none" w:sz="0" w:space="0" w:color="auto"/>
            <w:right w:val="none" w:sz="0" w:space="0" w:color="auto"/>
          </w:divBdr>
        </w:div>
        <w:div w:id="1985314705">
          <w:marLeft w:val="640"/>
          <w:marRight w:val="0"/>
          <w:marTop w:val="0"/>
          <w:marBottom w:val="0"/>
          <w:divBdr>
            <w:top w:val="none" w:sz="0" w:space="0" w:color="auto"/>
            <w:left w:val="none" w:sz="0" w:space="0" w:color="auto"/>
            <w:bottom w:val="none" w:sz="0" w:space="0" w:color="auto"/>
            <w:right w:val="none" w:sz="0" w:space="0" w:color="auto"/>
          </w:divBdr>
        </w:div>
        <w:div w:id="158037640">
          <w:marLeft w:val="640"/>
          <w:marRight w:val="0"/>
          <w:marTop w:val="0"/>
          <w:marBottom w:val="0"/>
          <w:divBdr>
            <w:top w:val="none" w:sz="0" w:space="0" w:color="auto"/>
            <w:left w:val="none" w:sz="0" w:space="0" w:color="auto"/>
            <w:bottom w:val="none" w:sz="0" w:space="0" w:color="auto"/>
            <w:right w:val="none" w:sz="0" w:space="0" w:color="auto"/>
          </w:divBdr>
        </w:div>
        <w:div w:id="1618680477">
          <w:marLeft w:val="640"/>
          <w:marRight w:val="0"/>
          <w:marTop w:val="0"/>
          <w:marBottom w:val="0"/>
          <w:divBdr>
            <w:top w:val="none" w:sz="0" w:space="0" w:color="auto"/>
            <w:left w:val="none" w:sz="0" w:space="0" w:color="auto"/>
            <w:bottom w:val="none" w:sz="0" w:space="0" w:color="auto"/>
            <w:right w:val="none" w:sz="0" w:space="0" w:color="auto"/>
          </w:divBdr>
        </w:div>
        <w:div w:id="1273391544">
          <w:marLeft w:val="640"/>
          <w:marRight w:val="0"/>
          <w:marTop w:val="0"/>
          <w:marBottom w:val="0"/>
          <w:divBdr>
            <w:top w:val="none" w:sz="0" w:space="0" w:color="auto"/>
            <w:left w:val="none" w:sz="0" w:space="0" w:color="auto"/>
            <w:bottom w:val="none" w:sz="0" w:space="0" w:color="auto"/>
            <w:right w:val="none" w:sz="0" w:space="0" w:color="auto"/>
          </w:divBdr>
        </w:div>
        <w:div w:id="1279919446">
          <w:marLeft w:val="640"/>
          <w:marRight w:val="0"/>
          <w:marTop w:val="0"/>
          <w:marBottom w:val="0"/>
          <w:divBdr>
            <w:top w:val="none" w:sz="0" w:space="0" w:color="auto"/>
            <w:left w:val="none" w:sz="0" w:space="0" w:color="auto"/>
            <w:bottom w:val="none" w:sz="0" w:space="0" w:color="auto"/>
            <w:right w:val="none" w:sz="0" w:space="0" w:color="auto"/>
          </w:divBdr>
        </w:div>
        <w:div w:id="1981692256">
          <w:marLeft w:val="640"/>
          <w:marRight w:val="0"/>
          <w:marTop w:val="0"/>
          <w:marBottom w:val="0"/>
          <w:divBdr>
            <w:top w:val="none" w:sz="0" w:space="0" w:color="auto"/>
            <w:left w:val="none" w:sz="0" w:space="0" w:color="auto"/>
            <w:bottom w:val="none" w:sz="0" w:space="0" w:color="auto"/>
            <w:right w:val="none" w:sz="0" w:space="0" w:color="auto"/>
          </w:divBdr>
        </w:div>
        <w:div w:id="1722824228">
          <w:marLeft w:val="640"/>
          <w:marRight w:val="0"/>
          <w:marTop w:val="0"/>
          <w:marBottom w:val="0"/>
          <w:divBdr>
            <w:top w:val="none" w:sz="0" w:space="0" w:color="auto"/>
            <w:left w:val="none" w:sz="0" w:space="0" w:color="auto"/>
            <w:bottom w:val="none" w:sz="0" w:space="0" w:color="auto"/>
            <w:right w:val="none" w:sz="0" w:space="0" w:color="auto"/>
          </w:divBdr>
        </w:div>
        <w:div w:id="942226570">
          <w:marLeft w:val="640"/>
          <w:marRight w:val="0"/>
          <w:marTop w:val="0"/>
          <w:marBottom w:val="0"/>
          <w:divBdr>
            <w:top w:val="none" w:sz="0" w:space="0" w:color="auto"/>
            <w:left w:val="none" w:sz="0" w:space="0" w:color="auto"/>
            <w:bottom w:val="none" w:sz="0" w:space="0" w:color="auto"/>
            <w:right w:val="none" w:sz="0" w:space="0" w:color="auto"/>
          </w:divBdr>
        </w:div>
        <w:div w:id="1367607181">
          <w:marLeft w:val="640"/>
          <w:marRight w:val="0"/>
          <w:marTop w:val="0"/>
          <w:marBottom w:val="0"/>
          <w:divBdr>
            <w:top w:val="none" w:sz="0" w:space="0" w:color="auto"/>
            <w:left w:val="none" w:sz="0" w:space="0" w:color="auto"/>
            <w:bottom w:val="none" w:sz="0" w:space="0" w:color="auto"/>
            <w:right w:val="none" w:sz="0" w:space="0" w:color="auto"/>
          </w:divBdr>
        </w:div>
        <w:div w:id="643586850">
          <w:marLeft w:val="640"/>
          <w:marRight w:val="0"/>
          <w:marTop w:val="0"/>
          <w:marBottom w:val="0"/>
          <w:divBdr>
            <w:top w:val="none" w:sz="0" w:space="0" w:color="auto"/>
            <w:left w:val="none" w:sz="0" w:space="0" w:color="auto"/>
            <w:bottom w:val="none" w:sz="0" w:space="0" w:color="auto"/>
            <w:right w:val="none" w:sz="0" w:space="0" w:color="auto"/>
          </w:divBdr>
        </w:div>
        <w:div w:id="782266007">
          <w:marLeft w:val="640"/>
          <w:marRight w:val="0"/>
          <w:marTop w:val="0"/>
          <w:marBottom w:val="0"/>
          <w:divBdr>
            <w:top w:val="none" w:sz="0" w:space="0" w:color="auto"/>
            <w:left w:val="none" w:sz="0" w:space="0" w:color="auto"/>
            <w:bottom w:val="none" w:sz="0" w:space="0" w:color="auto"/>
            <w:right w:val="none" w:sz="0" w:space="0" w:color="auto"/>
          </w:divBdr>
        </w:div>
        <w:div w:id="346756034">
          <w:marLeft w:val="640"/>
          <w:marRight w:val="0"/>
          <w:marTop w:val="0"/>
          <w:marBottom w:val="0"/>
          <w:divBdr>
            <w:top w:val="none" w:sz="0" w:space="0" w:color="auto"/>
            <w:left w:val="none" w:sz="0" w:space="0" w:color="auto"/>
            <w:bottom w:val="none" w:sz="0" w:space="0" w:color="auto"/>
            <w:right w:val="none" w:sz="0" w:space="0" w:color="auto"/>
          </w:divBdr>
        </w:div>
        <w:div w:id="637878693">
          <w:marLeft w:val="640"/>
          <w:marRight w:val="0"/>
          <w:marTop w:val="0"/>
          <w:marBottom w:val="0"/>
          <w:divBdr>
            <w:top w:val="none" w:sz="0" w:space="0" w:color="auto"/>
            <w:left w:val="none" w:sz="0" w:space="0" w:color="auto"/>
            <w:bottom w:val="none" w:sz="0" w:space="0" w:color="auto"/>
            <w:right w:val="none" w:sz="0" w:space="0" w:color="auto"/>
          </w:divBdr>
        </w:div>
        <w:div w:id="329909955">
          <w:marLeft w:val="640"/>
          <w:marRight w:val="0"/>
          <w:marTop w:val="0"/>
          <w:marBottom w:val="0"/>
          <w:divBdr>
            <w:top w:val="none" w:sz="0" w:space="0" w:color="auto"/>
            <w:left w:val="none" w:sz="0" w:space="0" w:color="auto"/>
            <w:bottom w:val="none" w:sz="0" w:space="0" w:color="auto"/>
            <w:right w:val="none" w:sz="0" w:space="0" w:color="auto"/>
          </w:divBdr>
        </w:div>
        <w:div w:id="419063012">
          <w:marLeft w:val="640"/>
          <w:marRight w:val="0"/>
          <w:marTop w:val="0"/>
          <w:marBottom w:val="0"/>
          <w:divBdr>
            <w:top w:val="none" w:sz="0" w:space="0" w:color="auto"/>
            <w:left w:val="none" w:sz="0" w:space="0" w:color="auto"/>
            <w:bottom w:val="none" w:sz="0" w:space="0" w:color="auto"/>
            <w:right w:val="none" w:sz="0" w:space="0" w:color="auto"/>
          </w:divBdr>
        </w:div>
        <w:div w:id="1005596360">
          <w:marLeft w:val="640"/>
          <w:marRight w:val="0"/>
          <w:marTop w:val="0"/>
          <w:marBottom w:val="0"/>
          <w:divBdr>
            <w:top w:val="none" w:sz="0" w:space="0" w:color="auto"/>
            <w:left w:val="none" w:sz="0" w:space="0" w:color="auto"/>
            <w:bottom w:val="none" w:sz="0" w:space="0" w:color="auto"/>
            <w:right w:val="none" w:sz="0" w:space="0" w:color="auto"/>
          </w:divBdr>
        </w:div>
        <w:div w:id="1643729883">
          <w:marLeft w:val="640"/>
          <w:marRight w:val="0"/>
          <w:marTop w:val="0"/>
          <w:marBottom w:val="0"/>
          <w:divBdr>
            <w:top w:val="none" w:sz="0" w:space="0" w:color="auto"/>
            <w:left w:val="none" w:sz="0" w:space="0" w:color="auto"/>
            <w:bottom w:val="none" w:sz="0" w:space="0" w:color="auto"/>
            <w:right w:val="none" w:sz="0" w:space="0" w:color="auto"/>
          </w:divBdr>
        </w:div>
        <w:div w:id="1841698053">
          <w:marLeft w:val="640"/>
          <w:marRight w:val="0"/>
          <w:marTop w:val="0"/>
          <w:marBottom w:val="0"/>
          <w:divBdr>
            <w:top w:val="none" w:sz="0" w:space="0" w:color="auto"/>
            <w:left w:val="none" w:sz="0" w:space="0" w:color="auto"/>
            <w:bottom w:val="none" w:sz="0" w:space="0" w:color="auto"/>
            <w:right w:val="none" w:sz="0" w:space="0" w:color="auto"/>
          </w:divBdr>
        </w:div>
        <w:div w:id="1322656697">
          <w:marLeft w:val="640"/>
          <w:marRight w:val="0"/>
          <w:marTop w:val="0"/>
          <w:marBottom w:val="0"/>
          <w:divBdr>
            <w:top w:val="none" w:sz="0" w:space="0" w:color="auto"/>
            <w:left w:val="none" w:sz="0" w:space="0" w:color="auto"/>
            <w:bottom w:val="none" w:sz="0" w:space="0" w:color="auto"/>
            <w:right w:val="none" w:sz="0" w:space="0" w:color="auto"/>
          </w:divBdr>
        </w:div>
        <w:div w:id="1532765215">
          <w:marLeft w:val="640"/>
          <w:marRight w:val="0"/>
          <w:marTop w:val="0"/>
          <w:marBottom w:val="0"/>
          <w:divBdr>
            <w:top w:val="none" w:sz="0" w:space="0" w:color="auto"/>
            <w:left w:val="none" w:sz="0" w:space="0" w:color="auto"/>
            <w:bottom w:val="none" w:sz="0" w:space="0" w:color="auto"/>
            <w:right w:val="none" w:sz="0" w:space="0" w:color="auto"/>
          </w:divBdr>
        </w:div>
        <w:div w:id="1351370039">
          <w:marLeft w:val="640"/>
          <w:marRight w:val="0"/>
          <w:marTop w:val="0"/>
          <w:marBottom w:val="0"/>
          <w:divBdr>
            <w:top w:val="none" w:sz="0" w:space="0" w:color="auto"/>
            <w:left w:val="none" w:sz="0" w:space="0" w:color="auto"/>
            <w:bottom w:val="none" w:sz="0" w:space="0" w:color="auto"/>
            <w:right w:val="none" w:sz="0" w:space="0" w:color="auto"/>
          </w:divBdr>
        </w:div>
        <w:div w:id="1593202768">
          <w:marLeft w:val="640"/>
          <w:marRight w:val="0"/>
          <w:marTop w:val="0"/>
          <w:marBottom w:val="0"/>
          <w:divBdr>
            <w:top w:val="none" w:sz="0" w:space="0" w:color="auto"/>
            <w:left w:val="none" w:sz="0" w:space="0" w:color="auto"/>
            <w:bottom w:val="none" w:sz="0" w:space="0" w:color="auto"/>
            <w:right w:val="none" w:sz="0" w:space="0" w:color="auto"/>
          </w:divBdr>
        </w:div>
        <w:div w:id="1452090869">
          <w:marLeft w:val="640"/>
          <w:marRight w:val="0"/>
          <w:marTop w:val="0"/>
          <w:marBottom w:val="0"/>
          <w:divBdr>
            <w:top w:val="none" w:sz="0" w:space="0" w:color="auto"/>
            <w:left w:val="none" w:sz="0" w:space="0" w:color="auto"/>
            <w:bottom w:val="none" w:sz="0" w:space="0" w:color="auto"/>
            <w:right w:val="none" w:sz="0" w:space="0" w:color="auto"/>
          </w:divBdr>
        </w:div>
        <w:div w:id="41831543">
          <w:marLeft w:val="640"/>
          <w:marRight w:val="0"/>
          <w:marTop w:val="0"/>
          <w:marBottom w:val="0"/>
          <w:divBdr>
            <w:top w:val="none" w:sz="0" w:space="0" w:color="auto"/>
            <w:left w:val="none" w:sz="0" w:space="0" w:color="auto"/>
            <w:bottom w:val="none" w:sz="0" w:space="0" w:color="auto"/>
            <w:right w:val="none" w:sz="0" w:space="0" w:color="auto"/>
          </w:divBdr>
        </w:div>
        <w:div w:id="1248198933">
          <w:marLeft w:val="640"/>
          <w:marRight w:val="0"/>
          <w:marTop w:val="0"/>
          <w:marBottom w:val="0"/>
          <w:divBdr>
            <w:top w:val="none" w:sz="0" w:space="0" w:color="auto"/>
            <w:left w:val="none" w:sz="0" w:space="0" w:color="auto"/>
            <w:bottom w:val="none" w:sz="0" w:space="0" w:color="auto"/>
            <w:right w:val="none" w:sz="0" w:space="0" w:color="auto"/>
          </w:divBdr>
        </w:div>
        <w:div w:id="1526866261">
          <w:marLeft w:val="640"/>
          <w:marRight w:val="0"/>
          <w:marTop w:val="0"/>
          <w:marBottom w:val="0"/>
          <w:divBdr>
            <w:top w:val="none" w:sz="0" w:space="0" w:color="auto"/>
            <w:left w:val="none" w:sz="0" w:space="0" w:color="auto"/>
            <w:bottom w:val="none" w:sz="0" w:space="0" w:color="auto"/>
            <w:right w:val="none" w:sz="0" w:space="0" w:color="auto"/>
          </w:divBdr>
        </w:div>
        <w:div w:id="717363253">
          <w:marLeft w:val="640"/>
          <w:marRight w:val="0"/>
          <w:marTop w:val="0"/>
          <w:marBottom w:val="0"/>
          <w:divBdr>
            <w:top w:val="none" w:sz="0" w:space="0" w:color="auto"/>
            <w:left w:val="none" w:sz="0" w:space="0" w:color="auto"/>
            <w:bottom w:val="none" w:sz="0" w:space="0" w:color="auto"/>
            <w:right w:val="none" w:sz="0" w:space="0" w:color="auto"/>
          </w:divBdr>
        </w:div>
        <w:div w:id="250352751">
          <w:marLeft w:val="640"/>
          <w:marRight w:val="0"/>
          <w:marTop w:val="0"/>
          <w:marBottom w:val="0"/>
          <w:divBdr>
            <w:top w:val="none" w:sz="0" w:space="0" w:color="auto"/>
            <w:left w:val="none" w:sz="0" w:space="0" w:color="auto"/>
            <w:bottom w:val="none" w:sz="0" w:space="0" w:color="auto"/>
            <w:right w:val="none" w:sz="0" w:space="0" w:color="auto"/>
          </w:divBdr>
        </w:div>
        <w:div w:id="1740862187">
          <w:marLeft w:val="640"/>
          <w:marRight w:val="0"/>
          <w:marTop w:val="0"/>
          <w:marBottom w:val="0"/>
          <w:divBdr>
            <w:top w:val="none" w:sz="0" w:space="0" w:color="auto"/>
            <w:left w:val="none" w:sz="0" w:space="0" w:color="auto"/>
            <w:bottom w:val="none" w:sz="0" w:space="0" w:color="auto"/>
            <w:right w:val="none" w:sz="0" w:space="0" w:color="auto"/>
          </w:divBdr>
        </w:div>
        <w:div w:id="1071657567">
          <w:marLeft w:val="640"/>
          <w:marRight w:val="0"/>
          <w:marTop w:val="0"/>
          <w:marBottom w:val="0"/>
          <w:divBdr>
            <w:top w:val="none" w:sz="0" w:space="0" w:color="auto"/>
            <w:left w:val="none" w:sz="0" w:space="0" w:color="auto"/>
            <w:bottom w:val="none" w:sz="0" w:space="0" w:color="auto"/>
            <w:right w:val="none" w:sz="0" w:space="0" w:color="auto"/>
          </w:divBdr>
        </w:div>
        <w:div w:id="512454541">
          <w:marLeft w:val="640"/>
          <w:marRight w:val="0"/>
          <w:marTop w:val="0"/>
          <w:marBottom w:val="0"/>
          <w:divBdr>
            <w:top w:val="none" w:sz="0" w:space="0" w:color="auto"/>
            <w:left w:val="none" w:sz="0" w:space="0" w:color="auto"/>
            <w:bottom w:val="none" w:sz="0" w:space="0" w:color="auto"/>
            <w:right w:val="none" w:sz="0" w:space="0" w:color="auto"/>
          </w:divBdr>
        </w:div>
        <w:div w:id="862788645">
          <w:marLeft w:val="640"/>
          <w:marRight w:val="0"/>
          <w:marTop w:val="0"/>
          <w:marBottom w:val="0"/>
          <w:divBdr>
            <w:top w:val="none" w:sz="0" w:space="0" w:color="auto"/>
            <w:left w:val="none" w:sz="0" w:space="0" w:color="auto"/>
            <w:bottom w:val="none" w:sz="0" w:space="0" w:color="auto"/>
            <w:right w:val="none" w:sz="0" w:space="0" w:color="auto"/>
          </w:divBdr>
        </w:div>
        <w:div w:id="729226776">
          <w:marLeft w:val="640"/>
          <w:marRight w:val="0"/>
          <w:marTop w:val="0"/>
          <w:marBottom w:val="0"/>
          <w:divBdr>
            <w:top w:val="none" w:sz="0" w:space="0" w:color="auto"/>
            <w:left w:val="none" w:sz="0" w:space="0" w:color="auto"/>
            <w:bottom w:val="none" w:sz="0" w:space="0" w:color="auto"/>
            <w:right w:val="none" w:sz="0" w:space="0" w:color="auto"/>
          </w:divBdr>
        </w:div>
        <w:div w:id="2079592296">
          <w:marLeft w:val="640"/>
          <w:marRight w:val="0"/>
          <w:marTop w:val="0"/>
          <w:marBottom w:val="0"/>
          <w:divBdr>
            <w:top w:val="none" w:sz="0" w:space="0" w:color="auto"/>
            <w:left w:val="none" w:sz="0" w:space="0" w:color="auto"/>
            <w:bottom w:val="none" w:sz="0" w:space="0" w:color="auto"/>
            <w:right w:val="none" w:sz="0" w:space="0" w:color="auto"/>
          </w:divBdr>
        </w:div>
        <w:div w:id="57292334">
          <w:marLeft w:val="640"/>
          <w:marRight w:val="0"/>
          <w:marTop w:val="0"/>
          <w:marBottom w:val="0"/>
          <w:divBdr>
            <w:top w:val="none" w:sz="0" w:space="0" w:color="auto"/>
            <w:left w:val="none" w:sz="0" w:space="0" w:color="auto"/>
            <w:bottom w:val="none" w:sz="0" w:space="0" w:color="auto"/>
            <w:right w:val="none" w:sz="0" w:space="0" w:color="auto"/>
          </w:divBdr>
        </w:div>
        <w:div w:id="1169445930">
          <w:marLeft w:val="640"/>
          <w:marRight w:val="0"/>
          <w:marTop w:val="0"/>
          <w:marBottom w:val="0"/>
          <w:divBdr>
            <w:top w:val="none" w:sz="0" w:space="0" w:color="auto"/>
            <w:left w:val="none" w:sz="0" w:space="0" w:color="auto"/>
            <w:bottom w:val="none" w:sz="0" w:space="0" w:color="auto"/>
            <w:right w:val="none" w:sz="0" w:space="0" w:color="auto"/>
          </w:divBdr>
        </w:div>
        <w:div w:id="399518648">
          <w:marLeft w:val="640"/>
          <w:marRight w:val="0"/>
          <w:marTop w:val="0"/>
          <w:marBottom w:val="0"/>
          <w:divBdr>
            <w:top w:val="none" w:sz="0" w:space="0" w:color="auto"/>
            <w:left w:val="none" w:sz="0" w:space="0" w:color="auto"/>
            <w:bottom w:val="none" w:sz="0" w:space="0" w:color="auto"/>
            <w:right w:val="none" w:sz="0" w:space="0" w:color="auto"/>
          </w:divBdr>
        </w:div>
        <w:div w:id="2087994461">
          <w:marLeft w:val="640"/>
          <w:marRight w:val="0"/>
          <w:marTop w:val="0"/>
          <w:marBottom w:val="0"/>
          <w:divBdr>
            <w:top w:val="none" w:sz="0" w:space="0" w:color="auto"/>
            <w:left w:val="none" w:sz="0" w:space="0" w:color="auto"/>
            <w:bottom w:val="none" w:sz="0" w:space="0" w:color="auto"/>
            <w:right w:val="none" w:sz="0" w:space="0" w:color="auto"/>
          </w:divBdr>
        </w:div>
        <w:div w:id="1851138467">
          <w:marLeft w:val="640"/>
          <w:marRight w:val="0"/>
          <w:marTop w:val="0"/>
          <w:marBottom w:val="0"/>
          <w:divBdr>
            <w:top w:val="none" w:sz="0" w:space="0" w:color="auto"/>
            <w:left w:val="none" w:sz="0" w:space="0" w:color="auto"/>
            <w:bottom w:val="none" w:sz="0" w:space="0" w:color="auto"/>
            <w:right w:val="none" w:sz="0" w:space="0" w:color="auto"/>
          </w:divBdr>
        </w:div>
        <w:div w:id="1130324911">
          <w:marLeft w:val="640"/>
          <w:marRight w:val="0"/>
          <w:marTop w:val="0"/>
          <w:marBottom w:val="0"/>
          <w:divBdr>
            <w:top w:val="none" w:sz="0" w:space="0" w:color="auto"/>
            <w:left w:val="none" w:sz="0" w:space="0" w:color="auto"/>
            <w:bottom w:val="none" w:sz="0" w:space="0" w:color="auto"/>
            <w:right w:val="none" w:sz="0" w:space="0" w:color="auto"/>
          </w:divBdr>
        </w:div>
        <w:div w:id="622809294">
          <w:marLeft w:val="640"/>
          <w:marRight w:val="0"/>
          <w:marTop w:val="0"/>
          <w:marBottom w:val="0"/>
          <w:divBdr>
            <w:top w:val="none" w:sz="0" w:space="0" w:color="auto"/>
            <w:left w:val="none" w:sz="0" w:space="0" w:color="auto"/>
            <w:bottom w:val="none" w:sz="0" w:space="0" w:color="auto"/>
            <w:right w:val="none" w:sz="0" w:space="0" w:color="auto"/>
          </w:divBdr>
        </w:div>
        <w:div w:id="1493526047">
          <w:marLeft w:val="640"/>
          <w:marRight w:val="0"/>
          <w:marTop w:val="0"/>
          <w:marBottom w:val="0"/>
          <w:divBdr>
            <w:top w:val="none" w:sz="0" w:space="0" w:color="auto"/>
            <w:left w:val="none" w:sz="0" w:space="0" w:color="auto"/>
            <w:bottom w:val="none" w:sz="0" w:space="0" w:color="auto"/>
            <w:right w:val="none" w:sz="0" w:space="0" w:color="auto"/>
          </w:divBdr>
        </w:div>
        <w:div w:id="1875268013">
          <w:marLeft w:val="640"/>
          <w:marRight w:val="0"/>
          <w:marTop w:val="0"/>
          <w:marBottom w:val="0"/>
          <w:divBdr>
            <w:top w:val="none" w:sz="0" w:space="0" w:color="auto"/>
            <w:left w:val="none" w:sz="0" w:space="0" w:color="auto"/>
            <w:bottom w:val="none" w:sz="0" w:space="0" w:color="auto"/>
            <w:right w:val="none" w:sz="0" w:space="0" w:color="auto"/>
          </w:divBdr>
        </w:div>
        <w:div w:id="446971621">
          <w:marLeft w:val="640"/>
          <w:marRight w:val="0"/>
          <w:marTop w:val="0"/>
          <w:marBottom w:val="0"/>
          <w:divBdr>
            <w:top w:val="none" w:sz="0" w:space="0" w:color="auto"/>
            <w:left w:val="none" w:sz="0" w:space="0" w:color="auto"/>
            <w:bottom w:val="none" w:sz="0" w:space="0" w:color="auto"/>
            <w:right w:val="none" w:sz="0" w:space="0" w:color="auto"/>
          </w:divBdr>
        </w:div>
        <w:div w:id="581449148">
          <w:marLeft w:val="640"/>
          <w:marRight w:val="0"/>
          <w:marTop w:val="0"/>
          <w:marBottom w:val="0"/>
          <w:divBdr>
            <w:top w:val="none" w:sz="0" w:space="0" w:color="auto"/>
            <w:left w:val="none" w:sz="0" w:space="0" w:color="auto"/>
            <w:bottom w:val="none" w:sz="0" w:space="0" w:color="auto"/>
            <w:right w:val="none" w:sz="0" w:space="0" w:color="auto"/>
          </w:divBdr>
        </w:div>
        <w:div w:id="64694509">
          <w:marLeft w:val="640"/>
          <w:marRight w:val="0"/>
          <w:marTop w:val="0"/>
          <w:marBottom w:val="0"/>
          <w:divBdr>
            <w:top w:val="none" w:sz="0" w:space="0" w:color="auto"/>
            <w:left w:val="none" w:sz="0" w:space="0" w:color="auto"/>
            <w:bottom w:val="none" w:sz="0" w:space="0" w:color="auto"/>
            <w:right w:val="none" w:sz="0" w:space="0" w:color="auto"/>
          </w:divBdr>
        </w:div>
        <w:div w:id="1316568778">
          <w:marLeft w:val="640"/>
          <w:marRight w:val="0"/>
          <w:marTop w:val="0"/>
          <w:marBottom w:val="0"/>
          <w:divBdr>
            <w:top w:val="none" w:sz="0" w:space="0" w:color="auto"/>
            <w:left w:val="none" w:sz="0" w:space="0" w:color="auto"/>
            <w:bottom w:val="none" w:sz="0" w:space="0" w:color="auto"/>
            <w:right w:val="none" w:sz="0" w:space="0" w:color="auto"/>
          </w:divBdr>
        </w:div>
        <w:div w:id="718935832">
          <w:marLeft w:val="640"/>
          <w:marRight w:val="0"/>
          <w:marTop w:val="0"/>
          <w:marBottom w:val="0"/>
          <w:divBdr>
            <w:top w:val="none" w:sz="0" w:space="0" w:color="auto"/>
            <w:left w:val="none" w:sz="0" w:space="0" w:color="auto"/>
            <w:bottom w:val="none" w:sz="0" w:space="0" w:color="auto"/>
            <w:right w:val="none" w:sz="0" w:space="0" w:color="auto"/>
          </w:divBdr>
        </w:div>
        <w:div w:id="1258900727">
          <w:marLeft w:val="640"/>
          <w:marRight w:val="0"/>
          <w:marTop w:val="0"/>
          <w:marBottom w:val="0"/>
          <w:divBdr>
            <w:top w:val="none" w:sz="0" w:space="0" w:color="auto"/>
            <w:left w:val="none" w:sz="0" w:space="0" w:color="auto"/>
            <w:bottom w:val="none" w:sz="0" w:space="0" w:color="auto"/>
            <w:right w:val="none" w:sz="0" w:space="0" w:color="auto"/>
          </w:divBdr>
        </w:div>
        <w:div w:id="33702899">
          <w:marLeft w:val="640"/>
          <w:marRight w:val="0"/>
          <w:marTop w:val="0"/>
          <w:marBottom w:val="0"/>
          <w:divBdr>
            <w:top w:val="none" w:sz="0" w:space="0" w:color="auto"/>
            <w:left w:val="none" w:sz="0" w:space="0" w:color="auto"/>
            <w:bottom w:val="none" w:sz="0" w:space="0" w:color="auto"/>
            <w:right w:val="none" w:sz="0" w:space="0" w:color="auto"/>
          </w:divBdr>
        </w:div>
      </w:divsChild>
    </w:div>
    <w:div w:id="1423259026">
      <w:bodyDiv w:val="1"/>
      <w:marLeft w:val="0"/>
      <w:marRight w:val="0"/>
      <w:marTop w:val="0"/>
      <w:marBottom w:val="0"/>
      <w:divBdr>
        <w:top w:val="none" w:sz="0" w:space="0" w:color="auto"/>
        <w:left w:val="none" w:sz="0" w:space="0" w:color="auto"/>
        <w:bottom w:val="none" w:sz="0" w:space="0" w:color="auto"/>
        <w:right w:val="none" w:sz="0" w:space="0" w:color="auto"/>
      </w:divBdr>
      <w:divsChild>
        <w:div w:id="1970738712">
          <w:marLeft w:val="480"/>
          <w:marRight w:val="0"/>
          <w:marTop w:val="0"/>
          <w:marBottom w:val="0"/>
          <w:divBdr>
            <w:top w:val="none" w:sz="0" w:space="0" w:color="auto"/>
            <w:left w:val="none" w:sz="0" w:space="0" w:color="auto"/>
            <w:bottom w:val="none" w:sz="0" w:space="0" w:color="auto"/>
            <w:right w:val="none" w:sz="0" w:space="0" w:color="auto"/>
          </w:divBdr>
        </w:div>
        <w:div w:id="1963807270">
          <w:marLeft w:val="480"/>
          <w:marRight w:val="0"/>
          <w:marTop w:val="0"/>
          <w:marBottom w:val="0"/>
          <w:divBdr>
            <w:top w:val="none" w:sz="0" w:space="0" w:color="auto"/>
            <w:left w:val="none" w:sz="0" w:space="0" w:color="auto"/>
            <w:bottom w:val="none" w:sz="0" w:space="0" w:color="auto"/>
            <w:right w:val="none" w:sz="0" w:space="0" w:color="auto"/>
          </w:divBdr>
        </w:div>
        <w:div w:id="1105223398">
          <w:marLeft w:val="480"/>
          <w:marRight w:val="0"/>
          <w:marTop w:val="0"/>
          <w:marBottom w:val="0"/>
          <w:divBdr>
            <w:top w:val="none" w:sz="0" w:space="0" w:color="auto"/>
            <w:left w:val="none" w:sz="0" w:space="0" w:color="auto"/>
            <w:bottom w:val="none" w:sz="0" w:space="0" w:color="auto"/>
            <w:right w:val="none" w:sz="0" w:space="0" w:color="auto"/>
          </w:divBdr>
        </w:div>
        <w:div w:id="1636447247">
          <w:marLeft w:val="480"/>
          <w:marRight w:val="0"/>
          <w:marTop w:val="0"/>
          <w:marBottom w:val="0"/>
          <w:divBdr>
            <w:top w:val="none" w:sz="0" w:space="0" w:color="auto"/>
            <w:left w:val="none" w:sz="0" w:space="0" w:color="auto"/>
            <w:bottom w:val="none" w:sz="0" w:space="0" w:color="auto"/>
            <w:right w:val="none" w:sz="0" w:space="0" w:color="auto"/>
          </w:divBdr>
        </w:div>
        <w:div w:id="231621064">
          <w:marLeft w:val="480"/>
          <w:marRight w:val="0"/>
          <w:marTop w:val="0"/>
          <w:marBottom w:val="0"/>
          <w:divBdr>
            <w:top w:val="none" w:sz="0" w:space="0" w:color="auto"/>
            <w:left w:val="none" w:sz="0" w:space="0" w:color="auto"/>
            <w:bottom w:val="none" w:sz="0" w:space="0" w:color="auto"/>
            <w:right w:val="none" w:sz="0" w:space="0" w:color="auto"/>
          </w:divBdr>
        </w:div>
        <w:div w:id="1449203566">
          <w:marLeft w:val="480"/>
          <w:marRight w:val="0"/>
          <w:marTop w:val="0"/>
          <w:marBottom w:val="0"/>
          <w:divBdr>
            <w:top w:val="none" w:sz="0" w:space="0" w:color="auto"/>
            <w:left w:val="none" w:sz="0" w:space="0" w:color="auto"/>
            <w:bottom w:val="none" w:sz="0" w:space="0" w:color="auto"/>
            <w:right w:val="none" w:sz="0" w:space="0" w:color="auto"/>
          </w:divBdr>
        </w:div>
        <w:div w:id="1181626537">
          <w:marLeft w:val="480"/>
          <w:marRight w:val="0"/>
          <w:marTop w:val="0"/>
          <w:marBottom w:val="0"/>
          <w:divBdr>
            <w:top w:val="none" w:sz="0" w:space="0" w:color="auto"/>
            <w:left w:val="none" w:sz="0" w:space="0" w:color="auto"/>
            <w:bottom w:val="none" w:sz="0" w:space="0" w:color="auto"/>
            <w:right w:val="none" w:sz="0" w:space="0" w:color="auto"/>
          </w:divBdr>
        </w:div>
        <w:div w:id="1841970341">
          <w:marLeft w:val="480"/>
          <w:marRight w:val="0"/>
          <w:marTop w:val="0"/>
          <w:marBottom w:val="0"/>
          <w:divBdr>
            <w:top w:val="none" w:sz="0" w:space="0" w:color="auto"/>
            <w:left w:val="none" w:sz="0" w:space="0" w:color="auto"/>
            <w:bottom w:val="none" w:sz="0" w:space="0" w:color="auto"/>
            <w:right w:val="none" w:sz="0" w:space="0" w:color="auto"/>
          </w:divBdr>
        </w:div>
        <w:div w:id="1518695388">
          <w:marLeft w:val="480"/>
          <w:marRight w:val="0"/>
          <w:marTop w:val="0"/>
          <w:marBottom w:val="0"/>
          <w:divBdr>
            <w:top w:val="none" w:sz="0" w:space="0" w:color="auto"/>
            <w:left w:val="none" w:sz="0" w:space="0" w:color="auto"/>
            <w:bottom w:val="none" w:sz="0" w:space="0" w:color="auto"/>
            <w:right w:val="none" w:sz="0" w:space="0" w:color="auto"/>
          </w:divBdr>
        </w:div>
        <w:div w:id="1110508741">
          <w:marLeft w:val="480"/>
          <w:marRight w:val="0"/>
          <w:marTop w:val="0"/>
          <w:marBottom w:val="0"/>
          <w:divBdr>
            <w:top w:val="none" w:sz="0" w:space="0" w:color="auto"/>
            <w:left w:val="none" w:sz="0" w:space="0" w:color="auto"/>
            <w:bottom w:val="none" w:sz="0" w:space="0" w:color="auto"/>
            <w:right w:val="none" w:sz="0" w:space="0" w:color="auto"/>
          </w:divBdr>
        </w:div>
        <w:div w:id="197014792">
          <w:marLeft w:val="480"/>
          <w:marRight w:val="0"/>
          <w:marTop w:val="0"/>
          <w:marBottom w:val="0"/>
          <w:divBdr>
            <w:top w:val="none" w:sz="0" w:space="0" w:color="auto"/>
            <w:left w:val="none" w:sz="0" w:space="0" w:color="auto"/>
            <w:bottom w:val="none" w:sz="0" w:space="0" w:color="auto"/>
            <w:right w:val="none" w:sz="0" w:space="0" w:color="auto"/>
          </w:divBdr>
        </w:div>
        <w:div w:id="4944909">
          <w:marLeft w:val="480"/>
          <w:marRight w:val="0"/>
          <w:marTop w:val="0"/>
          <w:marBottom w:val="0"/>
          <w:divBdr>
            <w:top w:val="none" w:sz="0" w:space="0" w:color="auto"/>
            <w:left w:val="none" w:sz="0" w:space="0" w:color="auto"/>
            <w:bottom w:val="none" w:sz="0" w:space="0" w:color="auto"/>
            <w:right w:val="none" w:sz="0" w:space="0" w:color="auto"/>
          </w:divBdr>
        </w:div>
        <w:div w:id="859975447">
          <w:marLeft w:val="480"/>
          <w:marRight w:val="0"/>
          <w:marTop w:val="0"/>
          <w:marBottom w:val="0"/>
          <w:divBdr>
            <w:top w:val="none" w:sz="0" w:space="0" w:color="auto"/>
            <w:left w:val="none" w:sz="0" w:space="0" w:color="auto"/>
            <w:bottom w:val="none" w:sz="0" w:space="0" w:color="auto"/>
            <w:right w:val="none" w:sz="0" w:space="0" w:color="auto"/>
          </w:divBdr>
        </w:div>
        <w:div w:id="1053116099">
          <w:marLeft w:val="480"/>
          <w:marRight w:val="0"/>
          <w:marTop w:val="0"/>
          <w:marBottom w:val="0"/>
          <w:divBdr>
            <w:top w:val="none" w:sz="0" w:space="0" w:color="auto"/>
            <w:left w:val="none" w:sz="0" w:space="0" w:color="auto"/>
            <w:bottom w:val="none" w:sz="0" w:space="0" w:color="auto"/>
            <w:right w:val="none" w:sz="0" w:space="0" w:color="auto"/>
          </w:divBdr>
        </w:div>
        <w:div w:id="1651403349">
          <w:marLeft w:val="480"/>
          <w:marRight w:val="0"/>
          <w:marTop w:val="0"/>
          <w:marBottom w:val="0"/>
          <w:divBdr>
            <w:top w:val="none" w:sz="0" w:space="0" w:color="auto"/>
            <w:left w:val="none" w:sz="0" w:space="0" w:color="auto"/>
            <w:bottom w:val="none" w:sz="0" w:space="0" w:color="auto"/>
            <w:right w:val="none" w:sz="0" w:space="0" w:color="auto"/>
          </w:divBdr>
        </w:div>
        <w:div w:id="2091198483">
          <w:marLeft w:val="480"/>
          <w:marRight w:val="0"/>
          <w:marTop w:val="0"/>
          <w:marBottom w:val="0"/>
          <w:divBdr>
            <w:top w:val="none" w:sz="0" w:space="0" w:color="auto"/>
            <w:left w:val="none" w:sz="0" w:space="0" w:color="auto"/>
            <w:bottom w:val="none" w:sz="0" w:space="0" w:color="auto"/>
            <w:right w:val="none" w:sz="0" w:space="0" w:color="auto"/>
          </w:divBdr>
        </w:div>
        <w:div w:id="1320309553">
          <w:marLeft w:val="480"/>
          <w:marRight w:val="0"/>
          <w:marTop w:val="0"/>
          <w:marBottom w:val="0"/>
          <w:divBdr>
            <w:top w:val="none" w:sz="0" w:space="0" w:color="auto"/>
            <w:left w:val="none" w:sz="0" w:space="0" w:color="auto"/>
            <w:bottom w:val="none" w:sz="0" w:space="0" w:color="auto"/>
            <w:right w:val="none" w:sz="0" w:space="0" w:color="auto"/>
          </w:divBdr>
        </w:div>
        <w:div w:id="1984575141">
          <w:marLeft w:val="480"/>
          <w:marRight w:val="0"/>
          <w:marTop w:val="0"/>
          <w:marBottom w:val="0"/>
          <w:divBdr>
            <w:top w:val="none" w:sz="0" w:space="0" w:color="auto"/>
            <w:left w:val="none" w:sz="0" w:space="0" w:color="auto"/>
            <w:bottom w:val="none" w:sz="0" w:space="0" w:color="auto"/>
            <w:right w:val="none" w:sz="0" w:space="0" w:color="auto"/>
          </w:divBdr>
        </w:div>
      </w:divsChild>
    </w:div>
    <w:div w:id="1424646815">
      <w:bodyDiv w:val="1"/>
      <w:marLeft w:val="0"/>
      <w:marRight w:val="0"/>
      <w:marTop w:val="0"/>
      <w:marBottom w:val="0"/>
      <w:divBdr>
        <w:top w:val="none" w:sz="0" w:space="0" w:color="auto"/>
        <w:left w:val="none" w:sz="0" w:space="0" w:color="auto"/>
        <w:bottom w:val="none" w:sz="0" w:space="0" w:color="auto"/>
        <w:right w:val="none" w:sz="0" w:space="0" w:color="auto"/>
      </w:divBdr>
      <w:divsChild>
        <w:div w:id="1463841306">
          <w:marLeft w:val="480"/>
          <w:marRight w:val="0"/>
          <w:marTop w:val="0"/>
          <w:marBottom w:val="0"/>
          <w:divBdr>
            <w:top w:val="none" w:sz="0" w:space="0" w:color="auto"/>
            <w:left w:val="none" w:sz="0" w:space="0" w:color="auto"/>
            <w:bottom w:val="none" w:sz="0" w:space="0" w:color="auto"/>
            <w:right w:val="none" w:sz="0" w:space="0" w:color="auto"/>
          </w:divBdr>
        </w:div>
        <w:div w:id="31225921">
          <w:marLeft w:val="480"/>
          <w:marRight w:val="0"/>
          <w:marTop w:val="0"/>
          <w:marBottom w:val="0"/>
          <w:divBdr>
            <w:top w:val="none" w:sz="0" w:space="0" w:color="auto"/>
            <w:left w:val="none" w:sz="0" w:space="0" w:color="auto"/>
            <w:bottom w:val="none" w:sz="0" w:space="0" w:color="auto"/>
            <w:right w:val="none" w:sz="0" w:space="0" w:color="auto"/>
          </w:divBdr>
        </w:div>
        <w:div w:id="1747531881">
          <w:marLeft w:val="480"/>
          <w:marRight w:val="0"/>
          <w:marTop w:val="0"/>
          <w:marBottom w:val="0"/>
          <w:divBdr>
            <w:top w:val="none" w:sz="0" w:space="0" w:color="auto"/>
            <w:left w:val="none" w:sz="0" w:space="0" w:color="auto"/>
            <w:bottom w:val="none" w:sz="0" w:space="0" w:color="auto"/>
            <w:right w:val="none" w:sz="0" w:space="0" w:color="auto"/>
          </w:divBdr>
        </w:div>
        <w:div w:id="1048652130">
          <w:marLeft w:val="480"/>
          <w:marRight w:val="0"/>
          <w:marTop w:val="0"/>
          <w:marBottom w:val="0"/>
          <w:divBdr>
            <w:top w:val="none" w:sz="0" w:space="0" w:color="auto"/>
            <w:left w:val="none" w:sz="0" w:space="0" w:color="auto"/>
            <w:bottom w:val="none" w:sz="0" w:space="0" w:color="auto"/>
            <w:right w:val="none" w:sz="0" w:space="0" w:color="auto"/>
          </w:divBdr>
        </w:div>
        <w:div w:id="1388988184">
          <w:marLeft w:val="480"/>
          <w:marRight w:val="0"/>
          <w:marTop w:val="0"/>
          <w:marBottom w:val="0"/>
          <w:divBdr>
            <w:top w:val="none" w:sz="0" w:space="0" w:color="auto"/>
            <w:left w:val="none" w:sz="0" w:space="0" w:color="auto"/>
            <w:bottom w:val="none" w:sz="0" w:space="0" w:color="auto"/>
            <w:right w:val="none" w:sz="0" w:space="0" w:color="auto"/>
          </w:divBdr>
        </w:div>
        <w:div w:id="203951573">
          <w:marLeft w:val="480"/>
          <w:marRight w:val="0"/>
          <w:marTop w:val="0"/>
          <w:marBottom w:val="0"/>
          <w:divBdr>
            <w:top w:val="none" w:sz="0" w:space="0" w:color="auto"/>
            <w:left w:val="none" w:sz="0" w:space="0" w:color="auto"/>
            <w:bottom w:val="none" w:sz="0" w:space="0" w:color="auto"/>
            <w:right w:val="none" w:sz="0" w:space="0" w:color="auto"/>
          </w:divBdr>
        </w:div>
        <w:div w:id="1378353258">
          <w:marLeft w:val="480"/>
          <w:marRight w:val="0"/>
          <w:marTop w:val="0"/>
          <w:marBottom w:val="0"/>
          <w:divBdr>
            <w:top w:val="none" w:sz="0" w:space="0" w:color="auto"/>
            <w:left w:val="none" w:sz="0" w:space="0" w:color="auto"/>
            <w:bottom w:val="none" w:sz="0" w:space="0" w:color="auto"/>
            <w:right w:val="none" w:sz="0" w:space="0" w:color="auto"/>
          </w:divBdr>
        </w:div>
        <w:div w:id="1385987058">
          <w:marLeft w:val="480"/>
          <w:marRight w:val="0"/>
          <w:marTop w:val="0"/>
          <w:marBottom w:val="0"/>
          <w:divBdr>
            <w:top w:val="none" w:sz="0" w:space="0" w:color="auto"/>
            <w:left w:val="none" w:sz="0" w:space="0" w:color="auto"/>
            <w:bottom w:val="none" w:sz="0" w:space="0" w:color="auto"/>
            <w:right w:val="none" w:sz="0" w:space="0" w:color="auto"/>
          </w:divBdr>
        </w:div>
        <w:div w:id="768549953">
          <w:marLeft w:val="480"/>
          <w:marRight w:val="0"/>
          <w:marTop w:val="0"/>
          <w:marBottom w:val="0"/>
          <w:divBdr>
            <w:top w:val="none" w:sz="0" w:space="0" w:color="auto"/>
            <w:left w:val="none" w:sz="0" w:space="0" w:color="auto"/>
            <w:bottom w:val="none" w:sz="0" w:space="0" w:color="auto"/>
            <w:right w:val="none" w:sz="0" w:space="0" w:color="auto"/>
          </w:divBdr>
        </w:div>
        <w:div w:id="273100270">
          <w:marLeft w:val="480"/>
          <w:marRight w:val="0"/>
          <w:marTop w:val="0"/>
          <w:marBottom w:val="0"/>
          <w:divBdr>
            <w:top w:val="none" w:sz="0" w:space="0" w:color="auto"/>
            <w:left w:val="none" w:sz="0" w:space="0" w:color="auto"/>
            <w:bottom w:val="none" w:sz="0" w:space="0" w:color="auto"/>
            <w:right w:val="none" w:sz="0" w:space="0" w:color="auto"/>
          </w:divBdr>
        </w:div>
        <w:div w:id="55326759">
          <w:marLeft w:val="480"/>
          <w:marRight w:val="0"/>
          <w:marTop w:val="0"/>
          <w:marBottom w:val="0"/>
          <w:divBdr>
            <w:top w:val="none" w:sz="0" w:space="0" w:color="auto"/>
            <w:left w:val="none" w:sz="0" w:space="0" w:color="auto"/>
            <w:bottom w:val="none" w:sz="0" w:space="0" w:color="auto"/>
            <w:right w:val="none" w:sz="0" w:space="0" w:color="auto"/>
          </w:divBdr>
        </w:div>
        <w:div w:id="470825042">
          <w:marLeft w:val="480"/>
          <w:marRight w:val="0"/>
          <w:marTop w:val="0"/>
          <w:marBottom w:val="0"/>
          <w:divBdr>
            <w:top w:val="none" w:sz="0" w:space="0" w:color="auto"/>
            <w:left w:val="none" w:sz="0" w:space="0" w:color="auto"/>
            <w:bottom w:val="none" w:sz="0" w:space="0" w:color="auto"/>
            <w:right w:val="none" w:sz="0" w:space="0" w:color="auto"/>
          </w:divBdr>
        </w:div>
        <w:div w:id="242837788">
          <w:marLeft w:val="480"/>
          <w:marRight w:val="0"/>
          <w:marTop w:val="0"/>
          <w:marBottom w:val="0"/>
          <w:divBdr>
            <w:top w:val="none" w:sz="0" w:space="0" w:color="auto"/>
            <w:left w:val="none" w:sz="0" w:space="0" w:color="auto"/>
            <w:bottom w:val="none" w:sz="0" w:space="0" w:color="auto"/>
            <w:right w:val="none" w:sz="0" w:space="0" w:color="auto"/>
          </w:divBdr>
        </w:div>
        <w:div w:id="1648783430">
          <w:marLeft w:val="480"/>
          <w:marRight w:val="0"/>
          <w:marTop w:val="0"/>
          <w:marBottom w:val="0"/>
          <w:divBdr>
            <w:top w:val="none" w:sz="0" w:space="0" w:color="auto"/>
            <w:left w:val="none" w:sz="0" w:space="0" w:color="auto"/>
            <w:bottom w:val="none" w:sz="0" w:space="0" w:color="auto"/>
            <w:right w:val="none" w:sz="0" w:space="0" w:color="auto"/>
          </w:divBdr>
        </w:div>
        <w:div w:id="97255481">
          <w:marLeft w:val="480"/>
          <w:marRight w:val="0"/>
          <w:marTop w:val="0"/>
          <w:marBottom w:val="0"/>
          <w:divBdr>
            <w:top w:val="none" w:sz="0" w:space="0" w:color="auto"/>
            <w:left w:val="none" w:sz="0" w:space="0" w:color="auto"/>
            <w:bottom w:val="none" w:sz="0" w:space="0" w:color="auto"/>
            <w:right w:val="none" w:sz="0" w:space="0" w:color="auto"/>
          </w:divBdr>
        </w:div>
        <w:div w:id="1115294529">
          <w:marLeft w:val="480"/>
          <w:marRight w:val="0"/>
          <w:marTop w:val="0"/>
          <w:marBottom w:val="0"/>
          <w:divBdr>
            <w:top w:val="none" w:sz="0" w:space="0" w:color="auto"/>
            <w:left w:val="none" w:sz="0" w:space="0" w:color="auto"/>
            <w:bottom w:val="none" w:sz="0" w:space="0" w:color="auto"/>
            <w:right w:val="none" w:sz="0" w:space="0" w:color="auto"/>
          </w:divBdr>
        </w:div>
        <w:div w:id="662321620">
          <w:marLeft w:val="480"/>
          <w:marRight w:val="0"/>
          <w:marTop w:val="0"/>
          <w:marBottom w:val="0"/>
          <w:divBdr>
            <w:top w:val="none" w:sz="0" w:space="0" w:color="auto"/>
            <w:left w:val="none" w:sz="0" w:space="0" w:color="auto"/>
            <w:bottom w:val="none" w:sz="0" w:space="0" w:color="auto"/>
            <w:right w:val="none" w:sz="0" w:space="0" w:color="auto"/>
          </w:divBdr>
        </w:div>
        <w:div w:id="1635325971">
          <w:marLeft w:val="480"/>
          <w:marRight w:val="0"/>
          <w:marTop w:val="0"/>
          <w:marBottom w:val="0"/>
          <w:divBdr>
            <w:top w:val="none" w:sz="0" w:space="0" w:color="auto"/>
            <w:left w:val="none" w:sz="0" w:space="0" w:color="auto"/>
            <w:bottom w:val="none" w:sz="0" w:space="0" w:color="auto"/>
            <w:right w:val="none" w:sz="0" w:space="0" w:color="auto"/>
          </w:divBdr>
        </w:div>
        <w:div w:id="1375738400">
          <w:marLeft w:val="480"/>
          <w:marRight w:val="0"/>
          <w:marTop w:val="0"/>
          <w:marBottom w:val="0"/>
          <w:divBdr>
            <w:top w:val="none" w:sz="0" w:space="0" w:color="auto"/>
            <w:left w:val="none" w:sz="0" w:space="0" w:color="auto"/>
            <w:bottom w:val="none" w:sz="0" w:space="0" w:color="auto"/>
            <w:right w:val="none" w:sz="0" w:space="0" w:color="auto"/>
          </w:divBdr>
        </w:div>
        <w:div w:id="1567373594">
          <w:marLeft w:val="480"/>
          <w:marRight w:val="0"/>
          <w:marTop w:val="0"/>
          <w:marBottom w:val="0"/>
          <w:divBdr>
            <w:top w:val="none" w:sz="0" w:space="0" w:color="auto"/>
            <w:left w:val="none" w:sz="0" w:space="0" w:color="auto"/>
            <w:bottom w:val="none" w:sz="0" w:space="0" w:color="auto"/>
            <w:right w:val="none" w:sz="0" w:space="0" w:color="auto"/>
          </w:divBdr>
        </w:div>
        <w:div w:id="1589145889">
          <w:marLeft w:val="480"/>
          <w:marRight w:val="0"/>
          <w:marTop w:val="0"/>
          <w:marBottom w:val="0"/>
          <w:divBdr>
            <w:top w:val="none" w:sz="0" w:space="0" w:color="auto"/>
            <w:left w:val="none" w:sz="0" w:space="0" w:color="auto"/>
            <w:bottom w:val="none" w:sz="0" w:space="0" w:color="auto"/>
            <w:right w:val="none" w:sz="0" w:space="0" w:color="auto"/>
          </w:divBdr>
        </w:div>
        <w:div w:id="1617559903">
          <w:marLeft w:val="480"/>
          <w:marRight w:val="0"/>
          <w:marTop w:val="0"/>
          <w:marBottom w:val="0"/>
          <w:divBdr>
            <w:top w:val="none" w:sz="0" w:space="0" w:color="auto"/>
            <w:left w:val="none" w:sz="0" w:space="0" w:color="auto"/>
            <w:bottom w:val="none" w:sz="0" w:space="0" w:color="auto"/>
            <w:right w:val="none" w:sz="0" w:space="0" w:color="auto"/>
          </w:divBdr>
        </w:div>
        <w:div w:id="1483691147">
          <w:marLeft w:val="480"/>
          <w:marRight w:val="0"/>
          <w:marTop w:val="0"/>
          <w:marBottom w:val="0"/>
          <w:divBdr>
            <w:top w:val="none" w:sz="0" w:space="0" w:color="auto"/>
            <w:left w:val="none" w:sz="0" w:space="0" w:color="auto"/>
            <w:bottom w:val="none" w:sz="0" w:space="0" w:color="auto"/>
            <w:right w:val="none" w:sz="0" w:space="0" w:color="auto"/>
          </w:divBdr>
        </w:div>
        <w:div w:id="595401573">
          <w:marLeft w:val="480"/>
          <w:marRight w:val="0"/>
          <w:marTop w:val="0"/>
          <w:marBottom w:val="0"/>
          <w:divBdr>
            <w:top w:val="none" w:sz="0" w:space="0" w:color="auto"/>
            <w:left w:val="none" w:sz="0" w:space="0" w:color="auto"/>
            <w:bottom w:val="none" w:sz="0" w:space="0" w:color="auto"/>
            <w:right w:val="none" w:sz="0" w:space="0" w:color="auto"/>
          </w:divBdr>
        </w:div>
        <w:div w:id="1940022331">
          <w:marLeft w:val="480"/>
          <w:marRight w:val="0"/>
          <w:marTop w:val="0"/>
          <w:marBottom w:val="0"/>
          <w:divBdr>
            <w:top w:val="none" w:sz="0" w:space="0" w:color="auto"/>
            <w:left w:val="none" w:sz="0" w:space="0" w:color="auto"/>
            <w:bottom w:val="none" w:sz="0" w:space="0" w:color="auto"/>
            <w:right w:val="none" w:sz="0" w:space="0" w:color="auto"/>
          </w:divBdr>
        </w:div>
        <w:div w:id="601258101">
          <w:marLeft w:val="480"/>
          <w:marRight w:val="0"/>
          <w:marTop w:val="0"/>
          <w:marBottom w:val="0"/>
          <w:divBdr>
            <w:top w:val="none" w:sz="0" w:space="0" w:color="auto"/>
            <w:left w:val="none" w:sz="0" w:space="0" w:color="auto"/>
            <w:bottom w:val="none" w:sz="0" w:space="0" w:color="auto"/>
            <w:right w:val="none" w:sz="0" w:space="0" w:color="auto"/>
          </w:divBdr>
        </w:div>
        <w:div w:id="1818649217">
          <w:marLeft w:val="480"/>
          <w:marRight w:val="0"/>
          <w:marTop w:val="0"/>
          <w:marBottom w:val="0"/>
          <w:divBdr>
            <w:top w:val="none" w:sz="0" w:space="0" w:color="auto"/>
            <w:left w:val="none" w:sz="0" w:space="0" w:color="auto"/>
            <w:bottom w:val="none" w:sz="0" w:space="0" w:color="auto"/>
            <w:right w:val="none" w:sz="0" w:space="0" w:color="auto"/>
          </w:divBdr>
        </w:div>
        <w:div w:id="1591040414">
          <w:marLeft w:val="480"/>
          <w:marRight w:val="0"/>
          <w:marTop w:val="0"/>
          <w:marBottom w:val="0"/>
          <w:divBdr>
            <w:top w:val="none" w:sz="0" w:space="0" w:color="auto"/>
            <w:left w:val="none" w:sz="0" w:space="0" w:color="auto"/>
            <w:bottom w:val="none" w:sz="0" w:space="0" w:color="auto"/>
            <w:right w:val="none" w:sz="0" w:space="0" w:color="auto"/>
          </w:divBdr>
        </w:div>
        <w:div w:id="478425019">
          <w:marLeft w:val="480"/>
          <w:marRight w:val="0"/>
          <w:marTop w:val="0"/>
          <w:marBottom w:val="0"/>
          <w:divBdr>
            <w:top w:val="none" w:sz="0" w:space="0" w:color="auto"/>
            <w:left w:val="none" w:sz="0" w:space="0" w:color="auto"/>
            <w:bottom w:val="none" w:sz="0" w:space="0" w:color="auto"/>
            <w:right w:val="none" w:sz="0" w:space="0" w:color="auto"/>
          </w:divBdr>
        </w:div>
        <w:div w:id="804009940">
          <w:marLeft w:val="480"/>
          <w:marRight w:val="0"/>
          <w:marTop w:val="0"/>
          <w:marBottom w:val="0"/>
          <w:divBdr>
            <w:top w:val="none" w:sz="0" w:space="0" w:color="auto"/>
            <w:left w:val="none" w:sz="0" w:space="0" w:color="auto"/>
            <w:bottom w:val="none" w:sz="0" w:space="0" w:color="auto"/>
            <w:right w:val="none" w:sz="0" w:space="0" w:color="auto"/>
          </w:divBdr>
        </w:div>
        <w:div w:id="1795715473">
          <w:marLeft w:val="480"/>
          <w:marRight w:val="0"/>
          <w:marTop w:val="0"/>
          <w:marBottom w:val="0"/>
          <w:divBdr>
            <w:top w:val="none" w:sz="0" w:space="0" w:color="auto"/>
            <w:left w:val="none" w:sz="0" w:space="0" w:color="auto"/>
            <w:bottom w:val="none" w:sz="0" w:space="0" w:color="auto"/>
            <w:right w:val="none" w:sz="0" w:space="0" w:color="auto"/>
          </w:divBdr>
        </w:div>
        <w:div w:id="1799913104">
          <w:marLeft w:val="480"/>
          <w:marRight w:val="0"/>
          <w:marTop w:val="0"/>
          <w:marBottom w:val="0"/>
          <w:divBdr>
            <w:top w:val="none" w:sz="0" w:space="0" w:color="auto"/>
            <w:left w:val="none" w:sz="0" w:space="0" w:color="auto"/>
            <w:bottom w:val="none" w:sz="0" w:space="0" w:color="auto"/>
            <w:right w:val="none" w:sz="0" w:space="0" w:color="auto"/>
          </w:divBdr>
        </w:div>
        <w:div w:id="954406068">
          <w:marLeft w:val="480"/>
          <w:marRight w:val="0"/>
          <w:marTop w:val="0"/>
          <w:marBottom w:val="0"/>
          <w:divBdr>
            <w:top w:val="none" w:sz="0" w:space="0" w:color="auto"/>
            <w:left w:val="none" w:sz="0" w:space="0" w:color="auto"/>
            <w:bottom w:val="none" w:sz="0" w:space="0" w:color="auto"/>
            <w:right w:val="none" w:sz="0" w:space="0" w:color="auto"/>
          </w:divBdr>
        </w:div>
        <w:div w:id="941255842">
          <w:marLeft w:val="480"/>
          <w:marRight w:val="0"/>
          <w:marTop w:val="0"/>
          <w:marBottom w:val="0"/>
          <w:divBdr>
            <w:top w:val="none" w:sz="0" w:space="0" w:color="auto"/>
            <w:left w:val="none" w:sz="0" w:space="0" w:color="auto"/>
            <w:bottom w:val="none" w:sz="0" w:space="0" w:color="auto"/>
            <w:right w:val="none" w:sz="0" w:space="0" w:color="auto"/>
          </w:divBdr>
        </w:div>
        <w:div w:id="2013680475">
          <w:marLeft w:val="480"/>
          <w:marRight w:val="0"/>
          <w:marTop w:val="0"/>
          <w:marBottom w:val="0"/>
          <w:divBdr>
            <w:top w:val="none" w:sz="0" w:space="0" w:color="auto"/>
            <w:left w:val="none" w:sz="0" w:space="0" w:color="auto"/>
            <w:bottom w:val="none" w:sz="0" w:space="0" w:color="auto"/>
            <w:right w:val="none" w:sz="0" w:space="0" w:color="auto"/>
          </w:divBdr>
        </w:div>
        <w:div w:id="856425075">
          <w:marLeft w:val="480"/>
          <w:marRight w:val="0"/>
          <w:marTop w:val="0"/>
          <w:marBottom w:val="0"/>
          <w:divBdr>
            <w:top w:val="none" w:sz="0" w:space="0" w:color="auto"/>
            <w:left w:val="none" w:sz="0" w:space="0" w:color="auto"/>
            <w:bottom w:val="none" w:sz="0" w:space="0" w:color="auto"/>
            <w:right w:val="none" w:sz="0" w:space="0" w:color="auto"/>
          </w:divBdr>
        </w:div>
        <w:div w:id="277025939">
          <w:marLeft w:val="480"/>
          <w:marRight w:val="0"/>
          <w:marTop w:val="0"/>
          <w:marBottom w:val="0"/>
          <w:divBdr>
            <w:top w:val="none" w:sz="0" w:space="0" w:color="auto"/>
            <w:left w:val="none" w:sz="0" w:space="0" w:color="auto"/>
            <w:bottom w:val="none" w:sz="0" w:space="0" w:color="auto"/>
            <w:right w:val="none" w:sz="0" w:space="0" w:color="auto"/>
          </w:divBdr>
        </w:div>
        <w:div w:id="1588730384">
          <w:marLeft w:val="480"/>
          <w:marRight w:val="0"/>
          <w:marTop w:val="0"/>
          <w:marBottom w:val="0"/>
          <w:divBdr>
            <w:top w:val="none" w:sz="0" w:space="0" w:color="auto"/>
            <w:left w:val="none" w:sz="0" w:space="0" w:color="auto"/>
            <w:bottom w:val="none" w:sz="0" w:space="0" w:color="auto"/>
            <w:right w:val="none" w:sz="0" w:space="0" w:color="auto"/>
          </w:divBdr>
        </w:div>
        <w:div w:id="190383954">
          <w:marLeft w:val="480"/>
          <w:marRight w:val="0"/>
          <w:marTop w:val="0"/>
          <w:marBottom w:val="0"/>
          <w:divBdr>
            <w:top w:val="none" w:sz="0" w:space="0" w:color="auto"/>
            <w:left w:val="none" w:sz="0" w:space="0" w:color="auto"/>
            <w:bottom w:val="none" w:sz="0" w:space="0" w:color="auto"/>
            <w:right w:val="none" w:sz="0" w:space="0" w:color="auto"/>
          </w:divBdr>
        </w:div>
        <w:div w:id="1219390515">
          <w:marLeft w:val="480"/>
          <w:marRight w:val="0"/>
          <w:marTop w:val="0"/>
          <w:marBottom w:val="0"/>
          <w:divBdr>
            <w:top w:val="none" w:sz="0" w:space="0" w:color="auto"/>
            <w:left w:val="none" w:sz="0" w:space="0" w:color="auto"/>
            <w:bottom w:val="none" w:sz="0" w:space="0" w:color="auto"/>
            <w:right w:val="none" w:sz="0" w:space="0" w:color="auto"/>
          </w:divBdr>
        </w:div>
        <w:div w:id="1695300860">
          <w:marLeft w:val="480"/>
          <w:marRight w:val="0"/>
          <w:marTop w:val="0"/>
          <w:marBottom w:val="0"/>
          <w:divBdr>
            <w:top w:val="none" w:sz="0" w:space="0" w:color="auto"/>
            <w:left w:val="none" w:sz="0" w:space="0" w:color="auto"/>
            <w:bottom w:val="none" w:sz="0" w:space="0" w:color="auto"/>
            <w:right w:val="none" w:sz="0" w:space="0" w:color="auto"/>
          </w:divBdr>
        </w:div>
        <w:div w:id="138615400">
          <w:marLeft w:val="480"/>
          <w:marRight w:val="0"/>
          <w:marTop w:val="0"/>
          <w:marBottom w:val="0"/>
          <w:divBdr>
            <w:top w:val="none" w:sz="0" w:space="0" w:color="auto"/>
            <w:left w:val="none" w:sz="0" w:space="0" w:color="auto"/>
            <w:bottom w:val="none" w:sz="0" w:space="0" w:color="auto"/>
            <w:right w:val="none" w:sz="0" w:space="0" w:color="auto"/>
          </w:divBdr>
        </w:div>
        <w:div w:id="1385910147">
          <w:marLeft w:val="480"/>
          <w:marRight w:val="0"/>
          <w:marTop w:val="0"/>
          <w:marBottom w:val="0"/>
          <w:divBdr>
            <w:top w:val="none" w:sz="0" w:space="0" w:color="auto"/>
            <w:left w:val="none" w:sz="0" w:space="0" w:color="auto"/>
            <w:bottom w:val="none" w:sz="0" w:space="0" w:color="auto"/>
            <w:right w:val="none" w:sz="0" w:space="0" w:color="auto"/>
          </w:divBdr>
        </w:div>
        <w:div w:id="1911574525">
          <w:marLeft w:val="480"/>
          <w:marRight w:val="0"/>
          <w:marTop w:val="0"/>
          <w:marBottom w:val="0"/>
          <w:divBdr>
            <w:top w:val="none" w:sz="0" w:space="0" w:color="auto"/>
            <w:left w:val="none" w:sz="0" w:space="0" w:color="auto"/>
            <w:bottom w:val="none" w:sz="0" w:space="0" w:color="auto"/>
            <w:right w:val="none" w:sz="0" w:space="0" w:color="auto"/>
          </w:divBdr>
        </w:div>
        <w:div w:id="277489423">
          <w:marLeft w:val="480"/>
          <w:marRight w:val="0"/>
          <w:marTop w:val="0"/>
          <w:marBottom w:val="0"/>
          <w:divBdr>
            <w:top w:val="none" w:sz="0" w:space="0" w:color="auto"/>
            <w:left w:val="none" w:sz="0" w:space="0" w:color="auto"/>
            <w:bottom w:val="none" w:sz="0" w:space="0" w:color="auto"/>
            <w:right w:val="none" w:sz="0" w:space="0" w:color="auto"/>
          </w:divBdr>
        </w:div>
        <w:div w:id="366492580">
          <w:marLeft w:val="480"/>
          <w:marRight w:val="0"/>
          <w:marTop w:val="0"/>
          <w:marBottom w:val="0"/>
          <w:divBdr>
            <w:top w:val="none" w:sz="0" w:space="0" w:color="auto"/>
            <w:left w:val="none" w:sz="0" w:space="0" w:color="auto"/>
            <w:bottom w:val="none" w:sz="0" w:space="0" w:color="auto"/>
            <w:right w:val="none" w:sz="0" w:space="0" w:color="auto"/>
          </w:divBdr>
        </w:div>
        <w:div w:id="2029216216">
          <w:marLeft w:val="480"/>
          <w:marRight w:val="0"/>
          <w:marTop w:val="0"/>
          <w:marBottom w:val="0"/>
          <w:divBdr>
            <w:top w:val="none" w:sz="0" w:space="0" w:color="auto"/>
            <w:left w:val="none" w:sz="0" w:space="0" w:color="auto"/>
            <w:bottom w:val="none" w:sz="0" w:space="0" w:color="auto"/>
            <w:right w:val="none" w:sz="0" w:space="0" w:color="auto"/>
          </w:divBdr>
        </w:div>
        <w:div w:id="934826063">
          <w:marLeft w:val="480"/>
          <w:marRight w:val="0"/>
          <w:marTop w:val="0"/>
          <w:marBottom w:val="0"/>
          <w:divBdr>
            <w:top w:val="none" w:sz="0" w:space="0" w:color="auto"/>
            <w:left w:val="none" w:sz="0" w:space="0" w:color="auto"/>
            <w:bottom w:val="none" w:sz="0" w:space="0" w:color="auto"/>
            <w:right w:val="none" w:sz="0" w:space="0" w:color="auto"/>
          </w:divBdr>
        </w:div>
        <w:div w:id="1543126878">
          <w:marLeft w:val="480"/>
          <w:marRight w:val="0"/>
          <w:marTop w:val="0"/>
          <w:marBottom w:val="0"/>
          <w:divBdr>
            <w:top w:val="none" w:sz="0" w:space="0" w:color="auto"/>
            <w:left w:val="none" w:sz="0" w:space="0" w:color="auto"/>
            <w:bottom w:val="none" w:sz="0" w:space="0" w:color="auto"/>
            <w:right w:val="none" w:sz="0" w:space="0" w:color="auto"/>
          </w:divBdr>
        </w:div>
        <w:div w:id="1107311125">
          <w:marLeft w:val="480"/>
          <w:marRight w:val="0"/>
          <w:marTop w:val="0"/>
          <w:marBottom w:val="0"/>
          <w:divBdr>
            <w:top w:val="none" w:sz="0" w:space="0" w:color="auto"/>
            <w:left w:val="none" w:sz="0" w:space="0" w:color="auto"/>
            <w:bottom w:val="none" w:sz="0" w:space="0" w:color="auto"/>
            <w:right w:val="none" w:sz="0" w:space="0" w:color="auto"/>
          </w:divBdr>
        </w:div>
        <w:div w:id="522977907">
          <w:marLeft w:val="480"/>
          <w:marRight w:val="0"/>
          <w:marTop w:val="0"/>
          <w:marBottom w:val="0"/>
          <w:divBdr>
            <w:top w:val="none" w:sz="0" w:space="0" w:color="auto"/>
            <w:left w:val="none" w:sz="0" w:space="0" w:color="auto"/>
            <w:bottom w:val="none" w:sz="0" w:space="0" w:color="auto"/>
            <w:right w:val="none" w:sz="0" w:space="0" w:color="auto"/>
          </w:divBdr>
        </w:div>
        <w:div w:id="1388914826">
          <w:marLeft w:val="480"/>
          <w:marRight w:val="0"/>
          <w:marTop w:val="0"/>
          <w:marBottom w:val="0"/>
          <w:divBdr>
            <w:top w:val="none" w:sz="0" w:space="0" w:color="auto"/>
            <w:left w:val="none" w:sz="0" w:space="0" w:color="auto"/>
            <w:bottom w:val="none" w:sz="0" w:space="0" w:color="auto"/>
            <w:right w:val="none" w:sz="0" w:space="0" w:color="auto"/>
          </w:divBdr>
        </w:div>
        <w:div w:id="381517463">
          <w:marLeft w:val="480"/>
          <w:marRight w:val="0"/>
          <w:marTop w:val="0"/>
          <w:marBottom w:val="0"/>
          <w:divBdr>
            <w:top w:val="none" w:sz="0" w:space="0" w:color="auto"/>
            <w:left w:val="none" w:sz="0" w:space="0" w:color="auto"/>
            <w:bottom w:val="none" w:sz="0" w:space="0" w:color="auto"/>
            <w:right w:val="none" w:sz="0" w:space="0" w:color="auto"/>
          </w:divBdr>
        </w:div>
        <w:div w:id="1615097136">
          <w:marLeft w:val="480"/>
          <w:marRight w:val="0"/>
          <w:marTop w:val="0"/>
          <w:marBottom w:val="0"/>
          <w:divBdr>
            <w:top w:val="none" w:sz="0" w:space="0" w:color="auto"/>
            <w:left w:val="none" w:sz="0" w:space="0" w:color="auto"/>
            <w:bottom w:val="none" w:sz="0" w:space="0" w:color="auto"/>
            <w:right w:val="none" w:sz="0" w:space="0" w:color="auto"/>
          </w:divBdr>
        </w:div>
        <w:div w:id="1615358061">
          <w:marLeft w:val="480"/>
          <w:marRight w:val="0"/>
          <w:marTop w:val="0"/>
          <w:marBottom w:val="0"/>
          <w:divBdr>
            <w:top w:val="none" w:sz="0" w:space="0" w:color="auto"/>
            <w:left w:val="none" w:sz="0" w:space="0" w:color="auto"/>
            <w:bottom w:val="none" w:sz="0" w:space="0" w:color="auto"/>
            <w:right w:val="none" w:sz="0" w:space="0" w:color="auto"/>
          </w:divBdr>
        </w:div>
        <w:div w:id="993800065">
          <w:marLeft w:val="480"/>
          <w:marRight w:val="0"/>
          <w:marTop w:val="0"/>
          <w:marBottom w:val="0"/>
          <w:divBdr>
            <w:top w:val="none" w:sz="0" w:space="0" w:color="auto"/>
            <w:left w:val="none" w:sz="0" w:space="0" w:color="auto"/>
            <w:bottom w:val="none" w:sz="0" w:space="0" w:color="auto"/>
            <w:right w:val="none" w:sz="0" w:space="0" w:color="auto"/>
          </w:divBdr>
        </w:div>
        <w:div w:id="1979727324">
          <w:marLeft w:val="480"/>
          <w:marRight w:val="0"/>
          <w:marTop w:val="0"/>
          <w:marBottom w:val="0"/>
          <w:divBdr>
            <w:top w:val="none" w:sz="0" w:space="0" w:color="auto"/>
            <w:left w:val="none" w:sz="0" w:space="0" w:color="auto"/>
            <w:bottom w:val="none" w:sz="0" w:space="0" w:color="auto"/>
            <w:right w:val="none" w:sz="0" w:space="0" w:color="auto"/>
          </w:divBdr>
        </w:div>
        <w:div w:id="1779138386">
          <w:marLeft w:val="480"/>
          <w:marRight w:val="0"/>
          <w:marTop w:val="0"/>
          <w:marBottom w:val="0"/>
          <w:divBdr>
            <w:top w:val="none" w:sz="0" w:space="0" w:color="auto"/>
            <w:left w:val="none" w:sz="0" w:space="0" w:color="auto"/>
            <w:bottom w:val="none" w:sz="0" w:space="0" w:color="auto"/>
            <w:right w:val="none" w:sz="0" w:space="0" w:color="auto"/>
          </w:divBdr>
        </w:div>
      </w:divsChild>
    </w:div>
    <w:div w:id="1429082974">
      <w:bodyDiv w:val="1"/>
      <w:marLeft w:val="0"/>
      <w:marRight w:val="0"/>
      <w:marTop w:val="0"/>
      <w:marBottom w:val="0"/>
      <w:divBdr>
        <w:top w:val="none" w:sz="0" w:space="0" w:color="auto"/>
        <w:left w:val="none" w:sz="0" w:space="0" w:color="auto"/>
        <w:bottom w:val="none" w:sz="0" w:space="0" w:color="auto"/>
        <w:right w:val="none" w:sz="0" w:space="0" w:color="auto"/>
      </w:divBdr>
    </w:div>
    <w:div w:id="1433548888">
      <w:bodyDiv w:val="1"/>
      <w:marLeft w:val="0"/>
      <w:marRight w:val="0"/>
      <w:marTop w:val="0"/>
      <w:marBottom w:val="0"/>
      <w:divBdr>
        <w:top w:val="none" w:sz="0" w:space="0" w:color="auto"/>
        <w:left w:val="none" w:sz="0" w:space="0" w:color="auto"/>
        <w:bottom w:val="none" w:sz="0" w:space="0" w:color="auto"/>
        <w:right w:val="none" w:sz="0" w:space="0" w:color="auto"/>
      </w:divBdr>
      <w:divsChild>
        <w:div w:id="992678591">
          <w:marLeft w:val="480"/>
          <w:marRight w:val="0"/>
          <w:marTop w:val="0"/>
          <w:marBottom w:val="0"/>
          <w:divBdr>
            <w:top w:val="none" w:sz="0" w:space="0" w:color="auto"/>
            <w:left w:val="none" w:sz="0" w:space="0" w:color="auto"/>
            <w:bottom w:val="none" w:sz="0" w:space="0" w:color="auto"/>
            <w:right w:val="none" w:sz="0" w:space="0" w:color="auto"/>
          </w:divBdr>
        </w:div>
        <w:div w:id="194663923">
          <w:marLeft w:val="480"/>
          <w:marRight w:val="0"/>
          <w:marTop w:val="0"/>
          <w:marBottom w:val="0"/>
          <w:divBdr>
            <w:top w:val="none" w:sz="0" w:space="0" w:color="auto"/>
            <w:left w:val="none" w:sz="0" w:space="0" w:color="auto"/>
            <w:bottom w:val="none" w:sz="0" w:space="0" w:color="auto"/>
            <w:right w:val="none" w:sz="0" w:space="0" w:color="auto"/>
          </w:divBdr>
        </w:div>
        <w:div w:id="2062513666">
          <w:marLeft w:val="480"/>
          <w:marRight w:val="0"/>
          <w:marTop w:val="0"/>
          <w:marBottom w:val="0"/>
          <w:divBdr>
            <w:top w:val="none" w:sz="0" w:space="0" w:color="auto"/>
            <w:left w:val="none" w:sz="0" w:space="0" w:color="auto"/>
            <w:bottom w:val="none" w:sz="0" w:space="0" w:color="auto"/>
            <w:right w:val="none" w:sz="0" w:space="0" w:color="auto"/>
          </w:divBdr>
        </w:div>
        <w:div w:id="216281819">
          <w:marLeft w:val="480"/>
          <w:marRight w:val="0"/>
          <w:marTop w:val="0"/>
          <w:marBottom w:val="0"/>
          <w:divBdr>
            <w:top w:val="none" w:sz="0" w:space="0" w:color="auto"/>
            <w:left w:val="none" w:sz="0" w:space="0" w:color="auto"/>
            <w:bottom w:val="none" w:sz="0" w:space="0" w:color="auto"/>
            <w:right w:val="none" w:sz="0" w:space="0" w:color="auto"/>
          </w:divBdr>
        </w:div>
        <w:div w:id="1236280441">
          <w:marLeft w:val="480"/>
          <w:marRight w:val="0"/>
          <w:marTop w:val="0"/>
          <w:marBottom w:val="0"/>
          <w:divBdr>
            <w:top w:val="none" w:sz="0" w:space="0" w:color="auto"/>
            <w:left w:val="none" w:sz="0" w:space="0" w:color="auto"/>
            <w:bottom w:val="none" w:sz="0" w:space="0" w:color="auto"/>
            <w:right w:val="none" w:sz="0" w:space="0" w:color="auto"/>
          </w:divBdr>
        </w:div>
        <w:div w:id="455682108">
          <w:marLeft w:val="480"/>
          <w:marRight w:val="0"/>
          <w:marTop w:val="0"/>
          <w:marBottom w:val="0"/>
          <w:divBdr>
            <w:top w:val="none" w:sz="0" w:space="0" w:color="auto"/>
            <w:left w:val="none" w:sz="0" w:space="0" w:color="auto"/>
            <w:bottom w:val="none" w:sz="0" w:space="0" w:color="auto"/>
            <w:right w:val="none" w:sz="0" w:space="0" w:color="auto"/>
          </w:divBdr>
        </w:div>
        <w:div w:id="965820905">
          <w:marLeft w:val="480"/>
          <w:marRight w:val="0"/>
          <w:marTop w:val="0"/>
          <w:marBottom w:val="0"/>
          <w:divBdr>
            <w:top w:val="none" w:sz="0" w:space="0" w:color="auto"/>
            <w:left w:val="none" w:sz="0" w:space="0" w:color="auto"/>
            <w:bottom w:val="none" w:sz="0" w:space="0" w:color="auto"/>
            <w:right w:val="none" w:sz="0" w:space="0" w:color="auto"/>
          </w:divBdr>
        </w:div>
        <w:div w:id="728000571">
          <w:marLeft w:val="480"/>
          <w:marRight w:val="0"/>
          <w:marTop w:val="0"/>
          <w:marBottom w:val="0"/>
          <w:divBdr>
            <w:top w:val="none" w:sz="0" w:space="0" w:color="auto"/>
            <w:left w:val="none" w:sz="0" w:space="0" w:color="auto"/>
            <w:bottom w:val="none" w:sz="0" w:space="0" w:color="auto"/>
            <w:right w:val="none" w:sz="0" w:space="0" w:color="auto"/>
          </w:divBdr>
        </w:div>
        <w:div w:id="1065370803">
          <w:marLeft w:val="480"/>
          <w:marRight w:val="0"/>
          <w:marTop w:val="0"/>
          <w:marBottom w:val="0"/>
          <w:divBdr>
            <w:top w:val="none" w:sz="0" w:space="0" w:color="auto"/>
            <w:left w:val="none" w:sz="0" w:space="0" w:color="auto"/>
            <w:bottom w:val="none" w:sz="0" w:space="0" w:color="auto"/>
            <w:right w:val="none" w:sz="0" w:space="0" w:color="auto"/>
          </w:divBdr>
        </w:div>
        <w:div w:id="1632125717">
          <w:marLeft w:val="480"/>
          <w:marRight w:val="0"/>
          <w:marTop w:val="0"/>
          <w:marBottom w:val="0"/>
          <w:divBdr>
            <w:top w:val="none" w:sz="0" w:space="0" w:color="auto"/>
            <w:left w:val="none" w:sz="0" w:space="0" w:color="auto"/>
            <w:bottom w:val="none" w:sz="0" w:space="0" w:color="auto"/>
            <w:right w:val="none" w:sz="0" w:space="0" w:color="auto"/>
          </w:divBdr>
        </w:div>
        <w:div w:id="182014136">
          <w:marLeft w:val="480"/>
          <w:marRight w:val="0"/>
          <w:marTop w:val="0"/>
          <w:marBottom w:val="0"/>
          <w:divBdr>
            <w:top w:val="none" w:sz="0" w:space="0" w:color="auto"/>
            <w:left w:val="none" w:sz="0" w:space="0" w:color="auto"/>
            <w:bottom w:val="none" w:sz="0" w:space="0" w:color="auto"/>
            <w:right w:val="none" w:sz="0" w:space="0" w:color="auto"/>
          </w:divBdr>
        </w:div>
        <w:div w:id="1673214010">
          <w:marLeft w:val="480"/>
          <w:marRight w:val="0"/>
          <w:marTop w:val="0"/>
          <w:marBottom w:val="0"/>
          <w:divBdr>
            <w:top w:val="none" w:sz="0" w:space="0" w:color="auto"/>
            <w:left w:val="none" w:sz="0" w:space="0" w:color="auto"/>
            <w:bottom w:val="none" w:sz="0" w:space="0" w:color="auto"/>
            <w:right w:val="none" w:sz="0" w:space="0" w:color="auto"/>
          </w:divBdr>
        </w:div>
        <w:div w:id="606741899">
          <w:marLeft w:val="480"/>
          <w:marRight w:val="0"/>
          <w:marTop w:val="0"/>
          <w:marBottom w:val="0"/>
          <w:divBdr>
            <w:top w:val="none" w:sz="0" w:space="0" w:color="auto"/>
            <w:left w:val="none" w:sz="0" w:space="0" w:color="auto"/>
            <w:bottom w:val="none" w:sz="0" w:space="0" w:color="auto"/>
            <w:right w:val="none" w:sz="0" w:space="0" w:color="auto"/>
          </w:divBdr>
        </w:div>
        <w:div w:id="1185703871">
          <w:marLeft w:val="480"/>
          <w:marRight w:val="0"/>
          <w:marTop w:val="0"/>
          <w:marBottom w:val="0"/>
          <w:divBdr>
            <w:top w:val="none" w:sz="0" w:space="0" w:color="auto"/>
            <w:left w:val="none" w:sz="0" w:space="0" w:color="auto"/>
            <w:bottom w:val="none" w:sz="0" w:space="0" w:color="auto"/>
            <w:right w:val="none" w:sz="0" w:space="0" w:color="auto"/>
          </w:divBdr>
        </w:div>
        <w:div w:id="1967197806">
          <w:marLeft w:val="480"/>
          <w:marRight w:val="0"/>
          <w:marTop w:val="0"/>
          <w:marBottom w:val="0"/>
          <w:divBdr>
            <w:top w:val="none" w:sz="0" w:space="0" w:color="auto"/>
            <w:left w:val="none" w:sz="0" w:space="0" w:color="auto"/>
            <w:bottom w:val="none" w:sz="0" w:space="0" w:color="auto"/>
            <w:right w:val="none" w:sz="0" w:space="0" w:color="auto"/>
          </w:divBdr>
        </w:div>
        <w:div w:id="153765796">
          <w:marLeft w:val="480"/>
          <w:marRight w:val="0"/>
          <w:marTop w:val="0"/>
          <w:marBottom w:val="0"/>
          <w:divBdr>
            <w:top w:val="none" w:sz="0" w:space="0" w:color="auto"/>
            <w:left w:val="none" w:sz="0" w:space="0" w:color="auto"/>
            <w:bottom w:val="none" w:sz="0" w:space="0" w:color="auto"/>
            <w:right w:val="none" w:sz="0" w:space="0" w:color="auto"/>
          </w:divBdr>
        </w:div>
        <w:div w:id="835538819">
          <w:marLeft w:val="480"/>
          <w:marRight w:val="0"/>
          <w:marTop w:val="0"/>
          <w:marBottom w:val="0"/>
          <w:divBdr>
            <w:top w:val="none" w:sz="0" w:space="0" w:color="auto"/>
            <w:left w:val="none" w:sz="0" w:space="0" w:color="auto"/>
            <w:bottom w:val="none" w:sz="0" w:space="0" w:color="auto"/>
            <w:right w:val="none" w:sz="0" w:space="0" w:color="auto"/>
          </w:divBdr>
        </w:div>
        <w:div w:id="1957324167">
          <w:marLeft w:val="480"/>
          <w:marRight w:val="0"/>
          <w:marTop w:val="0"/>
          <w:marBottom w:val="0"/>
          <w:divBdr>
            <w:top w:val="none" w:sz="0" w:space="0" w:color="auto"/>
            <w:left w:val="none" w:sz="0" w:space="0" w:color="auto"/>
            <w:bottom w:val="none" w:sz="0" w:space="0" w:color="auto"/>
            <w:right w:val="none" w:sz="0" w:space="0" w:color="auto"/>
          </w:divBdr>
        </w:div>
        <w:div w:id="339311228">
          <w:marLeft w:val="480"/>
          <w:marRight w:val="0"/>
          <w:marTop w:val="0"/>
          <w:marBottom w:val="0"/>
          <w:divBdr>
            <w:top w:val="none" w:sz="0" w:space="0" w:color="auto"/>
            <w:left w:val="none" w:sz="0" w:space="0" w:color="auto"/>
            <w:bottom w:val="none" w:sz="0" w:space="0" w:color="auto"/>
            <w:right w:val="none" w:sz="0" w:space="0" w:color="auto"/>
          </w:divBdr>
        </w:div>
        <w:div w:id="2050762963">
          <w:marLeft w:val="480"/>
          <w:marRight w:val="0"/>
          <w:marTop w:val="0"/>
          <w:marBottom w:val="0"/>
          <w:divBdr>
            <w:top w:val="none" w:sz="0" w:space="0" w:color="auto"/>
            <w:left w:val="none" w:sz="0" w:space="0" w:color="auto"/>
            <w:bottom w:val="none" w:sz="0" w:space="0" w:color="auto"/>
            <w:right w:val="none" w:sz="0" w:space="0" w:color="auto"/>
          </w:divBdr>
        </w:div>
        <w:div w:id="1860850163">
          <w:marLeft w:val="480"/>
          <w:marRight w:val="0"/>
          <w:marTop w:val="0"/>
          <w:marBottom w:val="0"/>
          <w:divBdr>
            <w:top w:val="none" w:sz="0" w:space="0" w:color="auto"/>
            <w:left w:val="none" w:sz="0" w:space="0" w:color="auto"/>
            <w:bottom w:val="none" w:sz="0" w:space="0" w:color="auto"/>
            <w:right w:val="none" w:sz="0" w:space="0" w:color="auto"/>
          </w:divBdr>
        </w:div>
        <w:div w:id="723412333">
          <w:marLeft w:val="480"/>
          <w:marRight w:val="0"/>
          <w:marTop w:val="0"/>
          <w:marBottom w:val="0"/>
          <w:divBdr>
            <w:top w:val="none" w:sz="0" w:space="0" w:color="auto"/>
            <w:left w:val="none" w:sz="0" w:space="0" w:color="auto"/>
            <w:bottom w:val="none" w:sz="0" w:space="0" w:color="auto"/>
            <w:right w:val="none" w:sz="0" w:space="0" w:color="auto"/>
          </w:divBdr>
        </w:div>
        <w:div w:id="1582367389">
          <w:marLeft w:val="480"/>
          <w:marRight w:val="0"/>
          <w:marTop w:val="0"/>
          <w:marBottom w:val="0"/>
          <w:divBdr>
            <w:top w:val="none" w:sz="0" w:space="0" w:color="auto"/>
            <w:left w:val="none" w:sz="0" w:space="0" w:color="auto"/>
            <w:bottom w:val="none" w:sz="0" w:space="0" w:color="auto"/>
            <w:right w:val="none" w:sz="0" w:space="0" w:color="auto"/>
          </w:divBdr>
        </w:div>
        <w:div w:id="2050035270">
          <w:marLeft w:val="480"/>
          <w:marRight w:val="0"/>
          <w:marTop w:val="0"/>
          <w:marBottom w:val="0"/>
          <w:divBdr>
            <w:top w:val="none" w:sz="0" w:space="0" w:color="auto"/>
            <w:left w:val="none" w:sz="0" w:space="0" w:color="auto"/>
            <w:bottom w:val="none" w:sz="0" w:space="0" w:color="auto"/>
            <w:right w:val="none" w:sz="0" w:space="0" w:color="auto"/>
          </w:divBdr>
        </w:div>
        <w:div w:id="1884898165">
          <w:marLeft w:val="480"/>
          <w:marRight w:val="0"/>
          <w:marTop w:val="0"/>
          <w:marBottom w:val="0"/>
          <w:divBdr>
            <w:top w:val="none" w:sz="0" w:space="0" w:color="auto"/>
            <w:left w:val="none" w:sz="0" w:space="0" w:color="auto"/>
            <w:bottom w:val="none" w:sz="0" w:space="0" w:color="auto"/>
            <w:right w:val="none" w:sz="0" w:space="0" w:color="auto"/>
          </w:divBdr>
        </w:div>
        <w:div w:id="1829246603">
          <w:marLeft w:val="480"/>
          <w:marRight w:val="0"/>
          <w:marTop w:val="0"/>
          <w:marBottom w:val="0"/>
          <w:divBdr>
            <w:top w:val="none" w:sz="0" w:space="0" w:color="auto"/>
            <w:left w:val="none" w:sz="0" w:space="0" w:color="auto"/>
            <w:bottom w:val="none" w:sz="0" w:space="0" w:color="auto"/>
            <w:right w:val="none" w:sz="0" w:space="0" w:color="auto"/>
          </w:divBdr>
        </w:div>
        <w:div w:id="2059433396">
          <w:marLeft w:val="480"/>
          <w:marRight w:val="0"/>
          <w:marTop w:val="0"/>
          <w:marBottom w:val="0"/>
          <w:divBdr>
            <w:top w:val="none" w:sz="0" w:space="0" w:color="auto"/>
            <w:left w:val="none" w:sz="0" w:space="0" w:color="auto"/>
            <w:bottom w:val="none" w:sz="0" w:space="0" w:color="auto"/>
            <w:right w:val="none" w:sz="0" w:space="0" w:color="auto"/>
          </w:divBdr>
        </w:div>
        <w:div w:id="590356994">
          <w:marLeft w:val="480"/>
          <w:marRight w:val="0"/>
          <w:marTop w:val="0"/>
          <w:marBottom w:val="0"/>
          <w:divBdr>
            <w:top w:val="none" w:sz="0" w:space="0" w:color="auto"/>
            <w:left w:val="none" w:sz="0" w:space="0" w:color="auto"/>
            <w:bottom w:val="none" w:sz="0" w:space="0" w:color="auto"/>
            <w:right w:val="none" w:sz="0" w:space="0" w:color="auto"/>
          </w:divBdr>
        </w:div>
        <w:div w:id="72626710">
          <w:marLeft w:val="480"/>
          <w:marRight w:val="0"/>
          <w:marTop w:val="0"/>
          <w:marBottom w:val="0"/>
          <w:divBdr>
            <w:top w:val="none" w:sz="0" w:space="0" w:color="auto"/>
            <w:left w:val="none" w:sz="0" w:space="0" w:color="auto"/>
            <w:bottom w:val="none" w:sz="0" w:space="0" w:color="auto"/>
            <w:right w:val="none" w:sz="0" w:space="0" w:color="auto"/>
          </w:divBdr>
        </w:div>
        <w:div w:id="925309099">
          <w:marLeft w:val="480"/>
          <w:marRight w:val="0"/>
          <w:marTop w:val="0"/>
          <w:marBottom w:val="0"/>
          <w:divBdr>
            <w:top w:val="none" w:sz="0" w:space="0" w:color="auto"/>
            <w:left w:val="none" w:sz="0" w:space="0" w:color="auto"/>
            <w:bottom w:val="none" w:sz="0" w:space="0" w:color="auto"/>
            <w:right w:val="none" w:sz="0" w:space="0" w:color="auto"/>
          </w:divBdr>
        </w:div>
        <w:div w:id="1531339420">
          <w:marLeft w:val="480"/>
          <w:marRight w:val="0"/>
          <w:marTop w:val="0"/>
          <w:marBottom w:val="0"/>
          <w:divBdr>
            <w:top w:val="none" w:sz="0" w:space="0" w:color="auto"/>
            <w:left w:val="none" w:sz="0" w:space="0" w:color="auto"/>
            <w:bottom w:val="none" w:sz="0" w:space="0" w:color="auto"/>
            <w:right w:val="none" w:sz="0" w:space="0" w:color="auto"/>
          </w:divBdr>
        </w:div>
        <w:div w:id="1823308480">
          <w:marLeft w:val="480"/>
          <w:marRight w:val="0"/>
          <w:marTop w:val="0"/>
          <w:marBottom w:val="0"/>
          <w:divBdr>
            <w:top w:val="none" w:sz="0" w:space="0" w:color="auto"/>
            <w:left w:val="none" w:sz="0" w:space="0" w:color="auto"/>
            <w:bottom w:val="none" w:sz="0" w:space="0" w:color="auto"/>
            <w:right w:val="none" w:sz="0" w:space="0" w:color="auto"/>
          </w:divBdr>
        </w:div>
        <w:div w:id="94375294">
          <w:marLeft w:val="480"/>
          <w:marRight w:val="0"/>
          <w:marTop w:val="0"/>
          <w:marBottom w:val="0"/>
          <w:divBdr>
            <w:top w:val="none" w:sz="0" w:space="0" w:color="auto"/>
            <w:left w:val="none" w:sz="0" w:space="0" w:color="auto"/>
            <w:bottom w:val="none" w:sz="0" w:space="0" w:color="auto"/>
            <w:right w:val="none" w:sz="0" w:space="0" w:color="auto"/>
          </w:divBdr>
        </w:div>
        <w:div w:id="1826239850">
          <w:marLeft w:val="480"/>
          <w:marRight w:val="0"/>
          <w:marTop w:val="0"/>
          <w:marBottom w:val="0"/>
          <w:divBdr>
            <w:top w:val="none" w:sz="0" w:space="0" w:color="auto"/>
            <w:left w:val="none" w:sz="0" w:space="0" w:color="auto"/>
            <w:bottom w:val="none" w:sz="0" w:space="0" w:color="auto"/>
            <w:right w:val="none" w:sz="0" w:space="0" w:color="auto"/>
          </w:divBdr>
        </w:div>
        <w:div w:id="1144783815">
          <w:marLeft w:val="480"/>
          <w:marRight w:val="0"/>
          <w:marTop w:val="0"/>
          <w:marBottom w:val="0"/>
          <w:divBdr>
            <w:top w:val="none" w:sz="0" w:space="0" w:color="auto"/>
            <w:left w:val="none" w:sz="0" w:space="0" w:color="auto"/>
            <w:bottom w:val="none" w:sz="0" w:space="0" w:color="auto"/>
            <w:right w:val="none" w:sz="0" w:space="0" w:color="auto"/>
          </w:divBdr>
        </w:div>
        <w:div w:id="47994342">
          <w:marLeft w:val="480"/>
          <w:marRight w:val="0"/>
          <w:marTop w:val="0"/>
          <w:marBottom w:val="0"/>
          <w:divBdr>
            <w:top w:val="none" w:sz="0" w:space="0" w:color="auto"/>
            <w:left w:val="none" w:sz="0" w:space="0" w:color="auto"/>
            <w:bottom w:val="none" w:sz="0" w:space="0" w:color="auto"/>
            <w:right w:val="none" w:sz="0" w:space="0" w:color="auto"/>
          </w:divBdr>
        </w:div>
        <w:div w:id="1171214261">
          <w:marLeft w:val="480"/>
          <w:marRight w:val="0"/>
          <w:marTop w:val="0"/>
          <w:marBottom w:val="0"/>
          <w:divBdr>
            <w:top w:val="none" w:sz="0" w:space="0" w:color="auto"/>
            <w:left w:val="none" w:sz="0" w:space="0" w:color="auto"/>
            <w:bottom w:val="none" w:sz="0" w:space="0" w:color="auto"/>
            <w:right w:val="none" w:sz="0" w:space="0" w:color="auto"/>
          </w:divBdr>
        </w:div>
        <w:div w:id="1779526623">
          <w:marLeft w:val="480"/>
          <w:marRight w:val="0"/>
          <w:marTop w:val="0"/>
          <w:marBottom w:val="0"/>
          <w:divBdr>
            <w:top w:val="none" w:sz="0" w:space="0" w:color="auto"/>
            <w:left w:val="none" w:sz="0" w:space="0" w:color="auto"/>
            <w:bottom w:val="none" w:sz="0" w:space="0" w:color="auto"/>
            <w:right w:val="none" w:sz="0" w:space="0" w:color="auto"/>
          </w:divBdr>
        </w:div>
        <w:div w:id="1873150923">
          <w:marLeft w:val="480"/>
          <w:marRight w:val="0"/>
          <w:marTop w:val="0"/>
          <w:marBottom w:val="0"/>
          <w:divBdr>
            <w:top w:val="none" w:sz="0" w:space="0" w:color="auto"/>
            <w:left w:val="none" w:sz="0" w:space="0" w:color="auto"/>
            <w:bottom w:val="none" w:sz="0" w:space="0" w:color="auto"/>
            <w:right w:val="none" w:sz="0" w:space="0" w:color="auto"/>
          </w:divBdr>
        </w:div>
        <w:div w:id="1085570549">
          <w:marLeft w:val="480"/>
          <w:marRight w:val="0"/>
          <w:marTop w:val="0"/>
          <w:marBottom w:val="0"/>
          <w:divBdr>
            <w:top w:val="none" w:sz="0" w:space="0" w:color="auto"/>
            <w:left w:val="none" w:sz="0" w:space="0" w:color="auto"/>
            <w:bottom w:val="none" w:sz="0" w:space="0" w:color="auto"/>
            <w:right w:val="none" w:sz="0" w:space="0" w:color="auto"/>
          </w:divBdr>
        </w:div>
        <w:div w:id="1262643422">
          <w:marLeft w:val="480"/>
          <w:marRight w:val="0"/>
          <w:marTop w:val="0"/>
          <w:marBottom w:val="0"/>
          <w:divBdr>
            <w:top w:val="none" w:sz="0" w:space="0" w:color="auto"/>
            <w:left w:val="none" w:sz="0" w:space="0" w:color="auto"/>
            <w:bottom w:val="none" w:sz="0" w:space="0" w:color="auto"/>
            <w:right w:val="none" w:sz="0" w:space="0" w:color="auto"/>
          </w:divBdr>
        </w:div>
        <w:div w:id="1227304244">
          <w:marLeft w:val="480"/>
          <w:marRight w:val="0"/>
          <w:marTop w:val="0"/>
          <w:marBottom w:val="0"/>
          <w:divBdr>
            <w:top w:val="none" w:sz="0" w:space="0" w:color="auto"/>
            <w:left w:val="none" w:sz="0" w:space="0" w:color="auto"/>
            <w:bottom w:val="none" w:sz="0" w:space="0" w:color="auto"/>
            <w:right w:val="none" w:sz="0" w:space="0" w:color="auto"/>
          </w:divBdr>
        </w:div>
        <w:div w:id="1873419131">
          <w:marLeft w:val="480"/>
          <w:marRight w:val="0"/>
          <w:marTop w:val="0"/>
          <w:marBottom w:val="0"/>
          <w:divBdr>
            <w:top w:val="none" w:sz="0" w:space="0" w:color="auto"/>
            <w:left w:val="none" w:sz="0" w:space="0" w:color="auto"/>
            <w:bottom w:val="none" w:sz="0" w:space="0" w:color="auto"/>
            <w:right w:val="none" w:sz="0" w:space="0" w:color="auto"/>
          </w:divBdr>
        </w:div>
        <w:div w:id="582763987">
          <w:marLeft w:val="480"/>
          <w:marRight w:val="0"/>
          <w:marTop w:val="0"/>
          <w:marBottom w:val="0"/>
          <w:divBdr>
            <w:top w:val="none" w:sz="0" w:space="0" w:color="auto"/>
            <w:left w:val="none" w:sz="0" w:space="0" w:color="auto"/>
            <w:bottom w:val="none" w:sz="0" w:space="0" w:color="auto"/>
            <w:right w:val="none" w:sz="0" w:space="0" w:color="auto"/>
          </w:divBdr>
        </w:div>
        <w:div w:id="438066068">
          <w:marLeft w:val="480"/>
          <w:marRight w:val="0"/>
          <w:marTop w:val="0"/>
          <w:marBottom w:val="0"/>
          <w:divBdr>
            <w:top w:val="none" w:sz="0" w:space="0" w:color="auto"/>
            <w:left w:val="none" w:sz="0" w:space="0" w:color="auto"/>
            <w:bottom w:val="none" w:sz="0" w:space="0" w:color="auto"/>
            <w:right w:val="none" w:sz="0" w:space="0" w:color="auto"/>
          </w:divBdr>
        </w:div>
        <w:div w:id="1972513263">
          <w:marLeft w:val="480"/>
          <w:marRight w:val="0"/>
          <w:marTop w:val="0"/>
          <w:marBottom w:val="0"/>
          <w:divBdr>
            <w:top w:val="none" w:sz="0" w:space="0" w:color="auto"/>
            <w:left w:val="none" w:sz="0" w:space="0" w:color="auto"/>
            <w:bottom w:val="none" w:sz="0" w:space="0" w:color="auto"/>
            <w:right w:val="none" w:sz="0" w:space="0" w:color="auto"/>
          </w:divBdr>
        </w:div>
        <w:div w:id="1866282617">
          <w:marLeft w:val="480"/>
          <w:marRight w:val="0"/>
          <w:marTop w:val="0"/>
          <w:marBottom w:val="0"/>
          <w:divBdr>
            <w:top w:val="none" w:sz="0" w:space="0" w:color="auto"/>
            <w:left w:val="none" w:sz="0" w:space="0" w:color="auto"/>
            <w:bottom w:val="none" w:sz="0" w:space="0" w:color="auto"/>
            <w:right w:val="none" w:sz="0" w:space="0" w:color="auto"/>
          </w:divBdr>
        </w:div>
        <w:div w:id="254366885">
          <w:marLeft w:val="480"/>
          <w:marRight w:val="0"/>
          <w:marTop w:val="0"/>
          <w:marBottom w:val="0"/>
          <w:divBdr>
            <w:top w:val="none" w:sz="0" w:space="0" w:color="auto"/>
            <w:left w:val="none" w:sz="0" w:space="0" w:color="auto"/>
            <w:bottom w:val="none" w:sz="0" w:space="0" w:color="auto"/>
            <w:right w:val="none" w:sz="0" w:space="0" w:color="auto"/>
          </w:divBdr>
        </w:div>
        <w:div w:id="1375470252">
          <w:marLeft w:val="480"/>
          <w:marRight w:val="0"/>
          <w:marTop w:val="0"/>
          <w:marBottom w:val="0"/>
          <w:divBdr>
            <w:top w:val="none" w:sz="0" w:space="0" w:color="auto"/>
            <w:left w:val="none" w:sz="0" w:space="0" w:color="auto"/>
            <w:bottom w:val="none" w:sz="0" w:space="0" w:color="auto"/>
            <w:right w:val="none" w:sz="0" w:space="0" w:color="auto"/>
          </w:divBdr>
        </w:div>
        <w:div w:id="1775829350">
          <w:marLeft w:val="480"/>
          <w:marRight w:val="0"/>
          <w:marTop w:val="0"/>
          <w:marBottom w:val="0"/>
          <w:divBdr>
            <w:top w:val="none" w:sz="0" w:space="0" w:color="auto"/>
            <w:left w:val="none" w:sz="0" w:space="0" w:color="auto"/>
            <w:bottom w:val="none" w:sz="0" w:space="0" w:color="auto"/>
            <w:right w:val="none" w:sz="0" w:space="0" w:color="auto"/>
          </w:divBdr>
        </w:div>
        <w:div w:id="1495563693">
          <w:marLeft w:val="480"/>
          <w:marRight w:val="0"/>
          <w:marTop w:val="0"/>
          <w:marBottom w:val="0"/>
          <w:divBdr>
            <w:top w:val="none" w:sz="0" w:space="0" w:color="auto"/>
            <w:left w:val="none" w:sz="0" w:space="0" w:color="auto"/>
            <w:bottom w:val="none" w:sz="0" w:space="0" w:color="auto"/>
            <w:right w:val="none" w:sz="0" w:space="0" w:color="auto"/>
          </w:divBdr>
        </w:div>
        <w:div w:id="863666164">
          <w:marLeft w:val="480"/>
          <w:marRight w:val="0"/>
          <w:marTop w:val="0"/>
          <w:marBottom w:val="0"/>
          <w:divBdr>
            <w:top w:val="none" w:sz="0" w:space="0" w:color="auto"/>
            <w:left w:val="none" w:sz="0" w:space="0" w:color="auto"/>
            <w:bottom w:val="none" w:sz="0" w:space="0" w:color="auto"/>
            <w:right w:val="none" w:sz="0" w:space="0" w:color="auto"/>
          </w:divBdr>
        </w:div>
        <w:div w:id="636498415">
          <w:marLeft w:val="480"/>
          <w:marRight w:val="0"/>
          <w:marTop w:val="0"/>
          <w:marBottom w:val="0"/>
          <w:divBdr>
            <w:top w:val="none" w:sz="0" w:space="0" w:color="auto"/>
            <w:left w:val="none" w:sz="0" w:space="0" w:color="auto"/>
            <w:bottom w:val="none" w:sz="0" w:space="0" w:color="auto"/>
            <w:right w:val="none" w:sz="0" w:space="0" w:color="auto"/>
          </w:divBdr>
        </w:div>
        <w:div w:id="953514504">
          <w:marLeft w:val="480"/>
          <w:marRight w:val="0"/>
          <w:marTop w:val="0"/>
          <w:marBottom w:val="0"/>
          <w:divBdr>
            <w:top w:val="none" w:sz="0" w:space="0" w:color="auto"/>
            <w:left w:val="none" w:sz="0" w:space="0" w:color="auto"/>
            <w:bottom w:val="none" w:sz="0" w:space="0" w:color="auto"/>
            <w:right w:val="none" w:sz="0" w:space="0" w:color="auto"/>
          </w:divBdr>
        </w:div>
        <w:div w:id="534730398">
          <w:marLeft w:val="480"/>
          <w:marRight w:val="0"/>
          <w:marTop w:val="0"/>
          <w:marBottom w:val="0"/>
          <w:divBdr>
            <w:top w:val="none" w:sz="0" w:space="0" w:color="auto"/>
            <w:left w:val="none" w:sz="0" w:space="0" w:color="auto"/>
            <w:bottom w:val="none" w:sz="0" w:space="0" w:color="auto"/>
            <w:right w:val="none" w:sz="0" w:space="0" w:color="auto"/>
          </w:divBdr>
        </w:div>
        <w:div w:id="1279683868">
          <w:marLeft w:val="480"/>
          <w:marRight w:val="0"/>
          <w:marTop w:val="0"/>
          <w:marBottom w:val="0"/>
          <w:divBdr>
            <w:top w:val="none" w:sz="0" w:space="0" w:color="auto"/>
            <w:left w:val="none" w:sz="0" w:space="0" w:color="auto"/>
            <w:bottom w:val="none" w:sz="0" w:space="0" w:color="auto"/>
            <w:right w:val="none" w:sz="0" w:space="0" w:color="auto"/>
          </w:divBdr>
        </w:div>
        <w:div w:id="1304847571">
          <w:marLeft w:val="480"/>
          <w:marRight w:val="0"/>
          <w:marTop w:val="0"/>
          <w:marBottom w:val="0"/>
          <w:divBdr>
            <w:top w:val="none" w:sz="0" w:space="0" w:color="auto"/>
            <w:left w:val="none" w:sz="0" w:space="0" w:color="auto"/>
            <w:bottom w:val="none" w:sz="0" w:space="0" w:color="auto"/>
            <w:right w:val="none" w:sz="0" w:space="0" w:color="auto"/>
          </w:divBdr>
        </w:div>
        <w:div w:id="386147915">
          <w:marLeft w:val="480"/>
          <w:marRight w:val="0"/>
          <w:marTop w:val="0"/>
          <w:marBottom w:val="0"/>
          <w:divBdr>
            <w:top w:val="none" w:sz="0" w:space="0" w:color="auto"/>
            <w:left w:val="none" w:sz="0" w:space="0" w:color="auto"/>
            <w:bottom w:val="none" w:sz="0" w:space="0" w:color="auto"/>
            <w:right w:val="none" w:sz="0" w:space="0" w:color="auto"/>
          </w:divBdr>
        </w:div>
        <w:div w:id="1670253357">
          <w:marLeft w:val="480"/>
          <w:marRight w:val="0"/>
          <w:marTop w:val="0"/>
          <w:marBottom w:val="0"/>
          <w:divBdr>
            <w:top w:val="none" w:sz="0" w:space="0" w:color="auto"/>
            <w:left w:val="none" w:sz="0" w:space="0" w:color="auto"/>
            <w:bottom w:val="none" w:sz="0" w:space="0" w:color="auto"/>
            <w:right w:val="none" w:sz="0" w:space="0" w:color="auto"/>
          </w:divBdr>
        </w:div>
        <w:div w:id="607079296">
          <w:marLeft w:val="480"/>
          <w:marRight w:val="0"/>
          <w:marTop w:val="0"/>
          <w:marBottom w:val="0"/>
          <w:divBdr>
            <w:top w:val="none" w:sz="0" w:space="0" w:color="auto"/>
            <w:left w:val="none" w:sz="0" w:space="0" w:color="auto"/>
            <w:bottom w:val="none" w:sz="0" w:space="0" w:color="auto"/>
            <w:right w:val="none" w:sz="0" w:space="0" w:color="auto"/>
          </w:divBdr>
        </w:div>
        <w:div w:id="450590345">
          <w:marLeft w:val="480"/>
          <w:marRight w:val="0"/>
          <w:marTop w:val="0"/>
          <w:marBottom w:val="0"/>
          <w:divBdr>
            <w:top w:val="none" w:sz="0" w:space="0" w:color="auto"/>
            <w:left w:val="none" w:sz="0" w:space="0" w:color="auto"/>
            <w:bottom w:val="none" w:sz="0" w:space="0" w:color="auto"/>
            <w:right w:val="none" w:sz="0" w:space="0" w:color="auto"/>
          </w:divBdr>
        </w:div>
        <w:div w:id="1557087645">
          <w:marLeft w:val="480"/>
          <w:marRight w:val="0"/>
          <w:marTop w:val="0"/>
          <w:marBottom w:val="0"/>
          <w:divBdr>
            <w:top w:val="none" w:sz="0" w:space="0" w:color="auto"/>
            <w:left w:val="none" w:sz="0" w:space="0" w:color="auto"/>
            <w:bottom w:val="none" w:sz="0" w:space="0" w:color="auto"/>
            <w:right w:val="none" w:sz="0" w:space="0" w:color="auto"/>
          </w:divBdr>
        </w:div>
        <w:div w:id="65613393">
          <w:marLeft w:val="480"/>
          <w:marRight w:val="0"/>
          <w:marTop w:val="0"/>
          <w:marBottom w:val="0"/>
          <w:divBdr>
            <w:top w:val="none" w:sz="0" w:space="0" w:color="auto"/>
            <w:left w:val="none" w:sz="0" w:space="0" w:color="auto"/>
            <w:bottom w:val="none" w:sz="0" w:space="0" w:color="auto"/>
            <w:right w:val="none" w:sz="0" w:space="0" w:color="auto"/>
          </w:divBdr>
        </w:div>
        <w:div w:id="1081566806">
          <w:marLeft w:val="480"/>
          <w:marRight w:val="0"/>
          <w:marTop w:val="0"/>
          <w:marBottom w:val="0"/>
          <w:divBdr>
            <w:top w:val="none" w:sz="0" w:space="0" w:color="auto"/>
            <w:left w:val="none" w:sz="0" w:space="0" w:color="auto"/>
            <w:bottom w:val="none" w:sz="0" w:space="0" w:color="auto"/>
            <w:right w:val="none" w:sz="0" w:space="0" w:color="auto"/>
          </w:divBdr>
        </w:div>
        <w:div w:id="192614491">
          <w:marLeft w:val="480"/>
          <w:marRight w:val="0"/>
          <w:marTop w:val="0"/>
          <w:marBottom w:val="0"/>
          <w:divBdr>
            <w:top w:val="none" w:sz="0" w:space="0" w:color="auto"/>
            <w:left w:val="none" w:sz="0" w:space="0" w:color="auto"/>
            <w:bottom w:val="none" w:sz="0" w:space="0" w:color="auto"/>
            <w:right w:val="none" w:sz="0" w:space="0" w:color="auto"/>
          </w:divBdr>
        </w:div>
        <w:div w:id="111899051">
          <w:marLeft w:val="480"/>
          <w:marRight w:val="0"/>
          <w:marTop w:val="0"/>
          <w:marBottom w:val="0"/>
          <w:divBdr>
            <w:top w:val="none" w:sz="0" w:space="0" w:color="auto"/>
            <w:left w:val="none" w:sz="0" w:space="0" w:color="auto"/>
            <w:bottom w:val="none" w:sz="0" w:space="0" w:color="auto"/>
            <w:right w:val="none" w:sz="0" w:space="0" w:color="auto"/>
          </w:divBdr>
        </w:div>
        <w:div w:id="565646655">
          <w:marLeft w:val="480"/>
          <w:marRight w:val="0"/>
          <w:marTop w:val="0"/>
          <w:marBottom w:val="0"/>
          <w:divBdr>
            <w:top w:val="none" w:sz="0" w:space="0" w:color="auto"/>
            <w:left w:val="none" w:sz="0" w:space="0" w:color="auto"/>
            <w:bottom w:val="none" w:sz="0" w:space="0" w:color="auto"/>
            <w:right w:val="none" w:sz="0" w:space="0" w:color="auto"/>
          </w:divBdr>
        </w:div>
        <w:div w:id="2142382667">
          <w:marLeft w:val="480"/>
          <w:marRight w:val="0"/>
          <w:marTop w:val="0"/>
          <w:marBottom w:val="0"/>
          <w:divBdr>
            <w:top w:val="none" w:sz="0" w:space="0" w:color="auto"/>
            <w:left w:val="none" w:sz="0" w:space="0" w:color="auto"/>
            <w:bottom w:val="none" w:sz="0" w:space="0" w:color="auto"/>
            <w:right w:val="none" w:sz="0" w:space="0" w:color="auto"/>
          </w:divBdr>
        </w:div>
        <w:div w:id="28647346">
          <w:marLeft w:val="480"/>
          <w:marRight w:val="0"/>
          <w:marTop w:val="0"/>
          <w:marBottom w:val="0"/>
          <w:divBdr>
            <w:top w:val="none" w:sz="0" w:space="0" w:color="auto"/>
            <w:left w:val="none" w:sz="0" w:space="0" w:color="auto"/>
            <w:bottom w:val="none" w:sz="0" w:space="0" w:color="auto"/>
            <w:right w:val="none" w:sz="0" w:space="0" w:color="auto"/>
          </w:divBdr>
        </w:div>
        <w:div w:id="205340956">
          <w:marLeft w:val="480"/>
          <w:marRight w:val="0"/>
          <w:marTop w:val="0"/>
          <w:marBottom w:val="0"/>
          <w:divBdr>
            <w:top w:val="none" w:sz="0" w:space="0" w:color="auto"/>
            <w:left w:val="none" w:sz="0" w:space="0" w:color="auto"/>
            <w:bottom w:val="none" w:sz="0" w:space="0" w:color="auto"/>
            <w:right w:val="none" w:sz="0" w:space="0" w:color="auto"/>
          </w:divBdr>
        </w:div>
        <w:div w:id="1407528818">
          <w:marLeft w:val="480"/>
          <w:marRight w:val="0"/>
          <w:marTop w:val="0"/>
          <w:marBottom w:val="0"/>
          <w:divBdr>
            <w:top w:val="none" w:sz="0" w:space="0" w:color="auto"/>
            <w:left w:val="none" w:sz="0" w:space="0" w:color="auto"/>
            <w:bottom w:val="none" w:sz="0" w:space="0" w:color="auto"/>
            <w:right w:val="none" w:sz="0" w:space="0" w:color="auto"/>
          </w:divBdr>
        </w:div>
        <w:div w:id="1158839147">
          <w:marLeft w:val="480"/>
          <w:marRight w:val="0"/>
          <w:marTop w:val="0"/>
          <w:marBottom w:val="0"/>
          <w:divBdr>
            <w:top w:val="none" w:sz="0" w:space="0" w:color="auto"/>
            <w:left w:val="none" w:sz="0" w:space="0" w:color="auto"/>
            <w:bottom w:val="none" w:sz="0" w:space="0" w:color="auto"/>
            <w:right w:val="none" w:sz="0" w:space="0" w:color="auto"/>
          </w:divBdr>
        </w:div>
      </w:divsChild>
    </w:div>
    <w:div w:id="1441221909">
      <w:bodyDiv w:val="1"/>
      <w:marLeft w:val="0"/>
      <w:marRight w:val="0"/>
      <w:marTop w:val="0"/>
      <w:marBottom w:val="0"/>
      <w:divBdr>
        <w:top w:val="none" w:sz="0" w:space="0" w:color="auto"/>
        <w:left w:val="none" w:sz="0" w:space="0" w:color="auto"/>
        <w:bottom w:val="none" w:sz="0" w:space="0" w:color="auto"/>
        <w:right w:val="none" w:sz="0" w:space="0" w:color="auto"/>
      </w:divBdr>
    </w:div>
    <w:div w:id="1441876401">
      <w:bodyDiv w:val="1"/>
      <w:marLeft w:val="0"/>
      <w:marRight w:val="0"/>
      <w:marTop w:val="0"/>
      <w:marBottom w:val="0"/>
      <w:divBdr>
        <w:top w:val="none" w:sz="0" w:space="0" w:color="auto"/>
        <w:left w:val="none" w:sz="0" w:space="0" w:color="auto"/>
        <w:bottom w:val="none" w:sz="0" w:space="0" w:color="auto"/>
        <w:right w:val="none" w:sz="0" w:space="0" w:color="auto"/>
      </w:divBdr>
    </w:div>
    <w:div w:id="1446533067">
      <w:bodyDiv w:val="1"/>
      <w:marLeft w:val="0"/>
      <w:marRight w:val="0"/>
      <w:marTop w:val="0"/>
      <w:marBottom w:val="0"/>
      <w:divBdr>
        <w:top w:val="none" w:sz="0" w:space="0" w:color="auto"/>
        <w:left w:val="none" w:sz="0" w:space="0" w:color="auto"/>
        <w:bottom w:val="none" w:sz="0" w:space="0" w:color="auto"/>
        <w:right w:val="none" w:sz="0" w:space="0" w:color="auto"/>
      </w:divBdr>
    </w:div>
    <w:div w:id="1448498918">
      <w:bodyDiv w:val="1"/>
      <w:marLeft w:val="0"/>
      <w:marRight w:val="0"/>
      <w:marTop w:val="0"/>
      <w:marBottom w:val="0"/>
      <w:divBdr>
        <w:top w:val="none" w:sz="0" w:space="0" w:color="auto"/>
        <w:left w:val="none" w:sz="0" w:space="0" w:color="auto"/>
        <w:bottom w:val="none" w:sz="0" w:space="0" w:color="auto"/>
        <w:right w:val="none" w:sz="0" w:space="0" w:color="auto"/>
      </w:divBdr>
    </w:div>
    <w:div w:id="1455715163">
      <w:bodyDiv w:val="1"/>
      <w:marLeft w:val="0"/>
      <w:marRight w:val="0"/>
      <w:marTop w:val="0"/>
      <w:marBottom w:val="0"/>
      <w:divBdr>
        <w:top w:val="none" w:sz="0" w:space="0" w:color="auto"/>
        <w:left w:val="none" w:sz="0" w:space="0" w:color="auto"/>
        <w:bottom w:val="none" w:sz="0" w:space="0" w:color="auto"/>
        <w:right w:val="none" w:sz="0" w:space="0" w:color="auto"/>
      </w:divBdr>
    </w:div>
    <w:div w:id="1460604938">
      <w:bodyDiv w:val="1"/>
      <w:marLeft w:val="0"/>
      <w:marRight w:val="0"/>
      <w:marTop w:val="0"/>
      <w:marBottom w:val="0"/>
      <w:divBdr>
        <w:top w:val="none" w:sz="0" w:space="0" w:color="auto"/>
        <w:left w:val="none" w:sz="0" w:space="0" w:color="auto"/>
        <w:bottom w:val="none" w:sz="0" w:space="0" w:color="auto"/>
        <w:right w:val="none" w:sz="0" w:space="0" w:color="auto"/>
      </w:divBdr>
    </w:div>
    <w:div w:id="1467238396">
      <w:bodyDiv w:val="1"/>
      <w:marLeft w:val="0"/>
      <w:marRight w:val="0"/>
      <w:marTop w:val="0"/>
      <w:marBottom w:val="0"/>
      <w:divBdr>
        <w:top w:val="none" w:sz="0" w:space="0" w:color="auto"/>
        <w:left w:val="none" w:sz="0" w:space="0" w:color="auto"/>
        <w:bottom w:val="none" w:sz="0" w:space="0" w:color="auto"/>
        <w:right w:val="none" w:sz="0" w:space="0" w:color="auto"/>
      </w:divBdr>
      <w:divsChild>
        <w:div w:id="1499345046">
          <w:marLeft w:val="640"/>
          <w:marRight w:val="0"/>
          <w:marTop w:val="0"/>
          <w:marBottom w:val="0"/>
          <w:divBdr>
            <w:top w:val="none" w:sz="0" w:space="0" w:color="auto"/>
            <w:left w:val="none" w:sz="0" w:space="0" w:color="auto"/>
            <w:bottom w:val="none" w:sz="0" w:space="0" w:color="auto"/>
            <w:right w:val="none" w:sz="0" w:space="0" w:color="auto"/>
          </w:divBdr>
        </w:div>
        <w:div w:id="324893015">
          <w:marLeft w:val="640"/>
          <w:marRight w:val="0"/>
          <w:marTop w:val="0"/>
          <w:marBottom w:val="0"/>
          <w:divBdr>
            <w:top w:val="none" w:sz="0" w:space="0" w:color="auto"/>
            <w:left w:val="none" w:sz="0" w:space="0" w:color="auto"/>
            <w:bottom w:val="none" w:sz="0" w:space="0" w:color="auto"/>
            <w:right w:val="none" w:sz="0" w:space="0" w:color="auto"/>
          </w:divBdr>
        </w:div>
        <w:div w:id="893927606">
          <w:marLeft w:val="640"/>
          <w:marRight w:val="0"/>
          <w:marTop w:val="0"/>
          <w:marBottom w:val="0"/>
          <w:divBdr>
            <w:top w:val="none" w:sz="0" w:space="0" w:color="auto"/>
            <w:left w:val="none" w:sz="0" w:space="0" w:color="auto"/>
            <w:bottom w:val="none" w:sz="0" w:space="0" w:color="auto"/>
            <w:right w:val="none" w:sz="0" w:space="0" w:color="auto"/>
          </w:divBdr>
        </w:div>
        <w:div w:id="1284652204">
          <w:marLeft w:val="640"/>
          <w:marRight w:val="0"/>
          <w:marTop w:val="0"/>
          <w:marBottom w:val="0"/>
          <w:divBdr>
            <w:top w:val="none" w:sz="0" w:space="0" w:color="auto"/>
            <w:left w:val="none" w:sz="0" w:space="0" w:color="auto"/>
            <w:bottom w:val="none" w:sz="0" w:space="0" w:color="auto"/>
            <w:right w:val="none" w:sz="0" w:space="0" w:color="auto"/>
          </w:divBdr>
        </w:div>
        <w:div w:id="702243556">
          <w:marLeft w:val="640"/>
          <w:marRight w:val="0"/>
          <w:marTop w:val="0"/>
          <w:marBottom w:val="0"/>
          <w:divBdr>
            <w:top w:val="none" w:sz="0" w:space="0" w:color="auto"/>
            <w:left w:val="none" w:sz="0" w:space="0" w:color="auto"/>
            <w:bottom w:val="none" w:sz="0" w:space="0" w:color="auto"/>
            <w:right w:val="none" w:sz="0" w:space="0" w:color="auto"/>
          </w:divBdr>
        </w:div>
        <w:div w:id="500857414">
          <w:marLeft w:val="640"/>
          <w:marRight w:val="0"/>
          <w:marTop w:val="0"/>
          <w:marBottom w:val="0"/>
          <w:divBdr>
            <w:top w:val="none" w:sz="0" w:space="0" w:color="auto"/>
            <w:left w:val="none" w:sz="0" w:space="0" w:color="auto"/>
            <w:bottom w:val="none" w:sz="0" w:space="0" w:color="auto"/>
            <w:right w:val="none" w:sz="0" w:space="0" w:color="auto"/>
          </w:divBdr>
        </w:div>
        <w:div w:id="186675336">
          <w:marLeft w:val="640"/>
          <w:marRight w:val="0"/>
          <w:marTop w:val="0"/>
          <w:marBottom w:val="0"/>
          <w:divBdr>
            <w:top w:val="none" w:sz="0" w:space="0" w:color="auto"/>
            <w:left w:val="none" w:sz="0" w:space="0" w:color="auto"/>
            <w:bottom w:val="none" w:sz="0" w:space="0" w:color="auto"/>
            <w:right w:val="none" w:sz="0" w:space="0" w:color="auto"/>
          </w:divBdr>
        </w:div>
        <w:div w:id="728502265">
          <w:marLeft w:val="640"/>
          <w:marRight w:val="0"/>
          <w:marTop w:val="0"/>
          <w:marBottom w:val="0"/>
          <w:divBdr>
            <w:top w:val="none" w:sz="0" w:space="0" w:color="auto"/>
            <w:left w:val="none" w:sz="0" w:space="0" w:color="auto"/>
            <w:bottom w:val="none" w:sz="0" w:space="0" w:color="auto"/>
            <w:right w:val="none" w:sz="0" w:space="0" w:color="auto"/>
          </w:divBdr>
        </w:div>
        <w:div w:id="418453307">
          <w:marLeft w:val="640"/>
          <w:marRight w:val="0"/>
          <w:marTop w:val="0"/>
          <w:marBottom w:val="0"/>
          <w:divBdr>
            <w:top w:val="none" w:sz="0" w:space="0" w:color="auto"/>
            <w:left w:val="none" w:sz="0" w:space="0" w:color="auto"/>
            <w:bottom w:val="none" w:sz="0" w:space="0" w:color="auto"/>
            <w:right w:val="none" w:sz="0" w:space="0" w:color="auto"/>
          </w:divBdr>
        </w:div>
        <w:div w:id="1996567588">
          <w:marLeft w:val="640"/>
          <w:marRight w:val="0"/>
          <w:marTop w:val="0"/>
          <w:marBottom w:val="0"/>
          <w:divBdr>
            <w:top w:val="none" w:sz="0" w:space="0" w:color="auto"/>
            <w:left w:val="none" w:sz="0" w:space="0" w:color="auto"/>
            <w:bottom w:val="none" w:sz="0" w:space="0" w:color="auto"/>
            <w:right w:val="none" w:sz="0" w:space="0" w:color="auto"/>
          </w:divBdr>
        </w:div>
        <w:div w:id="723024401">
          <w:marLeft w:val="640"/>
          <w:marRight w:val="0"/>
          <w:marTop w:val="0"/>
          <w:marBottom w:val="0"/>
          <w:divBdr>
            <w:top w:val="none" w:sz="0" w:space="0" w:color="auto"/>
            <w:left w:val="none" w:sz="0" w:space="0" w:color="auto"/>
            <w:bottom w:val="none" w:sz="0" w:space="0" w:color="auto"/>
            <w:right w:val="none" w:sz="0" w:space="0" w:color="auto"/>
          </w:divBdr>
        </w:div>
        <w:div w:id="505831001">
          <w:marLeft w:val="640"/>
          <w:marRight w:val="0"/>
          <w:marTop w:val="0"/>
          <w:marBottom w:val="0"/>
          <w:divBdr>
            <w:top w:val="none" w:sz="0" w:space="0" w:color="auto"/>
            <w:left w:val="none" w:sz="0" w:space="0" w:color="auto"/>
            <w:bottom w:val="none" w:sz="0" w:space="0" w:color="auto"/>
            <w:right w:val="none" w:sz="0" w:space="0" w:color="auto"/>
          </w:divBdr>
        </w:div>
        <w:div w:id="183326124">
          <w:marLeft w:val="640"/>
          <w:marRight w:val="0"/>
          <w:marTop w:val="0"/>
          <w:marBottom w:val="0"/>
          <w:divBdr>
            <w:top w:val="none" w:sz="0" w:space="0" w:color="auto"/>
            <w:left w:val="none" w:sz="0" w:space="0" w:color="auto"/>
            <w:bottom w:val="none" w:sz="0" w:space="0" w:color="auto"/>
            <w:right w:val="none" w:sz="0" w:space="0" w:color="auto"/>
          </w:divBdr>
        </w:div>
        <w:div w:id="16515746">
          <w:marLeft w:val="640"/>
          <w:marRight w:val="0"/>
          <w:marTop w:val="0"/>
          <w:marBottom w:val="0"/>
          <w:divBdr>
            <w:top w:val="none" w:sz="0" w:space="0" w:color="auto"/>
            <w:left w:val="none" w:sz="0" w:space="0" w:color="auto"/>
            <w:bottom w:val="none" w:sz="0" w:space="0" w:color="auto"/>
            <w:right w:val="none" w:sz="0" w:space="0" w:color="auto"/>
          </w:divBdr>
        </w:div>
        <w:div w:id="1640040346">
          <w:marLeft w:val="640"/>
          <w:marRight w:val="0"/>
          <w:marTop w:val="0"/>
          <w:marBottom w:val="0"/>
          <w:divBdr>
            <w:top w:val="none" w:sz="0" w:space="0" w:color="auto"/>
            <w:left w:val="none" w:sz="0" w:space="0" w:color="auto"/>
            <w:bottom w:val="none" w:sz="0" w:space="0" w:color="auto"/>
            <w:right w:val="none" w:sz="0" w:space="0" w:color="auto"/>
          </w:divBdr>
        </w:div>
        <w:div w:id="1745758175">
          <w:marLeft w:val="640"/>
          <w:marRight w:val="0"/>
          <w:marTop w:val="0"/>
          <w:marBottom w:val="0"/>
          <w:divBdr>
            <w:top w:val="none" w:sz="0" w:space="0" w:color="auto"/>
            <w:left w:val="none" w:sz="0" w:space="0" w:color="auto"/>
            <w:bottom w:val="none" w:sz="0" w:space="0" w:color="auto"/>
            <w:right w:val="none" w:sz="0" w:space="0" w:color="auto"/>
          </w:divBdr>
        </w:div>
        <w:div w:id="2098136057">
          <w:marLeft w:val="640"/>
          <w:marRight w:val="0"/>
          <w:marTop w:val="0"/>
          <w:marBottom w:val="0"/>
          <w:divBdr>
            <w:top w:val="none" w:sz="0" w:space="0" w:color="auto"/>
            <w:left w:val="none" w:sz="0" w:space="0" w:color="auto"/>
            <w:bottom w:val="none" w:sz="0" w:space="0" w:color="auto"/>
            <w:right w:val="none" w:sz="0" w:space="0" w:color="auto"/>
          </w:divBdr>
        </w:div>
        <w:div w:id="1140540227">
          <w:marLeft w:val="640"/>
          <w:marRight w:val="0"/>
          <w:marTop w:val="0"/>
          <w:marBottom w:val="0"/>
          <w:divBdr>
            <w:top w:val="none" w:sz="0" w:space="0" w:color="auto"/>
            <w:left w:val="none" w:sz="0" w:space="0" w:color="auto"/>
            <w:bottom w:val="none" w:sz="0" w:space="0" w:color="auto"/>
            <w:right w:val="none" w:sz="0" w:space="0" w:color="auto"/>
          </w:divBdr>
        </w:div>
        <w:div w:id="1637905097">
          <w:marLeft w:val="640"/>
          <w:marRight w:val="0"/>
          <w:marTop w:val="0"/>
          <w:marBottom w:val="0"/>
          <w:divBdr>
            <w:top w:val="none" w:sz="0" w:space="0" w:color="auto"/>
            <w:left w:val="none" w:sz="0" w:space="0" w:color="auto"/>
            <w:bottom w:val="none" w:sz="0" w:space="0" w:color="auto"/>
            <w:right w:val="none" w:sz="0" w:space="0" w:color="auto"/>
          </w:divBdr>
        </w:div>
        <w:div w:id="78211886">
          <w:marLeft w:val="640"/>
          <w:marRight w:val="0"/>
          <w:marTop w:val="0"/>
          <w:marBottom w:val="0"/>
          <w:divBdr>
            <w:top w:val="none" w:sz="0" w:space="0" w:color="auto"/>
            <w:left w:val="none" w:sz="0" w:space="0" w:color="auto"/>
            <w:bottom w:val="none" w:sz="0" w:space="0" w:color="auto"/>
            <w:right w:val="none" w:sz="0" w:space="0" w:color="auto"/>
          </w:divBdr>
        </w:div>
        <w:div w:id="616762966">
          <w:marLeft w:val="640"/>
          <w:marRight w:val="0"/>
          <w:marTop w:val="0"/>
          <w:marBottom w:val="0"/>
          <w:divBdr>
            <w:top w:val="none" w:sz="0" w:space="0" w:color="auto"/>
            <w:left w:val="none" w:sz="0" w:space="0" w:color="auto"/>
            <w:bottom w:val="none" w:sz="0" w:space="0" w:color="auto"/>
            <w:right w:val="none" w:sz="0" w:space="0" w:color="auto"/>
          </w:divBdr>
        </w:div>
        <w:div w:id="1088114774">
          <w:marLeft w:val="640"/>
          <w:marRight w:val="0"/>
          <w:marTop w:val="0"/>
          <w:marBottom w:val="0"/>
          <w:divBdr>
            <w:top w:val="none" w:sz="0" w:space="0" w:color="auto"/>
            <w:left w:val="none" w:sz="0" w:space="0" w:color="auto"/>
            <w:bottom w:val="none" w:sz="0" w:space="0" w:color="auto"/>
            <w:right w:val="none" w:sz="0" w:space="0" w:color="auto"/>
          </w:divBdr>
        </w:div>
        <w:div w:id="1418287064">
          <w:marLeft w:val="640"/>
          <w:marRight w:val="0"/>
          <w:marTop w:val="0"/>
          <w:marBottom w:val="0"/>
          <w:divBdr>
            <w:top w:val="none" w:sz="0" w:space="0" w:color="auto"/>
            <w:left w:val="none" w:sz="0" w:space="0" w:color="auto"/>
            <w:bottom w:val="none" w:sz="0" w:space="0" w:color="auto"/>
            <w:right w:val="none" w:sz="0" w:space="0" w:color="auto"/>
          </w:divBdr>
        </w:div>
        <w:div w:id="758259502">
          <w:marLeft w:val="640"/>
          <w:marRight w:val="0"/>
          <w:marTop w:val="0"/>
          <w:marBottom w:val="0"/>
          <w:divBdr>
            <w:top w:val="none" w:sz="0" w:space="0" w:color="auto"/>
            <w:left w:val="none" w:sz="0" w:space="0" w:color="auto"/>
            <w:bottom w:val="none" w:sz="0" w:space="0" w:color="auto"/>
            <w:right w:val="none" w:sz="0" w:space="0" w:color="auto"/>
          </w:divBdr>
        </w:div>
        <w:div w:id="1470896620">
          <w:marLeft w:val="640"/>
          <w:marRight w:val="0"/>
          <w:marTop w:val="0"/>
          <w:marBottom w:val="0"/>
          <w:divBdr>
            <w:top w:val="none" w:sz="0" w:space="0" w:color="auto"/>
            <w:left w:val="none" w:sz="0" w:space="0" w:color="auto"/>
            <w:bottom w:val="none" w:sz="0" w:space="0" w:color="auto"/>
            <w:right w:val="none" w:sz="0" w:space="0" w:color="auto"/>
          </w:divBdr>
        </w:div>
        <w:div w:id="1224872759">
          <w:marLeft w:val="640"/>
          <w:marRight w:val="0"/>
          <w:marTop w:val="0"/>
          <w:marBottom w:val="0"/>
          <w:divBdr>
            <w:top w:val="none" w:sz="0" w:space="0" w:color="auto"/>
            <w:left w:val="none" w:sz="0" w:space="0" w:color="auto"/>
            <w:bottom w:val="none" w:sz="0" w:space="0" w:color="auto"/>
            <w:right w:val="none" w:sz="0" w:space="0" w:color="auto"/>
          </w:divBdr>
        </w:div>
        <w:div w:id="352923571">
          <w:marLeft w:val="640"/>
          <w:marRight w:val="0"/>
          <w:marTop w:val="0"/>
          <w:marBottom w:val="0"/>
          <w:divBdr>
            <w:top w:val="none" w:sz="0" w:space="0" w:color="auto"/>
            <w:left w:val="none" w:sz="0" w:space="0" w:color="auto"/>
            <w:bottom w:val="none" w:sz="0" w:space="0" w:color="auto"/>
            <w:right w:val="none" w:sz="0" w:space="0" w:color="auto"/>
          </w:divBdr>
        </w:div>
        <w:div w:id="505706518">
          <w:marLeft w:val="640"/>
          <w:marRight w:val="0"/>
          <w:marTop w:val="0"/>
          <w:marBottom w:val="0"/>
          <w:divBdr>
            <w:top w:val="none" w:sz="0" w:space="0" w:color="auto"/>
            <w:left w:val="none" w:sz="0" w:space="0" w:color="auto"/>
            <w:bottom w:val="none" w:sz="0" w:space="0" w:color="auto"/>
            <w:right w:val="none" w:sz="0" w:space="0" w:color="auto"/>
          </w:divBdr>
        </w:div>
        <w:div w:id="555050217">
          <w:marLeft w:val="640"/>
          <w:marRight w:val="0"/>
          <w:marTop w:val="0"/>
          <w:marBottom w:val="0"/>
          <w:divBdr>
            <w:top w:val="none" w:sz="0" w:space="0" w:color="auto"/>
            <w:left w:val="none" w:sz="0" w:space="0" w:color="auto"/>
            <w:bottom w:val="none" w:sz="0" w:space="0" w:color="auto"/>
            <w:right w:val="none" w:sz="0" w:space="0" w:color="auto"/>
          </w:divBdr>
        </w:div>
        <w:div w:id="1433548936">
          <w:marLeft w:val="640"/>
          <w:marRight w:val="0"/>
          <w:marTop w:val="0"/>
          <w:marBottom w:val="0"/>
          <w:divBdr>
            <w:top w:val="none" w:sz="0" w:space="0" w:color="auto"/>
            <w:left w:val="none" w:sz="0" w:space="0" w:color="auto"/>
            <w:bottom w:val="none" w:sz="0" w:space="0" w:color="auto"/>
            <w:right w:val="none" w:sz="0" w:space="0" w:color="auto"/>
          </w:divBdr>
        </w:div>
        <w:div w:id="1704016622">
          <w:marLeft w:val="640"/>
          <w:marRight w:val="0"/>
          <w:marTop w:val="0"/>
          <w:marBottom w:val="0"/>
          <w:divBdr>
            <w:top w:val="none" w:sz="0" w:space="0" w:color="auto"/>
            <w:left w:val="none" w:sz="0" w:space="0" w:color="auto"/>
            <w:bottom w:val="none" w:sz="0" w:space="0" w:color="auto"/>
            <w:right w:val="none" w:sz="0" w:space="0" w:color="auto"/>
          </w:divBdr>
        </w:div>
        <w:div w:id="1932347534">
          <w:marLeft w:val="640"/>
          <w:marRight w:val="0"/>
          <w:marTop w:val="0"/>
          <w:marBottom w:val="0"/>
          <w:divBdr>
            <w:top w:val="none" w:sz="0" w:space="0" w:color="auto"/>
            <w:left w:val="none" w:sz="0" w:space="0" w:color="auto"/>
            <w:bottom w:val="none" w:sz="0" w:space="0" w:color="auto"/>
            <w:right w:val="none" w:sz="0" w:space="0" w:color="auto"/>
          </w:divBdr>
        </w:div>
        <w:div w:id="1068192861">
          <w:marLeft w:val="640"/>
          <w:marRight w:val="0"/>
          <w:marTop w:val="0"/>
          <w:marBottom w:val="0"/>
          <w:divBdr>
            <w:top w:val="none" w:sz="0" w:space="0" w:color="auto"/>
            <w:left w:val="none" w:sz="0" w:space="0" w:color="auto"/>
            <w:bottom w:val="none" w:sz="0" w:space="0" w:color="auto"/>
            <w:right w:val="none" w:sz="0" w:space="0" w:color="auto"/>
          </w:divBdr>
        </w:div>
        <w:div w:id="560674141">
          <w:marLeft w:val="640"/>
          <w:marRight w:val="0"/>
          <w:marTop w:val="0"/>
          <w:marBottom w:val="0"/>
          <w:divBdr>
            <w:top w:val="none" w:sz="0" w:space="0" w:color="auto"/>
            <w:left w:val="none" w:sz="0" w:space="0" w:color="auto"/>
            <w:bottom w:val="none" w:sz="0" w:space="0" w:color="auto"/>
            <w:right w:val="none" w:sz="0" w:space="0" w:color="auto"/>
          </w:divBdr>
        </w:div>
        <w:div w:id="875507395">
          <w:marLeft w:val="640"/>
          <w:marRight w:val="0"/>
          <w:marTop w:val="0"/>
          <w:marBottom w:val="0"/>
          <w:divBdr>
            <w:top w:val="none" w:sz="0" w:space="0" w:color="auto"/>
            <w:left w:val="none" w:sz="0" w:space="0" w:color="auto"/>
            <w:bottom w:val="none" w:sz="0" w:space="0" w:color="auto"/>
            <w:right w:val="none" w:sz="0" w:space="0" w:color="auto"/>
          </w:divBdr>
        </w:div>
        <w:div w:id="298850746">
          <w:marLeft w:val="640"/>
          <w:marRight w:val="0"/>
          <w:marTop w:val="0"/>
          <w:marBottom w:val="0"/>
          <w:divBdr>
            <w:top w:val="none" w:sz="0" w:space="0" w:color="auto"/>
            <w:left w:val="none" w:sz="0" w:space="0" w:color="auto"/>
            <w:bottom w:val="none" w:sz="0" w:space="0" w:color="auto"/>
            <w:right w:val="none" w:sz="0" w:space="0" w:color="auto"/>
          </w:divBdr>
        </w:div>
        <w:div w:id="1317800558">
          <w:marLeft w:val="640"/>
          <w:marRight w:val="0"/>
          <w:marTop w:val="0"/>
          <w:marBottom w:val="0"/>
          <w:divBdr>
            <w:top w:val="none" w:sz="0" w:space="0" w:color="auto"/>
            <w:left w:val="none" w:sz="0" w:space="0" w:color="auto"/>
            <w:bottom w:val="none" w:sz="0" w:space="0" w:color="auto"/>
            <w:right w:val="none" w:sz="0" w:space="0" w:color="auto"/>
          </w:divBdr>
        </w:div>
        <w:div w:id="1012341235">
          <w:marLeft w:val="640"/>
          <w:marRight w:val="0"/>
          <w:marTop w:val="0"/>
          <w:marBottom w:val="0"/>
          <w:divBdr>
            <w:top w:val="none" w:sz="0" w:space="0" w:color="auto"/>
            <w:left w:val="none" w:sz="0" w:space="0" w:color="auto"/>
            <w:bottom w:val="none" w:sz="0" w:space="0" w:color="auto"/>
            <w:right w:val="none" w:sz="0" w:space="0" w:color="auto"/>
          </w:divBdr>
        </w:div>
        <w:div w:id="876431668">
          <w:marLeft w:val="640"/>
          <w:marRight w:val="0"/>
          <w:marTop w:val="0"/>
          <w:marBottom w:val="0"/>
          <w:divBdr>
            <w:top w:val="none" w:sz="0" w:space="0" w:color="auto"/>
            <w:left w:val="none" w:sz="0" w:space="0" w:color="auto"/>
            <w:bottom w:val="none" w:sz="0" w:space="0" w:color="auto"/>
            <w:right w:val="none" w:sz="0" w:space="0" w:color="auto"/>
          </w:divBdr>
        </w:div>
        <w:div w:id="698705430">
          <w:marLeft w:val="640"/>
          <w:marRight w:val="0"/>
          <w:marTop w:val="0"/>
          <w:marBottom w:val="0"/>
          <w:divBdr>
            <w:top w:val="none" w:sz="0" w:space="0" w:color="auto"/>
            <w:left w:val="none" w:sz="0" w:space="0" w:color="auto"/>
            <w:bottom w:val="none" w:sz="0" w:space="0" w:color="auto"/>
            <w:right w:val="none" w:sz="0" w:space="0" w:color="auto"/>
          </w:divBdr>
        </w:div>
        <w:div w:id="1496072688">
          <w:marLeft w:val="640"/>
          <w:marRight w:val="0"/>
          <w:marTop w:val="0"/>
          <w:marBottom w:val="0"/>
          <w:divBdr>
            <w:top w:val="none" w:sz="0" w:space="0" w:color="auto"/>
            <w:left w:val="none" w:sz="0" w:space="0" w:color="auto"/>
            <w:bottom w:val="none" w:sz="0" w:space="0" w:color="auto"/>
            <w:right w:val="none" w:sz="0" w:space="0" w:color="auto"/>
          </w:divBdr>
        </w:div>
        <w:div w:id="96558478">
          <w:marLeft w:val="640"/>
          <w:marRight w:val="0"/>
          <w:marTop w:val="0"/>
          <w:marBottom w:val="0"/>
          <w:divBdr>
            <w:top w:val="none" w:sz="0" w:space="0" w:color="auto"/>
            <w:left w:val="none" w:sz="0" w:space="0" w:color="auto"/>
            <w:bottom w:val="none" w:sz="0" w:space="0" w:color="auto"/>
            <w:right w:val="none" w:sz="0" w:space="0" w:color="auto"/>
          </w:divBdr>
        </w:div>
        <w:div w:id="128014740">
          <w:marLeft w:val="640"/>
          <w:marRight w:val="0"/>
          <w:marTop w:val="0"/>
          <w:marBottom w:val="0"/>
          <w:divBdr>
            <w:top w:val="none" w:sz="0" w:space="0" w:color="auto"/>
            <w:left w:val="none" w:sz="0" w:space="0" w:color="auto"/>
            <w:bottom w:val="none" w:sz="0" w:space="0" w:color="auto"/>
            <w:right w:val="none" w:sz="0" w:space="0" w:color="auto"/>
          </w:divBdr>
        </w:div>
        <w:div w:id="1432050441">
          <w:marLeft w:val="640"/>
          <w:marRight w:val="0"/>
          <w:marTop w:val="0"/>
          <w:marBottom w:val="0"/>
          <w:divBdr>
            <w:top w:val="none" w:sz="0" w:space="0" w:color="auto"/>
            <w:left w:val="none" w:sz="0" w:space="0" w:color="auto"/>
            <w:bottom w:val="none" w:sz="0" w:space="0" w:color="auto"/>
            <w:right w:val="none" w:sz="0" w:space="0" w:color="auto"/>
          </w:divBdr>
        </w:div>
        <w:div w:id="2046639238">
          <w:marLeft w:val="640"/>
          <w:marRight w:val="0"/>
          <w:marTop w:val="0"/>
          <w:marBottom w:val="0"/>
          <w:divBdr>
            <w:top w:val="none" w:sz="0" w:space="0" w:color="auto"/>
            <w:left w:val="none" w:sz="0" w:space="0" w:color="auto"/>
            <w:bottom w:val="none" w:sz="0" w:space="0" w:color="auto"/>
            <w:right w:val="none" w:sz="0" w:space="0" w:color="auto"/>
          </w:divBdr>
        </w:div>
        <w:div w:id="534318409">
          <w:marLeft w:val="640"/>
          <w:marRight w:val="0"/>
          <w:marTop w:val="0"/>
          <w:marBottom w:val="0"/>
          <w:divBdr>
            <w:top w:val="none" w:sz="0" w:space="0" w:color="auto"/>
            <w:left w:val="none" w:sz="0" w:space="0" w:color="auto"/>
            <w:bottom w:val="none" w:sz="0" w:space="0" w:color="auto"/>
            <w:right w:val="none" w:sz="0" w:space="0" w:color="auto"/>
          </w:divBdr>
        </w:div>
        <w:div w:id="164059256">
          <w:marLeft w:val="640"/>
          <w:marRight w:val="0"/>
          <w:marTop w:val="0"/>
          <w:marBottom w:val="0"/>
          <w:divBdr>
            <w:top w:val="none" w:sz="0" w:space="0" w:color="auto"/>
            <w:left w:val="none" w:sz="0" w:space="0" w:color="auto"/>
            <w:bottom w:val="none" w:sz="0" w:space="0" w:color="auto"/>
            <w:right w:val="none" w:sz="0" w:space="0" w:color="auto"/>
          </w:divBdr>
        </w:div>
        <w:div w:id="1788429929">
          <w:marLeft w:val="640"/>
          <w:marRight w:val="0"/>
          <w:marTop w:val="0"/>
          <w:marBottom w:val="0"/>
          <w:divBdr>
            <w:top w:val="none" w:sz="0" w:space="0" w:color="auto"/>
            <w:left w:val="none" w:sz="0" w:space="0" w:color="auto"/>
            <w:bottom w:val="none" w:sz="0" w:space="0" w:color="auto"/>
            <w:right w:val="none" w:sz="0" w:space="0" w:color="auto"/>
          </w:divBdr>
        </w:div>
        <w:div w:id="1524242128">
          <w:marLeft w:val="640"/>
          <w:marRight w:val="0"/>
          <w:marTop w:val="0"/>
          <w:marBottom w:val="0"/>
          <w:divBdr>
            <w:top w:val="none" w:sz="0" w:space="0" w:color="auto"/>
            <w:left w:val="none" w:sz="0" w:space="0" w:color="auto"/>
            <w:bottom w:val="none" w:sz="0" w:space="0" w:color="auto"/>
            <w:right w:val="none" w:sz="0" w:space="0" w:color="auto"/>
          </w:divBdr>
        </w:div>
        <w:div w:id="329528413">
          <w:marLeft w:val="640"/>
          <w:marRight w:val="0"/>
          <w:marTop w:val="0"/>
          <w:marBottom w:val="0"/>
          <w:divBdr>
            <w:top w:val="none" w:sz="0" w:space="0" w:color="auto"/>
            <w:left w:val="none" w:sz="0" w:space="0" w:color="auto"/>
            <w:bottom w:val="none" w:sz="0" w:space="0" w:color="auto"/>
            <w:right w:val="none" w:sz="0" w:space="0" w:color="auto"/>
          </w:divBdr>
        </w:div>
        <w:div w:id="1241989367">
          <w:marLeft w:val="640"/>
          <w:marRight w:val="0"/>
          <w:marTop w:val="0"/>
          <w:marBottom w:val="0"/>
          <w:divBdr>
            <w:top w:val="none" w:sz="0" w:space="0" w:color="auto"/>
            <w:left w:val="none" w:sz="0" w:space="0" w:color="auto"/>
            <w:bottom w:val="none" w:sz="0" w:space="0" w:color="auto"/>
            <w:right w:val="none" w:sz="0" w:space="0" w:color="auto"/>
          </w:divBdr>
        </w:div>
        <w:div w:id="390233065">
          <w:marLeft w:val="640"/>
          <w:marRight w:val="0"/>
          <w:marTop w:val="0"/>
          <w:marBottom w:val="0"/>
          <w:divBdr>
            <w:top w:val="none" w:sz="0" w:space="0" w:color="auto"/>
            <w:left w:val="none" w:sz="0" w:space="0" w:color="auto"/>
            <w:bottom w:val="none" w:sz="0" w:space="0" w:color="auto"/>
            <w:right w:val="none" w:sz="0" w:space="0" w:color="auto"/>
          </w:divBdr>
        </w:div>
        <w:div w:id="902908648">
          <w:marLeft w:val="640"/>
          <w:marRight w:val="0"/>
          <w:marTop w:val="0"/>
          <w:marBottom w:val="0"/>
          <w:divBdr>
            <w:top w:val="none" w:sz="0" w:space="0" w:color="auto"/>
            <w:left w:val="none" w:sz="0" w:space="0" w:color="auto"/>
            <w:bottom w:val="none" w:sz="0" w:space="0" w:color="auto"/>
            <w:right w:val="none" w:sz="0" w:space="0" w:color="auto"/>
          </w:divBdr>
        </w:div>
        <w:div w:id="1066337360">
          <w:marLeft w:val="640"/>
          <w:marRight w:val="0"/>
          <w:marTop w:val="0"/>
          <w:marBottom w:val="0"/>
          <w:divBdr>
            <w:top w:val="none" w:sz="0" w:space="0" w:color="auto"/>
            <w:left w:val="none" w:sz="0" w:space="0" w:color="auto"/>
            <w:bottom w:val="none" w:sz="0" w:space="0" w:color="auto"/>
            <w:right w:val="none" w:sz="0" w:space="0" w:color="auto"/>
          </w:divBdr>
        </w:div>
        <w:div w:id="1337004655">
          <w:marLeft w:val="640"/>
          <w:marRight w:val="0"/>
          <w:marTop w:val="0"/>
          <w:marBottom w:val="0"/>
          <w:divBdr>
            <w:top w:val="none" w:sz="0" w:space="0" w:color="auto"/>
            <w:left w:val="none" w:sz="0" w:space="0" w:color="auto"/>
            <w:bottom w:val="none" w:sz="0" w:space="0" w:color="auto"/>
            <w:right w:val="none" w:sz="0" w:space="0" w:color="auto"/>
          </w:divBdr>
        </w:div>
        <w:div w:id="1592737348">
          <w:marLeft w:val="640"/>
          <w:marRight w:val="0"/>
          <w:marTop w:val="0"/>
          <w:marBottom w:val="0"/>
          <w:divBdr>
            <w:top w:val="none" w:sz="0" w:space="0" w:color="auto"/>
            <w:left w:val="none" w:sz="0" w:space="0" w:color="auto"/>
            <w:bottom w:val="none" w:sz="0" w:space="0" w:color="auto"/>
            <w:right w:val="none" w:sz="0" w:space="0" w:color="auto"/>
          </w:divBdr>
        </w:div>
        <w:div w:id="873082729">
          <w:marLeft w:val="640"/>
          <w:marRight w:val="0"/>
          <w:marTop w:val="0"/>
          <w:marBottom w:val="0"/>
          <w:divBdr>
            <w:top w:val="none" w:sz="0" w:space="0" w:color="auto"/>
            <w:left w:val="none" w:sz="0" w:space="0" w:color="auto"/>
            <w:bottom w:val="none" w:sz="0" w:space="0" w:color="auto"/>
            <w:right w:val="none" w:sz="0" w:space="0" w:color="auto"/>
          </w:divBdr>
        </w:div>
        <w:div w:id="515267583">
          <w:marLeft w:val="640"/>
          <w:marRight w:val="0"/>
          <w:marTop w:val="0"/>
          <w:marBottom w:val="0"/>
          <w:divBdr>
            <w:top w:val="none" w:sz="0" w:space="0" w:color="auto"/>
            <w:left w:val="none" w:sz="0" w:space="0" w:color="auto"/>
            <w:bottom w:val="none" w:sz="0" w:space="0" w:color="auto"/>
            <w:right w:val="none" w:sz="0" w:space="0" w:color="auto"/>
          </w:divBdr>
        </w:div>
        <w:div w:id="443884161">
          <w:marLeft w:val="640"/>
          <w:marRight w:val="0"/>
          <w:marTop w:val="0"/>
          <w:marBottom w:val="0"/>
          <w:divBdr>
            <w:top w:val="none" w:sz="0" w:space="0" w:color="auto"/>
            <w:left w:val="none" w:sz="0" w:space="0" w:color="auto"/>
            <w:bottom w:val="none" w:sz="0" w:space="0" w:color="auto"/>
            <w:right w:val="none" w:sz="0" w:space="0" w:color="auto"/>
          </w:divBdr>
        </w:div>
        <w:div w:id="238172833">
          <w:marLeft w:val="640"/>
          <w:marRight w:val="0"/>
          <w:marTop w:val="0"/>
          <w:marBottom w:val="0"/>
          <w:divBdr>
            <w:top w:val="none" w:sz="0" w:space="0" w:color="auto"/>
            <w:left w:val="none" w:sz="0" w:space="0" w:color="auto"/>
            <w:bottom w:val="none" w:sz="0" w:space="0" w:color="auto"/>
            <w:right w:val="none" w:sz="0" w:space="0" w:color="auto"/>
          </w:divBdr>
        </w:div>
        <w:div w:id="1590381090">
          <w:marLeft w:val="640"/>
          <w:marRight w:val="0"/>
          <w:marTop w:val="0"/>
          <w:marBottom w:val="0"/>
          <w:divBdr>
            <w:top w:val="none" w:sz="0" w:space="0" w:color="auto"/>
            <w:left w:val="none" w:sz="0" w:space="0" w:color="auto"/>
            <w:bottom w:val="none" w:sz="0" w:space="0" w:color="auto"/>
            <w:right w:val="none" w:sz="0" w:space="0" w:color="auto"/>
          </w:divBdr>
        </w:div>
        <w:div w:id="2095783410">
          <w:marLeft w:val="640"/>
          <w:marRight w:val="0"/>
          <w:marTop w:val="0"/>
          <w:marBottom w:val="0"/>
          <w:divBdr>
            <w:top w:val="none" w:sz="0" w:space="0" w:color="auto"/>
            <w:left w:val="none" w:sz="0" w:space="0" w:color="auto"/>
            <w:bottom w:val="none" w:sz="0" w:space="0" w:color="auto"/>
            <w:right w:val="none" w:sz="0" w:space="0" w:color="auto"/>
          </w:divBdr>
        </w:div>
        <w:div w:id="1532452911">
          <w:marLeft w:val="640"/>
          <w:marRight w:val="0"/>
          <w:marTop w:val="0"/>
          <w:marBottom w:val="0"/>
          <w:divBdr>
            <w:top w:val="none" w:sz="0" w:space="0" w:color="auto"/>
            <w:left w:val="none" w:sz="0" w:space="0" w:color="auto"/>
            <w:bottom w:val="none" w:sz="0" w:space="0" w:color="auto"/>
            <w:right w:val="none" w:sz="0" w:space="0" w:color="auto"/>
          </w:divBdr>
        </w:div>
        <w:div w:id="2061052544">
          <w:marLeft w:val="640"/>
          <w:marRight w:val="0"/>
          <w:marTop w:val="0"/>
          <w:marBottom w:val="0"/>
          <w:divBdr>
            <w:top w:val="none" w:sz="0" w:space="0" w:color="auto"/>
            <w:left w:val="none" w:sz="0" w:space="0" w:color="auto"/>
            <w:bottom w:val="none" w:sz="0" w:space="0" w:color="auto"/>
            <w:right w:val="none" w:sz="0" w:space="0" w:color="auto"/>
          </w:divBdr>
        </w:div>
        <w:div w:id="153646204">
          <w:marLeft w:val="640"/>
          <w:marRight w:val="0"/>
          <w:marTop w:val="0"/>
          <w:marBottom w:val="0"/>
          <w:divBdr>
            <w:top w:val="none" w:sz="0" w:space="0" w:color="auto"/>
            <w:left w:val="none" w:sz="0" w:space="0" w:color="auto"/>
            <w:bottom w:val="none" w:sz="0" w:space="0" w:color="auto"/>
            <w:right w:val="none" w:sz="0" w:space="0" w:color="auto"/>
          </w:divBdr>
        </w:div>
        <w:div w:id="993026556">
          <w:marLeft w:val="640"/>
          <w:marRight w:val="0"/>
          <w:marTop w:val="0"/>
          <w:marBottom w:val="0"/>
          <w:divBdr>
            <w:top w:val="none" w:sz="0" w:space="0" w:color="auto"/>
            <w:left w:val="none" w:sz="0" w:space="0" w:color="auto"/>
            <w:bottom w:val="none" w:sz="0" w:space="0" w:color="auto"/>
            <w:right w:val="none" w:sz="0" w:space="0" w:color="auto"/>
          </w:divBdr>
        </w:div>
        <w:div w:id="1243757440">
          <w:marLeft w:val="640"/>
          <w:marRight w:val="0"/>
          <w:marTop w:val="0"/>
          <w:marBottom w:val="0"/>
          <w:divBdr>
            <w:top w:val="none" w:sz="0" w:space="0" w:color="auto"/>
            <w:left w:val="none" w:sz="0" w:space="0" w:color="auto"/>
            <w:bottom w:val="none" w:sz="0" w:space="0" w:color="auto"/>
            <w:right w:val="none" w:sz="0" w:space="0" w:color="auto"/>
          </w:divBdr>
        </w:div>
        <w:div w:id="1109199997">
          <w:marLeft w:val="640"/>
          <w:marRight w:val="0"/>
          <w:marTop w:val="0"/>
          <w:marBottom w:val="0"/>
          <w:divBdr>
            <w:top w:val="none" w:sz="0" w:space="0" w:color="auto"/>
            <w:left w:val="none" w:sz="0" w:space="0" w:color="auto"/>
            <w:bottom w:val="none" w:sz="0" w:space="0" w:color="auto"/>
            <w:right w:val="none" w:sz="0" w:space="0" w:color="auto"/>
          </w:divBdr>
        </w:div>
        <w:div w:id="1736002339">
          <w:marLeft w:val="640"/>
          <w:marRight w:val="0"/>
          <w:marTop w:val="0"/>
          <w:marBottom w:val="0"/>
          <w:divBdr>
            <w:top w:val="none" w:sz="0" w:space="0" w:color="auto"/>
            <w:left w:val="none" w:sz="0" w:space="0" w:color="auto"/>
            <w:bottom w:val="none" w:sz="0" w:space="0" w:color="auto"/>
            <w:right w:val="none" w:sz="0" w:space="0" w:color="auto"/>
          </w:divBdr>
        </w:div>
        <w:div w:id="763382439">
          <w:marLeft w:val="640"/>
          <w:marRight w:val="0"/>
          <w:marTop w:val="0"/>
          <w:marBottom w:val="0"/>
          <w:divBdr>
            <w:top w:val="none" w:sz="0" w:space="0" w:color="auto"/>
            <w:left w:val="none" w:sz="0" w:space="0" w:color="auto"/>
            <w:bottom w:val="none" w:sz="0" w:space="0" w:color="auto"/>
            <w:right w:val="none" w:sz="0" w:space="0" w:color="auto"/>
          </w:divBdr>
        </w:div>
        <w:div w:id="1901551916">
          <w:marLeft w:val="640"/>
          <w:marRight w:val="0"/>
          <w:marTop w:val="0"/>
          <w:marBottom w:val="0"/>
          <w:divBdr>
            <w:top w:val="none" w:sz="0" w:space="0" w:color="auto"/>
            <w:left w:val="none" w:sz="0" w:space="0" w:color="auto"/>
            <w:bottom w:val="none" w:sz="0" w:space="0" w:color="auto"/>
            <w:right w:val="none" w:sz="0" w:space="0" w:color="auto"/>
          </w:divBdr>
        </w:div>
        <w:div w:id="1015767158">
          <w:marLeft w:val="640"/>
          <w:marRight w:val="0"/>
          <w:marTop w:val="0"/>
          <w:marBottom w:val="0"/>
          <w:divBdr>
            <w:top w:val="none" w:sz="0" w:space="0" w:color="auto"/>
            <w:left w:val="none" w:sz="0" w:space="0" w:color="auto"/>
            <w:bottom w:val="none" w:sz="0" w:space="0" w:color="auto"/>
            <w:right w:val="none" w:sz="0" w:space="0" w:color="auto"/>
          </w:divBdr>
        </w:div>
        <w:div w:id="246547820">
          <w:marLeft w:val="640"/>
          <w:marRight w:val="0"/>
          <w:marTop w:val="0"/>
          <w:marBottom w:val="0"/>
          <w:divBdr>
            <w:top w:val="none" w:sz="0" w:space="0" w:color="auto"/>
            <w:left w:val="none" w:sz="0" w:space="0" w:color="auto"/>
            <w:bottom w:val="none" w:sz="0" w:space="0" w:color="auto"/>
            <w:right w:val="none" w:sz="0" w:space="0" w:color="auto"/>
          </w:divBdr>
        </w:div>
        <w:div w:id="1172640705">
          <w:marLeft w:val="640"/>
          <w:marRight w:val="0"/>
          <w:marTop w:val="0"/>
          <w:marBottom w:val="0"/>
          <w:divBdr>
            <w:top w:val="none" w:sz="0" w:space="0" w:color="auto"/>
            <w:left w:val="none" w:sz="0" w:space="0" w:color="auto"/>
            <w:bottom w:val="none" w:sz="0" w:space="0" w:color="auto"/>
            <w:right w:val="none" w:sz="0" w:space="0" w:color="auto"/>
          </w:divBdr>
        </w:div>
        <w:div w:id="1114472395">
          <w:marLeft w:val="640"/>
          <w:marRight w:val="0"/>
          <w:marTop w:val="0"/>
          <w:marBottom w:val="0"/>
          <w:divBdr>
            <w:top w:val="none" w:sz="0" w:space="0" w:color="auto"/>
            <w:left w:val="none" w:sz="0" w:space="0" w:color="auto"/>
            <w:bottom w:val="none" w:sz="0" w:space="0" w:color="auto"/>
            <w:right w:val="none" w:sz="0" w:space="0" w:color="auto"/>
          </w:divBdr>
        </w:div>
        <w:div w:id="1184242145">
          <w:marLeft w:val="640"/>
          <w:marRight w:val="0"/>
          <w:marTop w:val="0"/>
          <w:marBottom w:val="0"/>
          <w:divBdr>
            <w:top w:val="none" w:sz="0" w:space="0" w:color="auto"/>
            <w:left w:val="none" w:sz="0" w:space="0" w:color="auto"/>
            <w:bottom w:val="none" w:sz="0" w:space="0" w:color="auto"/>
            <w:right w:val="none" w:sz="0" w:space="0" w:color="auto"/>
          </w:divBdr>
        </w:div>
        <w:div w:id="1796437050">
          <w:marLeft w:val="640"/>
          <w:marRight w:val="0"/>
          <w:marTop w:val="0"/>
          <w:marBottom w:val="0"/>
          <w:divBdr>
            <w:top w:val="none" w:sz="0" w:space="0" w:color="auto"/>
            <w:left w:val="none" w:sz="0" w:space="0" w:color="auto"/>
            <w:bottom w:val="none" w:sz="0" w:space="0" w:color="auto"/>
            <w:right w:val="none" w:sz="0" w:space="0" w:color="auto"/>
          </w:divBdr>
        </w:div>
        <w:div w:id="812916912">
          <w:marLeft w:val="640"/>
          <w:marRight w:val="0"/>
          <w:marTop w:val="0"/>
          <w:marBottom w:val="0"/>
          <w:divBdr>
            <w:top w:val="none" w:sz="0" w:space="0" w:color="auto"/>
            <w:left w:val="none" w:sz="0" w:space="0" w:color="auto"/>
            <w:bottom w:val="none" w:sz="0" w:space="0" w:color="auto"/>
            <w:right w:val="none" w:sz="0" w:space="0" w:color="auto"/>
          </w:divBdr>
        </w:div>
        <w:div w:id="92361679">
          <w:marLeft w:val="640"/>
          <w:marRight w:val="0"/>
          <w:marTop w:val="0"/>
          <w:marBottom w:val="0"/>
          <w:divBdr>
            <w:top w:val="none" w:sz="0" w:space="0" w:color="auto"/>
            <w:left w:val="none" w:sz="0" w:space="0" w:color="auto"/>
            <w:bottom w:val="none" w:sz="0" w:space="0" w:color="auto"/>
            <w:right w:val="none" w:sz="0" w:space="0" w:color="auto"/>
          </w:divBdr>
        </w:div>
        <w:div w:id="813762050">
          <w:marLeft w:val="640"/>
          <w:marRight w:val="0"/>
          <w:marTop w:val="0"/>
          <w:marBottom w:val="0"/>
          <w:divBdr>
            <w:top w:val="none" w:sz="0" w:space="0" w:color="auto"/>
            <w:left w:val="none" w:sz="0" w:space="0" w:color="auto"/>
            <w:bottom w:val="none" w:sz="0" w:space="0" w:color="auto"/>
            <w:right w:val="none" w:sz="0" w:space="0" w:color="auto"/>
          </w:divBdr>
        </w:div>
        <w:div w:id="2011984509">
          <w:marLeft w:val="640"/>
          <w:marRight w:val="0"/>
          <w:marTop w:val="0"/>
          <w:marBottom w:val="0"/>
          <w:divBdr>
            <w:top w:val="none" w:sz="0" w:space="0" w:color="auto"/>
            <w:left w:val="none" w:sz="0" w:space="0" w:color="auto"/>
            <w:bottom w:val="none" w:sz="0" w:space="0" w:color="auto"/>
            <w:right w:val="none" w:sz="0" w:space="0" w:color="auto"/>
          </w:divBdr>
        </w:div>
        <w:div w:id="1903952640">
          <w:marLeft w:val="640"/>
          <w:marRight w:val="0"/>
          <w:marTop w:val="0"/>
          <w:marBottom w:val="0"/>
          <w:divBdr>
            <w:top w:val="none" w:sz="0" w:space="0" w:color="auto"/>
            <w:left w:val="none" w:sz="0" w:space="0" w:color="auto"/>
            <w:bottom w:val="none" w:sz="0" w:space="0" w:color="auto"/>
            <w:right w:val="none" w:sz="0" w:space="0" w:color="auto"/>
          </w:divBdr>
        </w:div>
        <w:div w:id="1664041114">
          <w:marLeft w:val="640"/>
          <w:marRight w:val="0"/>
          <w:marTop w:val="0"/>
          <w:marBottom w:val="0"/>
          <w:divBdr>
            <w:top w:val="none" w:sz="0" w:space="0" w:color="auto"/>
            <w:left w:val="none" w:sz="0" w:space="0" w:color="auto"/>
            <w:bottom w:val="none" w:sz="0" w:space="0" w:color="auto"/>
            <w:right w:val="none" w:sz="0" w:space="0" w:color="auto"/>
          </w:divBdr>
        </w:div>
        <w:div w:id="924457390">
          <w:marLeft w:val="640"/>
          <w:marRight w:val="0"/>
          <w:marTop w:val="0"/>
          <w:marBottom w:val="0"/>
          <w:divBdr>
            <w:top w:val="none" w:sz="0" w:space="0" w:color="auto"/>
            <w:left w:val="none" w:sz="0" w:space="0" w:color="auto"/>
            <w:bottom w:val="none" w:sz="0" w:space="0" w:color="auto"/>
            <w:right w:val="none" w:sz="0" w:space="0" w:color="auto"/>
          </w:divBdr>
        </w:div>
        <w:div w:id="182475464">
          <w:marLeft w:val="640"/>
          <w:marRight w:val="0"/>
          <w:marTop w:val="0"/>
          <w:marBottom w:val="0"/>
          <w:divBdr>
            <w:top w:val="none" w:sz="0" w:space="0" w:color="auto"/>
            <w:left w:val="none" w:sz="0" w:space="0" w:color="auto"/>
            <w:bottom w:val="none" w:sz="0" w:space="0" w:color="auto"/>
            <w:right w:val="none" w:sz="0" w:space="0" w:color="auto"/>
          </w:divBdr>
        </w:div>
      </w:divsChild>
    </w:div>
    <w:div w:id="1468014607">
      <w:bodyDiv w:val="1"/>
      <w:marLeft w:val="0"/>
      <w:marRight w:val="0"/>
      <w:marTop w:val="0"/>
      <w:marBottom w:val="0"/>
      <w:divBdr>
        <w:top w:val="none" w:sz="0" w:space="0" w:color="auto"/>
        <w:left w:val="none" w:sz="0" w:space="0" w:color="auto"/>
        <w:bottom w:val="none" w:sz="0" w:space="0" w:color="auto"/>
        <w:right w:val="none" w:sz="0" w:space="0" w:color="auto"/>
      </w:divBdr>
    </w:div>
    <w:div w:id="1468858933">
      <w:bodyDiv w:val="1"/>
      <w:marLeft w:val="0"/>
      <w:marRight w:val="0"/>
      <w:marTop w:val="0"/>
      <w:marBottom w:val="0"/>
      <w:divBdr>
        <w:top w:val="none" w:sz="0" w:space="0" w:color="auto"/>
        <w:left w:val="none" w:sz="0" w:space="0" w:color="auto"/>
        <w:bottom w:val="none" w:sz="0" w:space="0" w:color="auto"/>
        <w:right w:val="none" w:sz="0" w:space="0" w:color="auto"/>
      </w:divBdr>
      <w:divsChild>
        <w:div w:id="1686983727">
          <w:marLeft w:val="480"/>
          <w:marRight w:val="0"/>
          <w:marTop w:val="0"/>
          <w:marBottom w:val="0"/>
          <w:divBdr>
            <w:top w:val="none" w:sz="0" w:space="0" w:color="auto"/>
            <w:left w:val="none" w:sz="0" w:space="0" w:color="auto"/>
            <w:bottom w:val="none" w:sz="0" w:space="0" w:color="auto"/>
            <w:right w:val="none" w:sz="0" w:space="0" w:color="auto"/>
          </w:divBdr>
        </w:div>
        <w:div w:id="724524282">
          <w:marLeft w:val="480"/>
          <w:marRight w:val="0"/>
          <w:marTop w:val="0"/>
          <w:marBottom w:val="0"/>
          <w:divBdr>
            <w:top w:val="none" w:sz="0" w:space="0" w:color="auto"/>
            <w:left w:val="none" w:sz="0" w:space="0" w:color="auto"/>
            <w:bottom w:val="none" w:sz="0" w:space="0" w:color="auto"/>
            <w:right w:val="none" w:sz="0" w:space="0" w:color="auto"/>
          </w:divBdr>
        </w:div>
        <w:div w:id="1830175573">
          <w:marLeft w:val="480"/>
          <w:marRight w:val="0"/>
          <w:marTop w:val="0"/>
          <w:marBottom w:val="0"/>
          <w:divBdr>
            <w:top w:val="none" w:sz="0" w:space="0" w:color="auto"/>
            <w:left w:val="none" w:sz="0" w:space="0" w:color="auto"/>
            <w:bottom w:val="none" w:sz="0" w:space="0" w:color="auto"/>
            <w:right w:val="none" w:sz="0" w:space="0" w:color="auto"/>
          </w:divBdr>
        </w:div>
        <w:div w:id="1187869796">
          <w:marLeft w:val="480"/>
          <w:marRight w:val="0"/>
          <w:marTop w:val="0"/>
          <w:marBottom w:val="0"/>
          <w:divBdr>
            <w:top w:val="none" w:sz="0" w:space="0" w:color="auto"/>
            <w:left w:val="none" w:sz="0" w:space="0" w:color="auto"/>
            <w:bottom w:val="none" w:sz="0" w:space="0" w:color="auto"/>
            <w:right w:val="none" w:sz="0" w:space="0" w:color="auto"/>
          </w:divBdr>
        </w:div>
        <w:div w:id="1699770281">
          <w:marLeft w:val="480"/>
          <w:marRight w:val="0"/>
          <w:marTop w:val="0"/>
          <w:marBottom w:val="0"/>
          <w:divBdr>
            <w:top w:val="none" w:sz="0" w:space="0" w:color="auto"/>
            <w:left w:val="none" w:sz="0" w:space="0" w:color="auto"/>
            <w:bottom w:val="none" w:sz="0" w:space="0" w:color="auto"/>
            <w:right w:val="none" w:sz="0" w:space="0" w:color="auto"/>
          </w:divBdr>
        </w:div>
        <w:div w:id="1752048434">
          <w:marLeft w:val="480"/>
          <w:marRight w:val="0"/>
          <w:marTop w:val="0"/>
          <w:marBottom w:val="0"/>
          <w:divBdr>
            <w:top w:val="none" w:sz="0" w:space="0" w:color="auto"/>
            <w:left w:val="none" w:sz="0" w:space="0" w:color="auto"/>
            <w:bottom w:val="none" w:sz="0" w:space="0" w:color="auto"/>
            <w:right w:val="none" w:sz="0" w:space="0" w:color="auto"/>
          </w:divBdr>
        </w:div>
        <w:div w:id="339045019">
          <w:marLeft w:val="480"/>
          <w:marRight w:val="0"/>
          <w:marTop w:val="0"/>
          <w:marBottom w:val="0"/>
          <w:divBdr>
            <w:top w:val="none" w:sz="0" w:space="0" w:color="auto"/>
            <w:left w:val="none" w:sz="0" w:space="0" w:color="auto"/>
            <w:bottom w:val="none" w:sz="0" w:space="0" w:color="auto"/>
            <w:right w:val="none" w:sz="0" w:space="0" w:color="auto"/>
          </w:divBdr>
        </w:div>
        <w:div w:id="2098285222">
          <w:marLeft w:val="480"/>
          <w:marRight w:val="0"/>
          <w:marTop w:val="0"/>
          <w:marBottom w:val="0"/>
          <w:divBdr>
            <w:top w:val="none" w:sz="0" w:space="0" w:color="auto"/>
            <w:left w:val="none" w:sz="0" w:space="0" w:color="auto"/>
            <w:bottom w:val="none" w:sz="0" w:space="0" w:color="auto"/>
            <w:right w:val="none" w:sz="0" w:space="0" w:color="auto"/>
          </w:divBdr>
        </w:div>
        <w:div w:id="1283344526">
          <w:marLeft w:val="480"/>
          <w:marRight w:val="0"/>
          <w:marTop w:val="0"/>
          <w:marBottom w:val="0"/>
          <w:divBdr>
            <w:top w:val="none" w:sz="0" w:space="0" w:color="auto"/>
            <w:left w:val="none" w:sz="0" w:space="0" w:color="auto"/>
            <w:bottom w:val="none" w:sz="0" w:space="0" w:color="auto"/>
            <w:right w:val="none" w:sz="0" w:space="0" w:color="auto"/>
          </w:divBdr>
        </w:div>
        <w:div w:id="839347507">
          <w:marLeft w:val="480"/>
          <w:marRight w:val="0"/>
          <w:marTop w:val="0"/>
          <w:marBottom w:val="0"/>
          <w:divBdr>
            <w:top w:val="none" w:sz="0" w:space="0" w:color="auto"/>
            <w:left w:val="none" w:sz="0" w:space="0" w:color="auto"/>
            <w:bottom w:val="none" w:sz="0" w:space="0" w:color="auto"/>
            <w:right w:val="none" w:sz="0" w:space="0" w:color="auto"/>
          </w:divBdr>
        </w:div>
        <w:div w:id="416171896">
          <w:marLeft w:val="480"/>
          <w:marRight w:val="0"/>
          <w:marTop w:val="0"/>
          <w:marBottom w:val="0"/>
          <w:divBdr>
            <w:top w:val="none" w:sz="0" w:space="0" w:color="auto"/>
            <w:left w:val="none" w:sz="0" w:space="0" w:color="auto"/>
            <w:bottom w:val="none" w:sz="0" w:space="0" w:color="auto"/>
            <w:right w:val="none" w:sz="0" w:space="0" w:color="auto"/>
          </w:divBdr>
        </w:div>
        <w:div w:id="320738436">
          <w:marLeft w:val="480"/>
          <w:marRight w:val="0"/>
          <w:marTop w:val="0"/>
          <w:marBottom w:val="0"/>
          <w:divBdr>
            <w:top w:val="none" w:sz="0" w:space="0" w:color="auto"/>
            <w:left w:val="none" w:sz="0" w:space="0" w:color="auto"/>
            <w:bottom w:val="none" w:sz="0" w:space="0" w:color="auto"/>
            <w:right w:val="none" w:sz="0" w:space="0" w:color="auto"/>
          </w:divBdr>
        </w:div>
        <w:div w:id="1542402723">
          <w:marLeft w:val="480"/>
          <w:marRight w:val="0"/>
          <w:marTop w:val="0"/>
          <w:marBottom w:val="0"/>
          <w:divBdr>
            <w:top w:val="none" w:sz="0" w:space="0" w:color="auto"/>
            <w:left w:val="none" w:sz="0" w:space="0" w:color="auto"/>
            <w:bottom w:val="none" w:sz="0" w:space="0" w:color="auto"/>
            <w:right w:val="none" w:sz="0" w:space="0" w:color="auto"/>
          </w:divBdr>
        </w:div>
        <w:div w:id="1928996204">
          <w:marLeft w:val="480"/>
          <w:marRight w:val="0"/>
          <w:marTop w:val="0"/>
          <w:marBottom w:val="0"/>
          <w:divBdr>
            <w:top w:val="none" w:sz="0" w:space="0" w:color="auto"/>
            <w:left w:val="none" w:sz="0" w:space="0" w:color="auto"/>
            <w:bottom w:val="none" w:sz="0" w:space="0" w:color="auto"/>
            <w:right w:val="none" w:sz="0" w:space="0" w:color="auto"/>
          </w:divBdr>
        </w:div>
        <w:div w:id="524365938">
          <w:marLeft w:val="480"/>
          <w:marRight w:val="0"/>
          <w:marTop w:val="0"/>
          <w:marBottom w:val="0"/>
          <w:divBdr>
            <w:top w:val="none" w:sz="0" w:space="0" w:color="auto"/>
            <w:left w:val="none" w:sz="0" w:space="0" w:color="auto"/>
            <w:bottom w:val="none" w:sz="0" w:space="0" w:color="auto"/>
            <w:right w:val="none" w:sz="0" w:space="0" w:color="auto"/>
          </w:divBdr>
        </w:div>
        <w:div w:id="1366715310">
          <w:marLeft w:val="480"/>
          <w:marRight w:val="0"/>
          <w:marTop w:val="0"/>
          <w:marBottom w:val="0"/>
          <w:divBdr>
            <w:top w:val="none" w:sz="0" w:space="0" w:color="auto"/>
            <w:left w:val="none" w:sz="0" w:space="0" w:color="auto"/>
            <w:bottom w:val="none" w:sz="0" w:space="0" w:color="auto"/>
            <w:right w:val="none" w:sz="0" w:space="0" w:color="auto"/>
          </w:divBdr>
        </w:div>
        <w:div w:id="209804066">
          <w:marLeft w:val="480"/>
          <w:marRight w:val="0"/>
          <w:marTop w:val="0"/>
          <w:marBottom w:val="0"/>
          <w:divBdr>
            <w:top w:val="none" w:sz="0" w:space="0" w:color="auto"/>
            <w:left w:val="none" w:sz="0" w:space="0" w:color="auto"/>
            <w:bottom w:val="none" w:sz="0" w:space="0" w:color="auto"/>
            <w:right w:val="none" w:sz="0" w:space="0" w:color="auto"/>
          </w:divBdr>
        </w:div>
        <w:div w:id="971251520">
          <w:marLeft w:val="480"/>
          <w:marRight w:val="0"/>
          <w:marTop w:val="0"/>
          <w:marBottom w:val="0"/>
          <w:divBdr>
            <w:top w:val="none" w:sz="0" w:space="0" w:color="auto"/>
            <w:left w:val="none" w:sz="0" w:space="0" w:color="auto"/>
            <w:bottom w:val="none" w:sz="0" w:space="0" w:color="auto"/>
            <w:right w:val="none" w:sz="0" w:space="0" w:color="auto"/>
          </w:divBdr>
        </w:div>
      </w:divsChild>
    </w:div>
    <w:div w:id="1492140876">
      <w:bodyDiv w:val="1"/>
      <w:marLeft w:val="0"/>
      <w:marRight w:val="0"/>
      <w:marTop w:val="0"/>
      <w:marBottom w:val="0"/>
      <w:divBdr>
        <w:top w:val="none" w:sz="0" w:space="0" w:color="auto"/>
        <w:left w:val="none" w:sz="0" w:space="0" w:color="auto"/>
        <w:bottom w:val="none" w:sz="0" w:space="0" w:color="auto"/>
        <w:right w:val="none" w:sz="0" w:space="0" w:color="auto"/>
      </w:divBdr>
    </w:div>
    <w:div w:id="1495563058">
      <w:bodyDiv w:val="1"/>
      <w:marLeft w:val="0"/>
      <w:marRight w:val="0"/>
      <w:marTop w:val="0"/>
      <w:marBottom w:val="0"/>
      <w:divBdr>
        <w:top w:val="none" w:sz="0" w:space="0" w:color="auto"/>
        <w:left w:val="none" w:sz="0" w:space="0" w:color="auto"/>
        <w:bottom w:val="none" w:sz="0" w:space="0" w:color="auto"/>
        <w:right w:val="none" w:sz="0" w:space="0" w:color="auto"/>
      </w:divBdr>
      <w:divsChild>
        <w:div w:id="692801335">
          <w:marLeft w:val="480"/>
          <w:marRight w:val="0"/>
          <w:marTop w:val="0"/>
          <w:marBottom w:val="0"/>
          <w:divBdr>
            <w:top w:val="none" w:sz="0" w:space="0" w:color="auto"/>
            <w:left w:val="none" w:sz="0" w:space="0" w:color="auto"/>
            <w:bottom w:val="none" w:sz="0" w:space="0" w:color="auto"/>
            <w:right w:val="none" w:sz="0" w:space="0" w:color="auto"/>
          </w:divBdr>
        </w:div>
        <w:div w:id="1021051587">
          <w:marLeft w:val="480"/>
          <w:marRight w:val="0"/>
          <w:marTop w:val="0"/>
          <w:marBottom w:val="0"/>
          <w:divBdr>
            <w:top w:val="none" w:sz="0" w:space="0" w:color="auto"/>
            <w:left w:val="none" w:sz="0" w:space="0" w:color="auto"/>
            <w:bottom w:val="none" w:sz="0" w:space="0" w:color="auto"/>
            <w:right w:val="none" w:sz="0" w:space="0" w:color="auto"/>
          </w:divBdr>
        </w:div>
        <w:div w:id="510141744">
          <w:marLeft w:val="480"/>
          <w:marRight w:val="0"/>
          <w:marTop w:val="0"/>
          <w:marBottom w:val="0"/>
          <w:divBdr>
            <w:top w:val="none" w:sz="0" w:space="0" w:color="auto"/>
            <w:left w:val="none" w:sz="0" w:space="0" w:color="auto"/>
            <w:bottom w:val="none" w:sz="0" w:space="0" w:color="auto"/>
            <w:right w:val="none" w:sz="0" w:space="0" w:color="auto"/>
          </w:divBdr>
        </w:div>
        <w:div w:id="1259682217">
          <w:marLeft w:val="480"/>
          <w:marRight w:val="0"/>
          <w:marTop w:val="0"/>
          <w:marBottom w:val="0"/>
          <w:divBdr>
            <w:top w:val="none" w:sz="0" w:space="0" w:color="auto"/>
            <w:left w:val="none" w:sz="0" w:space="0" w:color="auto"/>
            <w:bottom w:val="none" w:sz="0" w:space="0" w:color="auto"/>
            <w:right w:val="none" w:sz="0" w:space="0" w:color="auto"/>
          </w:divBdr>
        </w:div>
        <w:div w:id="1887523905">
          <w:marLeft w:val="480"/>
          <w:marRight w:val="0"/>
          <w:marTop w:val="0"/>
          <w:marBottom w:val="0"/>
          <w:divBdr>
            <w:top w:val="none" w:sz="0" w:space="0" w:color="auto"/>
            <w:left w:val="none" w:sz="0" w:space="0" w:color="auto"/>
            <w:bottom w:val="none" w:sz="0" w:space="0" w:color="auto"/>
            <w:right w:val="none" w:sz="0" w:space="0" w:color="auto"/>
          </w:divBdr>
        </w:div>
        <w:div w:id="459230320">
          <w:marLeft w:val="480"/>
          <w:marRight w:val="0"/>
          <w:marTop w:val="0"/>
          <w:marBottom w:val="0"/>
          <w:divBdr>
            <w:top w:val="none" w:sz="0" w:space="0" w:color="auto"/>
            <w:left w:val="none" w:sz="0" w:space="0" w:color="auto"/>
            <w:bottom w:val="none" w:sz="0" w:space="0" w:color="auto"/>
            <w:right w:val="none" w:sz="0" w:space="0" w:color="auto"/>
          </w:divBdr>
        </w:div>
        <w:div w:id="1968002969">
          <w:marLeft w:val="480"/>
          <w:marRight w:val="0"/>
          <w:marTop w:val="0"/>
          <w:marBottom w:val="0"/>
          <w:divBdr>
            <w:top w:val="none" w:sz="0" w:space="0" w:color="auto"/>
            <w:left w:val="none" w:sz="0" w:space="0" w:color="auto"/>
            <w:bottom w:val="none" w:sz="0" w:space="0" w:color="auto"/>
            <w:right w:val="none" w:sz="0" w:space="0" w:color="auto"/>
          </w:divBdr>
        </w:div>
        <w:div w:id="1950047374">
          <w:marLeft w:val="480"/>
          <w:marRight w:val="0"/>
          <w:marTop w:val="0"/>
          <w:marBottom w:val="0"/>
          <w:divBdr>
            <w:top w:val="none" w:sz="0" w:space="0" w:color="auto"/>
            <w:left w:val="none" w:sz="0" w:space="0" w:color="auto"/>
            <w:bottom w:val="none" w:sz="0" w:space="0" w:color="auto"/>
            <w:right w:val="none" w:sz="0" w:space="0" w:color="auto"/>
          </w:divBdr>
        </w:div>
        <w:div w:id="1806579585">
          <w:marLeft w:val="480"/>
          <w:marRight w:val="0"/>
          <w:marTop w:val="0"/>
          <w:marBottom w:val="0"/>
          <w:divBdr>
            <w:top w:val="none" w:sz="0" w:space="0" w:color="auto"/>
            <w:left w:val="none" w:sz="0" w:space="0" w:color="auto"/>
            <w:bottom w:val="none" w:sz="0" w:space="0" w:color="auto"/>
            <w:right w:val="none" w:sz="0" w:space="0" w:color="auto"/>
          </w:divBdr>
        </w:div>
        <w:div w:id="21326237">
          <w:marLeft w:val="480"/>
          <w:marRight w:val="0"/>
          <w:marTop w:val="0"/>
          <w:marBottom w:val="0"/>
          <w:divBdr>
            <w:top w:val="none" w:sz="0" w:space="0" w:color="auto"/>
            <w:left w:val="none" w:sz="0" w:space="0" w:color="auto"/>
            <w:bottom w:val="none" w:sz="0" w:space="0" w:color="auto"/>
            <w:right w:val="none" w:sz="0" w:space="0" w:color="auto"/>
          </w:divBdr>
        </w:div>
        <w:div w:id="1782526548">
          <w:marLeft w:val="480"/>
          <w:marRight w:val="0"/>
          <w:marTop w:val="0"/>
          <w:marBottom w:val="0"/>
          <w:divBdr>
            <w:top w:val="none" w:sz="0" w:space="0" w:color="auto"/>
            <w:left w:val="none" w:sz="0" w:space="0" w:color="auto"/>
            <w:bottom w:val="none" w:sz="0" w:space="0" w:color="auto"/>
            <w:right w:val="none" w:sz="0" w:space="0" w:color="auto"/>
          </w:divBdr>
        </w:div>
        <w:div w:id="1454903082">
          <w:marLeft w:val="480"/>
          <w:marRight w:val="0"/>
          <w:marTop w:val="0"/>
          <w:marBottom w:val="0"/>
          <w:divBdr>
            <w:top w:val="none" w:sz="0" w:space="0" w:color="auto"/>
            <w:left w:val="none" w:sz="0" w:space="0" w:color="auto"/>
            <w:bottom w:val="none" w:sz="0" w:space="0" w:color="auto"/>
            <w:right w:val="none" w:sz="0" w:space="0" w:color="auto"/>
          </w:divBdr>
        </w:div>
        <w:div w:id="1773552638">
          <w:marLeft w:val="480"/>
          <w:marRight w:val="0"/>
          <w:marTop w:val="0"/>
          <w:marBottom w:val="0"/>
          <w:divBdr>
            <w:top w:val="none" w:sz="0" w:space="0" w:color="auto"/>
            <w:left w:val="none" w:sz="0" w:space="0" w:color="auto"/>
            <w:bottom w:val="none" w:sz="0" w:space="0" w:color="auto"/>
            <w:right w:val="none" w:sz="0" w:space="0" w:color="auto"/>
          </w:divBdr>
        </w:div>
        <w:div w:id="1166553011">
          <w:marLeft w:val="480"/>
          <w:marRight w:val="0"/>
          <w:marTop w:val="0"/>
          <w:marBottom w:val="0"/>
          <w:divBdr>
            <w:top w:val="none" w:sz="0" w:space="0" w:color="auto"/>
            <w:left w:val="none" w:sz="0" w:space="0" w:color="auto"/>
            <w:bottom w:val="none" w:sz="0" w:space="0" w:color="auto"/>
            <w:right w:val="none" w:sz="0" w:space="0" w:color="auto"/>
          </w:divBdr>
        </w:div>
        <w:div w:id="1907256916">
          <w:marLeft w:val="480"/>
          <w:marRight w:val="0"/>
          <w:marTop w:val="0"/>
          <w:marBottom w:val="0"/>
          <w:divBdr>
            <w:top w:val="none" w:sz="0" w:space="0" w:color="auto"/>
            <w:left w:val="none" w:sz="0" w:space="0" w:color="auto"/>
            <w:bottom w:val="none" w:sz="0" w:space="0" w:color="auto"/>
            <w:right w:val="none" w:sz="0" w:space="0" w:color="auto"/>
          </w:divBdr>
        </w:div>
        <w:div w:id="1012995856">
          <w:marLeft w:val="480"/>
          <w:marRight w:val="0"/>
          <w:marTop w:val="0"/>
          <w:marBottom w:val="0"/>
          <w:divBdr>
            <w:top w:val="none" w:sz="0" w:space="0" w:color="auto"/>
            <w:left w:val="none" w:sz="0" w:space="0" w:color="auto"/>
            <w:bottom w:val="none" w:sz="0" w:space="0" w:color="auto"/>
            <w:right w:val="none" w:sz="0" w:space="0" w:color="auto"/>
          </w:divBdr>
        </w:div>
        <w:div w:id="359477253">
          <w:marLeft w:val="480"/>
          <w:marRight w:val="0"/>
          <w:marTop w:val="0"/>
          <w:marBottom w:val="0"/>
          <w:divBdr>
            <w:top w:val="none" w:sz="0" w:space="0" w:color="auto"/>
            <w:left w:val="none" w:sz="0" w:space="0" w:color="auto"/>
            <w:bottom w:val="none" w:sz="0" w:space="0" w:color="auto"/>
            <w:right w:val="none" w:sz="0" w:space="0" w:color="auto"/>
          </w:divBdr>
        </w:div>
        <w:div w:id="790318289">
          <w:marLeft w:val="480"/>
          <w:marRight w:val="0"/>
          <w:marTop w:val="0"/>
          <w:marBottom w:val="0"/>
          <w:divBdr>
            <w:top w:val="none" w:sz="0" w:space="0" w:color="auto"/>
            <w:left w:val="none" w:sz="0" w:space="0" w:color="auto"/>
            <w:bottom w:val="none" w:sz="0" w:space="0" w:color="auto"/>
            <w:right w:val="none" w:sz="0" w:space="0" w:color="auto"/>
          </w:divBdr>
        </w:div>
        <w:div w:id="386612122">
          <w:marLeft w:val="480"/>
          <w:marRight w:val="0"/>
          <w:marTop w:val="0"/>
          <w:marBottom w:val="0"/>
          <w:divBdr>
            <w:top w:val="none" w:sz="0" w:space="0" w:color="auto"/>
            <w:left w:val="none" w:sz="0" w:space="0" w:color="auto"/>
            <w:bottom w:val="none" w:sz="0" w:space="0" w:color="auto"/>
            <w:right w:val="none" w:sz="0" w:space="0" w:color="auto"/>
          </w:divBdr>
        </w:div>
        <w:div w:id="1865901409">
          <w:marLeft w:val="480"/>
          <w:marRight w:val="0"/>
          <w:marTop w:val="0"/>
          <w:marBottom w:val="0"/>
          <w:divBdr>
            <w:top w:val="none" w:sz="0" w:space="0" w:color="auto"/>
            <w:left w:val="none" w:sz="0" w:space="0" w:color="auto"/>
            <w:bottom w:val="none" w:sz="0" w:space="0" w:color="auto"/>
            <w:right w:val="none" w:sz="0" w:space="0" w:color="auto"/>
          </w:divBdr>
        </w:div>
        <w:div w:id="2030174793">
          <w:marLeft w:val="480"/>
          <w:marRight w:val="0"/>
          <w:marTop w:val="0"/>
          <w:marBottom w:val="0"/>
          <w:divBdr>
            <w:top w:val="none" w:sz="0" w:space="0" w:color="auto"/>
            <w:left w:val="none" w:sz="0" w:space="0" w:color="auto"/>
            <w:bottom w:val="none" w:sz="0" w:space="0" w:color="auto"/>
            <w:right w:val="none" w:sz="0" w:space="0" w:color="auto"/>
          </w:divBdr>
        </w:div>
        <w:div w:id="503208920">
          <w:marLeft w:val="480"/>
          <w:marRight w:val="0"/>
          <w:marTop w:val="0"/>
          <w:marBottom w:val="0"/>
          <w:divBdr>
            <w:top w:val="none" w:sz="0" w:space="0" w:color="auto"/>
            <w:left w:val="none" w:sz="0" w:space="0" w:color="auto"/>
            <w:bottom w:val="none" w:sz="0" w:space="0" w:color="auto"/>
            <w:right w:val="none" w:sz="0" w:space="0" w:color="auto"/>
          </w:divBdr>
        </w:div>
        <w:div w:id="972295831">
          <w:marLeft w:val="480"/>
          <w:marRight w:val="0"/>
          <w:marTop w:val="0"/>
          <w:marBottom w:val="0"/>
          <w:divBdr>
            <w:top w:val="none" w:sz="0" w:space="0" w:color="auto"/>
            <w:left w:val="none" w:sz="0" w:space="0" w:color="auto"/>
            <w:bottom w:val="none" w:sz="0" w:space="0" w:color="auto"/>
            <w:right w:val="none" w:sz="0" w:space="0" w:color="auto"/>
          </w:divBdr>
        </w:div>
        <w:div w:id="1913151617">
          <w:marLeft w:val="480"/>
          <w:marRight w:val="0"/>
          <w:marTop w:val="0"/>
          <w:marBottom w:val="0"/>
          <w:divBdr>
            <w:top w:val="none" w:sz="0" w:space="0" w:color="auto"/>
            <w:left w:val="none" w:sz="0" w:space="0" w:color="auto"/>
            <w:bottom w:val="none" w:sz="0" w:space="0" w:color="auto"/>
            <w:right w:val="none" w:sz="0" w:space="0" w:color="auto"/>
          </w:divBdr>
        </w:div>
        <w:div w:id="833301948">
          <w:marLeft w:val="480"/>
          <w:marRight w:val="0"/>
          <w:marTop w:val="0"/>
          <w:marBottom w:val="0"/>
          <w:divBdr>
            <w:top w:val="none" w:sz="0" w:space="0" w:color="auto"/>
            <w:left w:val="none" w:sz="0" w:space="0" w:color="auto"/>
            <w:bottom w:val="none" w:sz="0" w:space="0" w:color="auto"/>
            <w:right w:val="none" w:sz="0" w:space="0" w:color="auto"/>
          </w:divBdr>
        </w:div>
      </w:divsChild>
    </w:div>
    <w:div w:id="1496607751">
      <w:bodyDiv w:val="1"/>
      <w:marLeft w:val="0"/>
      <w:marRight w:val="0"/>
      <w:marTop w:val="0"/>
      <w:marBottom w:val="0"/>
      <w:divBdr>
        <w:top w:val="none" w:sz="0" w:space="0" w:color="auto"/>
        <w:left w:val="none" w:sz="0" w:space="0" w:color="auto"/>
        <w:bottom w:val="none" w:sz="0" w:space="0" w:color="auto"/>
        <w:right w:val="none" w:sz="0" w:space="0" w:color="auto"/>
      </w:divBdr>
      <w:divsChild>
        <w:div w:id="922301270">
          <w:marLeft w:val="480"/>
          <w:marRight w:val="0"/>
          <w:marTop w:val="0"/>
          <w:marBottom w:val="0"/>
          <w:divBdr>
            <w:top w:val="none" w:sz="0" w:space="0" w:color="auto"/>
            <w:left w:val="none" w:sz="0" w:space="0" w:color="auto"/>
            <w:bottom w:val="none" w:sz="0" w:space="0" w:color="auto"/>
            <w:right w:val="none" w:sz="0" w:space="0" w:color="auto"/>
          </w:divBdr>
        </w:div>
        <w:div w:id="590310194">
          <w:marLeft w:val="480"/>
          <w:marRight w:val="0"/>
          <w:marTop w:val="0"/>
          <w:marBottom w:val="0"/>
          <w:divBdr>
            <w:top w:val="none" w:sz="0" w:space="0" w:color="auto"/>
            <w:left w:val="none" w:sz="0" w:space="0" w:color="auto"/>
            <w:bottom w:val="none" w:sz="0" w:space="0" w:color="auto"/>
            <w:right w:val="none" w:sz="0" w:space="0" w:color="auto"/>
          </w:divBdr>
        </w:div>
        <w:div w:id="2052606786">
          <w:marLeft w:val="480"/>
          <w:marRight w:val="0"/>
          <w:marTop w:val="0"/>
          <w:marBottom w:val="0"/>
          <w:divBdr>
            <w:top w:val="none" w:sz="0" w:space="0" w:color="auto"/>
            <w:left w:val="none" w:sz="0" w:space="0" w:color="auto"/>
            <w:bottom w:val="none" w:sz="0" w:space="0" w:color="auto"/>
            <w:right w:val="none" w:sz="0" w:space="0" w:color="auto"/>
          </w:divBdr>
        </w:div>
        <w:div w:id="1033264387">
          <w:marLeft w:val="480"/>
          <w:marRight w:val="0"/>
          <w:marTop w:val="0"/>
          <w:marBottom w:val="0"/>
          <w:divBdr>
            <w:top w:val="none" w:sz="0" w:space="0" w:color="auto"/>
            <w:left w:val="none" w:sz="0" w:space="0" w:color="auto"/>
            <w:bottom w:val="none" w:sz="0" w:space="0" w:color="auto"/>
            <w:right w:val="none" w:sz="0" w:space="0" w:color="auto"/>
          </w:divBdr>
        </w:div>
        <w:div w:id="1446658242">
          <w:marLeft w:val="480"/>
          <w:marRight w:val="0"/>
          <w:marTop w:val="0"/>
          <w:marBottom w:val="0"/>
          <w:divBdr>
            <w:top w:val="none" w:sz="0" w:space="0" w:color="auto"/>
            <w:left w:val="none" w:sz="0" w:space="0" w:color="auto"/>
            <w:bottom w:val="none" w:sz="0" w:space="0" w:color="auto"/>
            <w:right w:val="none" w:sz="0" w:space="0" w:color="auto"/>
          </w:divBdr>
        </w:div>
        <w:div w:id="783619250">
          <w:marLeft w:val="480"/>
          <w:marRight w:val="0"/>
          <w:marTop w:val="0"/>
          <w:marBottom w:val="0"/>
          <w:divBdr>
            <w:top w:val="none" w:sz="0" w:space="0" w:color="auto"/>
            <w:left w:val="none" w:sz="0" w:space="0" w:color="auto"/>
            <w:bottom w:val="none" w:sz="0" w:space="0" w:color="auto"/>
            <w:right w:val="none" w:sz="0" w:space="0" w:color="auto"/>
          </w:divBdr>
        </w:div>
        <w:div w:id="1863663331">
          <w:marLeft w:val="480"/>
          <w:marRight w:val="0"/>
          <w:marTop w:val="0"/>
          <w:marBottom w:val="0"/>
          <w:divBdr>
            <w:top w:val="none" w:sz="0" w:space="0" w:color="auto"/>
            <w:left w:val="none" w:sz="0" w:space="0" w:color="auto"/>
            <w:bottom w:val="none" w:sz="0" w:space="0" w:color="auto"/>
            <w:right w:val="none" w:sz="0" w:space="0" w:color="auto"/>
          </w:divBdr>
        </w:div>
        <w:div w:id="1779137749">
          <w:marLeft w:val="480"/>
          <w:marRight w:val="0"/>
          <w:marTop w:val="0"/>
          <w:marBottom w:val="0"/>
          <w:divBdr>
            <w:top w:val="none" w:sz="0" w:space="0" w:color="auto"/>
            <w:left w:val="none" w:sz="0" w:space="0" w:color="auto"/>
            <w:bottom w:val="none" w:sz="0" w:space="0" w:color="auto"/>
            <w:right w:val="none" w:sz="0" w:space="0" w:color="auto"/>
          </w:divBdr>
        </w:div>
        <w:div w:id="1477528354">
          <w:marLeft w:val="480"/>
          <w:marRight w:val="0"/>
          <w:marTop w:val="0"/>
          <w:marBottom w:val="0"/>
          <w:divBdr>
            <w:top w:val="none" w:sz="0" w:space="0" w:color="auto"/>
            <w:left w:val="none" w:sz="0" w:space="0" w:color="auto"/>
            <w:bottom w:val="none" w:sz="0" w:space="0" w:color="auto"/>
            <w:right w:val="none" w:sz="0" w:space="0" w:color="auto"/>
          </w:divBdr>
        </w:div>
        <w:div w:id="494809559">
          <w:marLeft w:val="480"/>
          <w:marRight w:val="0"/>
          <w:marTop w:val="0"/>
          <w:marBottom w:val="0"/>
          <w:divBdr>
            <w:top w:val="none" w:sz="0" w:space="0" w:color="auto"/>
            <w:left w:val="none" w:sz="0" w:space="0" w:color="auto"/>
            <w:bottom w:val="none" w:sz="0" w:space="0" w:color="auto"/>
            <w:right w:val="none" w:sz="0" w:space="0" w:color="auto"/>
          </w:divBdr>
        </w:div>
        <w:div w:id="1201745475">
          <w:marLeft w:val="480"/>
          <w:marRight w:val="0"/>
          <w:marTop w:val="0"/>
          <w:marBottom w:val="0"/>
          <w:divBdr>
            <w:top w:val="none" w:sz="0" w:space="0" w:color="auto"/>
            <w:left w:val="none" w:sz="0" w:space="0" w:color="auto"/>
            <w:bottom w:val="none" w:sz="0" w:space="0" w:color="auto"/>
            <w:right w:val="none" w:sz="0" w:space="0" w:color="auto"/>
          </w:divBdr>
        </w:div>
        <w:div w:id="781609162">
          <w:marLeft w:val="480"/>
          <w:marRight w:val="0"/>
          <w:marTop w:val="0"/>
          <w:marBottom w:val="0"/>
          <w:divBdr>
            <w:top w:val="none" w:sz="0" w:space="0" w:color="auto"/>
            <w:left w:val="none" w:sz="0" w:space="0" w:color="auto"/>
            <w:bottom w:val="none" w:sz="0" w:space="0" w:color="auto"/>
            <w:right w:val="none" w:sz="0" w:space="0" w:color="auto"/>
          </w:divBdr>
        </w:div>
        <w:div w:id="1060597418">
          <w:marLeft w:val="480"/>
          <w:marRight w:val="0"/>
          <w:marTop w:val="0"/>
          <w:marBottom w:val="0"/>
          <w:divBdr>
            <w:top w:val="none" w:sz="0" w:space="0" w:color="auto"/>
            <w:left w:val="none" w:sz="0" w:space="0" w:color="auto"/>
            <w:bottom w:val="none" w:sz="0" w:space="0" w:color="auto"/>
            <w:right w:val="none" w:sz="0" w:space="0" w:color="auto"/>
          </w:divBdr>
        </w:div>
        <w:div w:id="1611401441">
          <w:marLeft w:val="480"/>
          <w:marRight w:val="0"/>
          <w:marTop w:val="0"/>
          <w:marBottom w:val="0"/>
          <w:divBdr>
            <w:top w:val="none" w:sz="0" w:space="0" w:color="auto"/>
            <w:left w:val="none" w:sz="0" w:space="0" w:color="auto"/>
            <w:bottom w:val="none" w:sz="0" w:space="0" w:color="auto"/>
            <w:right w:val="none" w:sz="0" w:space="0" w:color="auto"/>
          </w:divBdr>
        </w:div>
        <w:div w:id="90391476">
          <w:marLeft w:val="480"/>
          <w:marRight w:val="0"/>
          <w:marTop w:val="0"/>
          <w:marBottom w:val="0"/>
          <w:divBdr>
            <w:top w:val="none" w:sz="0" w:space="0" w:color="auto"/>
            <w:left w:val="none" w:sz="0" w:space="0" w:color="auto"/>
            <w:bottom w:val="none" w:sz="0" w:space="0" w:color="auto"/>
            <w:right w:val="none" w:sz="0" w:space="0" w:color="auto"/>
          </w:divBdr>
        </w:div>
        <w:div w:id="1996294029">
          <w:marLeft w:val="480"/>
          <w:marRight w:val="0"/>
          <w:marTop w:val="0"/>
          <w:marBottom w:val="0"/>
          <w:divBdr>
            <w:top w:val="none" w:sz="0" w:space="0" w:color="auto"/>
            <w:left w:val="none" w:sz="0" w:space="0" w:color="auto"/>
            <w:bottom w:val="none" w:sz="0" w:space="0" w:color="auto"/>
            <w:right w:val="none" w:sz="0" w:space="0" w:color="auto"/>
          </w:divBdr>
        </w:div>
        <w:div w:id="1639340103">
          <w:marLeft w:val="480"/>
          <w:marRight w:val="0"/>
          <w:marTop w:val="0"/>
          <w:marBottom w:val="0"/>
          <w:divBdr>
            <w:top w:val="none" w:sz="0" w:space="0" w:color="auto"/>
            <w:left w:val="none" w:sz="0" w:space="0" w:color="auto"/>
            <w:bottom w:val="none" w:sz="0" w:space="0" w:color="auto"/>
            <w:right w:val="none" w:sz="0" w:space="0" w:color="auto"/>
          </w:divBdr>
        </w:div>
        <w:div w:id="2019455767">
          <w:marLeft w:val="480"/>
          <w:marRight w:val="0"/>
          <w:marTop w:val="0"/>
          <w:marBottom w:val="0"/>
          <w:divBdr>
            <w:top w:val="none" w:sz="0" w:space="0" w:color="auto"/>
            <w:left w:val="none" w:sz="0" w:space="0" w:color="auto"/>
            <w:bottom w:val="none" w:sz="0" w:space="0" w:color="auto"/>
            <w:right w:val="none" w:sz="0" w:space="0" w:color="auto"/>
          </w:divBdr>
        </w:div>
        <w:div w:id="84346237">
          <w:marLeft w:val="480"/>
          <w:marRight w:val="0"/>
          <w:marTop w:val="0"/>
          <w:marBottom w:val="0"/>
          <w:divBdr>
            <w:top w:val="none" w:sz="0" w:space="0" w:color="auto"/>
            <w:left w:val="none" w:sz="0" w:space="0" w:color="auto"/>
            <w:bottom w:val="none" w:sz="0" w:space="0" w:color="auto"/>
            <w:right w:val="none" w:sz="0" w:space="0" w:color="auto"/>
          </w:divBdr>
        </w:div>
        <w:div w:id="1309674596">
          <w:marLeft w:val="480"/>
          <w:marRight w:val="0"/>
          <w:marTop w:val="0"/>
          <w:marBottom w:val="0"/>
          <w:divBdr>
            <w:top w:val="none" w:sz="0" w:space="0" w:color="auto"/>
            <w:left w:val="none" w:sz="0" w:space="0" w:color="auto"/>
            <w:bottom w:val="none" w:sz="0" w:space="0" w:color="auto"/>
            <w:right w:val="none" w:sz="0" w:space="0" w:color="auto"/>
          </w:divBdr>
        </w:div>
        <w:div w:id="515311221">
          <w:marLeft w:val="480"/>
          <w:marRight w:val="0"/>
          <w:marTop w:val="0"/>
          <w:marBottom w:val="0"/>
          <w:divBdr>
            <w:top w:val="none" w:sz="0" w:space="0" w:color="auto"/>
            <w:left w:val="none" w:sz="0" w:space="0" w:color="auto"/>
            <w:bottom w:val="none" w:sz="0" w:space="0" w:color="auto"/>
            <w:right w:val="none" w:sz="0" w:space="0" w:color="auto"/>
          </w:divBdr>
        </w:div>
        <w:div w:id="672991709">
          <w:marLeft w:val="480"/>
          <w:marRight w:val="0"/>
          <w:marTop w:val="0"/>
          <w:marBottom w:val="0"/>
          <w:divBdr>
            <w:top w:val="none" w:sz="0" w:space="0" w:color="auto"/>
            <w:left w:val="none" w:sz="0" w:space="0" w:color="auto"/>
            <w:bottom w:val="none" w:sz="0" w:space="0" w:color="auto"/>
            <w:right w:val="none" w:sz="0" w:space="0" w:color="auto"/>
          </w:divBdr>
        </w:div>
        <w:div w:id="440495253">
          <w:marLeft w:val="480"/>
          <w:marRight w:val="0"/>
          <w:marTop w:val="0"/>
          <w:marBottom w:val="0"/>
          <w:divBdr>
            <w:top w:val="none" w:sz="0" w:space="0" w:color="auto"/>
            <w:left w:val="none" w:sz="0" w:space="0" w:color="auto"/>
            <w:bottom w:val="none" w:sz="0" w:space="0" w:color="auto"/>
            <w:right w:val="none" w:sz="0" w:space="0" w:color="auto"/>
          </w:divBdr>
        </w:div>
        <w:div w:id="198905336">
          <w:marLeft w:val="480"/>
          <w:marRight w:val="0"/>
          <w:marTop w:val="0"/>
          <w:marBottom w:val="0"/>
          <w:divBdr>
            <w:top w:val="none" w:sz="0" w:space="0" w:color="auto"/>
            <w:left w:val="none" w:sz="0" w:space="0" w:color="auto"/>
            <w:bottom w:val="none" w:sz="0" w:space="0" w:color="auto"/>
            <w:right w:val="none" w:sz="0" w:space="0" w:color="auto"/>
          </w:divBdr>
        </w:div>
        <w:div w:id="1015619612">
          <w:marLeft w:val="480"/>
          <w:marRight w:val="0"/>
          <w:marTop w:val="0"/>
          <w:marBottom w:val="0"/>
          <w:divBdr>
            <w:top w:val="none" w:sz="0" w:space="0" w:color="auto"/>
            <w:left w:val="none" w:sz="0" w:space="0" w:color="auto"/>
            <w:bottom w:val="none" w:sz="0" w:space="0" w:color="auto"/>
            <w:right w:val="none" w:sz="0" w:space="0" w:color="auto"/>
          </w:divBdr>
        </w:div>
        <w:div w:id="416563092">
          <w:marLeft w:val="480"/>
          <w:marRight w:val="0"/>
          <w:marTop w:val="0"/>
          <w:marBottom w:val="0"/>
          <w:divBdr>
            <w:top w:val="none" w:sz="0" w:space="0" w:color="auto"/>
            <w:left w:val="none" w:sz="0" w:space="0" w:color="auto"/>
            <w:bottom w:val="none" w:sz="0" w:space="0" w:color="auto"/>
            <w:right w:val="none" w:sz="0" w:space="0" w:color="auto"/>
          </w:divBdr>
        </w:div>
        <w:div w:id="542136219">
          <w:marLeft w:val="480"/>
          <w:marRight w:val="0"/>
          <w:marTop w:val="0"/>
          <w:marBottom w:val="0"/>
          <w:divBdr>
            <w:top w:val="none" w:sz="0" w:space="0" w:color="auto"/>
            <w:left w:val="none" w:sz="0" w:space="0" w:color="auto"/>
            <w:bottom w:val="none" w:sz="0" w:space="0" w:color="auto"/>
            <w:right w:val="none" w:sz="0" w:space="0" w:color="auto"/>
          </w:divBdr>
        </w:div>
        <w:div w:id="1283732683">
          <w:marLeft w:val="480"/>
          <w:marRight w:val="0"/>
          <w:marTop w:val="0"/>
          <w:marBottom w:val="0"/>
          <w:divBdr>
            <w:top w:val="none" w:sz="0" w:space="0" w:color="auto"/>
            <w:left w:val="none" w:sz="0" w:space="0" w:color="auto"/>
            <w:bottom w:val="none" w:sz="0" w:space="0" w:color="auto"/>
            <w:right w:val="none" w:sz="0" w:space="0" w:color="auto"/>
          </w:divBdr>
        </w:div>
        <w:div w:id="127823379">
          <w:marLeft w:val="480"/>
          <w:marRight w:val="0"/>
          <w:marTop w:val="0"/>
          <w:marBottom w:val="0"/>
          <w:divBdr>
            <w:top w:val="none" w:sz="0" w:space="0" w:color="auto"/>
            <w:left w:val="none" w:sz="0" w:space="0" w:color="auto"/>
            <w:bottom w:val="none" w:sz="0" w:space="0" w:color="auto"/>
            <w:right w:val="none" w:sz="0" w:space="0" w:color="auto"/>
          </w:divBdr>
        </w:div>
        <w:div w:id="320503232">
          <w:marLeft w:val="480"/>
          <w:marRight w:val="0"/>
          <w:marTop w:val="0"/>
          <w:marBottom w:val="0"/>
          <w:divBdr>
            <w:top w:val="none" w:sz="0" w:space="0" w:color="auto"/>
            <w:left w:val="none" w:sz="0" w:space="0" w:color="auto"/>
            <w:bottom w:val="none" w:sz="0" w:space="0" w:color="auto"/>
            <w:right w:val="none" w:sz="0" w:space="0" w:color="auto"/>
          </w:divBdr>
        </w:div>
        <w:div w:id="275868830">
          <w:marLeft w:val="480"/>
          <w:marRight w:val="0"/>
          <w:marTop w:val="0"/>
          <w:marBottom w:val="0"/>
          <w:divBdr>
            <w:top w:val="none" w:sz="0" w:space="0" w:color="auto"/>
            <w:left w:val="none" w:sz="0" w:space="0" w:color="auto"/>
            <w:bottom w:val="none" w:sz="0" w:space="0" w:color="auto"/>
            <w:right w:val="none" w:sz="0" w:space="0" w:color="auto"/>
          </w:divBdr>
        </w:div>
        <w:div w:id="68814425">
          <w:marLeft w:val="480"/>
          <w:marRight w:val="0"/>
          <w:marTop w:val="0"/>
          <w:marBottom w:val="0"/>
          <w:divBdr>
            <w:top w:val="none" w:sz="0" w:space="0" w:color="auto"/>
            <w:left w:val="none" w:sz="0" w:space="0" w:color="auto"/>
            <w:bottom w:val="none" w:sz="0" w:space="0" w:color="auto"/>
            <w:right w:val="none" w:sz="0" w:space="0" w:color="auto"/>
          </w:divBdr>
        </w:div>
        <w:div w:id="1182623373">
          <w:marLeft w:val="480"/>
          <w:marRight w:val="0"/>
          <w:marTop w:val="0"/>
          <w:marBottom w:val="0"/>
          <w:divBdr>
            <w:top w:val="none" w:sz="0" w:space="0" w:color="auto"/>
            <w:left w:val="none" w:sz="0" w:space="0" w:color="auto"/>
            <w:bottom w:val="none" w:sz="0" w:space="0" w:color="auto"/>
            <w:right w:val="none" w:sz="0" w:space="0" w:color="auto"/>
          </w:divBdr>
        </w:div>
        <w:div w:id="1531870521">
          <w:marLeft w:val="480"/>
          <w:marRight w:val="0"/>
          <w:marTop w:val="0"/>
          <w:marBottom w:val="0"/>
          <w:divBdr>
            <w:top w:val="none" w:sz="0" w:space="0" w:color="auto"/>
            <w:left w:val="none" w:sz="0" w:space="0" w:color="auto"/>
            <w:bottom w:val="none" w:sz="0" w:space="0" w:color="auto"/>
            <w:right w:val="none" w:sz="0" w:space="0" w:color="auto"/>
          </w:divBdr>
        </w:div>
        <w:div w:id="1396776821">
          <w:marLeft w:val="480"/>
          <w:marRight w:val="0"/>
          <w:marTop w:val="0"/>
          <w:marBottom w:val="0"/>
          <w:divBdr>
            <w:top w:val="none" w:sz="0" w:space="0" w:color="auto"/>
            <w:left w:val="none" w:sz="0" w:space="0" w:color="auto"/>
            <w:bottom w:val="none" w:sz="0" w:space="0" w:color="auto"/>
            <w:right w:val="none" w:sz="0" w:space="0" w:color="auto"/>
          </w:divBdr>
        </w:div>
        <w:div w:id="924413294">
          <w:marLeft w:val="480"/>
          <w:marRight w:val="0"/>
          <w:marTop w:val="0"/>
          <w:marBottom w:val="0"/>
          <w:divBdr>
            <w:top w:val="none" w:sz="0" w:space="0" w:color="auto"/>
            <w:left w:val="none" w:sz="0" w:space="0" w:color="auto"/>
            <w:bottom w:val="none" w:sz="0" w:space="0" w:color="auto"/>
            <w:right w:val="none" w:sz="0" w:space="0" w:color="auto"/>
          </w:divBdr>
        </w:div>
        <w:div w:id="1252087640">
          <w:marLeft w:val="480"/>
          <w:marRight w:val="0"/>
          <w:marTop w:val="0"/>
          <w:marBottom w:val="0"/>
          <w:divBdr>
            <w:top w:val="none" w:sz="0" w:space="0" w:color="auto"/>
            <w:left w:val="none" w:sz="0" w:space="0" w:color="auto"/>
            <w:bottom w:val="none" w:sz="0" w:space="0" w:color="auto"/>
            <w:right w:val="none" w:sz="0" w:space="0" w:color="auto"/>
          </w:divBdr>
        </w:div>
        <w:div w:id="631521917">
          <w:marLeft w:val="480"/>
          <w:marRight w:val="0"/>
          <w:marTop w:val="0"/>
          <w:marBottom w:val="0"/>
          <w:divBdr>
            <w:top w:val="none" w:sz="0" w:space="0" w:color="auto"/>
            <w:left w:val="none" w:sz="0" w:space="0" w:color="auto"/>
            <w:bottom w:val="none" w:sz="0" w:space="0" w:color="auto"/>
            <w:right w:val="none" w:sz="0" w:space="0" w:color="auto"/>
          </w:divBdr>
        </w:div>
        <w:div w:id="1596748561">
          <w:marLeft w:val="480"/>
          <w:marRight w:val="0"/>
          <w:marTop w:val="0"/>
          <w:marBottom w:val="0"/>
          <w:divBdr>
            <w:top w:val="none" w:sz="0" w:space="0" w:color="auto"/>
            <w:left w:val="none" w:sz="0" w:space="0" w:color="auto"/>
            <w:bottom w:val="none" w:sz="0" w:space="0" w:color="auto"/>
            <w:right w:val="none" w:sz="0" w:space="0" w:color="auto"/>
          </w:divBdr>
        </w:div>
        <w:div w:id="1561133721">
          <w:marLeft w:val="480"/>
          <w:marRight w:val="0"/>
          <w:marTop w:val="0"/>
          <w:marBottom w:val="0"/>
          <w:divBdr>
            <w:top w:val="none" w:sz="0" w:space="0" w:color="auto"/>
            <w:left w:val="none" w:sz="0" w:space="0" w:color="auto"/>
            <w:bottom w:val="none" w:sz="0" w:space="0" w:color="auto"/>
            <w:right w:val="none" w:sz="0" w:space="0" w:color="auto"/>
          </w:divBdr>
        </w:div>
        <w:div w:id="1673218444">
          <w:marLeft w:val="480"/>
          <w:marRight w:val="0"/>
          <w:marTop w:val="0"/>
          <w:marBottom w:val="0"/>
          <w:divBdr>
            <w:top w:val="none" w:sz="0" w:space="0" w:color="auto"/>
            <w:left w:val="none" w:sz="0" w:space="0" w:color="auto"/>
            <w:bottom w:val="none" w:sz="0" w:space="0" w:color="auto"/>
            <w:right w:val="none" w:sz="0" w:space="0" w:color="auto"/>
          </w:divBdr>
        </w:div>
        <w:div w:id="817499197">
          <w:marLeft w:val="480"/>
          <w:marRight w:val="0"/>
          <w:marTop w:val="0"/>
          <w:marBottom w:val="0"/>
          <w:divBdr>
            <w:top w:val="none" w:sz="0" w:space="0" w:color="auto"/>
            <w:left w:val="none" w:sz="0" w:space="0" w:color="auto"/>
            <w:bottom w:val="none" w:sz="0" w:space="0" w:color="auto"/>
            <w:right w:val="none" w:sz="0" w:space="0" w:color="auto"/>
          </w:divBdr>
        </w:div>
        <w:div w:id="872378259">
          <w:marLeft w:val="480"/>
          <w:marRight w:val="0"/>
          <w:marTop w:val="0"/>
          <w:marBottom w:val="0"/>
          <w:divBdr>
            <w:top w:val="none" w:sz="0" w:space="0" w:color="auto"/>
            <w:left w:val="none" w:sz="0" w:space="0" w:color="auto"/>
            <w:bottom w:val="none" w:sz="0" w:space="0" w:color="auto"/>
            <w:right w:val="none" w:sz="0" w:space="0" w:color="auto"/>
          </w:divBdr>
        </w:div>
        <w:div w:id="286081529">
          <w:marLeft w:val="480"/>
          <w:marRight w:val="0"/>
          <w:marTop w:val="0"/>
          <w:marBottom w:val="0"/>
          <w:divBdr>
            <w:top w:val="none" w:sz="0" w:space="0" w:color="auto"/>
            <w:left w:val="none" w:sz="0" w:space="0" w:color="auto"/>
            <w:bottom w:val="none" w:sz="0" w:space="0" w:color="auto"/>
            <w:right w:val="none" w:sz="0" w:space="0" w:color="auto"/>
          </w:divBdr>
        </w:div>
        <w:div w:id="1736512163">
          <w:marLeft w:val="480"/>
          <w:marRight w:val="0"/>
          <w:marTop w:val="0"/>
          <w:marBottom w:val="0"/>
          <w:divBdr>
            <w:top w:val="none" w:sz="0" w:space="0" w:color="auto"/>
            <w:left w:val="none" w:sz="0" w:space="0" w:color="auto"/>
            <w:bottom w:val="none" w:sz="0" w:space="0" w:color="auto"/>
            <w:right w:val="none" w:sz="0" w:space="0" w:color="auto"/>
          </w:divBdr>
        </w:div>
        <w:div w:id="1028683985">
          <w:marLeft w:val="480"/>
          <w:marRight w:val="0"/>
          <w:marTop w:val="0"/>
          <w:marBottom w:val="0"/>
          <w:divBdr>
            <w:top w:val="none" w:sz="0" w:space="0" w:color="auto"/>
            <w:left w:val="none" w:sz="0" w:space="0" w:color="auto"/>
            <w:bottom w:val="none" w:sz="0" w:space="0" w:color="auto"/>
            <w:right w:val="none" w:sz="0" w:space="0" w:color="auto"/>
          </w:divBdr>
        </w:div>
        <w:div w:id="648897352">
          <w:marLeft w:val="480"/>
          <w:marRight w:val="0"/>
          <w:marTop w:val="0"/>
          <w:marBottom w:val="0"/>
          <w:divBdr>
            <w:top w:val="none" w:sz="0" w:space="0" w:color="auto"/>
            <w:left w:val="none" w:sz="0" w:space="0" w:color="auto"/>
            <w:bottom w:val="none" w:sz="0" w:space="0" w:color="auto"/>
            <w:right w:val="none" w:sz="0" w:space="0" w:color="auto"/>
          </w:divBdr>
        </w:div>
        <w:div w:id="315571094">
          <w:marLeft w:val="480"/>
          <w:marRight w:val="0"/>
          <w:marTop w:val="0"/>
          <w:marBottom w:val="0"/>
          <w:divBdr>
            <w:top w:val="none" w:sz="0" w:space="0" w:color="auto"/>
            <w:left w:val="none" w:sz="0" w:space="0" w:color="auto"/>
            <w:bottom w:val="none" w:sz="0" w:space="0" w:color="auto"/>
            <w:right w:val="none" w:sz="0" w:space="0" w:color="auto"/>
          </w:divBdr>
        </w:div>
        <w:div w:id="1744059604">
          <w:marLeft w:val="480"/>
          <w:marRight w:val="0"/>
          <w:marTop w:val="0"/>
          <w:marBottom w:val="0"/>
          <w:divBdr>
            <w:top w:val="none" w:sz="0" w:space="0" w:color="auto"/>
            <w:left w:val="none" w:sz="0" w:space="0" w:color="auto"/>
            <w:bottom w:val="none" w:sz="0" w:space="0" w:color="auto"/>
            <w:right w:val="none" w:sz="0" w:space="0" w:color="auto"/>
          </w:divBdr>
        </w:div>
        <w:div w:id="785269190">
          <w:marLeft w:val="480"/>
          <w:marRight w:val="0"/>
          <w:marTop w:val="0"/>
          <w:marBottom w:val="0"/>
          <w:divBdr>
            <w:top w:val="none" w:sz="0" w:space="0" w:color="auto"/>
            <w:left w:val="none" w:sz="0" w:space="0" w:color="auto"/>
            <w:bottom w:val="none" w:sz="0" w:space="0" w:color="auto"/>
            <w:right w:val="none" w:sz="0" w:space="0" w:color="auto"/>
          </w:divBdr>
        </w:div>
        <w:div w:id="1945260690">
          <w:marLeft w:val="480"/>
          <w:marRight w:val="0"/>
          <w:marTop w:val="0"/>
          <w:marBottom w:val="0"/>
          <w:divBdr>
            <w:top w:val="none" w:sz="0" w:space="0" w:color="auto"/>
            <w:left w:val="none" w:sz="0" w:space="0" w:color="auto"/>
            <w:bottom w:val="none" w:sz="0" w:space="0" w:color="auto"/>
            <w:right w:val="none" w:sz="0" w:space="0" w:color="auto"/>
          </w:divBdr>
        </w:div>
        <w:div w:id="20058345">
          <w:marLeft w:val="480"/>
          <w:marRight w:val="0"/>
          <w:marTop w:val="0"/>
          <w:marBottom w:val="0"/>
          <w:divBdr>
            <w:top w:val="none" w:sz="0" w:space="0" w:color="auto"/>
            <w:left w:val="none" w:sz="0" w:space="0" w:color="auto"/>
            <w:bottom w:val="none" w:sz="0" w:space="0" w:color="auto"/>
            <w:right w:val="none" w:sz="0" w:space="0" w:color="auto"/>
          </w:divBdr>
        </w:div>
        <w:div w:id="1682510245">
          <w:marLeft w:val="480"/>
          <w:marRight w:val="0"/>
          <w:marTop w:val="0"/>
          <w:marBottom w:val="0"/>
          <w:divBdr>
            <w:top w:val="none" w:sz="0" w:space="0" w:color="auto"/>
            <w:left w:val="none" w:sz="0" w:space="0" w:color="auto"/>
            <w:bottom w:val="none" w:sz="0" w:space="0" w:color="auto"/>
            <w:right w:val="none" w:sz="0" w:space="0" w:color="auto"/>
          </w:divBdr>
        </w:div>
        <w:div w:id="695161848">
          <w:marLeft w:val="480"/>
          <w:marRight w:val="0"/>
          <w:marTop w:val="0"/>
          <w:marBottom w:val="0"/>
          <w:divBdr>
            <w:top w:val="none" w:sz="0" w:space="0" w:color="auto"/>
            <w:left w:val="none" w:sz="0" w:space="0" w:color="auto"/>
            <w:bottom w:val="none" w:sz="0" w:space="0" w:color="auto"/>
            <w:right w:val="none" w:sz="0" w:space="0" w:color="auto"/>
          </w:divBdr>
        </w:div>
        <w:div w:id="196743428">
          <w:marLeft w:val="480"/>
          <w:marRight w:val="0"/>
          <w:marTop w:val="0"/>
          <w:marBottom w:val="0"/>
          <w:divBdr>
            <w:top w:val="none" w:sz="0" w:space="0" w:color="auto"/>
            <w:left w:val="none" w:sz="0" w:space="0" w:color="auto"/>
            <w:bottom w:val="none" w:sz="0" w:space="0" w:color="auto"/>
            <w:right w:val="none" w:sz="0" w:space="0" w:color="auto"/>
          </w:divBdr>
        </w:div>
        <w:div w:id="530992202">
          <w:marLeft w:val="480"/>
          <w:marRight w:val="0"/>
          <w:marTop w:val="0"/>
          <w:marBottom w:val="0"/>
          <w:divBdr>
            <w:top w:val="none" w:sz="0" w:space="0" w:color="auto"/>
            <w:left w:val="none" w:sz="0" w:space="0" w:color="auto"/>
            <w:bottom w:val="none" w:sz="0" w:space="0" w:color="auto"/>
            <w:right w:val="none" w:sz="0" w:space="0" w:color="auto"/>
          </w:divBdr>
        </w:div>
        <w:div w:id="1512060543">
          <w:marLeft w:val="480"/>
          <w:marRight w:val="0"/>
          <w:marTop w:val="0"/>
          <w:marBottom w:val="0"/>
          <w:divBdr>
            <w:top w:val="none" w:sz="0" w:space="0" w:color="auto"/>
            <w:left w:val="none" w:sz="0" w:space="0" w:color="auto"/>
            <w:bottom w:val="none" w:sz="0" w:space="0" w:color="auto"/>
            <w:right w:val="none" w:sz="0" w:space="0" w:color="auto"/>
          </w:divBdr>
        </w:div>
        <w:div w:id="415329447">
          <w:marLeft w:val="480"/>
          <w:marRight w:val="0"/>
          <w:marTop w:val="0"/>
          <w:marBottom w:val="0"/>
          <w:divBdr>
            <w:top w:val="none" w:sz="0" w:space="0" w:color="auto"/>
            <w:left w:val="none" w:sz="0" w:space="0" w:color="auto"/>
            <w:bottom w:val="none" w:sz="0" w:space="0" w:color="auto"/>
            <w:right w:val="none" w:sz="0" w:space="0" w:color="auto"/>
          </w:divBdr>
        </w:div>
        <w:div w:id="1980069431">
          <w:marLeft w:val="480"/>
          <w:marRight w:val="0"/>
          <w:marTop w:val="0"/>
          <w:marBottom w:val="0"/>
          <w:divBdr>
            <w:top w:val="none" w:sz="0" w:space="0" w:color="auto"/>
            <w:left w:val="none" w:sz="0" w:space="0" w:color="auto"/>
            <w:bottom w:val="none" w:sz="0" w:space="0" w:color="auto"/>
            <w:right w:val="none" w:sz="0" w:space="0" w:color="auto"/>
          </w:divBdr>
        </w:div>
        <w:div w:id="465466299">
          <w:marLeft w:val="480"/>
          <w:marRight w:val="0"/>
          <w:marTop w:val="0"/>
          <w:marBottom w:val="0"/>
          <w:divBdr>
            <w:top w:val="none" w:sz="0" w:space="0" w:color="auto"/>
            <w:left w:val="none" w:sz="0" w:space="0" w:color="auto"/>
            <w:bottom w:val="none" w:sz="0" w:space="0" w:color="auto"/>
            <w:right w:val="none" w:sz="0" w:space="0" w:color="auto"/>
          </w:divBdr>
        </w:div>
        <w:div w:id="17780681">
          <w:marLeft w:val="480"/>
          <w:marRight w:val="0"/>
          <w:marTop w:val="0"/>
          <w:marBottom w:val="0"/>
          <w:divBdr>
            <w:top w:val="none" w:sz="0" w:space="0" w:color="auto"/>
            <w:left w:val="none" w:sz="0" w:space="0" w:color="auto"/>
            <w:bottom w:val="none" w:sz="0" w:space="0" w:color="auto"/>
            <w:right w:val="none" w:sz="0" w:space="0" w:color="auto"/>
          </w:divBdr>
        </w:div>
        <w:div w:id="248848879">
          <w:marLeft w:val="480"/>
          <w:marRight w:val="0"/>
          <w:marTop w:val="0"/>
          <w:marBottom w:val="0"/>
          <w:divBdr>
            <w:top w:val="none" w:sz="0" w:space="0" w:color="auto"/>
            <w:left w:val="none" w:sz="0" w:space="0" w:color="auto"/>
            <w:bottom w:val="none" w:sz="0" w:space="0" w:color="auto"/>
            <w:right w:val="none" w:sz="0" w:space="0" w:color="auto"/>
          </w:divBdr>
        </w:div>
        <w:div w:id="1073350914">
          <w:marLeft w:val="480"/>
          <w:marRight w:val="0"/>
          <w:marTop w:val="0"/>
          <w:marBottom w:val="0"/>
          <w:divBdr>
            <w:top w:val="none" w:sz="0" w:space="0" w:color="auto"/>
            <w:left w:val="none" w:sz="0" w:space="0" w:color="auto"/>
            <w:bottom w:val="none" w:sz="0" w:space="0" w:color="auto"/>
            <w:right w:val="none" w:sz="0" w:space="0" w:color="auto"/>
          </w:divBdr>
        </w:div>
        <w:div w:id="1736128113">
          <w:marLeft w:val="480"/>
          <w:marRight w:val="0"/>
          <w:marTop w:val="0"/>
          <w:marBottom w:val="0"/>
          <w:divBdr>
            <w:top w:val="none" w:sz="0" w:space="0" w:color="auto"/>
            <w:left w:val="none" w:sz="0" w:space="0" w:color="auto"/>
            <w:bottom w:val="none" w:sz="0" w:space="0" w:color="auto"/>
            <w:right w:val="none" w:sz="0" w:space="0" w:color="auto"/>
          </w:divBdr>
        </w:div>
        <w:div w:id="1392774783">
          <w:marLeft w:val="480"/>
          <w:marRight w:val="0"/>
          <w:marTop w:val="0"/>
          <w:marBottom w:val="0"/>
          <w:divBdr>
            <w:top w:val="none" w:sz="0" w:space="0" w:color="auto"/>
            <w:left w:val="none" w:sz="0" w:space="0" w:color="auto"/>
            <w:bottom w:val="none" w:sz="0" w:space="0" w:color="auto"/>
            <w:right w:val="none" w:sz="0" w:space="0" w:color="auto"/>
          </w:divBdr>
        </w:div>
        <w:div w:id="1581794637">
          <w:marLeft w:val="480"/>
          <w:marRight w:val="0"/>
          <w:marTop w:val="0"/>
          <w:marBottom w:val="0"/>
          <w:divBdr>
            <w:top w:val="none" w:sz="0" w:space="0" w:color="auto"/>
            <w:left w:val="none" w:sz="0" w:space="0" w:color="auto"/>
            <w:bottom w:val="none" w:sz="0" w:space="0" w:color="auto"/>
            <w:right w:val="none" w:sz="0" w:space="0" w:color="auto"/>
          </w:divBdr>
        </w:div>
        <w:div w:id="252010091">
          <w:marLeft w:val="480"/>
          <w:marRight w:val="0"/>
          <w:marTop w:val="0"/>
          <w:marBottom w:val="0"/>
          <w:divBdr>
            <w:top w:val="none" w:sz="0" w:space="0" w:color="auto"/>
            <w:left w:val="none" w:sz="0" w:space="0" w:color="auto"/>
            <w:bottom w:val="none" w:sz="0" w:space="0" w:color="auto"/>
            <w:right w:val="none" w:sz="0" w:space="0" w:color="auto"/>
          </w:divBdr>
        </w:div>
        <w:div w:id="1219323060">
          <w:marLeft w:val="480"/>
          <w:marRight w:val="0"/>
          <w:marTop w:val="0"/>
          <w:marBottom w:val="0"/>
          <w:divBdr>
            <w:top w:val="none" w:sz="0" w:space="0" w:color="auto"/>
            <w:left w:val="none" w:sz="0" w:space="0" w:color="auto"/>
            <w:bottom w:val="none" w:sz="0" w:space="0" w:color="auto"/>
            <w:right w:val="none" w:sz="0" w:space="0" w:color="auto"/>
          </w:divBdr>
        </w:div>
        <w:div w:id="1103955317">
          <w:marLeft w:val="480"/>
          <w:marRight w:val="0"/>
          <w:marTop w:val="0"/>
          <w:marBottom w:val="0"/>
          <w:divBdr>
            <w:top w:val="none" w:sz="0" w:space="0" w:color="auto"/>
            <w:left w:val="none" w:sz="0" w:space="0" w:color="auto"/>
            <w:bottom w:val="none" w:sz="0" w:space="0" w:color="auto"/>
            <w:right w:val="none" w:sz="0" w:space="0" w:color="auto"/>
          </w:divBdr>
        </w:div>
      </w:divsChild>
    </w:div>
    <w:div w:id="1498573199">
      <w:bodyDiv w:val="1"/>
      <w:marLeft w:val="0"/>
      <w:marRight w:val="0"/>
      <w:marTop w:val="0"/>
      <w:marBottom w:val="0"/>
      <w:divBdr>
        <w:top w:val="none" w:sz="0" w:space="0" w:color="auto"/>
        <w:left w:val="none" w:sz="0" w:space="0" w:color="auto"/>
        <w:bottom w:val="none" w:sz="0" w:space="0" w:color="auto"/>
        <w:right w:val="none" w:sz="0" w:space="0" w:color="auto"/>
      </w:divBdr>
      <w:divsChild>
        <w:div w:id="2124643787">
          <w:marLeft w:val="480"/>
          <w:marRight w:val="0"/>
          <w:marTop w:val="0"/>
          <w:marBottom w:val="0"/>
          <w:divBdr>
            <w:top w:val="none" w:sz="0" w:space="0" w:color="auto"/>
            <w:left w:val="none" w:sz="0" w:space="0" w:color="auto"/>
            <w:bottom w:val="none" w:sz="0" w:space="0" w:color="auto"/>
            <w:right w:val="none" w:sz="0" w:space="0" w:color="auto"/>
          </w:divBdr>
        </w:div>
        <w:div w:id="822745049">
          <w:marLeft w:val="480"/>
          <w:marRight w:val="0"/>
          <w:marTop w:val="0"/>
          <w:marBottom w:val="0"/>
          <w:divBdr>
            <w:top w:val="none" w:sz="0" w:space="0" w:color="auto"/>
            <w:left w:val="none" w:sz="0" w:space="0" w:color="auto"/>
            <w:bottom w:val="none" w:sz="0" w:space="0" w:color="auto"/>
            <w:right w:val="none" w:sz="0" w:space="0" w:color="auto"/>
          </w:divBdr>
        </w:div>
        <w:div w:id="1136490632">
          <w:marLeft w:val="480"/>
          <w:marRight w:val="0"/>
          <w:marTop w:val="0"/>
          <w:marBottom w:val="0"/>
          <w:divBdr>
            <w:top w:val="none" w:sz="0" w:space="0" w:color="auto"/>
            <w:left w:val="none" w:sz="0" w:space="0" w:color="auto"/>
            <w:bottom w:val="none" w:sz="0" w:space="0" w:color="auto"/>
            <w:right w:val="none" w:sz="0" w:space="0" w:color="auto"/>
          </w:divBdr>
        </w:div>
        <w:div w:id="689451931">
          <w:marLeft w:val="480"/>
          <w:marRight w:val="0"/>
          <w:marTop w:val="0"/>
          <w:marBottom w:val="0"/>
          <w:divBdr>
            <w:top w:val="none" w:sz="0" w:space="0" w:color="auto"/>
            <w:left w:val="none" w:sz="0" w:space="0" w:color="auto"/>
            <w:bottom w:val="none" w:sz="0" w:space="0" w:color="auto"/>
            <w:right w:val="none" w:sz="0" w:space="0" w:color="auto"/>
          </w:divBdr>
        </w:div>
        <w:div w:id="205022663">
          <w:marLeft w:val="480"/>
          <w:marRight w:val="0"/>
          <w:marTop w:val="0"/>
          <w:marBottom w:val="0"/>
          <w:divBdr>
            <w:top w:val="none" w:sz="0" w:space="0" w:color="auto"/>
            <w:left w:val="none" w:sz="0" w:space="0" w:color="auto"/>
            <w:bottom w:val="none" w:sz="0" w:space="0" w:color="auto"/>
            <w:right w:val="none" w:sz="0" w:space="0" w:color="auto"/>
          </w:divBdr>
        </w:div>
        <w:div w:id="985596733">
          <w:marLeft w:val="480"/>
          <w:marRight w:val="0"/>
          <w:marTop w:val="0"/>
          <w:marBottom w:val="0"/>
          <w:divBdr>
            <w:top w:val="none" w:sz="0" w:space="0" w:color="auto"/>
            <w:left w:val="none" w:sz="0" w:space="0" w:color="auto"/>
            <w:bottom w:val="none" w:sz="0" w:space="0" w:color="auto"/>
            <w:right w:val="none" w:sz="0" w:space="0" w:color="auto"/>
          </w:divBdr>
        </w:div>
        <w:div w:id="1041635504">
          <w:marLeft w:val="480"/>
          <w:marRight w:val="0"/>
          <w:marTop w:val="0"/>
          <w:marBottom w:val="0"/>
          <w:divBdr>
            <w:top w:val="none" w:sz="0" w:space="0" w:color="auto"/>
            <w:left w:val="none" w:sz="0" w:space="0" w:color="auto"/>
            <w:bottom w:val="none" w:sz="0" w:space="0" w:color="auto"/>
            <w:right w:val="none" w:sz="0" w:space="0" w:color="auto"/>
          </w:divBdr>
        </w:div>
        <w:div w:id="30882202">
          <w:marLeft w:val="480"/>
          <w:marRight w:val="0"/>
          <w:marTop w:val="0"/>
          <w:marBottom w:val="0"/>
          <w:divBdr>
            <w:top w:val="none" w:sz="0" w:space="0" w:color="auto"/>
            <w:left w:val="none" w:sz="0" w:space="0" w:color="auto"/>
            <w:bottom w:val="none" w:sz="0" w:space="0" w:color="auto"/>
            <w:right w:val="none" w:sz="0" w:space="0" w:color="auto"/>
          </w:divBdr>
        </w:div>
        <w:div w:id="2085182168">
          <w:marLeft w:val="480"/>
          <w:marRight w:val="0"/>
          <w:marTop w:val="0"/>
          <w:marBottom w:val="0"/>
          <w:divBdr>
            <w:top w:val="none" w:sz="0" w:space="0" w:color="auto"/>
            <w:left w:val="none" w:sz="0" w:space="0" w:color="auto"/>
            <w:bottom w:val="none" w:sz="0" w:space="0" w:color="auto"/>
            <w:right w:val="none" w:sz="0" w:space="0" w:color="auto"/>
          </w:divBdr>
        </w:div>
        <w:div w:id="1423453393">
          <w:marLeft w:val="480"/>
          <w:marRight w:val="0"/>
          <w:marTop w:val="0"/>
          <w:marBottom w:val="0"/>
          <w:divBdr>
            <w:top w:val="none" w:sz="0" w:space="0" w:color="auto"/>
            <w:left w:val="none" w:sz="0" w:space="0" w:color="auto"/>
            <w:bottom w:val="none" w:sz="0" w:space="0" w:color="auto"/>
            <w:right w:val="none" w:sz="0" w:space="0" w:color="auto"/>
          </w:divBdr>
        </w:div>
        <w:div w:id="1251158390">
          <w:marLeft w:val="480"/>
          <w:marRight w:val="0"/>
          <w:marTop w:val="0"/>
          <w:marBottom w:val="0"/>
          <w:divBdr>
            <w:top w:val="none" w:sz="0" w:space="0" w:color="auto"/>
            <w:left w:val="none" w:sz="0" w:space="0" w:color="auto"/>
            <w:bottom w:val="none" w:sz="0" w:space="0" w:color="auto"/>
            <w:right w:val="none" w:sz="0" w:space="0" w:color="auto"/>
          </w:divBdr>
        </w:div>
        <w:div w:id="714084359">
          <w:marLeft w:val="480"/>
          <w:marRight w:val="0"/>
          <w:marTop w:val="0"/>
          <w:marBottom w:val="0"/>
          <w:divBdr>
            <w:top w:val="none" w:sz="0" w:space="0" w:color="auto"/>
            <w:left w:val="none" w:sz="0" w:space="0" w:color="auto"/>
            <w:bottom w:val="none" w:sz="0" w:space="0" w:color="auto"/>
            <w:right w:val="none" w:sz="0" w:space="0" w:color="auto"/>
          </w:divBdr>
        </w:div>
        <w:div w:id="810099430">
          <w:marLeft w:val="480"/>
          <w:marRight w:val="0"/>
          <w:marTop w:val="0"/>
          <w:marBottom w:val="0"/>
          <w:divBdr>
            <w:top w:val="none" w:sz="0" w:space="0" w:color="auto"/>
            <w:left w:val="none" w:sz="0" w:space="0" w:color="auto"/>
            <w:bottom w:val="none" w:sz="0" w:space="0" w:color="auto"/>
            <w:right w:val="none" w:sz="0" w:space="0" w:color="auto"/>
          </w:divBdr>
        </w:div>
        <w:div w:id="773595160">
          <w:marLeft w:val="480"/>
          <w:marRight w:val="0"/>
          <w:marTop w:val="0"/>
          <w:marBottom w:val="0"/>
          <w:divBdr>
            <w:top w:val="none" w:sz="0" w:space="0" w:color="auto"/>
            <w:left w:val="none" w:sz="0" w:space="0" w:color="auto"/>
            <w:bottom w:val="none" w:sz="0" w:space="0" w:color="auto"/>
            <w:right w:val="none" w:sz="0" w:space="0" w:color="auto"/>
          </w:divBdr>
        </w:div>
        <w:div w:id="1100493258">
          <w:marLeft w:val="480"/>
          <w:marRight w:val="0"/>
          <w:marTop w:val="0"/>
          <w:marBottom w:val="0"/>
          <w:divBdr>
            <w:top w:val="none" w:sz="0" w:space="0" w:color="auto"/>
            <w:left w:val="none" w:sz="0" w:space="0" w:color="auto"/>
            <w:bottom w:val="none" w:sz="0" w:space="0" w:color="auto"/>
            <w:right w:val="none" w:sz="0" w:space="0" w:color="auto"/>
          </w:divBdr>
        </w:div>
        <w:div w:id="1589315515">
          <w:marLeft w:val="480"/>
          <w:marRight w:val="0"/>
          <w:marTop w:val="0"/>
          <w:marBottom w:val="0"/>
          <w:divBdr>
            <w:top w:val="none" w:sz="0" w:space="0" w:color="auto"/>
            <w:left w:val="none" w:sz="0" w:space="0" w:color="auto"/>
            <w:bottom w:val="none" w:sz="0" w:space="0" w:color="auto"/>
            <w:right w:val="none" w:sz="0" w:space="0" w:color="auto"/>
          </w:divBdr>
        </w:div>
        <w:div w:id="354885329">
          <w:marLeft w:val="480"/>
          <w:marRight w:val="0"/>
          <w:marTop w:val="0"/>
          <w:marBottom w:val="0"/>
          <w:divBdr>
            <w:top w:val="none" w:sz="0" w:space="0" w:color="auto"/>
            <w:left w:val="none" w:sz="0" w:space="0" w:color="auto"/>
            <w:bottom w:val="none" w:sz="0" w:space="0" w:color="auto"/>
            <w:right w:val="none" w:sz="0" w:space="0" w:color="auto"/>
          </w:divBdr>
        </w:div>
        <w:div w:id="1444030065">
          <w:marLeft w:val="480"/>
          <w:marRight w:val="0"/>
          <w:marTop w:val="0"/>
          <w:marBottom w:val="0"/>
          <w:divBdr>
            <w:top w:val="none" w:sz="0" w:space="0" w:color="auto"/>
            <w:left w:val="none" w:sz="0" w:space="0" w:color="auto"/>
            <w:bottom w:val="none" w:sz="0" w:space="0" w:color="auto"/>
            <w:right w:val="none" w:sz="0" w:space="0" w:color="auto"/>
          </w:divBdr>
        </w:div>
        <w:div w:id="1041172387">
          <w:marLeft w:val="480"/>
          <w:marRight w:val="0"/>
          <w:marTop w:val="0"/>
          <w:marBottom w:val="0"/>
          <w:divBdr>
            <w:top w:val="none" w:sz="0" w:space="0" w:color="auto"/>
            <w:left w:val="none" w:sz="0" w:space="0" w:color="auto"/>
            <w:bottom w:val="none" w:sz="0" w:space="0" w:color="auto"/>
            <w:right w:val="none" w:sz="0" w:space="0" w:color="auto"/>
          </w:divBdr>
        </w:div>
        <w:div w:id="815537489">
          <w:marLeft w:val="480"/>
          <w:marRight w:val="0"/>
          <w:marTop w:val="0"/>
          <w:marBottom w:val="0"/>
          <w:divBdr>
            <w:top w:val="none" w:sz="0" w:space="0" w:color="auto"/>
            <w:left w:val="none" w:sz="0" w:space="0" w:color="auto"/>
            <w:bottom w:val="none" w:sz="0" w:space="0" w:color="auto"/>
            <w:right w:val="none" w:sz="0" w:space="0" w:color="auto"/>
          </w:divBdr>
        </w:div>
        <w:div w:id="921986712">
          <w:marLeft w:val="480"/>
          <w:marRight w:val="0"/>
          <w:marTop w:val="0"/>
          <w:marBottom w:val="0"/>
          <w:divBdr>
            <w:top w:val="none" w:sz="0" w:space="0" w:color="auto"/>
            <w:left w:val="none" w:sz="0" w:space="0" w:color="auto"/>
            <w:bottom w:val="none" w:sz="0" w:space="0" w:color="auto"/>
            <w:right w:val="none" w:sz="0" w:space="0" w:color="auto"/>
          </w:divBdr>
        </w:div>
        <w:div w:id="1424767772">
          <w:marLeft w:val="480"/>
          <w:marRight w:val="0"/>
          <w:marTop w:val="0"/>
          <w:marBottom w:val="0"/>
          <w:divBdr>
            <w:top w:val="none" w:sz="0" w:space="0" w:color="auto"/>
            <w:left w:val="none" w:sz="0" w:space="0" w:color="auto"/>
            <w:bottom w:val="none" w:sz="0" w:space="0" w:color="auto"/>
            <w:right w:val="none" w:sz="0" w:space="0" w:color="auto"/>
          </w:divBdr>
        </w:div>
        <w:div w:id="554701717">
          <w:marLeft w:val="480"/>
          <w:marRight w:val="0"/>
          <w:marTop w:val="0"/>
          <w:marBottom w:val="0"/>
          <w:divBdr>
            <w:top w:val="none" w:sz="0" w:space="0" w:color="auto"/>
            <w:left w:val="none" w:sz="0" w:space="0" w:color="auto"/>
            <w:bottom w:val="none" w:sz="0" w:space="0" w:color="auto"/>
            <w:right w:val="none" w:sz="0" w:space="0" w:color="auto"/>
          </w:divBdr>
        </w:div>
        <w:div w:id="2023817240">
          <w:marLeft w:val="480"/>
          <w:marRight w:val="0"/>
          <w:marTop w:val="0"/>
          <w:marBottom w:val="0"/>
          <w:divBdr>
            <w:top w:val="none" w:sz="0" w:space="0" w:color="auto"/>
            <w:left w:val="none" w:sz="0" w:space="0" w:color="auto"/>
            <w:bottom w:val="none" w:sz="0" w:space="0" w:color="auto"/>
            <w:right w:val="none" w:sz="0" w:space="0" w:color="auto"/>
          </w:divBdr>
        </w:div>
        <w:div w:id="1944145473">
          <w:marLeft w:val="480"/>
          <w:marRight w:val="0"/>
          <w:marTop w:val="0"/>
          <w:marBottom w:val="0"/>
          <w:divBdr>
            <w:top w:val="none" w:sz="0" w:space="0" w:color="auto"/>
            <w:left w:val="none" w:sz="0" w:space="0" w:color="auto"/>
            <w:bottom w:val="none" w:sz="0" w:space="0" w:color="auto"/>
            <w:right w:val="none" w:sz="0" w:space="0" w:color="auto"/>
          </w:divBdr>
        </w:div>
        <w:div w:id="1854566101">
          <w:marLeft w:val="480"/>
          <w:marRight w:val="0"/>
          <w:marTop w:val="0"/>
          <w:marBottom w:val="0"/>
          <w:divBdr>
            <w:top w:val="none" w:sz="0" w:space="0" w:color="auto"/>
            <w:left w:val="none" w:sz="0" w:space="0" w:color="auto"/>
            <w:bottom w:val="none" w:sz="0" w:space="0" w:color="auto"/>
            <w:right w:val="none" w:sz="0" w:space="0" w:color="auto"/>
          </w:divBdr>
        </w:div>
        <w:div w:id="903837033">
          <w:marLeft w:val="480"/>
          <w:marRight w:val="0"/>
          <w:marTop w:val="0"/>
          <w:marBottom w:val="0"/>
          <w:divBdr>
            <w:top w:val="none" w:sz="0" w:space="0" w:color="auto"/>
            <w:left w:val="none" w:sz="0" w:space="0" w:color="auto"/>
            <w:bottom w:val="none" w:sz="0" w:space="0" w:color="auto"/>
            <w:right w:val="none" w:sz="0" w:space="0" w:color="auto"/>
          </w:divBdr>
        </w:div>
        <w:div w:id="224295741">
          <w:marLeft w:val="480"/>
          <w:marRight w:val="0"/>
          <w:marTop w:val="0"/>
          <w:marBottom w:val="0"/>
          <w:divBdr>
            <w:top w:val="none" w:sz="0" w:space="0" w:color="auto"/>
            <w:left w:val="none" w:sz="0" w:space="0" w:color="auto"/>
            <w:bottom w:val="none" w:sz="0" w:space="0" w:color="auto"/>
            <w:right w:val="none" w:sz="0" w:space="0" w:color="auto"/>
          </w:divBdr>
        </w:div>
        <w:div w:id="1883832480">
          <w:marLeft w:val="480"/>
          <w:marRight w:val="0"/>
          <w:marTop w:val="0"/>
          <w:marBottom w:val="0"/>
          <w:divBdr>
            <w:top w:val="none" w:sz="0" w:space="0" w:color="auto"/>
            <w:left w:val="none" w:sz="0" w:space="0" w:color="auto"/>
            <w:bottom w:val="none" w:sz="0" w:space="0" w:color="auto"/>
            <w:right w:val="none" w:sz="0" w:space="0" w:color="auto"/>
          </w:divBdr>
        </w:div>
        <w:div w:id="2064137364">
          <w:marLeft w:val="480"/>
          <w:marRight w:val="0"/>
          <w:marTop w:val="0"/>
          <w:marBottom w:val="0"/>
          <w:divBdr>
            <w:top w:val="none" w:sz="0" w:space="0" w:color="auto"/>
            <w:left w:val="none" w:sz="0" w:space="0" w:color="auto"/>
            <w:bottom w:val="none" w:sz="0" w:space="0" w:color="auto"/>
            <w:right w:val="none" w:sz="0" w:space="0" w:color="auto"/>
          </w:divBdr>
        </w:div>
        <w:div w:id="273751066">
          <w:marLeft w:val="480"/>
          <w:marRight w:val="0"/>
          <w:marTop w:val="0"/>
          <w:marBottom w:val="0"/>
          <w:divBdr>
            <w:top w:val="none" w:sz="0" w:space="0" w:color="auto"/>
            <w:left w:val="none" w:sz="0" w:space="0" w:color="auto"/>
            <w:bottom w:val="none" w:sz="0" w:space="0" w:color="auto"/>
            <w:right w:val="none" w:sz="0" w:space="0" w:color="auto"/>
          </w:divBdr>
        </w:div>
        <w:div w:id="1174107373">
          <w:marLeft w:val="480"/>
          <w:marRight w:val="0"/>
          <w:marTop w:val="0"/>
          <w:marBottom w:val="0"/>
          <w:divBdr>
            <w:top w:val="none" w:sz="0" w:space="0" w:color="auto"/>
            <w:left w:val="none" w:sz="0" w:space="0" w:color="auto"/>
            <w:bottom w:val="none" w:sz="0" w:space="0" w:color="auto"/>
            <w:right w:val="none" w:sz="0" w:space="0" w:color="auto"/>
          </w:divBdr>
        </w:div>
        <w:div w:id="60636736">
          <w:marLeft w:val="480"/>
          <w:marRight w:val="0"/>
          <w:marTop w:val="0"/>
          <w:marBottom w:val="0"/>
          <w:divBdr>
            <w:top w:val="none" w:sz="0" w:space="0" w:color="auto"/>
            <w:left w:val="none" w:sz="0" w:space="0" w:color="auto"/>
            <w:bottom w:val="none" w:sz="0" w:space="0" w:color="auto"/>
            <w:right w:val="none" w:sz="0" w:space="0" w:color="auto"/>
          </w:divBdr>
        </w:div>
        <w:div w:id="1525286233">
          <w:marLeft w:val="480"/>
          <w:marRight w:val="0"/>
          <w:marTop w:val="0"/>
          <w:marBottom w:val="0"/>
          <w:divBdr>
            <w:top w:val="none" w:sz="0" w:space="0" w:color="auto"/>
            <w:left w:val="none" w:sz="0" w:space="0" w:color="auto"/>
            <w:bottom w:val="none" w:sz="0" w:space="0" w:color="auto"/>
            <w:right w:val="none" w:sz="0" w:space="0" w:color="auto"/>
          </w:divBdr>
        </w:div>
        <w:div w:id="1208028390">
          <w:marLeft w:val="480"/>
          <w:marRight w:val="0"/>
          <w:marTop w:val="0"/>
          <w:marBottom w:val="0"/>
          <w:divBdr>
            <w:top w:val="none" w:sz="0" w:space="0" w:color="auto"/>
            <w:left w:val="none" w:sz="0" w:space="0" w:color="auto"/>
            <w:bottom w:val="none" w:sz="0" w:space="0" w:color="auto"/>
            <w:right w:val="none" w:sz="0" w:space="0" w:color="auto"/>
          </w:divBdr>
        </w:div>
        <w:div w:id="884220311">
          <w:marLeft w:val="480"/>
          <w:marRight w:val="0"/>
          <w:marTop w:val="0"/>
          <w:marBottom w:val="0"/>
          <w:divBdr>
            <w:top w:val="none" w:sz="0" w:space="0" w:color="auto"/>
            <w:left w:val="none" w:sz="0" w:space="0" w:color="auto"/>
            <w:bottom w:val="none" w:sz="0" w:space="0" w:color="auto"/>
            <w:right w:val="none" w:sz="0" w:space="0" w:color="auto"/>
          </w:divBdr>
        </w:div>
        <w:div w:id="29769017">
          <w:marLeft w:val="480"/>
          <w:marRight w:val="0"/>
          <w:marTop w:val="0"/>
          <w:marBottom w:val="0"/>
          <w:divBdr>
            <w:top w:val="none" w:sz="0" w:space="0" w:color="auto"/>
            <w:left w:val="none" w:sz="0" w:space="0" w:color="auto"/>
            <w:bottom w:val="none" w:sz="0" w:space="0" w:color="auto"/>
            <w:right w:val="none" w:sz="0" w:space="0" w:color="auto"/>
          </w:divBdr>
        </w:div>
        <w:div w:id="53744280">
          <w:marLeft w:val="480"/>
          <w:marRight w:val="0"/>
          <w:marTop w:val="0"/>
          <w:marBottom w:val="0"/>
          <w:divBdr>
            <w:top w:val="none" w:sz="0" w:space="0" w:color="auto"/>
            <w:left w:val="none" w:sz="0" w:space="0" w:color="auto"/>
            <w:bottom w:val="none" w:sz="0" w:space="0" w:color="auto"/>
            <w:right w:val="none" w:sz="0" w:space="0" w:color="auto"/>
          </w:divBdr>
        </w:div>
        <w:div w:id="371419046">
          <w:marLeft w:val="480"/>
          <w:marRight w:val="0"/>
          <w:marTop w:val="0"/>
          <w:marBottom w:val="0"/>
          <w:divBdr>
            <w:top w:val="none" w:sz="0" w:space="0" w:color="auto"/>
            <w:left w:val="none" w:sz="0" w:space="0" w:color="auto"/>
            <w:bottom w:val="none" w:sz="0" w:space="0" w:color="auto"/>
            <w:right w:val="none" w:sz="0" w:space="0" w:color="auto"/>
          </w:divBdr>
        </w:div>
        <w:div w:id="1635789310">
          <w:marLeft w:val="480"/>
          <w:marRight w:val="0"/>
          <w:marTop w:val="0"/>
          <w:marBottom w:val="0"/>
          <w:divBdr>
            <w:top w:val="none" w:sz="0" w:space="0" w:color="auto"/>
            <w:left w:val="none" w:sz="0" w:space="0" w:color="auto"/>
            <w:bottom w:val="none" w:sz="0" w:space="0" w:color="auto"/>
            <w:right w:val="none" w:sz="0" w:space="0" w:color="auto"/>
          </w:divBdr>
        </w:div>
        <w:div w:id="212039810">
          <w:marLeft w:val="480"/>
          <w:marRight w:val="0"/>
          <w:marTop w:val="0"/>
          <w:marBottom w:val="0"/>
          <w:divBdr>
            <w:top w:val="none" w:sz="0" w:space="0" w:color="auto"/>
            <w:left w:val="none" w:sz="0" w:space="0" w:color="auto"/>
            <w:bottom w:val="none" w:sz="0" w:space="0" w:color="auto"/>
            <w:right w:val="none" w:sz="0" w:space="0" w:color="auto"/>
          </w:divBdr>
        </w:div>
      </w:divsChild>
    </w:div>
    <w:div w:id="1507478853">
      <w:bodyDiv w:val="1"/>
      <w:marLeft w:val="0"/>
      <w:marRight w:val="0"/>
      <w:marTop w:val="0"/>
      <w:marBottom w:val="0"/>
      <w:divBdr>
        <w:top w:val="none" w:sz="0" w:space="0" w:color="auto"/>
        <w:left w:val="none" w:sz="0" w:space="0" w:color="auto"/>
        <w:bottom w:val="none" w:sz="0" w:space="0" w:color="auto"/>
        <w:right w:val="none" w:sz="0" w:space="0" w:color="auto"/>
      </w:divBdr>
      <w:divsChild>
        <w:div w:id="964971865">
          <w:marLeft w:val="480"/>
          <w:marRight w:val="0"/>
          <w:marTop w:val="0"/>
          <w:marBottom w:val="0"/>
          <w:divBdr>
            <w:top w:val="none" w:sz="0" w:space="0" w:color="auto"/>
            <w:left w:val="none" w:sz="0" w:space="0" w:color="auto"/>
            <w:bottom w:val="none" w:sz="0" w:space="0" w:color="auto"/>
            <w:right w:val="none" w:sz="0" w:space="0" w:color="auto"/>
          </w:divBdr>
        </w:div>
        <w:div w:id="768429334">
          <w:marLeft w:val="480"/>
          <w:marRight w:val="0"/>
          <w:marTop w:val="0"/>
          <w:marBottom w:val="0"/>
          <w:divBdr>
            <w:top w:val="none" w:sz="0" w:space="0" w:color="auto"/>
            <w:left w:val="none" w:sz="0" w:space="0" w:color="auto"/>
            <w:bottom w:val="none" w:sz="0" w:space="0" w:color="auto"/>
            <w:right w:val="none" w:sz="0" w:space="0" w:color="auto"/>
          </w:divBdr>
        </w:div>
        <w:div w:id="228619672">
          <w:marLeft w:val="480"/>
          <w:marRight w:val="0"/>
          <w:marTop w:val="0"/>
          <w:marBottom w:val="0"/>
          <w:divBdr>
            <w:top w:val="none" w:sz="0" w:space="0" w:color="auto"/>
            <w:left w:val="none" w:sz="0" w:space="0" w:color="auto"/>
            <w:bottom w:val="none" w:sz="0" w:space="0" w:color="auto"/>
            <w:right w:val="none" w:sz="0" w:space="0" w:color="auto"/>
          </w:divBdr>
        </w:div>
        <w:div w:id="1210609689">
          <w:marLeft w:val="480"/>
          <w:marRight w:val="0"/>
          <w:marTop w:val="0"/>
          <w:marBottom w:val="0"/>
          <w:divBdr>
            <w:top w:val="none" w:sz="0" w:space="0" w:color="auto"/>
            <w:left w:val="none" w:sz="0" w:space="0" w:color="auto"/>
            <w:bottom w:val="none" w:sz="0" w:space="0" w:color="auto"/>
            <w:right w:val="none" w:sz="0" w:space="0" w:color="auto"/>
          </w:divBdr>
        </w:div>
        <w:div w:id="496312739">
          <w:marLeft w:val="480"/>
          <w:marRight w:val="0"/>
          <w:marTop w:val="0"/>
          <w:marBottom w:val="0"/>
          <w:divBdr>
            <w:top w:val="none" w:sz="0" w:space="0" w:color="auto"/>
            <w:left w:val="none" w:sz="0" w:space="0" w:color="auto"/>
            <w:bottom w:val="none" w:sz="0" w:space="0" w:color="auto"/>
            <w:right w:val="none" w:sz="0" w:space="0" w:color="auto"/>
          </w:divBdr>
        </w:div>
        <w:div w:id="23293286">
          <w:marLeft w:val="480"/>
          <w:marRight w:val="0"/>
          <w:marTop w:val="0"/>
          <w:marBottom w:val="0"/>
          <w:divBdr>
            <w:top w:val="none" w:sz="0" w:space="0" w:color="auto"/>
            <w:left w:val="none" w:sz="0" w:space="0" w:color="auto"/>
            <w:bottom w:val="none" w:sz="0" w:space="0" w:color="auto"/>
            <w:right w:val="none" w:sz="0" w:space="0" w:color="auto"/>
          </w:divBdr>
        </w:div>
        <w:div w:id="1458643347">
          <w:marLeft w:val="480"/>
          <w:marRight w:val="0"/>
          <w:marTop w:val="0"/>
          <w:marBottom w:val="0"/>
          <w:divBdr>
            <w:top w:val="none" w:sz="0" w:space="0" w:color="auto"/>
            <w:left w:val="none" w:sz="0" w:space="0" w:color="auto"/>
            <w:bottom w:val="none" w:sz="0" w:space="0" w:color="auto"/>
            <w:right w:val="none" w:sz="0" w:space="0" w:color="auto"/>
          </w:divBdr>
        </w:div>
        <w:div w:id="552353093">
          <w:marLeft w:val="480"/>
          <w:marRight w:val="0"/>
          <w:marTop w:val="0"/>
          <w:marBottom w:val="0"/>
          <w:divBdr>
            <w:top w:val="none" w:sz="0" w:space="0" w:color="auto"/>
            <w:left w:val="none" w:sz="0" w:space="0" w:color="auto"/>
            <w:bottom w:val="none" w:sz="0" w:space="0" w:color="auto"/>
            <w:right w:val="none" w:sz="0" w:space="0" w:color="auto"/>
          </w:divBdr>
        </w:div>
        <w:div w:id="1568759368">
          <w:marLeft w:val="480"/>
          <w:marRight w:val="0"/>
          <w:marTop w:val="0"/>
          <w:marBottom w:val="0"/>
          <w:divBdr>
            <w:top w:val="none" w:sz="0" w:space="0" w:color="auto"/>
            <w:left w:val="none" w:sz="0" w:space="0" w:color="auto"/>
            <w:bottom w:val="none" w:sz="0" w:space="0" w:color="auto"/>
            <w:right w:val="none" w:sz="0" w:space="0" w:color="auto"/>
          </w:divBdr>
        </w:div>
        <w:div w:id="1527251172">
          <w:marLeft w:val="480"/>
          <w:marRight w:val="0"/>
          <w:marTop w:val="0"/>
          <w:marBottom w:val="0"/>
          <w:divBdr>
            <w:top w:val="none" w:sz="0" w:space="0" w:color="auto"/>
            <w:left w:val="none" w:sz="0" w:space="0" w:color="auto"/>
            <w:bottom w:val="none" w:sz="0" w:space="0" w:color="auto"/>
            <w:right w:val="none" w:sz="0" w:space="0" w:color="auto"/>
          </w:divBdr>
        </w:div>
        <w:div w:id="543062599">
          <w:marLeft w:val="480"/>
          <w:marRight w:val="0"/>
          <w:marTop w:val="0"/>
          <w:marBottom w:val="0"/>
          <w:divBdr>
            <w:top w:val="none" w:sz="0" w:space="0" w:color="auto"/>
            <w:left w:val="none" w:sz="0" w:space="0" w:color="auto"/>
            <w:bottom w:val="none" w:sz="0" w:space="0" w:color="auto"/>
            <w:right w:val="none" w:sz="0" w:space="0" w:color="auto"/>
          </w:divBdr>
        </w:div>
        <w:div w:id="1673874216">
          <w:marLeft w:val="480"/>
          <w:marRight w:val="0"/>
          <w:marTop w:val="0"/>
          <w:marBottom w:val="0"/>
          <w:divBdr>
            <w:top w:val="none" w:sz="0" w:space="0" w:color="auto"/>
            <w:left w:val="none" w:sz="0" w:space="0" w:color="auto"/>
            <w:bottom w:val="none" w:sz="0" w:space="0" w:color="auto"/>
            <w:right w:val="none" w:sz="0" w:space="0" w:color="auto"/>
          </w:divBdr>
        </w:div>
        <w:div w:id="91315535">
          <w:marLeft w:val="480"/>
          <w:marRight w:val="0"/>
          <w:marTop w:val="0"/>
          <w:marBottom w:val="0"/>
          <w:divBdr>
            <w:top w:val="none" w:sz="0" w:space="0" w:color="auto"/>
            <w:left w:val="none" w:sz="0" w:space="0" w:color="auto"/>
            <w:bottom w:val="none" w:sz="0" w:space="0" w:color="auto"/>
            <w:right w:val="none" w:sz="0" w:space="0" w:color="auto"/>
          </w:divBdr>
        </w:div>
        <w:div w:id="1366828267">
          <w:marLeft w:val="480"/>
          <w:marRight w:val="0"/>
          <w:marTop w:val="0"/>
          <w:marBottom w:val="0"/>
          <w:divBdr>
            <w:top w:val="none" w:sz="0" w:space="0" w:color="auto"/>
            <w:left w:val="none" w:sz="0" w:space="0" w:color="auto"/>
            <w:bottom w:val="none" w:sz="0" w:space="0" w:color="auto"/>
            <w:right w:val="none" w:sz="0" w:space="0" w:color="auto"/>
          </w:divBdr>
        </w:div>
        <w:div w:id="893348870">
          <w:marLeft w:val="480"/>
          <w:marRight w:val="0"/>
          <w:marTop w:val="0"/>
          <w:marBottom w:val="0"/>
          <w:divBdr>
            <w:top w:val="none" w:sz="0" w:space="0" w:color="auto"/>
            <w:left w:val="none" w:sz="0" w:space="0" w:color="auto"/>
            <w:bottom w:val="none" w:sz="0" w:space="0" w:color="auto"/>
            <w:right w:val="none" w:sz="0" w:space="0" w:color="auto"/>
          </w:divBdr>
        </w:div>
        <w:div w:id="619651988">
          <w:marLeft w:val="480"/>
          <w:marRight w:val="0"/>
          <w:marTop w:val="0"/>
          <w:marBottom w:val="0"/>
          <w:divBdr>
            <w:top w:val="none" w:sz="0" w:space="0" w:color="auto"/>
            <w:left w:val="none" w:sz="0" w:space="0" w:color="auto"/>
            <w:bottom w:val="none" w:sz="0" w:space="0" w:color="auto"/>
            <w:right w:val="none" w:sz="0" w:space="0" w:color="auto"/>
          </w:divBdr>
        </w:div>
        <w:div w:id="446898083">
          <w:marLeft w:val="480"/>
          <w:marRight w:val="0"/>
          <w:marTop w:val="0"/>
          <w:marBottom w:val="0"/>
          <w:divBdr>
            <w:top w:val="none" w:sz="0" w:space="0" w:color="auto"/>
            <w:left w:val="none" w:sz="0" w:space="0" w:color="auto"/>
            <w:bottom w:val="none" w:sz="0" w:space="0" w:color="auto"/>
            <w:right w:val="none" w:sz="0" w:space="0" w:color="auto"/>
          </w:divBdr>
        </w:div>
        <w:div w:id="215971613">
          <w:marLeft w:val="480"/>
          <w:marRight w:val="0"/>
          <w:marTop w:val="0"/>
          <w:marBottom w:val="0"/>
          <w:divBdr>
            <w:top w:val="none" w:sz="0" w:space="0" w:color="auto"/>
            <w:left w:val="none" w:sz="0" w:space="0" w:color="auto"/>
            <w:bottom w:val="none" w:sz="0" w:space="0" w:color="auto"/>
            <w:right w:val="none" w:sz="0" w:space="0" w:color="auto"/>
          </w:divBdr>
        </w:div>
        <w:div w:id="378671768">
          <w:marLeft w:val="480"/>
          <w:marRight w:val="0"/>
          <w:marTop w:val="0"/>
          <w:marBottom w:val="0"/>
          <w:divBdr>
            <w:top w:val="none" w:sz="0" w:space="0" w:color="auto"/>
            <w:left w:val="none" w:sz="0" w:space="0" w:color="auto"/>
            <w:bottom w:val="none" w:sz="0" w:space="0" w:color="auto"/>
            <w:right w:val="none" w:sz="0" w:space="0" w:color="auto"/>
          </w:divBdr>
        </w:div>
        <w:div w:id="764615520">
          <w:marLeft w:val="480"/>
          <w:marRight w:val="0"/>
          <w:marTop w:val="0"/>
          <w:marBottom w:val="0"/>
          <w:divBdr>
            <w:top w:val="none" w:sz="0" w:space="0" w:color="auto"/>
            <w:left w:val="none" w:sz="0" w:space="0" w:color="auto"/>
            <w:bottom w:val="none" w:sz="0" w:space="0" w:color="auto"/>
            <w:right w:val="none" w:sz="0" w:space="0" w:color="auto"/>
          </w:divBdr>
        </w:div>
        <w:div w:id="1685398575">
          <w:marLeft w:val="480"/>
          <w:marRight w:val="0"/>
          <w:marTop w:val="0"/>
          <w:marBottom w:val="0"/>
          <w:divBdr>
            <w:top w:val="none" w:sz="0" w:space="0" w:color="auto"/>
            <w:left w:val="none" w:sz="0" w:space="0" w:color="auto"/>
            <w:bottom w:val="none" w:sz="0" w:space="0" w:color="auto"/>
            <w:right w:val="none" w:sz="0" w:space="0" w:color="auto"/>
          </w:divBdr>
        </w:div>
      </w:divsChild>
    </w:div>
    <w:div w:id="1509976949">
      <w:bodyDiv w:val="1"/>
      <w:marLeft w:val="0"/>
      <w:marRight w:val="0"/>
      <w:marTop w:val="0"/>
      <w:marBottom w:val="0"/>
      <w:divBdr>
        <w:top w:val="none" w:sz="0" w:space="0" w:color="auto"/>
        <w:left w:val="none" w:sz="0" w:space="0" w:color="auto"/>
        <w:bottom w:val="none" w:sz="0" w:space="0" w:color="auto"/>
        <w:right w:val="none" w:sz="0" w:space="0" w:color="auto"/>
      </w:divBdr>
      <w:divsChild>
        <w:div w:id="1540236981">
          <w:marLeft w:val="640"/>
          <w:marRight w:val="0"/>
          <w:marTop w:val="0"/>
          <w:marBottom w:val="0"/>
          <w:divBdr>
            <w:top w:val="none" w:sz="0" w:space="0" w:color="auto"/>
            <w:left w:val="none" w:sz="0" w:space="0" w:color="auto"/>
            <w:bottom w:val="none" w:sz="0" w:space="0" w:color="auto"/>
            <w:right w:val="none" w:sz="0" w:space="0" w:color="auto"/>
          </w:divBdr>
        </w:div>
        <w:div w:id="798307351">
          <w:marLeft w:val="640"/>
          <w:marRight w:val="0"/>
          <w:marTop w:val="0"/>
          <w:marBottom w:val="0"/>
          <w:divBdr>
            <w:top w:val="none" w:sz="0" w:space="0" w:color="auto"/>
            <w:left w:val="none" w:sz="0" w:space="0" w:color="auto"/>
            <w:bottom w:val="none" w:sz="0" w:space="0" w:color="auto"/>
            <w:right w:val="none" w:sz="0" w:space="0" w:color="auto"/>
          </w:divBdr>
        </w:div>
        <w:div w:id="655761302">
          <w:marLeft w:val="640"/>
          <w:marRight w:val="0"/>
          <w:marTop w:val="0"/>
          <w:marBottom w:val="0"/>
          <w:divBdr>
            <w:top w:val="none" w:sz="0" w:space="0" w:color="auto"/>
            <w:left w:val="none" w:sz="0" w:space="0" w:color="auto"/>
            <w:bottom w:val="none" w:sz="0" w:space="0" w:color="auto"/>
            <w:right w:val="none" w:sz="0" w:space="0" w:color="auto"/>
          </w:divBdr>
        </w:div>
        <w:div w:id="2127771327">
          <w:marLeft w:val="640"/>
          <w:marRight w:val="0"/>
          <w:marTop w:val="0"/>
          <w:marBottom w:val="0"/>
          <w:divBdr>
            <w:top w:val="none" w:sz="0" w:space="0" w:color="auto"/>
            <w:left w:val="none" w:sz="0" w:space="0" w:color="auto"/>
            <w:bottom w:val="none" w:sz="0" w:space="0" w:color="auto"/>
            <w:right w:val="none" w:sz="0" w:space="0" w:color="auto"/>
          </w:divBdr>
        </w:div>
        <w:div w:id="98373615">
          <w:marLeft w:val="640"/>
          <w:marRight w:val="0"/>
          <w:marTop w:val="0"/>
          <w:marBottom w:val="0"/>
          <w:divBdr>
            <w:top w:val="none" w:sz="0" w:space="0" w:color="auto"/>
            <w:left w:val="none" w:sz="0" w:space="0" w:color="auto"/>
            <w:bottom w:val="none" w:sz="0" w:space="0" w:color="auto"/>
            <w:right w:val="none" w:sz="0" w:space="0" w:color="auto"/>
          </w:divBdr>
        </w:div>
        <w:div w:id="47917829">
          <w:marLeft w:val="640"/>
          <w:marRight w:val="0"/>
          <w:marTop w:val="0"/>
          <w:marBottom w:val="0"/>
          <w:divBdr>
            <w:top w:val="none" w:sz="0" w:space="0" w:color="auto"/>
            <w:left w:val="none" w:sz="0" w:space="0" w:color="auto"/>
            <w:bottom w:val="none" w:sz="0" w:space="0" w:color="auto"/>
            <w:right w:val="none" w:sz="0" w:space="0" w:color="auto"/>
          </w:divBdr>
        </w:div>
        <w:div w:id="754474682">
          <w:marLeft w:val="640"/>
          <w:marRight w:val="0"/>
          <w:marTop w:val="0"/>
          <w:marBottom w:val="0"/>
          <w:divBdr>
            <w:top w:val="none" w:sz="0" w:space="0" w:color="auto"/>
            <w:left w:val="none" w:sz="0" w:space="0" w:color="auto"/>
            <w:bottom w:val="none" w:sz="0" w:space="0" w:color="auto"/>
            <w:right w:val="none" w:sz="0" w:space="0" w:color="auto"/>
          </w:divBdr>
        </w:div>
        <w:div w:id="399791279">
          <w:marLeft w:val="640"/>
          <w:marRight w:val="0"/>
          <w:marTop w:val="0"/>
          <w:marBottom w:val="0"/>
          <w:divBdr>
            <w:top w:val="none" w:sz="0" w:space="0" w:color="auto"/>
            <w:left w:val="none" w:sz="0" w:space="0" w:color="auto"/>
            <w:bottom w:val="none" w:sz="0" w:space="0" w:color="auto"/>
            <w:right w:val="none" w:sz="0" w:space="0" w:color="auto"/>
          </w:divBdr>
        </w:div>
        <w:div w:id="557254168">
          <w:marLeft w:val="640"/>
          <w:marRight w:val="0"/>
          <w:marTop w:val="0"/>
          <w:marBottom w:val="0"/>
          <w:divBdr>
            <w:top w:val="none" w:sz="0" w:space="0" w:color="auto"/>
            <w:left w:val="none" w:sz="0" w:space="0" w:color="auto"/>
            <w:bottom w:val="none" w:sz="0" w:space="0" w:color="auto"/>
            <w:right w:val="none" w:sz="0" w:space="0" w:color="auto"/>
          </w:divBdr>
        </w:div>
        <w:div w:id="1237206273">
          <w:marLeft w:val="640"/>
          <w:marRight w:val="0"/>
          <w:marTop w:val="0"/>
          <w:marBottom w:val="0"/>
          <w:divBdr>
            <w:top w:val="none" w:sz="0" w:space="0" w:color="auto"/>
            <w:left w:val="none" w:sz="0" w:space="0" w:color="auto"/>
            <w:bottom w:val="none" w:sz="0" w:space="0" w:color="auto"/>
            <w:right w:val="none" w:sz="0" w:space="0" w:color="auto"/>
          </w:divBdr>
        </w:div>
        <w:div w:id="1011686323">
          <w:marLeft w:val="640"/>
          <w:marRight w:val="0"/>
          <w:marTop w:val="0"/>
          <w:marBottom w:val="0"/>
          <w:divBdr>
            <w:top w:val="none" w:sz="0" w:space="0" w:color="auto"/>
            <w:left w:val="none" w:sz="0" w:space="0" w:color="auto"/>
            <w:bottom w:val="none" w:sz="0" w:space="0" w:color="auto"/>
            <w:right w:val="none" w:sz="0" w:space="0" w:color="auto"/>
          </w:divBdr>
        </w:div>
        <w:div w:id="929388089">
          <w:marLeft w:val="640"/>
          <w:marRight w:val="0"/>
          <w:marTop w:val="0"/>
          <w:marBottom w:val="0"/>
          <w:divBdr>
            <w:top w:val="none" w:sz="0" w:space="0" w:color="auto"/>
            <w:left w:val="none" w:sz="0" w:space="0" w:color="auto"/>
            <w:bottom w:val="none" w:sz="0" w:space="0" w:color="auto"/>
            <w:right w:val="none" w:sz="0" w:space="0" w:color="auto"/>
          </w:divBdr>
        </w:div>
        <w:div w:id="1987321408">
          <w:marLeft w:val="640"/>
          <w:marRight w:val="0"/>
          <w:marTop w:val="0"/>
          <w:marBottom w:val="0"/>
          <w:divBdr>
            <w:top w:val="none" w:sz="0" w:space="0" w:color="auto"/>
            <w:left w:val="none" w:sz="0" w:space="0" w:color="auto"/>
            <w:bottom w:val="none" w:sz="0" w:space="0" w:color="auto"/>
            <w:right w:val="none" w:sz="0" w:space="0" w:color="auto"/>
          </w:divBdr>
        </w:div>
        <w:div w:id="1292979037">
          <w:marLeft w:val="640"/>
          <w:marRight w:val="0"/>
          <w:marTop w:val="0"/>
          <w:marBottom w:val="0"/>
          <w:divBdr>
            <w:top w:val="none" w:sz="0" w:space="0" w:color="auto"/>
            <w:left w:val="none" w:sz="0" w:space="0" w:color="auto"/>
            <w:bottom w:val="none" w:sz="0" w:space="0" w:color="auto"/>
            <w:right w:val="none" w:sz="0" w:space="0" w:color="auto"/>
          </w:divBdr>
        </w:div>
        <w:div w:id="1201473084">
          <w:marLeft w:val="640"/>
          <w:marRight w:val="0"/>
          <w:marTop w:val="0"/>
          <w:marBottom w:val="0"/>
          <w:divBdr>
            <w:top w:val="none" w:sz="0" w:space="0" w:color="auto"/>
            <w:left w:val="none" w:sz="0" w:space="0" w:color="auto"/>
            <w:bottom w:val="none" w:sz="0" w:space="0" w:color="auto"/>
            <w:right w:val="none" w:sz="0" w:space="0" w:color="auto"/>
          </w:divBdr>
        </w:div>
        <w:div w:id="1662197133">
          <w:marLeft w:val="640"/>
          <w:marRight w:val="0"/>
          <w:marTop w:val="0"/>
          <w:marBottom w:val="0"/>
          <w:divBdr>
            <w:top w:val="none" w:sz="0" w:space="0" w:color="auto"/>
            <w:left w:val="none" w:sz="0" w:space="0" w:color="auto"/>
            <w:bottom w:val="none" w:sz="0" w:space="0" w:color="auto"/>
            <w:right w:val="none" w:sz="0" w:space="0" w:color="auto"/>
          </w:divBdr>
        </w:div>
        <w:div w:id="731194827">
          <w:marLeft w:val="640"/>
          <w:marRight w:val="0"/>
          <w:marTop w:val="0"/>
          <w:marBottom w:val="0"/>
          <w:divBdr>
            <w:top w:val="none" w:sz="0" w:space="0" w:color="auto"/>
            <w:left w:val="none" w:sz="0" w:space="0" w:color="auto"/>
            <w:bottom w:val="none" w:sz="0" w:space="0" w:color="auto"/>
            <w:right w:val="none" w:sz="0" w:space="0" w:color="auto"/>
          </w:divBdr>
        </w:div>
        <w:div w:id="506556631">
          <w:marLeft w:val="640"/>
          <w:marRight w:val="0"/>
          <w:marTop w:val="0"/>
          <w:marBottom w:val="0"/>
          <w:divBdr>
            <w:top w:val="none" w:sz="0" w:space="0" w:color="auto"/>
            <w:left w:val="none" w:sz="0" w:space="0" w:color="auto"/>
            <w:bottom w:val="none" w:sz="0" w:space="0" w:color="auto"/>
            <w:right w:val="none" w:sz="0" w:space="0" w:color="auto"/>
          </w:divBdr>
        </w:div>
        <w:div w:id="459809001">
          <w:marLeft w:val="640"/>
          <w:marRight w:val="0"/>
          <w:marTop w:val="0"/>
          <w:marBottom w:val="0"/>
          <w:divBdr>
            <w:top w:val="none" w:sz="0" w:space="0" w:color="auto"/>
            <w:left w:val="none" w:sz="0" w:space="0" w:color="auto"/>
            <w:bottom w:val="none" w:sz="0" w:space="0" w:color="auto"/>
            <w:right w:val="none" w:sz="0" w:space="0" w:color="auto"/>
          </w:divBdr>
        </w:div>
        <w:div w:id="1060322303">
          <w:marLeft w:val="640"/>
          <w:marRight w:val="0"/>
          <w:marTop w:val="0"/>
          <w:marBottom w:val="0"/>
          <w:divBdr>
            <w:top w:val="none" w:sz="0" w:space="0" w:color="auto"/>
            <w:left w:val="none" w:sz="0" w:space="0" w:color="auto"/>
            <w:bottom w:val="none" w:sz="0" w:space="0" w:color="auto"/>
            <w:right w:val="none" w:sz="0" w:space="0" w:color="auto"/>
          </w:divBdr>
        </w:div>
        <w:div w:id="1930429593">
          <w:marLeft w:val="640"/>
          <w:marRight w:val="0"/>
          <w:marTop w:val="0"/>
          <w:marBottom w:val="0"/>
          <w:divBdr>
            <w:top w:val="none" w:sz="0" w:space="0" w:color="auto"/>
            <w:left w:val="none" w:sz="0" w:space="0" w:color="auto"/>
            <w:bottom w:val="none" w:sz="0" w:space="0" w:color="auto"/>
            <w:right w:val="none" w:sz="0" w:space="0" w:color="auto"/>
          </w:divBdr>
        </w:div>
        <w:div w:id="879171515">
          <w:marLeft w:val="640"/>
          <w:marRight w:val="0"/>
          <w:marTop w:val="0"/>
          <w:marBottom w:val="0"/>
          <w:divBdr>
            <w:top w:val="none" w:sz="0" w:space="0" w:color="auto"/>
            <w:left w:val="none" w:sz="0" w:space="0" w:color="auto"/>
            <w:bottom w:val="none" w:sz="0" w:space="0" w:color="auto"/>
            <w:right w:val="none" w:sz="0" w:space="0" w:color="auto"/>
          </w:divBdr>
        </w:div>
        <w:div w:id="1513492436">
          <w:marLeft w:val="640"/>
          <w:marRight w:val="0"/>
          <w:marTop w:val="0"/>
          <w:marBottom w:val="0"/>
          <w:divBdr>
            <w:top w:val="none" w:sz="0" w:space="0" w:color="auto"/>
            <w:left w:val="none" w:sz="0" w:space="0" w:color="auto"/>
            <w:bottom w:val="none" w:sz="0" w:space="0" w:color="auto"/>
            <w:right w:val="none" w:sz="0" w:space="0" w:color="auto"/>
          </w:divBdr>
        </w:div>
        <w:div w:id="1764183403">
          <w:marLeft w:val="640"/>
          <w:marRight w:val="0"/>
          <w:marTop w:val="0"/>
          <w:marBottom w:val="0"/>
          <w:divBdr>
            <w:top w:val="none" w:sz="0" w:space="0" w:color="auto"/>
            <w:left w:val="none" w:sz="0" w:space="0" w:color="auto"/>
            <w:bottom w:val="none" w:sz="0" w:space="0" w:color="auto"/>
            <w:right w:val="none" w:sz="0" w:space="0" w:color="auto"/>
          </w:divBdr>
        </w:div>
        <w:div w:id="1578828759">
          <w:marLeft w:val="640"/>
          <w:marRight w:val="0"/>
          <w:marTop w:val="0"/>
          <w:marBottom w:val="0"/>
          <w:divBdr>
            <w:top w:val="none" w:sz="0" w:space="0" w:color="auto"/>
            <w:left w:val="none" w:sz="0" w:space="0" w:color="auto"/>
            <w:bottom w:val="none" w:sz="0" w:space="0" w:color="auto"/>
            <w:right w:val="none" w:sz="0" w:space="0" w:color="auto"/>
          </w:divBdr>
        </w:div>
        <w:div w:id="359009437">
          <w:marLeft w:val="640"/>
          <w:marRight w:val="0"/>
          <w:marTop w:val="0"/>
          <w:marBottom w:val="0"/>
          <w:divBdr>
            <w:top w:val="none" w:sz="0" w:space="0" w:color="auto"/>
            <w:left w:val="none" w:sz="0" w:space="0" w:color="auto"/>
            <w:bottom w:val="none" w:sz="0" w:space="0" w:color="auto"/>
            <w:right w:val="none" w:sz="0" w:space="0" w:color="auto"/>
          </w:divBdr>
        </w:div>
        <w:div w:id="1732146012">
          <w:marLeft w:val="640"/>
          <w:marRight w:val="0"/>
          <w:marTop w:val="0"/>
          <w:marBottom w:val="0"/>
          <w:divBdr>
            <w:top w:val="none" w:sz="0" w:space="0" w:color="auto"/>
            <w:left w:val="none" w:sz="0" w:space="0" w:color="auto"/>
            <w:bottom w:val="none" w:sz="0" w:space="0" w:color="auto"/>
            <w:right w:val="none" w:sz="0" w:space="0" w:color="auto"/>
          </w:divBdr>
        </w:div>
        <w:div w:id="1292596516">
          <w:marLeft w:val="640"/>
          <w:marRight w:val="0"/>
          <w:marTop w:val="0"/>
          <w:marBottom w:val="0"/>
          <w:divBdr>
            <w:top w:val="none" w:sz="0" w:space="0" w:color="auto"/>
            <w:left w:val="none" w:sz="0" w:space="0" w:color="auto"/>
            <w:bottom w:val="none" w:sz="0" w:space="0" w:color="auto"/>
            <w:right w:val="none" w:sz="0" w:space="0" w:color="auto"/>
          </w:divBdr>
        </w:div>
        <w:div w:id="942569040">
          <w:marLeft w:val="640"/>
          <w:marRight w:val="0"/>
          <w:marTop w:val="0"/>
          <w:marBottom w:val="0"/>
          <w:divBdr>
            <w:top w:val="none" w:sz="0" w:space="0" w:color="auto"/>
            <w:left w:val="none" w:sz="0" w:space="0" w:color="auto"/>
            <w:bottom w:val="none" w:sz="0" w:space="0" w:color="auto"/>
            <w:right w:val="none" w:sz="0" w:space="0" w:color="auto"/>
          </w:divBdr>
        </w:div>
        <w:div w:id="580793371">
          <w:marLeft w:val="640"/>
          <w:marRight w:val="0"/>
          <w:marTop w:val="0"/>
          <w:marBottom w:val="0"/>
          <w:divBdr>
            <w:top w:val="none" w:sz="0" w:space="0" w:color="auto"/>
            <w:left w:val="none" w:sz="0" w:space="0" w:color="auto"/>
            <w:bottom w:val="none" w:sz="0" w:space="0" w:color="auto"/>
            <w:right w:val="none" w:sz="0" w:space="0" w:color="auto"/>
          </w:divBdr>
        </w:div>
        <w:div w:id="850802619">
          <w:marLeft w:val="640"/>
          <w:marRight w:val="0"/>
          <w:marTop w:val="0"/>
          <w:marBottom w:val="0"/>
          <w:divBdr>
            <w:top w:val="none" w:sz="0" w:space="0" w:color="auto"/>
            <w:left w:val="none" w:sz="0" w:space="0" w:color="auto"/>
            <w:bottom w:val="none" w:sz="0" w:space="0" w:color="auto"/>
            <w:right w:val="none" w:sz="0" w:space="0" w:color="auto"/>
          </w:divBdr>
        </w:div>
        <w:div w:id="286350634">
          <w:marLeft w:val="640"/>
          <w:marRight w:val="0"/>
          <w:marTop w:val="0"/>
          <w:marBottom w:val="0"/>
          <w:divBdr>
            <w:top w:val="none" w:sz="0" w:space="0" w:color="auto"/>
            <w:left w:val="none" w:sz="0" w:space="0" w:color="auto"/>
            <w:bottom w:val="none" w:sz="0" w:space="0" w:color="auto"/>
            <w:right w:val="none" w:sz="0" w:space="0" w:color="auto"/>
          </w:divBdr>
        </w:div>
        <w:div w:id="1102144571">
          <w:marLeft w:val="640"/>
          <w:marRight w:val="0"/>
          <w:marTop w:val="0"/>
          <w:marBottom w:val="0"/>
          <w:divBdr>
            <w:top w:val="none" w:sz="0" w:space="0" w:color="auto"/>
            <w:left w:val="none" w:sz="0" w:space="0" w:color="auto"/>
            <w:bottom w:val="none" w:sz="0" w:space="0" w:color="auto"/>
            <w:right w:val="none" w:sz="0" w:space="0" w:color="auto"/>
          </w:divBdr>
        </w:div>
        <w:div w:id="1220095725">
          <w:marLeft w:val="640"/>
          <w:marRight w:val="0"/>
          <w:marTop w:val="0"/>
          <w:marBottom w:val="0"/>
          <w:divBdr>
            <w:top w:val="none" w:sz="0" w:space="0" w:color="auto"/>
            <w:left w:val="none" w:sz="0" w:space="0" w:color="auto"/>
            <w:bottom w:val="none" w:sz="0" w:space="0" w:color="auto"/>
            <w:right w:val="none" w:sz="0" w:space="0" w:color="auto"/>
          </w:divBdr>
        </w:div>
        <w:div w:id="934171135">
          <w:marLeft w:val="640"/>
          <w:marRight w:val="0"/>
          <w:marTop w:val="0"/>
          <w:marBottom w:val="0"/>
          <w:divBdr>
            <w:top w:val="none" w:sz="0" w:space="0" w:color="auto"/>
            <w:left w:val="none" w:sz="0" w:space="0" w:color="auto"/>
            <w:bottom w:val="none" w:sz="0" w:space="0" w:color="auto"/>
            <w:right w:val="none" w:sz="0" w:space="0" w:color="auto"/>
          </w:divBdr>
        </w:div>
        <w:div w:id="77871369">
          <w:marLeft w:val="640"/>
          <w:marRight w:val="0"/>
          <w:marTop w:val="0"/>
          <w:marBottom w:val="0"/>
          <w:divBdr>
            <w:top w:val="none" w:sz="0" w:space="0" w:color="auto"/>
            <w:left w:val="none" w:sz="0" w:space="0" w:color="auto"/>
            <w:bottom w:val="none" w:sz="0" w:space="0" w:color="auto"/>
            <w:right w:val="none" w:sz="0" w:space="0" w:color="auto"/>
          </w:divBdr>
        </w:div>
        <w:div w:id="2120224128">
          <w:marLeft w:val="640"/>
          <w:marRight w:val="0"/>
          <w:marTop w:val="0"/>
          <w:marBottom w:val="0"/>
          <w:divBdr>
            <w:top w:val="none" w:sz="0" w:space="0" w:color="auto"/>
            <w:left w:val="none" w:sz="0" w:space="0" w:color="auto"/>
            <w:bottom w:val="none" w:sz="0" w:space="0" w:color="auto"/>
            <w:right w:val="none" w:sz="0" w:space="0" w:color="auto"/>
          </w:divBdr>
        </w:div>
        <w:div w:id="47388129">
          <w:marLeft w:val="640"/>
          <w:marRight w:val="0"/>
          <w:marTop w:val="0"/>
          <w:marBottom w:val="0"/>
          <w:divBdr>
            <w:top w:val="none" w:sz="0" w:space="0" w:color="auto"/>
            <w:left w:val="none" w:sz="0" w:space="0" w:color="auto"/>
            <w:bottom w:val="none" w:sz="0" w:space="0" w:color="auto"/>
            <w:right w:val="none" w:sz="0" w:space="0" w:color="auto"/>
          </w:divBdr>
        </w:div>
        <w:div w:id="1449933679">
          <w:marLeft w:val="640"/>
          <w:marRight w:val="0"/>
          <w:marTop w:val="0"/>
          <w:marBottom w:val="0"/>
          <w:divBdr>
            <w:top w:val="none" w:sz="0" w:space="0" w:color="auto"/>
            <w:left w:val="none" w:sz="0" w:space="0" w:color="auto"/>
            <w:bottom w:val="none" w:sz="0" w:space="0" w:color="auto"/>
            <w:right w:val="none" w:sz="0" w:space="0" w:color="auto"/>
          </w:divBdr>
        </w:div>
        <w:div w:id="1464692558">
          <w:marLeft w:val="640"/>
          <w:marRight w:val="0"/>
          <w:marTop w:val="0"/>
          <w:marBottom w:val="0"/>
          <w:divBdr>
            <w:top w:val="none" w:sz="0" w:space="0" w:color="auto"/>
            <w:left w:val="none" w:sz="0" w:space="0" w:color="auto"/>
            <w:bottom w:val="none" w:sz="0" w:space="0" w:color="auto"/>
            <w:right w:val="none" w:sz="0" w:space="0" w:color="auto"/>
          </w:divBdr>
        </w:div>
        <w:div w:id="351612485">
          <w:marLeft w:val="640"/>
          <w:marRight w:val="0"/>
          <w:marTop w:val="0"/>
          <w:marBottom w:val="0"/>
          <w:divBdr>
            <w:top w:val="none" w:sz="0" w:space="0" w:color="auto"/>
            <w:left w:val="none" w:sz="0" w:space="0" w:color="auto"/>
            <w:bottom w:val="none" w:sz="0" w:space="0" w:color="auto"/>
            <w:right w:val="none" w:sz="0" w:space="0" w:color="auto"/>
          </w:divBdr>
        </w:div>
        <w:div w:id="631792165">
          <w:marLeft w:val="640"/>
          <w:marRight w:val="0"/>
          <w:marTop w:val="0"/>
          <w:marBottom w:val="0"/>
          <w:divBdr>
            <w:top w:val="none" w:sz="0" w:space="0" w:color="auto"/>
            <w:left w:val="none" w:sz="0" w:space="0" w:color="auto"/>
            <w:bottom w:val="none" w:sz="0" w:space="0" w:color="auto"/>
            <w:right w:val="none" w:sz="0" w:space="0" w:color="auto"/>
          </w:divBdr>
        </w:div>
        <w:div w:id="308019885">
          <w:marLeft w:val="640"/>
          <w:marRight w:val="0"/>
          <w:marTop w:val="0"/>
          <w:marBottom w:val="0"/>
          <w:divBdr>
            <w:top w:val="none" w:sz="0" w:space="0" w:color="auto"/>
            <w:left w:val="none" w:sz="0" w:space="0" w:color="auto"/>
            <w:bottom w:val="none" w:sz="0" w:space="0" w:color="auto"/>
            <w:right w:val="none" w:sz="0" w:space="0" w:color="auto"/>
          </w:divBdr>
        </w:div>
        <w:div w:id="1210801122">
          <w:marLeft w:val="640"/>
          <w:marRight w:val="0"/>
          <w:marTop w:val="0"/>
          <w:marBottom w:val="0"/>
          <w:divBdr>
            <w:top w:val="none" w:sz="0" w:space="0" w:color="auto"/>
            <w:left w:val="none" w:sz="0" w:space="0" w:color="auto"/>
            <w:bottom w:val="none" w:sz="0" w:space="0" w:color="auto"/>
            <w:right w:val="none" w:sz="0" w:space="0" w:color="auto"/>
          </w:divBdr>
        </w:div>
        <w:div w:id="765735496">
          <w:marLeft w:val="640"/>
          <w:marRight w:val="0"/>
          <w:marTop w:val="0"/>
          <w:marBottom w:val="0"/>
          <w:divBdr>
            <w:top w:val="none" w:sz="0" w:space="0" w:color="auto"/>
            <w:left w:val="none" w:sz="0" w:space="0" w:color="auto"/>
            <w:bottom w:val="none" w:sz="0" w:space="0" w:color="auto"/>
            <w:right w:val="none" w:sz="0" w:space="0" w:color="auto"/>
          </w:divBdr>
        </w:div>
        <w:div w:id="413629696">
          <w:marLeft w:val="640"/>
          <w:marRight w:val="0"/>
          <w:marTop w:val="0"/>
          <w:marBottom w:val="0"/>
          <w:divBdr>
            <w:top w:val="none" w:sz="0" w:space="0" w:color="auto"/>
            <w:left w:val="none" w:sz="0" w:space="0" w:color="auto"/>
            <w:bottom w:val="none" w:sz="0" w:space="0" w:color="auto"/>
            <w:right w:val="none" w:sz="0" w:space="0" w:color="auto"/>
          </w:divBdr>
        </w:div>
        <w:div w:id="817846051">
          <w:marLeft w:val="640"/>
          <w:marRight w:val="0"/>
          <w:marTop w:val="0"/>
          <w:marBottom w:val="0"/>
          <w:divBdr>
            <w:top w:val="none" w:sz="0" w:space="0" w:color="auto"/>
            <w:left w:val="none" w:sz="0" w:space="0" w:color="auto"/>
            <w:bottom w:val="none" w:sz="0" w:space="0" w:color="auto"/>
            <w:right w:val="none" w:sz="0" w:space="0" w:color="auto"/>
          </w:divBdr>
        </w:div>
        <w:div w:id="488251307">
          <w:marLeft w:val="640"/>
          <w:marRight w:val="0"/>
          <w:marTop w:val="0"/>
          <w:marBottom w:val="0"/>
          <w:divBdr>
            <w:top w:val="none" w:sz="0" w:space="0" w:color="auto"/>
            <w:left w:val="none" w:sz="0" w:space="0" w:color="auto"/>
            <w:bottom w:val="none" w:sz="0" w:space="0" w:color="auto"/>
            <w:right w:val="none" w:sz="0" w:space="0" w:color="auto"/>
          </w:divBdr>
        </w:div>
        <w:div w:id="1456942492">
          <w:marLeft w:val="640"/>
          <w:marRight w:val="0"/>
          <w:marTop w:val="0"/>
          <w:marBottom w:val="0"/>
          <w:divBdr>
            <w:top w:val="none" w:sz="0" w:space="0" w:color="auto"/>
            <w:left w:val="none" w:sz="0" w:space="0" w:color="auto"/>
            <w:bottom w:val="none" w:sz="0" w:space="0" w:color="auto"/>
            <w:right w:val="none" w:sz="0" w:space="0" w:color="auto"/>
          </w:divBdr>
        </w:div>
        <w:div w:id="342323398">
          <w:marLeft w:val="640"/>
          <w:marRight w:val="0"/>
          <w:marTop w:val="0"/>
          <w:marBottom w:val="0"/>
          <w:divBdr>
            <w:top w:val="none" w:sz="0" w:space="0" w:color="auto"/>
            <w:left w:val="none" w:sz="0" w:space="0" w:color="auto"/>
            <w:bottom w:val="none" w:sz="0" w:space="0" w:color="auto"/>
            <w:right w:val="none" w:sz="0" w:space="0" w:color="auto"/>
          </w:divBdr>
        </w:div>
        <w:div w:id="1256743095">
          <w:marLeft w:val="640"/>
          <w:marRight w:val="0"/>
          <w:marTop w:val="0"/>
          <w:marBottom w:val="0"/>
          <w:divBdr>
            <w:top w:val="none" w:sz="0" w:space="0" w:color="auto"/>
            <w:left w:val="none" w:sz="0" w:space="0" w:color="auto"/>
            <w:bottom w:val="none" w:sz="0" w:space="0" w:color="auto"/>
            <w:right w:val="none" w:sz="0" w:space="0" w:color="auto"/>
          </w:divBdr>
        </w:div>
        <w:div w:id="1143742545">
          <w:marLeft w:val="640"/>
          <w:marRight w:val="0"/>
          <w:marTop w:val="0"/>
          <w:marBottom w:val="0"/>
          <w:divBdr>
            <w:top w:val="none" w:sz="0" w:space="0" w:color="auto"/>
            <w:left w:val="none" w:sz="0" w:space="0" w:color="auto"/>
            <w:bottom w:val="none" w:sz="0" w:space="0" w:color="auto"/>
            <w:right w:val="none" w:sz="0" w:space="0" w:color="auto"/>
          </w:divBdr>
        </w:div>
        <w:div w:id="371732361">
          <w:marLeft w:val="640"/>
          <w:marRight w:val="0"/>
          <w:marTop w:val="0"/>
          <w:marBottom w:val="0"/>
          <w:divBdr>
            <w:top w:val="none" w:sz="0" w:space="0" w:color="auto"/>
            <w:left w:val="none" w:sz="0" w:space="0" w:color="auto"/>
            <w:bottom w:val="none" w:sz="0" w:space="0" w:color="auto"/>
            <w:right w:val="none" w:sz="0" w:space="0" w:color="auto"/>
          </w:divBdr>
        </w:div>
        <w:div w:id="946036915">
          <w:marLeft w:val="640"/>
          <w:marRight w:val="0"/>
          <w:marTop w:val="0"/>
          <w:marBottom w:val="0"/>
          <w:divBdr>
            <w:top w:val="none" w:sz="0" w:space="0" w:color="auto"/>
            <w:left w:val="none" w:sz="0" w:space="0" w:color="auto"/>
            <w:bottom w:val="none" w:sz="0" w:space="0" w:color="auto"/>
            <w:right w:val="none" w:sz="0" w:space="0" w:color="auto"/>
          </w:divBdr>
        </w:div>
        <w:div w:id="1147669006">
          <w:marLeft w:val="640"/>
          <w:marRight w:val="0"/>
          <w:marTop w:val="0"/>
          <w:marBottom w:val="0"/>
          <w:divBdr>
            <w:top w:val="none" w:sz="0" w:space="0" w:color="auto"/>
            <w:left w:val="none" w:sz="0" w:space="0" w:color="auto"/>
            <w:bottom w:val="none" w:sz="0" w:space="0" w:color="auto"/>
            <w:right w:val="none" w:sz="0" w:space="0" w:color="auto"/>
          </w:divBdr>
        </w:div>
        <w:div w:id="1941982459">
          <w:marLeft w:val="640"/>
          <w:marRight w:val="0"/>
          <w:marTop w:val="0"/>
          <w:marBottom w:val="0"/>
          <w:divBdr>
            <w:top w:val="none" w:sz="0" w:space="0" w:color="auto"/>
            <w:left w:val="none" w:sz="0" w:space="0" w:color="auto"/>
            <w:bottom w:val="none" w:sz="0" w:space="0" w:color="auto"/>
            <w:right w:val="none" w:sz="0" w:space="0" w:color="auto"/>
          </w:divBdr>
        </w:div>
        <w:div w:id="121382450">
          <w:marLeft w:val="640"/>
          <w:marRight w:val="0"/>
          <w:marTop w:val="0"/>
          <w:marBottom w:val="0"/>
          <w:divBdr>
            <w:top w:val="none" w:sz="0" w:space="0" w:color="auto"/>
            <w:left w:val="none" w:sz="0" w:space="0" w:color="auto"/>
            <w:bottom w:val="none" w:sz="0" w:space="0" w:color="auto"/>
            <w:right w:val="none" w:sz="0" w:space="0" w:color="auto"/>
          </w:divBdr>
        </w:div>
        <w:div w:id="2086798915">
          <w:marLeft w:val="640"/>
          <w:marRight w:val="0"/>
          <w:marTop w:val="0"/>
          <w:marBottom w:val="0"/>
          <w:divBdr>
            <w:top w:val="none" w:sz="0" w:space="0" w:color="auto"/>
            <w:left w:val="none" w:sz="0" w:space="0" w:color="auto"/>
            <w:bottom w:val="none" w:sz="0" w:space="0" w:color="auto"/>
            <w:right w:val="none" w:sz="0" w:space="0" w:color="auto"/>
          </w:divBdr>
        </w:div>
        <w:div w:id="452595262">
          <w:marLeft w:val="640"/>
          <w:marRight w:val="0"/>
          <w:marTop w:val="0"/>
          <w:marBottom w:val="0"/>
          <w:divBdr>
            <w:top w:val="none" w:sz="0" w:space="0" w:color="auto"/>
            <w:left w:val="none" w:sz="0" w:space="0" w:color="auto"/>
            <w:bottom w:val="none" w:sz="0" w:space="0" w:color="auto"/>
            <w:right w:val="none" w:sz="0" w:space="0" w:color="auto"/>
          </w:divBdr>
        </w:div>
        <w:div w:id="38166101">
          <w:marLeft w:val="640"/>
          <w:marRight w:val="0"/>
          <w:marTop w:val="0"/>
          <w:marBottom w:val="0"/>
          <w:divBdr>
            <w:top w:val="none" w:sz="0" w:space="0" w:color="auto"/>
            <w:left w:val="none" w:sz="0" w:space="0" w:color="auto"/>
            <w:bottom w:val="none" w:sz="0" w:space="0" w:color="auto"/>
            <w:right w:val="none" w:sz="0" w:space="0" w:color="auto"/>
          </w:divBdr>
        </w:div>
        <w:div w:id="1200241936">
          <w:marLeft w:val="640"/>
          <w:marRight w:val="0"/>
          <w:marTop w:val="0"/>
          <w:marBottom w:val="0"/>
          <w:divBdr>
            <w:top w:val="none" w:sz="0" w:space="0" w:color="auto"/>
            <w:left w:val="none" w:sz="0" w:space="0" w:color="auto"/>
            <w:bottom w:val="none" w:sz="0" w:space="0" w:color="auto"/>
            <w:right w:val="none" w:sz="0" w:space="0" w:color="auto"/>
          </w:divBdr>
        </w:div>
        <w:div w:id="1250773774">
          <w:marLeft w:val="640"/>
          <w:marRight w:val="0"/>
          <w:marTop w:val="0"/>
          <w:marBottom w:val="0"/>
          <w:divBdr>
            <w:top w:val="none" w:sz="0" w:space="0" w:color="auto"/>
            <w:left w:val="none" w:sz="0" w:space="0" w:color="auto"/>
            <w:bottom w:val="none" w:sz="0" w:space="0" w:color="auto"/>
            <w:right w:val="none" w:sz="0" w:space="0" w:color="auto"/>
          </w:divBdr>
        </w:div>
        <w:div w:id="15355800">
          <w:marLeft w:val="640"/>
          <w:marRight w:val="0"/>
          <w:marTop w:val="0"/>
          <w:marBottom w:val="0"/>
          <w:divBdr>
            <w:top w:val="none" w:sz="0" w:space="0" w:color="auto"/>
            <w:left w:val="none" w:sz="0" w:space="0" w:color="auto"/>
            <w:bottom w:val="none" w:sz="0" w:space="0" w:color="auto"/>
            <w:right w:val="none" w:sz="0" w:space="0" w:color="auto"/>
          </w:divBdr>
        </w:div>
        <w:div w:id="323360904">
          <w:marLeft w:val="640"/>
          <w:marRight w:val="0"/>
          <w:marTop w:val="0"/>
          <w:marBottom w:val="0"/>
          <w:divBdr>
            <w:top w:val="none" w:sz="0" w:space="0" w:color="auto"/>
            <w:left w:val="none" w:sz="0" w:space="0" w:color="auto"/>
            <w:bottom w:val="none" w:sz="0" w:space="0" w:color="auto"/>
            <w:right w:val="none" w:sz="0" w:space="0" w:color="auto"/>
          </w:divBdr>
        </w:div>
        <w:div w:id="814950510">
          <w:marLeft w:val="640"/>
          <w:marRight w:val="0"/>
          <w:marTop w:val="0"/>
          <w:marBottom w:val="0"/>
          <w:divBdr>
            <w:top w:val="none" w:sz="0" w:space="0" w:color="auto"/>
            <w:left w:val="none" w:sz="0" w:space="0" w:color="auto"/>
            <w:bottom w:val="none" w:sz="0" w:space="0" w:color="auto"/>
            <w:right w:val="none" w:sz="0" w:space="0" w:color="auto"/>
          </w:divBdr>
        </w:div>
        <w:div w:id="274943626">
          <w:marLeft w:val="640"/>
          <w:marRight w:val="0"/>
          <w:marTop w:val="0"/>
          <w:marBottom w:val="0"/>
          <w:divBdr>
            <w:top w:val="none" w:sz="0" w:space="0" w:color="auto"/>
            <w:left w:val="none" w:sz="0" w:space="0" w:color="auto"/>
            <w:bottom w:val="none" w:sz="0" w:space="0" w:color="auto"/>
            <w:right w:val="none" w:sz="0" w:space="0" w:color="auto"/>
          </w:divBdr>
        </w:div>
        <w:div w:id="615253645">
          <w:marLeft w:val="640"/>
          <w:marRight w:val="0"/>
          <w:marTop w:val="0"/>
          <w:marBottom w:val="0"/>
          <w:divBdr>
            <w:top w:val="none" w:sz="0" w:space="0" w:color="auto"/>
            <w:left w:val="none" w:sz="0" w:space="0" w:color="auto"/>
            <w:bottom w:val="none" w:sz="0" w:space="0" w:color="auto"/>
            <w:right w:val="none" w:sz="0" w:space="0" w:color="auto"/>
          </w:divBdr>
        </w:div>
        <w:div w:id="1662125303">
          <w:marLeft w:val="640"/>
          <w:marRight w:val="0"/>
          <w:marTop w:val="0"/>
          <w:marBottom w:val="0"/>
          <w:divBdr>
            <w:top w:val="none" w:sz="0" w:space="0" w:color="auto"/>
            <w:left w:val="none" w:sz="0" w:space="0" w:color="auto"/>
            <w:bottom w:val="none" w:sz="0" w:space="0" w:color="auto"/>
            <w:right w:val="none" w:sz="0" w:space="0" w:color="auto"/>
          </w:divBdr>
        </w:div>
        <w:div w:id="388191293">
          <w:marLeft w:val="640"/>
          <w:marRight w:val="0"/>
          <w:marTop w:val="0"/>
          <w:marBottom w:val="0"/>
          <w:divBdr>
            <w:top w:val="none" w:sz="0" w:space="0" w:color="auto"/>
            <w:left w:val="none" w:sz="0" w:space="0" w:color="auto"/>
            <w:bottom w:val="none" w:sz="0" w:space="0" w:color="auto"/>
            <w:right w:val="none" w:sz="0" w:space="0" w:color="auto"/>
          </w:divBdr>
        </w:div>
        <w:div w:id="1082800771">
          <w:marLeft w:val="640"/>
          <w:marRight w:val="0"/>
          <w:marTop w:val="0"/>
          <w:marBottom w:val="0"/>
          <w:divBdr>
            <w:top w:val="none" w:sz="0" w:space="0" w:color="auto"/>
            <w:left w:val="none" w:sz="0" w:space="0" w:color="auto"/>
            <w:bottom w:val="none" w:sz="0" w:space="0" w:color="auto"/>
            <w:right w:val="none" w:sz="0" w:space="0" w:color="auto"/>
          </w:divBdr>
        </w:div>
        <w:div w:id="1094209806">
          <w:marLeft w:val="640"/>
          <w:marRight w:val="0"/>
          <w:marTop w:val="0"/>
          <w:marBottom w:val="0"/>
          <w:divBdr>
            <w:top w:val="none" w:sz="0" w:space="0" w:color="auto"/>
            <w:left w:val="none" w:sz="0" w:space="0" w:color="auto"/>
            <w:bottom w:val="none" w:sz="0" w:space="0" w:color="auto"/>
            <w:right w:val="none" w:sz="0" w:space="0" w:color="auto"/>
          </w:divBdr>
        </w:div>
        <w:div w:id="1980576378">
          <w:marLeft w:val="640"/>
          <w:marRight w:val="0"/>
          <w:marTop w:val="0"/>
          <w:marBottom w:val="0"/>
          <w:divBdr>
            <w:top w:val="none" w:sz="0" w:space="0" w:color="auto"/>
            <w:left w:val="none" w:sz="0" w:space="0" w:color="auto"/>
            <w:bottom w:val="none" w:sz="0" w:space="0" w:color="auto"/>
            <w:right w:val="none" w:sz="0" w:space="0" w:color="auto"/>
          </w:divBdr>
        </w:div>
        <w:div w:id="1211304302">
          <w:marLeft w:val="640"/>
          <w:marRight w:val="0"/>
          <w:marTop w:val="0"/>
          <w:marBottom w:val="0"/>
          <w:divBdr>
            <w:top w:val="none" w:sz="0" w:space="0" w:color="auto"/>
            <w:left w:val="none" w:sz="0" w:space="0" w:color="auto"/>
            <w:bottom w:val="none" w:sz="0" w:space="0" w:color="auto"/>
            <w:right w:val="none" w:sz="0" w:space="0" w:color="auto"/>
          </w:divBdr>
        </w:div>
        <w:div w:id="181554326">
          <w:marLeft w:val="640"/>
          <w:marRight w:val="0"/>
          <w:marTop w:val="0"/>
          <w:marBottom w:val="0"/>
          <w:divBdr>
            <w:top w:val="none" w:sz="0" w:space="0" w:color="auto"/>
            <w:left w:val="none" w:sz="0" w:space="0" w:color="auto"/>
            <w:bottom w:val="none" w:sz="0" w:space="0" w:color="auto"/>
            <w:right w:val="none" w:sz="0" w:space="0" w:color="auto"/>
          </w:divBdr>
        </w:div>
        <w:div w:id="257443044">
          <w:marLeft w:val="640"/>
          <w:marRight w:val="0"/>
          <w:marTop w:val="0"/>
          <w:marBottom w:val="0"/>
          <w:divBdr>
            <w:top w:val="none" w:sz="0" w:space="0" w:color="auto"/>
            <w:left w:val="none" w:sz="0" w:space="0" w:color="auto"/>
            <w:bottom w:val="none" w:sz="0" w:space="0" w:color="auto"/>
            <w:right w:val="none" w:sz="0" w:space="0" w:color="auto"/>
          </w:divBdr>
        </w:div>
        <w:div w:id="170263141">
          <w:marLeft w:val="640"/>
          <w:marRight w:val="0"/>
          <w:marTop w:val="0"/>
          <w:marBottom w:val="0"/>
          <w:divBdr>
            <w:top w:val="none" w:sz="0" w:space="0" w:color="auto"/>
            <w:left w:val="none" w:sz="0" w:space="0" w:color="auto"/>
            <w:bottom w:val="none" w:sz="0" w:space="0" w:color="auto"/>
            <w:right w:val="none" w:sz="0" w:space="0" w:color="auto"/>
          </w:divBdr>
        </w:div>
        <w:div w:id="1544831511">
          <w:marLeft w:val="640"/>
          <w:marRight w:val="0"/>
          <w:marTop w:val="0"/>
          <w:marBottom w:val="0"/>
          <w:divBdr>
            <w:top w:val="none" w:sz="0" w:space="0" w:color="auto"/>
            <w:left w:val="none" w:sz="0" w:space="0" w:color="auto"/>
            <w:bottom w:val="none" w:sz="0" w:space="0" w:color="auto"/>
            <w:right w:val="none" w:sz="0" w:space="0" w:color="auto"/>
          </w:divBdr>
        </w:div>
        <w:div w:id="736561153">
          <w:marLeft w:val="640"/>
          <w:marRight w:val="0"/>
          <w:marTop w:val="0"/>
          <w:marBottom w:val="0"/>
          <w:divBdr>
            <w:top w:val="none" w:sz="0" w:space="0" w:color="auto"/>
            <w:left w:val="none" w:sz="0" w:space="0" w:color="auto"/>
            <w:bottom w:val="none" w:sz="0" w:space="0" w:color="auto"/>
            <w:right w:val="none" w:sz="0" w:space="0" w:color="auto"/>
          </w:divBdr>
        </w:div>
        <w:div w:id="827938173">
          <w:marLeft w:val="640"/>
          <w:marRight w:val="0"/>
          <w:marTop w:val="0"/>
          <w:marBottom w:val="0"/>
          <w:divBdr>
            <w:top w:val="none" w:sz="0" w:space="0" w:color="auto"/>
            <w:left w:val="none" w:sz="0" w:space="0" w:color="auto"/>
            <w:bottom w:val="none" w:sz="0" w:space="0" w:color="auto"/>
            <w:right w:val="none" w:sz="0" w:space="0" w:color="auto"/>
          </w:divBdr>
        </w:div>
        <w:div w:id="784152636">
          <w:marLeft w:val="640"/>
          <w:marRight w:val="0"/>
          <w:marTop w:val="0"/>
          <w:marBottom w:val="0"/>
          <w:divBdr>
            <w:top w:val="none" w:sz="0" w:space="0" w:color="auto"/>
            <w:left w:val="none" w:sz="0" w:space="0" w:color="auto"/>
            <w:bottom w:val="none" w:sz="0" w:space="0" w:color="auto"/>
            <w:right w:val="none" w:sz="0" w:space="0" w:color="auto"/>
          </w:divBdr>
        </w:div>
        <w:div w:id="854537843">
          <w:marLeft w:val="640"/>
          <w:marRight w:val="0"/>
          <w:marTop w:val="0"/>
          <w:marBottom w:val="0"/>
          <w:divBdr>
            <w:top w:val="none" w:sz="0" w:space="0" w:color="auto"/>
            <w:left w:val="none" w:sz="0" w:space="0" w:color="auto"/>
            <w:bottom w:val="none" w:sz="0" w:space="0" w:color="auto"/>
            <w:right w:val="none" w:sz="0" w:space="0" w:color="auto"/>
          </w:divBdr>
        </w:div>
        <w:div w:id="391587458">
          <w:marLeft w:val="640"/>
          <w:marRight w:val="0"/>
          <w:marTop w:val="0"/>
          <w:marBottom w:val="0"/>
          <w:divBdr>
            <w:top w:val="none" w:sz="0" w:space="0" w:color="auto"/>
            <w:left w:val="none" w:sz="0" w:space="0" w:color="auto"/>
            <w:bottom w:val="none" w:sz="0" w:space="0" w:color="auto"/>
            <w:right w:val="none" w:sz="0" w:space="0" w:color="auto"/>
          </w:divBdr>
        </w:div>
        <w:div w:id="307562028">
          <w:marLeft w:val="640"/>
          <w:marRight w:val="0"/>
          <w:marTop w:val="0"/>
          <w:marBottom w:val="0"/>
          <w:divBdr>
            <w:top w:val="none" w:sz="0" w:space="0" w:color="auto"/>
            <w:left w:val="none" w:sz="0" w:space="0" w:color="auto"/>
            <w:bottom w:val="none" w:sz="0" w:space="0" w:color="auto"/>
            <w:right w:val="none" w:sz="0" w:space="0" w:color="auto"/>
          </w:divBdr>
        </w:div>
        <w:div w:id="2122408302">
          <w:marLeft w:val="640"/>
          <w:marRight w:val="0"/>
          <w:marTop w:val="0"/>
          <w:marBottom w:val="0"/>
          <w:divBdr>
            <w:top w:val="none" w:sz="0" w:space="0" w:color="auto"/>
            <w:left w:val="none" w:sz="0" w:space="0" w:color="auto"/>
            <w:bottom w:val="none" w:sz="0" w:space="0" w:color="auto"/>
            <w:right w:val="none" w:sz="0" w:space="0" w:color="auto"/>
          </w:divBdr>
        </w:div>
        <w:div w:id="722410692">
          <w:marLeft w:val="640"/>
          <w:marRight w:val="0"/>
          <w:marTop w:val="0"/>
          <w:marBottom w:val="0"/>
          <w:divBdr>
            <w:top w:val="none" w:sz="0" w:space="0" w:color="auto"/>
            <w:left w:val="none" w:sz="0" w:space="0" w:color="auto"/>
            <w:bottom w:val="none" w:sz="0" w:space="0" w:color="auto"/>
            <w:right w:val="none" w:sz="0" w:space="0" w:color="auto"/>
          </w:divBdr>
        </w:div>
      </w:divsChild>
    </w:div>
    <w:div w:id="1518881900">
      <w:bodyDiv w:val="1"/>
      <w:marLeft w:val="0"/>
      <w:marRight w:val="0"/>
      <w:marTop w:val="0"/>
      <w:marBottom w:val="0"/>
      <w:divBdr>
        <w:top w:val="none" w:sz="0" w:space="0" w:color="auto"/>
        <w:left w:val="none" w:sz="0" w:space="0" w:color="auto"/>
        <w:bottom w:val="none" w:sz="0" w:space="0" w:color="auto"/>
        <w:right w:val="none" w:sz="0" w:space="0" w:color="auto"/>
      </w:divBdr>
    </w:div>
    <w:div w:id="1520583872">
      <w:bodyDiv w:val="1"/>
      <w:marLeft w:val="0"/>
      <w:marRight w:val="0"/>
      <w:marTop w:val="0"/>
      <w:marBottom w:val="0"/>
      <w:divBdr>
        <w:top w:val="none" w:sz="0" w:space="0" w:color="auto"/>
        <w:left w:val="none" w:sz="0" w:space="0" w:color="auto"/>
        <w:bottom w:val="none" w:sz="0" w:space="0" w:color="auto"/>
        <w:right w:val="none" w:sz="0" w:space="0" w:color="auto"/>
      </w:divBdr>
      <w:divsChild>
        <w:div w:id="278337822">
          <w:marLeft w:val="480"/>
          <w:marRight w:val="0"/>
          <w:marTop w:val="0"/>
          <w:marBottom w:val="0"/>
          <w:divBdr>
            <w:top w:val="none" w:sz="0" w:space="0" w:color="auto"/>
            <w:left w:val="none" w:sz="0" w:space="0" w:color="auto"/>
            <w:bottom w:val="none" w:sz="0" w:space="0" w:color="auto"/>
            <w:right w:val="none" w:sz="0" w:space="0" w:color="auto"/>
          </w:divBdr>
        </w:div>
        <w:div w:id="66389628">
          <w:marLeft w:val="480"/>
          <w:marRight w:val="0"/>
          <w:marTop w:val="0"/>
          <w:marBottom w:val="0"/>
          <w:divBdr>
            <w:top w:val="none" w:sz="0" w:space="0" w:color="auto"/>
            <w:left w:val="none" w:sz="0" w:space="0" w:color="auto"/>
            <w:bottom w:val="none" w:sz="0" w:space="0" w:color="auto"/>
            <w:right w:val="none" w:sz="0" w:space="0" w:color="auto"/>
          </w:divBdr>
        </w:div>
        <w:div w:id="227813112">
          <w:marLeft w:val="480"/>
          <w:marRight w:val="0"/>
          <w:marTop w:val="0"/>
          <w:marBottom w:val="0"/>
          <w:divBdr>
            <w:top w:val="none" w:sz="0" w:space="0" w:color="auto"/>
            <w:left w:val="none" w:sz="0" w:space="0" w:color="auto"/>
            <w:bottom w:val="none" w:sz="0" w:space="0" w:color="auto"/>
            <w:right w:val="none" w:sz="0" w:space="0" w:color="auto"/>
          </w:divBdr>
        </w:div>
        <w:div w:id="316036420">
          <w:marLeft w:val="480"/>
          <w:marRight w:val="0"/>
          <w:marTop w:val="0"/>
          <w:marBottom w:val="0"/>
          <w:divBdr>
            <w:top w:val="none" w:sz="0" w:space="0" w:color="auto"/>
            <w:left w:val="none" w:sz="0" w:space="0" w:color="auto"/>
            <w:bottom w:val="none" w:sz="0" w:space="0" w:color="auto"/>
            <w:right w:val="none" w:sz="0" w:space="0" w:color="auto"/>
          </w:divBdr>
        </w:div>
        <w:div w:id="292633779">
          <w:marLeft w:val="480"/>
          <w:marRight w:val="0"/>
          <w:marTop w:val="0"/>
          <w:marBottom w:val="0"/>
          <w:divBdr>
            <w:top w:val="none" w:sz="0" w:space="0" w:color="auto"/>
            <w:left w:val="none" w:sz="0" w:space="0" w:color="auto"/>
            <w:bottom w:val="none" w:sz="0" w:space="0" w:color="auto"/>
            <w:right w:val="none" w:sz="0" w:space="0" w:color="auto"/>
          </w:divBdr>
        </w:div>
        <w:div w:id="1532646289">
          <w:marLeft w:val="480"/>
          <w:marRight w:val="0"/>
          <w:marTop w:val="0"/>
          <w:marBottom w:val="0"/>
          <w:divBdr>
            <w:top w:val="none" w:sz="0" w:space="0" w:color="auto"/>
            <w:left w:val="none" w:sz="0" w:space="0" w:color="auto"/>
            <w:bottom w:val="none" w:sz="0" w:space="0" w:color="auto"/>
            <w:right w:val="none" w:sz="0" w:space="0" w:color="auto"/>
          </w:divBdr>
        </w:div>
        <w:div w:id="814373390">
          <w:marLeft w:val="480"/>
          <w:marRight w:val="0"/>
          <w:marTop w:val="0"/>
          <w:marBottom w:val="0"/>
          <w:divBdr>
            <w:top w:val="none" w:sz="0" w:space="0" w:color="auto"/>
            <w:left w:val="none" w:sz="0" w:space="0" w:color="auto"/>
            <w:bottom w:val="none" w:sz="0" w:space="0" w:color="auto"/>
            <w:right w:val="none" w:sz="0" w:space="0" w:color="auto"/>
          </w:divBdr>
        </w:div>
        <w:div w:id="842358840">
          <w:marLeft w:val="480"/>
          <w:marRight w:val="0"/>
          <w:marTop w:val="0"/>
          <w:marBottom w:val="0"/>
          <w:divBdr>
            <w:top w:val="none" w:sz="0" w:space="0" w:color="auto"/>
            <w:left w:val="none" w:sz="0" w:space="0" w:color="auto"/>
            <w:bottom w:val="none" w:sz="0" w:space="0" w:color="auto"/>
            <w:right w:val="none" w:sz="0" w:space="0" w:color="auto"/>
          </w:divBdr>
        </w:div>
        <w:div w:id="1022439671">
          <w:marLeft w:val="480"/>
          <w:marRight w:val="0"/>
          <w:marTop w:val="0"/>
          <w:marBottom w:val="0"/>
          <w:divBdr>
            <w:top w:val="none" w:sz="0" w:space="0" w:color="auto"/>
            <w:left w:val="none" w:sz="0" w:space="0" w:color="auto"/>
            <w:bottom w:val="none" w:sz="0" w:space="0" w:color="auto"/>
            <w:right w:val="none" w:sz="0" w:space="0" w:color="auto"/>
          </w:divBdr>
        </w:div>
        <w:div w:id="774520961">
          <w:marLeft w:val="480"/>
          <w:marRight w:val="0"/>
          <w:marTop w:val="0"/>
          <w:marBottom w:val="0"/>
          <w:divBdr>
            <w:top w:val="none" w:sz="0" w:space="0" w:color="auto"/>
            <w:left w:val="none" w:sz="0" w:space="0" w:color="auto"/>
            <w:bottom w:val="none" w:sz="0" w:space="0" w:color="auto"/>
            <w:right w:val="none" w:sz="0" w:space="0" w:color="auto"/>
          </w:divBdr>
        </w:div>
        <w:div w:id="1583953041">
          <w:marLeft w:val="480"/>
          <w:marRight w:val="0"/>
          <w:marTop w:val="0"/>
          <w:marBottom w:val="0"/>
          <w:divBdr>
            <w:top w:val="none" w:sz="0" w:space="0" w:color="auto"/>
            <w:left w:val="none" w:sz="0" w:space="0" w:color="auto"/>
            <w:bottom w:val="none" w:sz="0" w:space="0" w:color="auto"/>
            <w:right w:val="none" w:sz="0" w:space="0" w:color="auto"/>
          </w:divBdr>
        </w:div>
        <w:div w:id="1501580596">
          <w:marLeft w:val="480"/>
          <w:marRight w:val="0"/>
          <w:marTop w:val="0"/>
          <w:marBottom w:val="0"/>
          <w:divBdr>
            <w:top w:val="none" w:sz="0" w:space="0" w:color="auto"/>
            <w:left w:val="none" w:sz="0" w:space="0" w:color="auto"/>
            <w:bottom w:val="none" w:sz="0" w:space="0" w:color="auto"/>
            <w:right w:val="none" w:sz="0" w:space="0" w:color="auto"/>
          </w:divBdr>
        </w:div>
        <w:div w:id="1084688349">
          <w:marLeft w:val="480"/>
          <w:marRight w:val="0"/>
          <w:marTop w:val="0"/>
          <w:marBottom w:val="0"/>
          <w:divBdr>
            <w:top w:val="none" w:sz="0" w:space="0" w:color="auto"/>
            <w:left w:val="none" w:sz="0" w:space="0" w:color="auto"/>
            <w:bottom w:val="none" w:sz="0" w:space="0" w:color="auto"/>
            <w:right w:val="none" w:sz="0" w:space="0" w:color="auto"/>
          </w:divBdr>
        </w:div>
        <w:div w:id="753160598">
          <w:marLeft w:val="480"/>
          <w:marRight w:val="0"/>
          <w:marTop w:val="0"/>
          <w:marBottom w:val="0"/>
          <w:divBdr>
            <w:top w:val="none" w:sz="0" w:space="0" w:color="auto"/>
            <w:left w:val="none" w:sz="0" w:space="0" w:color="auto"/>
            <w:bottom w:val="none" w:sz="0" w:space="0" w:color="auto"/>
            <w:right w:val="none" w:sz="0" w:space="0" w:color="auto"/>
          </w:divBdr>
        </w:div>
        <w:div w:id="1243218652">
          <w:marLeft w:val="480"/>
          <w:marRight w:val="0"/>
          <w:marTop w:val="0"/>
          <w:marBottom w:val="0"/>
          <w:divBdr>
            <w:top w:val="none" w:sz="0" w:space="0" w:color="auto"/>
            <w:left w:val="none" w:sz="0" w:space="0" w:color="auto"/>
            <w:bottom w:val="none" w:sz="0" w:space="0" w:color="auto"/>
            <w:right w:val="none" w:sz="0" w:space="0" w:color="auto"/>
          </w:divBdr>
        </w:div>
        <w:div w:id="1651864182">
          <w:marLeft w:val="480"/>
          <w:marRight w:val="0"/>
          <w:marTop w:val="0"/>
          <w:marBottom w:val="0"/>
          <w:divBdr>
            <w:top w:val="none" w:sz="0" w:space="0" w:color="auto"/>
            <w:left w:val="none" w:sz="0" w:space="0" w:color="auto"/>
            <w:bottom w:val="none" w:sz="0" w:space="0" w:color="auto"/>
            <w:right w:val="none" w:sz="0" w:space="0" w:color="auto"/>
          </w:divBdr>
        </w:div>
        <w:div w:id="641233795">
          <w:marLeft w:val="480"/>
          <w:marRight w:val="0"/>
          <w:marTop w:val="0"/>
          <w:marBottom w:val="0"/>
          <w:divBdr>
            <w:top w:val="none" w:sz="0" w:space="0" w:color="auto"/>
            <w:left w:val="none" w:sz="0" w:space="0" w:color="auto"/>
            <w:bottom w:val="none" w:sz="0" w:space="0" w:color="auto"/>
            <w:right w:val="none" w:sz="0" w:space="0" w:color="auto"/>
          </w:divBdr>
        </w:div>
        <w:div w:id="76560196">
          <w:marLeft w:val="480"/>
          <w:marRight w:val="0"/>
          <w:marTop w:val="0"/>
          <w:marBottom w:val="0"/>
          <w:divBdr>
            <w:top w:val="none" w:sz="0" w:space="0" w:color="auto"/>
            <w:left w:val="none" w:sz="0" w:space="0" w:color="auto"/>
            <w:bottom w:val="none" w:sz="0" w:space="0" w:color="auto"/>
            <w:right w:val="none" w:sz="0" w:space="0" w:color="auto"/>
          </w:divBdr>
        </w:div>
        <w:div w:id="1482499387">
          <w:marLeft w:val="480"/>
          <w:marRight w:val="0"/>
          <w:marTop w:val="0"/>
          <w:marBottom w:val="0"/>
          <w:divBdr>
            <w:top w:val="none" w:sz="0" w:space="0" w:color="auto"/>
            <w:left w:val="none" w:sz="0" w:space="0" w:color="auto"/>
            <w:bottom w:val="none" w:sz="0" w:space="0" w:color="auto"/>
            <w:right w:val="none" w:sz="0" w:space="0" w:color="auto"/>
          </w:divBdr>
        </w:div>
        <w:div w:id="1381317319">
          <w:marLeft w:val="480"/>
          <w:marRight w:val="0"/>
          <w:marTop w:val="0"/>
          <w:marBottom w:val="0"/>
          <w:divBdr>
            <w:top w:val="none" w:sz="0" w:space="0" w:color="auto"/>
            <w:left w:val="none" w:sz="0" w:space="0" w:color="auto"/>
            <w:bottom w:val="none" w:sz="0" w:space="0" w:color="auto"/>
            <w:right w:val="none" w:sz="0" w:space="0" w:color="auto"/>
          </w:divBdr>
        </w:div>
      </w:divsChild>
    </w:div>
    <w:div w:id="1527018743">
      <w:bodyDiv w:val="1"/>
      <w:marLeft w:val="0"/>
      <w:marRight w:val="0"/>
      <w:marTop w:val="0"/>
      <w:marBottom w:val="0"/>
      <w:divBdr>
        <w:top w:val="none" w:sz="0" w:space="0" w:color="auto"/>
        <w:left w:val="none" w:sz="0" w:space="0" w:color="auto"/>
        <w:bottom w:val="none" w:sz="0" w:space="0" w:color="auto"/>
        <w:right w:val="none" w:sz="0" w:space="0" w:color="auto"/>
      </w:divBdr>
      <w:divsChild>
        <w:div w:id="1813673389">
          <w:marLeft w:val="480"/>
          <w:marRight w:val="0"/>
          <w:marTop w:val="0"/>
          <w:marBottom w:val="0"/>
          <w:divBdr>
            <w:top w:val="none" w:sz="0" w:space="0" w:color="auto"/>
            <w:left w:val="none" w:sz="0" w:space="0" w:color="auto"/>
            <w:bottom w:val="none" w:sz="0" w:space="0" w:color="auto"/>
            <w:right w:val="none" w:sz="0" w:space="0" w:color="auto"/>
          </w:divBdr>
        </w:div>
        <w:div w:id="1694577892">
          <w:marLeft w:val="480"/>
          <w:marRight w:val="0"/>
          <w:marTop w:val="0"/>
          <w:marBottom w:val="0"/>
          <w:divBdr>
            <w:top w:val="none" w:sz="0" w:space="0" w:color="auto"/>
            <w:left w:val="none" w:sz="0" w:space="0" w:color="auto"/>
            <w:bottom w:val="none" w:sz="0" w:space="0" w:color="auto"/>
            <w:right w:val="none" w:sz="0" w:space="0" w:color="auto"/>
          </w:divBdr>
        </w:div>
        <w:div w:id="497501511">
          <w:marLeft w:val="480"/>
          <w:marRight w:val="0"/>
          <w:marTop w:val="0"/>
          <w:marBottom w:val="0"/>
          <w:divBdr>
            <w:top w:val="none" w:sz="0" w:space="0" w:color="auto"/>
            <w:left w:val="none" w:sz="0" w:space="0" w:color="auto"/>
            <w:bottom w:val="none" w:sz="0" w:space="0" w:color="auto"/>
            <w:right w:val="none" w:sz="0" w:space="0" w:color="auto"/>
          </w:divBdr>
        </w:div>
        <w:div w:id="1615088076">
          <w:marLeft w:val="480"/>
          <w:marRight w:val="0"/>
          <w:marTop w:val="0"/>
          <w:marBottom w:val="0"/>
          <w:divBdr>
            <w:top w:val="none" w:sz="0" w:space="0" w:color="auto"/>
            <w:left w:val="none" w:sz="0" w:space="0" w:color="auto"/>
            <w:bottom w:val="none" w:sz="0" w:space="0" w:color="auto"/>
            <w:right w:val="none" w:sz="0" w:space="0" w:color="auto"/>
          </w:divBdr>
        </w:div>
        <w:div w:id="323512764">
          <w:marLeft w:val="480"/>
          <w:marRight w:val="0"/>
          <w:marTop w:val="0"/>
          <w:marBottom w:val="0"/>
          <w:divBdr>
            <w:top w:val="none" w:sz="0" w:space="0" w:color="auto"/>
            <w:left w:val="none" w:sz="0" w:space="0" w:color="auto"/>
            <w:bottom w:val="none" w:sz="0" w:space="0" w:color="auto"/>
            <w:right w:val="none" w:sz="0" w:space="0" w:color="auto"/>
          </w:divBdr>
        </w:div>
        <w:div w:id="1400519359">
          <w:marLeft w:val="480"/>
          <w:marRight w:val="0"/>
          <w:marTop w:val="0"/>
          <w:marBottom w:val="0"/>
          <w:divBdr>
            <w:top w:val="none" w:sz="0" w:space="0" w:color="auto"/>
            <w:left w:val="none" w:sz="0" w:space="0" w:color="auto"/>
            <w:bottom w:val="none" w:sz="0" w:space="0" w:color="auto"/>
            <w:right w:val="none" w:sz="0" w:space="0" w:color="auto"/>
          </w:divBdr>
        </w:div>
        <w:div w:id="1227573931">
          <w:marLeft w:val="480"/>
          <w:marRight w:val="0"/>
          <w:marTop w:val="0"/>
          <w:marBottom w:val="0"/>
          <w:divBdr>
            <w:top w:val="none" w:sz="0" w:space="0" w:color="auto"/>
            <w:left w:val="none" w:sz="0" w:space="0" w:color="auto"/>
            <w:bottom w:val="none" w:sz="0" w:space="0" w:color="auto"/>
            <w:right w:val="none" w:sz="0" w:space="0" w:color="auto"/>
          </w:divBdr>
        </w:div>
        <w:div w:id="157162106">
          <w:marLeft w:val="480"/>
          <w:marRight w:val="0"/>
          <w:marTop w:val="0"/>
          <w:marBottom w:val="0"/>
          <w:divBdr>
            <w:top w:val="none" w:sz="0" w:space="0" w:color="auto"/>
            <w:left w:val="none" w:sz="0" w:space="0" w:color="auto"/>
            <w:bottom w:val="none" w:sz="0" w:space="0" w:color="auto"/>
            <w:right w:val="none" w:sz="0" w:space="0" w:color="auto"/>
          </w:divBdr>
        </w:div>
        <w:div w:id="1433164420">
          <w:marLeft w:val="480"/>
          <w:marRight w:val="0"/>
          <w:marTop w:val="0"/>
          <w:marBottom w:val="0"/>
          <w:divBdr>
            <w:top w:val="none" w:sz="0" w:space="0" w:color="auto"/>
            <w:left w:val="none" w:sz="0" w:space="0" w:color="auto"/>
            <w:bottom w:val="none" w:sz="0" w:space="0" w:color="auto"/>
            <w:right w:val="none" w:sz="0" w:space="0" w:color="auto"/>
          </w:divBdr>
        </w:div>
        <w:div w:id="381757706">
          <w:marLeft w:val="480"/>
          <w:marRight w:val="0"/>
          <w:marTop w:val="0"/>
          <w:marBottom w:val="0"/>
          <w:divBdr>
            <w:top w:val="none" w:sz="0" w:space="0" w:color="auto"/>
            <w:left w:val="none" w:sz="0" w:space="0" w:color="auto"/>
            <w:bottom w:val="none" w:sz="0" w:space="0" w:color="auto"/>
            <w:right w:val="none" w:sz="0" w:space="0" w:color="auto"/>
          </w:divBdr>
        </w:div>
        <w:div w:id="26029138">
          <w:marLeft w:val="480"/>
          <w:marRight w:val="0"/>
          <w:marTop w:val="0"/>
          <w:marBottom w:val="0"/>
          <w:divBdr>
            <w:top w:val="none" w:sz="0" w:space="0" w:color="auto"/>
            <w:left w:val="none" w:sz="0" w:space="0" w:color="auto"/>
            <w:bottom w:val="none" w:sz="0" w:space="0" w:color="auto"/>
            <w:right w:val="none" w:sz="0" w:space="0" w:color="auto"/>
          </w:divBdr>
        </w:div>
        <w:div w:id="412356899">
          <w:marLeft w:val="480"/>
          <w:marRight w:val="0"/>
          <w:marTop w:val="0"/>
          <w:marBottom w:val="0"/>
          <w:divBdr>
            <w:top w:val="none" w:sz="0" w:space="0" w:color="auto"/>
            <w:left w:val="none" w:sz="0" w:space="0" w:color="auto"/>
            <w:bottom w:val="none" w:sz="0" w:space="0" w:color="auto"/>
            <w:right w:val="none" w:sz="0" w:space="0" w:color="auto"/>
          </w:divBdr>
        </w:div>
        <w:div w:id="159856473">
          <w:marLeft w:val="480"/>
          <w:marRight w:val="0"/>
          <w:marTop w:val="0"/>
          <w:marBottom w:val="0"/>
          <w:divBdr>
            <w:top w:val="none" w:sz="0" w:space="0" w:color="auto"/>
            <w:left w:val="none" w:sz="0" w:space="0" w:color="auto"/>
            <w:bottom w:val="none" w:sz="0" w:space="0" w:color="auto"/>
            <w:right w:val="none" w:sz="0" w:space="0" w:color="auto"/>
          </w:divBdr>
        </w:div>
        <w:div w:id="602229694">
          <w:marLeft w:val="480"/>
          <w:marRight w:val="0"/>
          <w:marTop w:val="0"/>
          <w:marBottom w:val="0"/>
          <w:divBdr>
            <w:top w:val="none" w:sz="0" w:space="0" w:color="auto"/>
            <w:left w:val="none" w:sz="0" w:space="0" w:color="auto"/>
            <w:bottom w:val="none" w:sz="0" w:space="0" w:color="auto"/>
            <w:right w:val="none" w:sz="0" w:space="0" w:color="auto"/>
          </w:divBdr>
        </w:div>
        <w:div w:id="2146579905">
          <w:marLeft w:val="480"/>
          <w:marRight w:val="0"/>
          <w:marTop w:val="0"/>
          <w:marBottom w:val="0"/>
          <w:divBdr>
            <w:top w:val="none" w:sz="0" w:space="0" w:color="auto"/>
            <w:left w:val="none" w:sz="0" w:space="0" w:color="auto"/>
            <w:bottom w:val="none" w:sz="0" w:space="0" w:color="auto"/>
            <w:right w:val="none" w:sz="0" w:space="0" w:color="auto"/>
          </w:divBdr>
        </w:div>
        <w:div w:id="1530219046">
          <w:marLeft w:val="480"/>
          <w:marRight w:val="0"/>
          <w:marTop w:val="0"/>
          <w:marBottom w:val="0"/>
          <w:divBdr>
            <w:top w:val="none" w:sz="0" w:space="0" w:color="auto"/>
            <w:left w:val="none" w:sz="0" w:space="0" w:color="auto"/>
            <w:bottom w:val="none" w:sz="0" w:space="0" w:color="auto"/>
            <w:right w:val="none" w:sz="0" w:space="0" w:color="auto"/>
          </w:divBdr>
        </w:div>
        <w:div w:id="628173992">
          <w:marLeft w:val="480"/>
          <w:marRight w:val="0"/>
          <w:marTop w:val="0"/>
          <w:marBottom w:val="0"/>
          <w:divBdr>
            <w:top w:val="none" w:sz="0" w:space="0" w:color="auto"/>
            <w:left w:val="none" w:sz="0" w:space="0" w:color="auto"/>
            <w:bottom w:val="none" w:sz="0" w:space="0" w:color="auto"/>
            <w:right w:val="none" w:sz="0" w:space="0" w:color="auto"/>
          </w:divBdr>
        </w:div>
        <w:div w:id="1879586707">
          <w:marLeft w:val="480"/>
          <w:marRight w:val="0"/>
          <w:marTop w:val="0"/>
          <w:marBottom w:val="0"/>
          <w:divBdr>
            <w:top w:val="none" w:sz="0" w:space="0" w:color="auto"/>
            <w:left w:val="none" w:sz="0" w:space="0" w:color="auto"/>
            <w:bottom w:val="none" w:sz="0" w:space="0" w:color="auto"/>
            <w:right w:val="none" w:sz="0" w:space="0" w:color="auto"/>
          </w:divBdr>
        </w:div>
        <w:div w:id="1746340085">
          <w:marLeft w:val="480"/>
          <w:marRight w:val="0"/>
          <w:marTop w:val="0"/>
          <w:marBottom w:val="0"/>
          <w:divBdr>
            <w:top w:val="none" w:sz="0" w:space="0" w:color="auto"/>
            <w:left w:val="none" w:sz="0" w:space="0" w:color="auto"/>
            <w:bottom w:val="none" w:sz="0" w:space="0" w:color="auto"/>
            <w:right w:val="none" w:sz="0" w:space="0" w:color="auto"/>
          </w:divBdr>
        </w:div>
        <w:div w:id="1662344439">
          <w:marLeft w:val="480"/>
          <w:marRight w:val="0"/>
          <w:marTop w:val="0"/>
          <w:marBottom w:val="0"/>
          <w:divBdr>
            <w:top w:val="none" w:sz="0" w:space="0" w:color="auto"/>
            <w:left w:val="none" w:sz="0" w:space="0" w:color="auto"/>
            <w:bottom w:val="none" w:sz="0" w:space="0" w:color="auto"/>
            <w:right w:val="none" w:sz="0" w:space="0" w:color="auto"/>
          </w:divBdr>
        </w:div>
        <w:div w:id="756023969">
          <w:marLeft w:val="480"/>
          <w:marRight w:val="0"/>
          <w:marTop w:val="0"/>
          <w:marBottom w:val="0"/>
          <w:divBdr>
            <w:top w:val="none" w:sz="0" w:space="0" w:color="auto"/>
            <w:left w:val="none" w:sz="0" w:space="0" w:color="auto"/>
            <w:bottom w:val="none" w:sz="0" w:space="0" w:color="auto"/>
            <w:right w:val="none" w:sz="0" w:space="0" w:color="auto"/>
          </w:divBdr>
        </w:div>
        <w:div w:id="644315073">
          <w:marLeft w:val="480"/>
          <w:marRight w:val="0"/>
          <w:marTop w:val="0"/>
          <w:marBottom w:val="0"/>
          <w:divBdr>
            <w:top w:val="none" w:sz="0" w:space="0" w:color="auto"/>
            <w:left w:val="none" w:sz="0" w:space="0" w:color="auto"/>
            <w:bottom w:val="none" w:sz="0" w:space="0" w:color="auto"/>
            <w:right w:val="none" w:sz="0" w:space="0" w:color="auto"/>
          </w:divBdr>
        </w:div>
        <w:div w:id="1924148639">
          <w:marLeft w:val="480"/>
          <w:marRight w:val="0"/>
          <w:marTop w:val="0"/>
          <w:marBottom w:val="0"/>
          <w:divBdr>
            <w:top w:val="none" w:sz="0" w:space="0" w:color="auto"/>
            <w:left w:val="none" w:sz="0" w:space="0" w:color="auto"/>
            <w:bottom w:val="none" w:sz="0" w:space="0" w:color="auto"/>
            <w:right w:val="none" w:sz="0" w:space="0" w:color="auto"/>
          </w:divBdr>
        </w:div>
        <w:div w:id="1828477868">
          <w:marLeft w:val="480"/>
          <w:marRight w:val="0"/>
          <w:marTop w:val="0"/>
          <w:marBottom w:val="0"/>
          <w:divBdr>
            <w:top w:val="none" w:sz="0" w:space="0" w:color="auto"/>
            <w:left w:val="none" w:sz="0" w:space="0" w:color="auto"/>
            <w:bottom w:val="none" w:sz="0" w:space="0" w:color="auto"/>
            <w:right w:val="none" w:sz="0" w:space="0" w:color="auto"/>
          </w:divBdr>
        </w:div>
        <w:div w:id="1098137297">
          <w:marLeft w:val="480"/>
          <w:marRight w:val="0"/>
          <w:marTop w:val="0"/>
          <w:marBottom w:val="0"/>
          <w:divBdr>
            <w:top w:val="none" w:sz="0" w:space="0" w:color="auto"/>
            <w:left w:val="none" w:sz="0" w:space="0" w:color="auto"/>
            <w:bottom w:val="none" w:sz="0" w:space="0" w:color="auto"/>
            <w:right w:val="none" w:sz="0" w:space="0" w:color="auto"/>
          </w:divBdr>
        </w:div>
        <w:div w:id="1587373951">
          <w:marLeft w:val="480"/>
          <w:marRight w:val="0"/>
          <w:marTop w:val="0"/>
          <w:marBottom w:val="0"/>
          <w:divBdr>
            <w:top w:val="none" w:sz="0" w:space="0" w:color="auto"/>
            <w:left w:val="none" w:sz="0" w:space="0" w:color="auto"/>
            <w:bottom w:val="none" w:sz="0" w:space="0" w:color="auto"/>
            <w:right w:val="none" w:sz="0" w:space="0" w:color="auto"/>
          </w:divBdr>
        </w:div>
        <w:div w:id="764224553">
          <w:marLeft w:val="480"/>
          <w:marRight w:val="0"/>
          <w:marTop w:val="0"/>
          <w:marBottom w:val="0"/>
          <w:divBdr>
            <w:top w:val="none" w:sz="0" w:space="0" w:color="auto"/>
            <w:left w:val="none" w:sz="0" w:space="0" w:color="auto"/>
            <w:bottom w:val="none" w:sz="0" w:space="0" w:color="auto"/>
            <w:right w:val="none" w:sz="0" w:space="0" w:color="auto"/>
          </w:divBdr>
        </w:div>
        <w:div w:id="519005250">
          <w:marLeft w:val="480"/>
          <w:marRight w:val="0"/>
          <w:marTop w:val="0"/>
          <w:marBottom w:val="0"/>
          <w:divBdr>
            <w:top w:val="none" w:sz="0" w:space="0" w:color="auto"/>
            <w:left w:val="none" w:sz="0" w:space="0" w:color="auto"/>
            <w:bottom w:val="none" w:sz="0" w:space="0" w:color="auto"/>
            <w:right w:val="none" w:sz="0" w:space="0" w:color="auto"/>
          </w:divBdr>
        </w:div>
        <w:div w:id="343286378">
          <w:marLeft w:val="480"/>
          <w:marRight w:val="0"/>
          <w:marTop w:val="0"/>
          <w:marBottom w:val="0"/>
          <w:divBdr>
            <w:top w:val="none" w:sz="0" w:space="0" w:color="auto"/>
            <w:left w:val="none" w:sz="0" w:space="0" w:color="auto"/>
            <w:bottom w:val="none" w:sz="0" w:space="0" w:color="auto"/>
            <w:right w:val="none" w:sz="0" w:space="0" w:color="auto"/>
          </w:divBdr>
        </w:div>
        <w:div w:id="904336505">
          <w:marLeft w:val="480"/>
          <w:marRight w:val="0"/>
          <w:marTop w:val="0"/>
          <w:marBottom w:val="0"/>
          <w:divBdr>
            <w:top w:val="none" w:sz="0" w:space="0" w:color="auto"/>
            <w:left w:val="none" w:sz="0" w:space="0" w:color="auto"/>
            <w:bottom w:val="none" w:sz="0" w:space="0" w:color="auto"/>
            <w:right w:val="none" w:sz="0" w:space="0" w:color="auto"/>
          </w:divBdr>
        </w:div>
        <w:div w:id="417488430">
          <w:marLeft w:val="480"/>
          <w:marRight w:val="0"/>
          <w:marTop w:val="0"/>
          <w:marBottom w:val="0"/>
          <w:divBdr>
            <w:top w:val="none" w:sz="0" w:space="0" w:color="auto"/>
            <w:left w:val="none" w:sz="0" w:space="0" w:color="auto"/>
            <w:bottom w:val="none" w:sz="0" w:space="0" w:color="auto"/>
            <w:right w:val="none" w:sz="0" w:space="0" w:color="auto"/>
          </w:divBdr>
        </w:div>
        <w:div w:id="1350179306">
          <w:marLeft w:val="480"/>
          <w:marRight w:val="0"/>
          <w:marTop w:val="0"/>
          <w:marBottom w:val="0"/>
          <w:divBdr>
            <w:top w:val="none" w:sz="0" w:space="0" w:color="auto"/>
            <w:left w:val="none" w:sz="0" w:space="0" w:color="auto"/>
            <w:bottom w:val="none" w:sz="0" w:space="0" w:color="auto"/>
            <w:right w:val="none" w:sz="0" w:space="0" w:color="auto"/>
          </w:divBdr>
        </w:div>
        <w:div w:id="1872067655">
          <w:marLeft w:val="480"/>
          <w:marRight w:val="0"/>
          <w:marTop w:val="0"/>
          <w:marBottom w:val="0"/>
          <w:divBdr>
            <w:top w:val="none" w:sz="0" w:space="0" w:color="auto"/>
            <w:left w:val="none" w:sz="0" w:space="0" w:color="auto"/>
            <w:bottom w:val="none" w:sz="0" w:space="0" w:color="auto"/>
            <w:right w:val="none" w:sz="0" w:space="0" w:color="auto"/>
          </w:divBdr>
        </w:div>
        <w:div w:id="2018574564">
          <w:marLeft w:val="480"/>
          <w:marRight w:val="0"/>
          <w:marTop w:val="0"/>
          <w:marBottom w:val="0"/>
          <w:divBdr>
            <w:top w:val="none" w:sz="0" w:space="0" w:color="auto"/>
            <w:left w:val="none" w:sz="0" w:space="0" w:color="auto"/>
            <w:bottom w:val="none" w:sz="0" w:space="0" w:color="auto"/>
            <w:right w:val="none" w:sz="0" w:space="0" w:color="auto"/>
          </w:divBdr>
        </w:div>
        <w:div w:id="128330954">
          <w:marLeft w:val="480"/>
          <w:marRight w:val="0"/>
          <w:marTop w:val="0"/>
          <w:marBottom w:val="0"/>
          <w:divBdr>
            <w:top w:val="none" w:sz="0" w:space="0" w:color="auto"/>
            <w:left w:val="none" w:sz="0" w:space="0" w:color="auto"/>
            <w:bottom w:val="none" w:sz="0" w:space="0" w:color="auto"/>
            <w:right w:val="none" w:sz="0" w:space="0" w:color="auto"/>
          </w:divBdr>
        </w:div>
        <w:div w:id="840124243">
          <w:marLeft w:val="480"/>
          <w:marRight w:val="0"/>
          <w:marTop w:val="0"/>
          <w:marBottom w:val="0"/>
          <w:divBdr>
            <w:top w:val="none" w:sz="0" w:space="0" w:color="auto"/>
            <w:left w:val="none" w:sz="0" w:space="0" w:color="auto"/>
            <w:bottom w:val="none" w:sz="0" w:space="0" w:color="auto"/>
            <w:right w:val="none" w:sz="0" w:space="0" w:color="auto"/>
          </w:divBdr>
        </w:div>
        <w:div w:id="1409617874">
          <w:marLeft w:val="480"/>
          <w:marRight w:val="0"/>
          <w:marTop w:val="0"/>
          <w:marBottom w:val="0"/>
          <w:divBdr>
            <w:top w:val="none" w:sz="0" w:space="0" w:color="auto"/>
            <w:left w:val="none" w:sz="0" w:space="0" w:color="auto"/>
            <w:bottom w:val="none" w:sz="0" w:space="0" w:color="auto"/>
            <w:right w:val="none" w:sz="0" w:space="0" w:color="auto"/>
          </w:divBdr>
        </w:div>
        <w:div w:id="1189878223">
          <w:marLeft w:val="480"/>
          <w:marRight w:val="0"/>
          <w:marTop w:val="0"/>
          <w:marBottom w:val="0"/>
          <w:divBdr>
            <w:top w:val="none" w:sz="0" w:space="0" w:color="auto"/>
            <w:left w:val="none" w:sz="0" w:space="0" w:color="auto"/>
            <w:bottom w:val="none" w:sz="0" w:space="0" w:color="auto"/>
            <w:right w:val="none" w:sz="0" w:space="0" w:color="auto"/>
          </w:divBdr>
        </w:div>
        <w:div w:id="1438061880">
          <w:marLeft w:val="480"/>
          <w:marRight w:val="0"/>
          <w:marTop w:val="0"/>
          <w:marBottom w:val="0"/>
          <w:divBdr>
            <w:top w:val="none" w:sz="0" w:space="0" w:color="auto"/>
            <w:left w:val="none" w:sz="0" w:space="0" w:color="auto"/>
            <w:bottom w:val="none" w:sz="0" w:space="0" w:color="auto"/>
            <w:right w:val="none" w:sz="0" w:space="0" w:color="auto"/>
          </w:divBdr>
        </w:div>
        <w:div w:id="689187132">
          <w:marLeft w:val="480"/>
          <w:marRight w:val="0"/>
          <w:marTop w:val="0"/>
          <w:marBottom w:val="0"/>
          <w:divBdr>
            <w:top w:val="none" w:sz="0" w:space="0" w:color="auto"/>
            <w:left w:val="none" w:sz="0" w:space="0" w:color="auto"/>
            <w:bottom w:val="none" w:sz="0" w:space="0" w:color="auto"/>
            <w:right w:val="none" w:sz="0" w:space="0" w:color="auto"/>
          </w:divBdr>
        </w:div>
        <w:div w:id="1306348196">
          <w:marLeft w:val="480"/>
          <w:marRight w:val="0"/>
          <w:marTop w:val="0"/>
          <w:marBottom w:val="0"/>
          <w:divBdr>
            <w:top w:val="none" w:sz="0" w:space="0" w:color="auto"/>
            <w:left w:val="none" w:sz="0" w:space="0" w:color="auto"/>
            <w:bottom w:val="none" w:sz="0" w:space="0" w:color="auto"/>
            <w:right w:val="none" w:sz="0" w:space="0" w:color="auto"/>
          </w:divBdr>
        </w:div>
        <w:div w:id="1161507337">
          <w:marLeft w:val="480"/>
          <w:marRight w:val="0"/>
          <w:marTop w:val="0"/>
          <w:marBottom w:val="0"/>
          <w:divBdr>
            <w:top w:val="none" w:sz="0" w:space="0" w:color="auto"/>
            <w:left w:val="none" w:sz="0" w:space="0" w:color="auto"/>
            <w:bottom w:val="none" w:sz="0" w:space="0" w:color="auto"/>
            <w:right w:val="none" w:sz="0" w:space="0" w:color="auto"/>
          </w:divBdr>
        </w:div>
        <w:div w:id="1114596580">
          <w:marLeft w:val="480"/>
          <w:marRight w:val="0"/>
          <w:marTop w:val="0"/>
          <w:marBottom w:val="0"/>
          <w:divBdr>
            <w:top w:val="none" w:sz="0" w:space="0" w:color="auto"/>
            <w:left w:val="none" w:sz="0" w:space="0" w:color="auto"/>
            <w:bottom w:val="none" w:sz="0" w:space="0" w:color="auto"/>
            <w:right w:val="none" w:sz="0" w:space="0" w:color="auto"/>
          </w:divBdr>
        </w:div>
        <w:div w:id="105858503">
          <w:marLeft w:val="480"/>
          <w:marRight w:val="0"/>
          <w:marTop w:val="0"/>
          <w:marBottom w:val="0"/>
          <w:divBdr>
            <w:top w:val="none" w:sz="0" w:space="0" w:color="auto"/>
            <w:left w:val="none" w:sz="0" w:space="0" w:color="auto"/>
            <w:bottom w:val="none" w:sz="0" w:space="0" w:color="auto"/>
            <w:right w:val="none" w:sz="0" w:space="0" w:color="auto"/>
          </w:divBdr>
        </w:div>
        <w:div w:id="141042074">
          <w:marLeft w:val="480"/>
          <w:marRight w:val="0"/>
          <w:marTop w:val="0"/>
          <w:marBottom w:val="0"/>
          <w:divBdr>
            <w:top w:val="none" w:sz="0" w:space="0" w:color="auto"/>
            <w:left w:val="none" w:sz="0" w:space="0" w:color="auto"/>
            <w:bottom w:val="none" w:sz="0" w:space="0" w:color="auto"/>
            <w:right w:val="none" w:sz="0" w:space="0" w:color="auto"/>
          </w:divBdr>
        </w:div>
        <w:div w:id="985821469">
          <w:marLeft w:val="480"/>
          <w:marRight w:val="0"/>
          <w:marTop w:val="0"/>
          <w:marBottom w:val="0"/>
          <w:divBdr>
            <w:top w:val="none" w:sz="0" w:space="0" w:color="auto"/>
            <w:left w:val="none" w:sz="0" w:space="0" w:color="auto"/>
            <w:bottom w:val="none" w:sz="0" w:space="0" w:color="auto"/>
            <w:right w:val="none" w:sz="0" w:space="0" w:color="auto"/>
          </w:divBdr>
        </w:div>
        <w:div w:id="1356925540">
          <w:marLeft w:val="480"/>
          <w:marRight w:val="0"/>
          <w:marTop w:val="0"/>
          <w:marBottom w:val="0"/>
          <w:divBdr>
            <w:top w:val="none" w:sz="0" w:space="0" w:color="auto"/>
            <w:left w:val="none" w:sz="0" w:space="0" w:color="auto"/>
            <w:bottom w:val="none" w:sz="0" w:space="0" w:color="auto"/>
            <w:right w:val="none" w:sz="0" w:space="0" w:color="auto"/>
          </w:divBdr>
        </w:div>
        <w:div w:id="14156943">
          <w:marLeft w:val="480"/>
          <w:marRight w:val="0"/>
          <w:marTop w:val="0"/>
          <w:marBottom w:val="0"/>
          <w:divBdr>
            <w:top w:val="none" w:sz="0" w:space="0" w:color="auto"/>
            <w:left w:val="none" w:sz="0" w:space="0" w:color="auto"/>
            <w:bottom w:val="none" w:sz="0" w:space="0" w:color="auto"/>
            <w:right w:val="none" w:sz="0" w:space="0" w:color="auto"/>
          </w:divBdr>
        </w:div>
        <w:div w:id="384064743">
          <w:marLeft w:val="480"/>
          <w:marRight w:val="0"/>
          <w:marTop w:val="0"/>
          <w:marBottom w:val="0"/>
          <w:divBdr>
            <w:top w:val="none" w:sz="0" w:space="0" w:color="auto"/>
            <w:left w:val="none" w:sz="0" w:space="0" w:color="auto"/>
            <w:bottom w:val="none" w:sz="0" w:space="0" w:color="auto"/>
            <w:right w:val="none" w:sz="0" w:space="0" w:color="auto"/>
          </w:divBdr>
        </w:div>
        <w:div w:id="602154071">
          <w:marLeft w:val="480"/>
          <w:marRight w:val="0"/>
          <w:marTop w:val="0"/>
          <w:marBottom w:val="0"/>
          <w:divBdr>
            <w:top w:val="none" w:sz="0" w:space="0" w:color="auto"/>
            <w:left w:val="none" w:sz="0" w:space="0" w:color="auto"/>
            <w:bottom w:val="none" w:sz="0" w:space="0" w:color="auto"/>
            <w:right w:val="none" w:sz="0" w:space="0" w:color="auto"/>
          </w:divBdr>
        </w:div>
        <w:div w:id="1815831572">
          <w:marLeft w:val="480"/>
          <w:marRight w:val="0"/>
          <w:marTop w:val="0"/>
          <w:marBottom w:val="0"/>
          <w:divBdr>
            <w:top w:val="none" w:sz="0" w:space="0" w:color="auto"/>
            <w:left w:val="none" w:sz="0" w:space="0" w:color="auto"/>
            <w:bottom w:val="none" w:sz="0" w:space="0" w:color="auto"/>
            <w:right w:val="none" w:sz="0" w:space="0" w:color="auto"/>
          </w:divBdr>
        </w:div>
        <w:div w:id="467625957">
          <w:marLeft w:val="480"/>
          <w:marRight w:val="0"/>
          <w:marTop w:val="0"/>
          <w:marBottom w:val="0"/>
          <w:divBdr>
            <w:top w:val="none" w:sz="0" w:space="0" w:color="auto"/>
            <w:left w:val="none" w:sz="0" w:space="0" w:color="auto"/>
            <w:bottom w:val="none" w:sz="0" w:space="0" w:color="auto"/>
            <w:right w:val="none" w:sz="0" w:space="0" w:color="auto"/>
          </w:divBdr>
        </w:div>
      </w:divsChild>
    </w:div>
    <w:div w:id="1527645043">
      <w:bodyDiv w:val="1"/>
      <w:marLeft w:val="0"/>
      <w:marRight w:val="0"/>
      <w:marTop w:val="0"/>
      <w:marBottom w:val="0"/>
      <w:divBdr>
        <w:top w:val="none" w:sz="0" w:space="0" w:color="auto"/>
        <w:left w:val="none" w:sz="0" w:space="0" w:color="auto"/>
        <w:bottom w:val="none" w:sz="0" w:space="0" w:color="auto"/>
        <w:right w:val="none" w:sz="0" w:space="0" w:color="auto"/>
      </w:divBdr>
    </w:div>
    <w:div w:id="1528644121">
      <w:bodyDiv w:val="1"/>
      <w:marLeft w:val="0"/>
      <w:marRight w:val="0"/>
      <w:marTop w:val="0"/>
      <w:marBottom w:val="0"/>
      <w:divBdr>
        <w:top w:val="none" w:sz="0" w:space="0" w:color="auto"/>
        <w:left w:val="none" w:sz="0" w:space="0" w:color="auto"/>
        <w:bottom w:val="none" w:sz="0" w:space="0" w:color="auto"/>
        <w:right w:val="none" w:sz="0" w:space="0" w:color="auto"/>
      </w:divBdr>
    </w:div>
    <w:div w:id="1528905840">
      <w:bodyDiv w:val="1"/>
      <w:marLeft w:val="0"/>
      <w:marRight w:val="0"/>
      <w:marTop w:val="0"/>
      <w:marBottom w:val="0"/>
      <w:divBdr>
        <w:top w:val="none" w:sz="0" w:space="0" w:color="auto"/>
        <w:left w:val="none" w:sz="0" w:space="0" w:color="auto"/>
        <w:bottom w:val="none" w:sz="0" w:space="0" w:color="auto"/>
        <w:right w:val="none" w:sz="0" w:space="0" w:color="auto"/>
      </w:divBdr>
      <w:divsChild>
        <w:div w:id="1725373735">
          <w:marLeft w:val="480"/>
          <w:marRight w:val="0"/>
          <w:marTop w:val="0"/>
          <w:marBottom w:val="0"/>
          <w:divBdr>
            <w:top w:val="none" w:sz="0" w:space="0" w:color="auto"/>
            <w:left w:val="none" w:sz="0" w:space="0" w:color="auto"/>
            <w:bottom w:val="none" w:sz="0" w:space="0" w:color="auto"/>
            <w:right w:val="none" w:sz="0" w:space="0" w:color="auto"/>
          </w:divBdr>
        </w:div>
        <w:div w:id="1519927749">
          <w:marLeft w:val="480"/>
          <w:marRight w:val="0"/>
          <w:marTop w:val="0"/>
          <w:marBottom w:val="0"/>
          <w:divBdr>
            <w:top w:val="none" w:sz="0" w:space="0" w:color="auto"/>
            <w:left w:val="none" w:sz="0" w:space="0" w:color="auto"/>
            <w:bottom w:val="none" w:sz="0" w:space="0" w:color="auto"/>
            <w:right w:val="none" w:sz="0" w:space="0" w:color="auto"/>
          </w:divBdr>
        </w:div>
        <w:div w:id="1974168609">
          <w:marLeft w:val="480"/>
          <w:marRight w:val="0"/>
          <w:marTop w:val="0"/>
          <w:marBottom w:val="0"/>
          <w:divBdr>
            <w:top w:val="none" w:sz="0" w:space="0" w:color="auto"/>
            <w:left w:val="none" w:sz="0" w:space="0" w:color="auto"/>
            <w:bottom w:val="none" w:sz="0" w:space="0" w:color="auto"/>
            <w:right w:val="none" w:sz="0" w:space="0" w:color="auto"/>
          </w:divBdr>
        </w:div>
        <w:div w:id="1652102044">
          <w:marLeft w:val="480"/>
          <w:marRight w:val="0"/>
          <w:marTop w:val="0"/>
          <w:marBottom w:val="0"/>
          <w:divBdr>
            <w:top w:val="none" w:sz="0" w:space="0" w:color="auto"/>
            <w:left w:val="none" w:sz="0" w:space="0" w:color="auto"/>
            <w:bottom w:val="none" w:sz="0" w:space="0" w:color="auto"/>
            <w:right w:val="none" w:sz="0" w:space="0" w:color="auto"/>
          </w:divBdr>
        </w:div>
        <w:div w:id="1180856157">
          <w:marLeft w:val="480"/>
          <w:marRight w:val="0"/>
          <w:marTop w:val="0"/>
          <w:marBottom w:val="0"/>
          <w:divBdr>
            <w:top w:val="none" w:sz="0" w:space="0" w:color="auto"/>
            <w:left w:val="none" w:sz="0" w:space="0" w:color="auto"/>
            <w:bottom w:val="none" w:sz="0" w:space="0" w:color="auto"/>
            <w:right w:val="none" w:sz="0" w:space="0" w:color="auto"/>
          </w:divBdr>
        </w:div>
        <w:div w:id="1979021887">
          <w:marLeft w:val="480"/>
          <w:marRight w:val="0"/>
          <w:marTop w:val="0"/>
          <w:marBottom w:val="0"/>
          <w:divBdr>
            <w:top w:val="none" w:sz="0" w:space="0" w:color="auto"/>
            <w:left w:val="none" w:sz="0" w:space="0" w:color="auto"/>
            <w:bottom w:val="none" w:sz="0" w:space="0" w:color="auto"/>
            <w:right w:val="none" w:sz="0" w:space="0" w:color="auto"/>
          </w:divBdr>
        </w:div>
        <w:div w:id="789324399">
          <w:marLeft w:val="480"/>
          <w:marRight w:val="0"/>
          <w:marTop w:val="0"/>
          <w:marBottom w:val="0"/>
          <w:divBdr>
            <w:top w:val="none" w:sz="0" w:space="0" w:color="auto"/>
            <w:left w:val="none" w:sz="0" w:space="0" w:color="auto"/>
            <w:bottom w:val="none" w:sz="0" w:space="0" w:color="auto"/>
            <w:right w:val="none" w:sz="0" w:space="0" w:color="auto"/>
          </w:divBdr>
        </w:div>
        <w:div w:id="1605108934">
          <w:marLeft w:val="480"/>
          <w:marRight w:val="0"/>
          <w:marTop w:val="0"/>
          <w:marBottom w:val="0"/>
          <w:divBdr>
            <w:top w:val="none" w:sz="0" w:space="0" w:color="auto"/>
            <w:left w:val="none" w:sz="0" w:space="0" w:color="auto"/>
            <w:bottom w:val="none" w:sz="0" w:space="0" w:color="auto"/>
            <w:right w:val="none" w:sz="0" w:space="0" w:color="auto"/>
          </w:divBdr>
        </w:div>
        <w:div w:id="121655340">
          <w:marLeft w:val="480"/>
          <w:marRight w:val="0"/>
          <w:marTop w:val="0"/>
          <w:marBottom w:val="0"/>
          <w:divBdr>
            <w:top w:val="none" w:sz="0" w:space="0" w:color="auto"/>
            <w:left w:val="none" w:sz="0" w:space="0" w:color="auto"/>
            <w:bottom w:val="none" w:sz="0" w:space="0" w:color="auto"/>
            <w:right w:val="none" w:sz="0" w:space="0" w:color="auto"/>
          </w:divBdr>
        </w:div>
        <w:div w:id="1741974143">
          <w:marLeft w:val="480"/>
          <w:marRight w:val="0"/>
          <w:marTop w:val="0"/>
          <w:marBottom w:val="0"/>
          <w:divBdr>
            <w:top w:val="none" w:sz="0" w:space="0" w:color="auto"/>
            <w:left w:val="none" w:sz="0" w:space="0" w:color="auto"/>
            <w:bottom w:val="none" w:sz="0" w:space="0" w:color="auto"/>
            <w:right w:val="none" w:sz="0" w:space="0" w:color="auto"/>
          </w:divBdr>
        </w:div>
        <w:div w:id="1447188223">
          <w:marLeft w:val="480"/>
          <w:marRight w:val="0"/>
          <w:marTop w:val="0"/>
          <w:marBottom w:val="0"/>
          <w:divBdr>
            <w:top w:val="none" w:sz="0" w:space="0" w:color="auto"/>
            <w:left w:val="none" w:sz="0" w:space="0" w:color="auto"/>
            <w:bottom w:val="none" w:sz="0" w:space="0" w:color="auto"/>
            <w:right w:val="none" w:sz="0" w:space="0" w:color="auto"/>
          </w:divBdr>
        </w:div>
        <w:div w:id="2022050887">
          <w:marLeft w:val="480"/>
          <w:marRight w:val="0"/>
          <w:marTop w:val="0"/>
          <w:marBottom w:val="0"/>
          <w:divBdr>
            <w:top w:val="none" w:sz="0" w:space="0" w:color="auto"/>
            <w:left w:val="none" w:sz="0" w:space="0" w:color="auto"/>
            <w:bottom w:val="none" w:sz="0" w:space="0" w:color="auto"/>
            <w:right w:val="none" w:sz="0" w:space="0" w:color="auto"/>
          </w:divBdr>
        </w:div>
        <w:div w:id="37825496">
          <w:marLeft w:val="480"/>
          <w:marRight w:val="0"/>
          <w:marTop w:val="0"/>
          <w:marBottom w:val="0"/>
          <w:divBdr>
            <w:top w:val="none" w:sz="0" w:space="0" w:color="auto"/>
            <w:left w:val="none" w:sz="0" w:space="0" w:color="auto"/>
            <w:bottom w:val="none" w:sz="0" w:space="0" w:color="auto"/>
            <w:right w:val="none" w:sz="0" w:space="0" w:color="auto"/>
          </w:divBdr>
        </w:div>
        <w:div w:id="840311556">
          <w:marLeft w:val="480"/>
          <w:marRight w:val="0"/>
          <w:marTop w:val="0"/>
          <w:marBottom w:val="0"/>
          <w:divBdr>
            <w:top w:val="none" w:sz="0" w:space="0" w:color="auto"/>
            <w:left w:val="none" w:sz="0" w:space="0" w:color="auto"/>
            <w:bottom w:val="none" w:sz="0" w:space="0" w:color="auto"/>
            <w:right w:val="none" w:sz="0" w:space="0" w:color="auto"/>
          </w:divBdr>
        </w:div>
        <w:div w:id="1694577076">
          <w:marLeft w:val="480"/>
          <w:marRight w:val="0"/>
          <w:marTop w:val="0"/>
          <w:marBottom w:val="0"/>
          <w:divBdr>
            <w:top w:val="none" w:sz="0" w:space="0" w:color="auto"/>
            <w:left w:val="none" w:sz="0" w:space="0" w:color="auto"/>
            <w:bottom w:val="none" w:sz="0" w:space="0" w:color="auto"/>
            <w:right w:val="none" w:sz="0" w:space="0" w:color="auto"/>
          </w:divBdr>
        </w:div>
        <w:div w:id="1963146200">
          <w:marLeft w:val="480"/>
          <w:marRight w:val="0"/>
          <w:marTop w:val="0"/>
          <w:marBottom w:val="0"/>
          <w:divBdr>
            <w:top w:val="none" w:sz="0" w:space="0" w:color="auto"/>
            <w:left w:val="none" w:sz="0" w:space="0" w:color="auto"/>
            <w:bottom w:val="none" w:sz="0" w:space="0" w:color="auto"/>
            <w:right w:val="none" w:sz="0" w:space="0" w:color="auto"/>
          </w:divBdr>
        </w:div>
        <w:div w:id="545726924">
          <w:marLeft w:val="480"/>
          <w:marRight w:val="0"/>
          <w:marTop w:val="0"/>
          <w:marBottom w:val="0"/>
          <w:divBdr>
            <w:top w:val="none" w:sz="0" w:space="0" w:color="auto"/>
            <w:left w:val="none" w:sz="0" w:space="0" w:color="auto"/>
            <w:bottom w:val="none" w:sz="0" w:space="0" w:color="auto"/>
            <w:right w:val="none" w:sz="0" w:space="0" w:color="auto"/>
          </w:divBdr>
        </w:div>
        <w:div w:id="2065911390">
          <w:marLeft w:val="480"/>
          <w:marRight w:val="0"/>
          <w:marTop w:val="0"/>
          <w:marBottom w:val="0"/>
          <w:divBdr>
            <w:top w:val="none" w:sz="0" w:space="0" w:color="auto"/>
            <w:left w:val="none" w:sz="0" w:space="0" w:color="auto"/>
            <w:bottom w:val="none" w:sz="0" w:space="0" w:color="auto"/>
            <w:right w:val="none" w:sz="0" w:space="0" w:color="auto"/>
          </w:divBdr>
        </w:div>
        <w:div w:id="815688510">
          <w:marLeft w:val="480"/>
          <w:marRight w:val="0"/>
          <w:marTop w:val="0"/>
          <w:marBottom w:val="0"/>
          <w:divBdr>
            <w:top w:val="none" w:sz="0" w:space="0" w:color="auto"/>
            <w:left w:val="none" w:sz="0" w:space="0" w:color="auto"/>
            <w:bottom w:val="none" w:sz="0" w:space="0" w:color="auto"/>
            <w:right w:val="none" w:sz="0" w:space="0" w:color="auto"/>
          </w:divBdr>
        </w:div>
        <w:div w:id="2036345544">
          <w:marLeft w:val="480"/>
          <w:marRight w:val="0"/>
          <w:marTop w:val="0"/>
          <w:marBottom w:val="0"/>
          <w:divBdr>
            <w:top w:val="none" w:sz="0" w:space="0" w:color="auto"/>
            <w:left w:val="none" w:sz="0" w:space="0" w:color="auto"/>
            <w:bottom w:val="none" w:sz="0" w:space="0" w:color="auto"/>
            <w:right w:val="none" w:sz="0" w:space="0" w:color="auto"/>
          </w:divBdr>
        </w:div>
        <w:div w:id="39940060">
          <w:marLeft w:val="480"/>
          <w:marRight w:val="0"/>
          <w:marTop w:val="0"/>
          <w:marBottom w:val="0"/>
          <w:divBdr>
            <w:top w:val="none" w:sz="0" w:space="0" w:color="auto"/>
            <w:left w:val="none" w:sz="0" w:space="0" w:color="auto"/>
            <w:bottom w:val="none" w:sz="0" w:space="0" w:color="auto"/>
            <w:right w:val="none" w:sz="0" w:space="0" w:color="auto"/>
          </w:divBdr>
        </w:div>
        <w:div w:id="1234923755">
          <w:marLeft w:val="480"/>
          <w:marRight w:val="0"/>
          <w:marTop w:val="0"/>
          <w:marBottom w:val="0"/>
          <w:divBdr>
            <w:top w:val="none" w:sz="0" w:space="0" w:color="auto"/>
            <w:left w:val="none" w:sz="0" w:space="0" w:color="auto"/>
            <w:bottom w:val="none" w:sz="0" w:space="0" w:color="auto"/>
            <w:right w:val="none" w:sz="0" w:space="0" w:color="auto"/>
          </w:divBdr>
        </w:div>
        <w:div w:id="544758487">
          <w:marLeft w:val="480"/>
          <w:marRight w:val="0"/>
          <w:marTop w:val="0"/>
          <w:marBottom w:val="0"/>
          <w:divBdr>
            <w:top w:val="none" w:sz="0" w:space="0" w:color="auto"/>
            <w:left w:val="none" w:sz="0" w:space="0" w:color="auto"/>
            <w:bottom w:val="none" w:sz="0" w:space="0" w:color="auto"/>
            <w:right w:val="none" w:sz="0" w:space="0" w:color="auto"/>
          </w:divBdr>
        </w:div>
        <w:div w:id="391201501">
          <w:marLeft w:val="480"/>
          <w:marRight w:val="0"/>
          <w:marTop w:val="0"/>
          <w:marBottom w:val="0"/>
          <w:divBdr>
            <w:top w:val="none" w:sz="0" w:space="0" w:color="auto"/>
            <w:left w:val="none" w:sz="0" w:space="0" w:color="auto"/>
            <w:bottom w:val="none" w:sz="0" w:space="0" w:color="auto"/>
            <w:right w:val="none" w:sz="0" w:space="0" w:color="auto"/>
          </w:divBdr>
        </w:div>
        <w:div w:id="786503772">
          <w:marLeft w:val="480"/>
          <w:marRight w:val="0"/>
          <w:marTop w:val="0"/>
          <w:marBottom w:val="0"/>
          <w:divBdr>
            <w:top w:val="none" w:sz="0" w:space="0" w:color="auto"/>
            <w:left w:val="none" w:sz="0" w:space="0" w:color="auto"/>
            <w:bottom w:val="none" w:sz="0" w:space="0" w:color="auto"/>
            <w:right w:val="none" w:sz="0" w:space="0" w:color="auto"/>
          </w:divBdr>
        </w:div>
        <w:div w:id="970213549">
          <w:marLeft w:val="480"/>
          <w:marRight w:val="0"/>
          <w:marTop w:val="0"/>
          <w:marBottom w:val="0"/>
          <w:divBdr>
            <w:top w:val="none" w:sz="0" w:space="0" w:color="auto"/>
            <w:left w:val="none" w:sz="0" w:space="0" w:color="auto"/>
            <w:bottom w:val="none" w:sz="0" w:space="0" w:color="auto"/>
            <w:right w:val="none" w:sz="0" w:space="0" w:color="auto"/>
          </w:divBdr>
        </w:div>
      </w:divsChild>
    </w:div>
    <w:div w:id="1529829205">
      <w:bodyDiv w:val="1"/>
      <w:marLeft w:val="0"/>
      <w:marRight w:val="0"/>
      <w:marTop w:val="0"/>
      <w:marBottom w:val="0"/>
      <w:divBdr>
        <w:top w:val="none" w:sz="0" w:space="0" w:color="auto"/>
        <w:left w:val="none" w:sz="0" w:space="0" w:color="auto"/>
        <w:bottom w:val="none" w:sz="0" w:space="0" w:color="auto"/>
        <w:right w:val="none" w:sz="0" w:space="0" w:color="auto"/>
      </w:divBdr>
      <w:divsChild>
        <w:div w:id="1679773047">
          <w:marLeft w:val="640"/>
          <w:marRight w:val="0"/>
          <w:marTop w:val="0"/>
          <w:marBottom w:val="0"/>
          <w:divBdr>
            <w:top w:val="none" w:sz="0" w:space="0" w:color="auto"/>
            <w:left w:val="none" w:sz="0" w:space="0" w:color="auto"/>
            <w:bottom w:val="none" w:sz="0" w:space="0" w:color="auto"/>
            <w:right w:val="none" w:sz="0" w:space="0" w:color="auto"/>
          </w:divBdr>
        </w:div>
        <w:div w:id="1616594484">
          <w:marLeft w:val="640"/>
          <w:marRight w:val="0"/>
          <w:marTop w:val="0"/>
          <w:marBottom w:val="0"/>
          <w:divBdr>
            <w:top w:val="none" w:sz="0" w:space="0" w:color="auto"/>
            <w:left w:val="none" w:sz="0" w:space="0" w:color="auto"/>
            <w:bottom w:val="none" w:sz="0" w:space="0" w:color="auto"/>
            <w:right w:val="none" w:sz="0" w:space="0" w:color="auto"/>
          </w:divBdr>
        </w:div>
        <w:div w:id="500238692">
          <w:marLeft w:val="640"/>
          <w:marRight w:val="0"/>
          <w:marTop w:val="0"/>
          <w:marBottom w:val="0"/>
          <w:divBdr>
            <w:top w:val="none" w:sz="0" w:space="0" w:color="auto"/>
            <w:left w:val="none" w:sz="0" w:space="0" w:color="auto"/>
            <w:bottom w:val="none" w:sz="0" w:space="0" w:color="auto"/>
            <w:right w:val="none" w:sz="0" w:space="0" w:color="auto"/>
          </w:divBdr>
        </w:div>
        <w:div w:id="669138317">
          <w:marLeft w:val="640"/>
          <w:marRight w:val="0"/>
          <w:marTop w:val="0"/>
          <w:marBottom w:val="0"/>
          <w:divBdr>
            <w:top w:val="none" w:sz="0" w:space="0" w:color="auto"/>
            <w:left w:val="none" w:sz="0" w:space="0" w:color="auto"/>
            <w:bottom w:val="none" w:sz="0" w:space="0" w:color="auto"/>
            <w:right w:val="none" w:sz="0" w:space="0" w:color="auto"/>
          </w:divBdr>
        </w:div>
        <w:div w:id="1613246936">
          <w:marLeft w:val="640"/>
          <w:marRight w:val="0"/>
          <w:marTop w:val="0"/>
          <w:marBottom w:val="0"/>
          <w:divBdr>
            <w:top w:val="none" w:sz="0" w:space="0" w:color="auto"/>
            <w:left w:val="none" w:sz="0" w:space="0" w:color="auto"/>
            <w:bottom w:val="none" w:sz="0" w:space="0" w:color="auto"/>
            <w:right w:val="none" w:sz="0" w:space="0" w:color="auto"/>
          </w:divBdr>
        </w:div>
        <w:div w:id="1123496090">
          <w:marLeft w:val="640"/>
          <w:marRight w:val="0"/>
          <w:marTop w:val="0"/>
          <w:marBottom w:val="0"/>
          <w:divBdr>
            <w:top w:val="none" w:sz="0" w:space="0" w:color="auto"/>
            <w:left w:val="none" w:sz="0" w:space="0" w:color="auto"/>
            <w:bottom w:val="none" w:sz="0" w:space="0" w:color="auto"/>
            <w:right w:val="none" w:sz="0" w:space="0" w:color="auto"/>
          </w:divBdr>
        </w:div>
        <w:div w:id="556087166">
          <w:marLeft w:val="640"/>
          <w:marRight w:val="0"/>
          <w:marTop w:val="0"/>
          <w:marBottom w:val="0"/>
          <w:divBdr>
            <w:top w:val="none" w:sz="0" w:space="0" w:color="auto"/>
            <w:left w:val="none" w:sz="0" w:space="0" w:color="auto"/>
            <w:bottom w:val="none" w:sz="0" w:space="0" w:color="auto"/>
            <w:right w:val="none" w:sz="0" w:space="0" w:color="auto"/>
          </w:divBdr>
        </w:div>
        <w:div w:id="1177421038">
          <w:marLeft w:val="640"/>
          <w:marRight w:val="0"/>
          <w:marTop w:val="0"/>
          <w:marBottom w:val="0"/>
          <w:divBdr>
            <w:top w:val="none" w:sz="0" w:space="0" w:color="auto"/>
            <w:left w:val="none" w:sz="0" w:space="0" w:color="auto"/>
            <w:bottom w:val="none" w:sz="0" w:space="0" w:color="auto"/>
            <w:right w:val="none" w:sz="0" w:space="0" w:color="auto"/>
          </w:divBdr>
        </w:div>
        <w:div w:id="608664260">
          <w:marLeft w:val="640"/>
          <w:marRight w:val="0"/>
          <w:marTop w:val="0"/>
          <w:marBottom w:val="0"/>
          <w:divBdr>
            <w:top w:val="none" w:sz="0" w:space="0" w:color="auto"/>
            <w:left w:val="none" w:sz="0" w:space="0" w:color="auto"/>
            <w:bottom w:val="none" w:sz="0" w:space="0" w:color="auto"/>
            <w:right w:val="none" w:sz="0" w:space="0" w:color="auto"/>
          </w:divBdr>
        </w:div>
        <w:div w:id="226959612">
          <w:marLeft w:val="640"/>
          <w:marRight w:val="0"/>
          <w:marTop w:val="0"/>
          <w:marBottom w:val="0"/>
          <w:divBdr>
            <w:top w:val="none" w:sz="0" w:space="0" w:color="auto"/>
            <w:left w:val="none" w:sz="0" w:space="0" w:color="auto"/>
            <w:bottom w:val="none" w:sz="0" w:space="0" w:color="auto"/>
            <w:right w:val="none" w:sz="0" w:space="0" w:color="auto"/>
          </w:divBdr>
        </w:div>
        <w:div w:id="1628506737">
          <w:marLeft w:val="640"/>
          <w:marRight w:val="0"/>
          <w:marTop w:val="0"/>
          <w:marBottom w:val="0"/>
          <w:divBdr>
            <w:top w:val="none" w:sz="0" w:space="0" w:color="auto"/>
            <w:left w:val="none" w:sz="0" w:space="0" w:color="auto"/>
            <w:bottom w:val="none" w:sz="0" w:space="0" w:color="auto"/>
            <w:right w:val="none" w:sz="0" w:space="0" w:color="auto"/>
          </w:divBdr>
        </w:div>
        <w:div w:id="179516461">
          <w:marLeft w:val="640"/>
          <w:marRight w:val="0"/>
          <w:marTop w:val="0"/>
          <w:marBottom w:val="0"/>
          <w:divBdr>
            <w:top w:val="none" w:sz="0" w:space="0" w:color="auto"/>
            <w:left w:val="none" w:sz="0" w:space="0" w:color="auto"/>
            <w:bottom w:val="none" w:sz="0" w:space="0" w:color="auto"/>
            <w:right w:val="none" w:sz="0" w:space="0" w:color="auto"/>
          </w:divBdr>
        </w:div>
        <w:div w:id="1261716831">
          <w:marLeft w:val="640"/>
          <w:marRight w:val="0"/>
          <w:marTop w:val="0"/>
          <w:marBottom w:val="0"/>
          <w:divBdr>
            <w:top w:val="none" w:sz="0" w:space="0" w:color="auto"/>
            <w:left w:val="none" w:sz="0" w:space="0" w:color="auto"/>
            <w:bottom w:val="none" w:sz="0" w:space="0" w:color="auto"/>
            <w:right w:val="none" w:sz="0" w:space="0" w:color="auto"/>
          </w:divBdr>
        </w:div>
        <w:div w:id="1561094933">
          <w:marLeft w:val="640"/>
          <w:marRight w:val="0"/>
          <w:marTop w:val="0"/>
          <w:marBottom w:val="0"/>
          <w:divBdr>
            <w:top w:val="none" w:sz="0" w:space="0" w:color="auto"/>
            <w:left w:val="none" w:sz="0" w:space="0" w:color="auto"/>
            <w:bottom w:val="none" w:sz="0" w:space="0" w:color="auto"/>
            <w:right w:val="none" w:sz="0" w:space="0" w:color="auto"/>
          </w:divBdr>
        </w:div>
        <w:div w:id="1830948663">
          <w:marLeft w:val="640"/>
          <w:marRight w:val="0"/>
          <w:marTop w:val="0"/>
          <w:marBottom w:val="0"/>
          <w:divBdr>
            <w:top w:val="none" w:sz="0" w:space="0" w:color="auto"/>
            <w:left w:val="none" w:sz="0" w:space="0" w:color="auto"/>
            <w:bottom w:val="none" w:sz="0" w:space="0" w:color="auto"/>
            <w:right w:val="none" w:sz="0" w:space="0" w:color="auto"/>
          </w:divBdr>
        </w:div>
        <w:div w:id="1047530510">
          <w:marLeft w:val="640"/>
          <w:marRight w:val="0"/>
          <w:marTop w:val="0"/>
          <w:marBottom w:val="0"/>
          <w:divBdr>
            <w:top w:val="none" w:sz="0" w:space="0" w:color="auto"/>
            <w:left w:val="none" w:sz="0" w:space="0" w:color="auto"/>
            <w:bottom w:val="none" w:sz="0" w:space="0" w:color="auto"/>
            <w:right w:val="none" w:sz="0" w:space="0" w:color="auto"/>
          </w:divBdr>
        </w:div>
        <w:div w:id="541140963">
          <w:marLeft w:val="640"/>
          <w:marRight w:val="0"/>
          <w:marTop w:val="0"/>
          <w:marBottom w:val="0"/>
          <w:divBdr>
            <w:top w:val="none" w:sz="0" w:space="0" w:color="auto"/>
            <w:left w:val="none" w:sz="0" w:space="0" w:color="auto"/>
            <w:bottom w:val="none" w:sz="0" w:space="0" w:color="auto"/>
            <w:right w:val="none" w:sz="0" w:space="0" w:color="auto"/>
          </w:divBdr>
        </w:div>
        <w:div w:id="1933321188">
          <w:marLeft w:val="640"/>
          <w:marRight w:val="0"/>
          <w:marTop w:val="0"/>
          <w:marBottom w:val="0"/>
          <w:divBdr>
            <w:top w:val="none" w:sz="0" w:space="0" w:color="auto"/>
            <w:left w:val="none" w:sz="0" w:space="0" w:color="auto"/>
            <w:bottom w:val="none" w:sz="0" w:space="0" w:color="auto"/>
            <w:right w:val="none" w:sz="0" w:space="0" w:color="auto"/>
          </w:divBdr>
        </w:div>
        <w:div w:id="1165585114">
          <w:marLeft w:val="640"/>
          <w:marRight w:val="0"/>
          <w:marTop w:val="0"/>
          <w:marBottom w:val="0"/>
          <w:divBdr>
            <w:top w:val="none" w:sz="0" w:space="0" w:color="auto"/>
            <w:left w:val="none" w:sz="0" w:space="0" w:color="auto"/>
            <w:bottom w:val="none" w:sz="0" w:space="0" w:color="auto"/>
            <w:right w:val="none" w:sz="0" w:space="0" w:color="auto"/>
          </w:divBdr>
        </w:div>
        <w:div w:id="584261630">
          <w:marLeft w:val="640"/>
          <w:marRight w:val="0"/>
          <w:marTop w:val="0"/>
          <w:marBottom w:val="0"/>
          <w:divBdr>
            <w:top w:val="none" w:sz="0" w:space="0" w:color="auto"/>
            <w:left w:val="none" w:sz="0" w:space="0" w:color="auto"/>
            <w:bottom w:val="none" w:sz="0" w:space="0" w:color="auto"/>
            <w:right w:val="none" w:sz="0" w:space="0" w:color="auto"/>
          </w:divBdr>
        </w:div>
        <w:div w:id="1190291078">
          <w:marLeft w:val="640"/>
          <w:marRight w:val="0"/>
          <w:marTop w:val="0"/>
          <w:marBottom w:val="0"/>
          <w:divBdr>
            <w:top w:val="none" w:sz="0" w:space="0" w:color="auto"/>
            <w:left w:val="none" w:sz="0" w:space="0" w:color="auto"/>
            <w:bottom w:val="none" w:sz="0" w:space="0" w:color="auto"/>
            <w:right w:val="none" w:sz="0" w:space="0" w:color="auto"/>
          </w:divBdr>
        </w:div>
        <w:div w:id="1502700503">
          <w:marLeft w:val="640"/>
          <w:marRight w:val="0"/>
          <w:marTop w:val="0"/>
          <w:marBottom w:val="0"/>
          <w:divBdr>
            <w:top w:val="none" w:sz="0" w:space="0" w:color="auto"/>
            <w:left w:val="none" w:sz="0" w:space="0" w:color="auto"/>
            <w:bottom w:val="none" w:sz="0" w:space="0" w:color="auto"/>
            <w:right w:val="none" w:sz="0" w:space="0" w:color="auto"/>
          </w:divBdr>
        </w:div>
        <w:div w:id="61176099">
          <w:marLeft w:val="640"/>
          <w:marRight w:val="0"/>
          <w:marTop w:val="0"/>
          <w:marBottom w:val="0"/>
          <w:divBdr>
            <w:top w:val="none" w:sz="0" w:space="0" w:color="auto"/>
            <w:left w:val="none" w:sz="0" w:space="0" w:color="auto"/>
            <w:bottom w:val="none" w:sz="0" w:space="0" w:color="auto"/>
            <w:right w:val="none" w:sz="0" w:space="0" w:color="auto"/>
          </w:divBdr>
        </w:div>
        <w:div w:id="521817572">
          <w:marLeft w:val="640"/>
          <w:marRight w:val="0"/>
          <w:marTop w:val="0"/>
          <w:marBottom w:val="0"/>
          <w:divBdr>
            <w:top w:val="none" w:sz="0" w:space="0" w:color="auto"/>
            <w:left w:val="none" w:sz="0" w:space="0" w:color="auto"/>
            <w:bottom w:val="none" w:sz="0" w:space="0" w:color="auto"/>
            <w:right w:val="none" w:sz="0" w:space="0" w:color="auto"/>
          </w:divBdr>
        </w:div>
        <w:div w:id="1480801935">
          <w:marLeft w:val="640"/>
          <w:marRight w:val="0"/>
          <w:marTop w:val="0"/>
          <w:marBottom w:val="0"/>
          <w:divBdr>
            <w:top w:val="none" w:sz="0" w:space="0" w:color="auto"/>
            <w:left w:val="none" w:sz="0" w:space="0" w:color="auto"/>
            <w:bottom w:val="none" w:sz="0" w:space="0" w:color="auto"/>
            <w:right w:val="none" w:sz="0" w:space="0" w:color="auto"/>
          </w:divBdr>
        </w:div>
        <w:div w:id="914240967">
          <w:marLeft w:val="640"/>
          <w:marRight w:val="0"/>
          <w:marTop w:val="0"/>
          <w:marBottom w:val="0"/>
          <w:divBdr>
            <w:top w:val="none" w:sz="0" w:space="0" w:color="auto"/>
            <w:left w:val="none" w:sz="0" w:space="0" w:color="auto"/>
            <w:bottom w:val="none" w:sz="0" w:space="0" w:color="auto"/>
            <w:right w:val="none" w:sz="0" w:space="0" w:color="auto"/>
          </w:divBdr>
        </w:div>
        <w:div w:id="644554207">
          <w:marLeft w:val="640"/>
          <w:marRight w:val="0"/>
          <w:marTop w:val="0"/>
          <w:marBottom w:val="0"/>
          <w:divBdr>
            <w:top w:val="none" w:sz="0" w:space="0" w:color="auto"/>
            <w:left w:val="none" w:sz="0" w:space="0" w:color="auto"/>
            <w:bottom w:val="none" w:sz="0" w:space="0" w:color="auto"/>
            <w:right w:val="none" w:sz="0" w:space="0" w:color="auto"/>
          </w:divBdr>
        </w:div>
        <w:div w:id="830869738">
          <w:marLeft w:val="640"/>
          <w:marRight w:val="0"/>
          <w:marTop w:val="0"/>
          <w:marBottom w:val="0"/>
          <w:divBdr>
            <w:top w:val="none" w:sz="0" w:space="0" w:color="auto"/>
            <w:left w:val="none" w:sz="0" w:space="0" w:color="auto"/>
            <w:bottom w:val="none" w:sz="0" w:space="0" w:color="auto"/>
            <w:right w:val="none" w:sz="0" w:space="0" w:color="auto"/>
          </w:divBdr>
        </w:div>
        <w:div w:id="2136635952">
          <w:marLeft w:val="640"/>
          <w:marRight w:val="0"/>
          <w:marTop w:val="0"/>
          <w:marBottom w:val="0"/>
          <w:divBdr>
            <w:top w:val="none" w:sz="0" w:space="0" w:color="auto"/>
            <w:left w:val="none" w:sz="0" w:space="0" w:color="auto"/>
            <w:bottom w:val="none" w:sz="0" w:space="0" w:color="auto"/>
            <w:right w:val="none" w:sz="0" w:space="0" w:color="auto"/>
          </w:divBdr>
        </w:div>
        <w:div w:id="1997764657">
          <w:marLeft w:val="640"/>
          <w:marRight w:val="0"/>
          <w:marTop w:val="0"/>
          <w:marBottom w:val="0"/>
          <w:divBdr>
            <w:top w:val="none" w:sz="0" w:space="0" w:color="auto"/>
            <w:left w:val="none" w:sz="0" w:space="0" w:color="auto"/>
            <w:bottom w:val="none" w:sz="0" w:space="0" w:color="auto"/>
            <w:right w:val="none" w:sz="0" w:space="0" w:color="auto"/>
          </w:divBdr>
        </w:div>
        <w:div w:id="1010989817">
          <w:marLeft w:val="640"/>
          <w:marRight w:val="0"/>
          <w:marTop w:val="0"/>
          <w:marBottom w:val="0"/>
          <w:divBdr>
            <w:top w:val="none" w:sz="0" w:space="0" w:color="auto"/>
            <w:left w:val="none" w:sz="0" w:space="0" w:color="auto"/>
            <w:bottom w:val="none" w:sz="0" w:space="0" w:color="auto"/>
            <w:right w:val="none" w:sz="0" w:space="0" w:color="auto"/>
          </w:divBdr>
        </w:div>
        <w:div w:id="1232043242">
          <w:marLeft w:val="640"/>
          <w:marRight w:val="0"/>
          <w:marTop w:val="0"/>
          <w:marBottom w:val="0"/>
          <w:divBdr>
            <w:top w:val="none" w:sz="0" w:space="0" w:color="auto"/>
            <w:left w:val="none" w:sz="0" w:space="0" w:color="auto"/>
            <w:bottom w:val="none" w:sz="0" w:space="0" w:color="auto"/>
            <w:right w:val="none" w:sz="0" w:space="0" w:color="auto"/>
          </w:divBdr>
        </w:div>
        <w:div w:id="1365666841">
          <w:marLeft w:val="640"/>
          <w:marRight w:val="0"/>
          <w:marTop w:val="0"/>
          <w:marBottom w:val="0"/>
          <w:divBdr>
            <w:top w:val="none" w:sz="0" w:space="0" w:color="auto"/>
            <w:left w:val="none" w:sz="0" w:space="0" w:color="auto"/>
            <w:bottom w:val="none" w:sz="0" w:space="0" w:color="auto"/>
            <w:right w:val="none" w:sz="0" w:space="0" w:color="auto"/>
          </w:divBdr>
        </w:div>
        <w:div w:id="1841895425">
          <w:marLeft w:val="640"/>
          <w:marRight w:val="0"/>
          <w:marTop w:val="0"/>
          <w:marBottom w:val="0"/>
          <w:divBdr>
            <w:top w:val="none" w:sz="0" w:space="0" w:color="auto"/>
            <w:left w:val="none" w:sz="0" w:space="0" w:color="auto"/>
            <w:bottom w:val="none" w:sz="0" w:space="0" w:color="auto"/>
            <w:right w:val="none" w:sz="0" w:space="0" w:color="auto"/>
          </w:divBdr>
        </w:div>
        <w:div w:id="1932737623">
          <w:marLeft w:val="640"/>
          <w:marRight w:val="0"/>
          <w:marTop w:val="0"/>
          <w:marBottom w:val="0"/>
          <w:divBdr>
            <w:top w:val="none" w:sz="0" w:space="0" w:color="auto"/>
            <w:left w:val="none" w:sz="0" w:space="0" w:color="auto"/>
            <w:bottom w:val="none" w:sz="0" w:space="0" w:color="auto"/>
            <w:right w:val="none" w:sz="0" w:space="0" w:color="auto"/>
          </w:divBdr>
        </w:div>
        <w:div w:id="629019580">
          <w:marLeft w:val="640"/>
          <w:marRight w:val="0"/>
          <w:marTop w:val="0"/>
          <w:marBottom w:val="0"/>
          <w:divBdr>
            <w:top w:val="none" w:sz="0" w:space="0" w:color="auto"/>
            <w:left w:val="none" w:sz="0" w:space="0" w:color="auto"/>
            <w:bottom w:val="none" w:sz="0" w:space="0" w:color="auto"/>
            <w:right w:val="none" w:sz="0" w:space="0" w:color="auto"/>
          </w:divBdr>
        </w:div>
        <w:div w:id="734161418">
          <w:marLeft w:val="640"/>
          <w:marRight w:val="0"/>
          <w:marTop w:val="0"/>
          <w:marBottom w:val="0"/>
          <w:divBdr>
            <w:top w:val="none" w:sz="0" w:space="0" w:color="auto"/>
            <w:left w:val="none" w:sz="0" w:space="0" w:color="auto"/>
            <w:bottom w:val="none" w:sz="0" w:space="0" w:color="auto"/>
            <w:right w:val="none" w:sz="0" w:space="0" w:color="auto"/>
          </w:divBdr>
        </w:div>
        <w:div w:id="935944883">
          <w:marLeft w:val="640"/>
          <w:marRight w:val="0"/>
          <w:marTop w:val="0"/>
          <w:marBottom w:val="0"/>
          <w:divBdr>
            <w:top w:val="none" w:sz="0" w:space="0" w:color="auto"/>
            <w:left w:val="none" w:sz="0" w:space="0" w:color="auto"/>
            <w:bottom w:val="none" w:sz="0" w:space="0" w:color="auto"/>
            <w:right w:val="none" w:sz="0" w:space="0" w:color="auto"/>
          </w:divBdr>
        </w:div>
        <w:div w:id="1837913424">
          <w:marLeft w:val="640"/>
          <w:marRight w:val="0"/>
          <w:marTop w:val="0"/>
          <w:marBottom w:val="0"/>
          <w:divBdr>
            <w:top w:val="none" w:sz="0" w:space="0" w:color="auto"/>
            <w:left w:val="none" w:sz="0" w:space="0" w:color="auto"/>
            <w:bottom w:val="none" w:sz="0" w:space="0" w:color="auto"/>
            <w:right w:val="none" w:sz="0" w:space="0" w:color="auto"/>
          </w:divBdr>
        </w:div>
        <w:div w:id="1649281991">
          <w:marLeft w:val="640"/>
          <w:marRight w:val="0"/>
          <w:marTop w:val="0"/>
          <w:marBottom w:val="0"/>
          <w:divBdr>
            <w:top w:val="none" w:sz="0" w:space="0" w:color="auto"/>
            <w:left w:val="none" w:sz="0" w:space="0" w:color="auto"/>
            <w:bottom w:val="none" w:sz="0" w:space="0" w:color="auto"/>
            <w:right w:val="none" w:sz="0" w:space="0" w:color="auto"/>
          </w:divBdr>
        </w:div>
        <w:div w:id="1982809521">
          <w:marLeft w:val="640"/>
          <w:marRight w:val="0"/>
          <w:marTop w:val="0"/>
          <w:marBottom w:val="0"/>
          <w:divBdr>
            <w:top w:val="none" w:sz="0" w:space="0" w:color="auto"/>
            <w:left w:val="none" w:sz="0" w:space="0" w:color="auto"/>
            <w:bottom w:val="none" w:sz="0" w:space="0" w:color="auto"/>
            <w:right w:val="none" w:sz="0" w:space="0" w:color="auto"/>
          </w:divBdr>
        </w:div>
        <w:div w:id="1606844160">
          <w:marLeft w:val="640"/>
          <w:marRight w:val="0"/>
          <w:marTop w:val="0"/>
          <w:marBottom w:val="0"/>
          <w:divBdr>
            <w:top w:val="none" w:sz="0" w:space="0" w:color="auto"/>
            <w:left w:val="none" w:sz="0" w:space="0" w:color="auto"/>
            <w:bottom w:val="none" w:sz="0" w:space="0" w:color="auto"/>
            <w:right w:val="none" w:sz="0" w:space="0" w:color="auto"/>
          </w:divBdr>
        </w:div>
        <w:div w:id="1766883157">
          <w:marLeft w:val="640"/>
          <w:marRight w:val="0"/>
          <w:marTop w:val="0"/>
          <w:marBottom w:val="0"/>
          <w:divBdr>
            <w:top w:val="none" w:sz="0" w:space="0" w:color="auto"/>
            <w:left w:val="none" w:sz="0" w:space="0" w:color="auto"/>
            <w:bottom w:val="none" w:sz="0" w:space="0" w:color="auto"/>
            <w:right w:val="none" w:sz="0" w:space="0" w:color="auto"/>
          </w:divBdr>
        </w:div>
        <w:div w:id="1243218949">
          <w:marLeft w:val="640"/>
          <w:marRight w:val="0"/>
          <w:marTop w:val="0"/>
          <w:marBottom w:val="0"/>
          <w:divBdr>
            <w:top w:val="none" w:sz="0" w:space="0" w:color="auto"/>
            <w:left w:val="none" w:sz="0" w:space="0" w:color="auto"/>
            <w:bottom w:val="none" w:sz="0" w:space="0" w:color="auto"/>
            <w:right w:val="none" w:sz="0" w:space="0" w:color="auto"/>
          </w:divBdr>
        </w:div>
        <w:div w:id="1749107242">
          <w:marLeft w:val="640"/>
          <w:marRight w:val="0"/>
          <w:marTop w:val="0"/>
          <w:marBottom w:val="0"/>
          <w:divBdr>
            <w:top w:val="none" w:sz="0" w:space="0" w:color="auto"/>
            <w:left w:val="none" w:sz="0" w:space="0" w:color="auto"/>
            <w:bottom w:val="none" w:sz="0" w:space="0" w:color="auto"/>
            <w:right w:val="none" w:sz="0" w:space="0" w:color="auto"/>
          </w:divBdr>
        </w:div>
        <w:div w:id="1029381028">
          <w:marLeft w:val="640"/>
          <w:marRight w:val="0"/>
          <w:marTop w:val="0"/>
          <w:marBottom w:val="0"/>
          <w:divBdr>
            <w:top w:val="none" w:sz="0" w:space="0" w:color="auto"/>
            <w:left w:val="none" w:sz="0" w:space="0" w:color="auto"/>
            <w:bottom w:val="none" w:sz="0" w:space="0" w:color="auto"/>
            <w:right w:val="none" w:sz="0" w:space="0" w:color="auto"/>
          </w:divBdr>
        </w:div>
        <w:div w:id="758601307">
          <w:marLeft w:val="640"/>
          <w:marRight w:val="0"/>
          <w:marTop w:val="0"/>
          <w:marBottom w:val="0"/>
          <w:divBdr>
            <w:top w:val="none" w:sz="0" w:space="0" w:color="auto"/>
            <w:left w:val="none" w:sz="0" w:space="0" w:color="auto"/>
            <w:bottom w:val="none" w:sz="0" w:space="0" w:color="auto"/>
            <w:right w:val="none" w:sz="0" w:space="0" w:color="auto"/>
          </w:divBdr>
        </w:div>
        <w:div w:id="1731420888">
          <w:marLeft w:val="640"/>
          <w:marRight w:val="0"/>
          <w:marTop w:val="0"/>
          <w:marBottom w:val="0"/>
          <w:divBdr>
            <w:top w:val="none" w:sz="0" w:space="0" w:color="auto"/>
            <w:left w:val="none" w:sz="0" w:space="0" w:color="auto"/>
            <w:bottom w:val="none" w:sz="0" w:space="0" w:color="auto"/>
            <w:right w:val="none" w:sz="0" w:space="0" w:color="auto"/>
          </w:divBdr>
        </w:div>
        <w:div w:id="1692367602">
          <w:marLeft w:val="640"/>
          <w:marRight w:val="0"/>
          <w:marTop w:val="0"/>
          <w:marBottom w:val="0"/>
          <w:divBdr>
            <w:top w:val="none" w:sz="0" w:space="0" w:color="auto"/>
            <w:left w:val="none" w:sz="0" w:space="0" w:color="auto"/>
            <w:bottom w:val="none" w:sz="0" w:space="0" w:color="auto"/>
            <w:right w:val="none" w:sz="0" w:space="0" w:color="auto"/>
          </w:divBdr>
        </w:div>
        <w:div w:id="1671827772">
          <w:marLeft w:val="640"/>
          <w:marRight w:val="0"/>
          <w:marTop w:val="0"/>
          <w:marBottom w:val="0"/>
          <w:divBdr>
            <w:top w:val="none" w:sz="0" w:space="0" w:color="auto"/>
            <w:left w:val="none" w:sz="0" w:space="0" w:color="auto"/>
            <w:bottom w:val="none" w:sz="0" w:space="0" w:color="auto"/>
            <w:right w:val="none" w:sz="0" w:space="0" w:color="auto"/>
          </w:divBdr>
        </w:div>
        <w:div w:id="1048913926">
          <w:marLeft w:val="640"/>
          <w:marRight w:val="0"/>
          <w:marTop w:val="0"/>
          <w:marBottom w:val="0"/>
          <w:divBdr>
            <w:top w:val="none" w:sz="0" w:space="0" w:color="auto"/>
            <w:left w:val="none" w:sz="0" w:space="0" w:color="auto"/>
            <w:bottom w:val="none" w:sz="0" w:space="0" w:color="auto"/>
            <w:right w:val="none" w:sz="0" w:space="0" w:color="auto"/>
          </w:divBdr>
        </w:div>
        <w:div w:id="561143130">
          <w:marLeft w:val="640"/>
          <w:marRight w:val="0"/>
          <w:marTop w:val="0"/>
          <w:marBottom w:val="0"/>
          <w:divBdr>
            <w:top w:val="none" w:sz="0" w:space="0" w:color="auto"/>
            <w:left w:val="none" w:sz="0" w:space="0" w:color="auto"/>
            <w:bottom w:val="none" w:sz="0" w:space="0" w:color="auto"/>
            <w:right w:val="none" w:sz="0" w:space="0" w:color="auto"/>
          </w:divBdr>
        </w:div>
        <w:div w:id="1768036756">
          <w:marLeft w:val="640"/>
          <w:marRight w:val="0"/>
          <w:marTop w:val="0"/>
          <w:marBottom w:val="0"/>
          <w:divBdr>
            <w:top w:val="none" w:sz="0" w:space="0" w:color="auto"/>
            <w:left w:val="none" w:sz="0" w:space="0" w:color="auto"/>
            <w:bottom w:val="none" w:sz="0" w:space="0" w:color="auto"/>
            <w:right w:val="none" w:sz="0" w:space="0" w:color="auto"/>
          </w:divBdr>
        </w:div>
        <w:div w:id="1894585674">
          <w:marLeft w:val="640"/>
          <w:marRight w:val="0"/>
          <w:marTop w:val="0"/>
          <w:marBottom w:val="0"/>
          <w:divBdr>
            <w:top w:val="none" w:sz="0" w:space="0" w:color="auto"/>
            <w:left w:val="none" w:sz="0" w:space="0" w:color="auto"/>
            <w:bottom w:val="none" w:sz="0" w:space="0" w:color="auto"/>
            <w:right w:val="none" w:sz="0" w:space="0" w:color="auto"/>
          </w:divBdr>
        </w:div>
        <w:div w:id="1300065207">
          <w:marLeft w:val="640"/>
          <w:marRight w:val="0"/>
          <w:marTop w:val="0"/>
          <w:marBottom w:val="0"/>
          <w:divBdr>
            <w:top w:val="none" w:sz="0" w:space="0" w:color="auto"/>
            <w:left w:val="none" w:sz="0" w:space="0" w:color="auto"/>
            <w:bottom w:val="none" w:sz="0" w:space="0" w:color="auto"/>
            <w:right w:val="none" w:sz="0" w:space="0" w:color="auto"/>
          </w:divBdr>
        </w:div>
        <w:div w:id="1210530136">
          <w:marLeft w:val="640"/>
          <w:marRight w:val="0"/>
          <w:marTop w:val="0"/>
          <w:marBottom w:val="0"/>
          <w:divBdr>
            <w:top w:val="none" w:sz="0" w:space="0" w:color="auto"/>
            <w:left w:val="none" w:sz="0" w:space="0" w:color="auto"/>
            <w:bottom w:val="none" w:sz="0" w:space="0" w:color="auto"/>
            <w:right w:val="none" w:sz="0" w:space="0" w:color="auto"/>
          </w:divBdr>
        </w:div>
        <w:div w:id="1984041996">
          <w:marLeft w:val="640"/>
          <w:marRight w:val="0"/>
          <w:marTop w:val="0"/>
          <w:marBottom w:val="0"/>
          <w:divBdr>
            <w:top w:val="none" w:sz="0" w:space="0" w:color="auto"/>
            <w:left w:val="none" w:sz="0" w:space="0" w:color="auto"/>
            <w:bottom w:val="none" w:sz="0" w:space="0" w:color="auto"/>
            <w:right w:val="none" w:sz="0" w:space="0" w:color="auto"/>
          </w:divBdr>
        </w:div>
        <w:div w:id="564488137">
          <w:marLeft w:val="640"/>
          <w:marRight w:val="0"/>
          <w:marTop w:val="0"/>
          <w:marBottom w:val="0"/>
          <w:divBdr>
            <w:top w:val="none" w:sz="0" w:space="0" w:color="auto"/>
            <w:left w:val="none" w:sz="0" w:space="0" w:color="auto"/>
            <w:bottom w:val="none" w:sz="0" w:space="0" w:color="auto"/>
            <w:right w:val="none" w:sz="0" w:space="0" w:color="auto"/>
          </w:divBdr>
        </w:div>
        <w:div w:id="1125543115">
          <w:marLeft w:val="640"/>
          <w:marRight w:val="0"/>
          <w:marTop w:val="0"/>
          <w:marBottom w:val="0"/>
          <w:divBdr>
            <w:top w:val="none" w:sz="0" w:space="0" w:color="auto"/>
            <w:left w:val="none" w:sz="0" w:space="0" w:color="auto"/>
            <w:bottom w:val="none" w:sz="0" w:space="0" w:color="auto"/>
            <w:right w:val="none" w:sz="0" w:space="0" w:color="auto"/>
          </w:divBdr>
        </w:div>
        <w:div w:id="89007525">
          <w:marLeft w:val="640"/>
          <w:marRight w:val="0"/>
          <w:marTop w:val="0"/>
          <w:marBottom w:val="0"/>
          <w:divBdr>
            <w:top w:val="none" w:sz="0" w:space="0" w:color="auto"/>
            <w:left w:val="none" w:sz="0" w:space="0" w:color="auto"/>
            <w:bottom w:val="none" w:sz="0" w:space="0" w:color="auto"/>
            <w:right w:val="none" w:sz="0" w:space="0" w:color="auto"/>
          </w:divBdr>
        </w:div>
        <w:div w:id="1398935275">
          <w:marLeft w:val="640"/>
          <w:marRight w:val="0"/>
          <w:marTop w:val="0"/>
          <w:marBottom w:val="0"/>
          <w:divBdr>
            <w:top w:val="none" w:sz="0" w:space="0" w:color="auto"/>
            <w:left w:val="none" w:sz="0" w:space="0" w:color="auto"/>
            <w:bottom w:val="none" w:sz="0" w:space="0" w:color="auto"/>
            <w:right w:val="none" w:sz="0" w:space="0" w:color="auto"/>
          </w:divBdr>
        </w:div>
        <w:div w:id="1445689168">
          <w:marLeft w:val="640"/>
          <w:marRight w:val="0"/>
          <w:marTop w:val="0"/>
          <w:marBottom w:val="0"/>
          <w:divBdr>
            <w:top w:val="none" w:sz="0" w:space="0" w:color="auto"/>
            <w:left w:val="none" w:sz="0" w:space="0" w:color="auto"/>
            <w:bottom w:val="none" w:sz="0" w:space="0" w:color="auto"/>
            <w:right w:val="none" w:sz="0" w:space="0" w:color="auto"/>
          </w:divBdr>
        </w:div>
        <w:div w:id="1978877524">
          <w:marLeft w:val="640"/>
          <w:marRight w:val="0"/>
          <w:marTop w:val="0"/>
          <w:marBottom w:val="0"/>
          <w:divBdr>
            <w:top w:val="none" w:sz="0" w:space="0" w:color="auto"/>
            <w:left w:val="none" w:sz="0" w:space="0" w:color="auto"/>
            <w:bottom w:val="none" w:sz="0" w:space="0" w:color="auto"/>
            <w:right w:val="none" w:sz="0" w:space="0" w:color="auto"/>
          </w:divBdr>
        </w:div>
        <w:div w:id="248853633">
          <w:marLeft w:val="640"/>
          <w:marRight w:val="0"/>
          <w:marTop w:val="0"/>
          <w:marBottom w:val="0"/>
          <w:divBdr>
            <w:top w:val="none" w:sz="0" w:space="0" w:color="auto"/>
            <w:left w:val="none" w:sz="0" w:space="0" w:color="auto"/>
            <w:bottom w:val="none" w:sz="0" w:space="0" w:color="auto"/>
            <w:right w:val="none" w:sz="0" w:space="0" w:color="auto"/>
          </w:divBdr>
        </w:div>
        <w:div w:id="120852563">
          <w:marLeft w:val="640"/>
          <w:marRight w:val="0"/>
          <w:marTop w:val="0"/>
          <w:marBottom w:val="0"/>
          <w:divBdr>
            <w:top w:val="none" w:sz="0" w:space="0" w:color="auto"/>
            <w:left w:val="none" w:sz="0" w:space="0" w:color="auto"/>
            <w:bottom w:val="none" w:sz="0" w:space="0" w:color="auto"/>
            <w:right w:val="none" w:sz="0" w:space="0" w:color="auto"/>
          </w:divBdr>
        </w:div>
        <w:div w:id="1479299739">
          <w:marLeft w:val="640"/>
          <w:marRight w:val="0"/>
          <w:marTop w:val="0"/>
          <w:marBottom w:val="0"/>
          <w:divBdr>
            <w:top w:val="none" w:sz="0" w:space="0" w:color="auto"/>
            <w:left w:val="none" w:sz="0" w:space="0" w:color="auto"/>
            <w:bottom w:val="none" w:sz="0" w:space="0" w:color="auto"/>
            <w:right w:val="none" w:sz="0" w:space="0" w:color="auto"/>
          </w:divBdr>
        </w:div>
        <w:div w:id="1738698625">
          <w:marLeft w:val="640"/>
          <w:marRight w:val="0"/>
          <w:marTop w:val="0"/>
          <w:marBottom w:val="0"/>
          <w:divBdr>
            <w:top w:val="none" w:sz="0" w:space="0" w:color="auto"/>
            <w:left w:val="none" w:sz="0" w:space="0" w:color="auto"/>
            <w:bottom w:val="none" w:sz="0" w:space="0" w:color="auto"/>
            <w:right w:val="none" w:sz="0" w:space="0" w:color="auto"/>
          </w:divBdr>
        </w:div>
        <w:div w:id="497841352">
          <w:marLeft w:val="640"/>
          <w:marRight w:val="0"/>
          <w:marTop w:val="0"/>
          <w:marBottom w:val="0"/>
          <w:divBdr>
            <w:top w:val="none" w:sz="0" w:space="0" w:color="auto"/>
            <w:left w:val="none" w:sz="0" w:space="0" w:color="auto"/>
            <w:bottom w:val="none" w:sz="0" w:space="0" w:color="auto"/>
            <w:right w:val="none" w:sz="0" w:space="0" w:color="auto"/>
          </w:divBdr>
        </w:div>
        <w:div w:id="730885670">
          <w:marLeft w:val="640"/>
          <w:marRight w:val="0"/>
          <w:marTop w:val="0"/>
          <w:marBottom w:val="0"/>
          <w:divBdr>
            <w:top w:val="none" w:sz="0" w:space="0" w:color="auto"/>
            <w:left w:val="none" w:sz="0" w:space="0" w:color="auto"/>
            <w:bottom w:val="none" w:sz="0" w:space="0" w:color="auto"/>
            <w:right w:val="none" w:sz="0" w:space="0" w:color="auto"/>
          </w:divBdr>
        </w:div>
        <w:div w:id="624195176">
          <w:marLeft w:val="640"/>
          <w:marRight w:val="0"/>
          <w:marTop w:val="0"/>
          <w:marBottom w:val="0"/>
          <w:divBdr>
            <w:top w:val="none" w:sz="0" w:space="0" w:color="auto"/>
            <w:left w:val="none" w:sz="0" w:space="0" w:color="auto"/>
            <w:bottom w:val="none" w:sz="0" w:space="0" w:color="auto"/>
            <w:right w:val="none" w:sz="0" w:space="0" w:color="auto"/>
          </w:divBdr>
        </w:div>
        <w:div w:id="933440085">
          <w:marLeft w:val="640"/>
          <w:marRight w:val="0"/>
          <w:marTop w:val="0"/>
          <w:marBottom w:val="0"/>
          <w:divBdr>
            <w:top w:val="none" w:sz="0" w:space="0" w:color="auto"/>
            <w:left w:val="none" w:sz="0" w:space="0" w:color="auto"/>
            <w:bottom w:val="none" w:sz="0" w:space="0" w:color="auto"/>
            <w:right w:val="none" w:sz="0" w:space="0" w:color="auto"/>
          </w:divBdr>
        </w:div>
        <w:div w:id="1318218985">
          <w:marLeft w:val="640"/>
          <w:marRight w:val="0"/>
          <w:marTop w:val="0"/>
          <w:marBottom w:val="0"/>
          <w:divBdr>
            <w:top w:val="none" w:sz="0" w:space="0" w:color="auto"/>
            <w:left w:val="none" w:sz="0" w:space="0" w:color="auto"/>
            <w:bottom w:val="none" w:sz="0" w:space="0" w:color="auto"/>
            <w:right w:val="none" w:sz="0" w:space="0" w:color="auto"/>
          </w:divBdr>
        </w:div>
        <w:div w:id="1652366722">
          <w:marLeft w:val="640"/>
          <w:marRight w:val="0"/>
          <w:marTop w:val="0"/>
          <w:marBottom w:val="0"/>
          <w:divBdr>
            <w:top w:val="none" w:sz="0" w:space="0" w:color="auto"/>
            <w:left w:val="none" w:sz="0" w:space="0" w:color="auto"/>
            <w:bottom w:val="none" w:sz="0" w:space="0" w:color="auto"/>
            <w:right w:val="none" w:sz="0" w:space="0" w:color="auto"/>
          </w:divBdr>
        </w:div>
        <w:div w:id="1113131130">
          <w:marLeft w:val="640"/>
          <w:marRight w:val="0"/>
          <w:marTop w:val="0"/>
          <w:marBottom w:val="0"/>
          <w:divBdr>
            <w:top w:val="none" w:sz="0" w:space="0" w:color="auto"/>
            <w:left w:val="none" w:sz="0" w:space="0" w:color="auto"/>
            <w:bottom w:val="none" w:sz="0" w:space="0" w:color="auto"/>
            <w:right w:val="none" w:sz="0" w:space="0" w:color="auto"/>
          </w:divBdr>
        </w:div>
        <w:div w:id="221647685">
          <w:marLeft w:val="640"/>
          <w:marRight w:val="0"/>
          <w:marTop w:val="0"/>
          <w:marBottom w:val="0"/>
          <w:divBdr>
            <w:top w:val="none" w:sz="0" w:space="0" w:color="auto"/>
            <w:left w:val="none" w:sz="0" w:space="0" w:color="auto"/>
            <w:bottom w:val="none" w:sz="0" w:space="0" w:color="auto"/>
            <w:right w:val="none" w:sz="0" w:space="0" w:color="auto"/>
          </w:divBdr>
        </w:div>
        <w:div w:id="274869470">
          <w:marLeft w:val="640"/>
          <w:marRight w:val="0"/>
          <w:marTop w:val="0"/>
          <w:marBottom w:val="0"/>
          <w:divBdr>
            <w:top w:val="none" w:sz="0" w:space="0" w:color="auto"/>
            <w:left w:val="none" w:sz="0" w:space="0" w:color="auto"/>
            <w:bottom w:val="none" w:sz="0" w:space="0" w:color="auto"/>
            <w:right w:val="none" w:sz="0" w:space="0" w:color="auto"/>
          </w:divBdr>
        </w:div>
        <w:div w:id="1966736310">
          <w:marLeft w:val="640"/>
          <w:marRight w:val="0"/>
          <w:marTop w:val="0"/>
          <w:marBottom w:val="0"/>
          <w:divBdr>
            <w:top w:val="none" w:sz="0" w:space="0" w:color="auto"/>
            <w:left w:val="none" w:sz="0" w:space="0" w:color="auto"/>
            <w:bottom w:val="none" w:sz="0" w:space="0" w:color="auto"/>
            <w:right w:val="none" w:sz="0" w:space="0" w:color="auto"/>
          </w:divBdr>
        </w:div>
        <w:div w:id="1321885924">
          <w:marLeft w:val="640"/>
          <w:marRight w:val="0"/>
          <w:marTop w:val="0"/>
          <w:marBottom w:val="0"/>
          <w:divBdr>
            <w:top w:val="none" w:sz="0" w:space="0" w:color="auto"/>
            <w:left w:val="none" w:sz="0" w:space="0" w:color="auto"/>
            <w:bottom w:val="none" w:sz="0" w:space="0" w:color="auto"/>
            <w:right w:val="none" w:sz="0" w:space="0" w:color="auto"/>
          </w:divBdr>
        </w:div>
        <w:div w:id="2138066446">
          <w:marLeft w:val="640"/>
          <w:marRight w:val="0"/>
          <w:marTop w:val="0"/>
          <w:marBottom w:val="0"/>
          <w:divBdr>
            <w:top w:val="none" w:sz="0" w:space="0" w:color="auto"/>
            <w:left w:val="none" w:sz="0" w:space="0" w:color="auto"/>
            <w:bottom w:val="none" w:sz="0" w:space="0" w:color="auto"/>
            <w:right w:val="none" w:sz="0" w:space="0" w:color="auto"/>
          </w:divBdr>
        </w:div>
        <w:div w:id="283463500">
          <w:marLeft w:val="640"/>
          <w:marRight w:val="0"/>
          <w:marTop w:val="0"/>
          <w:marBottom w:val="0"/>
          <w:divBdr>
            <w:top w:val="none" w:sz="0" w:space="0" w:color="auto"/>
            <w:left w:val="none" w:sz="0" w:space="0" w:color="auto"/>
            <w:bottom w:val="none" w:sz="0" w:space="0" w:color="auto"/>
            <w:right w:val="none" w:sz="0" w:space="0" w:color="auto"/>
          </w:divBdr>
        </w:div>
        <w:div w:id="441610786">
          <w:marLeft w:val="640"/>
          <w:marRight w:val="0"/>
          <w:marTop w:val="0"/>
          <w:marBottom w:val="0"/>
          <w:divBdr>
            <w:top w:val="none" w:sz="0" w:space="0" w:color="auto"/>
            <w:left w:val="none" w:sz="0" w:space="0" w:color="auto"/>
            <w:bottom w:val="none" w:sz="0" w:space="0" w:color="auto"/>
            <w:right w:val="none" w:sz="0" w:space="0" w:color="auto"/>
          </w:divBdr>
        </w:div>
        <w:div w:id="661012186">
          <w:marLeft w:val="640"/>
          <w:marRight w:val="0"/>
          <w:marTop w:val="0"/>
          <w:marBottom w:val="0"/>
          <w:divBdr>
            <w:top w:val="none" w:sz="0" w:space="0" w:color="auto"/>
            <w:left w:val="none" w:sz="0" w:space="0" w:color="auto"/>
            <w:bottom w:val="none" w:sz="0" w:space="0" w:color="auto"/>
            <w:right w:val="none" w:sz="0" w:space="0" w:color="auto"/>
          </w:divBdr>
        </w:div>
        <w:div w:id="979652819">
          <w:marLeft w:val="640"/>
          <w:marRight w:val="0"/>
          <w:marTop w:val="0"/>
          <w:marBottom w:val="0"/>
          <w:divBdr>
            <w:top w:val="none" w:sz="0" w:space="0" w:color="auto"/>
            <w:left w:val="none" w:sz="0" w:space="0" w:color="auto"/>
            <w:bottom w:val="none" w:sz="0" w:space="0" w:color="auto"/>
            <w:right w:val="none" w:sz="0" w:space="0" w:color="auto"/>
          </w:divBdr>
        </w:div>
        <w:div w:id="101190249">
          <w:marLeft w:val="640"/>
          <w:marRight w:val="0"/>
          <w:marTop w:val="0"/>
          <w:marBottom w:val="0"/>
          <w:divBdr>
            <w:top w:val="none" w:sz="0" w:space="0" w:color="auto"/>
            <w:left w:val="none" w:sz="0" w:space="0" w:color="auto"/>
            <w:bottom w:val="none" w:sz="0" w:space="0" w:color="auto"/>
            <w:right w:val="none" w:sz="0" w:space="0" w:color="auto"/>
          </w:divBdr>
        </w:div>
        <w:div w:id="1359506712">
          <w:marLeft w:val="640"/>
          <w:marRight w:val="0"/>
          <w:marTop w:val="0"/>
          <w:marBottom w:val="0"/>
          <w:divBdr>
            <w:top w:val="none" w:sz="0" w:space="0" w:color="auto"/>
            <w:left w:val="none" w:sz="0" w:space="0" w:color="auto"/>
            <w:bottom w:val="none" w:sz="0" w:space="0" w:color="auto"/>
            <w:right w:val="none" w:sz="0" w:space="0" w:color="auto"/>
          </w:divBdr>
        </w:div>
      </w:divsChild>
    </w:div>
    <w:div w:id="1534078063">
      <w:bodyDiv w:val="1"/>
      <w:marLeft w:val="0"/>
      <w:marRight w:val="0"/>
      <w:marTop w:val="0"/>
      <w:marBottom w:val="0"/>
      <w:divBdr>
        <w:top w:val="none" w:sz="0" w:space="0" w:color="auto"/>
        <w:left w:val="none" w:sz="0" w:space="0" w:color="auto"/>
        <w:bottom w:val="none" w:sz="0" w:space="0" w:color="auto"/>
        <w:right w:val="none" w:sz="0" w:space="0" w:color="auto"/>
      </w:divBdr>
    </w:div>
    <w:div w:id="1534801376">
      <w:bodyDiv w:val="1"/>
      <w:marLeft w:val="0"/>
      <w:marRight w:val="0"/>
      <w:marTop w:val="0"/>
      <w:marBottom w:val="0"/>
      <w:divBdr>
        <w:top w:val="none" w:sz="0" w:space="0" w:color="auto"/>
        <w:left w:val="none" w:sz="0" w:space="0" w:color="auto"/>
        <w:bottom w:val="none" w:sz="0" w:space="0" w:color="auto"/>
        <w:right w:val="none" w:sz="0" w:space="0" w:color="auto"/>
      </w:divBdr>
      <w:divsChild>
        <w:div w:id="1769764440">
          <w:marLeft w:val="480"/>
          <w:marRight w:val="0"/>
          <w:marTop w:val="0"/>
          <w:marBottom w:val="0"/>
          <w:divBdr>
            <w:top w:val="none" w:sz="0" w:space="0" w:color="auto"/>
            <w:left w:val="none" w:sz="0" w:space="0" w:color="auto"/>
            <w:bottom w:val="none" w:sz="0" w:space="0" w:color="auto"/>
            <w:right w:val="none" w:sz="0" w:space="0" w:color="auto"/>
          </w:divBdr>
        </w:div>
        <w:div w:id="296642527">
          <w:marLeft w:val="480"/>
          <w:marRight w:val="0"/>
          <w:marTop w:val="0"/>
          <w:marBottom w:val="0"/>
          <w:divBdr>
            <w:top w:val="none" w:sz="0" w:space="0" w:color="auto"/>
            <w:left w:val="none" w:sz="0" w:space="0" w:color="auto"/>
            <w:bottom w:val="none" w:sz="0" w:space="0" w:color="auto"/>
            <w:right w:val="none" w:sz="0" w:space="0" w:color="auto"/>
          </w:divBdr>
        </w:div>
        <w:div w:id="100687151">
          <w:marLeft w:val="480"/>
          <w:marRight w:val="0"/>
          <w:marTop w:val="0"/>
          <w:marBottom w:val="0"/>
          <w:divBdr>
            <w:top w:val="none" w:sz="0" w:space="0" w:color="auto"/>
            <w:left w:val="none" w:sz="0" w:space="0" w:color="auto"/>
            <w:bottom w:val="none" w:sz="0" w:space="0" w:color="auto"/>
            <w:right w:val="none" w:sz="0" w:space="0" w:color="auto"/>
          </w:divBdr>
        </w:div>
        <w:div w:id="1006905962">
          <w:marLeft w:val="480"/>
          <w:marRight w:val="0"/>
          <w:marTop w:val="0"/>
          <w:marBottom w:val="0"/>
          <w:divBdr>
            <w:top w:val="none" w:sz="0" w:space="0" w:color="auto"/>
            <w:left w:val="none" w:sz="0" w:space="0" w:color="auto"/>
            <w:bottom w:val="none" w:sz="0" w:space="0" w:color="auto"/>
            <w:right w:val="none" w:sz="0" w:space="0" w:color="auto"/>
          </w:divBdr>
        </w:div>
        <w:div w:id="234972242">
          <w:marLeft w:val="480"/>
          <w:marRight w:val="0"/>
          <w:marTop w:val="0"/>
          <w:marBottom w:val="0"/>
          <w:divBdr>
            <w:top w:val="none" w:sz="0" w:space="0" w:color="auto"/>
            <w:left w:val="none" w:sz="0" w:space="0" w:color="auto"/>
            <w:bottom w:val="none" w:sz="0" w:space="0" w:color="auto"/>
            <w:right w:val="none" w:sz="0" w:space="0" w:color="auto"/>
          </w:divBdr>
        </w:div>
        <w:div w:id="1467044553">
          <w:marLeft w:val="480"/>
          <w:marRight w:val="0"/>
          <w:marTop w:val="0"/>
          <w:marBottom w:val="0"/>
          <w:divBdr>
            <w:top w:val="none" w:sz="0" w:space="0" w:color="auto"/>
            <w:left w:val="none" w:sz="0" w:space="0" w:color="auto"/>
            <w:bottom w:val="none" w:sz="0" w:space="0" w:color="auto"/>
            <w:right w:val="none" w:sz="0" w:space="0" w:color="auto"/>
          </w:divBdr>
        </w:div>
        <w:div w:id="861431620">
          <w:marLeft w:val="480"/>
          <w:marRight w:val="0"/>
          <w:marTop w:val="0"/>
          <w:marBottom w:val="0"/>
          <w:divBdr>
            <w:top w:val="none" w:sz="0" w:space="0" w:color="auto"/>
            <w:left w:val="none" w:sz="0" w:space="0" w:color="auto"/>
            <w:bottom w:val="none" w:sz="0" w:space="0" w:color="auto"/>
            <w:right w:val="none" w:sz="0" w:space="0" w:color="auto"/>
          </w:divBdr>
        </w:div>
        <w:div w:id="1178542311">
          <w:marLeft w:val="480"/>
          <w:marRight w:val="0"/>
          <w:marTop w:val="0"/>
          <w:marBottom w:val="0"/>
          <w:divBdr>
            <w:top w:val="none" w:sz="0" w:space="0" w:color="auto"/>
            <w:left w:val="none" w:sz="0" w:space="0" w:color="auto"/>
            <w:bottom w:val="none" w:sz="0" w:space="0" w:color="auto"/>
            <w:right w:val="none" w:sz="0" w:space="0" w:color="auto"/>
          </w:divBdr>
        </w:div>
        <w:div w:id="625887778">
          <w:marLeft w:val="480"/>
          <w:marRight w:val="0"/>
          <w:marTop w:val="0"/>
          <w:marBottom w:val="0"/>
          <w:divBdr>
            <w:top w:val="none" w:sz="0" w:space="0" w:color="auto"/>
            <w:left w:val="none" w:sz="0" w:space="0" w:color="auto"/>
            <w:bottom w:val="none" w:sz="0" w:space="0" w:color="auto"/>
            <w:right w:val="none" w:sz="0" w:space="0" w:color="auto"/>
          </w:divBdr>
        </w:div>
        <w:div w:id="895777977">
          <w:marLeft w:val="480"/>
          <w:marRight w:val="0"/>
          <w:marTop w:val="0"/>
          <w:marBottom w:val="0"/>
          <w:divBdr>
            <w:top w:val="none" w:sz="0" w:space="0" w:color="auto"/>
            <w:left w:val="none" w:sz="0" w:space="0" w:color="auto"/>
            <w:bottom w:val="none" w:sz="0" w:space="0" w:color="auto"/>
            <w:right w:val="none" w:sz="0" w:space="0" w:color="auto"/>
          </w:divBdr>
        </w:div>
        <w:div w:id="1481073494">
          <w:marLeft w:val="480"/>
          <w:marRight w:val="0"/>
          <w:marTop w:val="0"/>
          <w:marBottom w:val="0"/>
          <w:divBdr>
            <w:top w:val="none" w:sz="0" w:space="0" w:color="auto"/>
            <w:left w:val="none" w:sz="0" w:space="0" w:color="auto"/>
            <w:bottom w:val="none" w:sz="0" w:space="0" w:color="auto"/>
            <w:right w:val="none" w:sz="0" w:space="0" w:color="auto"/>
          </w:divBdr>
        </w:div>
        <w:div w:id="1360816085">
          <w:marLeft w:val="480"/>
          <w:marRight w:val="0"/>
          <w:marTop w:val="0"/>
          <w:marBottom w:val="0"/>
          <w:divBdr>
            <w:top w:val="none" w:sz="0" w:space="0" w:color="auto"/>
            <w:left w:val="none" w:sz="0" w:space="0" w:color="auto"/>
            <w:bottom w:val="none" w:sz="0" w:space="0" w:color="auto"/>
            <w:right w:val="none" w:sz="0" w:space="0" w:color="auto"/>
          </w:divBdr>
        </w:div>
        <w:div w:id="1457334274">
          <w:marLeft w:val="480"/>
          <w:marRight w:val="0"/>
          <w:marTop w:val="0"/>
          <w:marBottom w:val="0"/>
          <w:divBdr>
            <w:top w:val="none" w:sz="0" w:space="0" w:color="auto"/>
            <w:left w:val="none" w:sz="0" w:space="0" w:color="auto"/>
            <w:bottom w:val="none" w:sz="0" w:space="0" w:color="auto"/>
            <w:right w:val="none" w:sz="0" w:space="0" w:color="auto"/>
          </w:divBdr>
        </w:div>
        <w:div w:id="1579632999">
          <w:marLeft w:val="480"/>
          <w:marRight w:val="0"/>
          <w:marTop w:val="0"/>
          <w:marBottom w:val="0"/>
          <w:divBdr>
            <w:top w:val="none" w:sz="0" w:space="0" w:color="auto"/>
            <w:left w:val="none" w:sz="0" w:space="0" w:color="auto"/>
            <w:bottom w:val="none" w:sz="0" w:space="0" w:color="auto"/>
            <w:right w:val="none" w:sz="0" w:space="0" w:color="auto"/>
          </w:divBdr>
        </w:div>
        <w:div w:id="1837652899">
          <w:marLeft w:val="480"/>
          <w:marRight w:val="0"/>
          <w:marTop w:val="0"/>
          <w:marBottom w:val="0"/>
          <w:divBdr>
            <w:top w:val="none" w:sz="0" w:space="0" w:color="auto"/>
            <w:left w:val="none" w:sz="0" w:space="0" w:color="auto"/>
            <w:bottom w:val="none" w:sz="0" w:space="0" w:color="auto"/>
            <w:right w:val="none" w:sz="0" w:space="0" w:color="auto"/>
          </w:divBdr>
        </w:div>
        <w:div w:id="1989700066">
          <w:marLeft w:val="480"/>
          <w:marRight w:val="0"/>
          <w:marTop w:val="0"/>
          <w:marBottom w:val="0"/>
          <w:divBdr>
            <w:top w:val="none" w:sz="0" w:space="0" w:color="auto"/>
            <w:left w:val="none" w:sz="0" w:space="0" w:color="auto"/>
            <w:bottom w:val="none" w:sz="0" w:space="0" w:color="auto"/>
            <w:right w:val="none" w:sz="0" w:space="0" w:color="auto"/>
          </w:divBdr>
        </w:div>
        <w:div w:id="838037017">
          <w:marLeft w:val="480"/>
          <w:marRight w:val="0"/>
          <w:marTop w:val="0"/>
          <w:marBottom w:val="0"/>
          <w:divBdr>
            <w:top w:val="none" w:sz="0" w:space="0" w:color="auto"/>
            <w:left w:val="none" w:sz="0" w:space="0" w:color="auto"/>
            <w:bottom w:val="none" w:sz="0" w:space="0" w:color="auto"/>
            <w:right w:val="none" w:sz="0" w:space="0" w:color="auto"/>
          </w:divBdr>
        </w:div>
        <w:div w:id="1184245458">
          <w:marLeft w:val="480"/>
          <w:marRight w:val="0"/>
          <w:marTop w:val="0"/>
          <w:marBottom w:val="0"/>
          <w:divBdr>
            <w:top w:val="none" w:sz="0" w:space="0" w:color="auto"/>
            <w:left w:val="none" w:sz="0" w:space="0" w:color="auto"/>
            <w:bottom w:val="none" w:sz="0" w:space="0" w:color="auto"/>
            <w:right w:val="none" w:sz="0" w:space="0" w:color="auto"/>
          </w:divBdr>
        </w:div>
        <w:div w:id="77556979">
          <w:marLeft w:val="480"/>
          <w:marRight w:val="0"/>
          <w:marTop w:val="0"/>
          <w:marBottom w:val="0"/>
          <w:divBdr>
            <w:top w:val="none" w:sz="0" w:space="0" w:color="auto"/>
            <w:left w:val="none" w:sz="0" w:space="0" w:color="auto"/>
            <w:bottom w:val="none" w:sz="0" w:space="0" w:color="auto"/>
            <w:right w:val="none" w:sz="0" w:space="0" w:color="auto"/>
          </w:divBdr>
        </w:div>
        <w:div w:id="346447406">
          <w:marLeft w:val="480"/>
          <w:marRight w:val="0"/>
          <w:marTop w:val="0"/>
          <w:marBottom w:val="0"/>
          <w:divBdr>
            <w:top w:val="none" w:sz="0" w:space="0" w:color="auto"/>
            <w:left w:val="none" w:sz="0" w:space="0" w:color="auto"/>
            <w:bottom w:val="none" w:sz="0" w:space="0" w:color="auto"/>
            <w:right w:val="none" w:sz="0" w:space="0" w:color="auto"/>
          </w:divBdr>
        </w:div>
        <w:div w:id="1878856762">
          <w:marLeft w:val="480"/>
          <w:marRight w:val="0"/>
          <w:marTop w:val="0"/>
          <w:marBottom w:val="0"/>
          <w:divBdr>
            <w:top w:val="none" w:sz="0" w:space="0" w:color="auto"/>
            <w:left w:val="none" w:sz="0" w:space="0" w:color="auto"/>
            <w:bottom w:val="none" w:sz="0" w:space="0" w:color="auto"/>
            <w:right w:val="none" w:sz="0" w:space="0" w:color="auto"/>
          </w:divBdr>
        </w:div>
        <w:div w:id="1208177373">
          <w:marLeft w:val="480"/>
          <w:marRight w:val="0"/>
          <w:marTop w:val="0"/>
          <w:marBottom w:val="0"/>
          <w:divBdr>
            <w:top w:val="none" w:sz="0" w:space="0" w:color="auto"/>
            <w:left w:val="none" w:sz="0" w:space="0" w:color="auto"/>
            <w:bottom w:val="none" w:sz="0" w:space="0" w:color="auto"/>
            <w:right w:val="none" w:sz="0" w:space="0" w:color="auto"/>
          </w:divBdr>
        </w:div>
        <w:div w:id="187910058">
          <w:marLeft w:val="480"/>
          <w:marRight w:val="0"/>
          <w:marTop w:val="0"/>
          <w:marBottom w:val="0"/>
          <w:divBdr>
            <w:top w:val="none" w:sz="0" w:space="0" w:color="auto"/>
            <w:left w:val="none" w:sz="0" w:space="0" w:color="auto"/>
            <w:bottom w:val="none" w:sz="0" w:space="0" w:color="auto"/>
            <w:right w:val="none" w:sz="0" w:space="0" w:color="auto"/>
          </w:divBdr>
        </w:div>
        <w:div w:id="1978073371">
          <w:marLeft w:val="480"/>
          <w:marRight w:val="0"/>
          <w:marTop w:val="0"/>
          <w:marBottom w:val="0"/>
          <w:divBdr>
            <w:top w:val="none" w:sz="0" w:space="0" w:color="auto"/>
            <w:left w:val="none" w:sz="0" w:space="0" w:color="auto"/>
            <w:bottom w:val="none" w:sz="0" w:space="0" w:color="auto"/>
            <w:right w:val="none" w:sz="0" w:space="0" w:color="auto"/>
          </w:divBdr>
        </w:div>
        <w:div w:id="2132091743">
          <w:marLeft w:val="480"/>
          <w:marRight w:val="0"/>
          <w:marTop w:val="0"/>
          <w:marBottom w:val="0"/>
          <w:divBdr>
            <w:top w:val="none" w:sz="0" w:space="0" w:color="auto"/>
            <w:left w:val="none" w:sz="0" w:space="0" w:color="auto"/>
            <w:bottom w:val="none" w:sz="0" w:space="0" w:color="auto"/>
            <w:right w:val="none" w:sz="0" w:space="0" w:color="auto"/>
          </w:divBdr>
        </w:div>
        <w:div w:id="1838691235">
          <w:marLeft w:val="480"/>
          <w:marRight w:val="0"/>
          <w:marTop w:val="0"/>
          <w:marBottom w:val="0"/>
          <w:divBdr>
            <w:top w:val="none" w:sz="0" w:space="0" w:color="auto"/>
            <w:left w:val="none" w:sz="0" w:space="0" w:color="auto"/>
            <w:bottom w:val="none" w:sz="0" w:space="0" w:color="auto"/>
            <w:right w:val="none" w:sz="0" w:space="0" w:color="auto"/>
          </w:divBdr>
        </w:div>
        <w:div w:id="2118601488">
          <w:marLeft w:val="480"/>
          <w:marRight w:val="0"/>
          <w:marTop w:val="0"/>
          <w:marBottom w:val="0"/>
          <w:divBdr>
            <w:top w:val="none" w:sz="0" w:space="0" w:color="auto"/>
            <w:left w:val="none" w:sz="0" w:space="0" w:color="auto"/>
            <w:bottom w:val="none" w:sz="0" w:space="0" w:color="auto"/>
            <w:right w:val="none" w:sz="0" w:space="0" w:color="auto"/>
          </w:divBdr>
        </w:div>
        <w:div w:id="1744716953">
          <w:marLeft w:val="480"/>
          <w:marRight w:val="0"/>
          <w:marTop w:val="0"/>
          <w:marBottom w:val="0"/>
          <w:divBdr>
            <w:top w:val="none" w:sz="0" w:space="0" w:color="auto"/>
            <w:left w:val="none" w:sz="0" w:space="0" w:color="auto"/>
            <w:bottom w:val="none" w:sz="0" w:space="0" w:color="auto"/>
            <w:right w:val="none" w:sz="0" w:space="0" w:color="auto"/>
          </w:divBdr>
        </w:div>
        <w:div w:id="743726503">
          <w:marLeft w:val="480"/>
          <w:marRight w:val="0"/>
          <w:marTop w:val="0"/>
          <w:marBottom w:val="0"/>
          <w:divBdr>
            <w:top w:val="none" w:sz="0" w:space="0" w:color="auto"/>
            <w:left w:val="none" w:sz="0" w:space="0" w:color="auto"/>
            <w:bottom w:val="none" w:sz="0" w:space="0" w:color="auto"/>
            <w:right w:val="none" w:sz="0" w:space="0" w:color="auto"/>
          </w:divBdr>
        </w:div>
        <w:div w:id="1217933233">
          <w:marLeft w:val="480"/>
          <w:marRight w:val="0"/>
          <w:marTop w:val="0"/>
          <w:marBottom w:val="0"/>
          <w:divBdr>
            <w:top w:val="none" w:sz="0" w:space="0" w:color="auto"/>
            <w:left w:val="none" w:sz="0" w:space="0" w:color="auto"/>
            <w:bottom w:val="none" w:sz="0" w:space="0" w:color="auto"/>
            <w:right w:val="none" w:sz="0" w:space="0" w:color="auto"/>
          </w:divBdr>
        </w:div>
        <w:div w:id="823007016">
          <w:marLeft w:val="480"/>
          <w:marRight w:val="0"/>
          <w:marTop w:val="0"/>
          <w:marBottom w:val="0"/>
          <w:divBdr>
            <w:top w:val="none" w:sz="0" w:space="0" w:color="auto"/>
            <w:left w:val="none" w:sz="0" w:space="0" w:color="auto"/>
            <w:bottom w:val="none" w:sz="0" w:space="0" w:color="auto"/>
            <w:right w:val="none" w:sz="0" w:space="0" w:color="auto"/>
          </w:divBdr>
        </w:div>
        <w:div w:id="1062411932">
          <w:marLeft w:val="480"/>
          <w:marRight w:val="0"/>
          <w:marTop w:val="0"/>
          <w:marBottom w:val="0"/>
          <w:divBdr>
            <w:top w:val="none" w:sz="0" w:space="0" w:color="auto"/>
            <w:left w:val="none" w:sz="0" w:space="0" w:color="auto"/>
            <w:bottom w:val="none" w:sz="0" w:space="0" w:color="auto"/>
            <w:right w:val="none" w:sz="0" w:space="0" w:color="auto"/>
          </w:divBdr>
        </w:div>
        <w:div w:id="1443763817">
          <w:marLeft w:val="480"/>
          <w:marRight w:val="0"/>
          <w:marTop w:val="0"/>
          <w:marBottom w:val="0"/>
          <w:divBdr>
            <w:top w:val="none" w:sz="0" w:space="0" w:color="auto"/>
            <w:left w:val="none" w:sz="0" w:space="0" w:color="auto"/>
            <w:bottom w:val="none" w:sz="0" w:space="0" w:color="auto"/>
            <w:right w:val="none" w:sz="0" w:space="0" w:color="auto"/>
          </w:divBdr>
        </w:div>
        <w:div w:id="537864819">
          <w:marLeft w:val="480"/>
          <w:marRight w:val="0"/>
          <w:marTop w:val="0"/>
          <w:marBottom w:val="0"/>
          <w:divBdr>
            <w:top w:val="none" w:sz="0" w:space="0" w:color="auto"/>
            <w:left w:val="none" w:sz="0" w:space="0" w:color="auto"/>
            <w:bottom w:val="none" w:sz="0" w:space="0" w:color="auto"/>
            <w:right w:val="none" w:sz="0" w:space="0" w:color="auto"/>
          </w:divBdr>
        </w:div>
        <w:div w:id="554467120">
          <w:marLeft w:val="480"/>
          <w:marRight w:val="0"/>
          <w:marTop w:val="0"/>
          <w:marBottom w:val="0"/>
          <w:divBdr>
            <w:top w:val="none" w:sz="0" w:space="0" w:color="auto"/>
            <w:left w:val="none" w:sz="0" w:space="0" w:color="auto"/>
            <w:bottom w:val="none" w:sz="0" w:space="0" w:color="auto"/>
            <w:right w:val="none" w:sz="0" w:space="0" w:color="auto"/>
          </w:divBdr>
        </w:div>
        <w:div w:id="897744633">
          <w:marLeft w:val="480"/>
          <w:marRight w:val="0"/>
          <w:marTop w:val="0"/>
          <w:marBottom w:val="0"/>
          <w:divBdr>
            <w:top w:val="none" w:sz="0" w:space="0" w:color="auto"/>
            <w:left w:val="none" w:sz="0" w:space="0" w:color="auto"/>
            <w:bottom w:val="none" w:sz="0" w:space="0" w:color="auto"/>
            <w:right w:val="none" w:sz="0" w:space="0" w:color="auto"/>
          </w:divBdr>
        </w:div>
        <w:div w:id="1539003001">
          <w:marLeft w:val="480"/>
          <w:marRight w:val="0"/>
          <w:marTop w:val="0"/>
          <w:marBottom w:val="0"/>
          <w:divBdr>
            <w:top w:val="none" w:sz="0" w:space="0" w:color="auto"/>
            <w:left w:val="none" w:sz="0" w:space="0" w:color="auto"/>
            <w:bottom w:val="none" w:sz="0" w:space="0" w:color="auto"/>
            <w:right w:val="none" w:sz="0" w:space="0" w:color="auto"/>
          </w:divBdr>
        </w:div>
        <w:div w:id="409157929">
          <w:marLeft w:val="480"/>
          <w:marRight w:val="0"/>
          <w:marTop w:val="0"/>
          <w:marBottom w:val="0"/>
          <w:divBdr>
            <w:top w:val="none" w:sz="0" w:space="0" w:color="auto"/>
            <w:left w:val="none" w:sz="0" w:space="0" w:color="auto"/>
            <w:bottom w:val="none" w:sz="0" w:space="0" w:color="auto"/>
            <w:right w:val="none" w:sz="0" w:space="0" w:color="auto"/>
          </w:divBdr>
        </w:div>
        <w:div w:id="464856842">
          <w:marLeft w:val="480"/>
          <w:marRight w:val="0"/>
          <w:marTop w:val="0"/>
          <w:marBottom w:val="0"/>
          <w:divBdr>
            <w:top w:val="none" w:sz="0" w:space="0" w:color="auto"/>
            <w:left w:val="none" w:sz="0" w:space="0" w:color="auto"/>
            <w:bottom w:val="none" w:sz="0" w:space="0" w:color="auto"/>
            <w:right w:val="none" w:sz="0" w:space="0" w:color="auto"/>
          </w:divBdr>
        </w:div>
        <w:div w:id="1681082824">
          <w:marLeft w:val="480"/>
          <w:marRight w:val="0"/>
          <w:marTop w:val="0"/>
          <w:marBottom w:val="0"/>
          <w:divBdr>
            <w:top w:val="none" w:sz="0" w:space="0" w:color="auto"/>
            <w:left w:val="none" w:sz="0" w:space="0" w:color="auto"/>
            <w:bottom w:val="none" w:sz="0" w:space="0" w:color="auto"/>
            <w:right w:val="none" w:sz="0" w:space="0" w:color="auto"/>
          </w:divBdr>
        </w:div>
        <w:div w:id="1664357576">
          <w:marLeft w:val="480"/>
          <w:marRight w:val="0"/>
          <w:marTop w:val="0"/>
          <w:marBottom w:val="0"/>
          <w:divBdr>
            <w:top w:val="none" w:sz="0" w:space="0" w:color="auto"/>
            <w:left w:val="none" w:sz="0" w:space="0" w:color="auto"/>
            <w:bottom w:val="none" w:sz="0" w:space="0" w:color="auto"/>
            <w:right w:val="none" w:sz="0" w:space="0" w:color="auto"/>
          </w:divBdr>
        </w:div>
        <w:div w:id="1094548650">
          <w:marLeft w:val="480"/>
          <w:marRight w:val="0"/>
          <w:marTop w:val="0"/>
          <w:marBottom w:val="0"/>
          <w:divBdr>
            <w:top w:val="none" w:sz="0" w:space="0" w:color="auto"/>
            <w:left w:val="none" w:sz="0" w:space="0" w:color="auto"/>
            <w:bottom w:val="none" w:sz="0" w:space="0" w:color="auto"/>
            <w:right w:val="none" w:sz="0" w:space="0" w:color="auto"/>
          </w:divBdr>
        </w:div>
        <w:div w:id="2096200193">
          <w:marLeft w:val="480"/>
          <w:marRight w:val="0"/>
          <w:marTop w:val="0"/>
          <w:marBottom w:val="0"/>
          <w:divBdr>
            <w:top w:val="none" w:sz="0" w:space="0" w:color="auto"/>
            <w:left w:val="none" w:sz="0" w:space="0" w:color="auto"/>
            <w:bottom w:val="none" w:sz="0" w:space="0" w:color="auto"/>
            <w:right w:val="none" w:sz="0" w:space="0" w:color="auto"/>
          </w:divBdr>
        </w:div>
        <w:div w:id="1325208742">
          <w:marLeft w:val="480"/>
          <w:marRight w:val="0"/>
          <w:marTop w:val="0"/>
          <w:marBottom w:val="0"/>
          <w:divBdr>
            <w:top w:val="none" w:sz="0" w:space="0" w:color="auto"/>
            <w:left w:val="none" w:sz="0" w:space="0" w:color="auto"/>
            <w:bottom w:val="none" w:sz="0" w:space="0" w:color="auto"/>
            <w:right w:val="none" w:sz="0" w:space="0" w:color="auto"/>
          </w:divBdr>
        </w:div>
        <w:div w:id="503395858">
          <w:marLeft w:val="480"/>
          <w:marRight w:val="0"/>
          <w:marTop w:val="0"/>
          <w:marBottom w:val="0"/>
          <w:divBdr>
            <w:top w:val="none" w:sz="0" w:space="0" w:color="auto"/>
            <w:left w:val="none" w:sz="0" w:space="0" w:color="auto"/>
            <w:bottom w:val="none" w:sz="0" w:space="0" w:color="auto"/>
            <w:right w:val="none" w:sz="0" w:space="0" w:color="auto"/>
          </w:divBdr>
        </w:div>
        <w:div w:id="1371030757">
          <w:marLeft w:val="480"/>
          <w:marRight w:val="0"/>
          <w:marTop w:val="0"/>
          <w:marBottom w:val="0"/>
          <w:divBdr>
            <w:top w:val="none" w:sz="0" w:space="0" w:color="auto"/>
            <w:left w:val="none" w:sz="0" w:space="0" w:color="auto"/>
            <w:bottom w:val="none" w:sz="0" w:space="0" w:color="auto"/>
            <w:right w:val="none" w:sz="0" w:space="0" w:color="auto"/>
          </w:divBdr>
        </w:div>
        <w:div w:id="677269501">
          <w:marLeft w:val="480"/>
          <w:marRight w:val="0"/>
          <w:marTop w:val="0"/>
          <w:marBottom w:val="0"/>
          <w:divBdr>
            <w:top w:val="none" w:sz="0" w:space="0" w:color="auto"/>
            <w:left w:val="none" w:sz="0" w:space="0" w:color="auto"/>
            <w:bottom w:val="none" w:sz="0" w:space="0" w:color="auto"/>
            <w:right w:val="none" w:sz="0" w:space="0" w:color="auto"/>
          </w:divBdr>
        </w:div>
        <w:div w:id="1982885617">
          <w:marLeft w:val="480"/>
          <w:marRight w:val="0"/>
          <w:marTop w:val="0"/>
          <w:marBottom w:val="0"/>
          <w:divBdr>
            <w:top w:val="none" w:sz="0" w:space="0" w:color="auto"/>
            <w:left w:val="none" w:sz="0" w:space="0" w:color="auto"/>
            <w:bottom w:val="none" w:sz="0" w:space="0" w:color="auto"/>
            <w:right w:val="none" w:sz="0" w:space="0" w:color="auto"/>
          </w:divBdr>
        </w:div>
        <w:div w:id="50272187">
          <w:marLeft w:val="480"/>
          <w:marRight w:val="0"/>
          <w:marTop w:val="0"/>
          <w:marBottom w:val="0"/>
          <w:divBdr>
            <w:top w:val="none" w:sz="0" w:space="0" w:color="auto"/>
            <w:left w:val="none" w:sz="0" w:space="0" w:color="auto"/>
            <w:bottom w:val="none" w:sz="0" w:space="0" w:color="auto"/>
            <w:right w:val="none" w:sz="0" w:space="0" w:color="auto"/>
          </w:divBdr>
        </w:div>
      </w:divsChild>
    </w:div>
    <w:div w:id="1543907492">
      <w:bodyDiv w:val="1"/>
      <w:marLeft w:val="0"/>
      <w:marRight w:val="0"/>
      <w:marTop w:val="0"/>
      <w:marBottom w:val="0"/>
      <w:divBdr>
        <w:top w:val="none" w:sz="0" w:space="0" w:color="auto"/>
        <w:left w:val="none" w:sz="0" w:space="0" w:color="auto"/>
        <w:bottom w:val="none" w:sz="0" w:space="0" w:color="auto"/>
        <w:right w:val="none" w:sz="0" w:space="0" w:color="auto"/>
      </w:divBdr>
    </w:div>
    <w:div w:id="1549563776">
      <w:bodyDiv w:val="1"/>
      <w:marLeft w:val="0"/>
      <w:marRight w:val="0"/>
      <w:marTop w:val="0"/>
      <w:marBottom w:val="0"/>
      <w:divBdr>
        <w:top w:val="none" w:sz="0" w:space="0" w:color="auto"/>
        <w:left w:val="none" w:sz="0" w:space="0" w:color="auto"/>
        <w:bottom w:val="none" w:sz="0" w:space="0" w:color="auto"/>
        <w:right w:val="none" w:sz="0" w:space="0" w:color="auto"/>
      </w:divBdr>
      <w:divsChild>
        <w:div w:id="1174419022">
          <w:marLeft w:val="640"/>
          <w:marRight w:val="0"/>
          <w:marTop w:val="0"/>
          <w:marBottom w:val="0"/>
          <w:divBdr>
            <w:top w:val="none" w:sz="0" w:space="0" w:color="auto"/>
            <w:left w:val="none" w:sz="0" w:space="0" w:color="auto"/>
            <w:bottom w:val="none" w:sz="0" w:space="0" w:color="auto"/>
            <w:right w:val="none" w:sz="0" w:space="0" w:color="auto"/>
          </w:divBdr>
        </w:div>
        <w:div w:id="247007475">
          <w:marLeft w:val="640"/>
          <w:marRight w:val="0"/>
          <w:marTop w:val="0"/>
          <w:marBottom w:val="0"/>
          <w:divBdr>
            <w:top w:val="none" w:sz="0" w:space="0" w:color="auto"/>
            <w:left w:val="none" w:sz="0" w:space="0" w:color="auto"/>
            <w:bottom w:val="none" w:sz="0" w:space="0" w:color="auto"/>
            <w:right w:val="none" w:sz="0" w:space="0" w:color="auto"/>
          </w:divBdr>
        </w:div>
        <w:div w:id="1346403287">
          <w:marLeft w:val="640"/>
          <w:marRight w:val="0"/>
          <w:marTop w:val="0"/>
          <w:marBottom w:val="0"/>
          <w:divBdr>
            <w:top w:val="none" w:sz="0" w:space="0" w:color="auto"/>
            <w:left w:val="none" w:sz="0" w:space="0" w:color="auto"/>
            <w:bottom w:val="none" w:sz="0" w:space="0" w:color="auto"/>
            <w:right w:val="none" w:sz="0" w:space="0" w:color="auto"/>
          </w:divBdr>
        </w:div>
        <w:div w:id="2031682785">
          <w:marLeft w:val="640"/>
          <w:marRight w:val="0"/>
          <w:marTop w:val="0"/>
          <w:marBottom w:val="0"/>
          <w:divBdr>
            <w:top w:val="none" w:sz="0" w:space="0" w:color="auto"/>
            <w:left w:val="none" w:sz="0" w:space="0" w:color="auto"/>
            <w:bottom w:val="none" w:sz="0" w:space="0" w:color="auto"/>
            <w:right w:val="none" w:sz="0" w:space="0" w:color="auto"/>
          </w:divBdr>
        </w:div>
        <w:div w:id="1055930694">
          <w:marLeft w:val="640"/>
          <w:marRight w:val="0"/>
          <w:marTop w:val="0"/>
          <w:marBottom w:val="0"/>
          <w:divBdr>
            <w:top w:val="none" w:sz="0" w:space="0" w:color="auto"/>
            <w:left w:val="none" w:sz="0" w:space="0" w:color="auto"/>
            <w:bottom w:val="none" w:sz="0" w:space="0" w:color="auto"/>
            <w:right w:val="none" w:sz="0" w:space="0" w:color="auto"/>
          </w:divBdr>
        </w:div>
        <w:div w:id="2114590345">
          <w:marLeft w:val="640"/>
          <w:marRight w:val="0"/>
          <w:marTop w:val="0"/>
          <w:marBottom w:val="0"/>
          <w:divBdr>
            <w:top w:val="none" w:sz="0" w:space="0" w:color="auto"/>
            <w:left w:val="none" w:sz="0" w:space="0" w:color="auto"/>
            <w:bottom w:val="none" w:sz="0" w:space="0" w:color="auto"/>
            <w:right w:val="none" w:sz="0" w:space="0" w:color="auto"/>
          </w:divBdr>
        </w:div>
        <w:div w:id="725181610">
          <w:marLeft w:val="640"/>
          <w:marRight w:val="0"/>
          <w:marTop w:val="0"/>
          <w:marBottom w:val="0"/>
          <w:divBdr>
            <w:top w:val="none" w:sz="0" w:space="0" w:color="auto"/>
            <w:left w:val="none" w:sz="0" w:space="0" w:color="auto"/>
            <w:bottom w:val="none" w:sz="0" w:space="0" w:color="auto"/>
            <w:right w:val="none" w:sz="0" w:space="0" w:color="auto"/>
          </w:divBdr>
        </w:div>
        <w:div w:id="567955382">
          <w:marLeft w:val="640"/>
          <w:marRight w:val="0"/>
          <w:marTop w:val="0"/>
          <w:marBottom w:val="0"/>
          <w:divBdr>
            <w:top w:val="none" w:sz="0" w:space="0" w:color="auto"/>
            <w:left w:val="none" w:sz="0" w:space="0" w:color="auto"/>
            <w:bottom w:val="none" w:sz="0" w:space="0" w:color="auto"/>
            <w:right w:val="none" w:sz="0" w:space="0" w:color="auto"/>
          </w:divBdr>
        </w:div>
        <w:div w:id="265425211">
          <w:marLeft w:val="640"/>
          <w:marRight w:val="0"/>
          <w:marTop w:val="0"/>
          <w:marBottom w:val="0"/>
          <w:divBdr>
            <w:top w:val="none" w:sz="0" w:space="0" w:color="auto"/>
            <w:left w:val="none" w:sz="0" w:space="0" w:color="auto"/>
            <w:bottom w:val="none" w:sz="0" w:space="0" w:color="auto"/>
            <w:right w:val="none" w:sz="0" w:space="0" w:color="auto"/>
          </w:divBdr>
        </w:div>
        <w:div w:id="443159537">
          <w:marLeft w:val="640"/>
          <w:marRight w:val="0"/>
          <w:marTop w:val="0"/>
          <w:marBottom w:val="0"/>
          <w:divBdr>
            <w:top w:val="none" w:sz="0" w:space="0" w:color="auto"/>
            <w:left w:val="none" w:sz="0" w:space="0" w:color="auto"/>
            <w:bottom w:val="none" w:sz="0" w:space="0" w:color="auto"/>
            <w:right w:val="none" w:sz="0" w:space="0" w:color="auto"/>
          </w:divBdr>
        </w:div>
        <w:div w:id="1606689251">
          <w:marLeft w:val="640"/>
          <w:marRight w:val="0"/>
          <w:marTop w:val="0"/>
          <w:marBottom w:val="0"/>
          <w:divBdr>
            <w:top w:val="none" w:sz="0" w:space="0" w:color="auto"/>
            <w:left w:val="none" w:sz="0" w:space="0" w:color="auto"/>
            <w:bottom w:val="none" w:sz="0" w:space="0" w:color="auto"/>
            <w:right w:val="none" w:sz="0" w:space="0" w:color="auto"/>
          </w:divBdr>
        </w:div>
        <w:div w:id="1376656639">
          <w:marLeft w:val="640"/>
          <w:marRight w:val="0"/>
          <w:marTop w:val="0"/>
          <w:marBottom w:val="0"/>
          <w:divBdr>
            <w:top w:val="none" w:sz="0" w:space="0" w:color="auto"/>
            <w:left w:val="none" w:sz="0" w:space="0" w:color="auto"/>
            <w:bottom w:val="none" w:sz="0" w:space="0" w:color="auto"/>
            <w:right w:val="none" w:sz="0" w:space="0" w:color="auto"/>
          </w:divBdr>
        </w:div>
        <w:div w:id="301812394">
          <w:marLeft w:val="640"/>
          <w:marRight w:val="0"/>
          <w:marTop w:val="0"/>
          <w:marBottom w:val="0"/>
          <w:divBdr>
            <w:top w:val="none" w:sz="0" w:space="0" w:color="auto"/>
            <w:left w:val="none" w:sz="0" w:space="0" w:color="auto"/>
            <w:bottom w:val="none" w:sz="0" w:space="0" w:color="auto"/>
            <w:right w:val="none" w:sz="0" w:space="0" w:color="auto"/>
          </w:divBdr>
        </w:div>
        <w:div w:id="180776618">
          <w:marLeft w:val="640"/>
          <w:marRight w:val="0"/>
          <w:marTop w:val="0"/>
          <w:marBottom w:val="0"/>
          <w:divBdr>
            <w:top w:val="none" w:sz="0" w:space="0" w:color="auto"/>
            <w:left w:val="none" w:sz="0" w:space="0" w:color="auto"/>
            <w:bottom w:val="none" w:sz="0" w:space="0" w:color="auto"/>
            <w:right w:val="none" w:sz="0" w:space="0" w:color="auto"/>
          </w:divBdr>
        </w:div>
        <w:div w:id="1477451827">
          <w:marLeft w:val="640"/>
          <w:marRight w:val="0"/>
          <w:marTop w:val="0"/>
          <w:marBottom w:val="0"/>
          <w:divBdr>
            <w:top w:val="none" w:sz="0" w:space="0" w:color="auto"/>
            <w:left w:val="none" w:sz="0" w:space="0" w:color="auto"/>
            <w:bottom w:val="none" w:sz="0" w:space="0" w:color="auto"/>
            <w:right w:val="none" w:sz="0" w:space="0" w:color="auto"/>
          </w:divBdr>
        </w:div>
        <w:div w:id="1575775451">
          <w:marLeft w:val="640"/>
          <w:marRight w:val="0"/>
          <w:marTop w:val="0"/>
          <w:marBottom w:val="0"/>
          <w:divBdr>
            <w:top w:val="none" w:sz="0" w:space="0" w:color="auto"/>
            <w:left w:val="none" w:sz="0" w:space="0" w:color="auto"/>
            <w:bottom w:val="none" w:sz="0" w:space="0" w:color="auto"/>
            <w:right w:val="none" w:sz="0" w:space="0" w:color="auto"/>
          </w:divBdr>
        </w:div>
        <w:div w:id="1763063713">
          <w:marLeft w:val="640"/>
          <w:marRight w:val="0"/>
          <w:marTop w:val="0"/>
          <w:marBottom w:val="0"/>
          <w:divBdr>
            <w:top w:val="none" w:sz="0" w:space="0" w:color="auto"/>
            <w:left w:val="none" w:sz="0" w:space="0" w:color="auto"/>
            <w:bottom w:val="none" w:sz="0" w:space="0" w:color="auto"/>
            <w:right w:val="none" w:sz="0" w:space="0" w:color="auto"/>
          </w:divBdr>
        </w:div>
        <w:div w:id="1850287558">
          <w:marLeft w:val="640"/>
          <w:marRight w:val="0"/>
          <w:marTop w:val="0"/>
          <w:marBottom w:val="0"/>
          <w:divBdr>
            <w:top w:val="none" w:sz="0" w:space="0" w:color="auto"/>
            <w:left w:val="none" w:sz="0" w:space="0" w:color="auto"/>
            <w:bottom w:val="none" w:sz="0" w:space="0" w:color="auto"/>
            <w:right w:val="none" w:sz="0" w:space="0" w:color="auto"/>
          </w:divBdr>
        </w:div>
        <w:div w:id="971519956">
          <w:marLeft w:val="640"/>
          <w:marRight w:val="0"/>
          <w:marTop w:val="0"/>
          <w:marBottom w:val="0"/>
          <w:divBdr>
            <w:top w:val="none" w:sz="0" w:space="0" w:color="auto"/>
            <w:left w:val="none" w:sz="0" w:space="0" w:color="auto"/>
            <w:bottom w:val="none" w:sz="0" w:space="0" w:color="auto"/>
            <w:right w:val="none" w:sz="0" w:space="0" w:color="auto"/>
          </w:divBdr>
        </w:div>
        <w:div w:id="1034502438">
          <w:marLeft w:val="640"/>
          <w:marRight w:val="0"/>
          <w:marTop w:val="0"/>
          <w:marBottom w:val="0"/>
          <w:divBdr>
            <w:top w:val="none" w:sz="0" w:space="0" w:color="auto"/>
            <w:left w:val="none" w:sz="0" w:space="0" w:color="auto"/>
            <w:bottom w:val="none" w:sz="0" w:space="0" w:color="auto"/>
            <w:right w:val="none" w:sz="0" w:space="0" w:color="auto"/>
          </w:divBdr>
        </w:div>
        <w:div w:id="313873599">
          <w:marLeft w:val="640"/>
          <w:marRight w:val="0"/>
          <w:marTop w:val="0"/>
          <w:marBottom w:val="0"/>
          <w:divBdr>
            <w:top w:val="none" w:sz="0" w:space="0" w:color="auto"/>
            <w:left w:val="none" w:sz="0" w:space="0" w:color="auto"/>
            <w:bottom w:val="none" w:sz="0" w:space="0" w:color="auto"/>
            <w:right w:val="none" w:sz="0" w:space="0" w:color="auto"/>
          </w:divBdr>
        </w:div>
        <w:div w:id="614481644">
          <w:marLeft w:val="640"/>
          <w:marRight w:val="0"/>
          <w:marTop w:val="0"/>
          <w:marBottom w:val="0"/>
          <w:divBdr>
            <w:top w:val="none" w:sz="0" w:space="0" w:color="auto"/>
            <w:left w:val="none" w:sz="0" w:space="0" w:color="auto"/>
            <w:bottom w:val="none" w:sz="0" w:space="0" w:color="auto"/>
            <w:right w:val="none" w:sz="0" w:space="0" w:color="auto"/>
          </w:divBdr>
        </w:div>
        <w:div w:id="607389098">
          <w:marLeft w:val="640"/>
          <w:marRight w:val="0"/>
          <w:marTop w:val="0"/>
          <w:marBottom w:val="0"/>
          <w:divBdr>
            <w:top w:val="none" w:sz="0" w:space="0" w:color="auto"/>
            <w:left w:val="none" w:sz="0" w:space="0" w:color="auto"/>
            <w:bottom w:val="none" w:sz="0" w:space="0" w:color="auto"/>
            <w:right w:val="none" w:sz="0" w:space="0" w:color="auto"/>
          </w:divBdr>
        </w:div>
        <w:div w:id="273027391">
          <w:marLeft w:val="640"/>
          <w:marRight w:val="0"/>
          <w:marTop w:val="0"/>
          <w:marBottom w:val="0"/>
          <w:divBdr>
            <w:top w:val="none" w:sz="0" w:space="0" w:color="auto"/>
            <w:left w:val="none" w:sz="0" w:space="0" w:color="auto"/>
            <w:bottom w:val="none" w:sz="0" w:space="0" w:color="auto"/>
            <w:right w:val="none" w:sz="0" w:space="0" w:color="auto"/>
          </w:divBdr>
        </w:div>
        <w:div w:id="641808684">
          <w:marLeft w:val="640"/>
          <w:marRight w:val="0"/>
          <w:marTop w:val="0"/>
          <w:marBottom w:val="0"/>
          <w:divBdr>
            <w:top w:val="none" w:sz="0" w:space="0" w:color="auto"/>
            <w:left w:val="none" w:sz="0" w:space="0" w:color="auto"/>
            <w:bottom w:val="none" w:sz="0" w:space="0" w:color="auto"/>
            <w:right w:val="none" w:sz="0" w:space="0" w:color="auto"/>
          </w:divBdr>
        </w:div>
        <w:div w:id="2118714471">
          <w:marLeft w:val="640"/>
          <w:marRight w:val="0"/>
          <w:marTop w:val="0"/>
          <w:marBottom w:val="0"/>
          <w:divBdr>
            <w:top w:val="none" w:sz="0" w:space="0" w:color="auto"/>
            <w:left w:val="none" w:sz="0" w:space="0" w:color="auto"/>
            <w:bottom w:val="none" w:sz="0" w:space="0" w:color="auto"/>
            <w:right w:val="none" w:sz="0" w:space="0" w:color="auto"/>
          </w:divBdr>
        </w:div>
        <w:div w:id="1237781446">
          <w:marLeft w:val="640"/>
          <w:marRight w:val="0"/>
          <w:marTop w:val="0"/>
          <w:marBottom w:val="0"/>
          <w:divBdr>
            <w:top w:val="none" w:sz="0" w:space="0" w:color="auto"/>
            <w:left w:val="none" w:sz="0" w:space="0" w:color="auto"/>
            <w:bottom w:val="none" w:sz="0" w:space="0" w:color="auto"/>
            <w:right w:val="none" w:sz="0" w:space="0" w:color="auto"/>
          </w:divBdr>
        </w:div>
        <w:div w:id="38747168">
          <w:marLeft w:val="640"/>
          <w:marRight w:val="0"/>
          <w:marTop w:val="0"/>
          <w:marBottom w:val="0"/>
          <w:divBdr>
            <w:top w:val="none" w:sz="0" w:space="0" w:color="auto"/>
            <w:left w:val="none" w:sz="0" w:space="0" w:color="auto"/>
            <w:bottom w:val="none" w:sz="0" w:space="0" w:color="auto"/>
            <w:right w:val="none" w:sz="0" w:space="0" w:color="auto"/>
          </w:divBdr>
        </w:div>
        <w:div w:id="1572692441">
          <w:marLeft w:val="640"/>
          <w:marRight w:val="0"/>
          <w:marTop w:val="0"/>
          <w:marBottom w:val="0"/>
          <w:divBdr>
            <w:top w:val="none" w:sz="0" w:space="0" w:color="auto"/>
            <w:left w:val="none" w:sz="0" w:space="0" w:color="auto"/>
            <w:bottom w:val="none" w:sz="0" w:space="0" w:color="auto"/>
            <w:right w:val="none" w:sz="0" w:space="0" w:color="auto"/>
          </w:divBdr>
        </w:div>
        <w:div w:id="1096756239">
          <w:marLeft w:val="640"/>
          <w:marRight w:val="0"/>
          <w:marTop w:val="0"/>
          <w:marBottom w:val="0"/>
          <w:divBdr>
            <w:top w:val="none" w:sz="0" w:space="0" w:color="auto"/>
            <w:left w:val="none" w:sz="0" w:space="0" w:color="auto"/>
            <w:bottom w:val="none" w:sz="0" w:space="0" w:color="auto"/>
            <w:right w:val="none" w:sz="0" w:space="0" w:color="auto"/>
          </w:divBdr>
        </w:div>
        <w:div w:id="1651053593">
          <w:marLeft w:val="640"/>
          <w:marRight w:val="0"/>
          <w:marTop w:val="0"/>
          <w:marBottom w:val="0"/>
          <w:divBdr>
            <w:top w:val="none" w:sz="0" w:space="0" w:color="auto"/>
            <w:left w:val="none" w:sz="0" w:space="0" w:color="auto"/>
            <w:bottom w:val="none" w:sz="0" w:space="0" w:color="auto"/>
            <w:right w:val="none" w:sz="0" w:space="0" w:color="auto"/>
          </w:divBdr>
        </w:div>
        <w:div w:id="503474214">
          <w:marLeft w:val="640"/>
          <w:marRight w:val="0"/>
          <w:marTop w:val="0"/>
          <w:marBottom w:val="0"/>
          <w:divBdr>
            <w:top w:val="none" w:sz="0" w:space="0" w:color="auto"/>
            <w:left w:val="none" w:sz="0" w:space="0" w:color="auto"/>
            <w:bottom w:val="none" w:sz="0" w:space="0" w:color="auto"/>
            <w:right w:val="none" w:sz="0" w:space="0" w:color="auto"/>
          </w:divBdr>
        </w:div>
        <w:div w:id="970017884">
          <w:marLeft w:val="640"/>
          <w:marRight w:val="0"/>
          <w:marTop w:val="0"/>
          <w:marBottom w:val="0"/>
          <w:divBdr>
            <w:top w:val="none" w:sz="0" w:space="0" w:color="auto"/>
            <w:left w:val="none" w:sz="0" w:space="0" w:color="auto"/>
            <w:bottom w:val="none" w:sz="0" w:space="0" w:color="auto"/>
            <w:right w:val="none" w:sz="0" w:space="0" w:color="auto"/>
          </w:divBdr>
        </w:div>
        <w:div w:id="976299840">
          <w:marLeft w:val="640"/>
          <w:marRight w:val="0"/>
          <w:marTop w:val="0"/>
          <w:marBottom w:val="0"/>
          <w:divBdr>
            <w:top w:val="none" w:sz="0" w:space="0" w:color="auto"/>
            <w:left w:val="none" w:sz="0" w:space="0" w:color="auto"/>
            <w:bottom w:val="none" w:sz="0" w:space="0" w:color="auto"/>
            <w:right w:val="none" w:sz="0" w:space="0" w:color="auto"/>
          </w:divBdr>
        </w:div>
        <w:div w:id="1582057591">
          <w:marLeft w:val="640"/>
          <w:marRight w:val="0"/>
          <w:marTop w:val="0"/>
          <w:marBottom w:val="0"/>
          <w:divBdr>
            <w:top w:val="none" w:sz="0" w:space="0" w:color="auto"/>
            <w:left w:val="none" w:sz="0" w:space="0" w:color="auto"/>
            <w:bottom w:val="none" w:sz="0" w:space="0" w:color="auto"/>
            <w:right w:val="none" w:sz="0" w:space="0" w:color="auto"/>
          </w:divBdr>
        </w:div>
        <w:div w:id="1693720364">
          <w:marLeft w:val="640"/>
          <w:marRight w:val="0"/>
          <w:marTop w:val="0"/>
          <w:marBottom w:val="0"/>
          <w:divBdr>
            <w:top w:val="none" w:sz="0" w:space="0" w:color="auto"/>
            <w:left w:val="none" w:sz="0" w:space="0" w:color="auto"/>
            <w:bottom w:val="none" w:sz="0" w:space="0" w:color="auto"/>
            <w:right w:val="none" w:sz="0" w:space="0" w:color="auto"/>
          </w:divBdr>
        </w:div>
        <w:div w:id="1137261129">
          <w:marLeft w:val="640"/>
          <w:marRight w:val="0"/>
          <w:marTop w:val="0"/>
          <w:marBottom w:val="0"/>
          <w:divBdr>
            <w:top w:val="none" w:sz="0" w:space="0" w:color="auto"/>
            <w:left w:val="none" w:sz="0" w:space="0" w:color="auto"/>
            <w:bottom w:val="none" w:sz="0" w:space="0" w:color="auto"/>
            <w:right w:val="none" w:sz="0" w:space="0" w:color="auto"/>
          </w:divBdr>
        </w:div>
        <w:div w:id="1751191419">
          <w:marLeft w:val="640"/>
          <w:marRight w:val="0"/>
          <w:marTop w:val="0"/>
          <w:marBottom w:val="0"/>
          <w:divBdr>
            <w:top w:val="none" w:sz="0" w:space="0" w:color="auto"/>
            <w:left w:val="none" w:sz="0" w:space="0" w:color="auto"/>
            <w:bottom w:val="none" w:sz="0" w:space="0" w:color="auto"/>
            <w:right w:val="none" w:sz="0" w:space="0" w:color="auto"/>
          </w:divBdr>
        </w:div>
        <w:div w:id="1145706671">
          <w:marLeft w:val="640"/>
          <w:marRight w:val="0"/>
          <w:marTop w:val="0"/>
          <w:marBottom w:val="0"/>
          <w:divBdr>
            <w:top w:val="none" w:sz="0" w:space="0" w:color="auto"/>
            <w:left w:val="none" w:sz="0" w:space="0" w:color="auto"/>
            <w:bottom w:val="none" w:sz="0" w:space="0" w:color="auto"/>
            <w:right w:val="none" w:sz="0" w:space="0" w:color="auto"/>
          </w:divBdr>
        </w:div>
        <w:div w:id="1283489265">
          <w:marLeft w:val="640"/>
          <w:marRight w:val="0"/>
          <w:marTop w:val="0"/>
          <w:marBottom w:val="0"/>
          <w:divBdr>
            <w:top w:val="none" w:sz="0" w:space="0" w:color="auto"/>
            <w:left w:val="none" w:sz="0" w:space="0" w:color="auto"/>
            <w:bottom w:val="none" w:sz="0" w:space="0" w:color="auto"/>
            <w:right w:val="none" w:sz="0" w:space="0" w:color="auto"/>
          </w:divBdr>
        </w:div>
        <w:div w:id="1964998618">
          <w:marLeft w:val="640"/>
          <w:marRight w:val="0"/>
          <w:marTop w:val="0"/>
          <w:marBottom w:val="0"/>
          <w:divBdr>
            <w:top w:val="none" w:sz="0" w:space="0" w:color="auto"/>
            <w:left w:val="none" w:sz="0" w:space="0" w:color="auto"/>
            <w:bottom w:val="none" w:sz="0" w:space="0" w:color="auto"/>
            <w:right w:val="none" w:sz="0" w:space="0" w:color="auto"/>
          </w:divBdr>
        </w:div>
        <w:div w:id="369191196">
          <w:marLeft w:val="640"/>
          <w:marRight w:val="0"/>
          <w:marTop w:val="0"/>
          <w:marBottom w:val="0"/>
          <w:divBdr>
            <w:top w:val="none" w:sz="0" w:space="0" w:color="auto"/>
            <w:left w:val="none" w:sz="0" w:space="0" w:color="auto"/>
            <w:bottom w:val="none" w:sz="0" w:space="0" w:color="auto"/>
            <w:right w:val="none" w:sz="0" w:space="0" w:color="auto"/>
          </w:divBdr>
        </w:div>
        <w:div w:id="490022571">
          <w:marLeft w:val="640"/>
          <w:marRight w:val="0"/>
          <w:marTop w:val="0"/>
          <w:marBottom w:val="0"/>
          <w:divBdr>
            <w:top w:val="none" w:sz="0" w:space="0" w:color="auto"/>
            <w:left w:val="none" w:sz="0" w:space="0" w:color="auto"/>
            <w:bottom w:val="none" w:sz="0" w:space="0" w:color="auto"/>
            <w:right w:val="none" w:sz="0" w:space="0" w:color="auto"/>
          </w:divBdr>
        </w:div>
        <w:div w:id="1993220463">
          <w:marLeft w:val="640"/>
          <w:marRight w:val="0"/>
          <w:marTop w:val="0"/>
          <w:marBottom w:val="0"/>
          <w:divBdr>
            <w:top w:val="none" w:sz="0" w:space="0" w:color="auto"/>
            <w:left w:val="none" w:sz="0" w:space="0" w:color="auto"/>
            <w:bottom w:val="none" w:sz="0" w:space="0" w:color="auto"/>
            <w:right w:val="none" w:sz="0" w:space="0" w:color="auto"/>
          </w:divBdr>
        </w:div>
        <w:div w:id="805243563">
          <w:marLeft w:val="640"/>
          <w:marRight w:val="0"/>
          <w:marTop w:val="0"/>
          <w:marBottom w:val="0"/>
          <w:divBdr>
            <w:top w:val="none" w:sz="0" w:space="0" w:color="auto"/>
            <w:left w:val="none" w:sz="0" w:space="0" w:color="auto"/>
            <w:bottom w:val="none" w:sz="0" w:space="0" w:color="auto"/>
            <w:right w:val="none" w:sz="0" w:space="0" w:color="auto"/>
          </w:divBdr>
        </w:div>
        <w:div w:id="2146073752">
          <w:marLeft w:val="640"/>
          <w:marRight w:val="0"/>
          <w:marTop w:val="0"/>
          <w:marBottom w:val="0"/>
          <w:divBdr>
            <w:top w:val="none" w:sz="0" w:space="0" w:color="auto"/>
            <w:left w:val="none" w:sz="0" w:space="0" w:color="auto"/>
            <w:bottom w:val="none" w:sz="0" w:space="0" w:color="auto"/>
            <w:right w:val="none" w:sz="0" w:space="0" w:color="auto"/>
          </w:divBdr>
        </w:div>
        <w:div w:id="275529986">
          <w:marLeft w:val="640"/>
          <w:marRight w:val="0"/>
          <w:marTop w:val="0"/>
          <w:marBottom w:val="0"/>
          <w:divBdr>
            <w:top w:val="none" w:sz="0" w:space="0" w:color="auto"/>
            <w:left w:val="none" w:sz="0" w:space="0" w:color="auto"/>
            <w:bottom w:val="none" w:sz="0" w:space="0" w:color="auto"/>
            <w:right w:val="none" w:sz="0" w:space="0" w:color="auto"/>
          </w:divBdr>
        </w:div>
        <w:div w:id="314191748">
          <w:marLeft w:val="640"/>
          <w:marRight w:val="0"/>
          <w:marTop w:val="0"/>
          <w:marBottom w:val="0"/>
          <w:divBdr>
            <w:top w:val="none" w:sz="0" w:space="0" w:color="auto"/>
            <w:left w:val="none" w:sz="0" w:space="0" w:color="auto"/>
            <w:bottom w:val="none" w:sz="0" w:space="0" w:color="auto"/>
            <w:right w:val="none" w:sz="0" w:space="0" w:color="auto"/>
          </w:divBdr>
        </w:div>
        <w:div w:id="2066761383">
          <w:marLeft w:val="640"/>
          <w:marRight w:val="0"/>
          <w:marTop w:val="0"/>
          <w:marBottom w:val="0"/>
          <w:divBdr>
            <w:top w:val="none" w:sz="0" w:space="0" w:color="auto"/>
            <w:left w:val="none" w:sz="0" w:space="0" w:color="auto"/>
            <w:bottom w:val="none" w:sz="0" w:space="0" w:color="auto"/>
            <w:right w:val="none" w:sz="0" w:space="0" w:color="auto"/>
          </w:divBdr>
        </w:div>
        <w:div w:id="2024699357">
          <w:marLeft w:val="640"/>
          <w:marRight w:val="0"/>
          <w:marTop w:val="0"/>
          <w:marBottom w:val="0"/>
          <w:divBdr>
            <w:top w:val="none" w:sz="0" w:space="0" w:color="auto"/>
            <w:left w:val="none" w:sz="0" w:space="0" w:color="auto"/>
            <w:bottom w:val="none" w:sz="0" w:space="0" w:color="auto"/>
            <w:right w:val="none" w:sz="0" w:space="0" w:color="auto"/>
          </w:divBdr>
        </w:div>
        <w:div w:id="133641287">
          <w:marLeft w:val="640"/>
          <w:marRight w:val="0"/>
          <w:marTop w:val="0"/>
          <w:marBottom w:val="0"/>
          <w:divBdr>
            <w:top w:val="none" w:sz="0" w:space="0" w:color="auto"/>
            <w:left w:val="none" w:sz="0" w:space="0" w:color="auto"/>
            <w:bottom w:val="none" w:sz="0" w:space="0" w:color="auto"/>
            <w:right w:val="none" w:sz="0" w:space="0" w:color="auto"/>
          </w:divBdr>
        </w:div>
        <w:div w:id="607660928">
          <w:marLeft w:val="640"/>
          <w:marRight w:val="0"/>
          <w:marTop w:val="0"/>
          <w:marBottom w:val="0"/>
          <w:divBdr>
            <w:top w:val="none" w:sz="0" w:space="0" w:color="auto"/>
            <w:left w:val="none" w:sz="0" w:space="0" w:color="auto"/>
            <w:bottom w:val="none" w:sz="0" w:space="0" w:color="auto"/>
            <w:right w:val="none" w:sz="0" w:space="0" w:color="auto"/>
          </w:divBdr>
        </w:div>
        <w:div w:id="88474274">
          <w:marLeft w:val="640"/>
          <w:marRight w:val="0"/>
          <w:marTop w:val="0"/>
          <w:marBottom w:val="0"/>
          <w:divBdr>
            <w:top w:val="none" w:sz="0" w:space="0" w:color="auto"/>
            <w:left w:val="none" w:sz="0" w:space="0" w:color="auto"/>
            <w:bottom w:val="none" w:sz="0" w:space="0" w:color="auto"/>
            <w:right w:val="none" w:sz="0" w:space="0" w:color="auto"/>
          </w:divBdr>
        </w:div>
        <w:div w:id="1503276478">
          <w:marLeft w:val="640"/>
          <w:marRight w:val="0"/>
          <w:marTop w:val="0"/>
          <w:marBottom w:val="0"/>
          <w:divBdr>
            <w:top w:val="none" w:sz="0" w:space="0" w:color="auto"/>
            <w:left w:val="none" w:sz="0" w:space="0" w:color="auto"/>
            <w:bottom w:val="none" w:sz="0" w:space="0" w:color="auto"/>
            <w:right w:val="none" w:sz="0" w:space="0" w:color="auto"/>
          </w:divBdr>
        </w:div>
        <w:div w:id="2066027855">
          <w:marLeft w:val="640"/>
          <w:marRight w:val="0"/>
          <w:marTop w:val="0"/>
          <w:marBottom w:val="0"/>
          <w:divBdr>
            <w:top w:val="none" w:sz="0" w:space="0" w:color="auto"/>
            <w:left w:val="none" w:sz="0" w:space="0" w:color="auto"/>
            <w:bottom w:val="none" w:sz="0" w:space="0" w:color="auto"/>
            <w:right w:val="none" w:sz="0" w:space="0" w:color="auto"/>
          </w:divBdr>
        </w:div>
        <w:div w:id="330183643">
          <w:marLeft w:val="640"/>
          <w:marRight w:val="0"/>
          <w:marTop w:val="0"/>
          <w:marBottom w:val="0"/>
          <w:divBdr>
            <w:top w:val="none" w:sz="0" w:space="0" w:color="auto"/>
            <w:left w:val="none" w:sz="0" w:space="0" w:color="auto"/>
            <w:bottom w:val="none" w:sz="0" w:space="0" w:color="auto"/>
            <w:right w:val="none" w:sz="0" w:space="0" w:color="auto"/>
          </w:divBdr>
        </w:div>
        <w:div w:id="1330909071">
          <w:marLeft w:val="640"/>
          <w:marRight w:val="0"/>
          <w:marTop w:val="0"/>
          <w:marBottom w:val="0"/>
          <w:divBdr>
            <w:top w:val="none" w:sz="0" w:space="0" w:color="auto"/>
            <w:left w:val="none" w:sz="0" w:space="0" w:color="auto"/>
            <w:bottom w:val="none" w:sz="0" w:space="0" w:color="auto"/>
            <w:right w:val="none" w:sz="0" w:space="0" w:color="auto"/>
          </w:divBdr>
        </w:div>
        <w:div w:id="1784836623">
          <w:marLeft w:val="640"/>
          <w:marRight w:val="0"/>
          <w:marTop w:val="0"/>
          <w:marBottom w:val="0"/>
          <w:divBdr>
            <w:top w:val="none" w:sz="0" w:space="0" w:color="auto"/>
            <w:left w:val="none" w:sz="0" w:space="0" w:color="auto"/>
            <w:bottom w:val="none" w:sz="0" w:space="0" w:color="auto"/>
            <w:right w:val="none" w:sz="0" w:space="0" w:color="auto"/>
          </w:divBdr>
        </w:div>
        <w:div w:id="1052656022">
          <w:marLeft w:val="640"/>
          <w:marRight w:val="0"/>
          <w:marTop w:val="0"/>
          <w:marBottom w:val="0"/>
          <w:divBdr>
            <w:top w:val="none" w:sz="0" w:space="0" w:color="auto"/>
            <w:left w:val="none" w:sz="0" w:space="0" w:color="auto"/>
            <w:bottom w:val="none" w:sz="0" w:space="0" w:color="auto"/>
            <w:right w:val="none" w:sz="0" w:space="0" w:color="auto"/>
          </w:divBdr>
        </w:div>
        <w:div w:id="587271251">
          <w:marLeft w:val="640"/>
          <w:marRight w:val="0"/>
          <w:marTop w:val="0"/>
          <w:marBottom w:val="0"/>
          <w:divBdr>
            <w:top w:val="none" w:sz="0" w:space="0" w:color="auto"/>
            <w:left w:val="none" w:sz="0" w:space="0" w:color="auto"/>
            <w:bottom w:val="none" w:sz="0" w:space="0" w:color="auto"/>
            <w:right w:val="none" w:sz="0" w:space="0" w:color="auto"/>
          </w:divBdr>
        </w:div>
        <w:div w:id="613562997">
          <w:marLeft w:val="640"/>
          <w:marRight w:val="0"/>
          <w:marTop w:val="0"/>
          <w:marBottom w:val="0"/>
          <w:divBdr>
            <w:top w:val="none" w:sz="0" w:space="0" w:color="auto"/>
            <w:left w:val="none" w:sz="0" w:space="0" w:color="auto"/>
            <w:bottom w:val="none" w:sz="0" w:space="0" w:color="auto"/>
            <w:right w:val="none" w:sz="0" w:space="0" w:color="auto"/>
          </w:divBdr>
        </w:div>
        <w:div w:id="1235042732">
          <w:marLeft w:val="640"/>
          <w:marRight w:val="0"/>
          <w:marTop w:val="0"/>
          <w:marBottom w:val="0"/>
          <w:divBdr>
            <w:top w:val="none" w:sz="0" w:space="0" w:color="auto"/>
            <w:left w:val="none" w:sz="0" w:space="0" w:color="auto"/>
            <w:bottom w:val="none" w:sz="0" w:space="0" w:color="auto"/>
            <w:right w:val="none" w:sz="0" w:space="0" w:color="auto"/>
          </w:divBdr>
        </w:div>
        <w:div w:id="951324501">
          <w:marLeft w:val="640"/>
          <w:marRight w:val="0"/>
          <w:marTop w:val="0"/>
          <w:marBottom w:val="0"/>
          <w:divBdr>
            <w:top w:val="none" w:sz="0" w:space="0" w:color="auto"/>
            <w:left w:val="none" w:sz="0" w:space="0" w:color="auto"/>
            <w:bottom w:val="none" w:sz="0" w:space="0" w:color="auto"/>
            <w:right w:val="none" w:sz="0" w:space="0" w:color="auto"/>
          </w:divBdr>
        </w:div>
        <w:div w:id="1194197388">
          <w:marLeft w:val="640"/>
          <w:marRight w:val="0"/>
          <w:marTop w:val="0"/>
          <w:marBottom w:val="0"/>
          <w:divBdr>
            <w:top w:val="none" w:sz="0" w:space="0" w:color="auto"/>
            <w:left w:val="none" w:sz="0" w:space="0" w:color="auto"/>
            <w:bottom w:val="none" w:sz="0" w:space="0" w:color="auto"/>
            <w:right w:val="none" w:sz="0" w:space="0" w:color="auto"/>
          </w:divBdr>
        </w:div>
        <w:div w:id="1755323081">
          <w:marLeft w:val="640"/>
          <w:marRight w:val="0"/>
          <w:marTop w:val="0"/>
          <w:marBottom w:val="0"/>
          <w:divBdr>
            <w:top w:val="none" w:sz="0" w:space="0" w:color="auto"/>
            <w:left w:val="none" w:sz="0" w:space="0" w:color="auto"/>
            <w:bottom w:val="none" w:sz="0" w:space="0" w:color="auto"/>
            <w:right w:val="none" w:sz="0" w:space="0" w:color="auto"/>
          </w:divBdr>
        </w:div>
        <w:div w:id="1462919137">
          <w:marLeft w:val="640"/>
          <w:marRight w:val="0"/>
          <w:marTop w:val="0"/>
          <w:marBottom w:val="0"/>
          <w:divBdr>
            <w:top w:val="none" w:sz="0" w:space="0" w:color="auto"/>
            <w:left w:val="none" w:sz="0" w:space="0" w:color="auto"/>
            <w:bottom w:val="none" w:sz="0" w:space="0" w:color="auto"/>
            <w:right w:val="none" w:sz="0" w:space="0" w:color="auto"/>
          </w:divBdr>
        </w:div>
        <w:div w:id="1614557553">
          <w:marLeft w:val="640"/>
          <w:marRight w:val="0"/>
          <w:marTop w:val="0"/>
          <w:marBottom w:val="0"/>
          <w:divBdr>
            <w:top w:val="none" w:sz="0" w:space="0" w:color="auto"/>
            <w:left w:val="none" w:sz="0" w:space="0" w:color="auto"/>
            <w:bottom w:val="none" w:sz="0" w:space="0" w:color="auto"/>
            <w:right w:val="none" w:sz="0" w:space="0" w:color="auto"/>
          </w:divBdr>
        </w:div>
        <w:div w:id="1125808427">
          <w:marLeft w:val="640"/>
          <w:marRight w:val="0"/>
          <w:marTop w:val="0"/>
          <w:marBottom w:val="0"/>
          <w:divBdr>
            <w:top w:val="none" w:sz="0" w:space="0" w:color="auto"/>
            <w:left w:val="none" w:sz="0" w:space="0" w:color="auto"/>
            <w:bottom w:val="none" w:sz="0" w:space="0" w:color="auto"/>
            <w:right w:val="none" w:sz="0" w:space="0" w:color="auto"/>
          </w:divBdr>
        </w:div>
        <w:div w:id="1550610920">
          <w:marLeft w:val="640"/>
          <w:marRight w:val="0"/>
          <w:marTop w:val="0"/>
          <w:marBottom w:val="0"/>
          <w:divBdr>
            <w:top w:val="none" w:sz="0" w:space="0" w:color="auto"/>
            <w:left w:val="none" w:sz="0" w:space="0" w:color="auto"/>
            <w:bottom w:val="none" w:sz="0" w:space="0" w:color="auto"/>
            <w:right w:val="none" w:sz="0" w:space="0" w:color="auto"/>
          </w:divBdr>
        </w:div>
        <w:div w:id="1177233283">
          <w:marLeft w:val="640"/>
          <w:marRight w:val="0"/>
          <w:marTop w:val="0"/>
          <w:marBottom w:val="0"/>
          <w:divBdr>
            <w:top w:val="none" w:sz="0" w:space="0" w:color="auto"/>
            <w:left w:val="none" w:sz="0" w:space="0" w:color="auto"/>
            <w:bottom w:val="none" w:sz="0" w:space="0" w:color="auto"/>
            <w:right w:val="none" w:sz="0" w:space="0" w:color="auto"/>
          </w:divBdr>
        </w:div>
        <w:div w:id="1411389496">
          <w:marLeft w:val="640"/>
          <w:marRight w:val="0"/>
          <w:marTop w:val="0"/>
          <w:marBottom w:val="0"/>
          <w:divBdr>
            <w:top w:val="none" w:sz="0" w:space="0" w:color="auto"/>
            <w:left w:val="none" w:sz="0" w:space="0" w:color="auto"/>
            <w:bottom w:val="none" w:sz="0" w:space="0" w:color="auto"/>
            <w:right w:val="none" w:sz="0" w:space="0" w:color="auto"/>
          </w:divBdr>
        </w:div>
        <w:div w:id="1811315378">
          <w:marLeft w:val="640"/>
          <w:marRight w:val="0"/>
          <w:marTop w:val="0"/>
          <w:marBottom w:val="0"/>
          <w:divBdr>
            <w:top w:val="none" w:sz="0" w:space="0" w:color="auto"/>
            <w:left w:val="none" w:sz="0" w:space="0" w:color="auto"/>
            <w:bottom w:val="none" w:sz="0" w:space="0" w:color="auto"/>
            <w:right w:val="none" w:sz="0" w:space="0" w:color="auto"/>
          </w:divBdr>
        </w:div>
        <w:div w:id="2086678727">
          <w:marLeft w:val="640"/>
          <w:marRight w:val="0"/>
          <w:marTop w:val="0"/>
          <w:marBottom w:val="0"/>
          <w:divBdr>
            <w:top w:val="none" w:sz="0" w:space="0" w:color="auto"/>
            <w:left w:val="none" w:sz="0" w:space="0" w:color="auto"/>
            <w:bottom w:val="none" w:sz="0" w:space="0" w:color="auto"/>
            <w:right w:val="none" w:sz="0" w:space="0" w:color="auto"/>
          </w:divBdr>
        </w:div>
        <w:div w:id="1657950686">
          <w:marLeft w:val="640"/>
          <w:marRight w:val="0"/>
          <w:marTop w:val="0"/>
          <w:marBottom w:val="0"/>
          <w:divBdr>
            <w:top w:val="none" w:sz="0" w:space="0" w:color="auto"/>
            <w:left w:val="none" w:sz="0" w:space="0" w:color="auto"/>
            <w:bottom w:val="none" w:sz="0" w:space="0" w:color="auto"/>
            <w:right w:val="none" w:sz="0" w:space="0" w:color="auto"/>
          </w:divBdr>
        </w:div>
        <w:div w:id="1833913943">
          <w:marLeft w:val="640"/>
          <w:marRight w:val="0"/>
          <w:marTop w:val="0"/>
          <w:marBottom w:val="0"/>
          <w:divBdr>
            <w:top w:val="none" w:sz="0" w:space="0" w:color="auto"/>
            <w:left w:val="none" w:sz="0" w:space="0" w:color="auto"/>
            <w:bottom w:val="none" w:sz="0" w:space="0" w:color="auto"/>
            <w:right w:val="none" w:sz="0" w:space="0" w:color="auto"/>
          </w:divBdr>
        </w:div>
        <w:div w:id="1107848974">
          <w:marLeft w:val="640"/>
          <w:marRight w:val="0"/>
          <w:marTop w:val="0"/>
          <w:marBottom w:val="0"/>
          <w:divBdr>
            <w:top w:val="none" w:sz="0" w:space="0" w:color="auto"/>
            <w:left w:val="none" w:sz="0" w:space="0" w:color="auto"/>
            <w:bottom w:val="none" w:sz="0" w:space="0" w:color="auto"/>
            <w:right w:val="none" w:sz="0" w:space="0" w:color="auto"/>
          </w:divBdr>
        </w:div>
        <w:div w:id="1608543264">
          <w:marLeft w:val="640"/>
          <w:marRight w:val="0"/>
          <w:marTop w:val="0"/>
          <w:marBottom w:val="0"/>
          <w:divBdr>
            <w:top w:val="none" w:sz="0" w:space="0" w:color="auto"/>
            <w:left w:val="none" w:sz="0" w:space="0" w:color="auto"/>
            <w:bottom w:val="none" w:sz="0" w:space="0" w:color="auto"/>
            <w:right w:val="none" w:sz="0" w:space="0" w:color="auto"/>
          </w:divBdr>
        </w:div>
        <w:div w:id="57359665">
          <w:marLeft w:val="640"/>
          <w:marRight w:val="0"/>
          <w:marTop w:val="0"/>
          <w:marBottom w:val="0"/>
          <w:divBdr>
            <w:top w:val="none" w:sz="0" w:space="0" w:color="auto"/>
            <w:left w:val="none" w:sz="0" w:space="0" w:color="auto"/>
            <w:bottom w:val="none" w:sz="0" w:space="0" w:color="auto"/>
            <w:right w:val="none" w:sz="0" w:space="0" w:color="auto"/>
          </w:divBdr>
        </w:div>
        <w:div w:id="69348516">
          <w:marLeft w:val="640"/>
          <w:marRight w:val="0"/>
          <w:marTop w:val="0"/>
          <w:marBottom w:val="0"/>
          <w:divBdr>
            <w:top w:val="none" w:sz="0" w:space="0" w:color="auto"/>
            <w:left w:val="none" w:sz="0" w:space="0" w:color="auto"/>
            <w:bottom w:val="none" w:sz="0" w:space="0" w:color="auto"/>
            <w:right w:val="none" w:sz="0" w:space="0" w:color="auto"/>
          </w:divBdr>
        </w:div>
        <w:div w:id="299384866">
          <w:marLeft w:val="640"/>
          <w:marRight w:val="0"/>
          <w:marTop w:val="0"/>
          <w:marBottom w:val="0"/>
          <w:divBdr>
            <w:top w:val="none" w:sz="0" w:space="0" w:color="auto"/>
            <w:left w:val="none" w:sz="0" w:space="0" w:color="auto"/>
            <w:bottom w:val="none" w:sz="0" w:space="0" w:color="auto"/>
            <w:right w:val="none" w:sz="0" w:space="0" w:color="auto"/>
          </w:divBdr>
        </w:div>
        <w:div w:id="1362363801">
          <w:marLeft w:val="640"/>
          <w:marRight w:val="0"/>
          <w:marTop w:val="0"/>
          <w:marBottom w:val="0"/>
          <w:divBdr>
            <w:top w:val="none" w:sz="0" w:space="0" w:color="auto"/>
            <w:left w:val="none" w:sz="0" w:space="0" w:color="auto"/>
            <w:bottom w:val="none" w:sz="0" w:space="0" w:color="auto"/>
            <w:right w:val="none" w:sz="0" w:space="0" w:color="auto"/>
          </w:divBdr>
        </w:div>
        <w:div w:id="1974628218">
          <w:marLeft w:val="640"/>
          <w:marRight w:val="0"/>
          <w:marTop w:val="0"/>
          <w:marBottom w:val="0"/>
          <w:divBdr>
            <w:top w:val="none" w:sz="0" w:space="0" w:color="auto"/>
            <w:left w:val="none" w:sz="0" w:space="0" w:color="auto"/>
            <w:bottom w:val="none" w:sz="0" w:space="0" w:color="auto"/>
            <w:right w:val="none" w:sz="0" w:space="0" w:color="auto"/>
          </w:divBdr>
        </w:div>
        <w:div w:id="2048943287">
          <w:marLeft w:val="640"/>
          <w:marRight w:val="0"/>
          <w:marTop w:val="0"/>
          <w:marBottom w:val="0"/>
          <w:divBdr>
            <w:top w:val="none" w:sz="0" w:space="0" w:color="auto"/>
            <w:left w:val="none" w:sz="0" w:space="0" w:color="auto"/>
            <w:bottom w:val="none" w:sz="0" w:space="0" w:color="auto"/>
            <w:right w:val="none" w:sz="0" w:space="0" w:color="auto"/>
          </w:divBdr>
        </w:div>
        <w:div w:id="708577404">
          <w:marLeft w:val="640"/>
          <w:marRight w:val="0"/>
          <w:marTop w:val="0"/>
          <w:marBottom w:val="0"/>
          <w:divBdr>
            <w:top w:val="none" w:sz="0" w:space="0" w:color="auto"/>
            <w:left w:val="none" w:sz="0" w:space="0" w:color="auto"/>
            <w:bottom w:val="none" w:sz="0" w:space="0" w:color="auto"/>
            <w:right w:val="none" w:sz="0" w:space="0" w:color="auto"/>
          </w:divBdr>
        </w:div>
        <w:div w:id="974332259">
          <w:marLeft w:val="640"/>
          <w:marRight w:val="0"/>
          <w:marTop w:val="0"/>
          <w:marBottom w:val="0"/>
          <w:divBdr>
            <w:top w:val="none" w:sz="0" w:space="0" w:color="auto"/>
            <w:left w:val="none" w:sz="0" w:space="0" w:color="auto"/>
            <w:bottom w:val="none" w:sz="0" w:space="0" w:color="auto"/>
            <w:right w:val="none" w:sz="0" w:space="0" w:color="auto"/>
          </w:divBdr>
        </w:div>
      </w:divsChild>
    </w:div>
    <w:div w:id="1562059895">
      <w:bodyDiv w:val="1"/>
      <w:marLeft w:val="0"/>
      <w:marRight w:val="0"/>
      <w:marTop w:val="0"/>
      <w:marBottom w:val="0"/>
      <w:divBdr>
        <w:top w:val="none" w:sz="0" w:space="0" w:color="auto"/>
        <w:left w:val="none" w:sz="0" w:space="0" w:color="auto"/>
        <w:bottom w:val="none" w:sz="0" w:space="0" w:color="auto"/>
        <w:right w:val="none" w:sz="0" w:space="0" w:color="auto"/>
      </w:divBdr>
      <w:divsChild>
        <w:div w:id="242303733">
          <w:marLeft w:val="480"/>
          <w:marRight w:val="0"/>
          <w:marTop w:val="0"/>
          <w:marBottom w:val="0"/>
          <w:divBdr>
            <w:top w:val="none" w:sz="0" w:space="0" w:color="auto"/>
            <w:left w:val="none" w:sz="0" w:space="0" w:color="auto"/>
            <w:bottom w:val="none" w:sz="0" w:space="0" w:color="auto"/>
            <w:right w:val="none" w:sz="0" w:space="0" w:color="auto"/>
          </w:divBdr>
        </w:div>
        <w:div w:id="58600605">
          <w:marLeft w:val="480"/>
          <w:marRight w:val="0"/>
          <w:marTop w:val="0"/>
          <w:marBottom w:val="0"/>
          <w:divBdr>
            <w:top w:val="none" w:sz="0" w:space="0" w:color="auto"/>
            <w:left w:val="none" w:sz="0" w:space="0" w:color="auto"/>
            <w:bottom w:val="none" w:sz="0" w:space="0" w:color="auto"/>
            <w:right w:val="none" w:sz="0" w:space="0" w:color="auto"/>
          </w:divBdr>
        </w:div>
        <w:div w:id="203837144">
          <w:marLeft w:val="480"/>
          <w:marRight w:val="0"/>
          <w:marTop w:val="0"/>
          <w:marBottom w:val="0"/>
          <w:divBdr>
            <w:top w:val="none" w:sz="0" w:space="0" w:color="auto"/>
            <w:left w:val="none" w:sz="0" w:space="0" w:color="auto"/>
            <w:bottom w:val="none" w:sz="0" w:space="0" w:color="auto"/>
            <w:right w:val="none" w:sz="0" w:space="0" w:color="auto"/>
          </w:divBdr>
        </w:div>
        <w:div w:id="915625757">
          <w:marLeft w:val="480"/>
          <w:marRight w:val="0"/>
          <w:marTop w:val="0"/>
          <w:marBottom w:val="0"/>
          <w:divBdr>
            <w:top w:val="none" w:sz="0" w:space="0" w:color="auto"/>
            <w:left w:val="none" w:sz="0" w:space="0" w:color="auto"/>
            <w:bottom w:val="none" w:sz="0" w:space="0" w:color="auto"/>
            <w:right w:val="none" w:sz="0" w:space="0" w:color="auto"/>
          </w:divBdr>
        </w:div>
        <w:div w:id="1481926377">
          <w:marLeft w:val="480"/>
          <w:marRight w:val="0"/>
          <w:marTop w:val="0"/>
          <w:marBottom w:val="0"/>
          <w:divBdr>
            <w:top w:val="none" w:sz="0" w:space="0" w:color="auto"/>
            <w:left w:val="none" w:sz="0" w:space="0" w:color="auto"/>
            <w:bottom w:val="none" w:sz="0" w:space="0" w:color="auto"/>
            <w:right w:val="none" w:sz="0" w:space="0" w:color="auto"/>
          </w:divBdr>
        </w:div>
        <w:div w:id="1239248384">
          <w:marLeft w:val="480"/>
          <w:marRight w:val="0"/>
          <w:marTop w:val="0"/>
          <w:marBottom w:val="0"/>
          <w:divBdr>
            <w:top w:val="none" w:sz="0" w:space="0" w:color="auto"/>
            <w:left w:val="none" w:sz="0" w:space="0" w:color="auto"/>
            <w:bottom w:val="none" w:sz="0" w:space="0" w:color="auto"/>
            <w:right w:val="none" w:sz="0" w:space="0" w:color="auto"/>
          </w:divBdr>
        </w:div>
        <w:div w:id="1543861455">
          <w:marLeft w:val="480"/>
          <w:marRight w:val="0"/>
          <w:marTop w:val="0"/>
          <w:marBottom w:val="0"/>
          <w:divBdr>
            <w:top w:val="none" w:sz="0" w:space="0" w:color="auto"/>
            <w:left w:val="none" w:sz="0" w:space="0" w:color="auto"/>
            <w:bottom w:val="none" w:sz="0" w:space="0" w:color="auto"/>
            <w:right w:val="none" w:sz="0" w:space="0" w:color="auto"/>
          </w:divBdr>
        </w:div>
        <w:div w:id="32316166">
          <w:marLeft w:val="480"/>
          <w:marRight w:val="0"/>
          <w:marTop w:val="0"/>
          <w:marBottom w:val="0"/>
          <w:divBdr>
            <w:top w:val="none" w:sz="0" w:space="0" w:color="auto"/>
            <w:left w:val="none" w:sz="0" w:space="0" w:color="auto"/>
            <w:bottom w:val="none" w:sz="0" w:space="0" w:color="auto"/>
            <w:right w:val="none" w:sz="0" w:space="0" w:color="auto"/>
          </w:divBdr>
        </w:div>
        <w:div w:id="247810831">
          <w:marLeft w:val="480"/>
          <w:marRight w:val="0"/>
          <w:marTop w:val="0"/>
          <w:marBottom w:val="0"/>
          <w:divBdr>
            <w:top w:val="none" w:sz="0" w:space="0" w:color="auto"/>
            <w:left w:val="none" w:sz="0" w:space="0" w:color="auto"/>
            <w:bottom w:val="none" w:sz="0" w:space="0" w:color="auto"/>
            <w:right w:val="none" w:sz="0" w:space="0" w:color="auto"/>
          </w:divBdr>
        </w:div>
        <w:div w:id="1744913968">
          <w:marLeft w:val="480"/>
          <w:marRight w:val="0"/>
          <w:marTop w:val="0"/>
          <w:marBottom w:val="0"/>
          <w:divBdr>
            <w:top w:val="none" w:sz="0" w:space="0" w:color="auto"/>
            <w:left w:val="none" w:sz="0" w:space="0" w:color="auto"/>
            <w:bottom w:val="none" w:sz="0" w:space="0" w:color="auto"/>
            <w:right w:val="none" w:sz="0" w:space="0" w:color="auto"/>
          </w:divBdr>
        </w:div>
        <w:div w:id="804158456">
          <w:marLeft w:val="480"/>
          <w:marRight w:val="0"/>
          <w:marTop w:val="0"/>
          <w:marBottom w:val="0"/>
          <w:divBdr>
            <w:top w:val="none" w:sz="0" w:space="0" w:color="auto"/>
            <w:left w:val="none" w:sz="0" w:space="0" w:color="auto"/>
            <w:bottom w:val="none" w:sz="0" w:space="0" w:color="auto"/>
            <w:right w:val="none" w:sz="0" w:space="0" w:color="auto"/>
          </w:divBdr>
        </w:div>
        <w:div w:id="533274237">
          <w:marLeft w:val="480"/>
          <w:marRight w:val="0"/>
          <w:marTop w:val="0"/>
          <w:marBottom w:val="0"/>
          <w:divBdr>
            <w:top w:val="none" w:sz="0" w:space="0" w:color="auto"/>
            <w:left w:val="none" w:sz="0" w:space="0" w:color="auto"/>
            <w:bottom w:val="none" w:sz="0" w:space="0" w:color="auto"/>
            <w:right w:val="none" w:sz="0" w:space="0" w:color="auto"/>
          </w:divBdr>
        </w:div>
        <w:div w:id="1859199380">
          <w:marLeft w:val="480"/>
          <w:marRight w:val="0"/>
          <w:marTop w:val="0"/>
          <w:marBottom w:val="0"/>
          <w:divBdr>
            <w:top w:val="none" w:sz="0" w:space="0" w:color="auto"/>
            <w:left w:val="none" w:sz="0" w:space="0" w:color="auto"/>
            <w:bottom w:val="none" w:sz="0" w:space="0" w:color="auto"/>
            <w:right w:val="none" w:sz="0" w:space="0" w:color="auto"/>
          </w:divBdr>
        </w:div>
        <w:div w:id="15618803">
          <w:marLeft w:val="480"/>
          <w:marRight w:val="0"/>
          <w:marTop w:val="0"/>
          <w:marBottom w:val="0"/>
          <w:divBdr>
            <w:top w:val="none" w:sz="0" w:space="0" w:color="auto"/>
            <w:left w:val="none" w:sz="0" w:space="0" w:color="auto"/>
            <w:bottom w:val="none" w:sz="0" w:space="0" w:color="auto"/>
            <w:right w:val="none" w:sz="0" w:space="0" w:color="auto"/>
          </w:divBdr>
        </w:div>
        <w:div w:id="1148475689">
          <w:marLeft w:val="480"/>
          <w:marRight w:val="0"/>
          <w:marTop w:val="0"/>
          <w:marBottom w:val="0"/>
          <w:divBdr>
            <w:top w:val="none" w:sz="0" w:space="0" w:color="auto"/>
            <w:left w:val="none" w:sz="0" w:space="0" w:color="auto"/>
            <w:bottom w:val="none" w:sz="0" w:space="0" w:color="auto"/>
            <w:right w:val="none" w:sz="0" w:space="0" w:color="auto"/>
          </w:divBdr>
        </w:div>
        <w:div w:id="1282608677">
          <w:marLeft w:val="480"/>
          <w:marRight w:val="0"/>
          <w:marTop w:val="0"/>
          <w:marBottom w:val="0"/>
          <w:divBdr>
            <w:top w:val="none" w:sz="0" w:space="0" w:color="auto"/>
            <w:left w:val="none" w:sz="0" w:space="0" w:color="auto"/>
            <w:bottom w:val="none" w:sz="0" w:space="0" w:color="auto"/>
            <w:right w:val="none" w:sz="0" w:space="0" w:color="auto"/>
          </w:divBdr>
        </w:div>
        <w:div w:id="145171490">
          <w:marLeft w:val="480"/>
          <w:marRight w:val="0"/>
          <w:marTop w:val="0"/>
          <w:marBottom w:val="0"/>
          <w:divBdr>
            <w:top w:val="none" w:sz="0" w:space="0" w:color="auto"/>
            <w:left w:val="none" w:sz="0" w:space="0" w:color="auto"/>
            <w:bottom w:val="none" w:sz="0" w:space="0" w:color="auto"/>
            <w:right w:val="none" w:sz="0" w:space="0" w:color="auto"/>
          </w:divBdr>
        </w:div>
        <w:div w:id="2085830209">
          <w:marLeft w:val="480"/>
          <w:marRight w:val="0"/>
          <w:marTop w:val="0"/>
          <w:marBottom w:val="0"/>
          <w:divBdr>
            <w:top w:val="none" w:sz="0" w:space="0" w:color="auto"/>
            <w:left w:val="none" w:sz="0" w:space="0" w:color="auto"/>
            <w:bottom w:val="none" w:sz="0" w:space="0" w:color="auto"/>
            <w:right w:val="none" w:sz="0" w:space="0" w:color="auto"/>
          </w:divBdr>
        </w:div>
      </w:divsChild>
    </w:div>
    <w:div w:id="1571036916">
      <w:bodyDiv w:val="1"/>
      <w:marLeft w:val="0"/>
      <w:marRight w:val="0"/>
      <w:marTop w:val="0"/>
      <w:marBottom w:val="0"/>
      <w:divBdr>
        <w:top w:val="none" w:sz="0" w:space="0" w:color="auto"/>
        <w:left w:val="none" w:sz="0" w:space="0" w:color="auto"/>
        <w:bottom w:val="none" w:sz="0" w:space="0" w:color="auto"/>
        <w:right w:val="none" w:sz="0" w:space="0" w:color="auto"/>
      </w:divBdr>
      <w:divsChild>
        <w:div w:id="1137987006">
          <w:marLeft w:val="480"/>
          <w:marRight w:val="0"/>
          <w:marTop w:val="0"/>
          <w:marBottom w:val="0"/>
          <w:divBdr>
            <w:top w:val="none" w:sz="0" w:space="0" w:color="auto"/>
            <w:left w:val="none" w:sz="0" w:space="0" w:color="auto"/>
            <w:bottom w:val="none" w:sz="0" w:space="0" w:color="auto"/>
            <w:right w:val="none" w:sz="0" w:space="0" w:color="auto"/>
          </w:divBdr>
        </w:div>
        <w:div w:id="184682886">
          <w:marLeft w:val="480"/>
          <w:marRight w:val="0"/>
          <w:marTop w:val="0"/>
          <w:marBottom w:val="0"/>
          <w:divBdr>
            <w:top w:val="none" w:sz="0" w:space="0" w:color="auto"/>
            <w:left w:val="none" w:sz="0" w:space="0" w:color="auto"/>
            <w:bottom w:val="none" w:sz="0" w:space="0" w:color="auto"/>
            <w:right w:val="none" w:sz="0" w:space="0" w:color="auto"/>
          </w:divBdr>
        </w:div>
        <w:div w:id="26806500">
          <w:marLeft w:val="480"/>
          <w:marRight w:val="0"/>
          <w:marTop w:val="0"/>
          <w:marBottom w:val="0"/>
          <w:divBdr>
            <w:top w:val="none" w:sz="0" w:space="0" w:color="auto"/>
            <w:left w:val="none" w:sz="0" w:space="0" w:color="auto"/>
            <w:bottom w:val="none" w:sz="0" w:space="0" w:color="auto"/>
            <w:right w:val="none" w:sz="0" w:space="0" w:color="auto"/>
          </w:divBdr>
        </w:div>
        <w:div w:id="1496339480">
          <w:marLeft w:val="480"/>
          <w:marRight w:val="0"/>
          <w:marTop w:val="0"/>
          <w:marBottom w:val="0"/>
          <w:divBdr>
            <w:top w:val="none" w:sz="0" w:space="0" w:color="auto"/>
            <w:left w:val="none" w:sz="0" w:space="0" w:color="auto"/>
            <w:bottom w:val="none" w:sz="0" w:space="0" w:color="auto"/>
            <w:right w:val="none" w:sz="0" w:space="0" w:color="auto"/>
          </w:divBdr>
        </w:div>
        <w:div w:id="1495485787">
          <w:marLeft w:val="480"/>
          <w:marRight w:val="0"/>
          <w:marTop w:val="0"/>
          <w:marBottom w:val="0"/>
          <w:divBdr>
            <w:top w:val="none" w:sz="0" w:space="0" w:color="auto"/>
            <w:left w:val="none" w:sz="0" w:space="0" w:color="auto"/>
            <w:bottom w:val="none" w:sz="0" w:space="0" w:color="auto"/>
            <w:right w:val="none" w:sz="0" w:space="0" w:color="auto"/>
          </w:divBdr>
        </w:div>
        <w:div w:id="49503159">
          <w:marLeft w:val="480"/>
          <w:marRight w:val="0"/>
          <w:marTop w:val="0"/>
          <w:marBottom w:val="0"/>
          <w:divBdr>
            <w:top w:val="none" w:sz="0" w:space="0" w:color="auto"/>
            <w:left w:val="none" w:sz="0" w:space="0" w:color="auto"/>
            <w:bottom w:val="none" w:sz="0" w:space="0" w:color="auto"/>
            <w:right w:val="none" w:sz="0" w:space="0" w:color="auto"/>
          </w:divBdr>
        </w:div>
        <w:div w:id="773670961">
          <w:marLeft w:val="480"/>
          <w:marRight w:val="0"/>
          <w:marTop w:val="0"/>
          <w:marBottom w:val="0"/>
          <w:divBdr>
            <w:top w:val="none" w:sz="0" w:space="0" w:color="auto"/>
            <w:left w:val="none" w:sz="0" w:space="0" w:color="auto"/>
            <w:bottom w:val="none" w:sz="0" w:space="0" w:color="auto"/>
            <w:right w:val="none" w:sz="0" w:space="0" w:color="auto"/>
          </w:divBdr>
        </w:div>
        <w:div w:id="804159426">
          <w:marLeft w:val="480"/>
          <w:marRight w:val="0"/>
          <w:marTop w:val="0"/>
          <w:marBottom w:val="0"/>
          <w:divBdr>
            <w:top w:val="none" w:sz="0" w:space="0" w:color="auto"/>
            <w:left w:val="none" w:sz="0" w:space="0" w:color="auto"/>
            <w:bottom w:val="none" w:sz="0" w:space="0" w:color="auto"/>
            <w:right w:val="none" w:sz="0" w:space="0" w:color="auto"/>
          </w:divBdr>
        </w:div>
        <w:div w:id="1183863420">
          <w:marLeft w:val="480"/>
          <w:marRight w:val="0"/>
          <w:marTop w:val="0"/>
          <w:marBottom w:val="0"/>
          <w:divBdr>
            <w:top w:val="none" w:sz="0" w:space="0" w:color="auto"/>
            <w:left w:val="none" w:sz="0" w:space="0" w:color="auto"/>
            <w:bottom w:val="none" w:sz="0" w:space="0" w:color="auto"/>
            <w:right w:val="none" w:sz="0" w:space="0" w:color="auto"/>
          </w:divBdr>
        </w:div>
        <w:div w:id="1263152334">
          <w:marLeft w:val="480"/>
          <w:marRight w:val="0"/>
          <w:marTop w:val="0"/>
          <w:marBottom w:val="0"/>
          <w:divBdr>
            <w:top w:val="none" w:sz="0" w:space="0" w:color="auto"/>
            <w:left w:val="none" w:sz="0" w:space="0" w:color="auto"/>
            <w:bottom w:val="none" w:sz="0" w:space="0" w:color="auto"/>
            <w:right w:val="none" w:sz="0" w:space="0" w:color="auto"/>
          </w:divBdr>
        </w:div>
        <w:div w:id="65999891">
          <w:marLeft w:val="480"/>
          <w:marRight w:val="0"/>
          <w:marTop w:val="0"/>
          <w:marBottom w:val="0"/>
          <w:divBdr>
            <w:top w:val="none" w:sz="0" w:space="0" w:color="auto"/>
            <w:left w:val="none" w:sz="0" w:space="0" w:color="auto"/>
            <w:bottom w:val="none" w:sz="0" w:space="0" w:color="auto"/>
            <w:right w:val="none" w:sz="0" w:space="0" w:color="auto"/>
          </w:divBdr>
        </w:div>
        <w:div w:id="2065979839">
          <w:marLeft w:val="480"/>
          <w:marRight w:val="0"/>
          <w:marTop w:val="0"/>
          <w:marBottom w:val="0"/>
          <w:divBdr>
            <w:top w:val="none" w:sz="0" w:space="0" w:color="auto"/>
            <w:left w:val="none" w:sz="0" w:space="0" w:color="auto"/>
            <w:bottom w:val="none" w:sz="0" w:space="0" w:color="auto"/>
            <w:right w:val="none" w:sz="0" w:space="0" w:color="auto"/>
          </w:divBdr>
        </w:div>
        <w:div w:id="967122829">
          <w:marLeft w:val="480"/>
          <w:marRight w:val="0"/>
          <w:marTop w:val="0"/>
          <w:marBottom w:val="0"/>
          <w:divBdr>
            <w:top w:val="none" w:sz="0" w:space="0" w:color="auto"/>
            <w:left w:val="none" w:sz="0" w:space="0" w:color="auto"/>
            <w:bottom w:val="none" w:sz="0" w:space="0" w:color="auto"/>
            <w:right w:val="none" w:sz="0" w:space="0" w:color="auto"/>
          </w:divBdr>
        </w:div>
        <w:div w:id="538668827">
          <w:marLeft w:val="480"/>
          <w:marRight w:val="0"/>
          <w:marTop w:val="0"/>
          <w:marBottom w:val="0"/>
          <w:divBdr>
            <w:top w:val="none" w:sz="0" w:space="0" w:color="auto"/>
            <w:left w:val="none" w:sz="0" w:space="0" w:color="auto"/>
            <w:bottom w:val="none" w:sz="0" w:space="0" w:color="auto"/>
            <w:right w:val="none" w:sz="0" w:space="0" w:color="auto"/>
          </w:divBdr>
        </w:div>
        <w:div w:id="18968141">
          <w:marLeft w:val="480"/>
          <w:marRight w:val="0"/>
          <w:marTop w:val="0"/>
          <w:marBottom w:val="0"/>
          <w:divBdr>
            <w:top w:val="none" w:sz="0" w:space="0" w:color="auto"/>
            <w:left w:val="none" w:sz="0" w:space="0" w:color="auto"/>
            <w:bottom w:val="none" w:sz="0" w:space="0" w:color="auto"/>
            <w:right w:val="none" w:sz="0" w:space="0" w:color="auto"/>
          </w:divBdr>
        </w:div>
        <w:div w:id="692614399">
          <w:marLeft w:val="480"/>
          <w:marRight w:val="0"/>
          <w:marTop w:val="0"/>
          <w:marBottom w:val="0"/>
          <w:divBdr>
            <w:top w:val="none" w:sz="0" w:space="0" w:color="auto"/>
            <w:left w:val="none" w:sz="0" w:space="0" w:color="auto"/>
            <w:bottom w:val="none" w:sz="0" w:space="0" w:color="auto"/>
            <w:right w:val="none" w:sz="0" w:space="0" w:color="auto"/>
          </w:divBdr>
        </w:div>
        <w:div w:id="1146506856">
          <w:marLeft w:val="480"/>
          <w:marRight w:val="0"/>
          <w:marTop w:val="0"/>
          <w:marBottom w:val="0"/>
          <w:divBdr>
            <w:top w:val="none" w:sz="0" w:space="0" w:color="auto"/>
            <w:left w:val="none" w:sz="0" w:space="0" w:color="auto"/>
            <w:bottom w:val="none" w:sz="0" w:space="0" w:color="auto"/>
            <w:right w:val="none" w:sz="0" w:space="0" w:color="auto"/>
          </w:divBdr>
        </w:div>
        <w:div w:id="536357602">
          <w:marLeft w:val="480"/>
          <w:marRight w:val="0"/>
          <w:marTop w:val="0"/>
          <w:marBottom w:val="0"/>
          <w:divBdr>
            <w:top w:val="none" w:sz="0" w:space="0" w:color="auto"/>
            <w:left w:val="none" w:sz="0" w:space="0" w:color="auto"/>
            <w:bottom w:val="none" w:sz="0" w:space="0" w:color="auto"/>
            <w:right w:val="none" w:sz="0" w:space="0" w:color="auto"/>
          </w:divBdr>
        </w:div>
        <w:div w:id="478032524">
          <w:marLeft w:val="480"/>
          <w:marRight w:val="0"/>
          <w:marTop w:val="0"/>
          <w:marBottom w:val="0"/>
          <w:divBdr>
            <w:top w:val="none" w:sz="0" w:space="0" w:color="auto"/>
            <w:left w:val="none" w:sz="0" w:space="0" w:color="auto"/>
            <w:bottom w:val="none" w:sz="0" w:space="0" w:color="auto"/>
            <w:right w:val="none" w:sz="0" w:space="0" w:color="auto"/>
          </w:divBdr>
        </w:div>
        <w:div w:id="1665087433">
          <w:marLeft w:val="480"/>
          <w:marRight w:val="0"/>
          <w:marTop w:val="0"/>
          <w:marBottom w:val="0"/>
          <w:divBdr>
            <w:top w:val="none" w:sz="0" w:space="0" w:color="auto"/>
            <w:left w:val="none" w:sz="0" w:space="0" w:color="auto"/>
            <w:bottom w:val="none" w:sz="0" w:space="0" w:color="auto"/>
            <w:right w:val="none" w:sz="0" w:space="0" w:color="auto"/>
          </w:divBdr>
        </w:div>
        <w:div w:id="820579806">
          <w:marLeft w:val="480"/>
          <w:marRight w:val="0"/>
          <w:marTop w:val="0"/>
          <w:marBottom w:val="0"/>
          <w:divBdr>
            <w:top w:val="none" w:sz="0" w:space="0" w:color="auto"/>
            <w:left w:val="none" w:sz="0" w:space="0" w:color="auto"/>
            <w:bottom w:val="none" w:sz="0" w:space="0" w:color="auto"/>
            <w:right w:val="none" w:sz="0" w:space="0" w:color="auto"/>
          </w:divBdr>
        </w:div>
        <w:div w:id="1515804405">
          <w:marLeft w:val="480"/>
          <w:marRight w:val="0"/>
          <w:marTop w:val="0"/>
          <w:marBottom w:val="0"/>
          <w:divBdr>
            <w:top w:val="none" w:sz="0" w:space="0" w:color="auto"/>
            <w:left w:val="none" w:sz="0" w:space="0" w:color="auto"/>
            <w:bottom w:val="none" w:sz="0" w:space="0" w:color="auto"/>
            <w:right w:val="none" w:sz="0" w:space="0" w:color="auto"/>
          </w:divBdr>
        </w:div>
        <w:div w:id="2095978712">
          <w:marLeft w:val="480"/>
          <w:marRight w:val="0"/>
          <w:marTop w:val="0"/>
          <w:marBottom w:val="0"/>
          <w:divBdr>
            <w:top w:val="none" w:sz="0" w:space="0" w:color="auto"/>
            <w:left w:val="none" w:sz="0" w:space="0" w:color="auto"/>
            <w:bottom w:val="none" w:sz="0" w:space="0" w:color="auto"/>
            <w:right w:val="none" w:sz="0" w:space="0" w:color="auto"/>
          </w:divBdr>
        </w:div>
        <w:div w:id="372115722">
          <w:marLeft w:val="480"/>
          <w:marRight w:val="0"/>
          <w:marTop w:val="0"/>
          <w:marBottom w:val="0"/>
          <w:divBdr>
            <w:top w:val="none" w:sz="0" w:space="0" w:color="auto"/>
            <w:left w:val="none" w:sz="0" w:space="0" w:color="auto"/>
            <w:bottom w:val="none" w:sz="0" w:space="0" w:color="auto"/>
            <w:right w:val="none" w:sz="0" w:space="0" w:color="auto"/>
          </w:divBdr>
        </w:div>
        <w:div w:id="816070042">
          <w:marLeft w:val="480"/>
          <w:marRight w:val="0"/>
          <w:marTop w:val="0"/>
          <w:marBottom w:val="0"/>
          <w:divBdr>
            <w:top w:val="none" w:sz="0" w:space="0" w:color="auto"/>
            <w:left w:val="none" w:sz="0" w:space="0" w:color="auto"/>
            <w:bottom w:val="none" w:sz="0" w:space="0" w:color="auto"/>
            <w:right w:val="none" w:sz="0" w:space="0" w:color="auto"/>
          </w:divBdr>
        </w:div>
      </w:divsChild>
    </w:div>
    <w:div w:id="1571698573">
      <w:bodyDiv w:val="1"/>
      <w:marLeft w:val="0"/>
      <w:marRight w:val="0"/>
      <w:marTop w:val="0"/>
      <w:marBottom w:val="0"/>
      <w:divBdr>
        <w:top w:val="none" w:sz="0" w:space="0" w:color="auto"/>
        <w:left w:val="none" w:sz="0" w:space="0" w:color="auto"/>
        <w:bottom w:val="none" w:sz="0" w:space="0" w:color="auto"/>
        <w:right w:val="none" w:sz="0" w:space="0" w:color="auto"/>
      </w:divBdr>
    </w:div>
    <w:div w:id="1573999437">
      <w:bodyDiv w:val="1"/>
      <w:marLeft w:val="0"/>
      <w:marRight w:val="0"/>
      <w:marTop w:val="0"/>
      <w:marBottom w:val="0"/>
      <w:divBdr>
        <w:top w:val="none" w:sz="0" w:space="0" w:color="auto"/>
        <w:left w:val="none" w:sz="0" w:space="0" w:color="auto"/>
        <w:bottom w:val="none" w:sz="0" w:space="0" w:color="auto"/>
        <w:right w:val="none" w:sz="0" w:space="0" w:color="auto"/>
      </w:divBdr>
      <w:divsChild>
        <w:div w:id="190070899">
          <w:marLeft w:val="480"/>
          <w:marRight w:val="0"/>
          <w:marTop w:val="0"/>
          <w:marBottom w:val="0"/>
          <w:divBdr>
            <w:top w:val="none" w:sz="0" w:space="0" w:color="auto"/>
            <w:left w:val="none" w:sz="0" w:space="0" w:color="auto"/>
            <w:bottom w:val="none" w:sz="0" w:space="0" w:color="auto"/>
            <w:right w:val="none" w:sz="0" w:space="0" w:color="auto"/>
          </w:divBdr>
        </w:div>
        <w:div w:id="663238485">
          <w:marLeft w:val="480"/>
          <w:marRight w:val="0"/>
          <w:marTop w:val="0"/>
          <w:marBottom w:val="0"/>
          <w:divBdr>
            <w:top w:val="none" w:sz="0" w:space="0" w:color="auto"/>
            <w:left w:val="none" w:sz="0" w:space="0" w:color="auto"/>
            <w:bottom w:val="none" w:sz="0" w:space="0" w:color="auto"/>
            <w:right w:val="none" w:sz="0" w:space="0" w:color="auto"/>
          </w:divBdr>
        </w:div>
        <w:div w:id="93330136">
          <w:marLeft w:val="480"/>
          <w:marRight w:val="0"/>
          <w:marTop w:val="0"/>
          <w:marBottom w:val="0"/>
          <w:divBdr>
            <w:top w:val="none" w:sz="0" w:space="0" w:color="auto"/>
            <w:left w:val="none" w:sz="0" w:space="0" w:color="auto"/>
            <w:bottom w:val="none" w:sz="0" w:space="0" w:color="auto"/>
            <w:right w:val="none" w:sz="0" w:space="0" w:color="auto"/>
          </w:divBdr>
        </w:div>
        <w:div w:id="115299149">
          <w:marLeft w:val="480"/>
          <w:marRight w:val="0"/>
          <w:marTop w:val="0"/>
          <w:marBottom w:val="0"/>
          <w:divBdr>
            <w:top w:val="none" w:sz="0" w:space="0" w:color="auto"/>
            <w:left w:val="none" w:sz="0" w:space="0" w:color="auto"/>
            <w:bottom w:val="none" w:sz="0" w:space="0" w:color="auto"/>
            <w:right w:val="none" w:sz="0" w:space="0" w:color="auto"/>
          </w:divBdr>
        </w:div>
        <w:div w:id="156724934">
          <w:marLeft w:val="480"/>
          <w:marRight w:val="0"/>
          <w:marTop w:val="0"/>
          <w:marBottom w:val="0"/>
          <w:divBdr>
            <w:top w:val="none" w:sz="0" w:space="0" w:color="auto"/>
            <w:left w:val="none" w:sz="0" w:space="0" w:color="auto"/>
            <w:bottom w:val="none" w:sz="0" w:space="0" w:color="auto"/>
            <w:right w:val="none" w:sz="0" w:space="0" w:color="auto"/>
          </w:divBdr>
        </w:div>
        <w:div w:id="207030950">
          <w:marLeft w:val="480"/>
          <w:marRight w:val="0"/>
          <w:marTop w:val="0"/>
          <w:marBottom w:val="0"/>
          <w:divBdr>
            <w:top w:val="none" w:sz="0" w:space="0" w:color="auto"/>
            <w:left w:val="none" w:sz="0" w:space="0" w:color="auto"/>
            <w:bottom w:val="none" w:sz="0" w:space="0" w:color="auto"/>
            <w:right w:val="none" w:sz="0" w:space="0" w:color="auto"/>
          </w:divBdr>
        </w:div>
        <w:div w:id="1032027513">
          <w:marLeft w:val="480"/>
          <w:marRight w:val="0"/>
          <w:marTop w:val="0"/>
          <w:marBottom w:val="0"/>
          <w:divBdr>
            <w:top w:val="none" w:sz="0" w:space="0" w:color="auto"/>
            <w:left w:val="none" w:sz="0" w:space="0" w:color="auto"/>
            <w:bottom w:val="none" w:sz="0" w:space="0" w:color="auto"/>
            <w:right w:val="none" w:sz="0" w:space="0" w:color="auto"/>
          </w:divBdr>
        </w:div>
        <w:div w:id="1593009989">
          <w:marLeft w:val="480"/>
          <w:marRight w:val="0"/>
          <w:marTop w:val="0"/>
          <w:marBottom w:val="0"/>
          <w:divBdr>
            <w:top w:val="none" w:sz="0" w:space="0" w:color="auto"/>
            <w:left w:val="none" w:sz="0" w:space="0" w:color="auto"/>
            <w:bottom w:val="none" w:sz="0" w:space="0" w:color="auto"/>
            <w:right w:val="none" w:sz="0" w:space="0" w:color="auto"/>
          </w:divBdr>
        </w:div>
        <w:div w:id="857617638">
          <w:marLeft w:val="480"/>
          <w:marRight w:val="0"/>
          <w:marTop w:val="0"/>
          <w:marBottom w:val="0"/>
          <w:divBdr>
            <w:top w:val="none" w:sz="0" w:space="0" w:color="auto"/>
            <w:left w:val="none" w:sz="0" w:space="0" w:color="auto"/>
            <w:bottom w:val="none" w:sz="0" w:space="0" w:color="auto"/>
            <w:right w:val="none" w:sz="0" w:space="0" w:color="auto"/>
          </w:divBdr>
        </w:div>
        <w:div w:id="1432312405">
          <w:marLeft w:val="480"/>
          <w:marRight w:val="0"/>
          <w:marTop w:val="0"/>
          <w:marBottom w:val="0"/>
          <w:divBdr>
            <w:top w:val="none" w:sz="0" w:space="0" w:color="auto"/>
            <w:left w:val="none" w:sz="0" w:space="0" w:color="auto"/>
            <w:bottom w:val="none" w:sz="0" w:space="0" w:color="auto"/>
            <w:right w:val="none" w:sz="0" w:space="0" w:color="auto"/>
          </w:divBdr>
        </w:div>
        <w:div w:id="1066612432">
          <w:marLeft w:val="480"/>
          <w:marRight w:val="0"/>
          <w:marTop w:val="0"/>
          <w:marBottom w:val="0"/>
          <w:divBdr>
            <w:top w:val="none" w:sz="0" w:space="0" w:color="auto"/>
            <w:left w:val="none" w:sz="0" w:space="0" w:color="auto"/>
            <w:bottom w:val="none" w:sz="0" w:space="0" w:color="auto"/>
            <w:right w:val="none" w:sz="0" w:space="0" w:color="auto"/>
          </w:divBdr>
        </w:div>
        <w:div w:id="1822690871">
          <w:marLeft w:val="480"/>
          <w:marRight w:val="0"/>
          <w:marTop w:val="0"/>
          <w:marBottom w:val="0"/>
          <w:divBdr>
            <w:top w:val="none" w:sz="0" w:space="0" w:color="auto"/>
            <w:left w:val="none" w:sz="0" w:space="0" w:color="auto"/>
            <w:bottom w:val="none" w:sz="0" w:space="0" w:color="auto"/>
            <w:right w:val="none" w:sz="0" w:space="0" w:color="auto"/>
          </w:divBdr>
        </w:div>
        <w:div w:id="1998143727">
          <w:marLeft w:val="480"/>
          <w:marRight w:val="0"/>
          <w:marTop w:val="0"/>
          <w:marBottom w:val="0"/>
          <w:divBdr>
            <w:top w:val="none" w:sz="0" w:space="0" w:color="auto"/>
            <w:left w:val="none" w:sz="0" w:space="0" w:color="auto"/>
            <w:bottom w:val="none" w:sz="0" w:space="0" w:color="auto"/>
            <w:right w:val="none" w:sz="0" w:space="0" w:color="auto"/>
          </w:divBdr>
        </w:div>
        <w:div w:id="1024862079">
          <w:marLeft w:val="480"/>
          <w:marRight w:val="0"/>
          <w:marTop w:val="0"/>
          <w:marBottom w:val="0"/>
          <w:divBdr>
            <w:top w:val="none" w:sz="0" w:space="0" w:color="auto"/>
            <w:left w:val="none" w:sz="0" w:space="0" w:color="auto"/>
            <w:bottom w:val="none" w:sz="0" w:space="0" w:color="auto"/>
            <w:right w:val="none" w:sz="0" w:space="0" w:color="auto"/>
          </w:divBdr>
        </w:div>
        <w:div w:id="1653635688">
          <w:marLeft w:val="480"/>
          <w:marRight w:val="0"/>
          <w:marTop w:val="0"/>
          <w:marBottom w:val="0"/>
          <w:divBdr>
            <w:top w:val="none" w:sz="0" w:space="0" w:color="auto"/>
            <w:left w:val="none" w:sz="0" w:space="0" w:color="auto"/>
            <w:bottom w:val="none" w:sz="0" w:space="0" w:color="auto"/>
            <w:right w:val="none" w:sz="0" w:space="0" w:color="auto"/>
          </w:divBdr>
        </w:div>
        <w:div w:id="131990127">
          <w:marLeft w:val="480"/>
          <w:marRight w:val="0"/>
          <w:marTop w:val="0"/>
          <w:marBottom w:val="0"/>
          <w:divBdr>
            <w:top w:val="none" w:sz="0" w:space="0" w:color="auto"/>
            <w:left w:val="none" w:sz="0" w:space="0" w:color="auto"/>
            <w:bottom w:val="none" w:sz="0" w:space="0" w:color="auto"/>
            <w:right w:val="none" w:sz="0" w:space="0" w:color="auto"/>
          </w:divBdr>
        </w:div>
        <w:div w:id="1968974192">
          <w:marLeft w:val="480"/>
          <w:marRight w:val="0"/>
          <w:marTop w:val="0"/>
          <w:marBottom w:val="0"/>
          <w:divBdr>
            <w:top w:val="none" w:sz="0" w:space="0" w:color="auto"/>
            <w:left w:val="none" w:sz="0" w:space="0" w:color="auto"/>
            <w:bottom w:val="none" w:sz="0" w:space="0" w:color="auto"/>
            <w:right w:val="none" w:sz="0" w:space="0" w:color="auto"/>
          </w:divBdr>
        </w:div>
        <w:div w:id="1145007807">
          <w:marLeft w:val="480"/>
          <w:marRight w:val="0"/>
          <w:marTop w:val="0"/>
          <w:marBottom w:val="0"/>
          <w:divBdr>
            <w:top w:val="none" w:sz="0" w:space="0" w:color="auto"/>
            <w:left w:val="none" w:sz="0" w:space="0" w:color="auto"/>
            <w:bottom w:val="none" w:sz="0" w:space="0" w:color="auto"/>
            <w:right w:val="none" w:sz="0" w:space="0" w:color="auto"/>
          </w:divBdr>
        </w:div>
        <w:div w:id="302736967">
          <w:marLeft w:val="480"/>
          <w:marRight w:val="0"/>
          <w:marTop w:val="0"/>
          <w:marBottom w:val="0"/>
          <w:divBdr>
            <w:top w:val="none" w:sz="0" w:space="0" w:color="auto"/>
            <w:left w:val="none" w:sz="0" w:space="0" w:color="auto"/>
            <w:bottom w:val="none" w:sz="0" w:space="0" w:color="auto"/>
            <w:right w:val="none" w:sz="0" w:space="0" w:color="auto"/>
          </w:divBdr>
        </w:div>
        <w:div w:id="1644844111">
          <w:marLeft w:val="480"/>
          <w:marRight w:val="0"/>
          <w:marTop w:val="0"/>
          <w:marBottom w:val="0"/>
          <w:divBdr>
            <w:top w:val="none" w:sz="0" w:space="0" w:color="auto"/>
            <w:left w:val="none" w:sz="0" w:space="0" w:color="auto"/>
            <w:bottom w:val="none" w:sz="0" w:space="0" w:color="auto"/>
            <w:right w:val="none" w:sz="0" w:space="0" w:color="auto"/>
          </w:divBdr>
        </w:div>
        <w:div w:id="249658749">
          <w:marLeft w:val="480"/>
          <w:marRight w:val="0"/>
          <w:marTop w:val="0"/>
          <w:marBottom w:val="0"/>
          <w:divBdr>
            <w:top w:val="none" w:sz="0" w:space="0" w:color="auto"/>
            <w:left w:val="none" w:sz="0" w:space="0" w:color="auto"/>
            <w:bottom w:val="none" w:sz="0" w:space="0" w:color="auto"/>
            <w:right w:val="none" w:sz="0" w:space="0" w:color="auto"/>
          </w:divBdr>
        </w:div>
        <w:div w:id="2056852598">
          <w:marLeft w:val="480"/>
          <w:marRight w:val="0"/>
          <w:marTop w:val="0"/>
          <w:marBottom w:val="0"/>
          <w:divBdr>
            <w:top w:val="none" w:sz="0" w:space="0" w:color="auto"/>
            <w:left w:val="none" w:sz="0" w:space="0" w:color="auto"/>
            <w:bottom w:val="none" w:sz="0" w:space="0" w:color="auto"/>
            <w:right w:val="none" w:sz="0" w:space="0" w:color="auto"/>
          </w:divBdr>
        </w:div>
        <w:div w:id="119618448">
          <w:marLeft w:val="480"/>
          <w:marRight w:val="0"/>
          <w:marTop w:val="0"/>
          <w:marBottom w:val="0"/>
          <w:divBdr>
            <w:top w:val="none" w:sz="0" w:space="0" w:color="auto"/>
            <w:left w:val="none" w:sz="0" w:space="0" w:color="auto"/>
            <w:bottom w:val="none" w:sz="0" w:space="0" w:color="auto"/>
            <w:right w:val="none" w:sz="0" w:space="0" w:color="auto"/>
          </w:divBdr>
        </w:div>
        <w:div w:id="1094548722">
          <w:marLeft w:val="480"/>
          <w:marRight w:val="0"/>
          <w:marTop w:val="0"/>
          <w:marBottom w:val="0"/>
          <w:divBdr>
            <w:top w:val="none" w:sz="0" w:space="0" w:color="auto"/>
            <w:left w:val="none" w:sz="0" w:space="0" w:color="auto"/>
            <w:bottom w:val="none" w:sz="0" w:space="0" w:color="auto"/>
            <w:right w:val="none" w:sz="0" w:space="0" w:color="auto"/>
          </w:divBdr>
        </w:div>
        <w:div w:id="1671955202">
          <w:marLeft w:val="480"/>
          <w:marRight w:val="0"/>
          <w:marTop w:val="0"/>
          <w:marBottom w:val="0"/>
          <w:divBdr>
            <w:top w:val="none" w:sz="0" w:space="0" w:color="auto"/>
            <w:left w:val="none" w:sz="0" w:space="0" w:color="auto"/>
            <w:bottom w:val="none" w:sz="0" w:space="0" w:color="auto"/>
            <w:right w:val="none" w:sz="0" w:space="0" w:color="auto"/>
          </w:divBdr>
        </w:div>
        <w:div w:id="1806045484">
          <w:marLeft w:val="480"/>
          <w:marRight w:val="0"/>
          <w:marTop w:val="0"/>
          <w:marBottom w:val="0"/>
          <w:divBdr>
            <w:top w:val="none" w:sz="0" w:space="0" w:color="auto"/>
            <w:left w:val="none" w:sz="0" w:space="0" w:color="auto"/>
            <w:bottom w:val="none" w:sz="0" w:space="0" w:color="auto"/>
            <w:right w:val="none" w:sz="0" w:space="0" w:color="auto"/>
          </w:divBdr>
        </w:div>
      </w:divsChild>
    </w:div>
    <w:div w:id="1574317549">
      <w:bodyDiv w:val="1"/>
      <w:marLeft w:val="0"/>
      <w:marRight w:val="0"/>
      <w:marTop w:val="0"/>
      <w:marBottom w:val="0"/>
      <w:divBdr>
        <w:top w:val="none" w:sz="0" w:space="0" w:color="auto"/>
        <w:left w:val="none" w:sz="0" w:space="0" w:color="auto"/>
        <w:bottom w:val="none" w:sz="0" w:space="0" w:color="auto"/>
        <w:right w:val="none" w:sz="0" w:space="0" w:color="auto"/>
      </w:divBdr>
      <w:divsChild>
        <w:div w:id="1066874762">
          <w:marLeft w:val="480"/>
          <w:marRight w:val="0"/>
          <w:marTop w:val="0"/>
          <w:marBottom w:val="0"/>
          <w:divBdr>
            <w:top w:val="none" w:sz="0" w:space="0" w:color="auto"/>
            <w:left w:val="none" w:sz="0" w:space="0" w:color="auto"/>
            <w:bottom w:val="none" w:sz="0" w:space="0" w:color="auto"/>
            <w:right w:val="none" w:sz="0" w:space="0" w:color="auto"/>
          </w:divBdr>
        </w:div>
        <w:div w:id="1095903541">
          <w:marLeft w:val="480"/>
          <w:marRight w:val="0"/>
          <w:marTop w:val="0"/>
          <w:marBottom w:val="0"/>
          <w:divBdr>
            <w:top w:val="none" w:sz="0" w:space="0" w:color="auto"/>
            <w:left w:val="none" w:sz="0" w:space="0" w:color="auto"/>
            <w:bottom w:val="none" w:sz="0" w:space="0" w:color="auto"/>
            <w:right w:val="none" w:sz="0" w:space="0" w:color="auto"/>
          </w:divBdr>
        </w:div>
        <w:div w:id="546721588">
          <w:marLeft w:val="480"/>
          <w:marRight w:val="0"/>
          <w:marTop w:val="0"/>
          <w:marBottom w:val="0"/>
          <w:divBdr>
            <w:top w:val="none" w:sz="0" w:space="0" w:color="auto"/>
            <w:left w:val="none" w:sz="0" w:space="0" w:color="auto"/>
            <w:bottom w:val="none" w:sz="0" w:space="0" w:color="auto"/>
            <w:right w:val="none" w:sz="0" w:space="0" w:color="auto"/>
          </w:divBdr>
        </w:div>
        <w:div w:id="1503931181">
          <w:marLeft w:val="480"/>
          <w:marRight w:val="0"/>
          <w:marTop w:val="0"/>
          <w:marBottom w:val="0"/>
          <w:divBdr>
            <w:top w:val="none" w:sz="0" w:space="0" w:color="auto"/>
            <w:left w:val="none" w:sz="0" w:space="0" w:color="auto"/>
            <w:bottom w:val="none" w:sz="0" w:space="0" w:color="auto"/>
            <w:right w:val="none" w:sz="0" w:space="0" w:color="auto"/>
          </w:divBdr>
        </w:div>
        <w:div w:id="1564028054">
          <w:marLeft w:val="480"/>
          <w:marRight w:val="0"/>
          <w:marTop w:val="0"/>
          <w:marBottom w:val="0"/>
          <w:divBdr>
            <w:top w:val="none" w:sz="0" w:space="0" w:color="auto"/>
            <w:left w:val="none" w:sz="0" w:space="0" w:color="auto"/>
            <w:bottom w:val="none" w:sz="0" w:space="0" w:color="auto"/>
            <w:right w:val="none" w:sz="0" w:space="0" w:color="auto"/>
          </w:divBdr>
        </w:div>
        <w:div w:id="1861384940">
          <w:marLeft w:val="480"/>
          <w:marRight w:val="0"/>
          <w:marTop w:val="0"/>
          <w:marBottom w:val="0"/>
          <w:divBdr>
            <w:top w:val="none" w:sz="0" w:space="0" w:color="auto"/>
            <w:left w:val="none" w:sz="0" w:space="0" w:color="auto"/>
            <w:bottom w:val="none" w:sz="0" w:space="0" w:color="auto"/>
            <w:right w:val="none" w:sz="0" w:space="0" w:color="auto"/>
          </w:divBdr>
        </w:div>
        <w:div w:id="741411741">
          <w:marLeft w:val="480"/>
          <w:marRight w:val="0"/>
          <w:marTop w:val="0"/>
          <w:marBottom w:val="0"/>
          <w:divBdr>
            <w:top w:val="none" w:sz="0" w:space="0" w:color="auto"/>
            <w:left w:val="none" w:sz="0" w:space="0" w:color="auto"/>
            <w:bottom w:val="none" w:sz="0" w:space="0" w:color="auto"/>
            <w:right w:val="none" w:sz="0" w:space="0" w:color="auto"/>
          </w:divBdr>
        </w:div>
        <w:div w:id="890311176">
          <w:marLeft w:val="480"/>
          <w:marRight w:val="0"/>
          <w:marTop w:val="0"/>
          <w:marBottom w:val="0"/>
          <w:divBdr>
            <w:top w:val="none" w:sz="0" w:space="0" w:color="auto"/>
            <w:left w:val="none" w:sz="0" w:space="0" w:color="auto"/>
            <w:bottom w:val="none" w:sz="0" w:space="0" w:color="auto"/>
            <w:right w:val="none" w:sz="0" w:space="0" w:color="auto"/>
          </w:divBdr>
        </w:div>
        <w:div w:id="935164780">
          <w:marLeft w:val="480"/>
          <w:marRight w:val="0"/>
          <w:marTop w:val="0"/>
          <w:marBottom w:val="0"/>
          <w:divBdr>
            <w:top w:val="none" w:sz="0" w:space="0" w:color="auto"/>
            <w:left w:val="none" w:sz="0" w:space="0" w:color="auto"/>
            <w:bottom w:val="none" w:sz="0" w:space="0" w:color="auto"/>
            <w:right w:val="none" w:sz="0" w:space="0" w:color="auto"/>
          </w:divBdr>
        </w:div>
        <w:div w:id="1790666753">
          <w:marLeft w:val="480"/>
          <w:marRight w:val="0"/>
          <w:marTop w:val="0"/>
          <w:marBottom w:val="0"/>
          <w:divBdr>
            <w:top w:val="none" w:sz="0" w:space="0" w:color="auto"/>
            <w:left w:val="none" w:sz="0" w:space="0" w:color="auto"/>
            <w:bottom w:val="none" w:sz="0" w:space="0" w:color="auto"/>
            <w:right w:val="none" w:sz="0" w:space="0" w:color="auto"/>
          </w:divBdr>
        </w:div>
        <w:div w:id="348796549">
          <w:marLeft w:val="480"/>
          <w:marRight w:val="0"/>
          <w:marTop w:val="0"/>
          <w:marBottom w:val="0"/>
          <w:divBdr>
            <w:top w:val="none" w:sz="0" w:space="0" w:color="auto"/>
            <w:left w:val="none" w:sz="0" w:space="0" w:color="auto"/>
            <w:bottom w:val="none" w:sz="0" w:space="0" w:color="auto"/>
            <w:right w:val="none" w:sz="0" w:space="0" w:color="auto"/>
          </w:divBdr>
        </w:div>
        <w:div w:id="1927180814">
          <w:marLeft w:val="480"/>
          <w:marRight w:val="0"/>
          <w:marTop w:val="0"/>
          <w:marBottom w:val="0"/>
          <w:divBdr>
            <w:top w:val="none" w:sz="0" w:space="0" w:color="auto"/>
            <w:left w:val="none" w:sz="0" w:space="0" w:color="auto"/>
            <w:bottom w:val="none" w:sz="0" w:space="0" w:color="auto"/>
            <w:right w:val="none" w:sz="0" w:space="0" w:color="auto"/>
          </w:divBdr>
        </w:div>
        <w:div w:id="748233416">
          <w:marLeft w:val="480"/>
          <w:marRight w:val="0"/>
          <w:marTop w:val="0"/>
          <w:marBottom w:val="0"/>
          <w:divBdr>
            <w:top w:val="none" w:sz="0" w:space="0" w:color="auto"/>
            <w:left w:val="none" w:sz="0" w:space="0" w:color="auto"/>
            <w:bottom w:val="none" w:sz="0" w:space="0" w:color="auto"/>
            <w:right w:val="none" w:sz="0" w:space="0" w:color="auto"/>
          </w:divBdr>
        </w:div>
        <w:div w:id="1282491197">
          <w:marLeft w:val="480"/>
          <w:marRight w:val="0"/>
          <w:marTop w:val="0"/>
          <w:marBottom w:val="0"/>
          <w:divBdr>
            <w:top w:val="none" w:sz="0" w:space="0" w:color="auto"/>
            <w:left w:val="none" w:sz="0" w:space="0" w:color="auto"/>
            <w:bottom w:val="none" w:sz="0" w:space="0" w:color="auto"/>
            <w:right w:val="none" w:sz="0" w:space="0" w:color="auto"/>
          </w:divBdr>
        </w:div>
        <w:div w:id="1947999468">
          <w:marLeft w:val="480"/>
          <w:marRight w:val="0"/>
          <w:marTop w:val="0"/>
          <w:marBottom w:val="0"/>
          <w:divBdr>
            <w:top w:val="none" w:sz="0" w:space="0" w:color="auto"/>
            <w:left w:val="none" w:sz="0" w:space="0" w:color="auto"/>
            <w:bottom w:val="none" w:sz="0" w:space="0" w:color="auto"/>
            <w:right w:val="none" w:sz="0" w:space="0" w:color="auto"/>
          </w:divBdr>
        </w:div>
        <w:div w:id="573592461">
          <w:marLeft w:val="480"/>
          <w:marRight w:val="0"/>
          <w:marTop w:val="0"/>
          <w:marBottom w:val="0"/>
          <w:divBdr>
            <w:top w:val="none" w:sz="0" w:space="0" w:color="auto"/>
            <w:left w:val="none" w:sz="0" w:space="0" w:color="auto"/>
            <w:bottom w:val="none" w:sz="0" w:space="0" w:color="auto"/>
            <w:right w:val="none" w:sz="0" w:space="0" w:color="auto"/>
          </w:divBdr>
        </w:div>
        <w:div w:id="266816078">
          <w:marLeft w:val="480"/>
          <w:marRight w:val="0"/>
          <w:marTop w:val="0"/>
          <w:marBottom w:val="0"/>
          <w:divBdr>
            <w:top w:val="none" w:sz="0" w:space="0" w:color="auto"/>
            <w:left w:val="none" w:sz="0" w:space="0" w:color="auto"/>
            <w:bottom w:val="none" w:sz="0" w:space="0" w:color="auto"/>
            <w:right w:val="none" w:sz="0" w:space="0" w:color="auto"/>
          </w:divBdr>
        </w:div>
      </w:divsChild>
    </w:div>
    <w:div w:id="1579511850">
      <w:bodyDiv w:val="1"/>
      <w:marLeft w:val="0"/>
      <w:marRight w:val="0"/>
      <w:marTop w:val="0"/>
      <w:marBottom w:val="0"/>
      <w:divBdr>
        <w:top w:val="none" w:sz="0" w:space="0" w:color="auto"/>
        <w:left w:val="none" w:sz="0" w:space="0" w:color="auto"/>
        <w:bottom w:val="none" w:sz="0" w:space="0" w:color="auto"/>
        <w:right w:val="none" w:sz="0" w:space="0" w:color="auto"/>
      </w:divBdr>
    </w:div>
    <w:div w:id="1581207466">
      <w:bodyDiv w:val="1"/>
      <w:marLeft w:val="0"/>
      <w:marRight w:val="0"/>
      <w:marTop w:val="0"/>
      <w:marBottom w:val="0"/>
      <w:divBdr>
        <w:top w:val="none" w:sz="0" w:space="0" w:color="auto"/>
        <w:left w:val="none" w:sz="0" w:space="0" w:color="auto"/>
        <w:bottom w:val="none" w:sz="0" w:space="0" w:color="auto"/>
        <w:right w:val="none" w:sz="0" w:space="0" w:color="auto"/>
      </w:divBdr>
      <w:divsChild>
        <w:div w:id="2021156243">
          <w:marLeft w:val="640"/>
          <w:marRight w:val="0"/>
          <w:marTop w:val="0"/>
          <w:marBottom w:val="0"/>
          <w:divBdr>
            <w:top w:val="none" w:sz="0" w:space="0" w:color="auto"/>
            <w:left w:val="none" w:sz="0" w:space="0" w:color="auto"/>
            <w:bottom w:val="none" w:sz="0" w:space="0" w:color="auto"/>
            <w:right w:val="none" w:sz="0" w:space="0" w:color="auto"/>
          </w:divBdr>
        </w:div>
        <w:div w:id="811561052">
          <w:marLeft w:val="640"/>
          <w:marRight w:val="0"/>
          <w:marTop w:val="0"/>
          <w:marBottom w:val="0"/>
          <w:divBdr>
            <w:top w:val="none" w:sz="0" w:space="0" w:color="auto"/>
            <w:left w:val="none" w:sz="0" w:space="0" w:color="auto"/>
            <w:bottom w:val="none" w:sz="0" w:space="0" w:color="auto"/>
            <w:right w:val="none" w:sz="0" w:space="0" w:color="auto"/>
          </w:divBdr>
        </w:div>
        <w:div w:id="1099105186">
          <w:marLeft w:val="640"/>
          <w:marRight w:val="0"/>
          <w:marTop w:val="0"/>
          <w:marBottom w:val="0"/>
          <w:divBdr>
            <w:top w:val="none" w:sz="0" w:space="0" w:color="auto"/>
            <w:left w:val="none" w:sz="0" w:space="0" w:color="auto"/>
            <w:bottom w:val="none" w:sz="0" w:space="0" w:color="auto"/>
            <w:right w:val="none" w:sz="0" w:space="0" w:color="auto"/>
          </w:divBdr>
        </w:div>
        <w:div w:id="1212229343">
          <w:marLeft w:val="640"/>
          <w:marRight w:val="0"/>
          <w:marTop w:val="0"/>
          <w:marBottom w:val="0"/>
          <w:divBdr>
            <w:top w:val="none" w:sz="0" w:space="0" w:color="auto"/>
            <w:left w:val="none" w:sz="0" w:space="0" w:color="auto"/>
            <w:bottom w:val="none" w:sz="0" w:space="0" w:color="auto"/>
            <w:right w:val="none" w:sz="0" w:space="0" w:color="auto"/>
          </w:divBdr>
        </w:div>
        <w:div w:id="1709379517">
          <w:marLeft w:val="640"/>
          <w:marRight w:val="0"/>
          <w:marTop w:val="0"/>
          <w:marBottom w:val="0"/>
          <w:divBdr>
            <w:top w:val="none" w:sz="0" w:space="0" w:color="auto"/>
            <w:left w:val="none" w:sz="0" w:space="0" w:color="auto"/>
            <w:bottom w:val="none" w:sz="0" w:space="0" w:color="auto"/>
            <w:right w:val="none" w:sz="0" w:space="0" w:color="auto"/>
          </w:divBdr>
        </w:div>
        <w:div w:id="1484659592">
          <w:marLeft w:val="640"/>
          <w:marRight w:val="0"/>
          <w:marTop w:val="0"/>
          <w:marBottom w:val="0"/>
          <w:divBdr>
            <w:top w:val="none" w:sz="0" w:space="0" w:color="auto"/>
            <w:left w:val="none" w:sz="0" w:space="0" w:color="auto"/>
            <w:bottom w:val="none" w:sz="0" w:space="0" w:color="auto"/>
            <w:right w:val="none" w:sz="0" w:space="0" w:color="auto"/>
          </w:divBdr>
        </w:div>
        <w:div w:id="1656447859">
          <w:marLeft w:val="640"/>
          <w:marRight w:val="0"/>
          <w:marTop w:val="0"/>
          <w:marBottom w:val="0"/>
          <w:divBdr>
            <w:top w:val="none" w:sz="0" w:space="0" w:color="auto"/>
            <w:left w:val="none" w:sz="0" w:space="0" w:color="auto"/>
            <w:bottom w:val="none" w:sz="0" w:space="0" w:color="auto"/>
            <w:right w:val="none" w:sz="0" w:space="0" w:color="auto"/>
          </w:divBdr>
        </w:div>
        <w:div w:id="8266208">
          <w:marLeft w:val="640"/>
          <w:marRight w:val="0"/>
          <w:marTop w:val="0"/>
          <w:marBottom w:val="0"/>
          <w:divBdr>
            <w:top w:val="none" w:sz="0" w:space="0" w:color="auto"/>
            <w:left w:val="none" w:sz="0" w:space="0" w:color="auto"/>
            <w:bottom w:val="none" w:sz="0" w:space="0" w:color="auto"/>
            <w:right w:val="none" w:sz="0" w:space="0" w:color="auto"/>
          </w:divBdr>
        </w:div>
        <w:div w:id="1429546727">
          <w:marLeft w:val="640"/>
          <w:marRight w:val="0"/>
          <w:marTop w:val="0"/>
          <w:marBottom w:val="0"/>
          <w:divBdr>
            <w:top w:val="none" w:sz="0" w:space="0" w:color="auto"/>
            <w:left w:val="none" w:sz="0" w:space="0" w:color="auto"/>
            <w:bottom w:val="none" w:sz="0" w:space="0" w:color="auto"/>
            <w:right w:val="none" w:sz="0" w:space="0" w:color="auto"/>
          </w:divBdr>
        </w:div>
        <w:div w:id="1407992720">
          <w:marLeft w:val="640"/>
          <w:marRight w:val="0"/>
          <w:marTop w:val="0"/>
          <w:marBottom w:val="0"/>
          <w:divBdr>
            <w:top w:val="none" w:sz="0" w:space="0" w:color="auto"/>
            <w:left w:val="none" w:sz="0" w:space="0" w:color="auto"/>
            <w:bottom w:val="none" w:sz="0" w:space="0" w:color="auto"/>
            <w:right w:val="none" w:sz="0" w:space="0" w:color="auto"/>
          </w:divBdr>
        </w:div>
        <w:div w:id="1222591810">
          <w:marLeft w:val="640"/>
          <w:marRight w:val="0"/>
          <w:marTop w:val="0"/>
          <w:marBottom w:val="0"/>
          <w:divBdr>
            <w:top w:val="none" w:sz="0" w:space="0" w:color="auto"/>
            <w:left w:val="none" w:sz="0" w:space="0" w:color="auto"/>
            <w:bottom w:val="none" w:sz="0" w:space="0" w:color="auto"/>
            <w:right w:val="none" w:sz="0" w:space="0" w:color="auto"/>
          </w:divBdr>
        </w:div>
        <w:div w:id="1110466646">
          <w:marLeft w:val="640"/>
          <w:marRight w:val="0"/>
          <w:marTop w:val="0"/>
          <w:marBottom w:val="0"/>
          <w:divBdr>
            <w:top w:val="none" w:sz="0" w:space="0" w:color="auto"/>
            <w:left w:val="none" w:sz="0" w:space="0" w:color="auto"/>
            <w:bottom w:val="none" w:sz="0" w:space="0" w:color="auto"/>
            <w:right w:val="none" w:sz="0" w:space="0" w:color="auto"/>
          </w:divBdr>
        </w:div>
        <w:div w:id="255402971">
          <w:marLeft w:val="640"/>
          <w:marRight w:val="0"/>
          <w:marTop w:val="0"/>
          <w:marBottom w:val="0"/>
          <w:divBdr>
            <w:top w:val="none" w:sz="0" w:space="0" w:color="auto"/>
            <w:left w:val="none" w:sz="0" w:space="0" w:color="auto"/>
            <w:bottom w:val="none" w:sz="0" w:space="0" w:color="auto"/>
            <w:right w:val="none" w:sz="0" w:space="0" w:color="auto"/>
          </w:divBdr>
        </w:div>
        <w:div w:id="875697397">
          <w:marLeft w:val="640"/>
          <w:marRight w:val="0"/>
          <w:marTop w:val="0"/>
          <w:marBottom w:val="0"/>
          <w:divBdr>
            <w:top w:val="none" w:sz="0" w:space="0" w:color="auto"/>
            <w:left w:val="none" w:sz="0" w:space="0" w:color="auto"/>
            <w:bottom w:val="none" w:sz="0" w:space="0" w:color="auto"/>
            <w:right w:val="none" w:sz="0" w:space="0" w:color="auto"/>
          </w:divBdr>
        </w:div>
        <w:div w:id="281545001">
          <w:marLeft w:val="640"/>
          <w:marRight w:val="0"/>
          <w:marTop w:val="0"/>
          <w:marBottom w:val="0"/>
          <w:divBdr>
            <w:top w:val="none" w:sz="0" w:space="0" w:color="auto"/>
            <w:left w:val="none" w:sz="0" w:space="0" w:color="auto"/>
            <w:bottom w:val="none" w:sz="0" w:space="0" w:color="auto"/>
            <w:right w:val="none" w:sz="0" w:space="0" w:color="auto"/>
          </w:divBdr>
        </w:div>
        <w:div w:id="128015728">
          <w:marLeft w:val="640"/>
          <w:marRight w:val="0"/>
          <w:marTop w:val="0"/>
          <w:marBottom w:val="0"/>
          <w:divBdr>
            <w:top w:val="none" w:sz="0" w:space="0" w:color="auto"/>
            <w:left w:val="none" w:sz="0" w:space="0" w:color="auto"/>
            <w:bottom w:val="none" w:sz="0" w:space="0" w:color="auto"/>
            <w:right w:val="none" w:sz="0" w:space="0" w:color="auto"/>
          </w:divBdr>
        </w:div>
        <w:div w:id="1370379222">
          <w:marLeft w:val="640"/>
          <w:marRight w:val="0"/>
          <w:marTop w:val="0"/>
          <w:marBottom w:val="0"/>
          <w:divBdr>
            <w:top w:val="none" w:sz="0" w:space="0" w:color="auto"/>
            <w:left w:val="none" w:sz="0" w:space="0" w:color="auto"/>
            <w:bottom w:val="none" w:sz="0" w:space="0" w:color="auto"/>
            <w:right w:val="none" w:sz="0" w:space="0" w:color="auto"/>
          </w:divBdr>
        </w:div>
        <w:div w:id="1969358053">
          <w:marLeft w:val="640"/>
          <w:marRight w:val="0"/>
          <w:marTop w:val="0"/>
          <w:marBottom w:val="0"/>
          <w:divBdr>
            <w:top w:val="none" w:sz="0" w:space="0" w:color="auto"/>
            <w:left w:val="none" w:sz="0" w:space="0" w:color="auto"/>
            <w:bottom w:val="none" w:sz="0" w:space="0" w:color="auto"/>
            <w:right w:val="none" w:sz="0" w:space="0" w:color="auto"/>
          </w:divBdr>
        </w:div>
        <w:div w:id="1105616707">
          <w:marLeft w:val="640"/>
          <w:marRight w:val="0"/>
          <w:marTop w:val="0"/>
          <w:marBottom w:val="0"/>
          <w:divBdr>
            <w:top w:val="none" w:sz="0" w:space="0" w:color="auto"/>
            <w:left w:val="none" w:sz="0" w:space="0" w:color="auto"/>
            <w:bottom w:val="none" w:sz="0" w:space="0" w:color="auto"/>
            <w:right w:val="none" w:sz="0" w:space="0" w:color="auto"/>
          </w:divBdr>
        </w:div>
        <w:div w:id="1700352482">
          <w:marLeft w:val="640"/>
          <w:marRight w:val="0"/>
          <w:marTop w:val="0"/>
          <w:marBottom w:val="0"/>
          <w:divBdr>
            <w:top w:val="none" w:sz="0" w:space="0" w:color="auto"/>
            <w:left w:val="none" w:sz="0" w:space="0" w:color="auto"/>
            <w:bottom w:val="none" w:sz="0" w:space="0" w:color="auto"/>
            <w:right w:val="none" w:sz="0" w:space="0" w:color="auto"/>
          </w:divBdr>
        </w:div>
        <w:div w:id="1877812256">
          <w:marLeft w:val="640"/>
          <w:marRight w:val="0"/>
          <w:marTop w:val="0"/>
          <w:marBottom w:val="0"/>
          <w:divBdr>
            <w:top w:val="none" w:sz="0" w:space="0" w:color="auto"/>
            <w:left w:val="none" w:sz="0" w:space="0" w:color="auto"/>
            <w:bottom w:val="none" w:sz="0" w:space="0" w:color="auto"/>
            <w:right w:val="none" w:sz="0" w:space="0" w:color="auto"/>
          </w:divBdr>
        </w:div>
        <w:div w:id="627854545">
          <w:marLeft w:val="640"/>
          <w:marRight w:val="0"/>
          <w:marTop w:val="0"/>
          <w:marBottom w:val="0"/>
          <w:divBdr>
            <w:top w:val="none" w:sz="0" w:space="0" w:color="auto"/>
            <w:left w:val="none" w:sz="0" w:space="0" w:color="auto"/>
            <w:bottom w:val="none" w:sz="0" w:space="0" w:color="auto"/>
            <w:right w:val="none" w:sz="0" w:space="0" w:color="auto"/>
          </w:divBdr>
        </w:div>
        <w:div w:id="131295073">
          <w:marLeft w:val="640"/>
          <w:marRight w:val="0"/>
          <w:marTop w:val="0"/>
          <w:marBottom w:val="0"/>
          <w:divBdr>
            <w:top w:val="none" w:sz="0" w:space="0" w:color="auto"/>
            <w:left w:val="none" w:sz="0" w:space="0" w:color="auto"/>
            <w:bottom w:val="none" w:sz="0" w:space="0" w:color="auto"/>
            <w:right w:val="none" w:sz="0" w:space="0" w:color="auto"/>
          </w:divBdr>
        </w:div>
        <w:div w:id="655111232">
          <w:marLeft w:val="640"/>
          <w:marRight w:val="0"/>
          <w:marTop w:val="0"/>
          <w:marBottom w:val="0"/>
          <w:divBdr>
            <w:top w:val="none" w:sz="0" w:space="0" w:color="auto"/>
            <w:left w:val="none" w:sz="0" w:space="0" w:color="auto"/>
            <w:bottom w:val="none" w:sz="0" w:space="0" w:color="auto"/>
            <w:right w:val="none" w:sz="0" w:space="0" w:color="auto"/>
          </w:divBdr>
        </w:div>
        <w:div w:id="1374690376">
          <w:marLeft w:val="640"/>
          <w:marRight w:val="0"/>
          <w:marTop w:val="0"/>
          <w:marBottom w:val="0"/>
          <w:divBdr>
            <w:top w:val="none" w:sz="0" w:space="0" w:color="auto"/>
            <w:left w:val="none" w:sz="0" w:space="0" w:color="auto"/>
            <w:bottom w:val="none" w:sz="0" w:space="0" w:color="auto"/>
            <w:right w:val="none" w:sz="0" w:space="0" w:color="auto"/>
          </w:divBdr>
        </w:div>
        <w:div w:id="219024483">
          <w:marLeft w:val="640"/>
          <w:marRight w:val="0"/>
          <w:marTop w:val="0"/>
          <w:marBottom w:val="0"/>
          <w:divBdr>
            <w:top w:val="none" w:sz="0" w:space="0" w:color="auto"/>
            <w:left w:val="none" w:sz="0" w:space="0" w:color="auto"/>
            <w:bottom w:val="none" w:sz="0" w:space="0" w:color="auto"/>
            <w:right w:val="none" w:sz="0" w:space="0" w:color="auto"/>
          </w:divBdr>
        </w:div>
        <w:div w:id="2105494525">
          <w:marLeft w:val="640"/>
          <w:marRight w:val="0"/>
          <w:marTop w:val="0"/>
          <w:marBottom w:val="0"/>
          <w:divBdr>
            <w:top w:val="none" w:sz="0" w:space="0" w:color="auto"/>
            <w:left w:val="none" w:sz="0" w:space="0" w:color="auto"/>
            <w:bottom w:val="none" w:sz="0" w:space="0" w:color="auto"/>
            <w:right w:val="none" w:sz="0" w:space="0" w:color="auto"/>
          </w:divBdr>
        </w:div>
        <w:div w:id="1394357070">
          <w:marLeft w:val="640"/>
          <w:marRight w:val="0"/>
          <w:marTop w:val="0"/>
          <w:marBottom w:val="0"/>
          <w:divBdr>
            <w:top w:val="none" w:sz="0" w:space="0" w:color="auto"/>
            <w:left w:val="none" w:sz="0" w:space="0" w:color="auto"/>
            <w:bottom w:val="none" w:sz="0" w:space="0" w:color="auto"/>
            <w:right w:val="none" w:sz="0" w:space="0" w:color="auto"/>
          </w:divBdr>
        </w:div>
        <w:div w:id="596330949">
          <w:marLeft w:val="640"/>
          <w:marRight w:val="0"/>
          <w:marTop w:val="0"/>
          <w:marBottom w:val="0"/>
          <w:divBdr>
            <w:top w:val="none" w:sz="0" w:space="0" w:color="auto"/>
            <w:left w:val="none" w:sz="0" w:space="0" w:color="auto"/>
            <w:bottom w:val="none" w:sz="0" w:space="0" w:color="auto"/>
            <w:right w:val="none" w:sz="0" w:space="0" w:color="auto"/>
          </w:divBdr>
        </w:div>
        <w:div w:id="1507019260">
          <w:marLeft w:val="640"/>
          <w:marRight w:val="0"/>
          <w:marTop w:val="0"/>
          <w:marBottom w:val="0"/>
          <w:divBdr>
            <w:top w:val="none" w:sz="0" w:space="0" w:color="auto"/>
            <w:left w:val="none" w:sz="0" w:space="0" w:color="auto"/>
            <w:bottom w:val="none" w:sz="0" w:space="0" w:color="auto"/>
            <w:right w:val="none" w:sz="0" w:space="0" w:color="auto"/>
          </w:divBdr>
        </w:div>
        <w:div w:id="1223517135">
          <w:marLeft w:val="640"/>
          <w:marRight w:val="0"/>
          <w:marTop w:val="0"/>
          <w:marBottom w:val="0"/>
          <w:divBdr>
            <w:top w:val="none" w:sz="0" w:space="0" w:color="auto"/>
            <w:left w:val="none" w:sz="0" w:space="0" w:color="auto"/>
            <w:bottom w:val="none" w:sz="0" w:space="0" w:color="auto"/>
            <w:right w:val="none" w:sz="0" w:space="0" w:color="auto"/>
          </w:divBdr>
        </w:div>
        <w:div w:id="1240749075">
          <w:marLeft w:val="640"/>
          <w:marRight w:val="0"/>
          <w:marTop w:val="0"/>
          <w:marBottom w:val="0"/>
          <w:divBdr>
            <w:top w:val="none" w:sz="0" w:space="0" w:color="auto"/>
            <w:left w:val="none" w:sz="0" w:space="0" w:color="auto"/>
            <w:bottom w:val="none" w:sz="0" w:space="0" w:color="auto"/>
            <w:right w:val="none" w:sz="0" w:space="0" w:color="auto"/>
          </w:divBdr>
        </w:div>
        <w:div w:id="138885839">
          <w:marLeft w:val="640"/>
          <w:marRight w:val="0"/>
          <w:marTop w:val="0"/>
          <w:marBottom w:val="0"/>
          <w:divBdr>
            <w:top w:val="none" w:sz="0" w:space="0" w:color="auto"/>
            <w:left w:val="none" w:sz="0" w:space="0" w:color="auto"/>
            <w:bottom w:val="none" w:sz="0" w:space="0" w:color="auto"/>
            <w:right w:val="none" w:sz="0" w:space="0" w:color="auto"/>
          </w:divBdr>
        </w:div>
        <w:div w:id="1686440291">
          <w:marLeft w:val="640"/>
          <w:marRight w:val="0"/>
          <w:marTop w:val="0"/>
          <w:marBottom w:val="0"/>
          <w:divBdr>
            <w:top w:val="none" w:sz="0" w:space="0" w:color="auto"/>
            <w:left w:val="none" w:sz="0" w:space="0" w:color="auto"/>
            <w:bottom w:val="none" w:sz="0" w:space="0" w:color="auto"/>
            <w:right w:val="none" w:sz="0" w:space="0" w:color="auto"/>
          </w:divBdr>
        </w:div>
        <w:div w:id="22681796">
          <w:marLeft w:val="640"/>
          <w:marRight w:val="0"/>
          <w:marTop w:val="0"/>
          <w:marBottom w:val="0"/>
          <w:divBdr>
            <w:top w:val="none" w:sz="0" w:space="0" w:color="auto"/>
            <w:left w:val="none" w:sz="0" w:space="0" w:color="auto"/>
            <w:bottom w:val="none" w:sz="0" w:space="0" w:color="auto"/>
            <w:right w:val="none" w:sz="0" w:space="0" w:color="auto"/>
          </w:divBdr>
        </w:div>
        <w:div w:id="711461631">
          <w:marLeft w:val="640"/>
          <w:marRight w:val="0"/>
          <w:marTop w:val="0"/>
          <w:marBottom w:val="0"/>
          <w:divBdr>
            <w:top w:val="none" w:sz="0" w:space="0" w:color="auto"/>
            <w:left w:val="none" w:sz="0" w:space="0" w:color="auto"/>
            <w:bottom w:val="none" w:sz="0" w:space="0" w:color="auto"/>
            <w:right w:val="none" w:sz="0" w:space="0" w:color="auto"/>
          </w:divBdr>
        </w:div>
        <w:div w:id="774177685">
          <w:marLeft w:val="640"/>
          <w:marRight w:val="0"/>
          <w:marTop w:val="0"/>
          <w:marBottom w:val="0"/>
          <w:divBdr>
            <w:top w:val="none" w:sz="0" w:space="0" w:color="auto"/>
            <w:left w:val="none" w:sz="0" w:space="0" w:color="auto"/>
            <w:bottom w:val="none" w:sz="0" w:space="0" w:color="auto"/>
            <w:right w:val="none" w:sz="0" w:space="0" w:color="auto"/>
          </w:divBdr>
        </w:div>
        <w:div w:id="721293942">
          <w:marLeft w:val="640"/>
          <w:marRight w:val="0"/>
          <w:marTop w:val="0"/>
          <w:marBottom w:val="0"/>
          <w:divBdr>
            <w:top w:val="none" w:sz="0" w:space="0" w:color="auto"/>
            <w:left w:val="none" w:sz="0" w:space="0" w:color="auto"/>
            <w:bottom w:val="none" w:sz="0" w:space="0" w:color="auto"/>
            <w:right w:val="none" w:sz="0" w:space="0" w:color="auto"/>
          </w:divBdr>
        </w:div>
        <w:div w:id="859046845">
          <w:marLeft w:val="640"/>
          <w:marRight w:val="0"/>
          <w:marTop w:val="0"/>
          <w:marBottom w:val="0"/>
          <w:divBdr>
            <w:top w:val="none" w:sz="0" w:space="0" w:color="auto"/>
            <w:left w:val="none" w:sz="0" w:space="0" w:color="auto"/>
            <w:bottom w:val="none" w:sz="0" w:space="0" w:color="auto"/>
            <w:right w:val="none" w:sz="0" w:space="0" w:color="auto"/>
          </w:divBdr>
        </w:div>
        <w:div w:id="1480731281">
          <w:marLeft w:val="640"/>
          <w:marRight w:val="0"/>
          <w:marTop w:val="0"/>
          <w:marBottom w:val="0"/>
          <w:divBdr>
            <w:top w:val="none" w:sz="0" w:space="0" w:color="auto"/>
            <w:left w:val="none" w:sz="0" w:space="0" w:color="auto"/>
            <w:bottom w:val="none" w:sz="0" w:space="0" w:color="auto"/>
            <w:right w:val="none" w:sz="0" w:space="0" w:color="auto"/>
          </w:divBdr>
        </w:div>
        <w:div w:id="1660965968">
          <w:marLeft w:val="640"/>
          <w:marRight w:val="0"/>
          <w:marTop w:val="0"/>
          <w:marBottom w:val="0"/>
          <w:divBdr>
            <w:top w:val="none" w:sz="0" w:space="0" w:color="auto"/>
            <w:left w:val="none" w:sz="0" w:space="0" w:color="auto"/>
            <w:bottom w:val="none" w:sz="0" w:space="0" w:color="auto"/>
            <w:right w:val="none" w:sz="0" w:space="0" w:color="auto"/>
          </w:divBdr>
        </w:div>
        <w:div w:id="1830946563">
          <w:marLeft w:val="640"/>
          <w:marRight w:val="0"/>
          <w:marTop w:val="0"/>
          <w:marBottom w:val="0"/>
          <w:divBdr>
            <w:top w:val="none" w:sz="0" w:space="0" w:color="auto"/>
            <w:left w:val="none" w:sz="0" w:space="0" w:color="auto"/>
            <w:bottom w:val="none" w:sz="0" w:space="0" w:color="auto"/>
            <w:right w:val="none" w:sz="0" w:space="0" w:color="auto"/>
          </w:divBdr>
        </w:div>
        <w:div w:id="1110590019">
          <w:marLeft w:val="640"/>
          <w:marRight w:val="0"/>
          <w:marTop w:val="0"/>
          <w:marBottom w:val="0"/>
          <w:divBdr>
            <w:top w:val="none" w:sz="0" w:space="0" w:color="auto"/>
            <w:left w:val="none" w:sz="0" w:space="0" w:color="auto"/>
            <w:bottom w:val="none" w:sz="0" w:space="0" w:color="auto"/>
            <w:right w:val="none" w:sz="0" w:space="0" w:color="auto"/>
          </w:divBdr>
        </w:div>
        <w:div w:id="1178303304">
          <w:marLeft w:val="640"/>
          <w:marRight w:val="0"/>
          <w:marTop w:val="0"/>
          <w:marBottom w:val="0"/>
          <w:divBdr>
            <w:top w:val="none" w:sz="0" w:space="0" w:color="auto"/>
            <w:left w:val="none" w:sz="0" w:space="0" w:color="auto"/>
            <w:bottom w:val="none" w:sz="0" w:space="0" w:color="auto"/>
            <w:right w:val="none" w:sz="0" w:space="0" w:color="auto"/>
          </w:divBdr>
        </w:div>
        <w:div w:id="1848590445">
          <w:marLeft w:val="640"/>
          <w:marRight w:val="0"/>
          <w:marTop w:val="0"/>
          <w:marBottom w:val="0"/>
          <w:divBdr>
            <w:top w:val="none" w:sz="0" w:space="0" w:color="auto"/>
            <w:left w:val="none" w:sz="0" w:space="0" w:color="auto"/>
            <w:bottom w:val="none" w:sz="0" w:space="0" w:color="auto"/>
            <w:right w:val="none" w:sz="0" w:space="0" w:color="auto"/>
          </w:divBdr>
        </w:div>
        <w:div w:id="1713579948">
          <w:marLeft w:val="640"/>
          <w:marRight w:val="0"/>
          <w:marTop w:val="0"/>
          <w:marBottom w:val="0"/>
          <w:divBdr>
            <w:top w:val="none" w:sz="0" w:space="0" w:color="auto"/>
            <w:left w:val="none" w:sz="0" w:space="0" w:color="auto"/>
            <w:bottom w:val="none" w:sz="0" w:space="0" w:color="auto"/>
            <w:right w:val="none" w:sz="0" w:space="0" w:color="auto"/>
          </w:divBdr>
        </w:div>
        <w:div w:id="283391949">
          <w:marLeft w:val="640"/>
          <w:marRight w:val="0"/>
          <w:marTop w:val="0"/>
          <w:marBottom w:val="0"/>
          <w:divBdr>
            <w:top w:val="none" w:sz="0" w:space="0" w:color="auto"/>
            <w:left w:val="none" w:sz="0" w:space="0" w:color="auto"/>
            <w:bottom w:val="none" w:sz="0" w:space="0" w:color="auto"/>
            <w:right w:val="none" w:sz="0" w:space="0" w:color="auto"/>
          </w:divBdr>
        </w:div>
        <w:div w:id="1839223805">
          <w:marLeft w:val="640"/>
          <w:marRight w:val="0"/>
          <w:marTop w:val="0"/>
          <w:marBottom w:val="0"/>
          <w:divBdr>
            <w:top w:val="none" w:sz="0" w:space="0" w:color="auto"/>
            <w:left w:val="none" w:sz="0" w:space="0" w:color="auto"/>
            <w:bottom w:val="none" w:sz="0" w:space="0" w:color="auto"/>
            <w:right w:val="none" w:sz="0" w:space="0" w:color="auto"/>
          </w:divBdr>
        </w:div>
        <w:div w:id="910694406">
          <w:marLeft w:val="640"/>
          <w:marRight w:val="0"/>
          <w:marTop w:val="0"/>
          <w:marBottom w:val="0"/>
          <w:divBdr>
            <w:top w:val="none" w:sz="0" w:space="0" w:color="auto"/>
            <w:left w:val="none" w:sz="0" w:space="0" w:color="auto"/>
            <w:bottom w:val="none" w:sz="0" w:space="0" w:color="auto"/>
            <w:right w:val="none" w:sz="0" w:space="0" w:color="auto"/>
          </w:divBdr>
        </w:div>
        <w:div w:id="1497109344">
          <w:marLeft w:val="640"/>
          <w:marRight w:val="0"/>
          <w:marTop w:val="0"/>
          <w:marBottom w:val="0"/>
          <w:divBdr>
            <w:top w:val="none" w:sz="0" w:space="0" w:color="auto"/>
            <w:left w:val="none" w:sz="0" w:space="0" w:color="auto"/>
            <w:bottom w:val="none" w:sz="0" w:space="0" w:color="auto"/>
            <w:right w:val="none" w:sz="0" w:space="0" w:color="auto"/>
          </w:divBdr>
        </w:div>
        <w:div w:id="2122068401">
          <w:marLeft w:val="640"/>
          <w:marRight w:val="0"/>
          <w:marTop w:val="0"/>
          <w:marBottom w:val="0"/>
          <w:divBdr>
            <w:top w:val="none" w:sz="0" w:space="0" w:color="auto"/>
            <w:left w:val="none" w:sz="0" w:space="0" w:color="auto"/>
            <w:bottom w:val="none" w:sz="0" w:space="0" w:color="auto"/>
            <w:right w:val="none" w:sz="0" w:space="0" w:color="auto"/>
          </w:divBdr>
        </w:div>
        <w:div w:id="1133714920">
          <w:marLeft w:val="640"/>
          <w:marRight w:val="0"/>
          <w:marTop w:val="0"/>
          <w:marBottom w:val="0"/>
          <w:divBdr>
            <w:top w:val="none" w:sz="0" w:space="0" w:color="auto"/>
            <w:left w:val="none" w:sz="0" w:space="0" w:color="auto"/>
            <w:bottom w:val="none" w:sz="0" w:space="0" w:color="auto"/>
            <w:right w:val="none" w:sz="0" w:space="0" w:color="auto"/>
          </w:divBdr>
        </w:div>
        <w:div w:id="322394377">
          <w:marLeft w:val="640"/>
          <w:marRight w:val="0"/>
          <w:marTop w:val="0"/>
          <w:marBottom w:val="0"/>
          <w:divBdr>
            <w:top w:val="none" w:sz="0" w:space="0" w:color="auto"/>
            <w:left w:val="none" w:sz="0" w:space="0" w:color="auto"/>
            <w:bottom w:val="none" w:sz="0" w:space="0" w:color="auto"/>
            <w:right w:val="none" w:sz="0" w:space="0" w:color="auto"/>
          </w:divBdr>
        </w:div>
        <w:div w:id="1647972080">
          <w:marLeft w:val="640"/>
          <w:marRight w:val="0"/>
          <w:marTop w:val="0"/>
          <w:marBottom w:val="0"/>
          <w:divBdr>
            <w:top w:val="none" w:sz="0" w:space="0" w:color="auto"/>
            <w:left w:val="none" w:sz="0" w:space="0" w:color="auto"/>
            <w:bottom w:val="none" w:sz="0" w:space="0" w:color="auto"/>
            <w:right w:val="none" w:sz="0" w:space="0" w:color="auto"/>
          </w:divBdr>
        </w:div>
        <w:div w:id="1291207167">
          <w:marLeft w:val="640"/>
          <w:marRight w:val="0"/>
          <w:marTop w:val="0"/>
          <w:marBottom w:val="0"/>
          <w:divBdr>
            <w:top w:val="none" w:sz="0" w:space="0" w:color="auto"/>
            <w:left w:val="none" w:sz="0" w:space="0" w:color="auto"/>
            <w:bottom w:val="none" w:sz="0" w:space="0" w:color="auto"/>
            <w:right w:val="none" w:sz="0" w:space="0" w:color="auto"/>
          </w:divBdr>
        </w:div>
        <w:div w:id="475726040">
          <w:marLeft w:val="640"/>
          <w:marRight w:val="0"/>
          <w:marTop w:val="0"/>
          <w:marBottom w:val="0"/>
          <w:divBdr>
            <w:top w:val="none" w:sz="0" w:space="0" w:color="auto"/>
            <w:left w:val="none" w:sz="0" w:space="0" w:color="auto"/>
            <w:bottom w:val="none" w:sz="0" w:space="0" w:color="auto"/>
            <w:right w:val="none" w:sz="0" w:space="0" w:color="auto"/>
          </w:divBdr>
        </w:div>
        <w:div w:id="1151020677">
          <w:marLeft w:val="640"/>
          <w:marRight w:val="0"/>
          <w:marTop w:val="0"/>
          <w:marBottom w:val="0"/>
          <w:divBdr>
            <w:top w:val="none" w:sz="0" w:space="0" w:color="auto"/>
            <w:left w:val="none" w:sz="0" w:space="0" w:color="auto"/>
            <w:bottom w:val="none" w:sz="0" w:space="0" w:color="auto"/>
            <w:right w:val="none" w:sz="0" w:space="0" w:color="auto"/>
          </w:divBdr>
        </w:div>
        <w:div w:id="437256397">
          <w:marLeft w:val="640"/>
          <w:marRight w:val="0"/>
          <w:marTop w:val="0"/>
          <w:marBottom w:val="0"/>
          <w:divBdr>
            <w:top w:val="none" w:sz="0" w:space="0" w:color="auto"/>
            <w:left w:val="none" w:sz="0" w:space="0" w:color="auto"/>
            <w:bottom w:val="none" w:sz="0" w:space="0" w:color="auto"/>
            <w:right w:val="none" w:sz="0" w:space="0" w:color="auto"/>
          </w:divBdr>
        </w:div>
        <w:div w:id="1764108235">
          <w:marLeft w:val="640"/>
          <w:marRight w:val="0"/>
          <w:marTop w:val="0"/>
          <w:marBottom w:val="0"/>
          <w:divBdr>
            <w:top w:val="none" w:sz="0" w:space="0" w:color="auto"/>
            <w:left w:val="none" w:sz="0" w:space="0" w:color="auto"/>
            <w:bottom w:val="none" w:sz="0" w:space="0" w:color="auto"/>
            <w:right w:val="none" w:sz="0" w:space="0" w:color="auto"/>
          </w:divBdr>
        </w:div>
        <w:div w:id="1655067623">
          <w:marLeft w:val="640"/>
          <w:marRight w:val="0"/>
          <w:marTop w:val="0"/>
          <w:marBottom w:val="0"/>
          <w:divBdr>
            <w:top w:val="none" w:sz="0" w:space="0" w:color="auto"/>
            <w:left w:val="none" w:sz="0" w:space="0" w:color="auto"/>
            <w:bottom w:val="none" w:sz="0" w:space="0" w:color="auto"/>
            <w:right w:val="none" w:sz="0" w:space="0" w:color="auto"/>
          </w:divBdr>
        </w:div>
        <w:div w:id="1515683839">
          <w:marLeft w:val="640"/>
          <w:marRight w:val="0"/>
          <w:marTop w:val="0"/>
          <w:marBottom w:val="0"/>
          <w:divBdr>
            <w:top w:val="none" w:sz="0" w:space="0" w:color="auto"/>
            <w:left w:val="none" w:sz="0" w:space="0" w:color="auto"/>
            <w:bottom w:val="none" w:sz="0" w:space="0" w:color="auto"/>
            <w:right w:val="none" w:sz="0" w:space="0" w:color="auto"/>
          </w:divBdr>
        </w:div>
        <w:div w:id="106119696">
          <w:marLeft w:val="640"/>
          <w:marRight w:val="0"/>
          <w:marTop w:val="0"/>
          <w:marBottom w:val="0"/>
          <w:divBdr>
            <w:top w:val="none" w:sz="0" w:space="0" w:color="auto"/>
            <w:left w:val="none" w:sz="0" w:space="0" w:color="auto"/>
            <w:bottom w:val="none" w:sz="0" w:space="0" w:color="auto"/>
            <w:right w:val="none" w:sz="0" w:space="0" w:color="auto"/>
          </w:divBdr>
        </w:div>
        <w:div w:id="1692144042">
          <w:marLeft w:val="640"/>
          <w:marRight w:val="0"/>
          <w:marTop w:val="0"/>
          <w:marBottom w:val="0"/>
          <w:divBdr>
            <w:top w:val="none" w:sz="0" w:space="0" w:color="auto"/>
            <w:left w:val="none" w:sz="0" w:space="0" w:color="auto"/>
            <w:bottom w:val="none" w:sz="0" w:space="0" w:color="auto"/>
            <w:right w:val="none" w:sz="0" w:space="0" w:color="auto"/>
          </w:divBdr>
        </w:div>
        <w:div w:id="236480668">
          <w:marLeft w:val="640"/>
          <w:marRight w:val="0"/>
          <w:marTop w:val="0"/>
          <w:marBottom w:val="0"/>
          <w:divBdr>
            <w:top w:val="none" w:sz="0" w:space="0" w:color="auto"/>
            <w:left w:val="none" w:sz="0" w:space="0" w:color="auto"/>
            <w:bottom w:val="none" w:sz="0" w:space="0" w:color="auto"/>
            <w:right w:val="none" w:sz="0" w:space="0" w:color="auto"/>
          </w:divBdr>
        </w:div>
        <w:div w:id="944575128">
          <w:marLeft w:val="640"/>
          <w:marRight w:val="0"/>
          <w:marTop w:val="0"/>
          <w:marBottom w:val="0"/>
          <w:divBdr>
            <w:top w:val="none" w:sz="0" w:space="0" w:color="auto"/>
            <w:left w:val="none" w:sz="0" w:space="0" w:color="auto"/>
            <w:bottom w:val="none" w:sz="0" w:space="0" w:color="auto"/>
            <w:right w:val="none" w:sz="0" w:space="0" w:color="auto"/>
          </w:divBdr>
        </w:div>
        <w:div w:id="2142380777">
          <w:marLeft w:val="640"/>
          <w:marRight w:val="0"/>
          <w:marTop w:val="0"/>
          <w:marBottom w:val="0"/>
          <w:divBdr>
            <w:top w:val="none" w:sz="0" w:space="0" w:color="auto"/>
            <w:left w:val="none" w:sz="0" w:space="0" w:color="auto"/>
            <w:bottom w:val="none" w:sz="0" w:space="0" w:color="auto"/>
            <w:right w:val="none" w:sz="0" w:space="0" w:color="auto"/>
          </w:divBdr>
        </w:div>
        <w:div w:id="623117613">
          <w:marLeft w:val="640"/>
          <w:marRight w:val="0"/>
          <w:marTop w:val="0"/>
          <w:marBottom w:val="0"/>
          <w:divBdr>
            <w:top w:val="none" w:sz="0" w:space="0" w:color="auto"/>
            <w:left w:val="none" w:sz="0" w:space="0" w:color="auto"/>
            <w:bottom w:val="none" w:sz="0" w:space="0" w:color="auto"/>
            <w:right w:val="none" w:sz="0" w:space="0" w:color="auto"/>
          </w:divBdr>
        </w:div>
        <w:div w:id="460806852">
          <w:marLeft w:val="640"/>
          <w:marRight w:val="0"/>
          <w:marTop w:val="0"/>
          <w:marBottom w:val="0"/>
          <w:divBdr>
            <w:top w:val="none" w:sz="0" w:space="0" w:color="auto"/>
            <w:left w:val="none" w:sz="0" w:space="0" w:color="auto"/>
            <w:bottom w:val="none" w:sz="0" w:space="0" w:color="auto"/>
            <w:right w:val="none" w:sz="0" w:space="0" w:color="auto"/>
          </w:divBdr>
        </w:div>
        <w:div w:id="1214464587">
          <w:marLeft w:val="640"/>
          <w:marRight w:val="0"/>
          <w:marTop w:val="0"/>
          <w:marBottom w:val="0"/>
          <w:divBdr>
            <w:top w:val="none" w:sz="0" w:space="0" w:color="auto"/>
            <w:left w:val="none" w:sz="0" w:space="0" w:color="auto"/>
            <w:bottom w:val="none" w:sz="0" w:space="0" w:color="auto"/>
            <w:right w:val="none" w:sz="0" w:space="0" w:color="auto"/>
          </w:divBdr>
        </w:div>
        <w:div w:id="1891068972">
          <w:marLeft w:val="640"/>
          <w:marRight w:val="0"/>
          <w:marTop w:val="0"/>
          <w:marBottom w:val="0"/>
          <w:divBdr>
            <w:top w:val="none" w:sz="0" w:space="0" w:color="auto"/>
            <w:left w:val="none" w:sz="0" w:space="0" w:color="auto"/>
            <w:bottom w:val="none" w:sz="0" w:space="0" w:color="auto"/>
            <w:right w:val="none" w:sz="0" w:space="0" w:color="auto"/>
          </w:divBdr>
        </w:div>
        <w:div w:id="316767547">
          <w:marLeft w:val="640"/>
          <w:marRight w:val="0"/>
          <w:marTop w:val="0"/>
          <w:marBottom w:val="0"/>
          <w:divBdr>
            <w:top w:val="none" w:sz="0" w:space="0" w:color="auto"/>
            <w:left w:val="none" w:sz="0" w:space="0" w:color="auto"/>
            <w:bottom w:val="none" w:sz="0" w:space="0" w:color="auto"/>
            <w:right w:val="none" w:sz="0" w:space="0" w:color="auto"/>
          </w:divBdr>
        </w:div>
        <w:div w:id="848762822">
          <w:marLeft w:val="640"/>
          <w:marRight w:val="0"/>
          <w:marTop w:val="0"/>
          <w:marBottom w:val="0"/>
          <w:divBdr>
            <w:top w:val="none" w:sz="0" w:space="0" w:color="auto"/>
            <w:left w:val="none" w:sz="0" w:space="0" w:color="auto"/>
            <w:bottom w:val="none" w:sz="0" w:space="0" w:color="auto"/>
            <w:right w:val="none" w:sz="0" w:space="0" w:color="auto"/>
          </w:divBdr>
        </w:div>
        <w:div w:id="1741831566">
          <w:marLeft w:val="640"/>
          <w:marRight w:val="0"/>
          <w:marTop w:val="0"/>
          <w:marBottom w:val="0"/>
          <w:divBdr>
            <w:top w:val="none" w:sz="0" w:space="0" w:color="auto"/>
            <w:left w:val="none" w:sz="0" w:space="0" w:color="auto"/>
            <w:bottom w:val="none" w:sz="0" w:space="0" w:color="auto"/>
            <w:right w:val="none" w:sz="0" w:space="0" w:color="auto"/>
          </w:divBdr>
        </w:div>
        <w:div w:id="862862472">
          <w:marLeft w:val="640"/>
          <w:marRight w:val="0"/>
          <w:marTop w:val="0"/>
          <w:marBottom w:val="0"/>
          <w:divBdr>
            <w:top w:val="none" w:sz="0" w:space="0" w:color="auto"/>
            <w:left w:val="none" w:sz="0" w:space="0" w:color="auto"/>
            <w:bottom w:val="none" w:sz="0" w:space="0" w:color="auto"/>
            <w:right w:val="none" w:sz="0" w:space="0" w:color="auto"/>
          </w:divBdr>
        </w:div>
        <w:div w:id="1532958151">
          <w:marLeft w:val="640"/>
          <w:marRight w:val="0"/>
          <w:marTop w:val="0"/>
          <w:marBottom w:val="0"/>
          <w:divBdr>
            <w:top w:val="none" w:sz="0" w:space="0" w:color="auto"/>
            <w:left w:val="none" w:sz="0" w:space="0" w:color="auto"/>
            <w:bottom w:val="none" w:sz="0" w:space="0" w:color="auto"/>
            <w:right w:val="none" w:sz="0" w:space="0" w:color="auto"/>
          </w:divBdr>
        </w:div>
        <w:div w:id="391120306">
          <w:marLeft w:val="640"/>
          <w:marRight w:val="0"/>
          <w:marTop w:val="0"/>
          <w:marBottom w:val="0"/>
          <w:divBdr>
            <w:top w:val="none" w:sz="0" w:space="0" w:color="auto"/>
            <w:left w:val="none" w:sz="0" w:space="0" w:color="auto"/>
            <w:bottom w:val="none" w:sz="0" w:space="0" w:color="auto"/>
            <w:right w:val="none" w:sz="0" w:space="0" w:color="auto"/>
          </w:divBdr>
        </w:div>
        <w:div w:id="1028601669">
          <w:marLeft w:val="640"/>
          <w:marRight w:val="0"/>
          <w:marTop w:val="0"/>
          <w:marBottom w:val="0"/>
          <w:divBdr>
            <w:top w:val="none" w:sz="0" w:space="0" w:color="auto"/>
            <w:left w:val="none" w:sz="0" w:space="0" w:color="auto"/>
            <w:bottom w:val="none" w:sz="0" w:space="0" w:color="auto"/>
            <w:right w:val="none" w:sz="0" w:space="0" w:color="auto"/>
          </w:divBdr>
        </w:div>
        <w:div w:id="953053012">
          <w:marLeft w:val="640"/>
          <w:marRight w:val="0"/>
          <w:marTop w:val="0"/>
          <w:marBottom w:val="0"/>
          <w:divBdr>
            <w:top w:val="none" w:sz="0" w:space="0" w:color="auto"/>
            <w:left w:val="none" w:sz="0" w:space="0" w:color="auto"/>
            <w:bottom w:val="none" w:sz="0" w:space="0" w:color="auto"/>
            <w:right w:val="none" w:sz="0" w:space="0" w:color="auto"/>
          </w:divBdr>
        </w:div>
        <w:div w:id="1988125476">
          <w:marLeft w:val="640"/>
          <w:marRight w:val="0"/>
          <w:marTop w:val="0"/>
          <w:marBottom w:val="0"/>
          <w:divBdr>
            <w:top w:val="none" w:sz="0" w:space="0" w:color="auto"/>
            <w:left w:val="none" w:sz="0" w:space="0" w:color="auto"/>
            <w:bottom w:val="none" w:sz="0" w:space="0" w:color="auto"/>
            <w:right w:val="none" w:sz="0" w:space="0" w:color="auto"/>
          </w:divBdr>
        </w:div>
        <w:div w:id="281612607">
          <w:marLeft w:val="640"/>
          <w:marRight w:val="0"/>
          <w:marTop w:val="0"/>
          <w:marBottom w:val="0"/>
          <w:divBdr>
            <w:top w:val="none" w:sz="0" w:space="0" w:color="auto"/>
            <w:left w:val="none" w:sz="0" w:space="0" w:color="auto"/>
            <w:bottom w:val="none" w:sz="0" w:space="0" w:color="auto"/>
            <w:right w:val="none" w:sz="0" w:space="0" w:color="auto"/>
          </w:divBdr>
        </w:div>
        <w:div w:id="1827475678">
          <w:marLeft w:val="640"/>
          <w:marRight w:val="0"/>
          <w:marTop w:val="0"/>
          <w:marBottom w:val="0"/>
          <w:divBdr>
            <w:top w:val="none" w:sz="0" w:space="0" w:color="auto"/>
            <w:left w:val="none" w:sz="0" w:space="0" w:color="auto"/>
            <w:bottom w:val="none" w:sz="0" w:space="0" w:color="auto"/>
            <w:right w:val="none" w:sz="0" w:space="0" w:color="auto"/>
          </w:divBdr>
        </w:div>
        <w:div w:id="1360886132">
          <w:marLeft w:val="640"/>
          <w:marRight w:val="0"/>
          <w:marTop w:val="0"/>
          <w:marBottom w:val="0"/>
          <w:divBdr>
            <w:top w:val="none" w:sz="0" w:space="0" w:color="auto"/>
            <w:left w:val="none" w:sz="0" w:space="0" w:color="auto"/>
            <w:bottom w:val="none" w:sz="0" w:space="0" w:color="auto"/>
            <w:right w:val="none" w:sz="0" w:space="0" w:color="auto"/>
          </w:divBdr>
        </w:div>
        <w:div w:id="2045012763">
          <w:marLeft w:val="640"/>
          <w:marRight w:val="0"/>
          <w:marTop w:val="0"/>
          <w:marBottom w:val="0"/>
          <w:divBdr>
            <w:top w:val="none" w:sz="0" w:space="0" w:color="auto"/>
            <w:left w:val="none" w:sz="0" w:space="0" w:color="auto"/>
            <w:bottom w:val="none" w:sz="0" w:space="0" w:color="auto"/>
            <w:right w:val="none" w:sz="0" w:space="0" w:color="auto"/>
          </w:divBdr>
        </w:div>
        <w:div w:id="962807572">
          <w:marLeft w:val="640"/>
          <w:marRight w:val="0"/>
          <w:marTop w:val="0"/>
          <w:marBottom w:val="0"/>
          <w:divBdr>
            <w:top w:val="none" w:sz="0" w:space="0" w:color="auto"/>
            <w:left w:val="none" w:sz="0" w:space="0" w:color="auto"/>
            <w:bottom w:val="none" w:sz="0" w:space="0" w:color="auto"/>
            <w:right w:val="none" w:sz="0" w:space="0" w:color="auto"/>
          </w:divBdr>
        </w:div>
        <w:div w:id="290287782">
          <w:marLeft w:val="640"/>
          <w:marRight w:val="0"/>
          <w:marTop w:val="0"/>
          <w:marBottom w:val="0"/>
          <w:divBdr>
            <w:top w:val="none" w:sz="0" w:space="0" w:color="auto"/>
            <w:left w:val="none" w:sz="0" w:space="0" w:color="auto"/>
            <w:bottom w:val="none" w:sz="0" w:space="0" w:color="auto"/>
            <w:right w:val="none" w:sz="0" w:space="0" w:color="auto"/>
          </w:divBdr>
        </w:div>
      </w:divsChild>
    </w:div>
    <w:div w:id="1585072649">
      <w:bodyDiv w:val="1"/>
      <w:marLeft w:val="0"/>
      <w:marRight w:val="0"/>
      <w:marTop w:val="0"/>
      <w:marBottom w:val="0"/>
      <w:divBdr>
        <w:top w:val="none" w:sz="0" w:space="0" w:color="auto"/>
        <w:left w:val="none" w:sz="0" w:space="0" w:color="auto"/>
        <w:bottom w:val="none" w:sz="0" w:space="0" w:color="auto"/>
        <w:right w:val="none" w:sz="0" w:space="0" w:color="auto"/>
      </w:divBdr>
    </w:div>
    <w:div w:id="1586573749">
      <w:bodyDiv w:val="1"/>
      <w:marLeft w:val="0"/>
      <w:marRight w:val="0"/>
      <w:marTop w:val="0"/>
      <w:marBottom w:val="0"/>
      <w:divBdr>
        <w:top w:val="none" w:sz="0" w:space="0" w:color="auto"/>
        <w:left w:val="none" w:sz="0" w:space="0" w:color="auto"/>
        <w:bottom w:val="none" w:sz="0" w:space="0" w:color="auto"/>
        <w:right w:val="none" w:sz="0" w:space="0" w:color="auto"/>
      </w:divBdr>
      <w:divsChild>
        <w:div w:id="1075857101">
          <w:marLeft w:val="640"/>
          <w:marRight w:val="0"/>
          <w:marTop w:val="0"/>
          <w:marBottom w:val="0"/>
          <w:divBdr>
            <w:top w:val="none" w:sz="0" w:space="0" w:color="auto"/>
            <w:left w:val="none" w:sz="0" w:space="0" w:color="auto"/>
            <w:bottom w:val="none" w:sz="0" w:space="0" w:color="auto"/>
            <w:right w:val="none" w:sz="0" w:space="0" w:color="auto"/>
          </w:divBdr>
        </w:div>
        <w:div w:id="559950181">
          <w:marLeft w:val="640"/>
          <w:marRight w:val="0"/>
          <w:marTop w:val="0"/>
          <w:marBottom w:val="0"/>
          <w:divBdr>
            <w:top w:val="none" w:sz="0" w:space="0" w:color="auto"/>
            <w:left w:val="none" w:sz="0" w:space="0" w:color="auto"/>
            <w:bottom w:val="none" w:sz="0" w:space="0" w:color="auto"/>
            <w:right w:val="none" w:sz="0" w:space="0" w:color="auto"/>
          </w:divBdr>
        </w:div>
        <w:div w:id="955021132">
          <w:marLeft w:val="640"/>
          <w:marRight w:val="0"/>
          <w:marTop w:val="0"/>
          <w:marBottom w:val="0"/>
          <w:divBdr>
            <w:top w:val="none" w:sz="0" w:space="0" w:color="auto"/>
            <w:left w:val="none" w:sz="0" w:space="0" w:color="auto"/>
            <w:bottom w:val="none" w:sz="0" w:space="0" w:color="auto"/>
            <w:right w:val="none" w:sz="0" w:space="0" w:color="auto"/>
          </w:divBdr>
        </w:div>
        <w:div w:id="559822902">
          <w:marLeft w:val="640"/>
          <w:marRight w:val="0"/>
          <w:marTop w:val="0"/>
          <w:marBottom w:val="0"/>
          <w:divBdr>
            <w:top w:val="none" w:sz="0" w:space="0" w:color="auto"/>
            <w:left w:val="none" w:sz="0" w:space="0" w:color="auto"/>
            <w:bottom w:val="none" w:sz="0" w:space="0" w:color="auto"/>
            <w:right w:val="none" w:sz="0" w:space="0" w:color="auto"/>
          </w:divBdr>
        </w:div>
        <w:div w:id="2053847023">
          <w:marLeft w:val="640"/>
          <w:marRight w:val="0"/>
          <w:marTop w:val="0"/>
          <w:marBottom w:val="0"/>
          <w:divBdr>
            <w:top w:val="none" w:sz="0" w:space="0" w:color="auto"/>
            <w:left w:val="none" w:sz="0" w:space="0" w:color="auto"/>
            <w:bottom w:val="none" w:sz="0" w:space="0" w:color="auto"/>
            <w:right w:val="none" w:sz="0" w:space="0" w:color="auto"/>
          </w:divBdr>
        </w:div>
        <w:div w:id="2062358578">
          <w:marLeft w:val="640"/>
          <w:marRight w:val="0"/>
          <w:marTop w:val="0"/>
          <w:marBottom w:val="0"/>
          <w:divBdr>
            <w:top w:val="none" w:sz="0" w:space="0" w:color="auto"/>
            <w:left w:val="none" w:sz="0" w:space="0" w:color="auto"/>
            <w:bottom w:val="none" w:sz="0" w:space="0" w:color="auto"/>
            <w:right w:val="none" w:sz="0" w:space="0" w:color="auto"/>
          </w:divBdr>
        </w:div>
        <w:div w:id="1280182394">
          <w:marLeft w:val="640"/>
          <w:marRight w:val="0"/>
          <w:marTop w:val="0"/>
          <w:marBottom w:val="0"/>
          <w:divBdr>
            <w:top w:val="none" w:sz="0" w:space="0" w:color="auto"/>
            <w:left w:val="none" w:sz="0" w:space="0" w:color="auto"/>
            <w:bottom w:val="none" w:sz="0" w:space="0" w:color="auto"/>
            <w:right w:val="none" w:sz="0" w:space="0" w:color="auto"/>
          </w:divBdr>
        </w:div>
        <w:div w:id="766313672">
          <w:marLeft w:val="640"/>
          <w:marRight w:val="0"/>
          <w:marTop w:val="0"/>
          <w:marBottom w:val="0"/>
          <w:divBdr>
            <w:top w:val="none" w:sz="0" w:space="0" w:color="auto"/>
            <w:left w:val="none" w:sz="0" w:space="0" w:color="auto"/>
            <w:bottom w:val="none" w:sz="0" w:space="0" w:color="auto"/>
            <w:right w:val="none" w:sz="0" w:space="0" w:color="auto"/>
          </w:divBdr>
        </w:div>
        <w:div w:id="1725255456">
          <w:marLeft w:val="640"/>
          <w:marRight w:val="0"/>
          <w:marTop w:val="0"/>
          <w:marBottom w:val="0"/>
          <w:divBdr>
            <w:top w:val="none" w:sz="0" w:space="0" w:color="auto"/>
            <w:left w:val="none" w:sz="0" w:space="0" w:color="auto"/>
            <w:bottom w:val="none" w:sz="0" w:space="0" w:color="auto"/>
            <w:right w:val="none" w:sz="0" w:space="0" w:color="auto"/>
          </w:divBdr>
        </w:div>
        <w:div w:id="274598573">
          <w:marLeft w:val="640"/>
          <w:marRight w:val="0"/>
          <w:marTop w:val="0"/>
          <w:marBottom w:val="0"/>
          <w:divBdr>
            <w:top w:val="none" w:sz="0" w:space="0" w:color="auto"/>
            <w:left w:val="none" w:sz="0" w:space="0" w:color="auto"/>
            <w:bottom w:val="none" w:sz="0" w:space="0" w:color="auto"/>
            <w:right w:val="none" w:sz="0" w:space="0" w:color="auto"/>
          </w:divBdr>
        </w:div>
        <w:div w:id="144664155">
          <w:marLeft w:val="640"/>
          <w:marRight w:val="0"/>
          <w:marTop w:val="0"/>
          <w:marBottom w:val="0"/>
          <w:divBdr>
            <w:top w:val="none" w:sz="0" w:space="0" w:color="auto"/>
            <w:left w:val="none" w:sz="0" w:space="0" w:color="auto"/>
            <w:bottom w:val="none" w:sz="0" w:space="0" w:color="auto"/>
            <w:right w:val="none" w:sz="0" w:space="0" w:color="auto"/>
          </w:divBdr>
        </w:div>
        <w:div w:id="134684874">
          <w:marLeft w:val="640"/>
          <w:marRight w:val="0"/>
          <w:marTop w:val="0"/>
          <w:marBottom w:val="0"/>
          <w:divBdr>
            <w:top w:val="none" w:sz="0" w:space="0" w:color="auto"/>
            <w:left w:val="none" w:sz="0" w:space="0" w:color="auto"/>
            <w:bottom w:val="none" w:sz="0" w:space="0" w:color="auto"/>
            <w:right w:val="none" w:sz="0" w:space="0" w:color="auto"/>
          </w:divBdr>
        </w:div>
        <w:div w:id="676542862">
          <w:marLeft w:val="640"/>
          <w:marRight w:val="0"/>
          <w:marTop w:val="0"/>
          <w:marBottom w:val="0"/>
          <w:divBdr>
            <w:top w:val="none" w:sz="0" w:space="0" w:color="auto"/>
            <w:left w:val="none" w:sz="0" w:space="0" w:color="auto"/>
            <w:bottom w:val="none" w:sz="0" w:space="0" w:color="auto"/>
            <w:right w:val="none" w:sz="0" w:space="0" w:color="auto"/>
          </w:divBdr>
        </w:div>
        <w:div w:id="2021277018">
          <w:marLeft w:val="640"/>
          <w:marRight w:val="0"/>
          <w:marTop w:val="0"/>
          <w:marBottom w:val="0"/>
          <w:divBdr>
            <w:top w:val="none" w:sz="0" w:space="0" w:color="auto"/>
            <w:left w:val="none" w:sz="0" w:space="0" w:color="auto"/>
            <w:bottom w:val="none" w:sz="0" w:space="0" w:color="auto"/>
            <w:right w:val="none" w:sz="0" w:space="0" w:color="auto"/>
          </w:divBdr>
        </w:div>
        <w:div w:id="1881433535">
          <w:marLeft w:val="640"/>
          <w:marRight w:val="0"/>
          <w:marTop w:val="0"/>
          <w:marBottom w:val="0"/>
          <w:divBdr>
            <w:top w:val="none" w:sz="0" w:space="0" w:color="auto"/>
            <w:left w:val="none" w:sz="0" w:space="0" w:color="auto"/>
            <w:bottom w:val="none" w:sz="0" w:space="0" w:color="auto"/>
            <w:right w:val="none" w:sz="0" w:space="0" w:color="auto"/>
          </w:divBdr>
        </w:div>
        <w:div w:id="1979458496">
          <w:marLeft w:val="640"/>
          <w:marRight w:val="0"/>
          <w:marTop w:val="0"/>
          <w:marBottom w:val="0"/>
          <w:divBdr>
            <w:top w:val="none" w:sz="0" w:space="0" w:color="auto"/>
            <w:left w:val="none" w:sz="0" w:space="0" w:color="auto"/>
            <w:bottom w:val="none" w:sz="0" w:space="0" w:color="auto"/>
            <w:right w:val="none" w:sz="0" w:space="0" w:color="auto"/>
          </w:divBdr>
        </w:div>
        <w:div w:id="1880899956">
          <w:marLeft w:val="640"/>
          <w:marRight w:val="0"/>
          <w:marTop w:val="0"/>
          <w:marBottom w:val="0"/>
          <w:divBdr>
            <w:top w:val="none" w:sz="0" w:space="0" w:color="auto"/>
            <w:left w:val="none" w:sz="0" w:space="0" w:color="auto"/>
            <w:bottom w:val="none" w:sz="0" w:space="0" w:color="auto"/>
            <w:right w:val="none" w:sz="0" w:space="0" w:color="auto"/>
          </w:divBdr>
        </w:div>
        <w:div w:id="158692699">
          <w:marLeft w:val="640"/>
          <w:marRight w:val="0"/>
          <w:marTop w:val="0"/>
          <w:marBottom w:val="0"/>
          <w:divBdr>
            <w:top w:val="none" w:sz="0" w:space="0" w:color="auto"/>
            <w:left w:val="none" w:sz="0" w:space="0" w:color="auto"/>
            <w:bottom w:val="none" w:sz="0" w:space="0" w:color="auto"/>
            <w:right w:val="none" w:sz="0" w:space="0" w:color="auto"/>
          </w:divBdr>
        </w:div>
        <w:div w:id="2076735063">
          <w:marLeft w:val="640"/>
          <w:marRight w:val="0"/>
          <w:marTop w:val="0"/>
          <w:marBottom w:val="0"/>
          <w:divBdr>
            <w:top w:val="none" w:sz="0" w:space="0" w:color="auto"/>
            <w:left w:val="none" w:sz="0" w:space="0" w:color="auto"/>
            <w:bottom w:val="none" w:sz="0" w:space="0" w:color="auto"/>
            <w:right w:val="none" w:sz="0" w:space="0" w:color="auto"/>
          </w:divBdr>
        </w:div>
        <w:div w:id="637959125">
          <w:marLeft w:val="640"/>
          <w:marRight w:val="0"/>
          <w:marTop w:val="0"/>
          <w:marBottom w:val="0"/>
          <w:divBdr>
            <w:top w:val="none" w:sz="0" w:space="0" w:color="auto"/>
            <w:left w:val="none" w:sz="0" w:space="0" w:color="auto"/>
            <w:bottom w:val="none" w:sz="0" w:space="0" w:color="auto"/>
            <w:right w:val="none" w:sz="0" w:space="0" w:color="auto"/>
          </w:divBdr>
        </w:div>
        <w:div w:id="1564827141">
          <w:marLeft w:val="640"/>
          <w:marRight w:val="0"/>
          <w:marTop w:val="0"/>
          <w:marBottom w:val="0"/>
          <w:divBdr>
            <w:top w:val="none" w:sz="0" w:space="0" w:color="auto"/>
            <w:left w:val="none" w:sz="0" w:space="0" w:color="auto"/>
            <w:bottom w:val="none" w:sz="0" w:space="0" w:color="auto"/>
            <w:right w:val="none" w:sz="0" w:space="0" w:color="auto"/>
          </w:divBdr>
        </w:div>
        <w:div w:id="1923103359">
          <w:marLeft w:val="640"/>
          <w:marRight w:val="0"/>
          <w:marTop w:val="0"/>
          <w:marBottom w:val="0"/>
          <w:divBdr>
            <w:top w:val="none" w:sz="0" w:space="0" w:color="auto"/>
            <w:left w:val="none" w:sz="0" w:space="0" w:color="auto"/>
            <w:bottom w:val="none" w:sz="0" w:space="0" w:color="auto"/>
            <w:right w:val="none" w:sz="0" w:space="0" w:color="auto"/>
          </w:divBdr>
        </w:div>
        <w:div w:id="260375830">
          <w:marLeft w:val="640"/>
          <w:marRight w:val="0"/>
          <w:marTop w:val="0"/>
          <w:marBottom w:val="0"/>
          <w:divBdr>
            <w:top w:val="none" w:sz="0" w:space="0" w:color="auto"/>
            <w:left w:val="none" w:sz="0" w:space="0" w:color="auto"/>
            <w:bottom w:val="none" w:sz="0" w:space="0" w:color="auto"/>
            <w:right w:val="none" w:sz="0" w:space="0" w:color="auto"/>
          </w:divBdr>
        </w:div>
        <w:div w:id="1007947072">
          <w:marLeft w:val="640"/>
          <w:marRight w:val="0"/>
          <w:marTop w:val="0"/>
          <w:marBottom w:val="0"/>
          <w:divBdr>
            <w:top w:val="none" w:sz="0" w:space="0" w:color="auto"/>
            <w:left w:val="none" w:sz="0" w:space="0" w:color="auto"/>
            <w:bottom w:val="none" w:sz="0" w:space="0" w:color="auto"/>
            <w:right w:val="none" w:sz="0" w:space="0" w:color="auto"/>
          </w:divBdr>
        </w:div>
        <w:div w:id="98449204">
          <w:marLeft w:val="640"/>
          <w:marRight w:val="0"/>
          <w:marTop w:val="0"/>
          <w:marBottom w:val="0"/>
          <w:divBdr>
            <w:top w:val="none" w:sz="0" w:space="0" w:color="auto"/>
            <w:left w:val="none" w:sz="0" w:space="0" w:color="auto"/>
            <w:bottom w:val="none" w:sz="0" w:space="0" w:color="auto"/>
            <w:right w:val="none" w:sz="0" w:space="0" w:color="auto"/>
          </w:divBdr>
        </w:div>
        <w:div w:id="1531719623">
          <w:marLeft w:val="640"/>
          <w:marRight w:val="0"/>
          <w:marTop w:val="0"/>
          <w:marBottom w:val="0"/>
          <w:divBdr>
            <w:top w:val="none" w:sz="0" w:space="0" w:color="auto"/>
            <w:left w:val="none" w:sz="0" w:space="0" w:color="auto"/>
            <w:bottom w:val="none" w:sz="0" w:space="0" w:color="auto"/>
            <w:right w:val="none" w:sz="0" w:space="0" w:color="auto"/>
          </w:divBdr>
        </w:div>
        <w:div w:id="439643241">
          <w:marLeft w:val="640"/>
          <w:marRight w:val="0"/>
          <w:marTop w:val="0"/>
          <w:marBottom w:val="0"/>
          <w:divBdr>
            <w:top w:val="none" w:sz="0" w:space="0" w:color="auto"/>
            <w:left w:val="none" w:sz="0" w:space="0" w:color="auto"/>
            <w:bottom w:val="none" w:sz="0" w:space="0" w:color="auto"/>
            <w:right w:val="none" w:sz="0" w:space="0" w:color="auto"/>
          </w:divBdr>
        </w:div>
        <w:div w:id="33965545">
          <w:marLeft w:val="640"/>
          <w:marRight w:val="0"/>
          <w:marTop w:val="0"/>
          <w:marBottom w:val="0"/>
          <w:divBdr>
            <w:top w:val="none" w:sz="0" w:space="0" w:color="auto"/>
            <w:left w:val="none" w:sz="0" w:space="0" w:color="auto"/>
            <w:bottom w:val="none" w:sz="0" w:space="0" w:color="auto"/>
            <w:right w:val="none" w:sz="0" w:space="0" w:color="auto"/>
          </w:divBdr>
        </w:div>
        <w:div w:id="194277001">
          <w:marLeft w:val="640"/>
          <w:marRight w:val="0"/>
          <w:marTop w:val="0"/>
          <w:marBottom w:val="0"/>
          <w:divBdr>
            <w:top w:val="none" w:sz="0" w:space="0" w:color="auto"/>
            <w:left w:val="none" w:sz="0" w:space="0" w:color="auto"/>
            <w:bottom w:val="none" w:sz="0" w:space="0" w:color="auto"/>
            <w:right w:val="none" w:sz="0" w:space="0" w:color="auto"/>
          </w:divBdr>
        </w:div>
        <w:div w:id="576478380">
          <w:marLeft w:val="640"/>
          <w:marRight w:val="0"/>
          <w:marTop w:val="0"/>
          <w:marBottom w:val="0"/>
          <w:divBdr>
            <w:top w:val="none" w:sz="0" w:space="0" w:color="auto"/>
            <w:left w:val="none" w:sz="0" w:space="0" w:color="auto"/>
            <w:bottom w:val="none" w:sz="0" w:space="0" w:color="auto"/>
            <w:right w:val="none" w:sz="0" w:space="0" w:color="auto"/>
          </w:divBdr>
        </w:div>
        <w:div w:id="1801025311">
          <w:marLeft w:val="640"/>
          <w:marRight w:val="0"/>
          <w:marTop w:val="0"/>
          <w:marBottom w:val="0"/>
          <w:divBdr>
            <w:top w:val="none" w:sz="0" w:space="0" w:color="auto"/>
            <w:left w:val="none" w:sz="0" w:space="0" w:color="auto"/>
            <w:bottom w:val="none" w:sz="0" w:space="0" w:color="auto"/>
            <w:right w:val="none" w:sz="0" w:space="0" w:color="auto"/>
          </w:divBdr>
        </w:div>
        <w:div w:id="1527063618">
          <w:marLeft w:val="640"/>
          <w:marRight w:val="0"/>
          <w:marTop w:val="0"/>
          <w:marBottom w:val="0"/>
          <w:divBdr>
            <w:top w:val="none" w:sz="0" w:space="0" w:color="auto"/>
            <w:left w:val="none" w:sz="0" w:space="0" w:color="auto"/>
            <w:bottom w:val="none" w:sz="0" w:space="0" w:color="auto"/>
            <w:right w:val="none" w:sz="0" w:space="0" w:color="auto"/>
          </w:divBdr>
        </w:div>
        <w:div w:id="1628438859">
          <w:marLeft w:val="640"/>
          <w:marRight w:val="0"/>
          <w:marTop w:val="0"/>
          <w:marBottom w:val="0"/>
          <w:divBdr>
            <w:top w:val="none" w:sz="0" w:space="0" w:color="auto"/>
            <w:left w:val="none" w:sz="0" w:space="0" w:color="auto"/>
            <w:bottom w:val="none" w:sz="0" w:space="0" w:color="auto"/>
            <w:right w:val="none" w:sz="0" w:space="0" w:color="auto"/>
          </w:divBdr>
        </w:div>
        <w:div w:id="469858159">
          <w:marLeft w:val="640"/>
          <w:marRight w:val="0"/>
          <w:marTop w:val="0"/>
          <w:marBottom w:val="0"/>
          <w:divBdr>
            <w:top w:val="none" w:sz="0" w:space="0" w:color="auto"/>
            <w:left w:val="none" w:sz="0" w:space="0" w:color="auto"/>
            <w:bottom w:val="none" w:sz="0" w:space="0" w:color="auto"/>
            <w:right w:val="none" w:sz="0" w:space="0" w:color="auto"/>
          </w:divBdr>
        </w:div>
        <w:div w:id="280695223">
          <w:marLeft w:val="640"/>
          <w:marRight w:val="0"/>
          <w:marTop w:val="0"/>
          <w:marBottom w:val="0"/>
          <w:divBdr>
            <w:top w:val="none" w:sz="0" w:space="0" w:color="auto"/>
            <w:left w:val="none" w:sz="0" w:space="0" w:color="auto"/>
            <w:bottom w:val="none" w:sz="0" w:space="0" w:color="auto"/>
            <w:right w:val="none" w:sz="0" w:space="0" w:color="auto"/>
          </w:divBdr>
        </w:div>
        <w:div w:id="820002207">
          <w:marLeft w:val="640"/>
          <w:marRight w:val="0"/>
          <w:marTop w:val="0"/>
          <w:marBottom w:val="0"/>
          <w:divBdr>
            <w:top w:val="none" w:sz="0" w:space="0" w:color="auto"/>
            <w:left w:val="none" w:sz="0" w:space="0" w:color="auto"/>
            <w:bottom w:val="none" w:sz="0" w:space="0" w:color="auto"/>
            <w:right w:val="none" w:sz="0" w:space="0" w:color="auto"/>
          </w:divBdr>
        </w:div>
        <w:div w:id="1548370246">
          <w:marLeft w:val="640"/>
          <w:marRight w:val="0"/>
          <w:marTop w:val="0"/>
          <w:marBottom w:val="0"/>
          <w:divBdr>
            <w:top w:val="none" w:sz="0" w:space="0" w:color="auto"/>
            <w:left w:val="none" w:sz="0" w:space="0" w:color="auto"/>
            <w:bottom w:val="none" w:sz="0" w:space="0" w:color="auto"/>
            <w:right w:val="none" w:sz="0" w:space="0" w:color="auto"/>
          </w:divBdr>
        </w:div>
        <w:div w:id="1371223973">
          <w:marLeft w:val="640"/>
          <w:marRight w:val="0"/>
          <w:marTop w:val="0"/>
          <w:marBottom w:val="0"/>
          <w:divBdr>
            <w:top w:val="none" w:sz="0" w:space="0" w:color="auto"/>
            <w:left w:val="none" w:sz="0" w:space="0" w:color="auto"/>
            <w:bottom w:val="none" w:sz="0" w:space="0" w:color="auto"/>
            <w:right w:val="none" w:sz="0" w:space="0" w:color="auto"/>
          </w:divBdr>
        </w:div>
        <w:div w:id="1663925501">
          <w:marLeft w:val="640"/>
          <w:marRight w:val="0"/>
          <w:marTop w:val="0"/>
          <w:marBottom w:val="0"/>
          <w:divBdr>
            <w:top w:val="none" w:sz="0" w:space="0" w:color="auto"/>
            <w:left w:val="none" w:sz="0" w:space="0" w:color="auto"/>
            <w:bottom w:val="none" w:sz="0" w:space="0" w:color="auto"/>
            <w:right w:val="none" w:sz="0" w:space="0" w:color="auto"/>
          </w:divBdr>
        </w:div>
        <w:div w:id="1682852677">
          <w:marLeft w:val="640"/>
          <w:marRight w:val="0"/>
          <w:marTop w:val="0"/>
          <w:marBottom w:val="0"/>
          <w:divBdr>
            <w:top w:val="none" w:sz="0" w:space="0" w:color="auto"/>
            <w:left w:val="none" w:sz="0" w:space="0" w:color="auto"/>
            <w:bottom w:val="none" w:sz="0" w:space="0" w:color="auto"/>
            <w:right w:val="none" w:sz="0" w:space="0" w:color="auto"/>
          </w:divBdr>
        </w:div>
        <w:div w:id="1423800672">
          <w:marLeft w:val="640"/>
          <w:marRight w:val="0"/>
          <w:marTop w:val="0"/>
          <w:marBottom w:val="0"/>
          <w:divBdr>
            <w:top w:val="none" w:sz="0" w:space="0" w:color="auto"/>
            <w:left w:val="none" w:sz="0" w:space="0" w:color="auto"/>
            <w:bottom w:val="none" w:sz="0" w:space="0" w:color="auto"/>
            <w:right w:val="none" w:sz="0" w:space="0" w:color="auto"/>
          </w:divBdr>
        </w:div>
        <w:div w:id="359935570">
          <w:marLeft w:val="640"/>
          <w:marRight w:val="0"/>
          <w:marTop w:val="0"/>
          <w:marBottom w:val="0"/>
          <w:divBdr>
            <w:top w:val="none" w:sz="0" w:space="0" w:color="auto"/>
            <w:left w:val="none" w:sz="0" w:space="0" w:color="auto"/>
            <w:bottom w:val="none" w:sz="0" w:space="0" w:color="auto"/>
            <w:right w:val="none" w:sz="0" w:space="0" w:color="auto"/>
          </w:divBdr>
        </w:div>
        <w:div w:id="1667784106">
          <w:marLeft w:val="640"/>
          <w:marRight w:val="0"/>
          <w:marTop w:val="0"/>
          <w:marBottom w:val="0"/>
          <w:divBdr>
            <w:top w:val="none" w:sz="0" w:space="0" w:color="auto"/>
            <w:left w:val="none" w:sz="0" w:space="0" w:color="auto"/>
            <w:bottom w:val="none" w:sz="0" w:space="0" w:color="auto"/>
            <w:right w:val="none" w:sz="0" w:space="0" w:color="auto"/>
          </w:divBdr>
        </w:div>
        <w:div w:id="1682589317">
          <w:marLeft w:val="640"/>
          <w:marRight w:val="0"/>
          <w:marTop w:val="0"/>
          <w:marBottom w:val="0"/>
          <w:divBdr>
            <w:top w:val="none" w:sz="0" w:space="0" w:color="auto"/>
            <w:left w:val="none" w:sz="0" w:space="0" w:color="auto"/>
            <w:bottom w:val="none" w:sz="0" w:space="0" w:color="auto"/>
            <w:right w:val="none" w:sz="0" w:space="0" w:color="auto"/>
          </w:divBdr>
        </w:div>
        <w:div w:id="448747901">
          <w:marLeft w:val="640"/>
          <w:marRight w:val="0"/>
          <w:marTop w:val="0"/>
          <w:marBottom w:val="0"/>
          <w:divBdr>
            <w:top w:val="none" w:sz="0" w:space="0" w:color="auto"/>
            <w:left w:val="none" w:sz="0" w:space="0" w:color="auto"/>
            <w:bottom w:val="none" w:sz="0" w:space="0" w:color="auto"/>
            <w:right w:val="none" w:sz="0" w:space="0" w:color="auto"/>
          </w:divBdr>
        </w:div>
        <w:div w:id="1285038009">
          <w:marLeft w:val="640"/>
          <w:marRight w:val="0"/>
          <w:marTop w:val="0"/>
          <w:marBottom w:val="0"/>
          <w:divBdr>
            <w:top w:val="none" w:sz="0" w:space="0" w:color="auto"/>
            <w:left w:val="none" w:sz="0" w:space="0" w:color="auto"/>
            <w:bottom w:val="none" w:sz="0" w:space="0" w:color="auto"/>
            <w:right w:val="none" w:sz="0" w:space="0" w:color="auto"/>
          </w:divBdr>
        </w:div>
        <w:div w:id="105318317">
          <w:marLeft w:val="640"/>
          <w:marRight w:val="0"/>
          <w:marTop w:val="0"/>
          <w:marBottom w:val="0"/>
          <w:divBdr>
            <w:top w:val="none" w:sz="0" w:space="0" w:color="auto"/>
            <w:left w:val="none" w:sz="0" w:space="0" w:color="auto"/>
            <w:bottom w:val="none" w:sz="0" w:space="0" w:color="auto"/>
            <w:right w:val="none" w:sz="0" w:space="0" w:color="auto"/>
          </w:divBdr>
        </w:div>
        <w:div w:id="1103770441">
          <w:marLeft w:val="640"/>
          <w:marRight w:val="0"/>
          <w:marTop w:val="0"/>
          <w:marBottom w:val="0"/>
          <w:divBdr>
            <w:top w:val="none" w:sz="0" w:space="0" w:color="auto"/>
            <w:left w:val="none" w:sz="0" w:space="0" w:color="auto"/>
            <w:bottom w:val="none" w:sz="0" w:space="0" w:color="auto"/>
            <w:right w:val="none" w:sz="0" w:space="0" w:color="auto"/>
          </w:divBdr>
        </w:div>
        <w:div w:id="1663269105">
          <w:marLeft w:val="640"/>
          <w:marRight w:val="0"/>
          <w:marTop w:val="0"/>
          <w:marBottom w:val="0"/>
          <w:divBdr>
            <w:top w:val="none" w:sz="0" w:space="0" w:color="auto"/>
            <w:left w:val="none" w:sz="0" w:space="0" w:color="auto"/>
            <w:bottom w:val="none" w:sz="0" w:space="0" w:color="auto"/>
            <w:right w:val="none" w:sz="0" w:space="0" w:color="auto"/>
          </w:divBdr>
        </w:div>
        <w:div w:id="1437602742">
          <w:marLeft w:val="640"/>
          <w:marRight w:val="0"/>
          <w:marTop w:val="0"/>
          <w:marBottom w:val="0"/>
          <w:divBdr>
            <w:top w:val="none" w:sz="0" w:space="0" w:color="auto"/>
            <w:left w:val="none" w:sz="0" w:space="0" w:color="auto"/>
            <w:bottom w:val="none" w:sz="0" w:space="0" w:color="auto"/>
            <w:right w:val="none" w:sz="0" w:space="0" w:color="auto"/>
          </w:divBdr>
        </w:div>
        <w:div w:id="1455634221">
          <w:marLeft w:val="640"/>
          <w:marRight w:val="0"/>
          <w:marTop w:val="0"/>
          <w:marBottom w:val="0"/>
          <w:divBdr>
            <w:top w:val="none" w:sz="0" w:space="0" w:color="auto"/>
            <w:left w:val="none" w:sz="0" w:space="0" w:color="auto"/>
            <w:bottom w:val="none" w:sz="0" w:space="0" w:color="auto"/>
            <w:right w:val="none" w:sz="0" w:space="0" w:color="auto"/>
          </w:divBdr>
        </w:div>
        <w:div w:id="1087968662">
          <w:marLeft w:val="640"/>
          <w:marRight w:val="0"/>
          <w:marTop w:val="0"/>
          <w:marBottom w:val="0"/>
          <w:divBdr>
            <w:top w:val="none" w:sz="0" w:space="0" w:color="auto"/>
            <w:left w:val="none" w:sz="0" w:space="0" w:color="auto"/>
            <w:bottom w:val="none" w:sz="0" w:space="0" w:color="auto"/>
            <w:right w:val="none" w:sz="0" w:space="0" w:color="auto"/>
          </w:divBdr>
        </w:div>
        <w:div w:id="1016153010">
          <w:marLeft w:val="640"/>
          <w:marRight w:val="0"/>
          <w:marTop w:val="0"/>
          <w:marBottom w:val="0"/>
          <w:divBdr>
            <w:top w:val="none" w:sz="0" w:space="0" w:color="auto"/>
            <w:left w:val="none" w:sz="0" w:space="0" w:color="auto"/>
            <w:bottom w:val="none" w:sz="0" w:space="0" w:color="auto"/>
            <w:right w:val="none" w:sz="0" w:space="0" w:color="auto"/>
          </w:divBdr>
        </w:div>
        <w:div w:id="1540314615">
          <w:marLeft w:val="640"/>
          <w:marRight w:val="0"/>
          <w:marTop w:val="0"/>
          <w:marBottom w:val="0"/>
          <w:divBdr>
            <w:top w:val="none" w:sz="0" w:space="0" w:color="auto"/>
            <w:left w:val="none" w:sz="0" w:space="0" w:color="auto"/>
            <w:bottom w:val="none" w:sz="0" w:space="0" w:color="auto"/>
            <w:right w:val="none" w:sz="0" w:space="0" w:color="auto"/>
          </w:divBdr>
        </w:div>
        <w:div w:id="835346243">
          <w:marLeft w:val="640"/>
          <w:marRight w:val="0"/>
          <w:marTop w:val="0"/>
          <w:marBottom w:val="0"/>
          <w:divBdr>
            <w:top w:val="none" w:sz="0" w:space="0" w:color="auto"/>
            <w:left w:val="none" w:sz="0" w:space="0" w:color="auto"/>
            <w:bottom w:val="none" w:sz="0" w:space="0" w:color="auto"/>
            <w:right w:val="none" w:sz="0" w:space="0" w:color="auto"/>
          </w:divBdr>
        </w:div>
        <w:div w:id="1829247039">
          <w:marLeft w:val="640"/>
          <w:marRight w:val="0"/>
          <w:marTop w:val="0"/>
          <w:marBottom w:val="0"/>
          <w:divBdr>
            <w:top w:val="none" w:sz="0" w:space="0" w:color="auto"/>
            <w:left w:val="none" w:sz="0" w:space="0" w:color="auto"/>
            <w:bottom w:val="none" w:sz="0" w:space="0" w:color="auto"/>
            <w:right w:val="none" w:sz="0" w:space="0" w:color="auto"/>
          </w:divBdr>
        </w:div>
        <w:div w:id="1475097773">
          <w:marLeft w:val="640"/>
          <w:marRight w:val="0"/>
          <w:marTop w:val="0"/>
          <w:marBottom w:val="0"/>
          <w:divBdr>
            <w:top w:val="none" w:sz="0" w:space="0" w:color="auto"/>
            <w:left w:val="none" w:sz="0" w:space="0" w:color="auto"/>
            <w:bottom w:val="none" w:sz="0" w:space="0" w:color="auto"/>
            <w:right w:val="none" w:sz="0" w:space="0" w:color="auto"/>
          </w:divBdr>
        </w:div>
        <w:div w:id="1896310664">
          <w:marLeft w:val="640"/>
          <w:marRight w:val="0"/>
          <w:marTop w:val="0"/>
          <w:marBottom w:val="0"/>
          <w:divBdr>
            <w:top w:val="none" w:sz="0" w:space="0" w:color="auto"/>
            <w:left w:val="none" w:sz="0" w:space="0" w:color="auto"/>
            <w:bottom w:val="none" w:sz="0" w:space="0" w:color="auto"/>
            <w:right w:val="none" w:sz="0" w:space="0" w:color="auto"/>
          </w:divBdr>
        </w:div>
        <w:div w:id="2516875">
          <w:marLeft w:val="640"/>
          <w:marRight w:val="0"/>
          <w:marTop w:val="0"/>
          <w:marBottom w:val="0"/>
          <w:divBdr>
            <w:top w:val="none" w:sz="0" w:space="0" w:color="auto"/>
            <w:left w:val="none" w:sz="0" w:space="0" w:color="auto"/>
            <w:bottom w:val="none" w:sz="0" w:space="0" w:color="auto"/>
            <w:right w:val="none" w:sz="0" w:space="0" w:color="auto"/>
          </w:divBdr>
        </w:div>
        <w:div w:id="516627533">
          <w:marLeft w:val="640"/>
          <w:marRight w:val="0"/>
          <w:marTop w:val="0"/>
          <w:marBottom w:val="0"/>
          <w:divBdr>
            <w:top w:val="none" w:sz="0" w:space="0" w:color="auto"/>
            <w:left w:val="none" w:sz="0" w:space="0" w:color="auto"/>
            <w:bottom w:val="none" w:sz="0" w:space="0" w:color="auto"/>
            <w:right w:val="none" w:sz="0" w:space="0" w:color="auto"/>
          </w:divBdr>
        </w:div>
        <w:div w:id="259529978">
          <w:marLeft w:val="640"/>
          <w:marRight w:val="0"/>
          <w:marTop w:val="0"/>
          <w:marBottom w:val="0"/>
          <w:divBdr>
            <w:top w:val="none" w:sz="0" w:space="0" w:color="auto"/>
            <w:left w:val="none" w:sz="0" w:space="0" w:color="auto"/>
            <w:bottom w:val="none" w:sz="0" w:space="0" w:color="auto"/>
            <w:right w:val="none" w:sz="0" w:space="0" w:color="auto"/>
          </w:divBdr>
        </w:div>
        <w:div w:id="860633846">
          <w:marLeft w:val="640"/>
          <w:marRight w:val="0"/>
          <w:marTop w:val="0"/>
          <w:marBottom w:val="0"/>
          <w:divBdr>
            <w:top w:val="none" w:sz="0" w:space="0" w:color="auto"/>
            <w:left w:val="none" w:sz="0" w:space="0" w:color="auto"/>
            <w:bottom w:val="none" w:sz="0" w:space="0" w:color="auto"/>
            <w:right w:val="none" w:sz="0" w:space="0" w:color="auto"/>
          </w:divBdr>
        </w:div>
        <w:div w:id="421878879">
          <w:marLeft w:val="640"/>
          <w:marRight w:val="0"/>
          <w:marTop w:val="0"/>
          <w:marBottom w:val="0"/>
          <w:divBdr>
            <w:top w:val="none" w:sz="0" w:space="0" w:color="auto"/>
            <w:left w:val="none" w:sz="0" w:space="0" w:color="auto"/>
            <w:bottom w:val="none" w:sz="0" w:space="0" w:color="auto"/>
            <w:right w:val="none" w:sz="0" w:space="0" w:color="auto"/>
          </w:divBdr>
        </w:div>
        <w:div w:id="2061437802">
          <w:marLeft w:val="640"/>
          <w:marRight w:val="0"/>
          <w:marTop w:val="0"/>
          <w:marBottom w:val="0"/>
          <w:divBdr>
            <w:top w:val="none" w:sz="0" w:space="0" w:color="auto"/>
            <w:left w:val="none" w:sz="0" w:space="0" w:color="auto"/>
            <w:bottom w:val="none" w:sz="0" w:space="0" w:color="auto"/>
            <w:right w:val="none" w:sz="0" w:space="0" w:color="auto"/>
          </w:divBdr>
        </w:div>
        <w:div w:id="1101489047">
          <w:marLeft w:val="640"/>
          <w:marRight w:val="0"/>
          <w:marTop w:val="0"/>
          <w:marBottom w:val="0"/>
          <w:divBdr>
            <w:top w:val="none" w:sz="0" w:space="0" w:color="auto"/>
            <w:left w:val="none" w:sz="0" w:space="0" w:color="auto"/>
            <w:bottom w:val="none" w:sz="0" w:space="0" w:color="auto"/>
            <w:right w:val="none" w:sz="0" w:space="0" w:color="auto"/>
          </w:divBdr>
        </w:div>
        <w:div w:id="1038429478">
          <w:marLeft w:val="640"/>
          <w:marRight w:val="0"/>
          <w:marTop w:val="0"/>
          <w:marBottom w:val="0"/>
          <w:divBdr>
            <w:top w:val="none" w:sz="0" w:space="0" w:color="auto"/>
            <w:left w:val="none" w:sz="0" w:space="0" w:color="auto"/>
            <w:bottom w:val="none" w:sz="0" w:space="0" w:color="auto"/>
            <w:right w:val="none" w:sz="0" w:space="0" w:color="auto"/>
          </w:divBdr>
        </w:div>
        <w:div w:id="396321627">
          <w:marLeft w:val="640"/>
          <w:marRight w:val="0"/>
          <w:marTop w:val="0"/>
          <w:marBottom w:val="0"/>
          <w:divBdr>
            <w:top w:val="none" w:sz="0" w:space="0" w:color="auto"/>
            <w:left w:val="none" w:sz="0" w:space="0" w:color="auto"/>
            <w:bottom w:val="none" w:sz="0" w:space="0" w:color="auto"/>
            <w:right w:val="none" w:sz="0" w:space="0" w:color="auto"/>
          </w:divBdr>
        </w:div>
        <w:div w:id="1993481539">
          <w:marLeft w:val="640"/>
          <w:marRight w:val="0"/>
          <w:marTop w:val="0"/>
          <w:marBottom w:val="0"/>
          <w:divBdr>
            <w:top w:val="none" w:sz="0" w:space="0" w:color="auto"/>
            <w:left w:val="none" w:sz="0" w:space="0" w:color="auto"/>
            <w:bottom w:val="none" w:sz="0" w:space="0" w:color="auto"/>
            <w:right w:val="none" w:sz="0" w:space="0" w:color="auto"/>
          </w:divBdr>
        </w:div>
        <w:div w:id="292904050">
          <w:marLeft w:val="640"/>
          <w:marRight w:val="0"/>
          <w:marTop w:val="0"/>
          <w:marBottom w:val="0"/>
          <w:divBdr>
            <w:top w:val="none" w:sz="0" w:space="0" w:color="auto"/>
            <w:left w:val="none" w:sz="0" w:space="0" w:color="auto"/>
            <w:bottom w:val="none" w:sz="0" w:space="0" w:color="auto"/>
            <w:right w:val="none" w:sz="0" w:space="0" w:color="auto"/>
          </w:divBdr>
        </w:div>
        <w:div w:id="1109278057">
          <w:marLeft w:val="640"/>
          <w:marRight w:val="0"/>
          <w:marTop w:val="0"/>
          <w:marBottom w:val="0"/>
          <w:divBdr>
            <w:top w:val="none" w:sz="0" w:space="0" w:color="auto"/>
            <w:left w:val="none" w:sz="0" w:space="0" w:color="auto"/>
            <w:bottom w:val="none" w:sz="0" w:space="0" w:color="auto"/>
            <w:right w:val="none" w:sz="0" w:space="0" w:color="auto"/>
          </w:divBdr>
        </w:div>
        <w:div w:id="1790050824">
          <w:marLeft w:val="640"/>
          <w:marRight w:val="0"/>
          <w:marTop w:val="0"/>
          <w:marBottom w:val="0"/>
          <w:divBdr>
            <w:top w:val="none" w:sz="0" w:space="0" w:color="auto"/>
            <w:left w:val="none" w:sz="0" w:space="0" w:color="auto"/>
            <w:bottom w:val="none" w:sz="0" w:space="0" w:color="auto"/>
            <w:right w:val="none" w:sz="0" w:space="0" w:color="auto"/>
          </w:divBdr>
        </w:div>
        <w:div w:id="553349796">
          <w:marLeft w:val="640"/>
          <w:marRight w:val="0"/>
          <w:marTop w:val="0"/>
          <w:marBottom w:val="0"/>
          <w:divBdr>
            <w:top w:val="none" w:sz="0" w:space="0" w:color="auto"/>
            <w:left w:val="none" w:sz="0" w:space="0" w:color="auto"/>
            <w:bottom w:val="none" w:sz="0" w:space="0" w:color="auto"/>
            <w:right w:val="none" w:sz="0" w:space="0" w:color="auto"/>
          </w:divBdr>
        </w:div>
        <w:div w:id="58870255">
          <w:marLeft w:val="640"/>
          <w:marRight w:val="0"/>
          <w:marTop w:val="0"/>
          <w:marBottom w:val="0"/>
          <w:divBdr>
            <w:top w:val="none" w:sz="0" w:space="0" w:color="auto"/>
            <w:left w:val="none" w:sz="0" w:space="0" w:color="auto"/>
            <w:bottom w:val="none" w:sz="0" w:space="0" w:color="auto"/>
            <w:right w:val="none" w:sz="0" w:space="0" w:color="auto"/>
          </w:divBdr>
        </w:div>
        <w:div w:id="1041133981">
          <w:marLeft w:val="640"/>
          <w:marRight w:val="0"/>
          <w:marTop w:val="0"/>
          <w:marBottom w:val="0"/>
          <w:divBdr>
            <w:top w:val="none" w:sz="0" w:space="0" w:color="auto"/>
            <w:left w:val="none" w:sz="0" w:space="0" w:color="auto"/>
            <w:bottom w:val="none" w:sz="0" w:space="0" w:color="auto"/>
            <w:right w:val="none" w:sz="0" w:space="0" w:color="auto"/>
          </w:divBdr>
        </w:div>
        <w:div w:id="1567567679">
          <w:marLeft w:val="640"/>
          <w:marRight w:val="0"/>
          <w:marTop w:val="0"/>
          <w:marBottom w:val="0"/>
          <w:divBdr>
            <w:top w:val="none" w:sz="0" w:space="0" w:color="auto"/>
            <w:left w:val="none" w:sz="0" w:space="0" w:color="auto"/>
            <w:bottom w:val="none" w:sz="0" w:space="0" w:color="auto"/>
            <w:right w:val="none" w:sz="0" w:space="0" w:color="auto"/>
          </w:divBdr>
        </w:div>
        <w:div w:id="995843513">
          <w:marLeft w:val="640"/>
          <w:marRight w:val="0"/>
          <w:marTop w:val="0"/>
          <w:marBottom w:val="0"/>
          <w:divBdr>
            <w:top w:val="none" w:sz="0" w:space="0" w:color="auto"/>
            <w:left w:val="none" w:sz="0" w:space="0" w:color="auto"/>
            <w:bottom w:val="none" w:sz="0" w:space="0" w:color="auto"/>
            <w:right w:val="none" w:sz="0" w:space="0" w:color="auto"/>
          </w:divBdr>
        </w:div>
        <w:div w:id="317079060">
          <w:marLeft w:val="640"/>
          <w:marRight w:val="0"/>
          <w:marTop w:val="0"/>
          <w:marBottom w:val="0"/>
          <w:divBdr>
            <w:top w:val="none" w:sz="0" w:space="0" w:color="auto"/>
            <w:left w:val="none" w:sz="0" w:space="0" w:color="auto"/>
            <w:bottom w:val="none" w:sz="0" w:space="0" w:color="auto"/>
            <w:right w:val="none" w:sz="0" w:space="0" w:color="auto"/>
          </w:divBdr>
        </w:div>
        <w:div w:id="880673613">
          <w:marLeft w:val="640"/>
          <w:marRight w:val="0"/>
          <w:marTop w:val="0"/>
          <w:marBottom w:val="0"/>
          <w:divBdr>
            <w:top w:val="none" w:sz="0" w:space="0" w:color="auto"/>
            <w:left w:val="none" w:sz="0" w:space="0" w:color="auto"/>
            <w:bottom w:val="none" w:sz="0" w:space="0" w:color="auto"/>
            <w:right w:val="none" w:sz="0" w:space="0" w:color="auto"/>
          </w:divBdr>
        </w:div>
        <w:div w:id="605429978">
          <w:marLeft w:val="640"/>
          <w:marRight w:val="0"/>
          <w:marTop w:val="0"/>
          <w:marBottom w:val="0"/>
          <w:divBdr>
            <w:top w:val="none" w:sz="0" w:space="0" w:color="auto"/>
            <w:left w:val="none" w:sz="0" w:space="0" w:color="auto"/>
            <w:bottom w:val="none" w:sz="0" w:space="0" w:color="auto"/>
            <w:right w:val="none" w:sz="0" w:space="0" w:color="auto"/>
          </w:divBdr>
        </w:div>
        <w:div w:id="976570831">
          <w:marLeft w:val="640"/>
          <w:marRight w:val="0"/>
          <w:marTop w:val="0"/>
          <w:marBottom w:val="0"/>
          <w:divBdr>
            <w:top w:val="none" w:sz="0" w:space="0" w:color="auto"/>
            <w:left w:val="none" w:sz="0" w:space="0" w:color="auto"/>
            <w:bottom w:val="none" w:sz="0" w:space="0" w:color="auto"/>
            <w:right w:val="none" w:sz="0" w:space="0" w:color="auto"/>
          </w:divBdr>
        </w:div>
      </w:divsChild>
    </w:div>
    <w:div w:id="1590967195">
      <w:bodyDiv w:val="1"/>
      <w:marLeft w:val="0"/>
      <w:marRight w:val="0"/>
      <w:marTop w:val="0"/>
      <w:marBottom w:val="0"/>
      <w:divBdr>
        <w:top w:val="none" w:sz="0" w:space="0" w:color="auto"/>
        <w:left w:val="none" w:sz="0" w:space="0" w:color="auto"/>
        <w:bottom w:val="none" w:sz="0" w:space="0" w:color="auto"/>
        <w:right w:val="none" w:sz="0" w:space="0" w:color="auto"/>
      </w:divBdr>
    </w:div>
    <w:div w:id="1593733642">
      <w:bodyDiv w:val="1"/>
      <w:marLeft w:val="0"/>
      <w:marRight w:val="0"/>
      <w:marTop w:val="0"/>
      <w:marBottom w:val="0"/>
      <w:divBdr>
        <w:top w:val="none" w:sz="0" w:space="0" w:color="auto"/>
        <w:left w:val="none" w:sz="0" w:space="0" w:color="auto"/>
        <w:bottom w:val="none" w:sz="0" w:space="0" w:color="auto"/>
        <w:right w:val="none" w:sz="0" w:space="0" w:color="auto"/>
      </w:divBdr>
    </w:div>
    <w:div w:id="1597397875">
      <w:bodyDiv w:val="1"/>
      <w:marLeft w:val="0"/>
      <w:marRight w:val="0"/>
      <w:marTop w:val="0"/>
      <w:marBottom w:val="0"/>
      <w:divBdr>
        <w:top w:val="none" w:sz="0" w:space="0" w:color="auto"/>
        <w:left w:val="none" w:sz="0" w:space="0" w:color="auto"/>
        <w:bottom w:val="none" w:sz="0" w:space="0" w:color="auto"/>
        <w:right w:val="none" w:sz="0" w:space="0" w:color="auto"/>
      </w:divBdr>
    </w:div>
    <w:div w:id="1599557784">
      <w:bodyDiv w:val="1"/>
      <w:marLeft w:val="0"/>
      <w:marRight w:val="0"/>
      <w:marTop w:val="0"/>
      <w:marBottom w:val="0"/>
      <w:divBdr>
        <w:top w:val="none" w:sz="0" w:space="0" w:color="auto"/>
        <w:left w:val="none" w:sz="0" w:space="0" w:color="auto"/>
        <w:bottom w:val="none" w:sz="0" w:space="0" w:color="auto"/>
        <w:right w:val="none" w:sz="0" w:space="0" w:color="auto"/>
      </w:divBdr>
      <w:divsChild>
        <w:div w:id="1248924490">
          <w:marLeft w:val="480"/>
          <w:marRight w:val="0"/>
          <w:marTop w:val="0"/>
          <w:marBottom w:val="0"/>
          <w:divBdr>
            <w:top w:val="none" w:sz="0" w:space="0" w:color="auto"/>
            <w:left w:val="none" w:sz="0" w:space="0" w:color="auto"/>
            <w:bottom w:val="none" w:sz="0" w:space="0" w:color="auto"/>
            <w:right w:val="none" w:sz="0" w:space="0" w:color="auto"/>
          </w:divBdr>
        </w:div>
        <w:div w:id="678040152">
          <w:marLeft w:val="480"/>
          <w:marRight w:val="0"/>
          <w:marTop w:val="0"/>
          <w:marBottom w:val="0"/>
          <w:divBdr>
            <w:top w:val="none" w:sz="0" w:space="0" w:color="auto"/>
            <w:left w:val="none" w:sz="0" w:space="0" w:color="auto"/>
            <w:bottom w:val="none" w:sz="0" w:space="0" w:color="auto"/>
            <w:right w:val="none" w:sz="0" w:space="0" w:color="auto"/>
          </w:divBdr>
        </w:div>
        <w:div w:id="575360398">
          <w:marLeft w:val="480"/>
          <w:marRight w:val="0"/>
          <w:marTop w:val="0"/>
          <w:marBottom w:val="0"/>
          <w:divBdr>
            <w:top w:val="none" w:sz="0" w:space="0" w:color="auto"/>
            <w:left w:val="none" w:sz="0" w:space="0" w:color="auto"/>
            <w:bottom w:val="none" w:sz="0" w:space="0" w:color="auto"/>
            <w:right w:val="none" w:sz="0" w:space="0" w:color="auto"/>
          </w:divBdr>
        </w:div>
        <w:div w:id="66147267">
          <w:marLeft w:val="480"/>
          <w:marRight w:val="0"/>
          <w:marTop w:val="0"/>
          <w:marBottom w:val="0"/>
          <w:divBdr>
            <w:top w:val="none" w:sz="0" w:space="0" w:color="auto"/>
            <w:left w:val="none" w:sz="0" w:space="0" w:color="auto"/>
            <w:bottom w:val="none" w:sz="0" w:space="0" w:color="auto"/>
            <w:right w:val="none" w:sz="0" w:space="0" w:color="auto"/>
          </w:divBdr>
        </w:div>
        <w:div w:id="1798068057">
          <w:marLeft w:val="480"/>
          <w:marRight w:val="0"/>
          <w:marTop w:val="0"/>
          <w:marBottom w:val="0"/>
          <w:divBdr>
            <w:top w:val="none" w:sz="0" w:space="0" w:color="auto"/>
            <w:left w:val="none" w:sz="0" w:space="0" w:color="auto"/>
            <w:bottom w:val="none" w:sz="0" w:space="0" w:color="auto"/>
            <w:right w:val="none" w:sz="0" w:space="0" w:color="auto"/>
          </w:divBdr>
        </w:div>
        <w:div w:id="731275380">
          <w:marLeft w:val="480"/>
          <w:marRight w:val="0"/>
          <w:marTop w:val="0"/>
          <w:marBottom w:val="0"/>
          <w:divBdr>
            <w:top w:val="none" w:sz="0" w:space="0" w:color="auto"/>
            <w:left w:val="none" w:sz="0" w:space="0" w:color="auto"/>
            <w:bottom w:val="none" w:sz="0" w:space="0" w:color="auto"/>
            <w:right w:val="none" w:sz="0" w:space="0" w:color="auto"/>
          </w:divBdr>
        </w:div>
        <w:div w:id="2031486341">
          <w:marLeft w:val="480"/>
          <w:marRight w:val="0"/>
          <w:marTop w:val="0"/>
          <w:marBottom w:val="0"/>
          <w:divBdr>
            <w:top w:val="none" w:sz="0" w:space="0" w:color="auto"/>
            <w:left w:val="none" w:sz="0" w:space="0" w:color="auto"/>
            <w:bottom w:val="none" w:sz="0" w:space="0" w:color="auto"/>
            <w:right w:val="none" w:sz="0" w:space="0" w:color="auto"/>
          </w:divBdr>
        </w:div>
        <w:div w:id="1332416865">
          <w:marLeft w:val="480"/>
          <w:marRight w:val="0"/>
          <w:marTop w:val="0"/>
          <w:marBottom w:val="0"/>
          <w:divBdr>
            <w:top w:val="none" w:sz="0" w:space="0" w:color="auto"/>
            <w:left w:val="none" w:sz="0" w:space="0" w:color="auto"/>
            <w:bottom w:val="none" w:sz="0" w:space="0" w:color="auto"/>
            <w:right w:val="none" w:sz="0" w:space="0" w:color="auto"/>
          </w:divBdr>
        </w:div>
        <w:div w:id="1874997510">
          <w:marLeft w:val="480"/>
          <w:marRight w:val="0"/>
          <w:marTop w:val="0"/>
          <w:marBottom w:val="0"/>
          <w:divBdr>
            <w:top w:val="none" w:sz="0" w:space="0" w:color="auto"/>
            <w:left w:val="none" w:sz="0" w:space="0" w:color="auto"/>
            <w:bottom w:val="none" w:sz="0" w:space="0" w:color="auto"/>
            <w:right w:val="none" w:sz="0" w:space="0" w:color="auto"/>
          </w:divBdr>
        </w:div>
        <w:div w:id="1408574116">
          <w:marLeft w:val="480"/>
          <w:marRight w:val="0"/>
          <w:marTop w:val="0"/>
          <w:marBottom w:val="0"/>
          <w:divBdr>
            <w:top w:val="none" w:sz="0" w:space="0" w:color="auto"/>
            <w:left w:val="none" w:sz="0" w:space="0" w:color="auto"/>
            <w:bottom w:val="none" w:sz="0" w:space="0" w:color="auto"/>
            <w:right w:val="none" w:sz="0" w:space="0" w:color="auto"/>
          </w:divBdr>
        </w:div>
        <w:div w:id="1973750386">
          <w:marLeft w:val="480"/>
          <w:marRight w:val="0"/>
          <w:marTop w:val="0"/>
          <w:marBottom w:val="0"/>
          <w:divBdr>
            <w:top w:val="none" w:sz="0" w:space="0" w:color="auto"/>
            <w:left w:val="none" w:sz="0" w:space="0" w:color="auto"/>
            <w:bottom w:val="none" w:sz="0" w:space="0" w:color="auto"/>
            <w:right w:val="none" w:sz="0" w:space="0" w:color="auto"/>
          </w:divBdr>
        </w:div>
        <w:div w:id="1202212527">
          <w:marLeft w:val="480"/>
          <w:marRight w:val="0"/>
          <w:marTop w:val="0"/>
          <w:marBottom w:val="0"/>
          <w:divBdr>
            <w:top w:val="none" w:sz="0" w:space="0" w:color="auto"/>
            <w:left w:val="none" w:sz="0" w:space="0" w:color="auto"/>
            <w:bottom w:val="none" w:sz="0" w:space="0" w:color="auto"/>
            <w:right w:val="none" w:sz="0" w:space="0" w:color="auto"/>
          </w:divBdr>
        </w:div>
        <w:div w:id="712533592">
          <w:marLeft w:val="480"/>
          <w:marRight w:val="0"/>
          <w:marTop w:val="0"/>
          <w:marBottom w:val="0"/>
          <w:divBdr>
            <w:top w:val="none" w:sz="0" w:space="0" w:color="auto"/>
            <w:left w:val="none" w:sz="0" w:space="0" w:color="auto"/>
            <w:bottom w:val="none" w:sz="0" w:space="0" w:color="auto"/>
            <w:right w:val="none" w:sz="0" w:space="0" w:color="auto"/>
          </w:divBdr>
        </w:div>
        <w:div w:id="1803814481">
          <w:marLeft w:val="480"/>
          <w:marRight w:val="0"/>
          <w:marTop w:val="0"/>
          <w:marBottom w:val="0"/>
          <w:divBdr>
            <w:top w:val="none" w:sz="0" w:space="0" w:color="auto"/>
            <w:left w:val="none" w:sz="0" w:space="0" w:color="auto"/>
            <w:bottom w:val="none" w:sz="0" w:space="0" w:color="auto"/>
            <w:right w:val="none" w:sz="0" w:space="0" w:color="auto"/>
          </w:divBdr>
        </w:div>
        <w:div w:id="537209145">
          <w:marLeft w:val="480"/>
          <w:marRight w:val="0"/>
          <w:marTop w:val="0"/>
          <w:marBottom w:val="0"/>
          <w:divBdr>
            <w:top w:val="none" w:sz="0" w:space="0" w:color="auto"/>
            <w:left w:val="none" w:sz="0" w:space="0" w:color="auto"/>
            <w:bottom w:val="none" w:sz="0" w:space="0" w:color="auto"/>
            <w:right w:val="none" w:sz="0" w:space="0" w:color="auto"/>
          </w:divBdr>
        </w:div>
        <w:div w:id="1359432813">
          <w:marLeft w:val="480"/>
          <w:marRight w:val="0"/>
          <w:marTop w:val="0"/>
          <w:marBottom w:val="0"/>
          <w:divBdr>
            <w:top w:val="none" w:sz="0" w:space="0" w:color="auto"/>
            <w:left w:val="none" w:sz="0" w:space="0" w:color="auto"/>
            <w:bottom w:val="none" w:sz="0" w:space="0" w:color="auto"/>
            <w:right w:val="none" w:sz="0" w:space="0" w:color="auto"/>
          </w:divBdr>
        </w:div>
        <w:div w:id="1527135978">
          <w:marLeft w:val="480"/>
          <w:marRight w:val="0"/>
          <w:marTop w:val="0"/>
          <w:marBottom w:val="0"/>
          <w:divBdr>
            <w:top w:val="none" w:sz="0" w:space="0" w:color="auto"/>
            <w:left w:val="none" w:sz="0" w:space="0" w:color="auto"/>
            <w:bottom w:val="none" w:sz="0" w:space="0" w:color="auto"/>
            <w:right w:val="none" w:sz="0" w:space="0" w:color="auto"/>
          </w:divBdr>
        </w:div>
        <w:div w:id="1926038808">
          <w:marLeft w:val="480"/>
          <w:marRight w:val="0"/>
          <w:marTop w:val="0"/>
          <w:marBottom w:val="0"/>
          <w:divBdr>
            <w:top w:val="none" w:sz="0" w:space="0" w:color="auto"/>
            <w:left w:val="none" w:sz="0" w:space="0" w:color="auto"/>
            <w:bottom w:val="none" w:sz="0" w:space="0" w:color="auto"/>
            <w:right w:val="none" w:sz="0" w:space="0" w:color="auto"/>
          </w:divBdr>
        </w:div>
        <w:div w:id="1080565928">
          <w:marLeft w:val="480"/>
          <w:marRight w:val="0"/>
          <w:marTop w:val="0"/>
          <w:marBottom w:val="0"/>
          <w:divBdr>
            <w:top w:val="none" w:sz="0" w:space="0" w:color="auto"/>
            <w:left w:val="none" w:sz="0" w:space="0" w:color="auto"/>
            <w:bottom w:val="none" w:sz="0" w:space="0" w:color="auto"/>
            <w:right w:val="none" w:sz="0" w:space="0" w:color="auto"/>
          </w:divBdr>
        </w:div>
        <w:div w:id="1390610965">
          <w:marLeft w:val="480"/>
          <w:marRight w:val="0"/>
          <w:marTop w:val="0"/>
          <w:marBottom w:val="0"/>
          <w:divBdr>
            <w:top w:val="none" w:sz="0" w:space="0" w:color="auto"/>
            <w:left w:val="none" w:sz="0" w:space="0" w:color="auto"/>
            <w:bottom w:val="none" w:sz="0" w:space="0" w:color="auto"/>
            <w:right w:val="none" w:sz="0" w:space="0" w:color="auto"/>
          </w:divBdr>
        </w:div>
        <w:div w:id="1572694039">
          <w:marLeft w:val="480"/>
          <w:marRight w:val="0"/>
          <w:marTop w:val="0"/>
          <w:marBottom w:val="0"/>
          <w:divBdr>
            <w:top w:val="none" w:sz="0" w:space="0" w:color="auto"/>
            <w:left w:val="none" w:sz="0" w:space="0" w:color="auto"/>
            <w:bottom w:val="none" w:sz="0" w:space="0" w:color="auto"/>
            <w:right w:val="none" w:sz="0" w:space="0" w:color="auto"/>
          </w:divBdr>
        </w:div>
        <w:div w:id="218519075">
          <w:marLeft w:val="480"/>
          <w:marRight w:val="0"/>
          <w:marTop w:val="0"/>
          <w:marBottom w:val="0"/>
          <w:divBdr>
            <w:top w:val="none" w:sz="0" w:space="0" w:color="auto"/>
            <w:left w:val="none" w:sz="0" w:space="0" w:color="auto"/>
            <w:bottom w:val="none" w:sz="0" w:space="0" w:color="auto"/>
            <w:right w:val="none" w:sz="0" w:space="0" w:color="auto"/>
          </w:divBdr>
        </w:div>
        <w:div w:id="2028436107">
          <w:marLeft w:val="480"/>
          <w:marRight w:val="0"/>
          <w:marTop w:val="0"/>
          <w:marBottom w:val="0"/>
          <w:divBdr>
            <w:top w:val="none" w:sz="0" w:space="0" w:color="auto"/>
            <w:left w:val="none" w:sz="0" w:space="0" w:color="auto"/>
            <w:bottom w:val="none" w:sz="0" w:space="0" w:color="auto"/>
            <w:right w:val="none" w:sz="0" w:space="0" w:color="auto"/>
          </w:divBdr>
        </w:div>
        <w:div w:id="41485383">
          <w:marLeft w:val="480"/>
          <w:marRight w:val="0"/>
          <w:marTop w:val="0"/>
          <w:marBottom w:val="0"/>
          <w:divBdr>
            <w:top w:val="none" w:sz="0" w:space="0" w:color="auto"/>
            <w:left w:val="none" w:sz="0" w:space="0" w:color="auto"/>
            <w:bottom w:val="none" w:sz="0" w:space="0" w:color="auto"/>
            <w:right w:val="none" w:sz="0" w:space="0" w:color="auto"/>
          </w:divBdr>
        </w:div>
        <w:div w:id="35351173">
          <w:marLeft w:val="480"/>
          <w:marRight w:val="0"/>
          <w:marTop w:val="0"/>
          <w:marBottom w:val="0"/>
          <w:divBdr>
            <w:top w:val="none" w:sz="0" w:space="0" w:color="auto"/>
            <w:left w:val="none" w:sz="0" w:space="0" w:color="auto"/>
            <w:bottom w:val="none" w:sz="0" w:space="0" w:color="auto"/>
            <w:right w:val="none" w:sz="0" w:space="0" w:color="auto"/>
          </w:divBdr>
        </w:div>
        <w:div w:id="803543924">
          <w:marLeft w:val="480"/>
          <w:marRight w:val="0"/>
          <w:marTop w:val="0"/>
          <w:marBottom w:val="0"/>
          <w:divBdr>
            <w:top w:val="none" w:sz="0" w:space="0" w:color="auto"/>
            <w:left w:val="none" w:sz="0" w:space="0" w:color="auto"/>
            <w:bottom w:val="none" w:sz="0" w:space="0" w:color="auto"/>
            <w:right w:val="none" w:sz="0" w:space="0" w:color="auto"/>
          </w:divBdr>
        </w:div>
        <w:div w:id="1340356217">
          <w:marLeft w:val="480"/>
          <w:marRight w:val="0"/>
          <w:marTop w:val="0"/>
          <w:marBottom w:val="0"/>
          <w:divBdr>
            <w:top w:val="none" w:sz="0" w:space="0" w:color="auto"/>
            <w:left w:val="none" w:sz="0" w:space="0" w:color="auto"/>
            <w:bottom w:val="none" w:sz="0" w:space="0" w:color="auto"/>
            <w:right w:val="none" w:sz="0" w:space="0" w:color="auto"/>
          </w:divBdr>
        </w:div>
        <w:div w:id="1079981154">
          <w:marLeft w:val="480"/>
          <w:marRight w:val="0"/>
          <w:marTop w:val="0"/>
          <w:marBottom w:val="0"/>
          <w:divBdr>
            <w:top w:val="none" w:sz="0" w:space="0" w:color="auto"/>
            <w:left w:val="none" w:sz="0" w:space="0" w:color="auto"/>
            <w:bottom w:val="none" w:sz="0" w:space="0" w:color="auto"/>
            <w:right w:val="none" w:sz="0" w:space="0" w:color="auto"/>
          </w:divBdr>
        </w:div>
        <w:div w:id="149323209">
          <w:marLeft w:val="480"/>
          <w:marRight w:val="0"/>
          <w:marTop w:val="0"/>
          <w:marBottom w:val="0"/>
          <w:divBdr>
            <w:top w:val="none" w:sz="0" w:space="0" w:color="auto"/>
            <w:left w:val="none" w:sz="0" w:space="0" w:color="auto"/>
            <w:bottom w:val="none" w:sz="0" w:space="0" w:color="auto"/>
            <w:right w:val="none" w:sz="0" w:space="0" w:color="auto"/>
          </w:divBdr>
        </w:div>
        <w:div w:id="458189353">
          <w:marLeft w:val="480"/>
          <w:marRight w:val="0"/>
          <w:marTop w:val="0"/>
          <w:marBottom w:val="0"/>
          <w:divBdr>
            <w:top w:val="none" w:sz="0" w:space="0" w:color="auto"/>
            <w:left w:val="none" w:sz="0" w:space="0" w:color="auto"/>
            <w:bottom w:val="none" w:sz="0" w:space="0" w:color="auto"/>
            <w:right w:val="none" w:sz="0" w:space="0" w:color="auto"/>
          </w:divBdr>
        </w:div>
        <w:div w:id="1915965405">
          <w:marLeft w:val="480"/>
          <w:marRight w:val="0"/>
          <w:marTop w:val="0"/>
          <w:marBottom w:val="0"/>
          <w:divBdr>
            <w:top w:val="none" w:sz="0" w:space="0" w:color="auto"/>
            <w:left w:val="none" w:sz="0" w:space="0" w:color="auto"/>
            <w:bottom w:val="none" w:sz="0" w:space="0" w:color="auto"/>
            <w:right w:val="none" w:sz="0" w:space="0" w:color="auto"/>
          </w:divBdr>
        </w:div>
        <w:div w:id="1994678253">
          <w:marLeft w:val="480"/>
          <w:marRight w:val="0"/>
          <w:marTop w:val="0"/>
          <w:marBottom w:val="0"/>
          <w:divBdr>
            <w:top w:val="none" w:sz="0" w:space="0" w:color="auto"/>
            <w:left w:val="none" w:sz="0" w:space="0" w:color="auto"/>
            <w:bottom w:val="none" w:sz="0" w:space="0" w:color="auto"/>
            <w:right w:val="none" w:sz="0" w:space="0" w:color="auto"/>
          </w:divBdr>
        </w:div>
        <w:div w:id="1941839505">
          <w:marLeft w:val="480"/>
          <w:marRight w:val="0"/>
          <w:marTop w:val="0"/>
          <w:marBottom w:val="0"/>
          <w:divBdr>
            <w:top w:val="none" w:sz="0" w:space="0" w:color="auto"/>
            <w:left w:val="none" w:sz="0" w:space="0" w:color="auto"/>
            <w:bottom w:val="none" w:sz="0" w:space="0" w:color="auto"/>
            <w:right w:val="none" w:sz="0" w:space="0" w:color="auto"/>
          </w:divBdr>
        </w:div>
        <w:div w:id="915282373">
          <w:marLeft w:val="480"/>
          <w:marRight w:val="0"/>
          <w:marTop w:val="0"/>
          <w:marBottom w:val="0"/>
          <w:divBdr>
            <w:top w:val="none" w:sz="0" w:space="0" w:color="auto"/>
            <w:left w:val="none" w:sz="0" w:space="0" w:color="auto"/>
            <w:bottom w:val="none" w:sz="0" w:space="0" w:color="auto"/>
            <w:right w:val="none" w:sz="0" w:space="0" w:color="auto"/>
          </w:divBdr>
        </w:div>
        <w:div w:id="988483922">
          <w:marLeft w:val="480"/>
          <w:marRight w:val="0"/>
          <w:marTop w:val="0"/>
          <w:marBottom w:val="0"/>
          <w:divBdr>
            <w:top w:val="none" w:sz="0" w:space="0" w:color="auto"/>
            <w:left w:val="none" w:sz="0" w:space="0" w:color="auto"/>
            <w:bottom w:val="none" w:sz="0" w:space="0" w:color="auto"/>
            <w:right w:val="none" w:sz="0" w:space="0" w:color="auto"/>
          </w:divBdr>
        </w:div>
        <w:div w:id="1219899298">
          <w:marLeft w:val="480"/>
          <w:marRight w:val="0"/>
          <w:marTop w:val="0"/>
          <w:marBottom w:val="0"/>
          <w:divBdr>
            <w:top w:val="none" w:sz="0" w:space="0" w:color="auto"/>
            <w:left w:val="none" w:sz="0" w:space="0" w:color="auto"/>
            <w:bottom w:val="none" w:sz="0" w:space="0" w:color="auto"/>
            <w:right w:val="none" w:sz="0" w:space="0" w:color="auto"/>
          </w:divBdr>
        </w:div>
        <w:div w:id="545605980">
          <w:marLeft w:val="480"/>
          <w:marRight w:val="0"/>
          <w:marTop w:val="0"/>
          <w:marBottom w:val="0"/>
          <w:divBdr>
            <w:top w:val="none" w:sz="0" w:space="0" w:color="auto"/>
            <w:left w:val="none" w:sz="0" w:space="0" w:color="auto"/>
            <w:bottom w:val="none" w:sz="0" w:space="0" w:color="auto"/>
            <w:right w:val="none" w:sz="0" w:space="0" w:color="auto"/>
          </w:divBdr>
        </w:div>
        <w:div w:id="1065489161">
          <w:marLeft w:val="480"/>
          <w:marRight w:val="0"/>
          <w:marTop w:val="0"/>
          <w:marBottom w:val="0"/>
          <w:divBdr>
            <w:top w:val="none" w:sz="0" w:space="0" w:color="auto"/>
            <w:left w:val="none" w:sz="0" w:space="0" w:color="auto"/>
            <w:bottom w:val="none" w:sz="0" w:space="0" w:color="auto"/>
            <w:right w:val="none" w:sz="0" w:space="0" w:color="auto"/>
          </w:divBdr>
        </w:div>
        <w:div w:id="956986666">
          <w:marLeft w:val="480"/>
          <w:marRight w:val="0"/>
          <w:marTop w:val="0"/>
          <w:marBottom w:val="0"/>
          <w:divBdr>
            <w:top w:val="none" w:sz="0" w:space="0" w:color="auto"/>
            <w:left w:val="none" w:sz="0" w:space="0" w:color="auto"/>
            <w:bottom w:val="none" w:sz="0" w:space="0" w:color="auto"/>
            <w:right w:val="none" w:sz="0" w:space="0" w:color="auto"/>
          </w:divBdr>
        </w:div>
        <w:div w:id="1892693962">
          <w:marLeft w:val="480"/>
          <w:marRight w:val="0"/>
          <w:marTop w:val="0"/>
          <w:marBottom w:val="0"/>
          <w:divBdr>
            <w:top w:val="none" w:sz="0" w:space="0" w:color="auto"/>
            <w:left w:val="none" w:sz="0" w:space="0" w:color="auto"/>
            <w:bottom w:val="none" w:sz="0" w:space="0" w:color="auto"/>
            <w:right w:val="none" w:sz="0" w:space="0" w:color="auto"/>
          </w:divBdr>
        </w:div>
        <w:div w:id="2105298634">
          <w:marLeft w:val="480"/>
          <w:marRight w:val="0"/>
          <w:marTop w:val="0"/>
          <w:marBottom w:val="0"/>
          <w:divBdr>
            <w:top w:val="none" w:sz="0" w:space="0" w:color="auto"/>
            <w:left w:val="none" w:sz="0" w:space="0" w:color="auto"/>
            <w:bottom w:val="none" w:sz="0" w:space="0" w:color="auto"/>
            <w:right w:val="none" w:sz="0" w:space="0" w:color="auto"/>
          </w:divBdr>
        </w:div>
        <w:div w:id="1764958355">
          <w:marLeft w:val="480"/>
          <w:marRight w:val="0"/>
          <w:marTop w:val="0"/>
          <w:marBottom w:val="0"/>
          <w:divBdr>
            <w:top w:val="none" w:sz="0" w:space="0" w:color="auto"/>
            <w:left w:val="none" w:sz="0" w:space="0" w:color="auto"/>
            <w:bottom w:val="none" w:sz="0" w:space="0" w:color="auto"/>
            <w:right w:val="none" w:sz="0" w:space="0" w:color="auto"/>
          </w:divBdr>
        </w:div>
        <w:div w:id="662585881">
          <w:marLeft w:val="480"/>
          <w:marRight w:val="0"/>
          <w:marTop w:val="0"/>
          <w:marBottom w:val="0"/>
          <w:divBdr>
            <w:top w:val="none" w:sz="0" w:space="0" w:color="auto"/>
            <w:left w:val="none" w:sz="0" w:space="0" w:color="auto"/>
            <w:bottom w:val="none" w:sz="0" w:space="0" w:color="auto"/>
            <w:right w:val="none" w:sz="0" w:space="0" w:color="auto"/>
          </w:divBdr>
        </w:div>
        <w:div w:id="1782261967">
          <w:marLeft w:val="480"/>
          <w:marRight w:val="0"/>
          <w:marTop w:val="0"/>
          <w:marBottom w:val="0"/>
          <w:divBdr>
            <w:top w:val="none" w:sz="0" w:space="0" w:color="auto"/>
            <w:left w:val="none" w:sz="0" w:space="0" w:color="auto"/>
            <w:bottom w:val="none" w:sz="0" w:space="0" w:color="auto"/>
            <w:right w:val="none" w:sz="0" w:space="0" w:color="auto"/>
          </w:divBdr>
        </w:div>
        <w:div w:id="1839803739">
          <w:marLeft w:val="480"/>
          <w:marRight w:val="0"/>
          <w:marTop w:val="0"/>
          <w:marBottom w:val="0"/>
          <w:divBdr>
            <w:top w:val="none" w:sz="0" w:space="0" w:color="auto"/>
            <w:left w:val="none" w:sz="0" w:space="0" w:color="auto"/>
            <w:bottom w:val="none" w:sz="0" w:space="0" w:color="auto"/>
            <w:right w:val="none" w:sz="0" w:space="0" w:color="auto"/>
          </w:divBdr>
        </w:div>
        <w:div w:id="115954438">
          <w:marLeft w:val="480"/>
          <w:marRight w:val="0"/>
          <w:marTop w:val="0"/>
          <w:marBottom w:val="0"/>
          <w:divBdr>
            <w:top w:val="none" w:sz="0" w:space="0" w:color="auto"/>
            <w:left w:val="none" w:sz="0" w:space="0" w:color="auto"/>
            <w:bottom w:val="none" w:sz="0" w:space="0" w:color="auto"/>
            <w:right w:val="none" w:sz="0" w:space="0" w:color="auto"/>
          </w:divBdr>
        </w:div>
        <w:div w:id="2034184605">
          <w:marLeft w:val="480"/>
          <w:marRight w:val="0"/>
          <w:marTop w:val="0"/>
          <w:marBottom w:val="0"/>
          <w:divBdr>
            <w:top w:val="none" w:sz="0" w:space="0" w:color="auto"/>
            <w:left w:val="none" w:sz="0" w:space="0" w:color="auto"/>
            <w:bottom w:val="none" w:sz="0" w:space="0" w:color="auto"/>
            <w:right w:val="none" w:sz="0" w:space="0" w:color="auto"/>
          </w:divBdr>
        </w:div>
        <w:div w:id="26033965">
          <w:marLeft w:val="480"/>
          <w:marRight w:val="0"/>
          <w:marTop w:val="0"/>
          <w:marBottom w:val="0"/>
          <w:divBdr>
            <w:top w:val="none" w:sz="0" w:space="0" w:color="auto"/>
            <w:left w:val="none" w:sz="0" w:space="0" w:color="auto"/>
            <w:bottom w:val="none" w:sz="0" w:space="0" w:color="auto"/>
            <w:right w:val="none" w:sz="0" w:space="0" w:color="auto"/>
          </w:divBdr>
        </w:div>
        <w:div w:id="297078676">
          <w:marLeft w:val="480"/>
          <w:marRight w:val="0"/>
          <w:marTop w:val="0"/>
          <w:marBottom w:val="0"/>
          <w:divBdr>
            <w:top w:val="none" w:sz="0" w:space="0" w:color="auto"/>
            <w:left w:val="none" w:sz="0" w:space="0" w:color="auto"/>
            <w:bottom w:val="none" w:sz="0" w:space="0" w:color="auto"/>
            <w:right w:val="none" w:sz="0" w:space="0" w:color="auto"/>
          </w:divBdr>
        </w:div>
        <w:div w:id="2125031670">
          <w:marLeft w:val="480"/>
          <w:marRight w:val="0"/>
          <w:marTop w:val="0"/>
          <w:marBottom w:val="0"/>
          <w:divBdr>
            <w:top w:val="none" w:sz="0" w:space="0" w:color="auto"/>
            <w:left w:val="none" w:sz="0" w:space="0" w:color="auto"/>
            <w:bottom w:val="none" w:sz="0" w:space="0" w:color="auto"/>
            <w:right w:val="none" w:sz="0" w:space="0" w:color="auto"/>
          </w:divBdr>
        </w:div>
        <w:div w:id="557665061">
          <w:marLeft w:val="480"/>
          <w:marRight w:val="0"/>
          <w:marTop w:val="0"/>
          <w:marBottom w:val="0"/>
          <w:divBdr>
            <w:top w:val="none" w:sz="0" w:space="0" w:color="auto"/>
            <w:left w:val="none" w:sz="0" w:space="0" w:color="auto"/>
            <w:bottom w:val="none" w:sz="0" w:space="0" w:color="auto"/>
            <w:right w:val="none" w:sz="0" w:space="0" w:color="auto"/>
          </w:divBdr>
        </w:div>
        <w:div w:id="1401974780">
          <w:marLeft w:val="480"/>
          <w:marRight w:val="0"/>
          <w:marTop w:val="0"/>
          <w:marBottom w:val="0"/>
          <w:divBdr>
            <w:top w:val="none" w:sz="0" w:space="0" w:color="auto"/>
            <w:left w:val="none" w:sz="0" w:space="0" w:color="auto"/>
            <w:bottom w:val="none" w:sz="0" w:space="0" w:color="auto"/>
            <w:right w:val="none" w:sz="0" w:space="0" w:color="auto"/>
          </w:divBdr>
        </w:div>
        <w:div w:id="846485813">
          <w:marLeft w:val="480"/>
          <w:marRight w:val="0"/>
          <w:marTop w:val="0"/>
          <w:marBottom w:val="0"/>
          <w:divBdr>
            <w:top w:val="none" w:sz="0" w:space="0" w:color="auto"/>
            <w:left w:val="none" w:sz="0" w:space="0" w:color="auto"/>
            <w:bottom w:val="none" w:sz="0" w:space="0" w:color="auto"/>
            <w:right w:val="none" w:sz="0" w:space="0" w:color="auto"/>
          </w:divBdr>
        </w:div>
        <w:div w:id="1422525557">
          <w:marLeft w:val="480"/>
          <w:marRight w:val="0"/>
          <w:marTop w:val="0"/>
          <w:marBottom w:val="0"/>
          <w:divBdr>
            <w:top w:val="none" w:sz="0" w:space="0" w:color="auto"/>
            <w:left w:val="none" w:sz="0" w:space="0" w:color="auto"/>
            <w:bottom w:val="none" w:sz="0" w:space="0" w:color="auto"/>
            <w:right w:val="none" w:sz="0" w:space="0" w:color="auto"/>
          </w:divBdr>
        </w:div>
        <w:div w:id="785391378">
          <w:marLeft w:val="480"/>
          <w:marRight w:val="0"/>
          <w:marTop w:val="0"/>
          <w:marBottom w:val="0"/>
          <w:divBdr>
            <w:top w:val="none" w:sz="0" w:space="0" w:color="auto"/>
            <w:left w:val="none" w:sz="0" w:space="0" w:color="auto"/>
            <w:bottom w:val="none" w:sz="0" w:space="0" w:color="auto"/>
            <w:right w:val="none" w:sz="0" w:space="0" w:color="auto"/>
          </w:divBdr>
        </w:div>
        <w:div w:id="376249061">
          <w:marLeft w:val="480"/>
          <w:marRight w:val="0"/>
          <w:marTop w:val="0"/>
          <w:marBottom w:val="0"/>
          <w:divBdr>
            <w:top w:val="none" w:sz="0" w:space="0" w:color="auto"/>
            <w:left w:val="none" w:sz="0" w:space="0" w:color="auto"/>
            <w:bottom w:val="none" w:sz="0" w:space="0" w:color="auto"/>
            <w:right w:val="none" w:sz="0" w:space="0" w:color="auto"/>
          </w:divBdr>
        </w:div>
        <w:div w:id="1560632352">
          <w:marLeft w:val="480"/>
          <w:marRight w:val="0"/>
          <w:marTop w:val="0"/>
          <w:marBottom w:val="0"/>
          <w:divBdr>
            <w:top w:val="none" w:sz="0" w:space="0" w:color="auto"/>
            <w:left w:val="none" w:sz="0" w:space="0" w:color="auto"/>
            <w:bottom w:val="none" w:sz="0" w:space="0" w:color="auto"/>
            <w:right w:val="none" w:sz="0" w:space="0" w:color="auto"/>
          </w:divBdr>
        </w:div>
        <w:div w:id="1032420232">
          <w:marLeft w:val="480"/>
          <w:marRight w:val="0"/>
          <w:marTop w:val="0"/>
          <w:marBottom w:val="0"/>
          <w:divBdr>
            <w:top w:val="none" w:sz="0" w:space="0" w:color="auto"/>
            <w:left w:val="none" w:sz="0" w:space="0" w:color="auto"/>
            <w:bottom w:val="none" w:sz="0" w:space="0" w:color="auto"/>
            <w:right w:val="none" w:sz="0" w:space="0" w:color="auto"/>
          </w:divBdr>
        </w:div>
        <w:div w:id="1193613708">
          <w:marLeft w:val="480"/>
          <w:marRight w:val="0"/>
          <w:marTop w:val="0"/>
          <w:marBottom w:val="0"/>
          <w:divBdr>
            <w:top w:val="none" w:sz="0" w:space="0" w:color="auto"/>
            <w:left w:val="none" w:sz="0" w:space="0" w:color="auto"/>
            <w:bottom w:val="none" w:sz="0" w:space="0" w:color="auto"/>
            <w:right w:val="none" w:sz="0" w:space="0" w:color="auto"/>
          </w:divBdr>
        </w:div>
        <w:div w:id="48968059">
          <w:marLeft w:val="480"/>
          <w:marRight w:val="0"/>
          <w:marTop w:val="0"/>
          <w:marBottom w:val="0"/>
          <w:divBdr>
            <w:top w:val="none" w:sz="0" w:space="0" w:color="auto"/>
            <w:left w:val="none" w:sz="0" w:space="0" w:color="auto"/>
            <w:bottom w:val="none" w:sz="0" w:space="0" w:color="auto"/>
            <w:right w:val="none" w:sz="0" w:space="0" w:color="auto"/>
          </w:divBdr>
        </w:div>
        <w:div w:id="905605107">
          <w:marLeft w:val="480"/>
          <w:marRight w:val="0"/>
          <w:marTop w:val="0"/>
          <w:marBottom w:val="0"/>
          <w:divBdr>
            <w:top w:val="none" w:sz="0" w:space="0" w:color="auto"/>
            <w:left w:val="none" w:sz="0" w:space="0" w:color="auto"/>
            <w:bottom w:val="none" w:sz="0" w:space="0" w:color="auto"/>
            <w:right w:val="none" w:sz="0" w:space="0" w:color="auto"/>
          </w:divBdr>
        </w:div>
        <w:div w:id="1739405396">
          <w:marLeft w:val="480"/>
          <w:marRight w:val="0"/>
          <w:marTop w:val="0"/>
          <w:marBottom w:val="0"/>
          <w:divBdr>
            <w:top w:val="none" w:sz="0" w:space="0" w:color="auto"/>
            <w:left w:val="none" w:sz="0" w:space="0" w:color="auto"/>
            <w:bottom w:val="none" w:sz="0" w:space="0" w:color="auto"/>
            <w:right w:val="none" w:sz="0" w:space="0" w:color="auto"/>
          </w:divBdr>
        </w:div>
        <w:div w:id="1218278697">
          <w:marLeft w:val="480"/>
          <w:marRight w:val="0"/>
          <w:marTop w:val="0"/>
          <w:marBottom w:val="0"/>
          <w:divBdr>
            <w:top w:val="none" w:sz="0" w:space="0" w:color="auto"/>
            <w:left w:val="none" w:sz="0" w:space="0" w:color="auto"/>
            <w:bottom w:val="none" w:sz="0" w:space="0" w:color="auto"/>
            <w:right w:val="none" w:sz="0" w:space="0" w:color="auto"/>
          </w:divBdr>
        </w:div>
      </w:divsChild>
    </w:div>
    <w:div w:id="1605266647">
      <w:bodyDiv w:val="1"/>
      <w:marLeft w:val="0"/>
      <w:marRight w:val="0"/>
      <w:marTop w:val="0"/>
      <w:marBottom w:val="0"/>
      <w:divBdr>
        <w:top w:val="none" w:sz="0" w:space="0" w:color="auto"/>
        <w:left w:val="none" w:sz="0" w:space="0" w:color="auto"/>
        <w:bottom w:val="none" w:sz="0" w:space="0" w:color="auto"/>
        <w:right w:val="none" w:sz="0" w:space="0" w:color="auto"/>
      </w:divBdr>
      <w:divsChild>
        <w:div w:id="221987046">
          <w:marLeft w:val="640"/>
          <w:marRight w:val="0"/>
          <w:marTop w:val="0"/>
          <w:marBottom w:val="0"/>
          <w:divBdr>
            <w:top w:val="none" w:sz="0" w:space="0" w:color="auto"/>
            <w:left w:val="none" w:sz="0" w:space="0" w:color="auto"/>
            <w:bottom w:val="none" w:sz="0" w:space="0" w:color="auto"/>
            <w:right w:val="none" w:sz="0" w:space="0" w:color="auto"/>
          </w:divBdr>
        </w:div>
        <w:div w:id="1857650064">
          <w:marLeft w:val="640"/>
          <w:marRight w:val="0"/>
          <w:marTop w:val="0"/>
          <w:marBottom w:val="0"/>
          <w:divBdr>
            <w:top w:val="none" w:sz="0" w:space="0" w:color="auto"/>
            <w:left w:val="none" w:sz="0" w:space="0" w:color="auto"/>
            <w:bottom w:val="none" w:sz="0" w:space="0" w:color="auto"/>
            <w:right w:val="none" w:sz="0" w:space="0" w:color="auto"/>
          </w:divBdr>
        </w:div>
        <w:div w:id="1760828064">
          <w:marLeft w:val="640"/>
          <w:marRight w:val="0"/>
          <w:marTop w:val="0"/>
          <w:marBottom w:val="0"/>
          <w:divBdr>
            <w:top w:val="none" w:sz="0" w:space="0" w:color="auto"/>
            <w:left w:val="none" w:sz="0" w:space="0" w:color="auto"/>
            <w:bottom w:val="none" w:sz="0" w:space="0" w:color="auto"/>
            <w:right w:val="none" w:sz="0" w:space="0" w:color="auto"/>
          </w:divBdr>
        </w:div>
        <w:div w:id="84423369">
          <w:marLeft w:val="640"/>
          <w:marRight w:val="0"/>
          <w:marTop w:val="0"/>
          <w:marBottom w:val="0"/>
          <w:divBdr>
            <w:top w:val="none" w:sz="0" w:space="0" w:color="auto"/>
            <w:left w:val="none" w:sz="0" w:space="0" w:color="auto"/>
            <w:bottom w:val="none" w:sz="0" w:space="0" w:color="auto"/>
            <w:right w:val="none" w:sz="0" w:space="0" w:color="auto"/>
          </w:divBdr>
        </w:div>
        <w:div w:id="703796114">
          <w:marLeft w:val="640"/>
          <w:marRight w:val="0"/>
          <w:marTop w:val="0"/>
          <w:marBottom w:val="0"/>
          <w:divBdr>
            <w:top w:val="none" w:sz="0" w:space="0" w:color="auto"/>
            <w:left w:val="none" w:sz="0" w:space="0" w:color="auto"/>
            <w:bottom w:val="none" w:sz="0" w:space="0" w:color="auto"/>
            <w:right w:val="none" w:sz="0" w:space="0" w:color="auto"/>
          </w:divBdr>
        </w:div>
        <w:div w:id="1612856615">
          <w:marLeft w:val="640"/>
          <w:marRight w:val="0"/>
          <w:marTop w:val="0"/>
          <w:marBottom w:val="0"/>
          <w:divBdr>
            <w:top w:val="none" w:sz="0" w:space="0" w:color="auto"/>
            <w:left w:val="none" w:sz="0" w:space="0" w:color="auto"/>
            <w:bottom w:val="none" w:sz="0" w:space="0" w:color="auto"/>
            <w:right w:val="none" w:sz="0" w:space="0" w:color="auto"/>
          </w:divBdr>
        </w:div>
        <w:div w:id="1589849053">
          <w:marLeft w:val="640"/>
          <w:marRight w:val="0"/>
          <w:marTop w:val="0"/>
          <w:marBottom w:val="0"/>
          <w:divBdr>
            <w:top w:val="none" w:sz="0" w:space="0" w:color="auto"/>
            <w:left w:val="none" w:sz="0" w:space="0" w:color="auto"/>
            <w:bottom w:val="none" w:sz="0" w:space="0" w:color="auto"/>
            <w:right w:val="none" w:sz="0" w:space="0" w:color="auto"/>
          </w:divBdr>
        </w:div>
        <w:div w:id="1655142097">
          <w:marLeft w:val="640"/>
          <w:marRight w:val="0"/>
          <w:marTop w:val="0"/>
          <w:marBottom w:val="0"/>
          <w:divBdr>
            <w:top w:val="none" w:sz="0" w:space="0" w:color="auto"/>
            <w:left w:val="none" w:sz="0" w:space="0" w:color="auto"/>
            <w:bottom w:val="none" w:sz="0" w:space="0" w:color="auto"/>
            <w:right w:val="none" w:sz="0" w:space="0" w:color="auto"/>
          </w:divBdr>
        </w:div>
        <w:div w:id="211843971">
          <w:marLeft w:val="640"/>
          <w:marRight w:val="0"/>
          <w:marTop w:val="0"/>
          <w:marBottom w:val="0"/>
          <w:divBdr>
            <w:top w:val="none" w:sz="0" w:space="0" w:color="auto"/>
            <w:left w:val="none" w:sz="0" w:space="0" w:color="auto"/>
            <w:bottom w:val="none" w:sz="0" w:space="0" w:color="auto"/>
            <w:right w:val="none" w:sz="0" w:space="0" w:color="auto"/>
          </w:divBdr>
        </w:div>
        <w:div w:id="895706849">
          <w:marLeft w:val="640"/>
          <w:marRight w:val="0"/>
          <w:marTop w:val="0"/>
          <w:marBottom w:val="0"/>
          <w:divBdr>
            <w:top w:val="none" w:sz="0" w:space="0" w:color="auto"/>
            <w:left w:val="none" w:sz="0" w:space="0" w:color="auto"/>
            <w:bottom w:val="none" w:sz="0" w:space="0" w:color="auto"/>
            <w:right w:val="none" w:sz="0" w:space="0" w:color="auto"/>
          </w:divBdr>
        </w:div>
        <w:div w:id="619920037">
          <w:marLeft w:val="640"/>
          <w:marRight w:val="0"/>
          <w:marTop w:val="0"/>
          <w:marBottom w:val="0"/>
          <w:divBdr>
            <w:top w:val="none" w:sz="0" w:space="0" w:color="auto"/>
            <w:left w:val="none" w:sz="0" w:space="0" w:color="auto"/>
            <w:bottom w:val="none" w:sz="0" w:space="0" w:color="auto"/>
            <w:right w:val="none" w:sz="0" w:space="0" w:color="auto"/>
          </w:divBdr>
        </w:div>
        <w:div w:id="1698119885">
          <w:marLeft w:val="640"/>
          <w:marRight w:val="0"/>
          <w:marTop w:val="0"/>
          <w:marBottom w:val="0"/>
          <w:divBdr>
            <w:top w:val="none" w:sz="0" w:space="0" w:color="auto"/>
            <w:left w:val="none" w:sz="0" w:space="0" w:color="auto"/>
            <w:bottom w:val="none" w:sz="0" w:space="0" w:color="auto"/>
            <w:right w:val="none" w:sz="0" w:space="0" w:color="auto"/>
          </w:divBdr>
        </w:div>
        <w:div w:id="637730850">
          <w:marLeft w:val="640"/>
          <w:marRight w:val="0"/>
          <w:marTop w:val="0"/>
          <w:marBottom w:val="0"/>
          <w:divBdr>
            <w:top w:val="none" w:sz="0" w:space="0" w:color="auto"/>
            <w:left w:val="none" w:sz="0" w:space="0" w:color="auto"/>
            <w:bottom w:val="none" w:sz="0" w:space="0" w:color="auto"/>
            <w:right w:val="none" w:sz="0" w:space="0" w:color="auto"/>
          </w:divBdr>
        </w:div>
        <w:div w:id="961770937">
          <w:marLeft w:val="640"/>
          <w:marRight w:val="0"/>
          <w:marTop w:val="0"/>
          <w:marBottom w:val="0"/>
          <w:divBdr>
            <w:top w:val="none" w:sz="0" w:space="0" w:color="auto"/>
            <w:left w:val="none" w:sz="0" w:space="0" w:color="auto"/>
            <w:bottom w:val="none" w:sz="0" w:space="0" w:color="auto"/>
            <w:right w:val="none" w:sz="0" w:space="0" w:color="auto"/>
          </w:divBdr>
        </w:div>
        <w:div w:id="1636518517">
          <w:marLeft w:val="640"/>
          <w:marRight w:val="0"/>
          <w:marTop w:val="0"/>
          <w:marBottom w:val="0"/>
          <w:divBdr>
            <w:top w:val="none" w:sz="0" w:space="0" w:color="auto"/>
            <w:left w:val="none" w:sz="0" w:space="0" w:color="auto"/>
            <w:bottom w:val="none" w:sz="0" w:space="0" w:color="auto"/>
            <w:right w:val="none" w:sz="0" w:space="0" w:color="auto"/>
          </w:divBdr>
        </w:div>
        <w:div w:id="1087965417">
          <w:marLeft w:val="640"/>
          <w:marRight w:val="0"/>
          <w:marTop w:val="0"/>
          <w:marBottom w:val="0"/>
          <w:divBdr>
            <w:top w:val="none" w:sz="0" w:space="0" w:color="auto"/>
            <w:left w:val="none" w:sz="0" w:space="0" w:color="auto"/>
            <w:bottom w:val="none" w:sz="0" w:space="0" w:color="auto"/>
            <w:right w:val="none" w:sz="0" w:space="0" w:color="auto"/>
          </w:divBdr>
        </w:div>
        <w:div w:id="1658340250">
          <w:marLeft w:val="640"/>
          <w:marRight w:val="0"/>
          <w:marTop w:val="0"/>
          <w:marBottom w:val="0"/>
          <w:divBdr>
            <w:top w:val="none" w:sz="0" w:space="0" w:color="auto"/>
            <w:left w:val="none" w:sz="0" w:space="0" w:color="auto"/>
            <w:bottom w:val="none" w:sz="0" w:space="0" w:color="auto"/>
            <w:right w:val="none" w:sz="0" w:space="0" w:color="auto"/>
          </w:divBdr>
        </w:div>
        <w:div w:id="835413573">
          <w:marLeft w:val="640"/>
          <w:marRight w:val="0"/>
          <w:marTop w:val="0"/>
          <w:marBottom w:val="0"/>
          <w:divBdr>
            <w:top w:val="none" w:sz="0" w:space="0" w:color="auto"/>
            <w:left w:val="none" w:sz="0" w:space="0" w:color="auto"/>
            <w:bottom w:val="none" w:sz="0" w:space="0" w:color="auto"/>
            <w:right w:val="none" w:sz="0" w:space="0" w:color="auto"/>
          </w:divBdr>
        </w:div>
        <w:div w:id="406152857">
          <w:marLeft w:val="640"/>
          <w:marRight w:val="0"/>
          <w:marTop w:val="0"/>
          <w:marBottom w:val="0"/>
          <w:divBdr>
            <w:top w:val="none" w:sz="0" w:space="0" w:color="auto"/>
            <w:left w:val="none" w:sz="0" w:space="0" w:color="auto"/>
            <w:bottom w:val="none" w:sz="0" w:space="0" w:color="auto"/>
            <w:right w:val="none" w:sz="0" w:space="0" w:color="auto"/>
          </w:divBdr>
        </w:div>
        <w:div w:id="632249404">
          <w:marLeft w:val="640"/>
          <w:marRight w:val="0"/>
          <w:marTop w:val="0"/>
          <w:marBottom w:val="0"/>
          <w:divBdr>
            <w:top w:val="none" w:sz="0" w:space="0" w:color="auto"/>
            <w:left w:val="none" w:sz="0" w:space="0" w:color="auto"/>
            <w:bottom w:val="none" w:sz="0" w:space="0" w:color="auto"/>
            <w:right w:val="none" w:sz="0" w:space="0" w:color="auto"/>
          </w:divBdr>
        </w:div>
        <w:div w:id="1614628378">
          <w:marLeft w:val="640"/>
          <w:marRight w:val="0"/>
          <w:marTop w:val="0"/>
          <w:marBottom w:val="0"/>
          <w:divBdr>
            <w:top w:val="none" w:sz="0" w:space="0" w:color="auto"/>
            <w:left w:val="none" w:sz="0" w:space="0" w:color="auto"/>
            <w:bottom w:val="none" w:sz="0" w:space="0" w:color="auto"/>
            <w:right w:val="none" w:sz="0" w:space="0" w:color="auto"/>
          </w:divBdr>
        </w:div>
        <w:div w:id="1911497614">
          <w:marLeft w:val="640"/>
          <w:marRight w:val="0"/>
          <w:marTop w:val="0"/>
          <w:marBottom w:val="0"/>
          <w:divBdr>
            <w:top w:val="none" w:sz="0" w:space="0" w:color="auto"/>
            <w:left w:val="none" w:sz="0" w:space="0" w:color="auto"/>
            <w:bottom w:val="none" w:sz="0" w:space="0" w:color="auto"/>
            <w:right w:val="none" w:sz="0" w:space="0" w:color="auto"/>
          </w:divBdr>
        </w:div>
        <w:div w:id="1544250975">
          <w:marLeft w:val="640"/>
          <w:marRight w:val="0"/>
          <w:marTop w:val="0"/>
          <w:marBottom w:val="0"/>
          <w:divBdr>
            <w:top w:val="none" w:sz="0" w:space="0" w:color="auto"/>
            <w:left w:val="none" w:sz="0" w:space="0" w:color="auto"/>
            <w:bottom w:val="none" w:sz="0" w:space="0" w:color="auto"/>
            <w:right w:val="none" w:sz="0" w:space="0" w:color="auto"/>
          </w:divBdr>
        </w:div>
        <w:div w:id="1518618876">
          <w:marLeft w:val="640"/>
          <w:marRight w:val="0"/>
          <w:marTop w:val="0"/>
          <w:marBottom w:val="0"/>
          <w:divBdr>
            <w:top w:val="none" w:sz="0" w:space="0" w:color="auto"/>
            <w:left w:val="none" w:sz="0" w:space="0" w:color="auto"/>
            <w:bottom w:val="none" w:sz="0" w:space="0" w:color="auto"/>
            <w:right w:val="none" w:sz="0" w:space="0" w:color="auto"/>
          </w:divBdr>
        </w:div>
        <w:div w:id="844324643">
          <w:marLeft w:val="640"/>
          <w:marRight w:val="0"/>
          <w:marTop w:val="0"/>
          <w:marBottom w:val="0"/>
          <w:divBdr>
            <w:top w:val="none" w:sz="0" w:space="0" w:color="auto"/>
            <w:left w:val="none" w:sz="0" w:space="0" w:color="auto"/>
            <w:bottom w:val="none" w:sz="0" w:space="0" w:color="auto"/>
            <w:right w:val="none" w:sz="0" w:space="0" w:color="auto"/>
          </w:divBdr>
        </w:div>
        <w:div w:id="492261171">
          <w:marLeft w:val="640"/>
          <w:marRight w:val="0"/>
          <w:marTop w:val="0"/>
          <w:marBottom w:val="0"/>
          <w:divBdr>
            <w:top w:val="none" w:sz="0" w:space="0" w:color="auto"/>
            <w:left w:val="none" w:sz="0" w:space="0" w:color="auto"/>
            <w:bottom w:val="none" w:sz="0" w:space="0" w:color="auto"/>
            <w:right w:val="none" w:sz="0" w:space="0" w:color="auto"/>
          </w:divBdr>
        </w:div>
        <w:div w:id="218594205">
          <w:marLeft w:val="640"/>
          <w:marRight w:val="0"/>
          <w:marTop w:val="0"/>
          <w:marBottom w:val="0"/>
          <w:divBdr>
            <w:top w:val="none" w:sz="0" w:space="0" w:color="auto"/>
            <w:left w:val="none" w:sz="0" w:space="0" w:color="auto"/>
            <w:bottom w:val="none" w:sz="0" w:space="0" w:color="auto"/>
            <w:right w:val="none" w:sz="0" w:space="0" w:color="auto"/>
          </w:divBdr>
        </w:div>
        <w:div w:id="1196388018">
          <w:marLeft w:val="640"/>
          <w:marRight w:val="0"/>
          <w:marTop w:val="0"/>
          <w:marBottom w:val="0"/>
          <w:divBdr>
            <w:top w:val="none" w:sz="0" w:space="0" w:color="auto"/>
            <w:left w:val="none" w:sz="0" w:space="0" w:color="auto"/>
            <w:bottom w:val="none" w:sz="0" w:space="0" w:color="auto"/>
            <w:right w:val="none" w:sz="0" w:space="0" w:color="auto"/>
          </w:divBdr>
        </w:div>
        <w:div w:id="786966492">
          <w:marLeft w:val="640"/>
          <w:marRight w:val="0"/>
          <w:marTop w:val="0"/>
          <w:marBottom w:val="0"/>
          <w:divBdr>
            <w:top w:val="none" w:sz="0" w:space="0" w:color="auto"/>
            <w:left w:val="none" w:sz="0" w:space="0" w:color="auto"/>
            <w:bottom w:val="none" w:sz="0" w:space="0" w:color="auto"/>
            <w:right w:val="none" w:sz="0" w:space="0" w:color="auto"/>
          </w:divBdr>
        </w:div>
        <w:div w:id="1616019370">
          <w:marLeft w:val="640"/>
          <w:marRight w:val="0"/>
          <w:marTop w:val="0"/>
          <w:marBottom w:val="0"/>
          <w:divBdr>
            <w:top w:val="none" w:sz="0" w:space="0" w:color="auto"/>
            <w:left w:val="none" w:sz="0" w:space="0" w:color="auto"/>
            <w:bottom w:val="none" w:sz="0" w:space="0" w:color="auto"/>
            <w:right w:val="none" w:sz="0" w:space="0" w:color="auto"/>
          </w:divBdr>
        </w:div>
        <w:div w:id="830097941">
          <w:marLeft w:val="640"/>
          <w:marRight w:val="0"/>
          <w:marTop w:val="0"/>
          <w:marBottom w:val="0"/>
          <w:divBdr>
            <w:top w:val="none" w:sz="0" w:space="0" w:color="auto"/>
            <w:left w:val="none" w:sz="0" w:space="0" w:color="auto"/>
            <w:bottom w:val="none" w:sz="0" w:space="0" w:color="auto"/>
            <w:right w:val="none" w:sz="0" w:space="0" w:color="auto"/>
          </w:divBdr>
        </w:div>
        <w:div w:id="1943755100">
          <w:marLeft w:val="640"/>
          <w:marRight w:val="0"/>
          <w:marTop w:val="0"/>
          <w:marBottom w:val="0"/>
          <w:divBdr>
            <w:top w:val="none" w:sz="0" w:space="0" w:color="auto"/>
            <w:left w:val="none" w:sz="0" w:space="0" w:color="auto"/>
            <w:bottom w:val="none" w:sz="0" w:space="0" w:color="auto"/>
            <w:right w:val="none" w:sz="0" w:space="0" w:color="auto"/>
          </w:divBdr>
        </w:div>
        <w:div w:id="184367922">
          <w:marLeft w:val="640"/>
          <w:marRight w:val="0"/>
          <w:marTop w:val="0"/>
          <w:marBottom w:val="0"/>
          <w:divBdr>
            <w:top w:val="none" w:sz="0" w:space="0" w:color="auto"/>
            <w:left w:val="none" w:sz="0" w:space="0" w:color="auto"/>
            <w:bottom w:val="none" w:sz="0" w:space="0" w:color="auto"/>
            <w:right w:val="none" w:sz="0" w:space="0" w:color="auto"/>
          </w:divBdr>
        </w:div>
        <w:div w:id="1832911598">
          <w:marLeft w:val="640"/>
          <w:marRight w:val="0"/>
          <w:marTop w:val="0"/>
          <w:marBottom w:val="0"/>
          <w:divBdr>
            <w:top w:val="none" w:sz="0" w:space="0" w:color="auto"/>
            <w:left w:val="none" w:sz="0" w:space="0" w:color="auto"/>
            <w:bottom w:val="none" w:sz="0" w:space="0" w:color="auto"/>
            <w:right w:val="none" w:sz="0" w:space="0" w:color="auto"/>
          </w:divBdr>
        </w:div>
        <w:div w:id="2109694039">
          <w:marLeft w:val="640"/>
          <w:marRight w:val="0"/>
          <w:marTop w:val="0"/>
          <w:marBottom w:val="0"/>
          <w:divBdr>
            <w:top w:val="none" w:sz="0" w:space="0" w:color="auto"/>
            <w:left w:val="none" w:sz="0" w:space="0" w:color="auto"/>
            <w:bottom w:val="none" w:sz="0" w:space="0" w:color="auto"/>
            <w:right w:val="none" w:sz="0" w:space="0" w:color="auto"/>
          </w:divBdr>
        </w:div>
        <w:div w:id="934359249">
          <w:marLeft w:val="640"/>
          <w:marRight w:val="0"/>
          <w:marTop w:val="0"/>
          <w:marBottom w:val="0"/>
          <w:divBdr>
            <w:top w:val="none" w:sz="0" w:space="0" w:color="auto"/>
            <w:left w:val="none" w:sz="0" w:space="0" w:color="auto"/>
            <w:bottom w:val="none" w:sz="0" w:space="0" w:color="auto"/>
            <w:right w:val="none" w:sz="0" w:space="0" w:color="auto"/>
          </w:divBdr>
        </w:div>
        <w:div w:id="1584216594">
          <w:marLeft w:val="640"/>
          <w:marRight w:val="0"/>
          <w:marTop w:val="0"/>
          <w:marBottom w:val="0"/>
          <w:divBdr>
            <w:top w:val="none" w:sz="0" w:space="0" w:color="auto"/>
            <w:left w:val="none" w:sz="0" w:space="0" w:color="auto"/>
            <w:bottom w:val="none" w:sz="0" w:space="0" w:color="auto"/>
            <w:right w:val="none" w:sz="0" w:space="0" w:color="auto"/>
          </w:divBdr>
        </w:div>
        <w:div w:id="716204089">
          <w:marLeft w:val="640"/>
          <w:marRight w:val="0"/>
          <w:marTop w:val="0"/>
          <w:marBottom w:val="0"/>
          <w:divBdr>
            <w:top w:val="none" w:sz="0" w:space="0" w:color="auto"/>
            <w:left w:val="none" w:sz="0" w:space="0" w:color="auto"/>
            <w:bottom w:val="none" w:sz="0" w:space="0" w:color="auto"/>
            <w:right w:val="none" w:sz="0" w:space="0" w:color="auto"/>
          </w:divBdr>
        </w:div>
        <w:div w:id="715930148">
          <w:marLeft w:val="640"/>
          <w:marRight w:val="0"/>
          <w:marTop w:val="0"/>
          <w:marBottom w:val="0"/>
          <w:divBdr>
            <w:top w:val="none" w:sz="0" w:space="0" w:color="auto"/>
            <w:left w:val="none" w:sz="0" w:space="0" w:color="auto"/>
            <w:bottom w:val="none" w:sz="0" w:space="0" w:color="auto"/>
            <w:right w:val="none" w:sz="0" w:space="0" w:color="auto"/>
          </w:divBdr>
        </w:div>
        <w:div w:id="1233739301">
          <w:marLeft w:val="640"/>
          <w:marRight w:val="0"/>
          <w:marTop w:val="0"/>
          <w:marBottom w:val="0"/>
          <w:divBdr>
            <w:top w:val="none" w:sz="0" w:space="0" w:color="auto"/>
            <w:left w:val="none" w:sz="0" w:space="0" w:color="auto"/>
            <w:bottom w:val="none" w:sz="0" w:space="0" w:color="auto"/>
            <w:right w:val="none" w:sz="0" w:space="0" w:color="auto"/>
          </w:divBdr>
        </w:div>
        <w:div w:id="395247736">
          <w:marLeft w:val="640"/>
          <w:marRight w:val="0"/>
          <w:marTop w:val="0"/>
          <w:marBottom w:val="0"/>
          <w:divBdr>
            <w:top w:val="none" w:sz="0" w:space="0" w:color="auto"/>
            <w:left w:val="none" w:sz="0" w:space="0" w:color="auto"/>
            <w:bottom w:val="none" w:sz="0" w:space="0" w:color="auto"/>
            <w:right w:val="none" w:sz="0" w:space="0" w:color="auto"/>
          </w:divBdr>
        </w:div>
        <w:div w:id="618731560">
          <w:marLeft w:val="640"/>
          <w:marRight w:val="0"/>
          <w:marTop w:val="0"/>
          <w:marBottom w:val="0"/>
          <w:divBdr>
            <w:top w:val="none" w:sz="0" w:space="0" w:color="auto"/>
            <w:left w:val="none" w:sz="0" w:space="0" w:color="auto"/>
            <w:bottom w:val="none" w:sz="0" w:space="0" w:color="auto"/>
            <w:right w:val="none" w:sz="0" w:space="0" w:color="auto"/>
          </w:divBdr>
        </w:div>
        <w:div w:id="1430735057">
          <w:marLeft w:val="640"/>
          <w:marRight w:val="0"/>
          <w:marTop w:val="0"/>
          <w:marBottom w:val="0"/>
          <w:divBdr>
            <w:top w:val="none" w:sz="0" w:space="0" w:color="auto"/>
            <w:left w:val="none" w:sz="0" w:space="0" w:color="auto"/>
            <w:bottom w:val="none" w:sz="0" w:space="0" w:color="auto"/>
            <w:right w:val="none" w:sz="0" w:space="0" w:color="auto"/>
          </w:divBdr>
        </w:div>
        <w:div w:id="947354789">
          <w:marLeft w:val="640"/>
          <w:marRight w:val="0"/>
          <w:marTop w:val="0"/>
          <w:marBottom w:val="0"/>
          <w:divBdr>
            <w:top w:val="none" w:sz="0" w:space="0" w:color="auto"/>
            <w:left w:val="none" w:sz="0" w:space="0" w:color="auto"/>
            <w:bottom w:val="none" w:sz="0" w:space="0" w:color="auto"/>
            <w:right w:val="none" w:sz="0" w:space="0" w:color="auto"/>
          </w:divBdr>
        </w:div>
        <w:div w:id="2114551463">
          <w:marLeft w:val="640"/>
          <w:marRight w:val="0"/>
          <w:marTop w:val="0"/>
          <w:marBottom w:val="0"/>
          <w:divBdr>
            <w:top w:val="none" w:sz="0" w:space="0" w:color="auto"/>
            <w:left w:val="none" w:sz="0" w:space="0" w:color="auto"/>
            <w:bottom w:val="none" w:sz="0" w:space="0" w:color="auto"/>
            <w:right w:val="none" w:sz="0" w:space="0" w:color="auto"/>
          </w:divBdr>
        </w:div>
        <w:div w:id="1231962981">
          <w:marLeft w:val="640"/>
          <w:marRight w:val="0"/>
          <w:marTop w:val="0"/>
          <w:marBottom w:val="0"/>
          <w:divBdr>
            <w:top w:val="none" w:sz="0" w:space="0" w:color="auto"/>
            <w:left w:val="none" w:sz="0" w:space="0" w:color="auto"/>
            <w:bottom w:val="none" w:sz="0" w:space="0" w:color="auto"/>
            <w:right w:val="none" w:sz="0" w:space="0" w:color="auto"/>
          </w:divBdr>
        </w:div>
        <w:div w:id="610207102">
          <w:marLeft w:val="640"/>
          <w:marRight w:val="0"/>
          <w:marTop w:val="0"/>
          <w:marBottom w:val="0"/>
          <w:divBdr>
            <w:top w:val="none" w:sz="0" w:space="0" w:color="auto"/>
            <w:left w:val="none" w:sz="0" w:space="0" w:color="auto"/>
            <w:bottom w:val="none" w:sz="0" w:space="0" w:color="auto"/>
            <w:right w:val="none" w:sz="0" w:space="0" w:color="auto"/>
          </w:divBdr>
        </w:div>
        <w:div w:id="1666129405">
          <w:marLeft w:val="640"/>
          <w:marRight w:val="0"/>
          <w:marTop w:val="0"/>
          <w:marBottom w:val="0"/>
          <w:divBdr>
            <w:top w:val="none" w:sz="0" w:space="0" w:color="auto"/>
            <w:left w:val="none" w:sz="0" w:space="0" w:color="auto"/>
            <w:bottom w:val="none" w:sz="0" w:space="0" w:color="auto"/>
            <w:right w:val="none" w:sz="0" w:space="0" w:color="auto"/>
          </w:divBdr>
        </w:div>
        <w:div w:id="1372418354">
          <w:marLeft w:val="640"/>
          <w:marRight w:val="0"/>
          <w:marTop w:val="0"/>
          <w:marBottom w:val="0"/>
          <w:divBdr>
            <w:top w:val="none" w:sz="0" w:space="0" w:color="auto"/>
            <w:left w:val="none" w:sz="0" w:space="0" w:color="auto"/>
            <w:bottom w:val="none" w:sz="0" w:space="0" w:color="auto"/>
            <w:right w:val="none" w:sz="0" w:space="0" w:color="auto"/>
          </w:divBdr>
        </w:div>
        <w:div w:id="1329671341">
          <w:marLeft w:val="640"/>
          <w:marRight w:val="0"/>
          <w:marTop w:val="0"/>
          <w:marBottom w:val="0"/>
          <w:divBdr>
            <w:top w:val="none" w:sz="0" w:space="0" w:color="auto"/>
            <w:left w:val="none" w:sz="0" w:space="0" w:color="auto"/>
            <w:bottom w:val="none" w:sz="0" w:space="0" w:color="auto"/>
            <w:right w:val="none" w:sz="0" w:space="0" w:color="auto"/>
          </w:divBdr>
        </w:div>
        <w:div w:id="1947693178">
          <w:marLeft w:val="640"/>
          <w:marRight w:val="0"/>
          <w:marTop w:val="0"/>
          <w:marBottom w:val="0"/>
          <w:divBdr>
            <w:top w:val="none" w:sz="0" w:space="0" w:color="auto"/>
            <w:left w:val="none" w:sz="0" w:space="0" w:color="auto"/>
            <w:bottom w:val="none" w:sz="0" w:space="0" w:color="auto"/>
            <w:right w:val="none" w:sz="0" w:space="0" w:color="auto"/>
          </w:divBdr>
        </w:div>
        <w:div w:id="1289511037">
          <w:marLeft w:val="640"/>
          <w:marRight w:val="0"/>
          <w:marTop w:val="0"/>
          <w:marBottom w:val="0"/>
          <w:divBdr>
            <w:top w:val="none" w:sz="0" w:space="0" w:color="auto"/>
            <w:left w:val="none" w:sz="0" w:space="0" w:color="auto"/>
            <w:bottom w:val="none" w:sz="0" w:space="0" w:color="auto"/>
            <w:right w:val="none" w:sz="0" w:space="0" w:color="auto"/>
          </w:divBdr>
        </w:div>
        <w:div w:id="246891704">
          <w:marLeft w:val="640"/>
          <w:marRight w:val="0"/>
          <w:marTop w:val="0"/>
          <w:marBottom w:val="0"/>
          <w:divBdr>
            <w:top w:val="none" w:sz="0" w:space="0" w:color="auto"/>
            <w:left w:val="none" w:sz="0" w:space="0" w:color="auto"/>
            <w:bottom w:val="none" w:sz="0" w:space="0" w:color="auto"/>
            <w:right w:val="none" w:sz="0" w:space="0" w:color="auto"/>
          </w:divBdr>
        </w:div>
        <w:div w:id="10765848">
          <w:marLeft w:val="640"/>
          <w:marRight w:val="0"/>
          <w:marTop w:val="0"/>
          <w:marBottom w:val="0"/>
          <w:divBdr>
            <w:top w:val="none" w:sz="0" w:space="0" w:color="auto"/>
            <w:left w:val="none" w:sz="0" w:space="0" w:color="auto"/>
            <w:bottom w:val="none" w:sz="0" w:space="0" w:color="auto"/>
            <w:right w:val="none" w:sz="0" w:space="0" w:color="auto"/>
          </w:divBdr>
        </w:div>
        <w:div w:id="1220902263">
          <w:marLeft w:val="640"/>
          <w:marRight w:val="0"/>
          <w:marTop w:val="0"/>
          <w:marBottom w:val="0"/>
          <w:divBdr>
            <w:top w:val="none" w:sz="0" w:space="0" w:color="auto"/>
            <w:left w:val="none" w:sz="0" w:space="0" w:color="auto"/>
            <w:bottom w:val="none" w:sz="0" w:space="0" w:color="auto"/>
            <w:right w:val="none" w:sz="0" w:space="0" w:color="auto"/>
          </w:divBdr>
        </w:div>
        <w:div w:id="1033113182">
          <w:marLeft w:val="640"/>
          <w:marRight w:val="0"/>
          <w:marTop w:val="0"/>
          <w:marBottom w:val="0"/>
          <w:divBdr>
            <w:top w:val="none" w:sz="0" w:space="0" w:color="auto"/>
            <w:left w:val="none" w:sz="0" w:space="0" w:color="auto"/>
            <w:bottom w:val="none" w:sz="0" w:space="0" w:color="auto"/>
            <w:right w:val="none" w:sz="0" w:space="0" w:color="auto"/>
          </w:divBdr>
        </w:div>
        <w:div w:id="1905682049">
          <w:marLeft w:val="640"/>
          <w:marRight w:val="0"/>
          <w:marTop w:val="0"/>
          <w:marBottom w:val="0"/>
          <w:divBdr>
            <w:top w:val="none" w:sz="0" w:space="0" w:color="auto"/>
            <w:left w:val="none" w:sz="0" w:space="0" w:color="auto"/>
            <w:bottom w:val="none" w:sz="0" w:space="0" w:color="auto"/>
            <w:right w:val="none" w:sz="0" w:space="0" w:color="auto"/>
          </w:divBdr>
        </w:div>
        <w:div w:id="1899126908">
          <w:marLeft w:val="640"/>
          <w:marRight w:val="0"/>
          <w:marTop w:val="0"/>
          <w:marBottom w:val="0"/>
          <w:divBdr>
            <w:top w:val="none" w:sz="0" w:space="0" w:color="auto"/>
            <w:left w:val="none" w:sz="0" w:space="0" w:color="auto"/>
            <w:bottom w:val="none" w:sz="0" w:space="0" w:color="auto"/>
            <w:right w:val="none" w:sz="0" w:space="0" w:color="auto"/>
          </w:divBdr>
        </w:div>
        <w:div w:id="1910651091">
          <w:marLeft w:val="640"/>
          <w:marRight w:val="0"/>
          <w:marTop w:val="0"/>
          <w:marBottom w:val="0"/>
          <w:divBdr>
            <w:top w:val="none" w:sz="0" w:space="0" w:color="auto"/>
            <w:left w:val="none" w:sz="0" w:space="0" w:color="auto"/>
            <w:bottom w:val="none" w:sz="0" w:space="0" w:color="auto"/>
            <w:right w:val="none" w:sz="0" w:space="0" w:color="auto"/>
          </w:divBdr>
        </w:div>
        <w:div w:id="833572477">
          <w:marLeft w:val="640"/>
          <w:marRight w:val="0"/>
          <w:marTop w:val="0"/>
          <w:marBottom w:val="0"/>
          <w:divBdr>
            <w:top w:val="none" w:sz="0" w:space="0" w:color="auto"/>
            <w:left w:val="none" w:sz="0" w:space="0" w:color="auto"/>
            <w:bottom w:val="none" w:sz="0" w:space="0" w:color="auto"/>
            <w:right w:val="none" w:sz="0" w:space="0" w:color="auto"/>
          </w:divBdr>
        </w:div>
        <w:div w:id="1871843114">
          <w:marLeft w:val="640"/>
          <w:marRight w:val="0"/>
          <w:marTop w:val="0"/>
          <w:marBottom w:val="0"/>
          <w:divBdr>
            <w:top w:val="none" w:sz="0" w:space="0" w:color="auto"/>
            <w:left w:val="none" w:sz="0" w:space="0" w:color="auto"/>
            <w:bottom w:val="none" w:sz="0" w:space="0" w:color="auto"/>
            <w:right w:val="none" w:sz="0" w:space="0" w:color="auto"/>
          </w:divBdr>
        </w:div>
        <w:div w:id="336613566">
          <w:marLeft w:val="640"/>
          <w:marRight w:val="0"/>
          <w:marTop w:val="0"/>
          <w:marBottom w:val="0"/>
          <w:divBdr>
            <w:top w:val="none" w:sz="0" w:space="0" w:color="auto"/>
            <w:left w:val="none" w:sz="0" w:space="0" w:color="auto"/>
            <w:bottom w:val="none" w:sz="0" w:space="0" w:color="auto"/>
            <w:right w:val="none" w:sz="0" w:space="0" w:color="auto"/>
          </w:divBdr>
        </w:div>
        <w:div w:id="33772110">
          <w:marLeft w:val="640"/>
          <w:marRight w:val="0"/>
          <w:marTop w:val="0"/>
          <w:marBottom w:val="0"/>
          <w:divBdr>
            <w:top w:val="none" w:sz="0" w:space="0" w:color="auto"/>
            <w:left w:val="none" w:sz="0" w:space="0" w:color="auto"/>
            <w:bottom w:val="none" w:sz="0" w:space="0" w:color="auto"/>
            <w:right w:val="none" w:sz="0" w:space="0" w:color="auto"/>
          </w:divBdr>
        </w:div>
        <w:div w:id="1366440047">
          <w:marLeft w:val="640"/>
          <w:marRight w:val="0"/>
          <w:marTop w:val="0"/>
          <w:marBottom w:val="0"/>
          <w:divBdr>
            <w:top w:val="none" w:sz="0" w:space="0" w:color="auto"/>
            <w:left w:val="none" w:sz="0" w:space="0" w:color="auto"/>
            <w:bottom w:val="none" w:sz="0" w:space="0" w:color="auto"/>
            <w:right w:val="none" w:sz="0" w:space="0" w:color="auto"/>
          </w:divBdr>
        </w:div>
        <w:div w:id="1431272506">
          <w:marLeft w:val="640"/>
          <w:marRight w:val="0"/>
          <w:marTop w:val="0"/>
          <w:marBottom w:val="0"/>
          <w:divBdr>
            <w:top w:val="none" w:sz="0" w:space="0" w:color="auto"/>
            <w:left w:val="none" w:sz="0" w:space="0" w:color="auto"/>
            <w:bottom w:val="none" w:sz="0" w:space="0" w:color="auto"/>
            <w:right w:val="none" w:sz="0" w:space="0" w:color="auto"/>
          </w:divBdr>
        </w:div>
        <w:div w:id="1544900589">
          <w:marLeft w:val="640"/>
          <w:marRight w:val="0"/>
          <w:marTop w:val="0"/>
          <w:marBottom w:val="0"/>
          <w:divBdr>
            <w:top w:val="none" w:sz="0" w:space="0" w:color="auto"/>
            <w:left w:val="none" w:sz="0" w:space="0" w:color="auto"/>
            <w:bottom w:val="none" w:sz="0" w:space="0" w:color="auto"/>
            <w:right w:val="none" w:sz="0" w:space="0" w:color="auto"/>
          </w:divBdr>
        </w:div>
        <w:div w:id="268315259">
          <w:marLeft w:val="640"/>
          <w:marRight w:val="0"/>
          <w:marTop w:val="0"/>
          <w:marBottom w:val="0"/>
          <w:divBdr>
            <w:top w:val="none" w:sz="0" w:space="0" w:color="auto"/>
            <w:left w:val="none" w:sz="0" w:space="0" w:color="auto"/>
            <w:bottom w:val="none" w:sz="0" w:space="0" w:color="auto"/>
            <w:right w:val="none" w:sz="0" w:space="0" w:color="auto"/>
          </w:divBdr>
        </w:div>
        <w:div w:id="377095060">
          <w:marLeft w:val="640"/>
          <w:marRight w:val="0"/>
          <w:marTop w:val="0"/>
          <w:marBottom w:val="0"/>
          <w:divBdr>
            <w:top w:val="none" w:sz="0" w:space="0" w:color="auto"/>
            <w:left w:val="none" w:sz="0" w:space="0" w:color="auto"/>
            <w:bottom w:val="none" w:sz="0" w:space="0" w:color="auto"/>
            <w:right w:val="none" w:sz="0" w:space="0" w:color="auto"/>
          </w:divBdr>
        </w:div>
        <w:div w:id="91634876">
          <w:marLeft w:val="640"/>
          <w:marRight w:val="0"/>
          <w:marTop w:val="0"/>
          <w:marBottom w:val="0"/>
          <w:divBdr>
            <w:top w:val="none" w:sz="0" w:space="0" w:color="auto"/>
            <w:left w:val="none" w:sz="0" w:space="0" w:color="auto"/>
            <w:bottom w:val="none" w:sz="0" w:space="0" w:color="auto"/>
            <w:right w:val="none" w:sz="0" w:space="0" w:color="auto"/>
          </w:divBdr>
        </w:div>
        <w:div w:id="938367159">
          <w:marLeft w:val="640"/>
          <w:marRight w:val="0"/>
          <w:marTop w:val="0"/>
          <w:marBottom w:val="0"/>
          <w:divBdr>
            <w:top w:val="none" w:sz="0" w:space="0" w:color="auto"/>
            <w:left w:val="none" w:sz="0" w:space="0" w:color="auto"/>
            <w:bottom w:val="none" w:sz="0" w:space="0" w:color="auto"/>
            <w:right w:val="none" w:sz="0" w:space="0" w:color="auto"/>
          </w:divBdr>
        </w:div>
        <w:div w:id="1023625659">
          <w:marLeft w:val="640"/>
          <w:marRight w:val="0"/>
          <w:marTop w:val="0"/>
          <w:marBottom w:val="0"/>
          <w:divBdr>
            <w:top w:val="none" w:sz="0" w:space="0" w:color="auto"/>
            <w:left w:val="none" w:sz="0" w:space="0" w:color="auto"/>
            <w:bottom w:val="none" w:sz="0" w:space="0" w:color="auto"/>
            <w:right w:val="none" w:sz="0" w:space="0" w:color="auto"/>
          </w:divBdr>
        </w:div>
        <w:div w:id="961109078">
          <w:marLeft w:val="640"/>
          <w:marRight w:val="0"/>
          <w:marTop w:val="0"/>
          <w:marBottom w:val="0"/>
          <w:divBdr>
            <w:top w:val="none" w:sz="0" w:space="0" w:color="auto"/>
            <w:left w:val="none" w:sz="0" w:space="0" w:color="auto"/>
            <w:bottom w:val="none" w:sz="0" w:space="0" w:color="auto"/>
            <w:right w:val="none" w:sz="0" w:space="0" w:color="auto"/>
          </w:divBdr>
        </w:div>
        <w:div w:id="1542479015">
          <w:marLeft w:val="640"/>
          <w:marRight w:val="0"/>
          <w:marTop w:val="0"/>
          <w:marBottom w:val="0"/>
          <w:divBdr>
            <w:top w:val="none" w:sz="0" w:space="0" w:color="auto"/>
            <w:left w:val="none" w:sz="0" w:space="0" w:color="auto"/>
            <w:bottom w:val="none" w:sz="0" w:space="0" w:color="auto"/>
            <w:right w:val="none" w:sz="0" w:space="0" w:color="auto"/>
          </w:divBdr>
        </w:div>
        <w:div w:id="599337976">
          <w:marLeft w:val="640"/>
          <w:marRight w:val="0"/>
          <w:marTop w:val="0"/>
          <w:marBottom w:val="0"/>
          <w:divBdr>
            <w:top w:val="none" w:sz="0" w:space="0" w:color="auto"/>
            <w:left w:val="none" w:sz="0" w:space="0" w:color="auto"/>
            <w:bottom w:val="none" w:sz="0" w:space="0" w:color="auto"/>
            <w:right w:val="none" w:sz="0" w:space="0" w:color="auto"/>
          </w:divBdr>
        </w:div>
        <w:div w:id="50080690">
          <w:marLeft w:val="640"/>
          <w:marRight w:val="0"/>
          <w:marTop w:val="0"/>
          <w:marBottom w:val="0"/>
          <w:divBdr>
            <w:top w:val="none" w:sz="0" w:space="0" w:color="auto"/>
            <w:left w:val="none" w:sz="0" w:space="0" w:color="auto"/>
            <w:bottom w:val="none" w:sz="0" w:space="0" w:color="auto"/>
            <w:right w:val="none" w:sz="0" w:space="0" w:color="auto"/>
          </w:divBdr>
        </w:div>
        <w:div w:id="1550452207">
          <w:marLeft w:val="640"/>
          <w:marRight w:val="0"/>
          <w:marTop w:val="0"/>
          <w:marBottom w:val="0"/>
          <w:divBdr>
            <w:top w:val="none" w:sz="0" w:space="0" w:color="auto"/>
            <w:left w:val="none" w:sz="0" w:space="0" w:color="auto"/>
            <w:bottom w:val="none" w:sz="0" w:space="0" w:color="auto"/>
            <w:right w:val="none" w:sz="0" w:space="0" w:color="auto"/>
          </w:divBdr>
        </w:div>
        <w:div w:id="233200331">
          <w:marLeft w:val="640"/>
          <w:marRight w:val="0"/>
          <w:marTop w:val="0"/>
          <w:marBottom w:val="0"/>
          <w:divBdr>
            <w:top w:val="none" w:sz="0" w:space="0" w:color="auto"/>
            <w:left w:val="none" w:sz="0" w:space="0" w:color="auto"/>
            <w:bottom w:val="none" w:sz="0" w:space="0" w:color="auto"/>
            <w:right w:val="none" w:sz="0" w:space="0" w:color="auto"/>
          </w:divBdr>
        </w:div>
        <w:div w:id="1991131793">
          <w:marLeft w:val="640"/>
          <w:marRight w:val="0"/>
          <w:marTop w:val="0"/>
          <w:marBottom w:val="0"/>
          <w:divBdr>
            <w:top w:val="none" w:sz="0" w:space="0" w:color="auto"/>
            <w:left w:val="none" w:sz="0" w:space="0" w:color="auto"/>
            <w:bottom w:val="none" w:sz="0" w:space="0" w:color="auto"/>
            <w:right w:val="none" w:sz="0" w:space="0" w:color="auto"/>
          </w:divBdr>
        </w:div>
        <w:div w:id="428088933">
          <w:marLeft w:val="640"/>
          <w:marRight w:val="0"/>
          <w:marTop w:val="0"/>
          <w:marBottom w:val="0"/>
          <w:divBdr>
            <w:top w:val="none" w:sz="0" w:space="0" w:color="auto"/>
            <w:left w:val="none" w:sz="0" w:space="0" w:color="auto"/>
            <w:bottom w:val="none" w:sz="0" w:space="0" w:color="auto"/>
            <w:right w:val="none" w:sz="0" w:space="0" w:color="auto"/>
          </w:divBdr>
        </w:div>
        <w:div w:id="1771928977">
          <w:marLeft w:val="640"/>
          <w:marRight w:val="0"/>
          <w:marTop w:val="0"/>
          <w:marBottom w:val="0"/>
          <w:divBdr>
            <w:top w:val="none" w:sz="0" w:space="0" w:color="auto"/>
            <w:left w:val="none" w:sz="0" w:space="0" w:color="auto"/>
            <w:bottom w:val="none" w:sz="0" w:space="0" w:color="auto"/>
            <w:right w:val="none" w:sz="0" w:space="0" w:color="auto"/>
          </w:divBdr>
        </w:div>
        <w:div w:id="1410734577">
          <w:marLeft w:val="640"/>
          <w:marRight w:val="0"/>
          <w:marTop w:val="0"/>
          <w:marBottom w:val="0"/>
          <w:divBdr>
            <w:top w:val="none" w:sz="0" w:space="0" w:color="auto"/>
            <w:left w:val="none" w:sz="0" w:space="0" w:color="auto"/>
            <w:bottom w:val="none" w:sz="0" w:space="0" w:color="auto"/>
            <w:right w:val="none" w:sz="0" w:space="0" w:color="auto"/>
          </w:divBdr>
        </w:div>
        <w:div w:id="1307777241">
          <w:marLeft w:val="640"/>
          <w:marRight w:val="0"/>
          <w:marTop w:val="0"/>
          <w:marBottom w:val="0"/>
          <w:divBdr>
            <w:top w:val="none" w:sz="0" w:space="0" w:color="auto"/>
            <w:left w:val="none" w:sz="0" w:space="0" w:color="auto"/>
            <w:bottom w:val="none" w:sz="0" w:space="0" w:color="auto"/>
            <w:right w:val="none" w:sz="0" w:space="0" w:color="auto"/>
          </w:divBdr>
        </w:div>
        <w:div w:id="1918006556">
          <w:marLeft w:val="640"/>
          <w:marRight w:val="0"/>
          <w:marTop w:val="0"/>
          <w:marBottom w:val="0"/>
          <w:divBdr>
            <w:top w:val="none" w:sz="0" w:space="0" w:color="auto"/>
            <w:left w:val="none" w:sz="0" w:space="0" w:color="auto"/>
            <w:bottom w:val="none" w:sz="0" w:space="0" w:color="auto"/>
            <w:right w:val="none" w:sz="0" w:space="0" w:color="auto"/>
          </w:divBdr>
        </w:div>
        <w:div w:id="52125311">
          <w:marLeft w:val="640"/>
          <w:marRight w:val="0"/>
          <w:marTop w:val="0"/>
          <w:marBottom w:val="0"/>
          <w:divBdr>
            <w:top w:val="none" w:sz="0" w:space="0" w:color="auto"/>
            <w:left w:val="none" w:sz="0" w:space="0" w:color="auto"/>
            <w:bottom w:val="none" w:sz="0" w:space="0" w:color="auto"/>
            <w:right w:val="none" w:sz="0" w:space="0" w:color="auto"/>
          </w:divBdr>
        </w:div>
        <w:div w:id="957567601">
          <w:marLeft w:val="640"/>
          <w:marRight w:val="0"/>
          <w:marTop w:val="0"/>
          <w:marBottom w:val="0"/>
          <w:divBdr>
            <w:top w:val="none" w:sz="0" w:space="0" w:color="auto"/>
            <w:left w:val="none" w:sz="0" w:space="0" w:color="auto"/>
            <w:bottom w:val="none" w:sz="0" w:space="0" w:color="auto"/>
            <w:right w:val="none" w:sz="0" w:space="0" w:color="auto"/>
          </w:divBdr>
        </w:div>
      </w:divsChild>
    </w:div>
    <w:div w:id="1609194816">
      <w:bodyDiv w:val="1"/>
      <w:marLeft w:val="0"/>
      <w:marRight w:val="0"/>
      <w:marTop w:val="0"/>
      <w:marBottom w:val="0"/>
      <w:divBdr>
        <w:top w:val="none" w:sz="0" w:space="0" w:color="auto"/>
        <w:left w:val="none" w:sz="0" w:space="0" w:color="auto"/>
        <w:bottom w:val="none" w:sz="0" w:space="0" w:color="auto"/>
        <w:right w:val="none" w:sz="0" w:space="0" w:color="auto"/>
      </w:divBdr>
      <w:divsChild>
        <w:div w:id="600918407">
          <w:marLeft w:val="640"/>
          <w:marRight w:val="0"/>
          <w:marTop w:val="0"/>
          <w:marBottom w:val="0"/>
          <w:divBdr>
            <w:top w:val="none" w:sz="0" w:space="0" w:color="auto"/>
            <w:left w:val="none" w:sz="0" w:space="0" w:color="auto"/>
            <w:bottom w:val="none" w:sz="0" w:space="0" w:color="auto"/>
            <w:right w:val="none" w:sz="0" w:space="0" w:color="auto"/>
          </w:divBdr>
        </w:div>
        <w:div w:id="1893955080">
          <w:marLeft w:val="640"/>
          <w:marRight w:val="0"/>
          <w:marTop w:val="0"/>
          <w:marBottom w:val="0"/>
          <w:divBdr>
            <w:top w:val="none" w:sz="0" w:space="0" w:color="auto"/>
            <w:left w:val="none" w:sz="0" w:space="0" w:color="auto"/>
            <w:bottom w:val="none" w:sz="0" w:space="0" w:color="auto"/>
            <w:right w:val="none" w:sz="0" w:space="0" w:color="auto"/>
          </w:divBdr>
        </w:div>
        <w:div w:id="1183519775">
          <w:marLeft w:val="640"/>
          <w:marRight w:val="0"/>
          <w:marTop w:val="0"/>
          <w:marBottom w:val="0"/>
          <w:divBdr>
            <w:top w:val="none" w:sz="0" w:space="0" w:color="auto"/>
            <w:left w:val="none" w:sz="0" w:space="0" w:color="auto"/>
            <w:bottom w:val="none" w:sz="0" w:space="0" w:color="auto"/>
            <w:right w:val="none" w:sz="0" w:space="0" w:color="auto"/>
          </w:divBdr>
        </w:div>
        <w:div w:id="46030944">
          <w:marLeft w:val="640"/>
          <w:marRight w:val="0"/>
          <w:marTop w:val="0"/>
          <w:marBottom w:val="0"/>
          <w:divBdr>
            <w:top w:val="none" w:sz="0" w:space="0" w:color="auto"/>
            <w:left w:val="none" w:sz="0" w:space="0" w:color="auto"/>
            <w:bottom w:val="none" w:sz="0" w:space="0" w:color="auto"/>
            <w:right w:val="none" w:sz="0" w:space="0" w:color="auto"/>
          </w:divBdr>
        </w:div>
        <w:div w:id="1712612509">
          <w:marLeft w:val="640"/>
          <w:marRight w:val="0"/>
          <w:marTop w:val="0"/>
          <w:marBottom w:val="0"/>
          <w:divBdr>
            <w:top w:val="none" w:sz="0" w:space="0" w:color="auto"/>
            <w:left w:val="none" w:sz="0" w:space="0" w:color="auto"/>
            <w:bottom w:val="none" w:sz="0" w:space="0" w:color="auto"/>
            <w:right w:val="none" w:sz="0" w:space="0" w:color="auto"/>
          </w:divBdr>
        </w:div>
        <w:div w:id="302854605">
          <w:marLeft w:val="640"/>
          <w:marRight w:val="0"/>
          <w:marTop w:val="0"/>
          <w:marBottom w:val="0"/>
          <w:divBdr>
            <w:top w:val="none" w:sz="0" w:space="0" w:color="auto"/>
            <w:left w:val="none" w:sz="0" w:space="0" w:color="auto"/>
            <w:bottom w:val="none" w:sz="0" w:space="0" w:color="auto"/>
            <w:right w:val="none" w:sz="0" w:space="0" w:color="auto"/>
          </w:divBdr>
        </w:div>
        <w:div w:id="1854227314">
          <w:marLeft w:val="640"/>
          <w:marRight w:val="0"/>
          <w:marTop w:val="0"/>
          <w:marBottom w:val="0"/>
          <w:divBdr>
            <w:top w:val="none" w:sz="0" w:space="0" w:color="auto"/>
            <w:left w:val="none" w:sz="0" w:space="0" w:color="auto"/>
            <w:bottom w:val="none" w:sz="0" w:space="0" w:color="auto"/>
            <w:right w:val="none" w:sz="0" w:space="0" w:color="auto"/>
          </w:divBdr>
        </w:div>
        <w:div w:id="699555114">
          <w:marLeft w:val="640"/>
          <w:marRight w:val="0"/>
          <w:marTop w:val="0"/>
          <w:marBottom w:val="0"/>
          <w:divBdr>
            <w:top w:val="none" w:sz="0" w:space="0" w:color="auto"/>
            <w:left w:val="none" w:sz="0" w:space="0" w:color="auto"/>
            <w:bottom w:val="none" w:sz="0" w:space="0" w:color="auto"/>
            <w:right w:val="none" w:sz="0" w:space="0" w:color="auto"/>
          </w:divBdr>
        </w:div>
        <w:div w:id="1700429173">
          <w:marLeft w:val="640"/>
          <w:marRight w:val="0"/>
          <w:marTop w:val="0"/>
          <w:marBottom w:val="0"/>
          <w:divBdr>
            <w:top w:val="none" w:sz="0" w:space="0" w:color="auto"/>
            <w:left w:val="none" w:sz="0" w:space="0" w:color="auto"/>
            <w:bottom w:val="none" w:sz="0" w:space="0" w:color="auto"/>
            <w:right w:val="none" w:sz="0" w:space="0" w:color="auto"/>
          </w:divBdr>
        </w:div>
        <w:div w:id="1043482181">
          <w:marLeft w:val="640"/>
          <w:marRight w:val="0"/>
          <w:marTop w:val="0"/>
          <w:marBottom w:val="0"/>
          <w:divBdr>
            <w:top w:val="none" w:sz="0" w:space="0" w:color="auto"/>
            <w:left w:val="none" w:sz="0" w:space="0" w:color="auto"/>
            <w:bottom w:val="none" w:sz="0" w:space="0" w:color="auto"/>
            <w:right w:val="none" w:sz="0" w:space="0" w:color="auto"/>
          </w:divBdr>
        </w:div>
        <w:div w:id="480656816">
          <w:marLeft w:val="640"/>
          <w:marRight w:val="0"/>
          <w:marTop w:val="0"/>
          <w:marBottom w:val="0"/>
          <w:divBdr>
            <w:top w:val="none" w:sz="0" w:space="0" w:color="auto"/>
            <w:left w:val="none" w:sz="0" w:space="0" w:color="auto"/>
            <w:bottom w:val="none" w:sz="0" w:space="0" w:color="auto"/>
            <w:right w:val="none" w:sz="0" w:space="0" w:color="auto"/>
          </w:divBdr>
        </w:div>
        <w:div w:id="2005816423">
          <w:marLeft w:val="640"/>
          <w:marRight w:val="0"/>
          <w:marTop w:val="0"/>
          <w:marBottom w:val="0"/>
          <w:divBdr>
            <w:top w:val="none" w:sz="0" w:space="0" w:color="auto"/>
            <w:left w:val="none" w:sz="0" w:space="0" w:color="auto"/>
            <w:bottom w:val="none" w:sz="0" w:space="0" w:color="auto"/>
            <w:right w:val="none" w:sz="0" w:space="0" w:color="auto"/>
          </w:divBdr>
        </w:div>
        <w:div w:id="82653632">
          <w:marLeft w:val="640"/>
          <w:marRight w:val="0"/>
          <w:marTop w:val="0"/>
          <w:marBottom w:val="0"/>
          <w:divBdr>
            <w:top w:val="none" w:sz="0" w:space="0" w:color="auto"/>
            <w:left w:val="none" w:sz="0" w:space="0" w:color="auto"/>
            <w:bottom w:val="none" w:sz="0" w:space="0" w:color="auto"/>
            <w:right w:val="none" w:sz="0" w:space="0" w:color="auto"/>
          </w:divBdr>
        </w:div>
        <w:div w:id="1692099547">
          <w:marLeft w:val="640"/>
          <w:marRight w:val="0"/>
          <w:marTop w:val="0"/>
          <w:marBottom w:val="0"/>
          <w:divBdr>
            <w:top w:val="none" w:sz="0" w:space="0" w:color="auto"/>
            <w:left w:val="none" w:sz="0" w:space="0" w:color="auto"/>
            <w:bottom w:val="none" w:sz="0" w:space="0" w:color="auto"/>
            <w:right w:val="none" w:sz="0" w:space="0" w:color="auto"/>
          </w:divBdr>
        </w:div>
        <w:div w:id="2071423392">
          <w:marLeft w:val="640"/>
          <w:marRight w:val="0"/>
          <w:marTop w:val="0"/>
          <w:marBottom w:val="0"/>
          <w:divBdr>
            <w:top w:val="none" w:sz="0" w:space="0" w:color="auto"/>
            <w:left w:val="none" w:sz="0" w:space="0" w:color="auto"/>
            <w:bottom w:val="none" w:sz="0" w:space="0" w:color="auto"/>
            <w:right w:val="none" w:sz="0" w:space="0" w:color="auto"/>
          </w:divBdr>
        </w:div>
        <w:div w:id="1238246962">
          <w:marLeft w:val="640"/>
          <w:marRight w:val="0"/>
          <w:marTop w:val="0"/>
          <w:marBottom w:val="0"/>
          <w:divBdr>
            <w:top w:val="none" w:sz="0" w:space="0" w:color="auto"/>
            <w:left w:val="none" w:sz="0" w:space="0" w:color="auto"/>
            <w:bottom w:val="none" w:sz="0" w:space="0" w:color="auto"/>
            <w:right w:val="none" w:sz="0" w:space="0" w:color="auto"/>
          </w:divBdr>
        </w:div>
        <w:div w:id="1623225716">
          <w:marLeft w:val="640"/>
          <w:marRight w:val="0"/>
          <w:marTop w:val="0"/>
          <w:marBottom w:val="0"/>
          <w:divBdr>
            <w:top w:val="none" w:sz="0" w:space="0" w:color="auto"/>
            <w:left w:val="none" w:sz="0" w:space="0" w:color="auto"/>
            <w:bottom w:val="none" w:sz="0" w:space="0" w:color="auto"/>
            <w:right w:val="none" w:sz="0" w:space="0" w:color="auto"/>
          </w:divBdr>
        </w:div>
        <w:div w:id="37290263">
          <w:marLeft w:val="640"/>
          <w:marRight w:val="0"/>
          <w:marTop w:val="0"/>
          <w:marBottom w:val="0"/>
          <w:divBdr>
            <w:top w:val="none" w:sz="0" w:space="0" w:color="auto"/>
            <w:left w:val="none" w:sz="0" w:space="0" w:color="auto"/>
            <w:bottom w:val="none" w:sz="0" w:space="0" w:color="auto"/>
            <w:right w:val="none" w:sz="0" w:space="0" w:color="auto"/>
          </w:divBdr>
        </w:div>
        <w:div w:id="94324577">
          <w:marLeft w:val="640"/>
          <w:marRight w:val="0"/>
          <w:marTop w:val="0"/>
          <w:marBottom w:val="0"/>
          <w:divBdr>
            <w:top w:val="none" w:sz="0" w:space="0" w:color="auto"/>
            <w:left w:val="none" w:sz="0" w:space="0" w:color="auto"/>
            <w:bottom w:val="none" w:sz="0" w:space="0" w:color="auto"/>
            <w:right w:val="none" w:sz="0" w:space="0" w:color="auto"/>
          </w:divBdr>
        </w:div>
        <w:div w:id="1432161395">
          <w:marLeft w:val="640"/>
          <w:marRight w:val="0"/>
          <w:marTop w:val="0"/>
          <w:marBottom w:val="0"/>
          <w:divBdr>
            <w:top w:val="none" w:sz="0" w:space="0" w:color="auto"/>
            <w:left w:val="none" w:sz="0" w:space="0" w:color="auto"/>
            <w:bottom w:val="none" w:sz="0" w:space="0" w:color="auto"/>
            <w:right w:val="none" w:sz="0" w:space="0" w:color="auto"/>
          </w:divBdr>
        </w:div>
        <w:div w:id="594439736">
          <w:marLeft w:val="640"/>
          <w:marRight w:val="0"/>
          <w:marTop w:val="0"/>
          <w:marBottom w:val="0"/>
          <w:divBdr>
            <w:top w:val="none" w:sz="0" w:space="0" w:color="auto"/>
            <w:left w:val="none" w:sz="0" w:space="0" w:color="auto"/>
            <w:bottom w:val="none" w:sz="0" w:space="0" w:color="auto"/>
            <w:right w:val="none" w:sz="0" w:space="0" w:color="auto"/>
          </w:divBdr>
        </w:div>
        <w:div w:id="1182283856">
          <w:marLeft w:val="640"/>
          <w:marRight w:val="0"/>
          <w:marTop w:val="0"/>
          <w:marBottom w:val="0"/>
          <w:divBdr>
            <w:top w:val="none" w:sz="0" w:space="0" w:color="auto"/>
            <w:left w:val="none" w:sz="0" w:space="0" w:color="auto"/>
            <w:bottom w:val="none" w:sz="0" w:space="0" w:color="auto"/>
            <w:right w:val="none" w:sz="0" w:space="0" w:color="auto"/>
          </w:divBdr>
        </w:div>
        <w:div w:id="499465067">
          <w:marLeft w:val="640"/>
          <w:marRight w:val="0"/>
          <w:marTop w:val="0"/>
          <w:marBottom w:val="0"/>
          <w:divBdr>
            <w:top w:val="none" w:sz="0" w:space="0" w:color="auto"/>
            <w:left w:val="none" w:sz="0" w:space="0" w:color="auto"/>
            <w:bottom w:val="none" w:sz="0" w:space="0" w:color="auto"/>
            <w:right w:val="none" w:sz="0" w:space="0" w:color="auto"/>
          </w:divBdr>
        </w:div>
        <w:div w:id="1899782004">
          <w:marLeft w:val="640"/>
          <w:marRight w:val="0"/>
          <w:marTop w:val="0"/>
          <w:marBottom w:val="0"/>
          <w:divBdr>
            <w:top w:val="none" w:sz="0" w:space="0" w:color="auto"/>
            <w:left w:val="none" w:sz="0" w:space="0" w:color="auto"/>
            <w:bottom w:val="none" w:sz="0" w:space="0" w:color="auto"/>
            <w:right w:val="none" w:sz="0" w:space="0" w:color="auto"/>
          </w:divBdr>
        </w:div>
        <w:div w:id="1148866251">
          <w:marLeft w:val="640"/>
          <w:marRight w:val="0"/>
          <w:marTop w:val="0"/>
          <w:marBottom w:val="0"/>
          <w:divBdr>
            <w:top w:val="none" w:sz="0" w:space="0" w:color="auto"/>
            <w:left w:val="none" w:sz="0" w:space="0" w:color="auto"/>
            <w:bottom w:val="none" w:sz="0" w:space="0" w:color="auto"/>
            <w:right w:val="none" w:sz="0" w:space="0" w:color="auto"/>
          </w:divBdr>
        </w:div>
        <w:div w:id="292946790">
          <w:marLeft w:val="640"/>
          <w:marRight w:val="0"/>
          <w:marTop w:val="0"/>
          <w:marBottom w:val="0"/>
          <w:divBdr>
            <w:top w:val="none" w:sz="0" w:space="0" w:color="auto"/>
            <w:left w:val="none" w:sz="0" w:space="0" w:color="auto"/>
            <w:bottom w:val="none" w:sz="0" w:space="0" w:color="auto"/>
            <w:right w:val="none" w:sz="0" w:space="0" w:color="auto"/>
          </w:divBdr>
        </w:div>
        <w:div w:id="1197428080">
          <w:marLeft w:val="640"/>
          <w:marRight w:val="0"/>
          <w:marTop w:val="0"/>
          <w:marBottom w:val="0"/>
          <w:divBdr>
            <w:top w:val="none" w:sz="0" w:space="0" w:color="auto"/>
            <w:left w:val="none" w:sz="0" w:space="0" w:color="auto"/>
            <w:bottom w:val="none" w:sz="0" w:space="0" w:color="auto"/>
            <w:right w:val="none" w:sz="0" w:space="0" w:color="auto"/>
          </w:divBdr>
        </w:div>
        <w:div w:id="1124615959">
          <w:marLeft w:val="640"/>
          <w:marRight w:val="0"/>
          <w:marTop w:val="0"/>
          <w:marBottom w:val="0"/>
          <w:divBdr>
            <w:top w:val="none" w:sz="0" w:space="0" w:color="auto"/>
            <w:left w:val="none" w:sz="0" w:space="0" w:color="auto"/>
            <w:bottom w:val="none" w:sz="0" w:space="0" w:color="auto"/>
            <w:right w:val="none" w:sz="0" w:space="0" w:color="auto"/>
          </w:divBdr>
        </w:div>
        <w:div w:id="267082412">
          <w:marLeft w:val="640"/>
          <w:marRight w:val="0"/>
          <w:marTop w:val="0"/>
          <w:marBottom w:val="0"/>
          <w:divBdr>
            <w:top w:val="none" w:sz="0" w:space="0" w:color="auto"/>
            <w:left w:val="none" w:sz="0" w:space="0" w:color="auto"/>
            <w:bottom w:val="none" w:sz="0" w:space="0" w:color="auto"/>
            <w:right w:val="none" w:sz="0" w:space="0" w:color="auto"/>
          </w:divBdr>
        </w:div>
        <w:div w:id="1468663930">
          <w:marLeft w:val="640"/>
          <w:marRight w:val="0"/>
          <w:marTop w:val="0"/>
          <w:marBottom w:val="0"/>
          <w:divBdr>
            <w:top w:val="none" w:sz="0" w:space="0" w:color="auto"/>
            <w:left w:val="none" w:sz="0" w:space="0" w:color="auto"/>
            <w:bottom w:val="none" w:sz="0" w:space="0" w:color="auto"/>
            <w:right w:val="none" w:sz="0" w:space="0" w:color="auto"/>
          </w:divBdr>
        </w:div>
        <w:div w:id="848058883">
          <w:marLeft w:val="640"/>
          <w:marRight w:val="0"/>
          <w:marTop w:val="0"/>
          <w:marBottom w:val="0"/>
          <w:divBdr>
            <w:top w:val="none" w:sz="0" w:space="0" w:color="auto"/>
            <w:left w:val="none" w:sz="0" w:space="0" w:color="auto"/>
            <w:bottom w:val="none" w:sz="0" w:space="0" w:color="auto"/>
            <w:right w:val="none" w:sz="0" w:space="0" w:color="auto"/>
          </w:divBdr>
        </w:div>
        <w:div w:id="1285572690">
          <w:marLeft w:val="640"/>
          <w:marRight w:val="0"/>
          <w:marTop w:val="0"/>
          <w:marBottom w:val="0"/>
          <w:divBdr>
            <w:top w:val="none" w:sz="0" w:space="0" w:color="auto"/>
            <w:left w:val="none" w:sz="0" w:space="0" w:color="auto"/>
            <w:bottom w:val="none" w:sz="0" w:space="0" w:color="auto"/>
            <w:right w:val="none" w:sz="0" w:space="0" w:color="auto"/>
          </w:divBdr>
        </w:div>
        <w:div w:id="1275095123">
          <w:marLeft w:val="640"/>
          <w:marRight w:val="0"/>
          <w:marTop w:val="0"/>
          <w:marBottom w:val="0"/>
          <w:divBdr>
            <w:top w:val="none" w:sz="0" w:space="0" w:color="auto"/>
            <w:left w:val="none" w:sz="0" w:space="0" w:color="auto"/>
            <w:bottom w:val="none" w:sz="0" w:space="0" w:color="auto"/>
            <w:right w:val="none" w:sz="0" w:space="0" w:color="auto"/>
          </w:divBdr>
        </w:div>
        <w:div w:id="13846702">
          <w:marLeft w:val="640"/>
          <w:marRight w:val="0"/>
          <w:marTop w:val="0"/>
          <w:marBottom w:val="0"/>
          <w:divBdr>
            <w:top w:val="none" w:sz="0" w:space="0" w:color="auto"/>
            <w:left w:val="none" w:sz="0" w:space="0" w:color="auto"/>
            <w:bottom w:val="none" w:sz="0" w:space="0" w:color="auto"/>
            <w:right w:val="none" w:sz="0" w:space="0" w:color="auto"/>
          </w:divBdr>
        </w:div>
        <w:div w:id="1905868124">
          <w:marLeft w:val="640"/>
          <w:marRight w:val="0"/>
          <w:marTop w:val="0"/>
          <w:marBottom w:val="0"/>
          <w:divBdr>
            <w:top w:val="none" w:sz="0" w:space="0" w:color="auto"/>
            <w:left w:val="none" w:sz="0" w:space="0" w:color="auto"/>
            <w:bottom w:val="none" w:sz="0" w:space="0" w:color="auto"/>
            <w:right w:val="none" w:sz="0" w:space="0" w:color="auto"/>
          </w:divBdr>
        </w:div>
        <w:div w:id="2043481860">
          <w:marLeft w:val="640"/>
          <w:marRight w:val="0"/>
          <w:marTop w:val="0"/>
          <w:marBottom w:val="0"/>
          <w:divBdr>
            <w:top w:val="none" w:sz="0" w:space="0" w:color="auto"/>
            <w:left w:val="none" w:sz="0" w:space="0" w:color="auto"/>
            <w:bottom w:val="none" w:sz="0" w:space="0" w:color="auto"/>
            <w:right w:val="none" w:sz="0" w:space="0" w:color="auto"/>
          </w:divBdr>
        </w:div>
        <w:div w:id="2018845817">
          <w:marLeft w:val="640"/>
          <w:marRight w:val="0"/>
          <w:marTop w:val="0"/>
          <w:marBottom w:val="0"/>
          <w:divBdr>
            <w:top w:val="none" w:sz="0" w:space="0" w:color="auto"/>
            <w:left w:val="none" w:sz="0" w:space="0" w:color="auto"/>
            <w:bottom w:val="none" w:sz="0" w:space="0" w:color="auto"/>
            <w:right w:val="none" w:sz="0" w:space="0" w:color="auto"/>
          </w:divBdr>
        </w:div>
        <w:div w:id="1431972522">
          <w:marLeft w:val="640"/>
          <w:marRight w:val="0"/>
          <w:marTop w:val="0"/>
          <w:marBottom w:val="0"/>
          <w:divBdr>
            <w:top w:val="none" w:sz="0" w:space="0" w:color="auto"/>
            <w:left w:val="none" w:sz="0" w:space="0" w:color="auto"/>
            <w:bottom w:val="none" w:sz="0" w:space="0" w:color="auto"/>
            <w:right w:val="none" w:sz="0" w:space="0" w:color="auto"/>
          </w:divBdr>
        </w:div>
        <w:div w:id="669211683">
          <w:marLeft w:val="640"/>
          <w:marRight w:val="0"/>
          <w:marTop w:val="0"/>
          <w:marBottom w:val="0"/>
          <w:divBdr>
            <w:top w:val="none" w:sz="0" w:space="0" w:color="auto"/>
            <w:left w:val="none" w:sz="0" w:space="0" w:color="auto"/>
            <w:bottom w:val="none" w:sz="0" w:space="0" w:color="auto"/>
            <w:right w:val="none" w:sz="0" w:space="0" w:color="auto"/>
          </w:divBdr>
        </w:div>
        <w:div w:id="993221034">
          <w:marLeft w:val="640"/>
          <w:marRight w:val="0"/>
          <w:marTop w:val="0"/>
          <w:marBottom w:val="0"/>
          <w:divBdr>
            <w:top w:val="none" w:sz="0" w:space="0" w:color="auto"/>
            <w:left w:val="none" w:sz="0" w:space="0" w:color="auto"/>
            <w:bottom w:val="none" w:sz="0" w:space="0" w:color="auto"/>
            <w:right w:val="none" w:sz="0" w:space="0" w:color="auto"/>
          </w:divBdr>
        </w:div>
        <w:div w:id="1222785198">
          <w:marLeft w:val="640"/>
          <w:marRight w:val="0"/>
          <w:marTop w:val="0"/>
          <w:marBottom w:val="0"/>
          <w:divBdr>
            <w:top w:val="none" w:sz="0" w:space="0" w:color="auto"/>
            <w:left w:val="none" w:sz="0" w:space="0" w:color="auto"/>
            <w:bottom w:val="none" w:sz="0" w:space="0" w:color="auto"/>
            <w:right w:val="none" w:sz="0" w:space="0" w:color="auto"/>
          </w:divBdr>
        </w:div>
        <w:div w:id="1346976899">
          <w:marLeft w:val="640"/>
          <w:marRight w:val="0"/>
          <w:marTop w:val="0"/>
          <w:marBottom w:val="0"/>
          <w:divBdr>
            <w:top w:val="none" w:sz="0" w:space="0" w:color="auto"/>
            <w:left w:val="none" w:sz="0" w:space="0" w:color="auto"/>
            <w:bottom w:val="none" w:sz="0" w:space="0" w:color="auto"/>
            <w:right w:val="none" w:sz="0" w:space="0" w:color="auto"/>
          </w:divBdr>
        </w:div>
        <w:div w:id="1221744692">
          <w:marLeft w:val="640"/>
          <w:marRight w:val="0"/>
          <w:marTop w:val="0"/>
          <w:marBottom w:val="0"/>
          <w:divBdr>
            <w:top w:val="none" w:sz="0" w:space="0" w:color="auto"/>
            <w:left w:val="none" w:sz="0" w:space="0" w:color="auto"/>
            <w:bottom w:val="none" w:sz="0" w:space="0" w:color="auto"/>
            <w:right w:val="none" w:sz="0" w:space="0" w:color="auto"/>
          </w:divBdr>
        </w:div>
        <w:div w:id="1470705260">
          <w:marLeft w:val="640"/>
          <w:marRight w:val="0"/>
          <w:marTop w:val="0"/>
          <w:marBottom w:val="0"/>
          <w:divBdr>
            <w:top w:val="none" w:sz="0" w:space="0" w:color="auto"/>
            <w:left w:val="none" w:sz="0" w:space="0" w:color="auto"/>
            <w:bottom w:val="none" w:sz="0" w:space="0" w:color="auto"/>
            <w:right w:val="none" w:sz="0" w:space="0" w:color="auto"/>
          </w:divBdr>
        </w:div>
        <w:div w:id="237062925">
          <w:marLeft w:val="640"/>
          <w:marRight w:val="0"/>
          <w:marTop w:val="0"/>
          <w:marBottom w:val="0"/>
          <w:divBdr>
            <w:top w:val="none" w:sz="0" w:space="0" w:color="auto"/>
            <w:left w:val="none" w:sz="0" w:space="0" w:color="auto"/>
            <w:bottom w:val="none" w:sz="0" w:space="0" w:color="auto"/>
            <w:right w:val="none" w:sz="0" w:space="0" w:color="auto"/>
          </w:divBdr>
        </w:div>
        <w:div w:id="316615189">
          <w:marLeft w:val="640"/>
          <w:marRight w:val="0"/>
          <w:marTop w:val="0"/>
          <w:marBottom w:val="0"/>
          <w:divBdr>
            <w:top w:val="none" w:sz="0" w:space="0" w:color="auto"/>
            <w:left w:val="none" w:sz="0" w:space="0" w:color="auto"/>
            <w:bottom w:val="none" w:sz="0" w:space="0" w:color="auto"/>
            <w:right w:val="none" w:sz="0" w:space="0" w:color="auto"/>
          </w:divBdr>
        </w:div>
        <w:div w:id="687292519">
          <w:marLeft w:val="640"/>
          <w:marRight w:val="0"/>
          <w:marTop w:val="0"/>
          <w:marBottom w:val="0"/>
          <w:divBdr>
            <w:top w:val="none" w:sz="0" w:space="0" w:color="auto"/>
            <w:left w:val="none" w:sz="0" w:space="0" w:color="auto"/>
            <w:bottom w:val="none" w:sz="0" w:space="0" w:color="auto"/>
            <w:right w:val="none" w:sz="0" w:space="0" w:color="auto"/>
          </w:divBdr>
        </w:div>
        <w:div w:id="1050569331">
          <w:marLeft w:val="640"/>
          <w:marRight w:val="0"/>
          <w:marTop w:val="0"/>
          <w:marBottom w:val="0"/>
          <w:divBdr>
            <w:top w:val="none" w:sz="0" w:space="0" w:color="auto"/>
            <w:left w:val="none" w:sz="0" w:space="0" w:color="auto"/>
            <w:bottom w:val="none" w:sz="0" w:space="0" w:color="auto"/>
            <w:right w:val="none" w:sz="0" w:space="0" w:color="auto"/>
          </w:divBdr>
        </w:div>
        <w:div w:id="394935392">
          <w:marLeft w:val="640"/>
          <w:marRight w:val="0"/>
          <w:marTop w:val="0"/>
          <w:marBottom w:val="0"/>
          <w:divBdr>
            <w:top w:val="none" w:sz="0" w:space="0" w:color="auto"/>
            <w:left w:val="none" w:sz="0" w:space="0" w:color="auto"/>
            <w:bottom w:val="none" w:sz="0" w:space="0" w:color="auto"/>
            <w:right w:val="none" w:sz="0" w:space="0" w:color="auto"/>
          </w:divBdr>
        </w:div>
        <w:div w:id="1948073100">
          <w:marLeft w:val="640"/>
          <w:marRight w:val="0"/>
          <w:marTop w:val="0"/>
          <w:marBottom w:val="0"/>
          <w:divBdr>
            <w:top w:val="none" w:sz="0" w:space="0" w:color="auto"/>
            <w:left w:val="none" w:sz="0" w:space="0" w:color="auto"/>
            <w:bottom w:val="none" w:sz="0" w:space="0" w:color="auto"/>
            <w:right w:val="none" w:sz="0" w:space="0" w:color="auto"/>
          </w:divBdr>
        </w:div>
        <w:div w:id="1928995430">
          <w:marLeft w:val="640"/>
          <w:marRight w:val="0"/>
          <w:marTop w:val="0"/>
          <w:marBottom w:val="0"/>
          <w:divBdr>
            <w:top w:val="none" w:sz="0" w:space="0" w:color="auto"/>
            <w:left w:val="none" w:sz="0" w:space="0" w:color="auto"/>
            <w:bottom w:val="none" w:sz="0" w:space="0" w:color="auto"/>
            <w:right w:val="none" w:sz="0" w:space="0" w:color="auto"/>
          </w:divBdr>
        </w:div>
        <w:div w:id="1426030320">
          <w:marLeft w:val="640"/>
          <w:marRight w:val="0"/>
          <w:marTop w:val="0"/>
          <w:marBottom w:val="0"/>
          <w:divBdr>
            <w:top w:val="none" w:sz="0" w:space="0" w:color="auto"/>
            <w:left w:val="none" w:sz="0" w:space="0" w:color="auto"/>
            <w:bottom w:val="none" w:sz="0" w:space="0" w:color="auto"/>
            <w:right w:val="none" w:sz="0" w:space="0" w:color="auto"/>
          </w:divBdr>
        </w:div>
        <w:div w:id="756948573">
          <w:marLeft w:val="640"/>
          <w:marRight w:val="0"/>
          <w:marTop w:val="0"/>
          <w:marBottom w:val="0"/>
          <w:divBdr>
            <w:top w:val="none" w:sz="0" w:space="0" w:color="auto"/>
            <w:left w:val="none" w:sz="0" w:space="0" w:color="auto"/>
            <w:bottom w:val="none" w:sz="0" w:space="0" w:color="auto"/>
            <w:right w:val="none" w:sz="0" w:space="0" w:color="auto"/>
          </w:divBdr>
        </w:div>
        <w:div w:id="1832141617">
          <w:marLeft w:val="640"/>
          <w:marRight w:val="0"/>
          <w:marTop w:val="0"/>
          <w:marBottom w:val="0"/>
          <w:divBdr>
            <w:top w:val="none" w:sz="0" w:space="0" w:color="auto"/>
            <w:left w:val="none" w:sz="0" w:space="0" w:color="auto"/>
            <w:bottom w:val="none" w:sz="0" w:space="0" w:color="auto"/>
            <w:right w:val="none" w:sz="0" w:space="0" w:color="auto"/>
          </w:divBdr>
        </w:div>
        <w:div w:id="2082287541">
          <w:marLeft w:val="640"/>
          <w:marRight w:val="0"/>
          <w:marTop w:val="0"/>
          <w:marBottom w:val="0"/>
          <w:divBdr>
            <w:top w:val="none" w:sz="0" w:space="0" w:color="auto"/>
            <w:left w:val="none" w:sz="0" w:space="0" w:color="auto"/>
            <w:bottom w:val="none" w:sz="0" w:space="0" w:color="auto"/>
            <w:right w:val="none" w:sz="0" w:space="0" w:color="auto"/>
          </w:divBdr>
        </w:div>
        <w:div w:id="1435905986">
          <w:marLeft w:val="640"/>
          <w:marRight w:val="0"/>
          <w:marTop w:val="0"/>
          <w:marBottom w:val="0"/>
          <w:divBdr>
            <w:top w:val="none" w:sz="0" w:space="0" w:color="auto"/>
            <w:left w:val="none" w:sz="0" w:space="0" w:color="auto"/>
            <w:bottom w:val="none" w:sz="0" w:space="0" w:color="auto"/>
            <w:right w:val="none" w:sz="0" w:space="0" w:color="auto"/>
          </w:divBdr>
        </w:div>
        <w:div w:id="735011350">
          <w:marLeft w:val="640"/>
          <w:marRight w:val="0"/>
          <w:marTop w:val="0"/>
          <w:marBottom w:val="0"/>
          <w:divBdr>
            <w:top w:val="none" w:sz="0" w:space="0" w:color="auto"/>
            <w:left w:val="none" w:sz="0" w:space="0" w:color="auto"/>
            <w:bottom w:val="none" w:sz="0" w:space="0" w:color="auto"/>
            <w:right w:val="none" w:sz="0" w:space="0" w:color="auto"/>
          </w:divBdr>
        </w:div>
        <w:div w:id="1267152281">
          <w:marLeft w:val="640"/>
          <w:marRight w:val="0"/>
          <w:marTop w:val="0"/>
          <w:marBottom w:val="0"/>
          <w:divBdr>
            <w:top w:val="none" w:sz="0" w:space="0" w:color="auto"/>
            <w:left w:val="none" w:sz="0" w:space="0" w:color="auto"/>
            <w:bottom w:val="none" w:sz="0" w:space="0" w:color="auto"/>
            <w:right w:val="none" w:sz="0" w:space="0" w:color="auto"/>
          </w:divBdr>
        </w:div>
        <w:div w:id="1053969961">
          <w:marLeft w:val="640"/>
          <w:marRight w:val="0"/>
          <w:marTop w:val="0"/>
          <w:marBottom w:val="0"/>
          <w:divBdr>
            <w:top w:val="none" w:sz="0" w:space="0" w:color="auto"/>
            <w:left w:val="none" w:sz="0" w:space="0" w:color="auto"/>
            <w:bottom w:val="none" w:sz="0" w:space="0" w:color="auto"/>
            <w:right w:val="none" w:sz="0" w:space="0" w:color="auto"/>
          </w:divBdr>
        </w:div>
        <w:div w:id="122502951">
          <w:marLeft w:val="640"/>
          <w:marRight w:val="0"/>
          <w:marTop w:val="0"/>
          <w:marBottom w:val="0"/>
          <w:divBdr>
            <w:top w:val="none" w:sz="0" w:space="0" w:color="auto"/>
            <w:left w:val="none" w:sz="0" w:space="0" w:color="auto"/>
            <w:bottom w:val="none" w:sz="0" w:space="0" w:color="auto"/>
            <w:right w:val="none" w:sz="0" w:space="0" w:color="auto"/>
          </w:divBdr>
        </w:div>
        <w:div w:id="155074192">
          <w:marLeft w:val="640"/>
          <w:marRight w:val="0"/>
          <w:marTop w:val="0"/>
          <w:marBottom w:val="0"/>
          <w:divBdr>
            <w:top w:val="none" w:sz="0" w:space="0" w:color="auto"/>
            <w:left w:val="none" w:sz="0" w:space="0" w:color="auto"/>
            <w:bottom w:val="none" w:sz="0" w:space="0" w:color="auto"/>
            <w:right w:val="none" w:sz="0" w:space="0" w:color="auto"/>
          </w:divBdr>
        </w:div>
        <w:div w:id="387612207">
          <w:marLeft w:val="640"/>
          <w:marRight w:val="0"/>
          <w:marTop w:val="0"/>
          <w:marBottom w:val="0"/>
          <w:divBdr>
            <w:top w:val="none" w:sz="0" w:space="0" w:color="auto"/>
            <w:left w:val="none" w:sz="0" w:space="0" w:color="auto"/>
            <w:bottom w:val="none" w:sz="0" w:space="0" w:color="auto"/>
            <w:right w:val="none" w:sz="0" w:space="0" w:color="auto"/>
          </w:divBdr>
        </w:div>
        <w:div w:id="50883492">
          <w:marLeft w:val="640"/>
          <w:marRight w:val="0"/>
          <w:marTop w:val="0"/>
          <w:marBottom w:val="0"/>
          <w:divBdr>
            <w:top w:val="none" w:sz="0" w:space="0" w:color="auto"/>
            <w:left w:val="none" w:sz="0" w:space="0" w:color="auto"/>
            <w:bottom w:val="none" w:sz="0" w:space="0" w:color="auto"/>
            <w:right w:val="none" w:sz="0" w:space="0" w:color="auto"/>
          </w:divBdr>
        </w:div>
        <w:div w:id="1842426342">
          <w:marLeft w:val="640"/>
          <w:marRight w:val="0"/>
          <w:marTop w:val="0"/>
          <w:marBottom w:val="0"/>
          <w:divBdr>
            <w:top w:val="none" w:sz="0" w:space="0" w:color="auto"/>
            <w:left w:val="none" w:sz="0" w:space="0" w:color="auto"/>
            <w:bottom w:val="none" w:sz="0" w:space="0" w:color="auto"/>
            <w:right w:val="none" w:sz="0" w:space="0" w:color="auto"/>
          </w:divBdr>
        </w:div>
        <w:div w:id="1638300180">
          <w:marLeft w:val="640"/>
          <w:marRight w:val="0"/>
          <w:marTop w:val="0"/>
          <w:marBottom w:val="0"/>
          <w:divBdr>
            <w:top w:val="none" w:sz="0" w:space="0" w:color="auto"/>
            <w:left w:val="none" w:sz="0" w:space="0" w:color="auto"/>
            <w:bottom w:val="none" w:sz="0" w:space="0" w:color="auto"/>
            <w:right w:val="none" w:sz="0" w:space="0" w:color="auto"/>
          </w:divBdr>
        </w:div>
        <w:div w:id="1138036988">
          <w:marLeft w:val="640"/>
          <w:marRight w:val="0"/>
          <w:marTop w:val="0"/>
          <w:marBottom w:val="0"/>
          <w:divBdr>
            <w:top w:val="none" w:sz="0" w:space="0" w:color="auto"/>
            <w:left w:val="none" w:sz="0" w:space="0" w:color="auto"/>
            <w:bottom w:val="none" w:sz="0" w:space="0" w:color="auto"/>
            <w:right w:val="none" w:sz="0" w:space="0" w:color="auto"/>
          </w:divBdr>
        </w:div>
        <w:div w:id="1202285988">
          <w:marLeft w:val="640"/>
          <w:marRight w:val="0"/>
          <w:marTop w:val="0"/>
          <w:marBottom w:val="0"/>
          <w:divBdr>
            <w:top w:val="none" w:sz="0" w:space="0" w:color="auto"/>
            <w:left w:val="none" w:sz="0" w:space="0" w:color="auto"/>
            <w:bottom w:val="none" w:sz="0" w:space="0" w:color="auto"/>
            <w:right w:val="none" w:sz="0" w:space="0" w:color="auto"/>
          </w:divBdr>
        </w:div>
        <w:div w:id="1815415946">
          <w:marLeft w:val="640"/>
          <w:marRight w:val="0"/>
          <w:marTop w:val="0"/>
          <w:marBottom w:val="0"/>
          <w:divBdr>
            <w:top w:val="none" w:sz="0" w:space="0" w:color="auto"/>
            <w:left w:val="none" w:sz="0" w:space="0" w:color="auto"/>
            <w:bottom w:val="none" w:sz="0" w:space="0" w:color="auto"/>
            <w:right w:val="none" w:sz="0" w:space="0" w:color="auto"/>
          </w:divBdr>
        </w:div>
        <w:div w:id="487094210">
          <w:marLeft w:val="640"/>
          <w:marRight w:val="0"/>
          <w:marTop w:val="0"/>
          <w:marBottom w:val="0"/>
          <w:divBdr>
            <w:top w:val="none" w:sz="0" w:space="0" w:color="auto"/>
            <w:left w:val="none" w:sz="0" w:space="0" w:color="auto"/>
            <w:bottom w:val="none" w:sz="0" w:space="0" w:color="auto"/>
            <w:right w:val="none" w:sz="0" w:space="0" w:color="auto"/>
          </w:divBdr>
        </w:div>
        <w:div w:id="1112897370">
          <w:marLeft w:val="640"/>
          <w:marRight w:val="0"/>
          <w:marTop w:val="0"/>
          <w:marBottom w:val="0"/>
          <w:divBdr>
            <w:top w:val="none" w:sz="0" w:space="0" w:color="auto"/>
            <w:left w:val="none" w:sz="0" w:space="0" w:color="auto"/>
            <w:bottom w:val="none" w:sz="0" w:space="0" w:color="auto"/>
            <w:right w:val="none" w:sz="0" w:space="0" w:color="auto"/>
          </w:divBdr>
        </w:div>
        <w:div w:id="982271624">
          <w:marLeft w:val="640"/>
          <w:marRight w:val="0"/>
          <w:marTop w:val="0"/>
          <w:marBottom w:val="0"/>
          <w:divBdr>
            <w:top w:val="none" w:sz="0" w:space="0" w:color="auto"/>
            <w:left w:val="none" w:sz="0" w:space="0" w:color="auto"/>
            <w:bottom w:val="none" w:sz="0" w:space="0" w:color="auto"/>
            <w:right w:val="none" w:sz="0" w:space="0" w:color="auto"/>
          </w:divBdr>
        </w:div>
        <w:div w:id="2009290603">
          <w:marLeft w:val="640"/>
          <w:marRight w:val="0"/>
          <w:marTop w:val="0"/>
          <w:marBottom w:val="0"/>
          <w:divBdr>
            <w:top w:val="none" w:sz="0" w:space="0" w:color="auto"/>
            <w:left w:val="none" w:sz="0" w:space="0" w:color="auto"/>
            <w:bottom w:val="none" w:sz="0" w:space="0" w:color="auto"/>
            <w:right w:val="none" w:sz="0" w:space="0" w:color="auto"/>
          </w:divBdr>
        </w:div>
        <w:div w:id="183128855">
          <w:marLeft w:val="640"/>
          <w:marRight w:val="0"/>
          <w:marTop w:val="0"/>
          <w:marBottom w:val="0"/>
          <w:divBdr>
            <w:top w:val="none" w:sz="0" w:space="0" w:color="auto"/>
            <w:left w:val="none" w:sz="0" w:space="0" w:color="auto"/>
            <w:bottom w:val="none" w:sz="0" w:space="0" w:color="auto"/>
            <w:right w:val="none" w:sz="0" w:space="0" w:color="auto"/>
          </w:divBdr>
        </w:div>
        <w:div w:id="387387460">
          <w:marLeft w:val="640"/>
          <w:marRight w:val="0"/>
          <w:marTop w:val="0"/>
          <w:marBottom w:val="0"/>
          <w:divBdr>
            <w:top w:val="none" w:sz="0" w:space="0" w:color="auto"/>
            <w:left w:val="none" w:sz="0" w:space="0" w:color="auto"/>
            <w:bottom w:val="none" w:sz="0" w:space="0" w:color="auto"/>
            <w:right w:val="none" w:sz="0" w:space="0" w:color="auto"/>
          </w:divBdr>
        </w:div>
        <w:div w:id="1280186476">
          <w:marLeft w:val="640"/>
          <w:marRight w:val="0"/>
          <w:marTop w:val="0"/>
          <w:marBottom w:val="0"/>
          <w:divBdr>
            <w:top w:val="none" w:sz="0" w:space="0" w:color="auto"/>
            <w:left w:val="none" w:sz="0" w:space="0" w:color="auto"/>
            <w:bottom w:val="none" w:sz="0" w:space="0" w:color="auto"/>
            <w:right w:val="none" w:sz="0" w:space="0" w:color="auto"/>
          </w:divBdr>
        </w:div>
        <w:div w:id="125783984">
          <w:marLeft w:val="640"/>
          <w:marRight w:val="0"/>
          <w:marTop w:val="0"/>
          <w:marBottom w:val="0"/>
          <w:divBdr>
            <w:top w:val="none" w:sz="0" w:space="0" w:color="auto"/>
            <w:left w:val="none" w:sz="0" w:space="0" w:color="auto"/>
            <w:bottom w:val="none" w:sz="0" w:space="0" w:color="auto"/>
            <w:right w:val="none" w:sz="0" w:space="0" w:color="auto"/>
          </w:divBdr>
        </w:div>
        <w:div w:id="1763912661">
          <w:marLeft w:val="640"/>
          <w:marRight w:val="0"/>
          <w:marTop w:val="0"/>
          <w:marBottom w:val="0"/>
          <w:divBdr>
            <w:top w:val="none" w:sz="0" w:space="0" w:color="auto"/>
            <w:left w:val="none" w:sz="0" w:space="0" w:color="auto"/>
            <w:bottom w:val="none" w:sz="0" w:space="0" w:color="auto"/>
            <w:right w:val="none" w:sz="0" w:space="0" w:color="auto"/>
          </w:divBdr>
        </w:div>
        <w:div w:id="2011250608">
          <w:marLeft w:val="640"/>
          <w:marRight w:val="0"/>
          <w:marTop w:val="0"/>
          <w:marBottom w:val="0"/>
          <w:divBdr>
            <w:top w:val="none" w:sz="0" w:space="0" w:color="auto"/>
            <w:left w:val="none" w:sz="0" w:space="0" w:color="auto"/>
            <w:bottom w:val="none" w:sz="0" w:space="0" w:color="auto"/>
            <w:right w:val="none" w:sz="0" w:space="0" w:color="auto"/>
          </w:divBdr>
        </w:div>
        <w:div w:id="1010183258">
          <w:marLeft w:val="640"/>
          <w:marRight w:val="0"/>
          <w:marTop w:val="0"/>
          <w:marBottom w:val="0"/>
          <w:divBdr>
            <w:top w:val="none" w:sz="0" w:space="0" w:color="auto"/>
            <w:left w:val="none" w:sz="0" w:space="0" w:color="auto"/>
            <w:bottom w:val="none" w:sz="0" w:space="0" w:color="auto"/>
            <w:right w:val="none" w:sz="0" w:space="0" w:color="auto"/>
          </w:divBdr>
        </w:div>
        <w:div w:id="1299338912">
          <w:marLeft w:val="640"/>
          <w:marRight w:val="0"/>
          <w:marTop w:val="0"/>
          <w:marBottom w:val="0"/>
          <w:divBdr>
            <w:top w:val="none" w:sz="0" w:space="0" w:color="auto"/>
            <w:left w:val="none" w:sz="0" w:space="0" w:color="auto"/>
            <w:bottom w:val="none" w:sz="0" w:space="0" w:color="auto"/>
            <w:right w:val="none" w:sz="0" w:space="0" w:color="auto"/>
          </w:divBdr>
        </w:div>
        <w:div w:id="306708626">
          <w:marLeft w:val="640"/>
          <w:marRight w:val="0"/>
          <w:marTop w:val="0"/>
          <w:marBottom w:val="0"/>
          <w:divBdr>
            <w:top w:val="none" w:sz="0" w:space="0" w:color="auto"/>
            <w:left w:val="none" w:sz="0" w:space="0" w:color="auto"/>
            <w:bottom w:val="none" w:sz="0" w:space="0" w:color="auto"/>
            <w:right w:val="none" w:sz="0" w:space="0" w:color="auto"/>
          </w:divBdr>
        </w:div>
        <w:div w:id="823084175">
          <w:marLeft w:val="640"/>
          <w:marRight w:val="0"/>
          <w:marTop w:val="0"/>
          <w:marBottom w:val="0"/>
          <w:divBdr>
            <w:top w:val="none" w:sz="0" w:space="0" w:color="auto"/>
            <w:left w:val="none" w:sz="0" w:space="0" w:color="auto"/>
            <w:bottom w:val="none" w:sz="0" w:space="0" w:color="auto"/>
            <w:right w:val="none" w:sz="0" w:space="0" w:color="auto"/>
          </w:divBdr>
        </w:div>
      </w:divsChild>
    </w:div>
    <w:div w:id="1610772661">
      <w:bodyDiv w:val="1"/>
      <w:marLeft w:val="0"/>
      <w:marRight w:val="0"/>
      <w:marTop w:val="0"/>
      <w:marBottom w:val="0"/>
      <w:divBdr>
        <w:top w:val="none" w:sz="0" w:space="0" w:color="auto"/>
        <w:left w:val="none" w:sz="0" w:space="0" w:color="auto"/>
        <w:bottom w:val="none" w:sz="0" w:space="0" w:color="auto"/>
        <w:right w:val="none" w:sz="0" w:space="0" w:color="auto"/>
      </w:divBdr>
    </w:div>
    <w:div w:id="1613781756">
      <w:bodyDiv w:val="1"/>
      <w:marLeft w:val="0"/>
      <w:marRight w:val="0"/>
      <w:marTop w:val="0"/>
      <w:marBottom w:val="0"/>
      <w:divBdr>
        <w:top w:val="none" w:sz="0" w:space="0" w:color="auto"/>
        <w:left w:val="none" w:sz="0" w:space="0" w:color="auto"/>
        <w:bottom w:val="none" w:sz="0" w:space="0" w:color="auto"/>
        <w:right w:val="none" w:sz="0" w:space="0" w:color="auto"/>
      </w:divBdr>
      <w:divsChild>
        <w:div w:id="672998026">
          <w:marLeft w:val="480"/>
          <w:marRight w:val="0"/>
          <w:marTop w:val="0"/>
          <w:marBottom w:val="0"/>
          <w:divBdr>
            <w:top w:val="none" w:sz="0" w:space="0" w:color="auto"/>
            <w:left w:val="none" w:sz="0" w:space="0" w:color="auto"/>
            <w:bottom w:val="none" w:sz="0" w:space="0" w:color="auto"/>
            <w:right w:val="none" w:sz="0" w:space="0" w:color="auto"/>
          </w:divBdr>
        </w:div>
        <w:div w:id="1195267059">
          <w:marLeft w:val="480"/>
          <w:marRight w:val="0"/>
          <w:marTop w:val="0"/>
          <w:marBottom w:val="0"/>
          <w:divBdr>
            <w:top w:val="none" w:sz="0" w:space="0" w:color="auto"/>
            <w:left w:val="none" w:sz="0" w:space="0" w:color="auto"/>
            <w:bottom w:val="none" w:sz="0" w:space="0" w:color="auto"/>
            <w:right w:val="none" w:sz="0" w:space="0" w:color="auto"/>
          </w:divBdr>
        </w:div>
        <w:div w:id="1941571627">
          <w:marLeft w:val="480"/>
          <w:marRight w:val="0"/>
          <w:marTop w:val="0"/>
          <w:marBottom w:val="0"/>
          <w:divBdr>
            <w:top w:val="none" w:sz="0" w:space="0" w:color="auto"/>
            <w:left w:val="none" w:sz="0" w:space="0" w:color="auto"/>
            <w:bottom w:val="none" w:sz="0" w:space="0" w:color="auto"/>
            <w:right w:val="none" w:sz="0" w:space="0" w:color="auto"/>
          </w:divBdr>
        </w:div>
        <w:div w:id="133065185">
          <w:marLeft w:val="480"/>
          <w:marRight w:val="0"/>
          <w:marTop w:val="0"/>
          <w:marBottom w:val="0"/>
          <w:divBdr>
            <w:top w:val="none" w:sz="0" w:space="0" w:color="auto"/>
            <w:left w:val="none" w:sz="0" w:space="0" w:color="auto"/>
            <w:bottom w:val="none" w:sz="0" w:space="0" w:color="auto"/>
            <w:right w:val="none" w:sz="0" w:space="0" w:color="auto"/>
          </w:divBdr>
        </w:div>
        <w:div w:id="245847370">
          <w:marLeft w:val="480"/>
          <w:marRight w:val="0"/>
          <w:marTop w:val="0"/>
          <w:marBottom w:val="0"/>
          <w:divBdr>
            <w:top w:val="none" w:sz="0" w:space="0" w:color="auto"/>
            <w:left w:val="none" w:sz="0" w:space="0" w:color="auto"/>
            <w:bottom w:val="none" w:sz="0" w:space="0" w:color="auto"/>
            <w:right w:val="none" w:sz="0" w:space="0" w:color="auto"/>
          </w:divBdr>
        </w:div>
        <w:div w:id="639185849">
          <w:marLeft w:val="480"/>
          <w:marRight w:val="0"/>
          <w:marTop w:val="0"/>
          <w:marBottom w:val="0"/>
          <w:divBdr>
            <w:top w:val="none" w:sz="0" w:space="0" w:color="auto"/>
            <w:left w:val="none" w:sz="0" w:space="0" w:color="auto"/>
            <w:bottom w:val="none" w:sz="0" w:space="0" w:color="auto"/>
            <w:right w:val="none" w:sz="0" w:space="0" w:color="auto"/>
          </w:divBdr>
        </w:div>
        <w:div w:id="1662730432">
          <w:marLeft w:val="480"/>
          <w:marRight w:val="0"/>
          <w:marTop w:val="0"/>
          <w:marBottom w:val="0"/>
          <w:divBdr>
            <w:top w:val="none" w:sz="0" w:space="0" w:color="auto"/>
            <w:left w:val="none" w:sz="0" w:space="0" w:color="auto"/>
            <w:bottom w:val="none" w:sz="0" w:space="0" w:color="auto"/>
            <w:right w:val="none" w:sz="0" w:space="0" w:color="auto"/>
          </w:divBdr>
        </w:div>
        <w:div w:id="486479332">
          <w:marLeft w:val="480"/>
          <w:marRight w:val="0"/>
          <w:marTop w:val="0"/>
          <w:marBottom w:val="0"/>
          <w:divBdr>
            <w:top w:val="none" w:sz="0" w:space="0" w:color="auto"/>
            <w:left w:val="none" w:sz="0" w:space="0" w:color="auto"/>
            <w:bottom w:val="none" w:sz="0" w:space="0" w:color="auto"/>
            <w:right w:val="none" w:sz="0" w:space="0" w:color="auto"/>
          </w:divBdr>
        </w:div>
        <w:div w:id="184098007">
          <w:marLeft w:val="480"/>
          <w:marRight w:val="0"/>
          <w:marTop w:val="0"/>
          <w:marBottom w:val="0"/>
          <w:divBdr>
            <w:top w:val="none" w:sz="0" w:space="0" w:color="auto"/>
            <w:left w:val="none" w:sz="0" w:space="0" w:color="auto"/>
            <w:bottom w:val="none" w:sz="0" w:space="0" w:color="auto"/>
            <w:right w:val="none" w:sz="0" w:space="0" w:color="auto"/>
          </w:divBdr>
        </w:div>
        <w:div w:id="1583644658">
          <w:marLeft w:val="480"/>
          <w:marRight w:val="0"/>
          <w:marTop w:val="0"/>
          <w:marBottom w:val="0"/>
          <w:divBdr>
            <w:top w:val="none" w:sz="0" w:space="0" w:color="auto"/>
            <w:left w:val="none" w:sz="0" w:space="0" w:color="auto"/>
            <w:bottom w:val="none" w:sz="0" w:space="0" w:color="auto"/>
            <w:right w:val="none" w:sz="0" w:space="0" w:color="auto"/>
          </w:divBdr>
        </w:div>
        <w:div w:id="1062405022">
          <w:marLeft w:val="480"/>
          <w:marRight w:val="0"/>
          <w:marTop w:val="0"/>
          <w:marBottom w:val="0"/>
          <w:divBdr>
            <w:top w:val="none" w:sz="0" w:space="0" w:color="auto"/>
            <w:left w:val="none" w:sz="0" w:space="0" w:color="auto"/>
            <w:bottom w:val="none" w:sz="0" w:space="0" w:color="auto"/>
            <w:right w:val="none" w:sz="0" w:space="0" w:color="auto"/>
          </w:divBdr>
        </w:div>
        <w:div w:id="971406892">
          <w:marLeft w:val="480"/>
          <w:marRight w:val="0"/>
          <w:marTop w:val="0"/>
          <w:marBottom w:val="0"/>
          <w:divBdr>
            <w:top w:val="none" w:sz="0" w:space="0" w:color="auto"/>
            <w:left w:val="none" w:sz="0" w:space="0" w:color="auto"/>
            <w:bottom w:val="none" w:sz="0" w:space="0" w:color="auto"/>
            <w:right w:val="none" w:sz="0" w:space="0" w:color="auto"/>
          </w:divBdr>
        </w:div>
        <w:div w:id="1202207817">
          <w:marLeft w:val="480"/>
          <w:marRight w:val="0"/>
          <w:marTop w:val="0"/>
          <w:marBottom w:val="0"/>
          <w:divBdr>
            <w:top w:val="none" w:sz="0" w:space="0" w:color="auto"/>
            <w:left w:val="none" w:sz="0" w:space="0" w:color="auto"/>
            <w:bottom w:val="none" w:sz="0" w:space="0" w:color="auto"/>
            <w:right w:val="none" w:sz="0" w:space="0" w:color="auto"/>
          </w:divBdr>
        </w:div>
        <w:div w:id="1519730506">
          <w:marLeft w:val="480"/>
          <w:marRight w:val="0"/>
          <w:marTop w:val="0"/>
          <w:marBottom w:val="0"/>
          <w:divBdr>
            <w:top w:val="none" w:sz="0" w:space="0" w:color="auto"/>
            <w:left w:val="none" w:sz="0" w:space="0" w:color="auto"/>
            <w:bottom w:val="none" w:sz="0" w:space="0" w:color="auto"/>
            <w:right w:val="none" w:sz="0" w:space="0" w:color="auto"/>
          </w:divBdr>
        </w:div>
        <w:div w:id="904413002">
          <w:marLeft w:val="480"/>
          <w:marRight w:val="0"/>
          <w:marTop w:val="0"/>
          <w:marBottom w:val="0"/>
          <w:divBdr>
            <w:top w:val="none" w:sz="0" w:space="0" w:color="auto"/>
            <w:left w:val="none" w:sz="0" w:space="0" w:color="auto"/>
            <w:bottom w:val="none" w:sz="0" w:space="0" w:color="auto"/>
            <w:right w:val="none" w:sz="0" w:space="0" w:color="auto"/>
          </w:divBdr>
        </w:div>
        <w:div w:id="710153650">
          <w:marLeft w:val="480"/>
          <w:marRight w:val="0"/>
          <w:marTop w:val="0"/>
          <w:marBottom w:val="0"/>
          <w:divBdr>
            <w:top w:val="none" w:sz="0" w:space="0" w:color="auto"/>
            <w:left w:val="none" w:sz="0" w:space="0" w:color="auto"/>
            <w:bottom w:val="none" w:sz="0" w:space="0" w:color="auto"/>
            <w:right w:val="none" w:sz="0" w:space="0" w:color="auto"/>
          </w:divBdr>
        </w:div>
        <w:div w:id="1692223083">
          <w:marLeft w:val="480"/>
          <w:marRight w:val="0"/>
          <w:marTop w:val="0"/>
          <w:marBottom w:val="0"/>
          <w:divBdr>
            <w:top w:val="none" w:sz="0" w:space="0" w:color="auto"/>
            <w:left w:val="none" w:sz="0" w:space="0" w:color="auto"/>
            <w:bottom w:val="none" w:sz="0" w:space="0" w:color="auto"/>
            <w:right w:val="none" w:sz="0" w:space="0" w:color="auto"/>
          </w:divBdr>
        </w:div>
        <w:div w:id="1171213747">
          <w:marLeft w:val="480"/>
          <w:marRight w:val="0"/>
          <w:marTop w:val="0"/>
          <w:marBottom w:val="0"/>
          <w:divBdr>
            <w:top w:val="none" w:sz="0" w:space="0" w:color="auto"/>
            <w:left w:val="none" w:sz="0" w:space="0" w:color="auto"/>
            <w:bottom w:val="none" w:sz="0" w:space="0" w:color="auto"/>
            <w:right w:val="none" w:sz="0" w:space="0" w:color="auto"/>
          </w:divBdr>
        </w:div>
        <w:div w:id="103113293">
          <w:marLeft w:val="480"/>
          <w:marRight w:val="0"/>
          <w:marTop w:val="0"/>
          <w:marBottom w:val="0"/>
          <w:divBdr>
            <w:top w:val="none" w:sz="0" w:space="0" w:color="auto"/>
            <w:left w:val="none" w:sz="0" w:space="0" w:color="auto"/>
            <w:bottom w:val="none" w:sz="0" w:space="0" w:color="auto"/>
            <w:right w:val="none" w:sz="0" w:space="0" w:color="auto"/>
          </w:divBdr>
        </w:div>
        <w:div w:id="696001303">
          <w:marLeft w:val="480"/>
          <w:marRight w:val="0"/>
          <w:marTop w:val="0"/>
          <w:marBottom w:val="0"/>
          <w:divBdr>
            <w:top w:val="none" w:sz="0" w:space="0" w:color="auto"/>
            <w:left w:val="none" w:sz="0" w:space="0" w:color="auto"/>
            <w:bottom w:val="none" w:sz="0" w:space="0" w:color="auto"/>
            <w:right w:val="none" w:sz="0" w:space="0" w:color="auto"/>
          </w:divBdr>
        </w:div>
        <w:div w:id="246698470">
          <w:marLeft w:val="480"/>
          <w:marRight w:val="0"/>
          <w:marTop w:val="0"/>
          <w:marBottom w:val="0"/>
          <w:divBdr>
            <w:top w:val="none" w:sz="0" w:space="0" w:color="auto"/>
            <w:left w:val="none" w:sz="0" w:space="0" w:color="auto"/>
            <w:bottom w:val="none" w:sz="0" w:space="0" w:color="auto"/>
            <w:right w:val="none" w:sz="0" w:space="0" w:color="auto"/>
          </w:divBdr>
        </w:div>
        <w:div w:id="1988318745">
          <w:marLeft w:val="480"/>
          <w:marRight w:val="0"/>
          <w:marTop w:val="0"/>
          <w:marBottom w:val="0"/>
          <w:divBdr>
            <w:top w:val="none" w:sz="0" w:space="0" w:color="auto"/>
            <w:left w:val="none" w:sz="0" w:space="0" w:color="auto"/>
            <w:bottom w:val="none" w:sz="0" w:space="0" w:color="auto"/>
            <w:right w:val="none" w:sz="0" w:space="0" w:color="auto"/>
          </w:divBdr>
        </w:div>
        <w:div w:id="720634169">
          <w:marLeft w:val="480"/>
          <w:marRight w:val="0"/>
          <w:marTop w:val="0"/>
          <w:marBottom w:val="0"/>
          <w:divBdr>
            <w:top w:val="none" w:sz="0" w:space="0" w:color="auto"/>
            <w:left w:val="none" w:sz="0" w:space="0" w:color="auto"/>
            <w:bottom w:val="none" w:sz="0" w:space="0" w:color="auto"/>
            <w:right w:val="none" w:sz="0" w:space="0" w:color="auto"/>
          </w:divBdr>
        </w:div>
        <w:div w:id="124007256">
          <w:marLeft w:val="480"/>
          <w:marRight w:val="0"/>
          <w:marTop w:val="0"/>
          <w:marBottom w:val="0"/>
          <w:divBdr>
            <w:top w:val="none" w:sz="0" w:space="0" w:color="auto"/>
            <w:left w:val="none" w:sz="0" w:space="0" w:color="auto"/>
            <w:bottom w:val="none" w:sz="0" w:space="0" w:color="auto"/>
            <w:right w:val="none" w:sz="0" w:space="0" w:color="auto"/>
          </w:divBdr>
        </w:div>
        <w:div w:id="1216503596">
          <w:marLeft w:val="480"/>
          <w:marRight w:val="0"/>
          <w:marTop w:val="0"/>
          <w:marBottom w:val="0"/>
          <w:divBdr>
            <w:top w:val="none" w:sz="0" w:space="0" w:color="auto"/>
            <w:left w:val="none" w:sz="0" w:space="0" w:color="auto"/>
            <w:bottom w:val="none" w:sz="0" w:space="0" w:color="auto"/>
            <w:right w:val="none" w:sz="0" w:space="0" w:color="auto"/>
          </w:divBdr>
        </w:div>
        <w:div w:id="1823497115">
          <w:marLeft w:val="480"/>
          <w:marRight w:val="0"/>
          <w:marTop w:val="0"/>
          <w:marBottom w:val="0"/>
          <w:divBdr>
            <w:top w:val="none" w:sz="0" w:space="0" w:color="auto"/>
            <w:left w:val="none" w:sz="0" w:space="0" w:color="auto"/>
            <w:bottom w:val="none" w:sz="0" w:space="0" w:color="auto"/>
            <w:right w:val="none" w:sz="0" w:space="0" w:color="auto"/>
          </w:divBdr>
        </w:div>
        <w:div w:id="1544294616">
          <w:marLeft w:val="480"/>
          <w:marRight w:val="0"/>
          <w:marTop w:val="0"/>
          <w:marBottom w:val="0"/>
          <w:divBdr>
            <w:top w:val="none" w:sz="0" w:space="0" w:color="auto"/>
            <w:left w:val="none" w:sz="0" w:space="0" w:color="auto"/>
            <w:bottom w:val="none" w:sz="0" w:space="0" w:color="auto"/>
            <w:right w:val="none" w:sz="0" w:space="0" w:color="auto"/>
          </w:divBdr>
        </w:div>
        <w:div w:id="32972181">
          <w:marLeft w:val="480"/>
          <w:marRight w:val="0"/>
          <w:marTop w:val="0"/>
          <w:marBottom w:val="0"/>
          <w:divBdr>
            <w:top w:val="none" w:sz="0" w:space="0" w:color="auto"/>
            <w:left w:val="none" w:sz="0" w:space="0" w:color="auto"/>
            <w:bottom w:val="none" w:sz="0" w:space="0" w:color="auto"/>
            <w:right w:val="none" w:sz="0" w:space="0" w:color="auto"/>
          </w:divBdr>
        </w:div>
        <w:div w:id="1930308521">
          <w:marLeft w:val="480"/>
          <w:marRight w:val="0"/>
          <w:marTop w:val="0"/>
          <w:marBottom w:val="0"/>
          <w:divBdr>
            <w:top w:val="none" w:sz="0" w:space="0" w:color="auto"/>
            <w:left w:val="none" w:sz="0" w:space="0" w:color="auto"/>
            <w:bottom w:val="none" w:sz="0" w:space="0" w:color="auto"/>
            <w:right w:val="none" w:sz="0" w:space="0" w:color="auto"/>
          </w:divBdr>
        </w:div>
        <w:div w:id="1207065967">
          <w:marLeft w:val="480"/>
          <w:marRight w:val="0"/>
          <w:marTop w:val="0"/>
          <w:marBottom w:val="0"/>
          <w:divBdr>
            <w:top w:val="none" w:sz="0" w:space="0" w:color="auto"/>
            <w:left w:val="none" w:sz="0" w:space="0" w:color="auto"/>
            <w:bottom w:val="none" w:sz="0" w:space="0" w:color="auto"/>
            <w:right w:val="none" w:sz="0" w:space="0" w:color="auto"/>
          </w:divBdr>
        </w:div>
        <w:div w:id="920677210">
          <w:marLeft w:val="480"/>
          <w:marRight w:val="0"/>
          <w:marTop w:val="0"/>
          <w:marBottom w:val="0"/>
          <w:divBdr>
            <w:top w:val="none" w:sz="0" w:space="0" w:color="auto"/>
            <w:left w:val="none" w:sz="0" w:space="0" w:color="auto"/>
            <w:bottom w:val="none" w:sz="0" w:space="0" w:color="auto"/>
            <w:right w:val="none" w:sz="0" w:space="0" w:color="auto"/>
          </w:divBdr>
        </w:div>
        <w:div w:id="105972620">
          <w:marLeft w:val="480"/>
          <w:marRight w:val="0"/>
          <w:marTop w:val="0"/>
          <w:marBottom w:val="0"/>
          <w:divBdr>
            <w:top w:val="none" w:sz="0" w:space="0" w:color="auto"/>
            <w:left w:val="none" w:sz="0" w:space="0" w:color="auto"/>
            <w:bottom w:val="none" w:sz="0" w:space="0" w:color="auto"/>
            <w:right w:val="none" w:sz="0" w:space="0" w:color="auto"/>
          </w:divBdr>
        </w:div>
        <w:div w:id="262419380">
          <w:marLeft w:val="480"/>
          <w:marRight w:val="0"/>
          <w:marTop w:val="0"/>
          <w:marBottom w:val="0"/>
          <w:divBdr>
            <w:top w:val="none" w:sz="0" w:space="0" w:color="auto"/>
            <w:left w:val="none" w:sz="0" w:space="0" w:color="auto"/>
            <w:bottom w:val="none" w:sz="0" w:space="0" w:color="auto"/>
            <w:right w:val="none" w:sz="0" w:space="0" w:color="auto"/>
          </w:divBdr>
        </w:div>
        <w:div w:id="1455171861">
          <w:marLeft w:val="480"/>
          <w:marRight w:val="0"/>
          <w:marTop w:val="0"/>
          <w:marBottom w:val="0"/>
          <w:divBdr>
            <w:top w:val="none" w:sz="0" w:space="0" w:color="auto"/>
            <w:left w:val="none" w:sz="0" w:space="0" w:color="auto"/>
            <w:bottom w:val="none" w:sz="0" w:space="0" w:color="auto"/>
            <w:right w:val="none" w:sz="0" w:space="0" w:color="auto"/>
          </w:divBdr>
        </w:div>
        <w:div w:id="1998802735">
          <w:marLeft w:val="480"/>
          <w:marRight w:val="0"/>
          <w:marTop w:val="0"/>
          <w:marBottom w:val="0"/>
          <w:divBdr>
            <w:top w:val="none" w:sz="0" w:space="0" w:color="auto"/>
            <w:left w:val="none" w:sz="0" w:space="0" w:color="auto"/>
            <w:bottom w:val="none" w:sz="0" w:space="0" w:color="auto"/>
            <w:right w:val="none" w:sz="0" w:space="0" w:color="auto"/>
          </w:divBdr>
        </w:div>
        <w:div w:id="1621305770">
          <w:marLeft w:val="480"/>
          <w:marRight w:val="0"/>
          <w:marTop w:val="0"/>
          <w:marBottom w:val="0"/>
          <w:divBdr>
            <w:top w:val="none" w:sz="0" w:space="0" w:color="auto"/>
            <w:left w:val="none" w:sz="0" w:space="0" w:color="auto"/>
            <w:bottom w:val="none" w:sz="0" w:space="0" w:color="auto"/>
            <w:right w:val="none" w:sz="0" w:space="0" w:color="auto"/>
          </w:divBdr>
        </w:div>
        <w:div w:id="1046610055">
          <w:marLeft w:val="480"/>
          <w:marRight w:val="0"/>
          <w:marTop w:val="0"/>
          <w:marBottom w:val="0"/>
          <w:divBdr>
            <w:top w:val="none" w:sz="0" w:space="0" w:color="auto"/>
            <w:left w:val="none" w:sz="0" w:space="0" w:color="auto"/>
            <w:bottom w:val="none" w:sz="0" w:space="0" w:color="auto"/>
            <w:right w:val="none" w:sz="0" w:space="0" w:color="auto"/>
          </w:divBdr>
        </w:div>
        <w:div w:id="1498423413">
          <w:marLeft w:val="480"/>
          <w:marRight w:val="0"/>
          <w:marTop w:val="0"/>
          <w:marBottom w:val="0"/>
          <w:divBdr>
            <w:top w:val="none" w:sz="0" w:space="0" w:color="auto"/>
            <w:left w:val="none" w:sz="0" w:space="0" w:color="auto"/>
            <w:bottom w:val="none" w:sz="0" w:space="0" w:color="auto"/>
            <w:right w:val="none" w:sz="0" w:space="0" w:color="auto"/>
          </w:divBdr>
        </w:div>
        <w:div w:id="1504006201">
          <w:marLeft w:val="480"/>
          <w:marRight w:val="0"/>
          <w:marTop w:val="0"/>
          <w:marBottom w:val="0"/>
          <w:divBdr>
            <w:top w:val="none" w:sz="0" w:space="0" w:color="auto"/>
            <w:left w:val="none" w:sz="0" w:space="0" w:color="auto"/>
            <w:bottom w:val="none" w:sz="0" w:space="0" w:color="auto"/>
            <w:right w:val="none" w:sz="0" w:space="0" w:color="auto"/>
          </w:divBdr>
        </w:div>
        <w:div w:id="664742546">
          <w:marLeft w:val="480"/>
          <w:marRight w:val="0"/>
          <w:marTop w:val="0"/>
          <w:marBottom w:val="0"/>
          <w:divBdr>
            <w:top w:val="none" w:sz="0" w:space="0" w:color="auto"/>
            <w:left w:val="none" w:sz="0" w:space="0" w:color="auto"/>
            <w:bottom w:val="none" w:sz="0" w:space="0" w:color="auto"/>
            <w:right w:val="none" w:sz="0" w:space="0" w:color="auto"/>
          </w:divBdr>
        </w:div>
        <w:div w:id="1909536670">
          <w:marLeft w:val="480"/>
          <w:marRight w:val="0"/>
          <w:marTop w:val="0"/>
          <w:marBottom w:val="0"/>
          <w:divBdr>
            <w:top w:val="none" w:sz="0" w:space="0" w:color="auto"/>
            <w:left w:val="none" w:sz="0" w:space="0" w:color="auto"/>
            <w:bottom w:val="none" w:sz="0" w:space="0" w:color="auto"/>
            <w:right w:val="none" w:sz="0" w:space="0" w:color="auto"/>
          </w:divBdr>
        </w:div>
        <w:div w:id="1464687308">
          <w:marLeft w:val="480"/>
          <w:marRight w:val="0"/>
          <w:marTop w:val="0"/>
          <w:marBottom w:val="0"/>
          <w:divBdr>
            <w:top w:val="none" w:sz="0" w:space="0" w:color="auto"/>
            <w:left w:val="none" w:sz="0" w:space="0" w:color="auto"/>
            <w:bottom w:val="none" w:sz="0" w:space="0" w:color="auto"/>
            <w:right w:val="none" w:sz="0" w:space="0" w:color="auto"/>
          </w:divBdr>
        </w:div>
        <w:div w:id="1415787321">
          <w:marLeft w:val="480"/>
          <w:marRight w:val="0"/>
          <w:marTop w:val="0"/>
          <w:marBottom w:val="0"/>
          <w:divBdr>
            <w:top w:val="none" w:sz="0" w:space="0" w:color="auto"/>
            <w:left w:val="none" w:sz="0" w:space="0" w:color="auto"/>
            <w:bottom w:val="none" w:sz="0" w:space="0" w:color="auto"/>
            <w:right w:val="none" w:sz="0" w:space="0" w:color="auto"/>
          </w:divBdr>
        </w:div>
        <w:div w:id="1439830084">
          <w:marLeft w:val="480"/>
          <w:marRight w:val="0"/>
          <w:marTop w:val="0"/>
          <w:marBottom w:val="0"/>
          <w:divBdr>
            <w:top w:val="none" w:sz="0" w:space="0" w:color="auto"/>
            <w:left w:val="none" w:sz="0" w:space="0" w:color="auto"/>
            <w:bottom w:val="none" w:sz="0" w:space="0" w:color="auto"/>
            <w:right w:val="none" w:sz="0" w:space="0" w:color="auto"/>
          </w:divBdr>
        </w:div>
        <w:div w:id="970400986">
          <w:marLeft w:val="480"/>
          <w:marRight w:val="0"/>
          <w:marTop w:val="0"/>
          <w:marBottom w:val="0"/>
          <w:divBdr>
            <w:top w:val="none" w:sz="0" w:space="0" w:color="auto"/>
            <w:left w:val="none" w:sz="0" w:space="0" w:color="auto"/>
            <w:bottom w:val="none" w:sz="0" w:space="0" w:color="auto"/>
            <w:right w:val="none" w:sz="0" w:space="0" w:color="auto"/>
          </w:divBdr>
        </w:div>
        <w:div w:id="880553435">
          <w:marLeft w:val="480"/>
          <w:marRight w:val="0"/>
          <w:marTop w:val="0"/>
          <w:marBottom w:val="0"/>
          <w:divBdr>
            <w:top w:val="none" w:sz="0" w:space="0" w:color="auto"/>
            <w:left w:val="none" w:sz="0" w:space="0" w:color="auto"/>
            <w:bottom w:val="none" w:sz="0" w:space="0" w:color="auto"/>
            <w:right w:val="none" w:sz="0" w:space="0" w:color="auto"/>
          </w:divBdr>
        </w:div>
        <w:div w:id="593708751">
          <w:marLeft w:val="480"/>
          <w:marRight w:val="0"/>
          <w:marTop w:val="0"/>
          <w:marBottom w:val="0"/>
          <w:divBdr>
            <w:top w:val="none" w:sz="0" w:space="0" w:color="auto"/>
            <w:left w:val="none" w:sz="0" w:space="0" w:color="auto"/>
            <w:bottom w:val="none" w:sz="0" w:space="0" w:color="auto"/>
            <w:right w:val="none" w:sz="0" w:space="0" w:color="auto"/>
          </w:divBdr>
        </w:div>
        <w:div w:id="46297797">
          <w:marLeft w:val="480"/>
          <w:marRight w:val="0"/>
          <w:marTop w:val="0"/>
          <w:marBottom w:val="0"/>
          <w:divBdr>
            <w:top w:val="none" w:sz="0" w:space="0" w:color="auto"/>
            <w:left w:val="none" w:sz="0" w:space="0" w:color="auto"/>
            <w:bottom w:val="none" w:sz="0" w:space="0" w:color="auto"/>
            <w:right w:val="none" w:sz="0" w:space="0" w:color="auto"/>
          </w:divBdr>
        </w:div>
        <w:div w:id="519971912">
          <w:marLeft w:val="480"/>
          <w:marRight w:val="0"/>
          <w:marTop w:val="0"/>
          <w:marBottom w:val="0"/>
          <w:divBdr>
            <w:top w:val="none" w:sz="0" w:space="0" w:color="auto"/>
            <w:left w:val="none" w:sz="0" w:space="0" w:color="auto"/>
            <w:bottom w:val="none" w:sz="0" w:space="0" w:color="auto"/>
            <w:right w:val="none" w:sz="0" w:space="0" w:color="auto"/>
          </w:divBdr>
        </w:div>
        <w:div w:id="999621592">
          <w:marLeft w:val="480"/>
          <w:marRight w:val="0"/>
          <w:marTop w:val="0"/>
          <w:marBottom w:val="0"/>
          <w:divBdr>
            <w:top w:val="none" w:sz="0" w:space="0" w:color="auto"/>
            <w:left w:val="none" w:sz="0" w:space="0" w:color="auto"/>
            <w:bottom w:val="none" w:sz="0" w:space="0" w:color="auto"/>
            <w:right w:val="none" w:sz="0" w:space="0" w:color="auto"/>
          </w:divBdr>
        </w:div>
        <w:div w:id="145439418">
          <w:marLeft w:val="480"/>
          <w:marRight w:val="0"/>
          <w:marTop w:val="0"/>
          <w:marBottom w:val="0"/>
          <w:divBdr>
            <w:top w:val="none" w:sz="0" w:space="0" w:color="auto"/>
            <w:left w:val="none" w:sz="0" w:space="0" w:color="auto"/>
            <w:bottom w:val="none" w:sz="0" w:space="0" w:color="auto"/>
            <w:right w:val="none" w:sz="0" w:space="0" w:color="auto"/>
          </w:divBdr>
        </w:div>
        <w:div w:id="830024654">
          <w:marLeft w:val="480"/>
          <w:marRight w:val="0"/>
          <w:marTop w:val="0"/>
          <w:marBottom w:val="0"/>
          <w:divBdr>
            <w:top w:val="none" w:sz="0" w:space="0" w:color="auto"/>
            <w:left w:val="none" w:sz="0" w:space="0" w:color="auto"/>
            <w:bottom w:val="none" w:sz="0" w:space="0" w:color="auto"/>
            <w:right w:val="none" w:sz="0" w:space="0" w:color="auto"/>
          </w:divBdr>
        </w:div>
        <w:div w:id="479537595">
          <w:marLeft w:val="480"/>
          <w:marRight w:val="0"/>
          <w:marTop w:val="0"/>
          <w:marBottom w:val="0"/>
          <w:divBdr>
            <w:top w:val="none" w:sz="0" w:space="0" w:color="auto"/>
            <w:left w:val="none" w:sz="0" w:space="0" w:color="auto"/>
            <w:bottom w:val="none" w:sz="0" w:space="0" w:color="auto"/>
            <w:right w:val="none" w:sz="0" w:space="0" w:color="auto"/>
          </w:divBdr>
        </w:div>
        <w:div w:id="1843159186">
          <w:marLeft w:val="480"/>
          <w:marRight w:val="0"/>
          <w:marTop w:val="0"/>
          <w:marBottom w:val="0"/>
          <w:divBdr>
            <w:top w:val="none" w:sz="0" w:space="0" w:color="auto"/>
            <w:left w:val="none" w:sz="0" w:space="0" w:color="auto"/>
            <w:bottom w:val="none" w:sz="0" w:space="0" w:color="auto"/>
            <w:right w:val="none" w:sz="0" w:space="0" w:color="auto"/>
          </w:divBdr>
        </w:div>
        <w:div w:id="858395200">
          <w:marLeft w:val="480"/>
          <w:marRight w:val="0"/>
          <w:marTop w:val="0"/>
          <w:marBottom w:val="0"/>
          <w:divBdr>
            <w:top w:val="none" w:sz="0" w:space="0" w:color="auto"/>
            <w:left w:val="none" w:sz="0" w:space="0" w:color="auto"/>
            <w:bottom w:val="none" w:sz="0" w:space="0" w:color="auto"/>
            <w:right w:val="none" w:sz="0" w:space="0" w:color="auto"/>
          </w:divBdr>
        </w:div>
        <w:div w:id="1757481431">
          <w:marLeft w:val="480"/>
          <w:marRight w:val="0"/>
          <w:marTop w:val="0"/>
          <w:marBottom w:val="0"/>
          <w:divBdr>
            <w:top w:val="none" w:sz="0" w:space="0" w:color="auto"/>
            <w:left w:val="none" w:sz="0" w:space="0" w:color="auto"/>
            <w:bottom w:val="none" w:sz="0" w:space="0" w:color="auto"/>
            <w:right w:val="none" w:sz="0" w:space="0" w:color="auto"/>
          </w:divBdr>
        </w:div>
        <w:div w:id="1897201997">
          <w:marLeft w:val="480"/>
          <w:marRight w:val="0"/>
          <w:marTop w:val="0"/>
          <w:marBottom w:val="0"/>
          <w:divBdr>
            <w:top w:val="none" w:sz="0" w:space="0" w:color="auto"/>
            <w:left w:val="none" w:sz="0" w:space="0" w:color="auto"/>
            <w:bottom w:val="none" w:sz="0" w:space="0" w:color="auto"/>
            <w:right w:val="none" w:sz="0" w:space="0" w:color="auto"/>
          </w:divBdr>
        </w:div>
        <w:div w:id="87583240">
          <w:marLeft w:val="480"/>
          <w:marRight w:val="0"/>
          <w:marTop w:val="0"/>
          <w:marBottom w:val="0"/>
          <w:divBdr>
            <w:top w:val="none" w:sz="0" w:space="0" w:color="auto"/>
            <w:left w:val="none" w:sz="0" w:space="0" w:color="auto"/>
            <w:bottom w:val="none" w:sz="0" w:space="0" w:color="auto"/>
            <w:right w:val="none" w:sz="0" w:space="0" w:color="auto"/>
          </w:divBdr>
        </w:div>
        <w:div w:id="171847447">
          <w:marLeft w:val="480"/>
          <w:marRight w:val="0"/>
          <w:marTop w:val="0"/>
          <w:marBottom w:val="0"/>
          <w:divBdr>
            <w:top w:val="none" w:sz="0" w:space="0" w:color="auto"/>
            <w:left w:val="none" w:sz="0" w:space="0" w:color="auto"/>
            <w:bottom w:val="none" w:sz="0" w:space="0" w:color="auto"/>
            <w:right w:val="none" w:sz="0" w:space="0" w:color="auto"/>
          </w:divBdr>
        </w:div>
        <w:div w:id="191040389">
          <w:marLeft w:val="480"/>
          <w:marRight w:val="0"/>
          <w:marTop w:val="0"/>
          <w:marBottom w:val="0"/>
          <w:divBdr>
            <w:top w:val="none" w:sz="0" w:space="0" w:color="auto"/>
            <w:left w:val="none" w:sz="0" w:space="0" w:color="auto"/>
            <w:bottom w:val="none" w:sz="0" w:space="0" w:color="auto"/>
            <w:right w:val="none" w:sz="0" w:space="0" w:color="auto"/>
          </w:divBdr>
        </w:div>
        <w:div w:id="1325207727">
          <w:marLeft w:val="480"/>
          <w:marRight w:val="0"/>
          <w:marTop w:val="0"/>
          <w:marBottom w:val="0"/>
          <w:divBdr>
            <w:top w:val="none" w:sz="0" w:space="0" w:color="auto"/>
            <w:left w:val="none" w:sz="0" w:space="0" w:color="auto"/>
            <w:bottom w:val="none" w:sz="0" w:space="0" w:color="auto"/>
            <w:right w:val="none" w:sz="0" w:space="0" w:color="auto"/>
          </w:divBdr>
        </w:div>
        <w:div w:id="1433820177">
          <w:marLeft w:val="480"/>
          <w:marRight w:val="0"/>
          <w:marTop w:val="0"/>
          <w:marBottom w:val="0"/>
          <w:divBdr>
            <w:top w:val="none" w:sz="0" w:space="0" w:color="auto"/>
            <w:left w:val="none" w:sz="0" w:space="0" w:color="auto"/>
            <w:bottom w:val="none" w:sz="0" w:space="0" w:color="auto"/>
            <w:right w:val="none" w:sz="0" w:space="0" w:color="auto"/>
          </w:divBdr>
        </w:div>
        <w:div w:id="361593077">
          <w:marLeft w:val="480"/>
          <w:marRight w:val="0"/>
          <w:marTop w:val="0"/>
          <w:marBottom w:val="0"/>
          <w:divBdr>
            <w:top w:val="none" w:sz="0" w:space="0" w:color="auto"/>
            <w:left w:val="none" w:sz="0" w:space="0" w:color="auto"/>
            <w:bottom w:val="none" w:sz="0" w:space="0" w:color="auto"/>
            <w:right w:val="none" w:sz="0" w:space="0" w:color="auto"/>
          </w:divBdr>
        </w:div>
        <w:div w:id="314726361">
          <w:marLeft w:val="480"/>
          <w:marRight w:val="0"/>
          <w:marTop w:val="0"/>
          <w:marBottom w:val="0"/>
          <w:divBdr>
            <w:top w:val="none" w:sz="0" w:space="0" w:color="auto"/>
            <w:left w:val="none" w:sz="0" w:space="0" w:color="auto"/>
            <w:bottom w:val="none" w:sz="0" w:space="0" w:color="auto"/>
            <w:right w:val="none" w:sz="0" w:space="0" w:color="auto"/>
          </w:divBdr>
        </w:div>
        <w:div w:id="1625230937">
          <w:marLeft w:val="480"/>
          <w:marRight w:val="0"/>
          <w:marTop w:val="0"/>
          <w:marBottom w:val="0"/>
          <w:divBdr>
            <w:top w:val="none" w:sz="0" w:space="0" w:color="auto"/>
            <w:left w:val="none" w:sz="0" w:space="0" w:color="auto"/>
            <w:bottom w:val="none" w:sz="0" w:space="0" w:color="auto"/>
            <w:right w:val="none" w:sz="0" w:space="0" w:color="auto"/>
          </w:divBdr>
        </w:div>
        <w:div w:id="828718389">
          <w:marLeft w:val="480"/>
          <w:marRight w:val="0"/>
          <w:marTop w:val="0"/>
          <w:marBottom w:val="0"/>
          <w:divBdr>
            <w:top w:val="none" w:sz="0" w:space="0" w:color="auto"/>
            <w:left w:val="none" w:sz="0" w:space="0" w:color="auto"/>
            <w:bottom w:val="none" w:sz="0" w:space="0" w:color="auto"/>
            <w:right w:val="none" w:sz="0" w:space="0" w:color="auto"/>
          </w:divBdr>
        </w:div>
        <w:div w:id="1081760720">
          <w:marLeft w:val="480"/>
          <w:marRight w:val="0"/>
          <w:marTop w:val="0"/>
          <w:marBottom w:val="0"/>
          <w:divBdr>
            <w:top w:val="none" w:sz="0" w:space="0" w:color="auto"/>
            <w:left w:val="none" w:sz="0" w:space="0" w:color="auto"/>
            <w:bottom w:val="none" w:sz="0" w:space="0" w:color="auto"/>
            <w:right w:val="none" w:sz="0" w:space="0" w:color="auto"/>
          </w:divBdr>
        </w:div>
      </w:divsChild>
    </w:div>
    <w:div w:id="1614828324">
      <w:bodyDiv w:val="1"/>
      <w:marLeft w:val="0"/>
      <w:marRight w:val="0"/>
      <w:marTop w:val="0"/>
      <w:marBottom w:val="0"/>
      <w:divBdr>
        <w:top w:val="none" w:sz="0" w:space="0" w:color="auto"/>
        <w:left w:val="none" w:sz="0" w:space="0" w:color="auto"/>
        <w:bottom w:val="none" w:sz="0" w:space="0" w:color="auto"/>
        <w:right w:val="none" w:sz="0" w:space="0" w:color="auto"/>
      </w:divBdr>
      <w:divsChild>
        <w:div w:id="1856768424">
          <w:marLeft w:val="480"/>
          <w:marRight w:val="0"/>
          <w:marTop w:val="0"/>
          <w:marBottom w:val="0"/>
          <w:divBdr>
            <w:top w:val="none" w:sz="0" w:space="0" w:color="auto"/>
            <w:left w:val="none" w:sz="0" w:space="0" w:color="auto"/>
            <w:bottom w:val="none" w:sz="0" w:space="0" w:color="auto"/>
            <w:right w:val="none" w:sz="0" w:space="0" w:color="auto"/>
          </w:divBdr>
        </w:div>
        <w:div w:id="665212935">
          <w:marLeft w:val="480"/>
          <w:marRight w:val="0"/>
          <w:marTop w:val="0"/>
          <w:marBottom w:val="0"/>
          <w:divBdr>
            <w:top w:val="none" w:sz="0" w:space="0" w:color="auto"/>
            <w:left w:val="none" w:sz="0" w:space="0" w:color="auto"/>
            <w:bottom w:val="none" w:sz="0" w:space="0" w:color="auto"/>
            <w:right w:val="none" w:sz="0" w:space="0" w:color="auto"/>
          </w:divBdr>
        </w:div>
        <w:div w:id="1233002428">
          <w:marLeft w:val="480"/>
          <w:marRight w:val="0"/>
          <w:marTop w:val="0"/>
          <w:marBottom w:val="0"/>
          <w:divBdr>
            <w:top w:val="none" w:sz="0" w:space="0" w:color="auto"/>
            <w:left w:val="none" w:sz="0" w:space="0" w:color="auto"/>
            <w:bottom w:val="none" w:sz="0" w:space="0" w:color="auto"/>
            <w:right w:val="none" w:sz="0" w:space="0" w:color="auto"/>
          </w:divBdr>
        </w:div>
        <w:div w:id="324364189">
          <w:marLeft w:val="480"/>
          <w:marRight w:val="0"/>
          <w:marTop w:val="0"/>
          <w:marBottom w:val="0"/>
          <w:divBdr>
            <w:top w:val="none" w:sz="0" w:space="0" w:color="auto"/>
            <w:left w:val="none" w:sz="0" w:space="0" w:color="auto"/>
            <w:bottom w:val="none" w:sz="0" w:space="0" w:color="auto"/>
            <w:right w:val="none" w:sz="0" w:space="0" w:color="auto"/>
          </w:divBdr>
        </w:div>
        <w:div w:id="663626665">
          <w:marLeft w:val="480"/>
          <w:marRight w:val="0"/>
          <w:marTop w:val="0"/>
          <w:marBottom w:val="0"/>
          <w:divBdr>
            <w:top w:val="none" w:sz="0" w:space="0" w:color="auto"/>
            <w:left w:val="none" w:sz="0" w:space="0" w:color="auto"/>
            <w:bottom w:val="none" w:sz="0" w:space="0" w:color="auto"/>
            <w:right w:val="none" w:sz="0" w:space="0" w:color="auto"/>
          </w:divBdr>
        </w:div>
        <w:div w:id="1685473043">
          <w:marLeft w:val="480"/>
          <w:marRight w:val="0"/>
          <w:marTop w:val="0"/>
          <w:marBottom w:val="0"/>
          <w:divBdr>
            <w:top w:val="none" w:sz="0" w:space="0" w:color="auto"/>
            <w:left w:val="none" w:sz="0" w:space="0" w:color="auto"/>
            <w:bottom w:val="none" w:sz="0" w:space="0" w:color="auto"/>
            <w:right w:val="none" w:sz="0" w:space="0" w:color="auto"/>
          </w:divBdr>
        </w:div>
        <w:div w:id="662398453">
          <w:marLeft w:val="480"/>
          <w:marRight w:val="0"/>
          <w:marTop w:val="0"/>
          <w:marBottom w:val="0"/>
          <w:divBdr>
            <w:top w:val="none" w:sz="0" w:space="0" w:color="auto"/>
            <w:left w:val="none" w:sz="0" w:space="0" w:color="auto"/>
            <w:bottom w:val="none" w:sz="0" w:space="0" w:color="auto"/>
            <w:right w:val="none" w:sz="0" w:space="0" w:color="auto"/>
          </w:divBdr>
        </w:div>
        <w:div w:id="393092492">
          <w:marLeft w:val="480"/>
          <w:marRight w:val="0"/>
          <w:marTop w:val="0"/>
          <w:marBottom w:val="0"/>
          <w:divBdr>
            <w:top w:val="none" w:sz="0" w:space="0" w:color="auto"/>
            <w:left w:val="none" w:sz="0" w:space="0" w:color="auto"/>
            <w:bottom w:val="none" w:sz="0" w:space="0" w:color="auto"/>
            <w:right w:val="none" w:sz="0" w:space="0" w:color="auto"/>
          </w:divBdr>
        </w:div>
        <w:div w:id="719790302">
          <w:marLeft w:val="480"/>
          <w:marRight w:val="0"/>
          <w:marTop w:val="0"/>
          <w:marBottom w:val="0"/>
          <w:divBdr>
            <w:top w:val="none" w:sz="0" w:space="0" w:color="auto"/>
            <w:left w:val="none" w:sz="0" w:space="0" w:color="auto"/>
            <w:bottom w:val="none" w:sz="0" w:space="0" w:color="auto"/>
            <w:right w:val="none" w:sz="0" w:space="0" w:color="auto"/>
          </w:divBdr>
        </w:div>
        <w:div w:id="194932018">
          <w:marLeft w:val="480"/>
          <w:marRight w:val="0"/>
          <w:marTop w:val="0"/>
          <w:marBottom w:val="0"/>
          <w:divBdr>
            <w:top w:val="none" w:sz="0" w:space="0" w:color="auto"/>
            <w:left w:val="none" w:sz="0" w:space="0" w:color="auto"/>
            <w:bottom w:val="none" w:sz="0" w:space="0" w:color="auto"/>
            <w:right w:val="none" w:sz="0" w:space="0" w:color="auto"/>
          </w:divBdr>
        </w:div>
        <w:div w:id="2110078781">
          <w:marLeft w:val="480"/>
          <w:marRight w:val="0"/>
          <w:marTop w:val="0"/>
          <w:marBottom w:val="0"/>
          <w:divBdr>
            <w:top w:val="none" w:sz="0" w:space="0" w:color="auto"/>
            <w:left w:val="none" w:sz="0" w:space="0" w:color="auto"/>
            <w:bottom w:val="none" w:sz="0" w:space="0" w:color="auto"/>
            <w:right w:val="none" w:sz="0" w:space="0" w:color="auto"/>
          </w:divBdr>
        </w:div>
        <w:div w:id="1730690992">
          <w:marLeft w:val="480"/>
          <w:marRight w:val="0"/>
          <w:marTop w:val="0"/>
          <w:marBottom w:val="0"/>
          <w:divBdr>
            <w:top w:val="none" w:sz="0" w:space="0" w:color="auto"/>
            <w:left w:val="none" w:sz="0" w:space="0" w:color="auto"/>
            <w:bottom w:val="none" w:sz="0" w:space="0" w:color="auto"/>
            <w:right w:val="none" w:sz="0" w:space="0" w:color="auto"/>
          </w:divBdr>
        </w:div>
        <w:div w:id="332296318">
          <w:marLeft w:val="480"/>
          <w:marRight w:val="0"/>
          <w:marTop w:val="0"/>
          <w:marBottom w:val="0"/>
          <w:divBdr>
            <w:top w:val="none" w:sz="0" w:space="0" w:color="auto"/>
            <w:left w:val="none" w:sz="0" w:space="0" w:color="auto"/>
            <w:bottom w:val="none" w:sz="0" w:space="0" w:color="auto"/>
            <w:right w:val="none" w:sz="0" w:space="0" w:color="auto"/>
          </w:divBdr>
        </w:div>
        <w:div w:id="299847343">
          <w:marLeft w:val="480"/>
          <w:marRight w:val="0"/>
          <w:marTop w:val="0"/>
          <w:marBottom w:val="0"/>
          <w:divBdr>
            <w:top w:val="none" w:sz="0" w:space="0" w:color="auto"/>
            <w:left w:val="none" w:sz="0" w:space="0" w:color="auto"/>
            <w:bottom w:val="none" w:sz="0" w:space="0" w:color="auto"/>
            <w:right w:val="none" w:sz="0" w:space="0" w:color="auto"/>
          </w:divBdr>
        </w:div>
        <w:div w:id="1741556538">
          <w:marLeft w:val="480"/>
          <w:marRight w:val="0"/>
          <w:marTop w:val="0"/>
          <w:marBottom w:val="0"/>
          <w:divBdr>
            <w:top w:val="none" w:sz="0" w:space="0" w:color="auto"/>
            <w:left w:val="none" w:sz="0" w:space="0" w:color="auto"/>
            <w:bottom w:val="none" w:sz="0" w:space="0" w:color="auto"/>
            <w:right w:val="none" w:sz="0" w:space="0" w:color="auto"/>
          </w:divBdr>
        </w:div>
        <w:div w:id="2123180456">
          <w:marLeft w:val="480"/>
          <w:marRight w:val="0"/>
          <w:marTop w:val="0"/>
          <w:marBottom w:val="0"/>
          <w:divBdr>
            <w:top w:val="none" w:sz="0" w:space="0" w:color="auto"/>
            <w:left w:val="none" w:sz="0" w:space="0" w:color="auto"/>
            <w:bottom w:val="none" w:sz="0" w:space="0" w:color="auto"/>
            <w:right w:val="none" w:sz="0" w:space="0" w:color="auto"/>
          </w:divBdr>
        </w:div>
        <w:div w:id="391655452">
          <w:marLeft w:val="480"/>
          <w:marRight w:val="0"/>
          <w:marTop w:val="0"/>
          <w:marBottom w:val="0"/>
          <w:divBdr>
            <w:top w:val="none" w:sz="0" w:space="0" w:color="auto"/>
            <w:left w:val="none" w:sz="0" w:space="0" w:color="auto"/>
            <w:bottom w:val="none" w:sz="0" w:space="0" w:color="auto"/>
            <w:right w:val="none" w:sz="0" w:space="0" w:color="auto"/>
          </w:divBdr>
        </w:div>
        <w:div w:id="229390458">
          <w:marLeft w:val="480"/>
          <w:marRight w:val="0"/>
          <w:marTop w:val="0"/>
          <w:marBottom w:val="0"/>
          <w:divBdr>
            <w:top w:val="none" w:sz="0" w:space="0" w:color="auto"/>
            <w:left w:val="none" w:sz="0" w:space="0" w:color="auto"/>
            <w:bottom w:val="none" w:sz="0" w:space="0" w:color="auto"/>
            <w:right w:val="none" w:sz="0" w:space="0" w:color="auto"/>
          </w:divBdr>
        </w:div>
        <w:div w:id="297415578">
          <w:marLeft w:val="480"/>
          <w:marRight w:val="0"/>
          <w:marTop w:val="0"/>
          <w:marBottom w:val="0"/>
          <w:divBdr>
            <w:top w:val="none" w:sz="0" w:space="0" w:color="auto"/>
            <w:left w:val="none" w:sz="0" w:space="0" w:color="auto"/>
            <w:bottom w:val="none" w:sz="0" w:space="0" w:color="auto"/>
            <w:right w:val="none" w:sz="0" w:space="0" w:color="auto"/>
          </w:divBdr>
        </w:div>
      </w:divsChild>
    </w:div>
    <w:div w:id="1616134149">
      <w:bodyDiv w:val="1"/>
      <w:marLeft w:val="0"/>
      <w:marRight w:val="0"/>
      <w:marTop w:val="0"/>
      <w:marBottom w:val="0"/>
      <w:divBdr>
        <w:top w:val="none" w:sz="0" w:space="0" w:color="auto"/>
        <w:left w:val="none" w:sz="0" w:space="0" w:color="auto"/>
        <w:bottom w:val="none" w:sz="0" w:space="0" w:color="auto"/>
        <w:right w:val="none" w:sz="0" w:space="0" w:color="auto"/>
      </w:divBdr>
    </w:div>
    <w:div w:id="1619139206">
      <w:bodyDiv w:val="1"/>
      <w:marLeft w:val="0"/>
      <w:marRight w:val="0"/>
      <w:marTop w:val="0"/>
      <w:marBottom w:val="0"/>
      <w:divBdr>
        <w:top w:val="none" w:sz="0" w:space="0" w:color="auto"/>
        <w:left w:val="none" w:sz="0" w:space="0" w:color="auto"/>
        <w:bottom w:val="none" w:sz="0" w:space="0" w:color="auto"/>
        <w:right w:val="none" w:sz="0" w:space="0" w:color="auto"/>
      </w:divBdr>
      <w:divsChild>
        <w:div w:id="976379210">
          <w:marLeft w:val="640"/>
          <w:marRight w:val="0"/>
          <w:marTop w:val="0"/>
          <w:marBottom w:val="0"/>
          <w:divBdr>
            <w:top w:val="none" w:sz="0" w:space="0" w:color="auto"/>
            <w:left w:val="none" w:sz="0" w:space="0" w:color="auto"/>
            <w:bottom w:val="none" w:sz="0" w:space="0" w:color="auto"/>
            <w:right w:val="none" w:sz="0" w:space="0" w:color="auto"/>
          </w:divBdr>
        </w:div>
        <w:div w:id="252515985">
          <w:marLeft w:val="640"/>
          <w:marRight w:val="0"/>
          <w:marTop w:val="0"/>
          <w:marBottom w:val="0"/>
          <w:divBdr>
            <w:top w:val="none" w:sz="0" w:space="0" w:color="auto"/>
            <w:left w:val="none" w:sz="0" w:space="0" w:color="auto"/>
            <w:bottom w:val="none" w:sz="0" w:space="0" w:color="auto"/>
            <w:right w:val="none" w:sz="0" w:space="0" w:color="auto"/>
          </w:divBdr>
        </w:div>
        <w:div w:id="1002465533">
          <w:marLeft w:val="640"/>
          <w:marRight w:val="0"/>
          <w:marTop w:val="0"/>
          <w:marBottom w:val="0"/>
          <w:divBdr>
            <w:top w:val="none" w:sz="0" w:space="0" w:color="auto"/>
            <w:left w:val="none" w:sz="0" w:space="0" w:color="auto"/>
            <w:bottom w:val="none" w:sz="0" w:space="0" w:color="auto"/>
            <w:right w:val="none" w:sz="0" w:space="0" w:color="auto"/>
          </w:divBdr>
        </w:div>
        <w:div w:id="1454133362">
          <w:marLeft w:val="640"/>
          <w:marRight w:val="0"/>
          <w:marTop w:val="0"/>
          <w:marBottom w:val="0"/>
          <w:divBdr>
            <w:top w:val="none" w:sz="0" w:space="0" w:color="auto"/>
            <w:left w:val="none" w:sz="0" w:space="0" w:color="auto"/>
            <w:bottom w:val="none" w:sz="0" w:space="0" w:color="auto"/>
            <w:right w:val="none" w:sz="0" w:space="0" w:color="auto"/>
          </w:divBdr>
        </w:div>
        <w:div w:id="122963812">
          <w:marLeft w:val="640"/>
          <w:marRight w:val="0"/>
          <w:marTop w:val="0"/>
          <w:marBottom w:val="0"/>
          <w:divBdr>
            <w:top w:val="none" w:sz="0" w:space="0" w:color="auto"/>
            <w:left w:val="none" w:sz="0" w:space="0" w:color="auto"/>
            <w:bottom w:val="none" w:sz="0" w:space="0" w:color="auto"/>
            <w:right w:val="none" w:sz="0" w:space="0" w:color="auto"/>
          </w:divBdr>
        </w:div>
        <w:div w:id="951012030">
          <w:marLeft w:val="640"/>
          <w:marRight w:val="0"/>
          <w:marTop w:val="0"/>
          <w:marBottom w:val="0"/>
          <w:divBdr>
            <w:top w:val="none" w:sz="0" w:space="0" w:color="auto"/>
            <w:left w:val="none" w:sz="0" w:space="0" w:color="auto"/>
            <w:bottom w:val="none" w:sz="0" w:space="0" w:color="auto"/>
            <w:right w:val="none" w:sz="0" w:space="0" w:color="auto"/>
          </w:divBdr>
        </w:div>
        <w:div w:id="543712666">
          <w:marLeft w:val="640"/>
          <w:marRight w:val="0"/>
          <w:marTop w:val="0"/>
          <w:marBottom w:val="0"/>
          <w:divBdr>
            <w:top w:val="none" w:sz="0" w:space="0" w:color="auto"/>
            <w:left w:val="none" w:sz="0" w:space="0" w:color="auto"/>
            <w:bottom w:val="none" w:sz="0" w:space="0" w:color="auto"/>
            <w:right w:val="none" w:sz="0" w:space="0" w:color="auto"/>
          </w:divBdr>
        </w:div>
        <w:div w:id="1638146917">
          <w:marLeft w:val="640"/>
          <w:marRight w:val="0"/>
          <w:marTop w:val="0"/>
          <w:marBottom w:val="0"/>
          <w:divBdr>
            <w:top w:val="none" w:sz="0" w:space="0" w:color="auto"/>
            <w:left w:val="none" w:sz="0" w:space="0" w:color="auto"/>
            <w:bottom w:val="none" w:sz="0" w:space="0" w:color="auto"/>
            <w:right w:val="none" w:sz="0" w:space="0" w:color="auto"/>
          </w:divBdr>
        </w:div>
        <w:div w:id="465047081">
          <w:marLeft w:val="640"/>
          <w:marRight w:val="0"/>
          <w:marTop w:val="0"/>
          <w:marBottom w:val="0"/>
          <w:divBdr>
            <w:top w:val="none" w:sz="0" w:space="0" w:color="auto"/>
            <w:left w:val="none" w:sz="0" w:space="0" w:color="auto"/>
            <w:bottom w:val="none" w:sz="0" w:space="0" w:color="auto"/>
            <w:right w:val="none" w:sz="0" w:space="0" w:color="auto"/>
          </w:divBdr>
        </w:div>
        <w:div w:id="1971133295">
          <w:marLeft w:val="640"/>
          <w:marRight w:val="0"/>
          <w:marTop w:val="0"/>
          <w:marBottom w:val="0"/>
          <w:divBdr>
            <w:top w:val="none" w:sz="0" w:space="0" w:color="auto"/>
            <w:left w:val="none" w:sz="0" w:space="0" w:color="auto"/>
            <w:bottom w:val="none" w:sz="0" w:space="0" w:color="auto"/>
            <w:right w:val="none" w:sz="0" w:space="0" w:color="auto"/>
          </w:divBdr>
        </w:div>
        <w:div w:id="141773812">
          <w:marLeft w:val="640"/>
          <w:marRight w:val="0"/>
          <w:marTop w:val="0"/>
          <w:marBottom w:val="0"/>
          <w:divBdr>
            <w:top w:val="none" w:sz="0" w:space="0" w:color="auto"/>
            <w:left w:val="none" w:sz="0" w:space="0" w:color="auto"/>
            <w:bottom w:val="none" w:sz="0" w:space="0" w:color="auto"/>
            <w:right w:val="none" w:sz="0" w:space="0" w:color="auto"/>
          </w:divBdr>
        </w:div>
        <w:div w:id="410779782">
          <w:marLeft w:val="640"/>
          <w:marRight w:val="0"/>
          <w:marTop w:val="0"/>
          <w:marBottom w:val="0"/>
          <w:divBdr>
            <w:top w:val="none" w:sz="0" w:space="0" w:color="auto"/>
            <w:left w:val="none" w:sz="0" w:space="0" w:color="auto"/>
            <w:bottom w:val="none" w:sz="0" w:space="0" w:color="auto"/>
            <w:right w:val="none" w:sz="0" w:space="0" w:color="auto"/>
          </w:divBdr>
        </w:div>
        <w:div w:id="140269256">
          <w:marLeft w:val="640"/>
          <w:marRight w:val="0"/>
          <w:marTop w:val="0"/>
          <w:marBottom w:val="0"/>
          <w:divBdr>
            <w:top w:val="none" w:sz="0" w:space="0" w:color="auto"/>
            <w:left w:val="none" w:sz="0" w:space="0" w:color="auto"/>
            <w:bottom w:val="none" w:sz="0" w:space="0" w:color="auto"/>
            <w:right w:val="none" w:sz="0" w:space="0" w:color="auto"/>
          </w:divBdr>
        </w:div>
        <w:div w:id="41180069">
          <w:marLeft w:val="640"/>
          <w:marRight w:val="0"/>
          <w:marTop w:val="0"/>
          <w:marBottom w:val="0"/>
          <w:divBdr>
            <w:top w:val="none" w:sz="0" w:space="0" w:color="auto"/>
            <w:left w:val="none" w:sz="0" w:space="0" w:color="auto"/>
            <w:bottom w:val="none" w:sz="0" w:space="0" w:color="auto"/>
            <w:right w:val="none" w:sz="0" w:space="0" w:color="auto"/>
          </w:divBdr>
        </w:div>
        <w:div w:id="1968849336">
          <w:marLeft w:val="640"/>
          <w:marRight w:val="0"/>
          <w:marTop w:val="0"/>
          <w:marBottom w:val="0"/>
          <w:divBdr>
            <w:top w:val="none" w:sz="0" w:space="0" w:color="auto"/>
            <w:left w:val="none" w:sz="0" w:space="0" w:color="auto"/>
            <w:bottom w:val="none" w:sz="0" w:space="0" w:color="auto"/>
            <w:right w:val="none" w:sz="0" w:space="0" w:color="auto"/>
          </w:divBdr>
        </w:div>
        <w:div w:id="1415198825">
          <w:marLeft w:val="640"/>
          <w:marRight w:val="0"/>
          <w:marTop w:val="0"/>
          <w:marBottom w:val="0"/>
          <w:divBdr>
            <w:top w:val="none" w:sz="0" w:space="0" w:color="auto"/>
            <w:left w:val="none" w:sz="0" w:space="0" w:color="auto"/>
            <w:bottom w:val="none" w:sz="0" w:space="0" w:color="auto"/>
            <w:right w:val="none" w:sz="0" w:space="0" w:color="auto"/>
          </w:divBdr>
        </w:div>
        <w:div w:id="1017970851">
          <w:marLeft w:val="640"/>
          <w:marRight w:val="0"/>
          <w:marTop w:val="0"/>
          <w:marBottom w:val="0"/>
          <w:divBdr>
            <w:top w:val="none" w:sz="0" w:space="0" w:color="auto"/>
            <w:left w:val="none" w:sz="0" w:space="0" w:color="auto"/>
            <w:bottom w:val="none" w:sz="0" w:space="0" w:color="auto"/>
            <w:right w:val="none" w:sz="0" w:space="0" w:color="auto"/>
          </w:divBdr>
        </w:div>
        <w:div w:id="767891960">
          <w:marLeft w:val="640"/>
          <w:marRight w:val="0"/>
          <w:marTop w:val="0"/>
          <w:marBottom w:val="0"/>
          <w:divBdr>
            <w:top w:val="none" w:sz="0" w:space="0" w:color="auto"/>
            <w:left w:val="none" w:sz="0" w:space="0" w:color="auto"/>
            <w:bottom w:val="none" w:sz="0" w:space="0" w:color="auto"/>
            <w:right w:val="none" w:sz="0" w:space="0" w:color="auto"/>
          </w:divBdr>
        </w:div>
        <w:div w:id="1987321269">
          <w:marLeft w:val="640"/>
          <w:marRight w:val="0"/>
          <w:marTop w:val="0"/>
          <w:marBottom w:val="0"/>
          <w:divBdr>
            <w:top w:val="none" w:sz="0" w:space="0" w:color="auto"/>
            <w:left w:val="none" w:sz="0" w:space="0" w:color="auto"/>
            <w:bottom w:val="none" w:sz="0" w:space="0" w:color="auto"/>
            <w:right w:val="none" w:sz="0" w:space="0" w:color="auto"/>
          </w:divBdr>
        </w:div>
        <w:div w:id="1055078648">
          <w:marLeft w:val="640"/>
          <w:marRight w:val="0"/>
          <w:marTop w:val="0"/>
          <w:marBottom w:val="0"/>
          <w:divBdr>
            <w:top w:val="none" w:sz="0" w:space="0" w:color="auto"/>
            <w:left w:val="none" w:sz="0" w:space="0" w:color="auto"/>
            <w:bottom w:val="none" w:sz="0" w:space="0" w:color="auto"/>
            <w:right w:val="none" w:sz="0" w:space="0" w:color="auto"/>
          </w:divBdr>
        </w:div>
        <w:div w:id="2074503628">
          <w:marLeft w:val="640"/>
          <w:marRight w:val="0"/>
          <w:marTop w:val="0"/>
          <w:marBottom w:val="0"/>
          <w:divBdr>
            <w:top w:val="none" w:sz="0" w:space="0" w:color="auto"/>
            <w:left w:val="none" w:sz="0" w:space="0" w:color="auto"/>
            <w:bottom w:val="none" w:sz="0" w:space="0" w:color="auto"/>
            <w:right w:val="none" w:sz="0" w:space="0" w:color="auto"/>
          </w:divBdr>
        </w:div>
        <w:div w:id="1083603612">
          <w:marLeft w:val="640"/>
          <w:marRight w:val="0"/>
          <w:marTop w:val="0"/>
          <w:marBottom w:val="0"/>
          <w:divBdr>
            <w:top w:val="none" w:sz="0" w:space="0" w:color="auto"/>
            <w:left w:val="none" w:sz="0" w:space="0" w:color="auto"/>
            <w:bottom w:val="none" w:sz="0" w:space="0" w:color="auto"/>
            <w:right w:val="none" w:sz="0" w:space="0" w:color="auto"/>
          </w:divBdr>
        </w:div>
        <w:div w:id="1111440711">
          <w:marLeft w:val="640"/>
          <w:marRight w:val="0"/>
          <w:marTop w:val="0"/>
          <w:marBottom w:val="0"/>
          <w:divBdr>
            <w:top w:val="none" w:sz="0" w:space="0" w:color="auto"/>
            <w:left w:val="none" w:sz="0" w:space="0" w:color="auto"/>
            <w:bottom w:val="none" w:sz="0" w:space="0" w:color="auto"/>
            <w:right w:val="none" w:sz="0" w:space="0" w:color="auto"/>
          </w:divBdr>
        </w:div>
        <w:div w:id="1473012944">
          <w:marLeft w:val="640"/>
          <w:marRight w:val="0"/>
          <w:marTop w:val="0"/>
          <w:marBottom w:val="0"/>
          <w:divBdr>
            <w:top w:val="none" w:sz="0" w:space="0" w:color="auto"/>
            <w:left w:val="none" w:sz="0" w:space="0" w:color="auto"/>
            <w:bottom w:val="none" w:sz="0" w:space="0" w:color="auto"/>
            <w:right w:val="none" w:sz="0" w:space="0" w:color="auto"/>
          </w:divBdr>
        </w:div>
        <w:div w:id="1326741528">
          <w:marLeft w:val="640"/>
          <w:marRight w:val="0"/>
          <w:marTop w:val="0"/>
          <w:marBottom w:val="0"/>
          <w:divBdr>
            <w:top w:val="none" w:sz="0" w:space="0" w:color="auto"/>
            <w:left w:val="none" w:sz="0" w:space="0" w:color="auto"/>
            <w:bottom w:val="none" w:sz="0" w:space="0" w:color="auto"/>
            <w:right w:val="none" w:sz="0" w:space="0" w:color="auto"/>
          </w:divBdr>
        </w:div>
        <w:div w:id="659963190">
          <w:marLeft w:val="640"/>
          <w:marRight w:val="0"/>
          <w:marTop w:val="0"/>
          <w:marBottom w:val="0"/>
          <w:divBdr>
            <w:top w:val="none" w:sz="0" w:space="0" w:color="auto"/>
            <w:left w:val="none" w:sz="0" w:space="0" w:color="auto"/>
            <w:bottom w:val="none" w:sz="0" w:space="0" w:color="auto"/>
            <w:right w:val="none" w:sz="0" w:space="0" w:color="auto"/>
          </w:divBdr>
        </w:div>
        <w:div w:id="1220364081">
          <w:marLeft w:val="640"/>
          <w:marRight w:val="0"/>
          <w:marTop w:val="0"/>
          <w:marBottom w:val="0"/>
          <w:divBdr>
            <w:top w:val="none" w:sz="0" w:space="0" w:color="auto"/>
            <w:left w:val="none" w:sz="0" w:space="0" w:color="auto"/>
            <w:bottom w:val="none" w:sz="0" w:space="0" w:color="auto"/>
            <w:right w:val="none" w:sz="0" w:space="0" w:color="auto"/>
          </w:divBdr>
        </w:div>
        <w:div w:id="806320996">
          <w:marLeft w:val="640"/>
          <w:marRight w:val="0"/>
          <w:marTop w:val="0"/>
          <w:marBottom w:val="0"/>
          <w:divBdr>
            <w:top w:val="none" w:sz="0" w:space="0" w:color="auto"/>
            <w:left w:val="none" w:sz="0" w:space="0" w:color="auto"/>
            <w:bottom w:val="none" w:sz="0" w:space="0" w:color="auto"/>
            <w:right w:val="none" w:sz="0" w:space="0" w:color="auto"/>
          </w:divBdr>
        </w:div>
        <w:div w:id="1007485804">
          <w:marLeft w:val="640"/>
          <w:marRight w:val="0"/>
          <w:marTop w:val="0"/>
          <w:marBottom w:val="0"/>
          <w:divBdr>
            <w:top w:val="none" w:sz="0" w:space="0" w:color="auto"/>
            <w:left w:val="none" w:sz="0" w:space="0" w:color="auto"/>
            <w:bottom w:val="none" w:sz="0" w:space="0" w:color="auto"/>
            <w:right w:val="none" w:sz="0" w:space="0" w:color="auto"/>
          </w:divBdr>
        </w:div>
        <w:div w:id="1967739922">
          <w:marLeft w:val="640"/>
          <w:marRight w:val="0"/>
          <w:marTop w:val="0"/>
          <w:marBottom w:val="0"/>
          <w:divBdr>
            <w:top w:val="none" w:sz="0" w:space="0" w:color="auto"/>
            <w:left w:val="none" w:sz="0" w:space="0" w:color="auto"/>
            <w:bottom w:val="none" w:sz="0" w:space="0" w:color="auto"/>
            <w:right w:val="none" w:sz="0" w:space="0" w:color="auto"/>
          </w:divBdr>
        </w:div>
        <w:div w:id="1597594763">
          <w:marLeft w:val="640"/>
          <w:marRight w:val="0"/>
          <w:marTop w:val="0"/>
          <w:marBottom w:val="0"/>
          <w:divBdr>
            <w:top w:val="none" w:sz="0" w:space="0" w:color="auto"/>
            <w:left w:val="none" w:sz="0" w:space="0" w:color="auto"/>
            <w:bottom w:val="none" w:sz="0" w:space="0" w:color="auto"/>
            <w:right w:val="none" w:sz="0" w:space="0" w:color="auto"/>
          </w:divBdr>
        </w:div>
        <w:div w:id="370350584">
          <w:marLeft w:val="640"/>
          <w:marRight w:val="0"/>
          <w:marTop w:val="0"/>
          <w:marBottom w:val="0"/>
          <w:divBdr>
            <w:top w:val="none" w:sz="0" w:space="0" w:color="auto"/>
            <w:left w:val="none" w:sz="0" w:space="0" w:color="auto"/>
            <w:bottom w:val="none" w:sz="0" w:space="0" w:color="auto"/>
            <w:right w:val="none" w:sz="0" w:space="0" w:color="auto"/>
          </w:divBdr>
        </w:div>
        <w:div w:id="481846663">
          <w:marLeft w:val="640"/>
          <w:marRight w:val="0"/>
          <w:marTop w:val="0"/>
          <w:marBottom w:val="0"/>
          <w:divBdr>
            <w:top w:val="none" w:sz="0" w:space="0" w:color="auto"/>
            <w:left w:val="none" w:sz="0" w:space="0" w:color="auto"/>
            <w:bottom w:val="none" w:sz="0" w:space="0" w:color="auto"/>
            <w:right w:val="none" w:sz="0" w:space="0" w:color="auto"/>
          </w:divBdr>
        </w:div>
        <w:div w:id="1387337278">
          <w:marLeft w:val="640"/>
          <w:marRight w:val="0"/>
          <w:marTop w:val="0"/>
          <w:marBottom w:val="0"/>
          <w:divBdr>
            <w:top w:val="none" w:sz="0" w:space="0" w:color="auto"/>
            <w:left w:val="none" w:sz="0" w:space="0" w:color="auto"/>
            <w:bottom w:val="none" w:sz="0" w:space="0" w:color="auto"/>
            <w:right w:val="none" w:sz="0" w:space="0" w:color="auto"/>
          </w:divBdr>
        </w:div>
        <w:div w:id="2059159587">
          <w:marLeft w:val="640"/>
          <w:marRight w:val="0"/>
          <w:marTop w:val="0"/>
          <w:marBottom w:val="0"/>
          <w:divBdr>
            <w:top w:val="none" w:sz="0" w:space="0" w:color="auto"/>
            <w:left w:val="none" w:sz="0" w:space="0" w:color="auto"/>
            <w:bottom w:val="none" w:sz="0" w:space="0" w:color="auto"/>
            <w:right w:val="none" w:sz="0" w:space="0" w:color="auto"/>
          </w:divBdr>
        </w:div>
        <w:div w:id="2005939336">
          <w:marLeft w:val="640"/>
          <w:marRight w:val="0"/>
          <w:marTop w:val="0"/>
          <w:marBottom w:val="0"/>
          <w:divBdr>
            <w:top w:val="none" w:sz="0" w:space="0" w:color="auto"/>
            <w:left w:val="none" w:sz="0" w:space="0" w:color="auto"/>
            <w:bottom w:val="none" w:sz="0" w:space="0" w:color="auto"/>
            <w:right w:val="none" w:sz="0" w:space="0" w:color="auto"/>
          </w:divBdr>
        </w:div>
        <w:div w:id="267201193">
          <w:marLeft w:val="640"/>
          <w:marRight w:val="0"/>
          <w:marTop w:val="0"/>
          <w:marBottom w:val="0"/>
          <w:divBdr>
            <w:top w:val="none" w:sz="0" w:space="0" w:color="auto"/>
            <w:left w:val="none" w:sz="0" w:space="0" w:color="auto"/>
            <w:bottom w:val="none" w:sz="0" w:space="0" w:color="auto"/>
            <w:right w:val="none" w:sz="0" w:space="0" w:color="auto"/>
          </w:divBdr>
        </w:div>
        <w:div w:id="1180119131">
          <w:marLeft w:val="640"/>
          <w:marRight w:val="0"/>
          <w:marTop w:val="0"/>
          <w:marBottom w:val="0"/>
          <w:divBdr>
            <w:top w:val="none" w:sz="0" w:space="0" w:color="auto"/>
            <w:left w:val="none" w:sz="0" w:space="0" w:color="auto"/>
            <w:bottom w:val="none" w:sz="0" w:space="0" w:color="auto"/>
            <w:right w:val="none" w:sz="0" w:space="0" w:color="auto"/>
          </w:divBdr>
        </w:div>
        <w:div w:id="2114546223">
          <w:marLeft w:val="640"/>
          <w:marRight w:val="0"/>
          <w:marTop w:val="0"/>
          <w:marBottom w:val="0"/>
          <w:divBdr>
            <w:top w:val="none" w:sz="0" w:space="0" w:color="auto"/>
            <w:left w:val="none" w:sz="0" w:space="0" w:color="auto"/>
            <w:bottom w:val="none" w:sz="0" w:space="0" w:color="auto"/>
            <w:right w:val="none" w:sz="0" w:space="0" w:color="auto"/>
          </w:divBdr>
        </w:div>
        <w:div w:id="2066635883">
          <w:marLeft w:val="640"/>
          <w:marRight w:val="0"/>
          <w:marTop w:val="0"/>
          <w:marBottom w:val="0"/>
          <w:divBdr>
            <w:top w:val="none" w:sz="0" w:space="0" w:color="auto"/>
            <w:left w:val="none" w:sz="0" w:space="0" w:color="auto"/>
            <w:bottom w:val="none" w:sz="0" w:space="0" w:color="auto"/>
            <w:right w:val="none" w:sz="0" w:space="0" w:color="auto"/>
          </w:divBdr>
        </w:div>
        <w:div w:id="390738169">
          <w:marLeft w:val="640"/>
          <w:marRight w:val="0"/>
          <w:marTop w:val="0"/>
          <w:marBottom w:val="0"/>
          <w:divBdr>
            <w:top w:val="none" w:sz="0" w:space="0" w:color="auto"/>
            <w:left w:val="none" w:sz="0" w:space="0" w:color="auto"/>
            <w:bottom w:val="none" w:sz="0" w:space="0" w:color="auto"/>
            <w:right w:val="none" w:sz="0" w:space="0" w:color="auto"/>
          </w:divBdr>
        </w:div>
        <w:div w:id="1153644448">
          <w:marLeft w:val="640"/>
          <w:marRight w:val="0"/>
          <w:marTop w:val="0"/>
          <w:marBottom w:val="0"/>
          <w:divBdr>
            <w:top w:val="none" w:sz="0" w:space="0" w:color="auto"/>
            <w:left w:val="none" w:sz="0" w:space="0" w:color="auto"/>
            <w:bottom w:val="none" w:sz="0" w:space="0" w:color="auto"/>
            <w:right w:val="none" w:sz="0" w:space="0" w:color="auto"/>
          </w:divBdr>
        </w:div>
        <w:div w:id="1850362955">
          <w:marLeft w:val="640"/>
          <w:marRight w:val="0"/>
          <w:marTop w:val="0"/>
          <w:marBottom w:val="0"/>
          <w:divBdr>
            <w:top w:val="none" w:sz="0" w:space="0" w:color="auto"/>
            <w:left w:val="none" w:sz="0" w:space="0" w:color="auto"/>
            <w:bottom w:val="none" w:sz="0" w:space="0" w:color="auto"/>
            <w:right w:val="none" w:sz="0" w:space="0" w:color="auto"/>
          </w:divBdr>
        </w:div>
        <w:div w:id="772631879">
          <w:marLeft w:val="640"/>
          <w:marRight w:val="0"/>
          <w:marTop w:val="0"/>
          <w:marBottom w:val="0"/>
          <w:divBdr>
            <w:top w:val="none" w:sz="0" w:space="0" w:color="auto"/>
            <w:left w:val="none" w:sz="0" w:space="0" w:color="auto"/>
            <w:bottom w:val="none" w:sz="0" w:space="0" w:color="auto"/>
            <w:right w:val="none" w:sz="0" w:space="0" w:color="auto"/>
          </w:divBdr>
        </w:div>
        <w:div w:id="1806508115">
          <w:marLeft w:val="640"/>
          <w:marRight w:val="0"/>
          <w:marTop w:val="0"/>
          <w:marBottom w:val="0"/>
          <w:divBdr>
            <w:top w:val="none" w:sz="0" w:space="0" w:color="auto"/>
            <w:left w:val="none" w:sz="0" w:space="0" w:color="auto"/>
            <w:bottom w:val="none" w:sz="0" w:space="0" w:color="auto"/>
            <w:right w:val="none" w:sz="0" w:space="0" w:color="auto"/>
          </w:divBdr>
        </w:div>
        <w:div w:id="1898855373">
          <w:marLeft w:val="640"/>
          <w:marRight w:val="0"/>
          <w:marTop w:val="0"/>
          <w:marBottom w:val="0"/>
          <w:divBdr>
            <w:top w:val="none" w:sz="0" w:space="0" w:color="auto"/>
            <w:left w:val="none" w:sz="0" w:space="0" w:color="auto"/>
            <w:bottom w:val="none" w:sz="0" w:space="0" w:color="auto"/>
            <w:right w:val="none" w:sz="0" w:space="0" w:color="auto"/>
          </w:divBdr>
        </w:div>
        <w:div w:id="782113903">
          <w:marLeft w:val="640"/>
          <w:marRight w:val="0"/>
          <w:marTop w:val="0"/>
          <w:marBottom w:val="0"/>
          <w:divBdr>
            <w:top w:val="none" w:sz="0" w:space="0" w:color="auto"/>
            <w:left w:val="none" w:sz="0" w:space="0" w:color="auto"/>
            <w:bottom w:val="none" w:sz="0" w:space="0" w:color="auto"/>
            <w:right w:val="none" w:sz="0" w:space="0" w:color="auto"/>
          </w:divBdr>
        </w:div>
        <w:div w:id="1409766392">
          <w:marLeft w:val="640"/>
          <w:marRight w:val="0"/>
          <w:marTop w:val="0"/>
          <w:marBottom w:val="0"/>
          <w:divBdr>
            <w:top w:val="none" w:sz="0" w:space="0" w:color="auto"/>
            <w:left w:val="none" w:sz="0" w:space="0" w:color="auto"/>
            <w:bottom w:val="none" w:sz="0" w:space="0" w:color="auto"/>
            <w:right w:val="none" w:sz="0" w:space="0" w:color="auto"/>
          </w:divBdr>
        </w:div>
        <w:div w:id="1878662179">
          <w:marLeft w:val="640"/>
          <w:marRight w:val="0"/>
          <w:marTop w:val="0"/>
          <w:marBottom w:val="0"/>
          <w:divBdr>
            <w:top w:val="none" w:sz="0" w:space="0" w:color="auto"/>
            <w:left w:val="none" w:sz="0" w:space="0" w:color="auto"/>
            <w:bottom w:val="none" w:sz="0" w:space="0" w:color="auto"/>
            <w:right w:val="none" w:sz="0" w:space="0" w:color="auto"/>
          </w:divBdr>
        </w:div>
        <w:div w:id="1772815414">
          <w:marLeft w:val="640"/>
          <w:marRight w:val="0"/>
          <w:marTop w:val="0"/>
          <w:marBottom w:val="0"/>
          <w:divBdr>
            <w:top w:val="none" w:sz="0" w:space="0" w:color="auto"/>
            <w:left w:val="none" w:sz="0" w:space="0" w:color="auto"/>
            <w:bottom w:val="none" w:sz="0" w:space="0" w:color="auto"/>
            <w:right w:val="none" w:sz="0" w:space="0" w:color="auto"/>
          </w:divBdr>
        </w:div>
        <w:div w:id="711420263">
          <w:marLeft w:val="640"/>
          <w:marRight w:val="0"/>
          <w:marTop w:val="0"/>
          <w:marBottom w:val="0"/>
          <w:divBdr>
            <w:top w:val="none" w:sz="0" w:space="0" w:color="auto"/>
            <w:left w:val="none" w:sz="0" w:space="0" w:color="auto"/>
            <w:bottom w:val="none" w:sz="0" w:space="0" w:color="auto"/>
            <w:right w:val="none" w:sz="0" w:space="0" w:color="auto"/>
          </w:divBdr>
        </w:div>
        <w:div w:id="2146000940">
          <w:marLeft w:val="640"/>
          <w:marRight w:val="0"/>
          <w:marTop w:val="0"/>
          <w:marBottom w:val="0"/>
          <w:divBdr>
            <w:top w:val="none" w:sz="0" w:space="0" w:color="auto"/>
            <w:left w:val="none" w:sz="0" w:space="0" w:color="auto"/>
            <w:bottom w:val="none" w:sz="0" w:space="0" w:color="auto"/>
            <w:right w:val="none" w:sz="0" w:space="0" w:color="auto"/>
          </w:divBdr>
        </w:div>
        <w:div w:id="1162769377">
          <w:marLeft w:val="640"/>
          <w:marRight w:val="0"/>
          <w:marTop w:val="0"/>
          <w:marBottom w:val="0"/>
          <w:divBdr>
            <w:top w:val="none" w:sz="0" w:space="0" w:color="auto"/>
            <w:left w:val="none" w:sz="0" w:space="0" w:color="auto"/>
            <w:bottom w:val="none" w:sz="0" w:space="0" w:color="auto"/>
            <w:right w:val="none" w:sz="0" w:space="0" w:color="auto"/>
          </w:divBdr>
        </w:div>
        <w:div w:id="1762098427">
          <w:marLeft w:val="640"/>
          <w:marRight w:val="0"/>
          <w:marTop w:val="0"/>
          <w:marBottom w:val="0"/>
          <w:divBdr>
            <w:top w:val="none" w:sz="0" w:space="0" w:color="auto"/>
            <w:left w:val="none" w:sz="0" w:space="0" w:color="auto"/>
            <w:bottom w:val="none" w:sz="0" w:space="0" w:color="auto"/>
            <w:right w:val="none" w:sz="0" w:space="0" w:color="auto"/>
          </w:divBdr>
        </w:div>
        <w:div w:id="857155586">
          <w:marLeft w:val="640"/>
          <w:marRight w:val="0"/>
          <w:marTop w:val="0"/>
          <w:marBottom w:val="0"/>
          <w:divBdr>
            <w:top w:val="none" w:sz="0" w:space="0" w:color="auto"/>
            <w:left w:val="none" w:sz="0" w:space="0" w:color="auto"/>
            <w:bottom w:val="none" w:sz="0" w:space="0" w:color="auto"/>
            <w:right w:val="none" w:sz="0" w:space="0" w:color="auto"/>
          </w:divBdr>
        </w:div>
        <w:div w:id="124468507">
          <w:marLeft w:val="640"/>
          <w:marRight w:val="0"/>
          <w:marTop w:val="0"/>
          <w:marBottom w:val="0"/>
          <w:divBdr>
            <w:top w:val="none" w:sz="0" w:space="0" w:color="auto"/>
            <w:left w:val="none" w:sz="0" w:space="0" w:color="auto"/>
            <w:bottom w:val="none" w:sz="0" w:space="0" w:color="auto"/>
            <w:right w:val="none" w:sz="0" w:space="0" w:color="auto"/>
          </w:divBdr>
        </w:div>
        <w:div w:id="289285890">
          <w:marLeft w:val="640"/>
          <w:marRight w:val="0"/>
          <w:marTop w:val="0"/>
          <w:marBottom w:val="0"/>
          <w:divBdr>
            <w:top w:val="none" w:sz="0" w:space="0" w:color="auto"/>
            <w:left w:val="none" w:sz="0" w:space="0" w:color="auto"/>
            <w:bottom w:val="none" w:sz="0" w:space="0" w:color="auto"/>
            <w:right w:val="none" w:sz="0" w:space="0" w:color="auto"/>
          </w:divBdr>
        </w:div>
        <w:div w:id="1625424675">
          <w:marLeft w:val="640"/>
          <w:marRight w:val="0"/>
          <w:marTop w:val="0"/>
          <w:marBottom w:val="0"/>
          <w:divBdr>
            <w:top w:val="none" w:sz="0" w:space="0" w:color="auto"/>
            <w:left w:val="none" w:sz="0" w:space="0" w:color="auto"/>
            <w:bottom w:val="none" w:sz="0" w:space="0" w:color="auto"/>
            <w:right w:val="none" w:sz="0" w:space="0" w:color="auto"/>
          </w:divBdr>
        </w:div>
        <w:div w:id="1165897493">
          <w:marLeft w:val="640"/>
          <w:marRight w:val="0"/>
          <w:marTop w:val="0"/>
          <w:marBottom w:val="0"/>
          <w:divBdr>
            <w:top w:val="none" w:sz="0" w:space="0" w:color="auto"/>
            <w:left w:val="none" w:sz="0" w:space="0" w:color="auto"/>
            <w:bottom w:val="none" w:sz="0" w:space="0" w:color="auto"/>
            <w:right w:val="none" w:sz="0" w:space="0" w:color="auto"/>
          </w:divBdr>
        </w:div>
        <w:div w:id="375203328">
          <w:marLeft w:val="640"/>
          <w:marRight w:val="0"/>
          <w:marTop w:val="0"/>
          <w:marBottom w:val="0"/>
          <w:divBdr>
            <w:top w:val="none" w:sz="0" w:space="0" w:color="auto"/>
            <w:left w:val="none" w:sz="0" w:space="0" w:color="auto"/>
            <w:bottom w:val="none" w:sz="0" w:space="0" w:color="auto"/>
            <w:right w:val="none" w:sz="0" w:space="0" w:color="auto"/>
          </w:divBdr>
        </w:div>
        <w:div w:id="1384138810">
          <w:marLeft w:val="640"/>
          <w:marRight w:val="0"/>
          <w:marTop w:val="0"/>
          <w:marBottom w:val="0"/>
          <w:divBdr>
            <w:top w:val="none" w:sz="0" w:space="0" w:color="auto"/>
            <w:left w:val="none" w:sz="0" w:space="0" w:color="auto"/>
            <w:bottom w:val="none" w:sz="0" w:space="0" w:color="auto"/>
            <w:right w:val="none" w:sz="0" w:space="0" w:color="auto"/>
          </w:divBdr>
        </w:div>
        <w:div w:id="324749250">
          <w:marLeft w:val="640"/>
          <w:marRight w:val="0"/>
          <w:marTop w:val="0"/>
          <w:marBottom w:val="0"/>
          <w:divBdr>
            <w:top w:val="none" w:sz="0" w:space="0" w:color="auto"/>
            <w:left w:val="none" w:sz="0" w:space="0" w:color="auto"/>
            <w:bottom w:val="none" w:sz="0" w:space="0" w:color="auto"/>
            <w:right w:val="none" w:sz="0" w:space="0" w:color="auto"/>
          </w:divBdr>
        </w:div>
        <w:div w:id="1735349699">
          <w:marLeft w:val="640"/>
          <w:marRight w:val="0"/>
          <w:marTop w:val="0"/>
          <w:marBottom w:val="0"/>
          <w:divBdr>
            <w:top w:val="none" w:sz="0" w:space="0" w:color="auto"/>
            <w:left w:val="none" w:sz="0" w:space="0" w:color="auto"/>
            <w:bottom w:val="none" w:sz="0" w:space="0" w:color="auto"/>
            <w:right w:val="none" w:sz="0" w:space="0" w:color="auto"/>
          </w:divBdr>
        </w:div>
        <w:div w:id="1600336502">
          <w:marLeft w:val="640"/>
          <w:marRight w:val="0"/>
          <w:marTop w:val="0"/>
          <w:marBottom w:val="0"/>
          <w:divBdr>
            <w:top w:val="none" w:sz="0" w:space="0" w:color="auto"/>
            <w:left w:val="none" w:sz="0" w:space="0" w:color="auto"/>
            <w:bottom w:val="none" w:sz="0" w:space="0" w:color="auto"/>
            <w:right w:val="none" w:sz="0" w:space="0" w:color="auto"/>
          </w:divBdr>
        </w:div>
        <w:div w:id="1254125555">
          <w:marLeft w:val="640"/>
          <w:marRight w:val="0"/>
          <w:marTop w:val="0"/>
          <w:marBottom w:val="0"/>
          <w:divBdr>
            <w:top w:val="none" w:sz="0" w:space="0" w:color="auto"/>
            <w:left w:val="none" w:sz="0" w:space="0" w:color="auto"/>
            <w:bottom w:val="none" w:sz="0" w:space="0" w:color="auto"/>
            <w:right w:val="none" w:sz="0" w:space="0" w:color="auto"/>
          </w:divBdr>
        </w:div>
        <w:div w:id="654139537">
          <w:marLeft w:val="640"/>
          <w:marRight w:val="0"/>
          <w:marTop w:val="0"/>
          <w:marBottom w:val="0"/>
          <w:divBdr>
            <w:top w:val="none" w:sz="0" w:space="0" w:color="auto"/>
            <w:left w:val="none" w:sz="0" w:space="0" w:color="auto"/>
            <w:bottom w:val="none" w:sz="0" w:space="0" w:color="auto"/>
            <w:right w:val="none" w:sz="0" w:space="0" w:color="auto"/>
          </w:divBdr>
        </w:div>
        <w:div w:id="989284868">
          <w:marLeft w:val="640"/>
          <w:marRight w:val="0"/>
          <w:marTop w:val="0"/>
          <w:marBottom w:val="0"/>
          <w:divBdr>
            <w:top w:val="none" w:sz="0" w:space="0" w:color="auto"/>
            <w:left w:val="none" w:sz="0" w:space="0" w:color="auto"/>
            <w:bottom w:val="none" w:sz="0" w:space="0" w:color="auto"/>
            <w:right w:val="none" w:sz="0" w:space="0" w:color="auto"/>
          </w:divBdr>
        </w:div>
        <w:div w:id="575481724">
          <w:marLeft w:val="640"/>
          <w:marRight w:val="0"/>
          <w:marTop w:val="0"/>
          <w:marBottom w:val="0"/>
          <w:divBdr>
            <w:top w:val="none" w:sz="0" w:space="0" w:color="auto"/>
            <w:left w:val="none" w:sz="0" w:space="0" w:color="auto"/>
            <w:bottom w:val="none" w:sz="0" w:space="0" w:color="auto"/>
            <w:right w:val="none" w:sz="0" w:space="0" w:color="auto"/>
          </w:divBdr>
        </w:div>
        <w:div w:id="998338792">
          <w:marLeft w:val="640"/>
          <w:marRight w:val="0"/>
          <w:marTop w:val="0"/>
          <w:marBottom w:val="0"/>
          <w:divBdr>
            <w:top w:val="none" w:sz="0" w:space="0" w:color="auto"/>
            <w:left w:val="none" w:sz="0" w:space="0" w:color="auto"/>
            <w:bottom w:val="none" w:sz="0" w:space="0" w:color="auto"/>
            <w:right w:val="none" w:sz="0" w:space="0" w:color="auto"/>
          </w:divBdr>
        </w:div>
        <w:div w:id="1076632915">
          <w:marLeft w:val="640"/>
          <w:marRight w:val="0"/>
          <w:marTop w:val="0"/>
          <w:marBottom w:val="0"/>
          <w:divBdr>
            <w:top w:val="none" w:sz="0" w:space="0" w:color="auto"/>
            <w:left w:val="none" w:sz="0" w:space="0" w:color="auto"/>
            <w:bottom w:val="none" w:sz="0" w:space="0" w:color="auto"/>
            <w:right w:val="none" w:sz="0" w:space="0" w:color="auto"/>
          </w:divBdr>
        </w:div>
        <w:div w:id="1931624193">
          <w:marLeft w:val="640"/>
          <w:marRight w:val="0"/>
          <w:marTop w:val="0"/>
          <w:marBottom w:val="0"/>
          <w:divBdr>
            <w:top w:val="none" w:sz="0" w:space="0" w:color="auto"/>
            <w:left w:val="none" w:sz="0" w:space="0" w:color="auto"/>
            <w:bottom w:val="none" w:sz="0" w:space="0" w:color="auto"/>
            <w:right w:val="none" w:sz="0" w:space="0" w:color="auto"/>
          </w:divBdr>
        </w:div>
        <w:div w:id="101413921">
          <w:marLeft w:val="640"/>
          <w:marRight w:val="0"/>
          <w:marTop w:val="0"/>
          <w:marBottom w:val="0"/>
          <w:divBdr>
            <w:top w:val="none" w:sz="0" w:space="0" w:color="auto"/>
            <w:left w:val="none" w:sz="0" w:space="0" w:color="auto"/>
            <w:bottom w:val="none" w:sz="0" w:space="0" w:color="auto"/>
            <w:right w:val="none" w:sz="0" w:space="0" w:color="auto"/>
          </w:divBdr>
        </w:div>
        <w:div w:id="1030885481">
          <w:marLeft w:val="640"/>
          <w:marRight w:val="0"/>
          <w:marTop w:val="0"/>
          <w:marBottom w:val="0"/>
          <w:divBdr>
            <w:top w:val="none" w:sz="0" w:space="0" w:color="auto"/>
            <w:left w:val="none" w:sz="0" w:space="0" w:color="auto"/>
            <w:bottom w:val="none" w:sz="0" w:space="0" w:color="auto"/>
            <w:right w:val="none" w:sz="0" w:space="0" w:color="auto"/>
          </w:divBdr>
        </w:div>
        <w:div w:id="1025179879">
          <w:marLeft w:val="640"/>
          <w:marRight w:val="0"/>
          <w:marTop w:val="0"/>
          <w:marBottom w:val="0"/>
          <w:divBdr>
            <w:top w:val="none" w:sz="0" w:space="0" w:color="auto"/>
            <w:left w:val="none" w:sz="0" w:space="0" w:color="auto"/>
            <w:bottom w:val="none" w:sz="0" w:space="0" w:color="auto"/>
            <w:right w:val="none" w:sz="0" w:space="0" w:color="auto"/>
          </w:divBdr>
        </w:div>
        <w:div w:id="1087725443">
          <w:marLeft w:val="640"/>
          <w:marRight w:val="0"/>
          <w:marTop w:val="0"/>
          <w:marBottom w:val="0"/>
          <w:divBdr>
            <w:top w:val="none" w:sz="0" w:space="0" w:color="auto"/>
            <w:left w:val="none" w:sz="0" w:space="0" w:color="auto"/>
            <w:bottom w:val="none" w:sz="0" w:space="0" w:color="auto"/>
            <w:right w:val="none" w:sz="0" w:space="0" w:color="auto"/>
          </w:divBdr>
        </w:div>
        <w:div w:id="823082982">
          <w:marLeft w:val="640"/>
          <w:marRight w:val="0"/>
          <w:marTop w:val="0"/>
          <w:marBottom w:val="0"/>
          <w:divBdr>
            <w:top w:val="none" w:sz="0" w:space="0" w:color="auto"/>
            <w:left w:val="none" w:sz="0" w:space="0" w:color="auto"/>
            <w:bottom w:val="none" w:sz="0" w:space="0" w:color="auto"/>
            <w:right w:val="none" w:sz="0" w:space="0" w:color="auto"/>
          </w:divBdr>
        </w:div>
        <w:div w:id="363405232">
          <w:marLeft w:val="640"/>
          <w:marRight w:val="0"/>
          <w:marTop w:val="0"/>
          <w:marBottom w:val="0"/>
          <w:divBdr>
            <w:top w:val="none" w:sz="0" w:space="0" w:color="auto"/>
            <w:left w:val="none" w:sz="0" w:space="0" w:color="auto"/>
            <w:bottom w:val="none" w:sz="0" w:space="0" w:color="auto"/>
            <w:right w:val="none" w:sz="0" w:space="0" w:color="auto"/>
          </w:divBdr>
        </w:div>
        <w:div w:id="1879468638">
          <w:marLeft w:val="640"/>
          <w:marRight w:val="0"/>
          <w:marTop w:val="0"/>
          <w:marBottom w:val="0"/>
          <w:divBdr>
            <w:top w:val="none" w:sz="0" w:space="0" w:color="auto"/>
            <w:left w:val="none" w:sz="0" w:space="0" w:color="auto"/>
            <w:bottom w:val="none" w:sz="0" w:space="0" w:color="auto"/>
            <w:right w:val="none" w:sz="0" w:space="0" w:color="auto"/>
          </w:divBdr>
        </w:div>
        <w:div w:id="588662904">
          <w:marLeft w:val="640"/>
          <w:marRight w:val="0"/>
          <w:marTop w:val="0"/>
          <w:marBottom w:val="0"/>
          <w:divBdr>
            <w:top w:val="none" w:sz="0" w:space="0" w:color="auto"/>
            <w:left w:val="none" w:sz="0" w:space="0" w:color="auto"/>
            <w:bottom w:val="none" w:sz="0" w:space="0" w:color="auto"/>
            <w:right w:val="none" w:sz="0" w:space="0" w:color="auto"/>
          </w:divBdr>
        </w:div>
        <w:div w:id="217204334">
          <w:marLeft w:val="640"/>
          <w:marRight w:val="0"/>
          <w:marTop w:val="0"/>
          <w:marBottom w:val="0"/>
          <w:divBdr>
            <w:top w:val="none" w:sz="0" w:space="0" w:color="auto"/>
            <w:left w:val="none" w:sz="0" w:space="0" w:color="auto"/>
            <w:bottom w:val="none" w:sz="0" w:space="0" w:color="auto"/>
            <w:right w:val="none" w:sz="0" w:space="0" w:color="auto"/>
          </w:divBdr>
        </w:div>
        <w:div w:id="1229652317">
          <w:marLeft w:val="640"/>
          <w:marRight w:val="0"/>
          <w:marTop w:val="0"/>
          <w:marBottom w:val="0"/>
          <w:divBdr>
            <w:top w:val="none" w:sz="0" w:space="0" w:color="auto"/>
            <w:left w:val="none" w:sz="0" w:space="0" w:color="auto"/>
            <w:bottom w:val="none" w:sz="0" w:space="0" w:color="auto"/>
            <w:right w:val="none" w:sz="0" w:space="0" w:color="auto"/>
          </w:divBdr>
        </w:div>
        <w:div w:id="1149595386">
          <w:marLeft w:val="640"/>
          <w:marRight w:val="0"/>
          <w:marTop w:val="0"/>
          <w:marBottom w:val="0"/>
          <w:divBdr>
            <w:top w:val="none" w:sz="0" w:space="0" w:color="auto"/>
            <w:left w:val="none" w:sz="0" w:space="0" w:color="auto"/>
            <w:bottom w:val="none" w:sz="0" w:space="0" w:color="auto"/>
            <w:right w:val="none" w:sz="0" w:space="0" w:color="auto"/>
          </w:divBdr>
        </w:div>
        <w:div w:id="1078556249">
          <w:marLeft w:val="640"/>
          <w:marRight w:val="0"/>
          <w:marTop w:val="0"/>
          <w:marBottom w:val="0"/>
          <w:divBdr>
            <w:top w:val="none" w:sz="0" w:space="0" w:color="auto"/>
            <w:left w:val="none" w:sz="0" w:space="0" w:color="auto"/>
            <w:bottom w:val="none" w:sz="0" w:space="0" w:color="auto"/>
            <w:right w:val="none" w:sz="0" w:space="0" w:color="auto"/>
          </w:divBdr>
        </w:div>
        <w:div w:id="1838302945">
          <w:marLeft w:val="640"/>
          <w:marRight w:val="0"/>
          <w:marTop w:val="0"/>
          <w:marBottom w:val="0"/>
          <w:divBdr>
            <w:top w:val="none" w:sz="0" w:space="0" w:color="auto"/>
            <w:left w:val="none" w:sz="0" w:space="0" w:color="auto"/>
            <w:bottom w:val="none" w:sz="0" w:space="0" w:color="auto"/>
            <w:right w:val="none" w:sz="0" w:space="0" w:color="auto"/>
          </w:divBdr>
        </w:div>
        <w:div w:id="1383865818">
          <w:marLeft w:val="640"/>
          <w:marRight w:val="0"/>
          <w:marTop w:val="0"/>
          <w:marBottom w:val="0"/>
          <w:divBdr>
            <w:top w:val="none" w:sz="0" w:space="0" w:color="auto"/>
            <w:left w:val="none" w:sz="0" w:space="0" w:color="auto"/>
            <w:bottom w:val="none" w:sz="0" w:space="0" w:color="auto"/>
            <w:right w:val="none" w:sz="0" w:space="0" w:color="auto"/>
          </w:divBdr>
        </w:div>
      </w:divsChild>
    </w:div>
    <w:div w:id="1625963286">
      <w:bodyDiv w:val="1"/>
      <w:marLeft w:val="0"/>
      <w:marRight w:val="0"/>
      <w:marTop w:val="0"/>
      <w:marBottom w:val="0"/>
      <w:divBdr>
        <w:top w:val="none" w:sz="0" w:space="0" w:color="auto"/>
        <w:left w:val="none" w:sz="0" w:space="0" w:color="auto"/>
        <w:bottom w:val="none" w:sz="0" w:space="0" w:color="auto"/>
        <w:right w:val="none" w:sz="0" w:space="0" w:color="auto"/>
      </w:divBdr>
      <w:divsChild>
        <w:div w:id="1884095063">
          <w:marLeft w:val="480"/>
          <w:marRight w:val="0"/>
          <w:marTop w:val="0"/>
          <w:marBottom w:val="0"/>
          <w:divBdr>
            <w:top w:val="none" w:sz="0" w:space="0" w:color="auto"/>
            <w:left w:val="none" w:sz="0" w:space="0" w:color="auto"/>
            <w:bottom w:val="none" w:sz="0" w:space="0" w:color="auto"/>
            <w:right w:val="none" w:sz="0" w:space="0" w:color="auto"/>
          </w:divBdr>
        </w:div>
        <w:div w:id="1961766397">
          <w:marLeft w:val="480"/>
          <w:marRight w:val="0"/>
          <w:marTop w:val="0"/>
          <w:marBottom w:val="0"/>
          <w:divBdr>
            <w:top w:val="none" w:sz="0" w:space="0" w:color="auto"/>
            <w:left w:val="none" w:sz="0" w:space="0" w:color="auto"/>
            <w:bottom w:val="none" w:sz="0" w:space="0" w:color="auto"/>
            <w:right w:val="none" w:sz="0" w:space="0" w:color="auto"/>
          </w:divBdr>
        </w:div>
        <w:div w:id="1822651193">
          <w:marLeft w:val="480"/>
          <w:marRight w:val="0"/>
          <w:marTop w:val="0"/>
          <w:marBottom w:val="0"/>
          <w:divBdr>
            <w:top w:val="none" w:sz="0" w:space="0" w:color="auto"/>
            <w:left w:val="none" w:sz="0" w:space="0" w:color="auto"/>
            <w:bottom w:val="none" w:sz="0" w:space="0" w:color="auto"/>
            <w:right w:val="none" w:sz="0" w:space="0" w:color="auto"/>
          </w:divBdr>
        </w:div>
        <w:div w:id="1113745550">
          <w:marLeft w:val="480"/>
          <w:marRight w:val="0"/>
          <w:marTop w:val="0"/>
          <w:marBottom w:val="0"/>
          <w:divBdr>
            <w:top w:val="none" w:sz="0" w:space="0" w:color="auto"/>
            <w:left w:val="none" w:sz="0" w:space="0" w:color="auto"/>
            <w:bottom w:val="none" w:sz="0" w:space="0" w:color="auto"/>
            <w:right w:val="none" w:sz="0" w:space="0" w:color="auto"/>
          </w:divBdr>
        </w:div>
        <w:div w:id="301929903">
          <w:marLeft w:val="480"/>
          <w:marRight w:val="0"/>
          <w:marTop w:val="0"/>
          <w:marBottom w:val="0"/>
          <w:divBdr>
            <w:top w:val="none" w:sz="0" w:space="0" w:color="auto"/>
            <w:left w:val="none" w:sz="0" w:space="0" w:color="auto"/>
            <w:bottom w:val="none" w:sz="0" w:space="0" w:color="auto"/>
            <w:right w:val="none" w:sz="0" w:space="0" w:color="auto"/>
          </w:divBdr>
        </w:div>
        <w:div w:id="875389528">
          <w:marLeft w:val="480"/>
          <w:marRight w:val="0"/>
          <w:marTop w:val="0"/>
          <w:marBottom w:val="0"/>
          <w:divBdr>
            <w:top w:val="none" w:sz="0" w:space="0" w:color="auto"/>
            <w:left w:val="none" w:sz="0" w:space="0" w:color="auto"/>
            <w:bottom w:val="none" w:sz="0" w:space="0" w:color="auto"/>
            <w:right w:val="none" w:sz="0" w:space="0" w:color="auto"/>
          </w:divBdr>
        </w:div>
        <w:div w:id="2023508304">
          <w:marLeft w:val="480"/>
          <w:marRight w:val="0"/>
          <w:marTop w:val="0"/>
          <w:marBottom w:val="0"/>
          <w:divBdr>
            <w:top w:val="none" w:sz="0" w:space="0" w:color="auto"/>
            <w:left w:val="none" w:sz="0" w:space="0" w:color="auto"/>
            <w:bottom w:val="none" w:sz="0" w:space="0" w:color="auto"/>
            <w:right w:val="none" w:sz="0" w:space="0" w:color="auto"/>
          </w:divBdr>
        </w:div>
        <w:div w:id="1089543076">
          <w:marLeft w:val="480"/>
          <w:marRight w:val="0"/>
          <w:marTop w:val="0"/>
          <w:marBottom w:val="0"/>
          <w:divBdr>
            <w:top w:val="none" w:sz="0" w:space="0" w:color="auto"/>
            <w:left w:val="none" w:sz="0" w:space="0" w:color="auto"/>
            <w:bottom w:val="none" w:sz="0" w:space="0" w:color="auto"/>
            <w:right w:val="none" w:sz="0" w:space="0" w:color="auto"/>
          </w:divBdr>
        </w:div>
        <w:div w:id="1298607316">
          <w:marLeft w:val="480"/>
          <w:marRight w:val="0"/>
          <w:marTop w:val="0"/>
          <w:marBottom w:val="0"/>
          <w:divBdr>
            <w:top w:val="none" w:sz="0" w:space="0" w:color="auto"/>
            <w:left w:val="none" w:sz="0" w:space="0" w:color="auto"/>
            <w:bottom w:val="none" w:sz="0" w:space="0" w:color="auto"/>
            <w:right w:val="none" w:sz="0" w:space="0" w:color="auto"/>
          </w:divBdr>
        </w:div>
        <w:div w:id="146945588">
          <w:marLeft w:val="480"/>
          <w:marRight w:val="0"/>
          <w:marTop w:val="0"/>
          <w:marBottom w:val="0"/>
          <w:divBdr>
            <w:top w:val="none" w:sz="0" w:space="0" w:color="auto"/>
            <w:left w:val="none" w:sz="0" w:space="0" w:color="auto"/>
            <w:bottom w:val="none" w:sz="0" w:space="0" w:color="auto"/>
            <w:right w:val="none" w:sz="0" w:space="0" w:color="auto"/>
          </w:divBdr>
        </w:div>
        <w:div w:id="804734821">
          <w:marLeft w:val="480"/>
          <w:marRight w:val="0"/>
          <w:marTop w:val="0"/>
          <w:marBottom w:val="0"/>
          <w:divBdr>
            <w:top w:val="none" w:sz="0" w:space="0" w:color="auto"/>
            <w:left w:val="none" w:sz="0" w:space="0" w:color="auto"/>
            <w:bottom w:val="none" w:sz="0" w:space="0" w:color="auto"/>
            <w:right w:val="none" w:sz="0" w:space="0" w:color="auto"/>
          </w:divBdr>
        </w:div>
        <w:div w:id="1638759870">
          <w:marLeft w:val="480"/>
          <w:marRight w:val="0"/>
          <w:marTop w:val="0"/>
          <w:marBottom w:val="0"/>
          <w:divBdr>
            <w:top w:val="none" w:sz="0" w:space="0" w:color="auto"/>
            <w:left w:val="none" w:sz="0" w:space="0" w:color="auto"/>
            <w:bottom w:val="none" w:sz="0" w:space="0" w:color="auto"/>
            <w:right w:val="none" w:sz="0" w:space="0" w:color="auto"/>
          </w:divBdr>
        </w:div>
        <w:div w:id="678699617">
          <w:marLeft w:val="480"/>
          <w:marRight w:val="0"/>
          <w:marTop w:val="0"/>
          <w:marBottom w:val="0"/>
          <w:divBdr>
            <w:top w:val="none" w:sz="0" w:space="0" w:color="auto"/>
            <w:left w:val="none" w:sz="0" w:space="0" w:color="auto"/>
            <w:bottom w:val="none" w:sz="0" w:space="0" w:color="auto"/>
            <w:right w:val="none" w:sz="0" w:space="0" w:color="auto"/>
          </w:divBdr>
        </w:div>
        <w:div w:id="495414644">
          <w:marLeft w:val="480"/>
          <w:marRight w:val="0"/>
          <w:marTop w:val="0"/>
          <w:marBottom w:val="0"/>
          <w:divBdr>
            <w:top w:val="none" w:sz="0" w:space="0" w:color="auto"/>
            <w:left w:val="none" w:sz="0" w:space="0" w:color="auto"/>
            <w:bottom w:val="none" w:sz="0" w:space="0" w:color="auto"/>
            <w:right w:val="none" w:sz="0" w:space="0" w:color="auto"/>
          </w:divBdr>
        </w:div>
        <w:div w:id="50925247">
          <w:marLeft w:val="480"/>
          <w:marRight w:val="0"/>
          <w:marTop w:val="0"/>
          <w:marBottom w:val="0"/>
          <w:divBdr>
            <w:top w:val="none" w:sz="0" w:space="0" w:color="auto"/>
            <w:left w:val="none" w:sz="0" w:space="0" w:color="auto"/>
            <w:bottom w:val="none" w:sz="0" w:space="0" w:color="auto"/>
            <w:right w:val="none" w:sz="0" w:space="0" w:color="auto"/>
          </w:divBdr>
        </w:div>
        <w:div w:id="1208033004">
          <w:marLeft w:val="480"/>
          <w:marRight w:val="0"/>
          <w:marTop w:val="0"/>
          <w:marBottom w:val="0"/>
          <w:divBdr>
            <w:top w:val="none" w:sz="0" w:space="0" w:color="auto"/>
            <w:left w:val="none" w:sz="0" w:space="0" w:color="auto"/>
            <w:bottom w:val="none" w:sz="0" w:space="0" w:color="auto"/>
            <w:right w:val="none" w:sz="0" w:space="0" w:color="auto"/>
          </w:divBdr>
        </w:div>
        <w:div w:id="2002855633">
          <w:marLeft w:val="480"/>
          <w:marRight w:val="0"/>
          <w:marTop w:val="0"/>
          <w:marBottom w:val="0"/>
          <w:divBdr>
            <w:top w:val="none" w:sz="0" w:space="0" w:color="auto"/>
            <w:left w:val="none" w:sz="0" w:space="0" w:color="auto"/>
            <w:bottom w:val="none" w:sz="0" w:space="0" w:color="auto"/>
            <w:right w:val="none" w:sz="0" w:space="0" w:color="auto"/>
          </w:divBdr>
        </w:div>
        <w:div w:id="589629273">
          <w:marLeft w:val="480"/>
          <w:marRight w:val="0"/>
          <w:marTop w:val="0"/>
          <w:marBottom w:val="0"/>
          <w:divBdr>
            <w:top w:val="none" w:sz="0" w:space="0" w:color="auto"/>
            <w:left w:val="none" w:sz="0" w:space="0" w:color="auto"/>
            <w:bottom w:val="none" w:sz="0" w:space="0" w:color="auto"/>
            <w:right w:val="none" w:sz="0" w:space="0" w:color="auto"/>
          </w:divBdr>
        </w:div>
        <w:div w:id="1124151795">
          <w:marLeft w:val="480"/>
          <w:marRight w:val="0"/>
          <w:marTop w:val="0"/>
          <w:marBottom w:val="0"/>
          <w:divBdr>
            <w:top w:val="none" w:sz="0" w:space="0" w:color="auto"/>
            <w:left w:val="none" w:sz="0" w:space="0" w:color="auto"/>
            <w:bottom w:val="none" w:sz="0" w:space="0" w:color="auto"/>
            <w:right w:val="none" w:sz="0" w:space="0" w:color="auto"/>
          </w:divBdr>
        </w:div>
        <w:div w:id="1717587363">
          <w:marLeft w:val="480"/>
          <w:marRight w:val="0"/>
          <w:marTop w:val="0"/>
          <w:marBottom w:val="0"/>
          <w:divBdr>
            <w:top w:val="none" w:sz="0" w:space="0" w:color="auto"/>
            <w:left w:val="none" w:sz="0" w:space="0" w:color="auto"/>
            <w:bottom w:val="none" w:sz="0" w:space="0" w:color="auto"/>
            <w:right w:val="none" w:sz="0" w:space="0" w:color="auto"/>
          </w:divBdr>
        </w:div>
        <w:div w:id="318466954">
          <w:marLeft w:val="480"/>
          <w:marRight w:val="0"/>
          <w:marTop w:val="0"/>
          <w:marBottom w:val="0"/>
          <w:divBdr>
            <w:top w:val="none" w:sz="0" w:space="0" w:color="auto"/>
            <w:left w:val="none" w:sz="0" w:space="0" w:color="auto"/>
            <w:bottom w:val="none" w:sz="0" w:space="0" w:color="auto"/>
            <w:right w:val="none" w:sz="0" w:space="0" w:color="auto"/>
          </w:divBdr>
        </w:div>
        <w:div w:id="194928643">
          <w:marLeft w:val="480"/>
          <w:marRight w:val="0"/>
          <w:marTop w:val="0"/>
          <w:marBottom w:val="0"/>
          <w:divBdr>
            <w:top w:val="none" w:sz="0" w:space="0" w:color="auto"/>
            <w:left w:val="none" w:sz="0" w:space="0" w:color="auto"/>
            <w:bottom w:val="none" w:sz="0" w:space="0" w:color="auto"/>
            <w:right w:val="none" w:sz="0" w:space="0" w:color="auto"/>
          </w:divBdr>
        </w:div>
        <w:div w:id="319115582">
          <w:marLeft w:val="480"/>
          <w:marRight w:val="0"/>
          <w:marTop w:val="0"/>
          <w:marBottom w:val="0"/>
          <w:divBdr>
            <w:top w:val="none" w:sz="0" w:space="0" w:color="auto"/>
            <w:left w:val="none" w:sz="0" w:space="0" w:color="auto"/>
            <w:bottom w:val="none" w:sz="0" w:space="0" w:color="auto"/>
            <w:right w:val="none" w:sz="0" w:space="0" w:color="auto"/>
          </w:divBdr>
        </w:div>
        <w:div w:id="117534189">
          <w:marLeft w:val="480"/>
          <w:marRight w:val="0"/>
          <w:marTop w:val="0"/>
          <w:marBottom w:val="0"/>
          <w:divBdr>
            <w:top w:val="none" w:sz="0" w:space="0" w:color="auto"/>
            <w:left w:val="none" w:sz="0" w:space="0" w:color="auto"/>
            <w:bottom w:val="none" w:sz="0" w:space="0" w:color="auto"/>
            <w:right w:val="none" w:sz="0" w:space="0" w:color="auto"/>
          </w:divBdr>
        </w:div>
        <w:div w:id="248739650">
          <w:marLeft w:val="480"/>
          <w:marRight w:val="0"/>
          <w:marTop w:val="0"/>
          <w:marBottom w:val="0"/>
          <w:divBdr>
            <w:top w:val="none" w:sz="0" w:space="0" w:color="auto"/>
            <w:left w:val="none" w:sz="0" w:space="0" w:color="auto"/>
            <w:bottom w:val="none" w:sz="0" w:space="0" w:color="auto"/>
            <w:right w:val="none" w:sz="0" w:space="0" w:color="auto"/>
          </w:divBdr>
        </w:div>
        <w:div w:id="1928994562">
          <w:marLeft w:val="480"/>
          <w:marRight w:val="0"/>
          <w:marTop w:val="0"/>
          <w:marBottom w:val="0"/>
          <w:divBdr>
            <w:top w:val="none" w:sz="0" w:space="0" w:color="auto"/>
            <w:left w:val="none" w:sz="0" w:space="0" w:color="auto"/>
            <w:bottom w:val="none" w:sz="0" w:space="0" w:color="auto"/>
            <w:right w:val="none" w:sz="0" w:space="0" w:color="auto"/>
          </w:divBdr>
        </w:div>
        <w:div w:id="271740541">
          <w:marLeft w:val="480"/>
          <w:marRight w:val="0"/>
          <w:marTop w:val="0"/>
          <w:marBottom w:val="0"/>
          <w:divBdr>
            <w:top w:val="none" w:sz="0" w:space="0" w:color="auto"/>
            <w:left w:val="none" w:sz="0" w:space="0" w:color="auto"/>
            <w:bottom w:val="none" w:sz="0" w:space="0" w:color="auto"/>
            <w:right w:val="none" w:sz="0" w:space="0" w:color="auto"/>
          </w:divBdr>
        </w:div>
        <w:div w:id="51124986">
          <w:marLeft w:val="480"/>
          <w:marRight w:val="0"/>
          <w:marTop w:val="0"/>
          <w:marBottom w:val="0"/>
          <w:divBdr>
            <w:top w:val="none" w:sz="0" w:space="0" w:color="auto"/>
            <w:left w:val="none" w:sz="0" w:space="0" w:color="auto"/>
            <w:bottom w:val="none" w:sz="0" w:space="0" w:color="auto"/>
            <w:right w:val="none" w:sz="0" w:space="0" w:color="auto"/>
          </w:divBdr>
        </w:div>
        <w:div w:id="414983911">
          <w:marLeft w:val="480"/>
          <w:marRight w:val="0"/>
          <w:marTop w:val="0"/>
          <w:marBottom w:val="0"/>
          <w:divBdr>
            <w:top w:val="none" w:sz="0" w:space="0" w:color="auto"/>
            <w:left w:val="none" w:sz="0" w:space="0" w:color="auto"/>
            <w:bottom w:val="none" w:sz="0" w:space="0" w:color="auto"/>
            <w:right w:val="none" w:sz="0" w:space="0" w:color="auto"/>
          </w:divBdr>
        </w:div>
        <w:div w:id="839541752">
          <w:marLeft w:val="480"/>
          <w:marRight w:val="0"/>
          <w:marTop w:val="0"/>
          <w:marBottom w:val="0"/>
          <w:divBdr>
            <w:top w:val="none" w:sz="0" w:space="0" w:color="auto"/>
            <w:left w:val="none" w:sz="0" w:space="0" w:color="auto"/>
            <w:bottom w:val="none" w:sz="0" w:space="0" w:color="auto"/>
            <w:right w:val="none" w:sz="0" w:space="0" w:color="auto"/>
          </w:divBdr>
        </w:div>
        <w:div w:id="1441682184">
          <w:marLeft w:val="480"/>
          <w:marRight w:val="0"/>
          <w:marTop w:val="0"/>
          <w:marBottom w:val="0"/>
          <w:divBdr>
            <w:top w:val="none" w:sz="0" w:space="0" w:color="auto"/>
            <w:left w:val="none" w:sz="0" w:space="0" w:color="auto"/>
            <w:bottom w:val="none" w:sz="0" w:space="0" w:color="auto"/>
            <w:right w:val="none" w:sz="0" w:space="0" w:color="auto"/>
          </w:divBdr>
        </w:div>
        <w:div w:id="96023069">
          <w:marLeft w:val="480"/>
          <w:marRight w:val="0"/>
          <w:marTop w:val="0"/>
          <w:marBottom w:val="0"/>
          <w:divBdr>
            <w:top w:val="none" w:sz="0" w:space="0" w:color="auto"/>
            <w:left w:val="none" w:sz="0" w:space="0" w:color="auto"/>
            <w:bottom w:val="none" w:sz="0" w:space="0" w:color="auto"/>
            <w:right w:val="none" w:sz="0" w:space="0" w:color="auto"/>
          </w:divBdr>
        </w:div>
        <w:div w:id="1723601834">
          <w:marLeft w:val="480"/>
          <w:marRight w:val="0"/>
          <w:marTop w:val="0"/>
          <w:marBottom w:val="0"/>
          <w:divBdr>
            <w:top w:val="none" w:sz="0" w:space="0" w:color="auto"/>
            <w:left w:val="none" w:sz="0" w:space="0" w:color="auto"/>
            <w:bottom w:val="none" w:sz="0" w:space="0" w:color="auto"/>
            <w:right w:val="none" w:sz="0" w:space="0" w:color="auto"/>
          </w:divBdr>
        </w:div>
        <w:div w:id="594093057">
          <w:marLeft w:val="480"/>
          <w:marRight w:val="0"/>
          <w:marTop w:val="0"/>
          <w:marBottom w:val="0"/>
          <w:divBdr>
            <w:top w:val="none" w:sz="0" w:space="0" w:color="auto"/>
            <w:left w:val="none" w:sz="0" w:space="0" w:color="auto"/>
            <w:bottom w:val="none" w:sz="0" w:space="0" w:color="auto"/>
            <w:right w:val="none" w:sz="0" w:space="0" w:color="auto"/>
          </w:divBdr>
        </w:div>
        <w:div w:id="1022124922">
          <w:marLeft w:val="480"/>
          <w:marRight w:val="0"/>
          <w:marTop w:val="0"/>
          <w:marBottom w:val="0"/>
          <w:divBdr>
            <w:top w:val="none" w:sz="0" w:space="0" w:color="auto"/>
            <w:left w:val="none" w:sz="0" w:space="0" w:color="auto"/>
            <w:bottom w:val="none" w:sz="0" w:space="0" w:color="auto"/>
            <w:right w:val="none" w:sz="0" w:space="0" w:color="auto"/>
          </w:divBdr>
        </w:div>
        <w:div w:id="1894197108">
          <w:marLeft w:val="480"/>
          <w:marRight w:val="0"/>
          <w:marTop w:val="0"/>
          <w:marBottom w:val="0"/>
          <w:divBdr>
            <w:top w:val="none" w:sz="0" w:space="0" w:color="auto"/>
            <w:left w:val="none" w:sz="0" w:space="0" w:color="auto"/>
            <w:bottom w:val="none" w:sz="0" w:space="0" w:color="auto"/>
            <w:right w:val="none" w:sz="0" w:space="0" w:color="auto"/>
          </w:divBdr>
        </w:div>
        <w:div w:id="49504106">
          <w:marLeft w:val="480"/>
          <w:marRight w:val="0"/>
          <w:marTop w:val="0"/>
          <w:marBottom w:val="0"/>
          <w:divBdr>
            <w:top w:val="none" w:sz="0" w:space="0" w:color="auto"/>
            <w:left w:val="none" w:sz="0" w:space="0" w:color="auto"/>
            <w:bottom w:val="none" w:sz="0" w:space="0" w:color="auto"/>
            <w:right w:val="none" w:sz="0" w:space="0" w:color="auto"/>
          </w:divBdr>
        </w:div>
        <w:div w:id="78066403">
          <w:marLeft w:val="480"/>
          <w:marRight w:val="0"/>
          <w:marTop w:val="0"/>
          <w:marBottom w:val="0"/>
          <w:divBdr>
            <w:top w:val="none" w:sz="0" w:space="0" w:color="auto"/>
            <w:left w:val="none" w:sz="0" w:space="0" w:color="auto"/>
            <w:bottom w:val="none" w:sz="0" w:space="0" w:color="auto"/>
            <w:right w:val="none" w:sz="0" w:space="0" w:color="auto"/>
          </w:divBdr>
        </w:div>
        <w:div w:id="950161713">
          <w:marLeft w:val="480"/>
          <w:marRight w:val="0"/>
          <w:marTop w:val="0"/>
          <w:marBottom w:val="0"/>
          <w:divBdr>
            <w:top w:val="none" w:sz="0" w:space="0" w:color="auto"/>
            <w:left w:val="none" w:sz="0" w:space="0" w:color="auto"/>
            <w:bottom w:val="none" w:sz="0" w:space="0" w:color="auto"/>
            <w:right w:val="none" w:sz="0" w:space="0" w:color="auto"/>
          </w:divBdr>
        </w:div>
        <w:div w:id="140008311">
          <w:marLeft w:val="480"/>
          <w:marRight w:val="0"/>
          <w:marTop w:val="0"/>
          <w:marBottom w:val="0"/>
          <w:divBdr>
            <w:top w:val="none" w:sz="0" w:space="0" w:color="auto"/>
            <w:left w:val="none" w:sz="0" w:space="0" w:color="auto"/>
            <w:bottom w:val="none" w:sz="0" w:space="0" w:color="auto"/>
            <w:right w:val="none" w:sz="0" w:space="0" w:color="auto"/>
          </w:divBdr>
        </w:div>
        <w:div w:id="2026781370">
          <w:marLeft w:val="480"/>
          <w:marRight w:val="0"/>
          <w:marTop w:val="0"/>
          <w:marBottom w:val="0"/>
          <w:divBdr>
            <w:top w:val="none" w:sz="0" w:space="0" w:color="auto"/>
            <w:left w:val="none" w:sz="0" w:space="0" w:color="auto"/>
            <w:bottom w:val="none" w:sz="0" w:space="0" w:color="auto"/>
            <w:right w:val="none" w:sz="0" w:space="0" w:color="auto"/>
          </w:divBdr>
        </w:div>
        <w:div w:id="1131828467">
          <w:marLeft w:val="480"/>
          <w:marRight w:val="0"/>
          <w:marTop w:val="0"/>
          <w:marBottom w:val="0"/>
          <w:divBdr>
            <w:top w:val="none" w:sz="0" w:space="0" w:color="auto"/>
            <w:left w:val="none" w:sz="0" w:space="0" w:color="auto"/>
            <w:bottom w:val="none" w:sz="0" w:space="0" w:color="auto"/>
            <w:right w:val="none" w:sz="0" w:space="0" w:color="auto"/>
          </w:divBdr>
        </w:div>
        <w:div w:id="99183942">
          <w:marLeft w:val="480"/>
          <w:marRight w:val="0"/>
          <w:marTop w:val="0"/>
          <w:marBottom w:val="0"/>
          <w:divBdr>
            <w:top w:val="none" w:sz="0" w:space="0" w:color="auto"/>
            <w:left w:val="none" w:sz="0" w:space="0" w:color="auto"/>
            <w:bottom w:val="none" w:sz="0" w:space="0" w:color="auto"/>
            <w:right w:val="none" w:sz="0" w:space="0" w:color="auto"/>
          </w:divBdr>
        </w:div>
        <w:div w:id="739407332">
          <w:marLeft w:val="480"/>
          <w:marRight w:val="0"/>
          <w:marTop w:val="0"/>
          <w:marBottom w:val="0"/>
          <w:divBdr>
            <w:top w:val="none" w:sz="0" w:space="0" w:color="auto"/>
            <w:left w:val="none" w:sz="0" w:space="0" w:color="auto"/>
            <w:bottom w:val="none" w:sz="0" w:space="0" w:color="auto"/>
            <w:right w:val="none" w:sz="0" w:space="0" w:color="auto"/>
          </w:divBdr>
        </w:div>
        <w:div w:id="341902892">
          <w:marLeft w:val="480"/>
          <w:marRight w:val="0"/>
          <w:marTop w:val="0"/>
          <w:marBottom w:val="0"/>
          <w:divBdr>
            <w:top w:val="none" w:sz="0" w:space="0" w:color="auto"/>
            <w:left w:val="none" w:sz="0" w:space="0" w:color="auto"/>
            <w:bottom w:val="none" w:sz="0" w:space="0" w:color="auto"/>
            <w:right w:val="none" w:sz="0" w:space="0" w:color="auto"/>
          </w:divBdr>
        </w:div>
      </w:divsChild>
    </w:div>
    <w:div w:id="1627160565">
      <w:bodyDiv w:val="1"/>
      <w:marLeft w:val="0"/>
      <w:marRight w:val="0"/>
      <w:marTop w:val="0"/>
      <w:marBottom w:val="0"/>
      <w:divBdr>
        <w:top w:val="none" w:sz="0" w:space="0" w:color="auto"/>
        <w:left w:val="none" w:sz="0" w:space="0" w:color="auto"/>
        <w:bottom w:val="none" w:sz="0" w:space="0" w:color="auto"/>
        <w:right w:val="none" w:sz="0" w:space="0" w:color="auto"/>
      </w:divBdr>
    </w:div>
    <w:div w:id="1633633112">
      <w:bodyDiv w:val="1"/>
      <w:marLeft w:val="0"/>
      <w:marRight w:val="0"/>
      <w:marTop w:val="0"/>
      <w:marBottom w:val="0"/>
      <w:divBdr>
        <w:top w:val="none" w:sz="0" w:space="0" w:color="auto"/>
        <w:left w:val="none" w:sz="0" w:space="0" w:color="auto"/>
        <w:bottom w:val="none" w:sz="0" w:space="0" w:color="auto"/>
        <w:right w:val="none" w:sz="0" w:space="0" w:color="auto"/>
      </w:divBdr>
      <w:divsChild>
        <w:div w:id="1851406405">
          <w:marLeft w:val="480"/>
          <w:marRight w:val="0"/>
          <w:marTop w:val="0"/>
          <w:marBottom w:val="0"/>
          <w:divBdr>
            <w:top w:val="none" w:sz="0" w:space="0" w:color="auto"/>
            <w:left w:val="none" w:sz="0" w:space="0" w:color="auto"/>
            <w:bottom w:val="none" w:sz="0" w:space="0" w:color="auto"/>
            <w:right w:val="none" w:sz="0" w:space="0" w:color="auto"/>
          </w:divBdr>
        </w:div>
        <w:div w:id="67895800">
          <w:marLeft w:val="480"/>
          <w:marRight w:val="0"/>
          <w:marTop w:val="0"/>
          <w:marBottom w:val="0"/>
          <w:divBdr>
            <w:top w:val="none" w:sz="0" w:space="0" w:color="auto"/>
            <w:left w:val="none" w:sz="0" w:space="0" w:color="auto"/>
            <w:bottom w:val="none" w:sz="0" w:space="0" w:color="auto"/>
            <w:right w:val="none" w:sz="0" w:space="0" w:color="auto"/>
          </w:divBdr>
        </w:div>
        <w:div w:id="1408648654">
          <w:marLeft w:val="480"/>
          <w:marRight w:val="0"/>
          <w:marTop w:val="0"/>
          <w:marBottom w:val="0"/>
          <w:divBdr>
            <w:top w:val="none" w:sz="0" w:space="0" w:color="auto"/>
            <w:left w:val="none" w:sz="0" w:space="0" w:color="auto"/>
            <w:bottom w:val="none" w:sz="0" w:space="0" w:color="auto"/>
            <w:right w:val="none" w:sz="0" w:space="0" w:color="auto"/>
          </w:divBdr>
        </w:div>
        <w:div w:id="1571228398">
          <w:marLeft w:val="480"/>
          <w:marRight w:val="0"/>
          <w:marTop w:val="0"/>
          <w:marBottom w:val="0"/>
          <w:divBdr>
            <w:top w:val="none" w:sz="0" w:space="0" w:color="auto"/>
            <w:left w:val="none" w:sz="0" w:space="0" w:color="auto"/>
            <w:bottom w:val="none" w:sz="0" w:space="0" w:color="auto"/>
            <w:right w:val="none" w:sz="0" w:space="0" w:color="auto"/>
          </w:divBdr>
        </w:div>
        <w:div w:id="64884944">
          <w:marLeft w:val="480"/>
          <w:marRight w:val="0"/>
          <w:marTop w:val="0"/>
          <w:marBottom w:val="0"/>
          <w:divBdr>
            <w:top w:val="none" w:sz="0" w:space="0" w:color="auto"/>
            <w:left w:val="none" w:sz="0" w:space="0" w:color="auto"/>
            <w:bottom w:val="none" w:sz="0" w:space="0" w:color="auto"/>
            <w:right w:val="none" w:sz="0" w:space="0" w:color="auto"/>
          </w:divBdr>
        </w:div>
        <w:div w:id="612326324">
          <w:marLeft w:val="480"/>
          <w:marRight w:val="0"/>
          <w:marTop w:val="0"/>
          <w:marBottom w:val="0"/>
          <w:divBdr>
            <w:top w:val="none" w:sz="0" w:space="0" w:color="auto"/>
            <w:left w:val="none" w:sz="0" w:space="0" w:color="auto"/>
            <w:bottom w:val="none" w:sz="0" w:space="0" w:color="auto"/>
            <w:right w:val="none" w:sz="0" w:space="0" w:color="auto"/>
          </w:divBdr>
        </w:div>
        <w:div w:id="244808512">
          <w:marLeft w:val="480"/>
          <w:marRight w:val="0"/>
          <w:marTop w:val="0"/>
          <w:marBottom w:val="0"/>
          <w:divBdr>
            <w:top w:val="none" w:sz="0" w:space="0" w:color="auto"/>
            <w:left w:val="none" w:sz="0" w:space="0" w:color="auto"/>
            <w:bottom w:val="none" w:sz="0" w:space="0" w:color="auto"/>
            <w:right w:val="none" w:sz="0" w:space="0" w:color="auto"/>
          </w:divBdr>
        </w:div>
        <w:div w:id="2006476240">
          <w:marLeft w:val="480"/>
          <w:marRight w:val="0"/>
          <w:marTop w:val="0"/>
          <w:marBottom w:val="0"/>
          <w:divBdr>
            <w:top w:val="none" w:sz="0" w:space="0" w:color="auto"/>
            <w:left w:val="none" w:sz="0" w:space="0" w:color="auto"/>
            <w:bottom w:val="none" w:sz="0" w:space="0" w:color="auto"/>
            <w:right w:val="none" w:sz="0" w:space="0" w:color="auto"/>
          </w:divBdr>
        </w:div>
        <w:div w:id="1570463207">
          <w:marLeft w:val="480"/>
          <w:marRight w:val="0"/>
          <w:marTop w:val="0"/>
          <w:marBottom w:val="0"/>
          <w:divBdr>
            <w:top w:val="none" w:sz="0" w:space="0" w:color="auto"/>
            <w:left w:val="none" w:sz="0" w:space="0" w:color="auto"/>
            <w:bottom w:val="none" w:sz="0" w:space="0" w:color="auto"/>
            <w:right w:val="none" w:sz="0" w:space="0" w:color="auto"/>
          </w:divBdr>
        </w:div>
        <w:div w:id="1009916853">
          <w:marLeft w:val="480"/>
          <w:marRight w:val="0"/>
          <w:marTop w:val="0"/>
          <w:marBottom w:val="0"/>
          <w:divBdr>
            <w:top w:val="none" w:sz="0" w:space="0" w:color="auto"/>
            <w:left w:val="none" w:sz="0" w:space="0" w:color="auto"/>
            <w:bottom w:val="none" w:sz="0" w:space="0" w:color="auto"/>
            <w:right w:val="none" w:sz="0" w:space="0" w:color="auto"/>
          </w:divBdr>
        </w:div>
        <w:div w:id="41760023">
          <w:marLeft w:val="480"/>
          <w:marRight w:val="0"/>
          <w:marTop w:val="0"/>
          <w:marBottom w:val="0"/>
          <w:divBdr>
            <w:top w:val="none" w:sz="0" w:space="0" w:color="auto"/>
            <w:left w:val="none" w:sz="0" w:space="0" w:color="auto"/>
            <w:bottom w:val="none" w:sz="0" w:space="0" w:color="auto"/>
            <w:right w:val="none" w:sz="0" w:space="0" w:color="auto"/>
          </w:divBdr>
        </w:div>
        <w:div w:id="1054161865">
          <w:marLeft w:val="480"/>
          <w:marRight w:val="0"/>
          <w:marTop w:val="0"/>
          <w:marBottom w:val="0"/>
          <w:divBdr>
            <w:top w:val="none" w:sz="0" w:space="0" w:color="auto"/>
            <w:left w:val="none" w:sz="0" w:space="0" w:color="auto"/>
            <w:bottom w:val="none" w:sz="0" w:space="0" w:color="auto"/>
            <w:right w:val="none" w:sz="0" w:space="0" w:color="auto"/>
          </w:divBdr>
        </w:div>
        <w:div w:id="1777555163">
          <w:marLeft w:val="480"/>
          <w:marRight w:val="0"/>
          <w:marTop w:val="0"/>
          <w:marBottom w:val="0"/>
          <w:divBdr>
            <w:top w:val="none" w:sz="0" w:space="0" w:color="auto"/>
            <w:left w:val="none" w:sz="0" w:space="0" w:color="auto"/>
            <w:bottom w:val="none" w:sz="0" w:space="0" w:color="auto"/>
            <w:right w:val="none" w:sz="0" w:space="0" w:color="auto"/>
          </w:divBdr>
        </w:div>
        <w:div w:id="1584994747">
          <w:marLeft w:val="480"/>
          <w:marRight w:val="0"/>
          <w:marTop w:val="0"/>
          <w:marBottom w:val="0"/>
          <w:divBdr>
            <w:top w:val="none" w:sz="0" w:space="0" w:color="auto"/>
            <w:left w:val="none" w:sz="0" w:space="0" w:color="auto"/>
            <w:bottom w:val="none" w:sz="0" w:space="0" w:color="auto"/>
            <w:right w:val="none" w:sz="0" w:space="0" w:color="auto"/>
          </w:divBdr>
        </w:div>
        <w:div w:id="402264328">
          <w:marLeft w:val="480"/>
          <w:marRight w:val="0"/>
          <w:marTop w:val="0"/>
          <w:marBottom w:val="0"/>
          <w:divBdr>
            <w:top w:val="none" w:sz="0" w:space="0" w:color="auto"/>
            <w:left w:val="none" w:sz="0" w:space="0" w:color="auto"/>
            <w:bottom w:val="none" w:sz="0" w:space="0" w:color="auto"/>
            <w:right w:val="none" w:sz="0" w:space="0" w:color="auto"/>
          </w:divBdr>
        </w:div>
        <w:div w:id="1844853116">
          <w:marLeft w:val="480"/>
          <w:marRight w:val="0"/>
          <w:marTop w:val="0"/>
          <w:marBottom w:val="0"/>
          <w:divBdr>
            <w:top w:val="none" w:sz="0" w:space="0" w:color="auto"/>
            <w:left w:val="none" w:sz="0" w:space="0" w:color="auto"/>
            <w:bottom w:val="none" w:sz="0" w:space="0" w:color="auto"/>
            <w:right w:val="none" w:sz="0" w:space="0" w:color="auto"/>
          </w:divBdr>
        </w:div>
        <w:div w:id="1153109768">
          <w:marLeft w:val="480"/>
          <w:marRight w:val="0"/>
          <w:marTop w:val="0"/>
          <w:marBottom w:val="0"/>
          <w:divBdr>
            <w:top w:val="none" w:sz="0" w:space="0" w:color="auto"/>
            <w:left w:val="none" w:sz="0" w:space="0" w:color="auto"/>
            <w:bottom w:val="none" w:sz="0" w:space="0" w:color="auto"/>
            <w:right w:val="none" w:sz="0" w:space="0" w:color="auto"/>
          </w:divBdr>
        </w:div>
        <w:div w:id="320550115">
          <w:marLeft w:val="480"/>
          <w:marRight w:val="0"/>
          <w:marTop w:val="0"/>
          <w:marBottom w:val="0"/>
          <w:divBdr>
            <w:top w:val="none" w:sz="0" w:space="0" w:color="auto"/>
            <w:left w:val="none" w:sz="0" w:space="0" w:color="auto"/>
            <w:bottom w:val="none" w:sz="0" w:space="0" w:color="auto"/>
            <w:right w:val="none" w:sz="0" w:space="0" w:color="auto"/>
          </w:divBdr>
        </w:div>
        <w:div w:id="1749039717">
          <w:marLeft w:val="480"/>
          <w:marRight w:val="0"/>
          <w:marTop w:val="0"/>
          <w:marBottom w:val="0"/>
          <w:divBdr>
            <w:top w:val="none" w:sz="0" w:space="0" w:color="auto"/>
            <w:left w:val="none" w:sz="0" w:space="0" w:color="auto"/>
            <w:bottom w:val="none" w:sz="0" w:space="0" w:color="auto"/>
            <w:right w:val="none" w:sz="0" w:space="0" w:color="auto"/>
          </w:divBdr>
        </w:div>
        <w:div w:id="1975021807">
          <w:marLeft w:val="480"/>
          <w:marRight w:val="0"/>
          <w:marTop w:val="0"/>
          <w:marBottom w:val="0"/>
          <w:divBdr>
            <w:top w:val="none" w:sz="0" w:space="0" w:color="auto"/>
            <w:left w:val="none" w:sz="0" w:space="0" w:color="auto"/>
            <w:bottom w:val="none" w:sz="0" w:space="0" w:color="auto"/>
            <w:right w:val="none" w:sz="0" w:space="0" w:color="auto"/>
          </w:divBdr>
        </w:div>
        <w:div w:id="1919439110">
          <w:marLeft w:val="480"/>
          <w:marRight w:val="0"/>
          <w:marTop w:val="0"/>
          <w:marBottom w:val="0"/>
          <w:divBdr>
            <w:top w:val="none" w:sz="0" w:space="0" w:color="auto"/>
            <w:left w:val="none" w:sz="0" w:space="0" w:color="auto"/>
            <w:bottom w:val="none" w:sz="0" w:space="0" w:color="auto"/>
            <w:right w:val="none" w:sz="0" w:space="0" w:color="auto"/>
          </w:divBdr>
        </w:div>
        <w:div w:id="418867734">
          <w:marLeft w:val="480"/>
          <w:marRight w:val="0"/>
          <w:marTop w:val="0"/>
          <w:marBottom w:val="0"/>
          <w:divBdr>
            <w:top w:val="none" w:sz="0" w:space="0" w:color="auto"/>
            <w:left w:val="none" w:sz="0" w:space="0" w:color="auto"/>
            <w:bottom w:val="none" w:sz="0" w:space="0" w:color="auto"/>
            <w:right w:val="none" w:sz="0" w:space="0" w:color="auto"/>
          </w:divBdr>
        </w:div>
        <w:div w:id="1535073165">
          <w:marLeft w:val="480"/>
          <w:marRight w:val="0"/>
          <w:marTop w:val="0"/>
          <w:marBottom w:val="0"/>
          <w:divBdr>
            <w:top w:val="none" w:sz="0" w:space="0" w:color="auto"/>
            <w:left w:val="none" w:sz="0" w:space="0" w:color="auto"/>
            <w:bottom w:val="none" w:sz="0" w:space="0" w:color="auto"/>
            <w:right w:val="none" w:sz="0" w:space="0" w:color="auto"/>
          </w:divBdr>
        </w:div>
        <w:div w:id="1437556352">
          <w:marLeft w:val="480"/>
          <w:marRight w:val="0"/>
          <w:marTop w:val="0"/>
          <w:marBottom w:val="0"/>
          <w:divBdr>
            <w:top w:val="none" w:sz="0" w:space="0" w:color="auto"/>
            <w:left w:val="none" w:sz="0" w:space="0" w:color="auto"/>
            <w:bottom w:val="none" w:sz="0" w:space="0" w:color="auto"/>
            <w:right w:val="none" w:sz="0" w:space="0" w:color="auto"/>
          </w:divBdr>
        </w:div>
        <w:div w:id="1264538205">
          <w:marLeft w:val="480"/>
          <w:marRight w:val="0"/>
          <w:marTop w:val="0"/>
          <w:marBottom w:val="0"/>
          <w:divBdr>
            <w:top w:val="none" w:sz="0" w:space="0" w:color="auto"/>
            <w:left w:val="none" w:sz="0" w:space="0" w:color="auto"/>
            <w:bottom w:val="none" w:sz="0" w:space="0" w:color="auto"/>
            <w:right w:val="none" w:sz="0" w:space="0" w:color="auto"/>
          </w:divBdr>
        </w:div>
        <w:div w:id="1288967259">
          <w:marLeft w:val="480"/>
          <w:marRight w:val="0"/>
          <w:marTop w:val="0"/>
          <w:marBottom w:val="0"/>
          <w:divBdr>
            <w:top w:val="none" w:sz="0" w:space="0" w:color="auto"/>
            <w:left w:val="none" w:sz="0" w:space="0" w:color="auto"/>
            <w:bottom w:val="none" w:sz="0" w:space="0" w:color="auto"/>
            <w:right w:val="none" w:sz="0" w:space="0" w:color="auto"/>
          </w:divBdr>
        </w:div>
        <w:div w:id="1680237040">
          <w:marLeft w:val="480"/>
          <w:marRight w:val="0"/>
          <w:marTop w:val="0"/>
          <w:marBottom w:val="0"/>
          <w:divBdr>
            <w:top w:val="none" w:sz="0" w:space="0" w:color="auto"/>
            <w:left w:val="none" w:sz="0" w:space="0" w:color="auto"/>
            <w:bottom w:val="none" w:sz="0" w:space="0" w:color="auto"/>
            <w:right w:val="none" w:sz="0" w:space="0" w:color="auto"/>
          </w:divBdr>
        </w:div>
        <w:div w:id="900020262">
          <w:marLeft w:val="480"/>
          <w:marRight w:val="0"/>
          <w:marTop w:val="0"/>
          <w:marBottom w:val="0"/>
          <w:divBdr>
            <w:top w:val="none" w:sz="0" w:space="0" w:color="auto"/>
            <w:left w:val="none" w:sz="0" w:space="0" w:color="auto"/>
            <w:bottom w:val="none" w:sz="0" w:space="0" w:color="auto"/>
            <w:right w:val="none" w:sz="0" w:space="0" w:color="auto"/>
          </w:divBdr>
        </w:div>
        <w:div w:id="394428369">
          <w:marLeft w:val="480"/>
          <w:marRight w:val="0"/>
          <w:marTop w:val="0"/>
          <w:marBottom w:val="0"/>
          <w:divBdr>
            <w:top w:val="none" w:sz="0" w:space="0" w:color="auto"/>
            <w:left w:val="none" w:sz="0" w:space="0" w:color="auto"/>
            <w:bottom w:val="none" w:sz="0" w:space="0" w:color="auto"/>
            <w:right w:val="none" w:sz="0" w:space="0" w:color="auto"/>
          </w:divBdr>
        </w:div>
        <w:div w:id="614677354">
          <w:marLeft w:val="480"/>
          <w:marRight w:val="0"/>
          <w:marTop w:val="0"/>
          <w:marBottom w:val="0"/>
          <w:divBdr>
            <w:top w:val="none" w:sz="0" w:space="0" w:color="auto"/>
            <w:left w:val="none" w:sz="0" w:space="0" w:color="auto"/>
            <w:bottom w:val="none" w:sz="0" w:space="0" w:color="auto"/>
            <w:right w:val="none" w:sz="0" w:space="0" w:color="auto"/>
          </w:divBdr>
        </w:div>
        <w:div w:id="1055155098">
          <w:marLeft w:val="480"/>
          <w:marRight w:val="0"/>
          <w:marTop w:val="0"/>
          <w:marBottom w:val="0"/>
          <w:divBdr>
            <w:top w:val="none" w:sz="0" w:space="0" w:color="auto"/>
            <w:left w:val="none" w:sz="0" w:space="0" w:color="auto"/>
            <w:bottom w:val="none" w:sz="0" w:space="0" w:color="auto"/>
            <w:right w:val="none" w:sz="0" w:space="0" w:color="auto"/>
          </w:divBdr>
        </w:div>
      </w:divsChild>
    </w:div>
    <w:div w:id="1634290272">
      <w:bodyDiv w:val="1"/>
      <w:marLeft w:val="0"/>
      <w:marRight w:val="0"/>
      <w:marTop w:val="0"/>
      <w:marBottom w:val="0"/>
      <w:divBdr>
        <w:top w:val="none" w:sz="0" w:space="0" w:color="auto"/>
        <w:left w:val="none" w:sz="0" w:space="0" w:color="auto"/>
        <w:bottom w:val="none" w:sz="0" w:space="0" w:color="auto"/>
        <w:right w:val="none" w:sz="0" w:space="0" w:color="auto"/>
      </w:divBdr>
      <w:divsChild>
        <w:div w:id="1134519799">
          <w:marLeft w:val="480"/>
          <w:marRight w:val="0"/>
          <w:marTop w:val="0"/>
          <w:marBottom w:val="0"/>
          <w:divBdr>
            <w:top w:val="none" w:sz="0" w:space="0" w:color="auto"/>
            <w:left w:val="none" w:sz="0" w:space="0" w:color="auto"/>
            <w:bottom w:val="none" w:sz="0" w:space="0" w:color="auto"/>
            <w:right w:val="none" w:sz="0" w:space="0" w:color="auto"/>
          </w:divBdr>
        </w:div>
        <w:div w:id="1354263504">
          <w:marLeft w:val="480"/>
          <w:marRight w:val="0"/>
          <w:marTop w:val="0"/>
          <w:marBottom w:val="0"/>
          <w:divBdr>
            <w:top w:val="none" w:sz="0" w:space="0" w:color="auto"/>
            <w:left w:val="none" w:sz="0" w:space="0" w:color="auto"/>
            <w:bottom w:val="none" w:sz="0" w:space="0" w:color="auto"/>
            <w:right w:val="none" w:sz="0" w:space="0" w:color="auto"/>
          </w:divBdr>
        </w:div>
        <w:div w:id="1628007638">
          <w:marLeft w:val="480"/>
          <w:marRight w:val="0"/>
          <w:marTop w:val="0"/>
          <w:marBottom w:val="0"/>
          <w:divBdr>
            <w:top w:val="none" w:sz="0" w:space="0" w:color="auto"/>
            <w:left w:val="none" w:sz="0" w:space="0" w:color="auto"/>
            <w:bottom w:val="none" w:sz="0" w:space="0" w:color="auto"/>
            <w:right w:val="none" w:sz="0" w:space="0" w:color="auto"/>
          </w:divBdr>
        </w:div>
        <w:div w:id="1364742718">
          <w:marLeft w:val="480"/>
          <w:marRight w:val="0"/>
          <w:marTop w:val="0"/>
          <w:marBottom w:val="0"/>
          <w:divBdr>
            <w:top w:val="none" w:sz="0" w:space="0" w:color="auto"/>
            <w:left w:val="none" w:sz="0" w:space="0" w:color="auto"/>
            <w:bottom w:val="none" w:sz="0" w:space="0" w:color="auto"/>
            <w:right w:val="none" w:sz="0" w:space="0" w:color="auto"/>
          </w:divBdr>
        </w:div>
        <w:div w:id="1201473210">
          <w:marLeft w:val="480"/>
          <w:marRight w:val="0"/>
          <w:marTop w:val="0"/>
          <w:marBottom w:val="0"/>
          <w:divBdr>
            <w:top w:val="none" w:sz="0" w:space="0" w:color="auto"/>
            <w:left w:val="none" w:sz="0" w:space="0" w:color="auto"/>
            <w:bottom w:val="none" w:sz="0" w:space="0" w:color="auto"/>
            <w:right w:val="none" w:sz="0" w:space="0" w:color="auto"/>
          </w:divBdr>
        </w:div>
        <w:div w:id="44333435">
          <w:marLeft w:val="480"/>
          <w:marRight w:val="0"/>
          <w:marTop w:val="0"/>
          <w:marBottom w:val="0"/>
          <w:divBdr>
            <w:top w:val="none" w:sz="0" w:space="0" w:color="auto"/>
            <w:left w:val="none" w:sz="0" w:space="0" w:color="auto"/>
            <w:bottom w:val="none" w:sz="0" w:space="0" w:color="auto"/>
            <w:right w:val="none" w:sz="0" w:space="0" w:color="auto"/>
          </w:divBdr>
        </w:div>
        <w:div w:id="1115751623">
          <w:marLeft w:val="480"/>
          <w:marRight w:val="0"/>
          <w:marTop w:val="0"/>
          <w:marBottom w:val="0"/>
          <w:divBdr>
            <w:top w:val="none" w:sz="0" w:space="0" w:color="auto"/>
            <w:left w:val="none" w:sz="0" w:space="0" w:color="auto"/>
            <w:bottom w:val="none" w:sz="0" w:space="0" w:color="auto"/>
            <w:right w:val="none" w:sz="0" w:space="0" w:color="auto"/>
          </w:divBdr>
        </w:div>
        <w:div w:id="1591621118">
          <w:marLeft w:val="480"/>
          <w:marRight w:val="0"/>
          <w:marTop w:val="0"/>
          <w:marBottom w:val="0"/>
          <w:divBdr>
            <w:top w:val="none" w:sz="0" w:space="0" w:color="auto"/>
            <w:left w:val="none" w:sz="0" w:space="0" w:color="auto"/>
            <w:bottom w:val="none" w:sz="0" w:space="0" w:color="auto"/>
            <w:right w:val="none" w:sz="0" w:space="0" w:color="auto"/>
          </w:divBdr>
        </w:div>
        <w:div w:id="659770819">
          <w:marLeft w:val="480"/>
          <w:marRight w:val="0"/>
          <w:marTop w:val="0"/>
          <w:marBottom w:val="0"/>
          <w:divBdr>
            <w:top w:val="none" w:sz="0" w:space="0" w:color="auto"/>
            <w:left w:val="none" w:sz="0" w:space="0" w:color="auto"/>
            <w:bottom w:val="none" w:sz="0" w:space="0" w:color="auto"/>
            <w:right w:val="none" w:sz="0" w:space="0" w:color="auto"/>
          </w:divBdr>
        </w:div>
        <w:div w:id="1256548366">
          <w:marLeft w:val="480"/>
          <w:marRight w:val="0"/>
          <w:marTop w:val="0"/>
          <w:marBottom w:val="0"/>
          <w:divBdr>
            <w:top w:val="none" w:sz="0" w:space="0" w:color="auto"/>
            <w:left w:val="none" w:sz="0" w:space="0" w:color="auto"/>
            <w:bottom w:val="none" w:sz="0" w:space="0" w:color="auto"/>
            <w:right w:val="none" w:sz="0" w:space="0" w:color="auto"/>
          </w:divBdr>
        </w:div>
        <w:div w:id="2145392463">
          <w:marLeft w:val="480"/>
          <w:marRight w:val="0"/>
          <w:marTop w:val="0"/>
          <w:marBottom w:val="0"/>
          <w:divBdr>
            <w:top w:val="none" w:sz="0" w:space="0" w:color="auto"/>
            <w:left w:val="none" w:sz="0" w:space="0" w:color="auto"/>
            <w:bottom w:val="none" w:sz="0" w:space="0" w:color="auto"/>
            <w:right w:val="none" w:sz="0" w:space="0" w:color="auto"/>
          </w:divBdr>
        </w:div>
        <w:div w:id="1453942181">
          <w:marLeft w:val="480"/>
          <w:marRight w:val="0"/>
          <w:marTop w:val="0"/>
          <w:marBottom w:val="0"/>
          <w:divBdr>
            <w:top w:val="none" w:sz="0" w:space="0" w:color="auto"/>
            <w:left w:val="none" w:sz="0" w:space="0" w:color="auto"/>
            <w:bottom w:val="none" w:sz="0" w:space="0" w:color="auto"/>
            <w:right w:val="none" w:sz="0" w:space="0" w:color="auto"/>
          </w:divBdr>
        </w:div>
        <w:div w:id="1414283282">
          <w:marLeft w:val="480"/>
          <w:marRight w:val="0"/>
          <w:marTop w:val="0"/>
          <w:marBottom w:val="0"/>
          <w:divBdr>
            <w:top w:val="none" w:sz="0" w:space="0" w:color="auto"/>
            <w:left w:val="none" w:sz="0" w:space="0" w:color="auto"/>
            <w:bottom w:val="none" w:sz="0" w:space="0" w:color="auto"/>
            <w:right w:val="none" w:sz="0" w:space="0" w:color="auto"/>
          </w:divBdr>
        </w:div>
        <w:div w:id="1279727508">
          <w:marLeft w:val="480"/>
          <w:marRight w:val="0"/>
          <w:marTop w:val="0"/>
          <w:marBottom w:val="0"/>
          <w:divBdr>
            <w:top w:val="none" w:sz="0" w:space="0" w:color="auto"/>
            <w:left w:val="none" w:sz="0" w:space="0" w:color="auto"/>
            <w:bottom w:val="none" w:sz="0" w:space="0" w:color="auto"/>
            <w:right w:val="none" w:sz="0" w:space="0" w:color="auto"/>
          </w:divBdr>
        </w:div>
        <w:div w:id="2140755076">
          <w:marLeft w:val="480"/>
          <w:marRight w:val="0"/>
          <w:marTop w:val="0"/>
          <w:marBottom w:val="0"/>
          <w:divBdr>
            <w:top w:val="none" w:sz="0" w:space="0" w:color="auto"/>
            <w:left w:val="none" w:sz="0" w:space="0" w:color="auto"/>
            <w:bottom w:val="none" w:sz="0" w:space="0" w:color="auto"/>
            <w:right w:val="none" w:sz="0" w:space="0" w:color="auto"/>
          </w:divBdr>
        </w:div>
        <w:div w:id="658073363">
          <w:marLeft w:val="480"/>
          <w:marRight w:val="0"/>
          <w:marTop w:val="0"/>
          <w:marBottom w:val="0"/>
          <w:divBdr>
            <w:top w:val="none" w:sz="0" w:space="0" w:color="auto"/>
            <w:left w:val="none" w:sz="0" w:space="0" w:color="auto"/>
            <w:bottom w:val="none" w:sz="0" w:space="0" w:color="auto"/>
            <w:right w:val="none" w:sz="0" w:space="0" w:color="auto"/>
          </w:divBdr>
        </w:div>
        <w:div w:id="110443776">
          <w:marLeft w:val="480"/>
          <w:marRight w:val="0"/>
          <w:marTop w:val="0"/>
          <w:marBottom w:val="0"/>
          <w:divBdr>
            <w:top w:val="none" w:sz="0" w:space="0" w:color="auto"/>
            <w:left w:val="none" w:sz="0" w:space="0" w:color="auto"/>
            <w:bottom w:val="none" w:sz="0" w:space="0" w:color="auto"/>
            <w:right w:val="none" w:sz="0" w:space="0" w:color="auto"/>
          </w:divBdr>
        </w:div>
        <w:div w:id="1308973825">
          <w:marLeft w:val="480"/>
          <w:marRight w:val="0"/>
          <w:marTop w:val="0"/>
          <w:marBottom w:val="0"/>
          <w:divBdr>
            <w:top w:val="none" w:sz="0" w:space="0" w:color="auto"/>
            <w:left w:val="none" w:sz="0" w:space="0" w:color="auto"/>
            <w:bottom w:val="none" w:sz="0" w:space="0" w:color="auto"/>
            <w:right w:val="none" w:sz="0" w:space="0" w:color="auto"/>
          </w:divBdr>
        </w:div>
        <w:div w:id="682559000">
          <w:marLeft w:val="480"/>
          <w:marRight w:val="0"/>
          <w:marTop w:val="0"/>
          <w:marBottom w:val="0"/>
          <w:divBdr>
            <w:top w:val="none" w:sz="0" w:space="0" w:color="auto"/>
            <w:left w:val="none" w:sz="0" w:space="0" w:color="auto"/>
            <w:bottom w:val="none" w:sz="0" w:space="0" w:color="auto"/>
            <w:right w:val="none" w:sz="0" w:space="0" w:color="auto"/>
          </w:divBdr>
        </w:div>
        <w:div w:id="955066535">
          <w:marLeft w:val="480"/>
          <w:marRight w:val="0"/>
          <w:marTop w:val="0"/>
          <w:marBottom w:val="0"/>
          <w:divBdr>
            <w:top w:val="none" w:sz="0" w:space="0" w:color="auto"/>
            <w:left w:val="none" w:sz="0" w:space="0" w:color="auto"/>
            <w:bottom w:val="none" w:sz="0" w:space="0" w:color="auto"/>
            <w:right w:val="none" w:sz="0" w:space="0" w:color="auto"/>
          </w:divBdr>
        </w:div>
        <w:div w:id="130368778">
          <w:marLeft w:val="480"/>
          <w:marRight w:val="0"/>
          <w:marTop w:val="0"/>
          <w:marBottom w:val="0"/>
          <w:divBdr>
            <w:top w:val="none" w:sz="0" w:space="0" w:color="auto"/>
            <w:left w:val="none" w:sz="0" w:space="0" w:color="auto"/>
            <w:bottom w:val="none" w:sz="0" w:space="0" w:color="auto"/>
            <w:right w:val="none" w:sz="0" w:space="0" w:color="auto"/>
          </w:divBdr>
        </w:div>
        <w:div w:id="350105223">
          <w:marLeft w:val="480"/>
          <w:marRight w:val="0"/>
          <w:marTop w:val="0"/>
          <w:marBottom w:val="0"/>
          <w:divBdr>
            <w:top w:val="none" w:sz="0" w:space="0" w:color="auto"/>
            <w:left w:val="none" w:sz="0" w:space="0" w:color="auto"/>
            <w:bottom w:val="none" w:sz="0" w:space="0" w:color="auto"/>
            <w:right w:val="none" w:sz="0" w:space="0" w:color="auto"/>
          </w:divBdr>
        </w:div>
        <w:div w:id="917859791">
          <w:marLeft w:val="480"/>
          <w:marRight w:val="0"/>
          <w:marTop w:val="0"/>
          <w:marBottom w:val="0"/>
          <w:divBdr>
            <w:top w:val="none" w:sz="0" w:space="0" w:color="auto"/>
            <w:left w:val="none" w:sz="0" w:space="0" w:color="auto"/>
            <w:bottom w:val="none" w:sz="0" w:space="0" w:color="auto"/>
            <w:right w:val="none" w:sz="0" w:space="0" w:color="auto"/>
          </w:divBdr>
        </w:div>
        <w:div w:id="1737625001">
          <w:marLeft w:val="480"/>
          <w:marRight w:val="0"/>
          <w:marTop w:val="0"/>
          <w:marBottom w:val="0"/>
          <w:divBdr>
            <w:top w:val="none" w:sz="0" w:space="0" w:color="auto"/>
            <w:left w:val="none" w:sz="0" w:space="0" w:color="auto"/>
            <w:bottom w:val="none" w:sz="0" w:space="0" w:color="auto"/>
            <w:right w:val="none" w:sz="0" w:space="0" w:color="auto"/>
          </w:divBdr>
        </w:div>
        <w:div w:id="54550151">
          <w:marLeft w:val="480"/>
          <w:marRight w:val="0"/>
          <w:marTop w:val="0"/>
          <w:marBottom w:val="0"/>
          <w:divBdr>
            <w:top w:val="none" w:sz="0" w:space="0" w:color="auto"/>
            <w:left w:val="none" w:sz="0" w:space="0" w:color="auto"/>
            <w:bottom w:val="none" w:sz="0" w:space="0" w:color="auto"/>
            <w:right w:val="none" w:sz="0" w:space="0" w:color="auto"/>
          </w:divBdr>
        </w:div>
        <w:div w:id="2060468191">
          <w:marLeft w:val="480"/>
          <w:marRight w:val="0"/>
          <w:marTop w:val="0"/>
          <w:marBottom w:val="0"/>
          <w:divBdr>
            <w:top w:val="none" w:sz="0" w:space="0" w:color="auto"/>
            <w:left w:val="none" w:sz="0" w:space="0" w:color="auto"/>
            <w:bottom w:val="none" w:sz="0" w:space="0" w:color="auto"/>
            <w:right w:val="none" w:sz="0" w:space="0" w:color="auto"/>
          </w:divBdr>
        </w:div>
      </w:divsChild>
    </w:div>
    <w:div w:id="1634750051">
      <w:bodyDiv w:val="1"/>
      <w:marLeft w:val="0"/>
      <w:marRight w:val="0"/>
      <w:marTop w:val="0"/>
      <w:marBottom w:val="0"/>
      <w:divBdr>
        <w:top w:val="none" w:sz="0" w:space="0" w:color="auto"/>
        <w:left w:val="none" w:sz="0" w:space="0" w:color="auto"/>
        <w:bottom w:val="none" w:sz="0" w:space="0" w:color="auto"/>
        <w:right w:val="none" w:sz="0" w:space="0" w:color="auto"/>
      </w:divBdr>
      <w:divsChild>
        <w:div w:id="2137065336">
          <w:marLeft w:val="480"/>
          <w:marRight w:val="0"/>
          <w:marTop w:val="0"/>
          <w:marBottom w:val="0"/>
          <w:divBdr>
            <w:top w:val="none" w:sz="0" w:space="0" w:color="auto"/>
            <w:left w:val="none" w:sz="0" w:space="0" w:color="auto"/>
            <w:bottom w:val="none" w:sz="0" w:space="0" w:color="auto"/>
            <w:right w:val="none" w:sz="0" w:space="0" w:color="auto"/>
          </w:divBdr>
        </w:div>
        <w:div w:id="2112119018">
          <w:marLeft w:val="480"/>
          <w:marRight w:val="0"/>
          <w:marTop w:val="0"/>
          <w:marBottom w:val="0"/>
          <w:divBdr>
            <w:top w:val="none" w:sz="0" w:space="0" w:color="auto"/>
            <w:left w:val="none" w:sz="0" w:space="0" w:color="auto"/>
            <w:bottom w:val="none" w:sz="0" w:space="0" w:color="auto"/>
            <w:right w:val="none" w:sz="0" w:space="0" w:color="auto"/>
          </w:divBdr>
        </w:div>
        <w:div w:id="1529104121">
          <w:marLeft w:val="480"/>
          <w:marRight w:val="0"/>
          <w:marTop w:val="0"/>
          <w:marBottom w:val="0"/>
          <w:divBdr>
            <w:top w:val="none" w:sz="0" w:space="0" w:color="auto"/>
            <w:left w:val="none" w:sz="0" w:space="0" w:color="auto"/>
            <w:bottom w:val="none" w:sz="0" w:space="0" w:color="auto"/>
            <w:right w:val="none" w:sz="0" w:space="0" w:color="auto"/>
          </w:divBdr>
        </w:div>
        <w:div w:id="754283962">
          <w:marLeft w:val="480"/>
          <w:marRight w:val="0"/>
          <w:marTop w:val="0"/>
          <w:marBottom w:val="0"/>
          <w:divBdr>
            <w:top w:val="none" w:sz="0" w:space="0" w:color="auto"/>
            <w:left w:val="none" w:sz="0" w:space="0" w:color="auto"/>
            <w:bottom w:val="none" w:sz="0" w:space="0" w:color="auto"/>
            <w:right w:val="none" w:sz="0" w:space="0" w:color="auto"/>
          </w:divBdr>
        </w:div>
        <w:div w:id="237985029">
          <w:marLeft w:val="480"/>
          <w:marRight w:val="0"/>
          <w:marTop w:val="0"/>
          <w:marBottom w:val="0"/>
          <w:divBdr>
            <w:top w:val="none" w:sz="0" w:space="0" w:color="auto"/>
            <w:left w:val="none" w:sz="0" w:space="0" w:color="auto"/>
            <w:bottom w:val="none" w:sz="0" w:space="0" w:color="auto"/>
            <w:right w:val="none" w:sz="0" w:space="0" w:color="auto"/>
          </w:divBdr>
        </w:div>
        <w:div w:id="803080975">
          <w:marLeft w:val="480"/>
          <w:marRight w:val="0"/>
          <w:marTop w:val="0"/>
          <w:marBottom w:val="0"/>
          <w:divBdr>
            <w:top w:val="none" w:sz="0" w:space="0" w:color="auto"/>
            <w:left w:val="none" w:sz="0" w:space="0" w:color="auto"/>
            <w:bottom w:val="none" w:sz="0" w:space="0" w:color="auto"/>
            <w:right w:val="none" w:sz="0" w:space="0" w:color="auto"/>
          </w:divBdr>
        </w:div>
        <w:div w:id="1775052165">
          <w:marLeft w:val="480"/>
          <w:marRight w:val="0"/>
          <w:marTop w:val="0"/>
          <w:marBottom w:val="0"/>
          <w:divBdr>
            <w:top w:val="none" w:sz="0" w:space="0" w:color="auto"/>
            <w:left w:val="none" w:sz="0" w:space="0" w:color="auto"/>
            <w:bottom w:val="none" w:sz="0" w:space="0" w:color="auto"/>
            <w:right w:val="none" w:sz="0" w:space="0" w:color="auto"/>
          </w:divBdr>
        </w:div>
        <w:div w:id="482426062">
          <w:marLeft w:val="480"/>
          <w:marRight w:val="0"/>
          <w:marTop w:val="0"/>
          <w:marBottom w:val="0"/>
          <w:divBdr>
            <w:top w:val="none" w:sz="0" w:space="0" w:color="auto"/>
            <w:left w:val="none" w:sz="0" w:space="0" w:color="auto"/>
            <w:bottom w:val="none" w:sz="0" w:space="0" w:color="auto"/>
            <w:right w:val="none" w:sz="0" w:space="0" w:color="auto"/>
          </w:divBdr>
        </w:div>
        <w:div w:id="167838113">
          <w:marLeft w:val="480"/>
          <w:marRight w:val="0"/>
          <w:marTop w:val="0"/>
          <w:marBottom w:val="0"/>
          <w:divBdr>
            <w:top w:val="none" w:sz="0" w:space="0" w:color="auto"/>
            <w:left w:val="none" w:sz="0" w:space="0" w:color="auto"/>
            <w:bottom w:val="none" w:sz="0" w:space="0" w:color="auto"/>
            <w:right w:val="none" w:sz="0" w:space="0" w:color="auto"/>
          </w:divBdr>
        </w:div>
        <w:div w:id="233973833">
          <w:marLeft w:val="480"/>
          <w:marRight w:val="0"/>
          <w:marTop w:val="0"/>
          <w:marBottom w:val="0"/>
          <w:divBdr>
            <w:top w:val="none" w:sz="0" w:space="0" w:color="auto"/>
            <w:left w:val="none" w:sz="0" w:space="0" w:color="auto"/>
            <w:bottom w:val="none" w:sz="0" w:space="0" w:color="auto"/>
            <w:right w:val="none" w:sz="0" w:space="0" w:color="auto"/>
          </w:divBdr>
        </w:div>
        <w:div w:id="1761829117">
          <w:marLeft w:val="480"/>
          <w:marRight w:val="0"/>
          <w:marTop w:val="0"/>
          <w:marBottom w:val="0"/>
          <w:divBdr>
            <w:top w:val="none" w:sz="0" w:space="0" w:color="auto"/>
            <w:left w:val="none" w:sz="0" w:space="0" w:color="auto"/>
            <w:bottom w:val="none" w:sz="0" w:space="0" w:color="auto"/>
            <w:right w:val="none" w:sz="0" w:space="0" w:color="auto"/>
          </w:divBdr>
        </w:div>
        <w:div w:id="590550753">
          <w:marLeft w:val="480"/>
          <w:marRight w:val="0"/>
          <w:marTop w:val="0"/>
          <w:marBottom w:val="0"/>
          <w:divBdr>
            <w:top w:val="none" w:sz="0" w:space="0" w:color="auto"/>
            <w:left w:val="none" w:sz="0" w:space="0" w:color="auto"/>
            <w:bottom w:val="none" w:sz="0" w:space="0" w:color="auto"/>
            <w:right w:val="none" w:sz="0" w:space="0" w:color="auto"/>
          </w:divBdr>
        </w:div>
        <w:div w:id="78333324">
          <w:marLeft w:val="480"/>
          <w:marRight w:val="0"/>
          <w:marTop w:val="0"/>
          <w:marBottom w:val="0"/>
          <w:divBdr>
            <w:top w:val="none" w:sz="0" w:space="0" w:color="auto"/>
            <w:left w:val="none" w:sz="0" w:space="0" w:color="auto"/>
            <w:bottom w:val="none" w:sz="0" w:space="0" w:color="auto"/>
            <w:right w:val="none" w:sz="0" w:space="0" w:color="auto"/>
          </w:divBdr>
        </w:div>
        <w:div w:id="922758355">
          <w:marLeft w:val="480"/>
          <w:marRight w:val="0"/>
          <w:marTop w:val="0"/>
          <w:marBottom w:val="0"/>
          <w:divBdr>
            <w:top w:val="none" w:sz="0" w:space="0" w:color="auto"/>
            <w:left w:val="none" w:sz="0" w:space="0" w:color="auto"/>
            <w:bottom w:val="none" w:sz="0" w:space="0" w:color="auto"/>
            <w:right w:val="none" w:sz="0" w:space="0" w:color="auto"/>
          </w:divBdr>
        </w:div>
        <w:div w:id="1304505590">
          <w:marLeft w:val="480"/>
          <w:marRight w:val="0"/>
          <w:marTop w:val="0"/>
          <w:marBottom w:val="0"/>
          <w:divBdr>
            <w:top w:val="none" w:sz="0" w:space="0" w:color="auto"/>
            <w:left w:val="none" w:sz="0" w:space="0" w:color="auto"/>
            <w:bottom w:val="none" w:sz="0" w:space="0" w:color="auto"/>
            <w:right w:val="none" w:sz="0" w:space="0" w:color="auto"/>
          </w:divBdr>
        </w:div>
        <w:div w:id="1986424312">
          <w:marLeft w:val="480"/>
          <w:marRight w:val="0"/>
          <w:marTop w:val="0"/>
          <w:marBottom w:val="0"/>
          <w:divBdr>
            <w:top w:val="none" w:sz="0" w:space="0" w:color="auto"/>
            <w:left w:val="none" w:sz="0" w:space="0" w:color="auto"/>
            <w:bottom w:val="none" w:sz="0" w:space="0" w:color="auto"/>
            <w:right w:val="none" w:sz="0" w:space="0" w:color="auto"/>
          </w:divBdr>
        </w:div>
        <w:div w:id="1441294568">
          <w:marLeft w:val="480"/>
          <w:marRight w:val="0"/>
          <w:marTop w:val="0"/>
          <w:marBottom w:val="0"/>
          <w:divBdr>
            <w:top w:val="none" w:sz="0" w:space="0" w:color="auto"/>
            <w:left w:val="none" w:sz="0" w:space="0" w:color="auto"/>
            <w:bottom w:val="none" w:sz="0" w:space="0" w:color="auto"/>
            <w:right w:val="none" w:sz="0" w:space="0" w:color="auto"/>
          </w:divBdr>
        </w:div>
        <w:div w:id="544760207">
          <w:marLeft w:val="480"/>
          <w:marRight w:val="0"/>
          <w:marTop w:val="0"/>
          <w:marBottom w:val="0"/>
          <w:divBdr>
            <w:top w:val="none" w:sz="0" w:space="0" w:color="auto"/>
            <w:left w:val="none" w:sz="0" w:space="0" w:color="auto"/>
            <w:bottom w:val="none" w:sz="0" w:space="0" w:color="auto"/>
            <w:right w:val="none" w:sz="0" w:space="0" w:color="auto"/>
          </w:divBdr>
        </w:div>
        <w:div w:id="1294486442">
          <w:marLeft w:val="480"/>
          <w:marRight w:val="0"/>
          <w:marTop w:val="0"/>
          <w:marBottom w:val="0"/>
          <w:divBdr>
            <w:top w:val="none" w:sz="0" w:space="0" w:color="auto"/>
            <w:left w:val="none" w:sz="0" w:space="0" w:color="auto"/>
            <w:bottom w:val="none" w:sz="0" w:space="0" w:color="auto"/>
            <w:right w:val="none" w:sz="0" w:space="0" w:color="auto"/>
          </w:divBdr>
        </w:div>
        <w:div w:id="997533834">
          <w:marLeft w:val="480"/>
          <w:marRight w:val="0"/>
          <w:marTop w:val="0"/>
          <w:marBottom w:val="0"/>
          <w:divBdr>
            <w:top w:val="none" w:sz="0" w:space="0" w:color="auto"/>
            <w:left w:val="none" w:sz="0" w:space="0" w:color="auto"/>
            <w:bottom w:val="none" w:sz="0" w:space="0" w:color="auto"/>
            <w:right w:val="none" w:sz="0" w:space="0" w:color="auto"/>
          </w:divBdr>
        </w:div>
        <w:div w:id="1330211211">
          <w:marLeft w:val="480"/>
          <w:marRight w:val="0"/>
          <w:marTop w:val="0"/>
          <w:marBottom w:val="0"/>
          <w:divBdr>
            <w:top w:val="none" w:sz="0" w:space="0" w:color="auto"/>
            <w:left w:val="none" w:sz="0" w:space="0" w:color="auto"/>
            <w:bottom w:val="none" w:sz="0" w:space="0" w:color="auto"/>
            <w:right w:val="none" w:sz="0" w:space="0" w:color="auto"/>
          </w:divBdr>
        </w:div>
        <w:div w:id="216010447">
          <w:marLeft w:val="480"/>
          <w:marRight w:val="0"/>
          <w:marTop w:val="0"/>
          <w:marBottom w:val="0"/>
          <w:divBdr>
            <w:top w:val="none" w:sz="0" w:space="0" w:color="auto"/>
            <w:left w:val="none" w:sz="0" w:space="0" w:color="auto"/>
            <w:bottom w:val="none" w:sz="0" w:space="0" w:color="auto"/>
            <w:right w:val="none" w:sz="0" w:space="0" w:color="auto"/>
          </w:divBdr>
        </w:div>
        <w:div w:id="429354277">
          <w:marLeft w:val="480"/>
          <w:marRight w:val="0"/>
          <w:marTop w:val="0"/>
          <w:marBottom w:val="0"/>
          <w:divBdr>
            <w:top w:val="none" w:sz="0" w:space="0" w:color="auto"/>
            <w:left w:val="none" w:sz="0" w:space="0" w:color="auto"/>
            <w:bottom w:val="none" w:sz="0" w:space="0" w:color="auto"/>
            <w:right w:val="none" w:sz="0" w:space="0" w:color="auto"/>
          </w:divBdr>
        </w:div>
        <w:div w:id="434792709">
          <w:marLeft w:val="480"/>
          <w:marRight w:val="0"/>
          <w:marTop w:val="0"/>
          <w:marBottom w:val="0"/>
          <w:divBdr>
            <w:top w:val="none" w:sz="0" w:space="0" w:color="auto"/>
            <w:left w:val="none" w:sz="0" w:space="0" w:color="auto"/>
            <w:bottom w:val="none" w:sz="0" w:space="0" w:color="auto"/>
            <w:right w:val="none" w:sz="0" w:space="0" w:color="auto"/>
          </w:divBdr>
        </w:div>
        <w:div w:id="347870748">
          <w:marLeft w:val="480"/>
          <w:marRight w:val="0"/>
          <w:marTop w:val="0"/>
          <w:marBottom w:val="0"/>
          <w:divBdr>
            <w:top w:val="none" w:sz="0" w:space="0" w:color="auto"/>
            <w:left w:val="none" w:sz="0" w:space="0" w:color="auto"/>
            <w:bottom w:val="none" w:sz="0" w:space="0" w:color="auto"/>
            <w:right w:val="none" w:sz="0" w:space="0" w:color="auto"/>
          </w:divBdr>
        </w:div>
        <w:div w:id="1572353595">
          <w:marLeft w:val="480"/>
          <w:marRight w:val="0"/>
          <w:marTop w:val="0"/>
          <w:marBottom w:val="0"/>
          <w:divBdr>
            <w:top w:val="none" w:sz="0" w:space="0" w:color="auto"/>
            <w:left w:val="none" w:sz="0" w:space="0" w:color="auto"/>
            <w:bottom w:val="none" w:sz="0" w:space="0" w:color="auto"/>
            <w:right w:val="none" w:sz="0" w:space="0" w:color="auto"/>
          </w:divBdr>
        </w:div>
        <w:div w:id="1748064816">
          <w:marLeft w:val="480"/>
          <w:marRight w:val="0"/>
          <w:marTop w:val="0"/>
          <w:marBottom w:val="0"/>
          <w:divBdr>
            <w:top w:val="none" w:sz="0" w:space="0" w:color="auto"/>
            <w:left w:val="none" w:sz="0" w:space="0" w:color="auto"/>
            <w:bottom w:val="none" w:sz="0" w:space="0" w:color="auto"/>
            <w:right w:val="none" w:sz="0" w:space="0" w:color="auto"/>
          </w:divBdr>
        </w:div>
        <w:div w:id="134493031">
          <w:marLeft w:val="480"/>
          <w:marRight w:val="0"/>
          <w:marTop w:val="0"/>
          <w:marBottom w:val="0"/>
          <w:divBdr>
            <w:top w:val="none" w:sz="0" w:space="0" w:color="auto"/>
            <w:left w:val="none" w:sz="0" w:space="0" w:color="auto"/>
            <w:bottom w:val="none" w:sz="0" w:space="0" w:color="auto"/>
            <w:right w:val="none" w:sz="0" w:space="0" w:color="auto"/>
          </w:divBdr>
        </w:div>
        <w:div w:id="1159538877">
          <w:marLeft w:val="480"/>
          <w:marRight w:val="0"/>
          <w:marTop w:val="0"/>
          <w:marBottom w:val="0"/>
          <w:divBdr>
            <w:top w:val="none" w:sz="0" w:space="0" w:color="auto"/>
            <w:left w:val="none" w:sz="0" w:space="0" w:color="auto"/>
            <w:bottom w:val="none" w:sz="0" w:space="0" w:color="auto"/>
            <w:right w:val="none" w:sz="0" w:space="0" w:color="auto"/>
          </w:divBdr>
        </w:div>
        <w:div w:id="2082291869">
          <w:marLeft w:val="480"/>
          <w:marRight w:val="0"/>
          <w:marTop w:val="0"/>
          <w:marBottom w:val="0"/>
          <w:divBdr>
            <w:top w:val="none" w:sz="0" w:space="0" w:color="auto"/>
            <w:left w:val="none" w:sz="0" w:space="0" w:color="auto"/>
            <w:bottom w:val="none" w:sz="0" w:space="0" w:color="auto"/>
            <w:right w:val="none" w:sz="0" w:space="0" w:color="auto"/>
          </w:divBdr>
        </w:div>
        <w:div w:id="1588533425">
          <w:marLeft w:val="480"/>
          <w:marRight w:val="0"/>
          <w:marTop w:val="0"/>
          <w:marBottom w:val="0"/>
          <w:divBdr>
            <w:top w:val="none" w:sz="0" w:space="0" w:color="auto"/>
            <w:left w:val="none" w:sz="0" w:space="0" w:color="auto"/>
            <w:bottom w:val="none" w:sz="0" w:space="0" w:color="auto"/>
            <w:right w:val="none" w:sz="0" w:space="0" w:color="auto"/>
          </w:divBdr>
        </w:div>
        <w:div w:id="1444230986">
          <w:marLeft w:val="480"/>
          <w:marRight w:val="0"/>
          <w:marTop w:val="0"/>
          <w:marBottom w:val="0"/>
          <w:divBdr>
            <w:top w:val="none" w:sz="0" w:space="0" w:color="auto"/>
            <w:left w:val="none" w:sz="0" w:space="0" w:color="auto"/>
            <w:bottom w:val="none" w:sz="0" w:space="0" w:color="auto"/>
            <w:right w:val="none" w:sz="0" w:space="0" w:color="auto"/>
          </w:divBdr>
        </w:div>
        <w:div w:id="430977072">
          <w:marLeft w:val="480"/>
          <w:marRight w:val="0"/>
          <w:marTop w:val="0"/>
          <w:marBottom w:val="0"/>
          <w:divBdr>
            <w:top w:val="none" w:sz="0" w:space="0" w:color="auto"/>
            <w:left w:val="none" w:sz="0" w:space="0" w:color="auto"/>
            <w:bottom w:val="none" w:sz="0" w:space="0" w:color="auto"/>
            <w:right w:val="none" w:sz="0" w:space="0" w:color="auto"/>
          </w:divBdr>
        </w:div>
        <w:div w:id="1779983427">
          <w:marLeft w:val="480"/>
          <w:marRight w:val="0"/>
          <w:marTop w:val="0"/>
          <w:marBottom w:val="0"/>
          <w:divBdr>
            <w:top w:val="none" w:sz="0" w:space="0" w:color="auto"/>
            <w:left w:val="none" w:sz="0" w:space="0" w:color="auto"/>
            <w:bottom w:val="none" w:sz="0" w:space="0" w:color="auto"/>
            <w:right w:val="none" w:sz="0" w:space="0" w:color="auto"/>
          </w:divBdr>
        </w:div>
        <w:div w:id="1789278085">
          <w:marLeft w:val="480"/>
          <w:marRight w:val="0"/>
          <w:marTop w:val="0"/>
          <w:marBottom w:val="0"/>
          <w:divBdr>
            <w:top w:val="none" w:sz="0" w:space="0" w:color="auto"/>
            <w:left w:val="none" w:sz="0" w:space="0" w:color="auto"/>
            <w:bottom w:val="none" w:sz="0" w:space="0" w:color="auto"/>
            <w:right w:val="none" w:sz="0" w:space="0" w:color="auto"/>
          </w:divBdr>
        </w:div>
        <w:div w:id="556356428">
          <w:marLeft w:val="480"/>
          <w:marRight w:val="0"/>
          <w:marTop w:val="0"/>
          <w:marBottom w:val="0"/>
          <w:divBdr>
            <w:top w:val="none" w:sz="0" w:space="0" w:color="auto"/>
            <w:left w:val="none" w:sz="0" w:space="0" w:color="auto"/>
            <w:bottom w:val="none" w:sz="0" w:space="0" w:color="auto"/>
            <w:right w:val="none" w:sz="0" w:space="0" w:color="auto"/>
          </w:divBdr>
        </w:div>
        <w:div w:id="188570344">
          <w:marLeft w:val="480"/>
          <w:marRight w:val="0"/>
          <w:marTop w:val="0"/>
          <w:marBottom w:val="0"/>
          <w:divBdr>
            <w:top w:val="none" w:sz="0" w:space="0" w:color="auto"/>
            <w:left w:val="none" w:sz="0" w:space="0" w:color="auto"/>
            <w:bottom w:val="none" w:sz="0" w:space="0" w:color="auto"/>
            <w:right w:val="none" w:sz="0" w:space="0" w:color="auto"/>
          </w:divBdr>
        </w:div>
      </w:divsChild>
    </w:div>
    <w:div w:id="1637174851">
      <w:bodyDiv w:val="1"/>
      <w:marLeft w:val="0"/>
      <w:marRight w:val="0"/>
      <w:marTop w:val="0"/>
      <w:marBottom w:val="0"/>
      <w:divBdr>
        <w:top w:val="none" w:sz="0" w:space="0" w:color="auto"/>
        <w:left w:val="none" w:sz="0" w:space="0" w:color="auto"/>
        <w:bottom w:val="none" w:sz="0" w:space="0" w:color="auto"/>
        <w:right w:val="none" w:sz="0" w:space="0" w:color="auto"/>
      </w:divBdr>
    </w:div>
    <w:div w:id="1640575684">
      <w:bodyDiv w:val="1"/>
      <w:marLeft w:val="0"/>
      <w:marRight w:val="0"/>
      <w:marTop w:val="0"/>
      <w:marBottom w:val="0"/>
      <w:divBdr>
        <w:top w:val="none" w:sz="0" w:space="0" w:color="auto"/>
        <w:left w:val="none" w:sz="0" w:space="0" w:color="auto"/>
        <w:bottom w:val="none" w:sz="0" w:space="0" w:color="auto"/>
        <w:right w:val="none" w:sz="0" w:space="0" w:color="auto"/>
      </w:divBdr>
    </w:div>
    <w:div w:id="1641690854">
      <w:bodyDiv w:val="1"/>
      <w:marLeft w:val="0"/>
      <w:marRight w:val="0"/>
      <w:marTop w:val="0"/>
      <w:marBottom w:val="0"/>
      <w:divBdr>
        <w:top w:val="none" w:sz="0" w:space="0" w:color="auto"/>
        <w:left w:val="none" w:sz="0" w:space="0" w:color="auto"/>
        <w:bottom w:val="none" w:sz="0" w:space="0" w:color="auto"/>
        <w:right w:val="none" w:sz="0" w:space="0" w:color="auto"/>
      </w:divBdr>
    </w:div>
    <w:div w:id="1645623580">
      <w:bodyDiv w:val="1"/>
      <w:marLeft w:val="0"/>
      <w:marRight w:val="0"/>
      <w:marTop w:val="0"/>
      <w:marBottom w:val="0"/>
      <w:divBdr>
        <w:top w:val="none" w:sz="0" w:space="0" w:color="auto"/>
        <w:left w:val="none" w:sz="0" w:space="0" w:color="auto"/>
        <w:bottom w:val="none" w:sz="0" w:space="0" w:color="auto"/>
        <w:right w:val="none" w:sz="0" w:space="0" w:color="auto"/>
      </w:divBdr>
      <w:divsChild>
        <w:div w:id="1970162395">
          <w:marLeft w:val="480"/>
          <w:marRight w:val="0"/>
          <w:marTop w:val="0"/>
          <w:marBottom w:val="0"/>
          <w:divBdr>
            <w:top w:val="none" w:sz="0" w:space="0" w:color="auto"/>
            <w:left w:val="none" w:sz="0" w:space="0" w:color="auto"/>
            <w:bottom w:val="none" w:sz="0" w:space="0" w:color="auto"/>
            <w:right w:val="none" w:sz="0" w:space="0" w:color="auto"/>
          </w:divBdr>
        </w:div>
        <w:div w:id="1716735988">
          <w:marLeft w:val="480"/>
          <w:marRight w:val="0"/>
          <w:marTop w:val="0"/>
          <w:marBottom w:val="0"/>
          <w:divBdr>
            <w:top w:val="none" w:sz="0" w:space="0" w:color="auto"/>
            <w:left w:val="none" w:sz="0" w:space="0" w:color="auto"/>
            <w:bottom w:val="none" w:sz="0" w:space="0" w:color="auto"/>
            <w:right w:val="none" w:sz="0" w:space="0" w:color="auto"/>
          </w:divBdr>
        </w:div>
        <w:div w:id="216018862">
          <w:marLeft w:val="480"/>
          <w:marRight w:val="0"/>
          <w:marTop w:val="0"/>
          <w:marBottom w:val="0"/>
          <w:divBdr>
            <w:top w:val="none" w:sz="0" w:space="0" w:color="auto"/>
            <w:left w:val="none" w:sz="0" w:space="0" w:color="auto"/>
            <w:bottom w:val="none" w:sz="0" w:space="0" w:color="auto"/>
            <w:right w:val="none" w:sz="0" w:space="0" w:color="auto"/>
          </w:divBdr>
        </w:div>
        <w:div w:id="326785260">
          <w:marLeft w:val="480"/>
          <w:marRight w:val="0"/>
          <w:marTop w:val="0"/>
          <w:marBottom w:val="0"/>
          <w:divBdr>
            <w:top w:val="none" w:sz="0" w:space="0" w:color="auto"/>
            <w:left w:val="none" w:sz="0" w:space="0" w:color="auto"/>
            <w:bottom w:val="none" w:sz="0" w:space="0" w:color="auto"/>
            <w:right w:val="none" w:sz="0" w:space="0" w:color="auto"/>
          </w:divBdr>
        </w:div>
        <w:div w:id="1697075935">
          <w:marLeft w:val="480"/>
          <w:marRight w:val="0"/>
          <w:marTop w:val="0"/>
          <w:marBottom w:val="0"/>
          <w:divBdr>
            <w:top w:val="none" w:sz="0" w:space="0" w:color="auto"/>
            <w:left w:val="none" w:sz="0" w:space="0" w:color="auto"/>
            <w:bottom w:val="none" w:sz="0" w:space="0" w:color="auto"/>
            <w:right w:val="none" w:sz="0" w:space="0" w:color="auto"/>
          </w:divBdr>
        </w:div>
        <w:div w:id="672218838">
          <w:marLeft w:val="480"/>
          <w:marRight w:val="0"/>
          <w:marTop w:val="0"/>
          <w:marBottom w:val="0"/>
          <w:divBdr>
            <w:top w:val="none" w:sz="0" w:space="0" w:color="auto"/>
            <w:left w:val="none" w:sz="0" w:space="0" w:color="auto"/>
            <w:bottom w:val="none" w:sz="0" w:space="0" w:color="auto"/>
            <w:right w:val="none" w:sz="0" w:space="0" w:color="auto"/>
          </w:divBdr>
        </w:div>
        <w:div w:id="700933950">
          <w:marLeft w:val="480"/>
          <w:marRight w:val="0"/>
          <w:marTop w:val="0"/>
          <w:marBottom w:val="0"/>
          <w:divBdr>
            <w:top w:val="none" w:sz="0" w:space="0" w:color="auto"/>
            <w:left w:val="none" w:sz="0" w:space="0" w:color="auto"/>
            <w:bottom w:val="none" w:sz="0" w:space="0" w:color="auto"/>
            <w:right w:val="none" w:sz="0" w:space="0" w:color="auto"/>
          </w:divBdr>
        </w:div>
        <w:div w:id="1478765430">
          <w:marLeft w:val="480"/>
          <w:marRight w:val="0"/>
          <w:marTop w:val="0"/>
          <w:marBottom w:val="0"/>
          <w:divBdr>
            <w:top w:val="none" w:sz="0" w:space="0" w:color="auto"/>
            <w:left w:val="none" w:sz="0" w:space="0" w:color="auto"/>
            <w:bottom w:val="none" w:sz="0" w:space="0" w:color="auto"/>
            <w:right w:val="none" w:sz="0" w:space="0" w:color="auto"/>
          </w:divBdr>
        </w:div>
        <w:div w:id="1006589173">
          <w:marLeft w:val="480"/>
          <w:marRight w:val="0"/>
          <w:marTop w:val="0"/>
          <w:marBottom w:val="0"/>
          <w:divBdr>
            <w:top w:val="none" w:sz="0" w:space="0" w:color="auto"/>
            <w:left w:val="none" w:sz="0" w:space="0" w:color="auto"/>
            <w:bottom w:val="none" w:sz="0" w:space="0" w:color="auto"/>
            <w:right w:val="none" w:sz="0" w:space="0" w:color="auto"/>
          </w:divBdr>
        </w:div>
        <w:div w:id="1086271707">
          <w:marLeft w:val="480"/>
          <w:marRight w:val="0"/>
          <w:marTop w:val="0"/>
          <w:marBottom w:val="0"/>
          <w:divBdr>
            <w:top w:val="none" w:sz="0" w:space="0" w:color="auto"/>
            <w:left w:val="none" w:sz="0" w:space="0" w:color="auto"/>
            <w:bottom w:val="none" w:sz="0" w:space="0" w:color="auto"/>
            <w:right w:val="none" w:sz="0" w:space="0" w:color="auto"/>
          </w:divBdr>
        </w:div>
        <w:div w:id="1073964510">
          <w:marLeft w:val="480"/>
          <w:marRight w:val="0"/>
          <w:marTop w:val="0"/>
          <w:marBottom w:val="0"/>
          <w:divBdr>
            <w:top w:val="none" w:sz="0" w:space="0" w:color="auto"/>
            <w:left w:val="none" w:sz="0" w:space="0" w:color="auto"/>
            <w:bottom w:val="none" w:sz="0" w:space="0" w:color="auto"/>
            <w:right w:val="none" w:sz="0" w:space="0" w:color="auto"/>
          </w:divBdr>
        </w:div>
        <w:div w:id="1974360040">
          <w:marLeft w:val="480"/>
          <w:marRight w:val="0"/>
          <w:marTop w:val="0"/>
          <w:marBottom w:val="0"/>
          <w:divBdr>
            <w:top w:val="none" w:sz="0" w:space="0" w:color="auto"/>
            <w:left w:val="none" w:sz="0" w:space="0" w:color="auto"/>
            <w:bottom w:val="none" w:sz="0" w:space="0" w:color="auto"/>
            <w:right w:val="none" w:sz="0" w:space="0" w:color="auto"/>
          </w:divBdr>
        </w:div>
        <w:div w:id="704330387">
          <w:marLeft w:val="480"/>
          <w:marRight w:val="0"/>
          <w:marTop w:val="0"/>
          <w:marBottom w:val="0"/>
          <w:divBdr>
            <w:top w:val="none" w:sz="0" w:space="0" w:color="auto"/>
            <w:left w:val="none" w:sz="0" w:space="0" w:color="auto"/>
            <w:bottom w:val="none" w:sz="0" w:space="0" w:color="auto"/>
            <w:right w:val="none" w:sz="0" w:space="0" w:color="auto"/>
          </w:divBdr>
        </w:div>
        <w:div w:id="1374840965">
          <w:marLeft w:val="480"/>
          <w:marRight w:val="0"/>
          <w:marTop w:val="0"/>
          <w:marBottom w:val="0"/>
          <w:divBdr>
            <w:top w:val="none" w:sz="0" w:space="0" w:color="auto"/>
            <w:left w:val="none" w:sz="0" w:space="0" w:color="auto"/>
            <w:bottom w:val="none" w:sz="0" w:space="0" w:color="auto"/>
            <w:right w:val="none" w:sz="0" w:space="0" w:color="auto"/>
          </w:divBdr>
        </w:div>
        <w:div w:id="1113671271">
          <w:marLeft w:val="480"/>
          <w:marRight w:val="0"/>
          <w:marTop w:val="0"/>
          <w:marBottom w:val="0"/>
          <w:divBdr>
            <w:top w:val="none" w:sz="0" w:space="0" w:color="auto"/>
            <w:left w:val="none" w:sz="0" w:space="0" w:color="auto"/>
            <w:bottom w:val="none" w:sz="0" w:space="0" w:color="auto"/>
            <w:right w:val="none" w:sz="0" w:space="0" w:color="auto"/>
          </w:divBdr>
        </w:div>
        <w:div w:id="1371808442">
          <w:marLeft w:val="480"/>
          <w:marRight w:val="0"/>
          <w:marTop w:val="0"/>
          <w:marBottom w:val="0"/>
          <w:divBdr>
            <w:top w:val="none" w:sz="0" w:space="0" w:color="auto"/>
            <w:left w:val="none" w:sz="0" w:space="0" w:color="auto"/>
            <w:bottom w:val="none" w:sz="0" w:space="0" w:color="auto"/>
            <w:right w:val="none" w:sz="0" w:space="0" w:color="auto"/>
          </w:divBdr>
        </w:div>
        <w:div w:id="17320470">
          <w:marLeft w:val="480"/>
          <w:marRight w:val="0"/>
          <w:marTop w:val="0"/>
          <w:marBottom w:val="0"/>
          <w:divBdr>
            <w:top w:val="none" w:sz="0" w:space="0" w:color="auto"/>
            <w:left w:val="none" w:sz="0" w:space="0" w:color="auto"/>
            <w:bottom w:val="none" w:sz="0" w:space="0" w:color="auto"/>
            <w:right w:val="none" w:sz="0" w:space="0" w:color="auto"/>
          </w:divBdr>
        </w:div>
        <w:div w:id="553544899">
          <w:marLeft w:val="480"/>
          <w:marRight w:val="0"/>
          <w:marTop w:val="0"/>
          <w:marBottom w:val="0"/>
          <w:divBdr>
            <w:top w:val="none" w:sz="0" w:space="0" w:color="auto"/>
            <w:left w:val="none" w:sz="0" w:space="0" w:color="auto"/>
            <w:bottom w:val="none" w:sz="0" w:space="0" w:color="auto"/>
            <w:right w:val="none" w:sz="0" w:space="0" w:color="auto"/>
          </w:divBdr>
        </w:div>
        <w:div w:id="2011787627">
          <w:marLeft w:val="480"/>
          <w:marRight w:val="0"/>
          <w:marTop w:val="0"/>
          <w:marBottom w:val="0"/>
          <w:divBdr>
            <w:top w:val="none" w:sz="0" w:space="0" w:color="auto"/>
            <w:left w:val="none" w:sz="0" w:space="0" w:color="auto"/>
            <w:bottom w:val="none" w:sz="0" w:space="0" w:color="auto"/>
            <w:right w:val="none" w:sz="0" w:space="0" w:color="auto"/>
          </w:divBdr>
        </w:div>
        <w:div w:id="1959601669">
          <w:marLeft w:val="480"/>
          <w:marRight w:val="0"/>
          <w:marTop w:val="0"/>
          <w:marBottom w:val="0"/>
          <w:divBdr>
            <w:top w:val="none" w:sz="0" w:space="0" w:color="auto"/>
            <w:left w:val="none" w:sz="0" w:space="0" w:color="auto"/>
            <w:bottom w:val="none" w:sz="0" w:space="0" w:color="auto"/>
            <w:right w:val="none" w:sz="0" w:space="0" w:color="auto"/>
          </w:divBdr>
        </w:div>
        <w:div w:id="1593514918">
          <w:marLeft w:val="480"/>
          <w:marRight w:val="0"/>
          <w:marTop w:val="0"/>
          <w:marBottom w:val="0"/>
          <w:divBdr>
            <w:top w:val="none" w:sz="0" w:space="0" w:color="auto"/>
            <w:left w:val="none" w:sz="0" w:space="0" w:color="auto"/>
            <w:bottom w:val="none" w:sz="0" w:space="0" w:color="auto"/>
            <w:right w:val="none" w:sz="0" w:space="0" w:color="auto"/>
          </w:divBdr>
        </w:div>
        <w:div w:id="147064901">
          <w:marLeft w:val="480"/>
          <w:marRight w:val="0"/>
          <w:marTop w:val="0"/>
          <w:marBottom w:val="0"/>
          <w:divBdr>
            <w:top w:val="none" w:sz="0" w:space="0" w:color="auto"/>
            <w:left w:val="none" w:sz="0" w:space="0" w:color="auto"/>
            <w:bottom w:val="none" w:sz="0" w:space="0" w:color="auto"/>
            <w:right w:val="none" w:sz="0" w:space="0" w:color="auto"/>
          </w:divBdr>
        </w:div>
        <w:div w:id="1375353138">
          <w:marLeft w:val="480"/>
          <w:marRight w:val="0"/>
          <w:marTop w:val="0"/>
          <w:marBottom w:val="0"/>
          <w:divBdr>
            <w:top w:val="none" w:sz="0" w:space="0" w:color="auto"/>
            <w:left w:val="none" w:sz="0" w:space="0" w:color="auto"/>
            <w:bottom w:val="none" w:sz="0" w:space="0" w:color="auto"/>
            <w:right w:val="none" w:sz="0" w:space="0" w:color="auto"/>
          </w:divBdr>
        </w:div>
        <w:div w:id="2057313503">
          <w:marLeft w:val="480"/>
          <w:marRight w:val="0"/>
          <w:marTop w:val="0"/>
          <w:marBottom w:val="0"/>
          <w:divBdr>
            <w:top w:val="none" w:sz="0" w:space="0" w:color="auto"/>
            <w:left w:val="none" w:sz="0" w:space="0" w:color="auto"/>
            <w:bottom w:val="none" w:sz="0" w:space="0" w:color="auto"/>
            <w:right w:val="none" w:sz="0" w:space="0" w:color="auto"/>
          </w:divBdr>
        </w:div>
        <w:div w:id="517087568">
          <w:marLeft w:val="480"/>
          <w:marRight w:val="0"/>
          <w:marTop w:val="0"/>
          <w:marBottom w:val="0"/>
          <w:divBdr>
            <w:top w:val="none" w:sz="0" w:space="0" w:color="auto"/>
            <w:left w:val="none" w:sz="0" w:space="0" w:color="auto"/>
            <w:bottom w:val="none" w:sz="0" w:space="0" w:color="auto"/>
            <w:right w:val="none" w:sz="0" w:space="0" w:color="auto"/>
          </w:divBdr>
        </w:div>
        <w:div w:id="409471086">
          <w:marLeft w:val="480"/>
          <w:marRight w:val="0"/>
          <w:marTop w:val="0"/>
          <w:marBottom w:val="0"/>
          <w:divBdr>
            <w:top w:val="none" w:sz="0" w:space="0" w:color="auto"/>
            <w:left w:val="none" w:sz="0" w:space="0" w:color="auto"/>
            <w:bottom w:val="none" w:sz="0" w:space="0" w:color="auto"/>
            <w:right w:val="none" w:sz="0" w:space="0" w:color="auto"/>
          </w:divBdr>
        </w:div>
        <w:div w:id="743066346">
          <w:marLeft w:val="480"/>
          <w:marRight w:val="0"/>
          <w:marTop w:val="0"/>
          <w:marBottom w:val="0"/>
          <w:divBdr>
            <w:top w:val="none" w:sz="0" w:space="0" w:color="auto"/>
            <w:left w:val="none" w:sz="0" w:space="0" w:color="auto"/>
            <w:bottom w:val="none" w:sz="0" w:space="0" w:color="auto"/>
            <w:right w:val="none" w:sz="0" w:space="0" w:color="auto"/>
          </w:divBdr>
        </w:div>
        <w:div w:id="986054769">
          <w:marLeft w:val="480"/>
          <w:marRight w:val="0"/>
          <w:marTop w:val="0"/>
          <w:marBottom w:val="0"/>
          <w:divBdr>
            <w:top w:val="none" w:sz="0" w:space="0" w:color="auto"/>
            <w:left w:val="none" w:sz="0" w:space="0" w:color="auto"/>
            <w:bottom w:val="none" w:sz="0" w:space="0" w:color="auto"/>
            <w:right w:val="none" w:sz="0" w:space="0" w:color="auto"/>
          </w:divBdr>
        </w:div>
        <w:div w:id="925109965">
          <w:marLeft w:val="480"/>
          <w:marRight w:val="0"/>
          <w:marTop w:val="0"/>
          <w:marBottom w:val="0"/>
          <w:divBdr>
            <w:top w:val="none" w:sz="0" w:space="0" w:color="auto"/>
            <w:left w:val="none" w:sz="0" w:space="0" w:color="auto"/>
            <w:bottom w:val="none" w:sz="0" w:space="0" w:color="auto"/>
            <w:right w:val="none" w:sz="0" w:space="0" w:color="auto"/>
          </w:divBdr>
        </w:div>
        <w:div w:id="2037806898">
          <w:marLeft w:val="480"/>
          <w:marRight w:val="0"/>
          <w:marTop w:val="0"/>
          <w:marBottom w:val="0"/>
          <w:divBdr>
            <w:top w:val="none" w:sz="0" w:space="0" w:color="auto"/>
            <w:left w:val="none" w:sz="0" w:space="0" w:color="auto"/>
            <w:bottom w:val="none" w:sz="0" w:space="0" w:color="auto"/>
            <w:right w:val="none" w:sz="0" w:space="0" w:color="auto"/>
          </w:divBdr>
        </w:div>
        <w:div w:id="428896452">
          <w:marLeft w:val="480"/>
          <w:marRight w:val="0"/>
          <w:marTop w:val="0"/>
          <w:marBottom w:val="0"/>
          <w:divBdr>
            <w:top w:val="none" w:sz="0" w:space="0" w:color="auto"/>
            <w:left w:val="none" w:sz="0" w:space="0" w:color="auto"/>
            <w:bottom w:val="none" w:sz="0" w:space="0" w:color="auto"/>
            <w:right w:val="none" w:sz="0" w:space="0" w:color="auto"/>
          </w:divBdr>
        </w:div>
        <w:div w:id="681856706">
          <w:marLeft w:val="480"/>
          <w:marRight w:val="0"/>
          <w:marTop w:val="0"/>
          <w:marBottom w:val="0"/>
          <w:divBdr>
            <w:top w:val="none" w:sz="0" w:space="0" w:color="auto"/>
            <w:left w:val="none" w:sz="0" w:space="0" w:color="auto"/>
            <w:bottom w:val="none" w:sz="0" w:space="0" w:color="auto"/>
            <w:right w:val="none" w:sz="0" w:space="0" w:color="auto"/>
          </w:divBdr>
        </w:div>
        <w:div w:id="385182002">
          <w:marLeft w:val="480"/>
          <w:marRight w:val="0"/>
          <w:marTop w:val="0"/>
          <w:marBottom w:val="0"/>
          <w:divBdr>
            <w:top w:val="none" w:sz="0" w:space="0" w:color="auto"/>
            <w:left w:val="none" w:sz="0" w:space="0" w:color="auto"/>
            <w:bottom w:val="none" w:sz="0" w:space="0" w:color="auto"/>
            <w:right w:val="none" w:sz="0" w:space="0" w:color="auto"/>
          </w:divBdr>
        </w:div>
        <w:div w:id="1848906200">
          <w:marLeft w:val="480"/>
          <w:marRight w:val="0"/>
          <w:marTop w:val="0"/>
          <w:marBottom w:val="0"/>
          <w:divBdr>
            <w:top w:val="none" w:sz="0" w:space="0" w:color="auto"/>
            <w:left w:val="none" w:sz="0" w:space="0" w:color="auto"/>
            <w:bottom w:val="none" w:sz="0" w:space="0" w:color="auto"/>
            <w:right w:val="none" w:sz="0" w:space="0" w:color="auto"/>
          </w:divBdr>
        </w:div>
        <w:div w:id="1011104545">
          <w:marLeft w:val="480"/>
          <w:marRight w:val="0"/>
          <w:marTop w:val="0"/>
          <w:marBottom w:val="0"/>
          <w:divBdr>
            <w:top w:val="none" w:sz="0" w:space="0" w:color="auto"/>
            <w:left w:val="none" w:sz="0" w:space="0" w:color="auto"/>
            <w:bottom w:val="none" w:sz="0" w:space="0" w:color="auto"/>
            <w:right w:val="none" w:sz="0" w:space="0" w:color="auto"/>
          </w:divBdr>
        </w:div>
        <w:div w:id="1386567681">
          <w:marLeft w:val="480"/>
          <w:marRight w:val="0"/>
          <w:marTop w:val="0"/>
          <w:marBottom w:val="0"/>
          <w:divBdr>
            <w:top w:val="none" w:sz="0" w:space="0" w:color="auto"/>
            <w:left w:val="none" w:sz="0" w:space="0" w:color="auto"/>
            <w:bottom w:val="none" w:sz="0" w:space="0" w:color="auto"/>
            <w:right w:val="none" w:sz="0" w:space="0" w:color="auto"/>
          </w:divBdr>
        </w:div>
        <w:div w:id="594947639">
          <w:marLeft w:val="480"/>
          <w:marRight w:val="0"/>
          <w:marTop w:val="0"/>
          <w:marBottom w:val="0"/>
          <w:divBdr>
            <w:top w:val="none" w:sz="0" w:space="0" w:color="auto"/>
            <w:left w:val="none" w:sz="0" w:space="0" w:color="auto"/>
            <w:bottom w:val="none" w:sz="0" w:space="0" w:color="auto"/>
            <w:right w:val="none" w:sz="0" w:space="0" w:color="auto"/>
          </w:divBdr>
        </w:div>
        <w:div w:id="2038238478">
          <w:marLeft w:val="480"/>
          <w:marRight w:val="0"/>
          <w:marTop w:val="0"/>
          <w:marBottom w:val="0"/>
          <w:divBdr>
            <w:top w:val="none" w:sz="0" w:space="0" w:color="auto"/>
            <w:left w:val="none" w:sz="0" w:space="0" w:color="auto"/>
            <w:bottom w:val="none" w:sz="0" w:space="0" w:color="auto"/>
            <w:right w:val="none" w:sz="0" w:space="0" w:color="auto"/>
          </w:divBdr>
        </w:div>
        <w:div w:id="1555578224">
          <w:marLeft w:val="480"/>
          <w:marRight w:val="0"/>
          <w:marTop w:val="0"/>
          <w:marBottom w:val="0"/>
          <w:divBdr>
            <w:top w:val="none" w:sz="0" w:space="0" w:color="auto"/>
            <w:left w:val="none" w:sz="0" w:space="0" w:color="auto"/>
            <w:bottom w:val="none" w:sz="0" w:space="0" w:color="auto"/>
            <w:right w:val="none" w:sz="0" w:space="0" w:color="auto"/>
          </w:divBdr>
        </w:div>
        <w:div w:id="795487264">
          <w:marLeft w:val="480"/>
          <w:marRight w:val="0"/>
          <w:marTop w:val="0"/>
          <w:marBottom w:val="0"/>
          <w:divBdr>
            <w:top w:val="none" w:sz="0" w:space="0" w:color="auto"/>
            <w:left w:val="none" w:sz="0" w:space="0" w:color="auto"/>
            <w:bottom w:val="none" w:sz="0" w:space="0" w:color="auto"/>
            <w:right w:val="none" w:sz="0" w:space="0" w:color="auto"/>
          </w:divBdr>
        </w:div>
        <w:div w:id="1856456726">
          <w:marLeft w:val="480"/>
          <w:marRight w:val="0"/>
          <w:marTop w:val="0"/>
          <w:marBottom w:val="0"/>
          <w:divBdr>
            <w:top w:val="none" w:sz="0" w:space="0" w:color="auto"/>
            <w:left w:val="none" w:sz="0" w:space="0" w:color="auto"/>
            <w:bottom w:val="none" w:sz="0" w:space="0" w:color="auto"/>
            <w:right w:val="none" w:sz="0" w:space="0" w:color="auto"/>
          </w:divBdr>
        </w:div>
        <w:div w:id="722172097">
          <w:marLeft w:val="480"/>
          <w:marRight w:val="0"/>
          <w:marTop w:val="0"/>
          <w:marBottom w:val="0"/>
          <w:divBdr>
            <w:top w:val="none" w:sz="0" w:space="0" w:color="auto"/>
            <w:left w:val="none" w:sz="0" w:space="0" w:color="auto"/>
            <w:bottom w:val="none" w:sz="0" w:space="0" w:color="auto"/>
            <w:right w:val="none" w:sz="0" w:space="0" w:color="auto"/>
          </w:divBdr>
        </w:div>
        <w:div w:id="1885290407">
          <w:marLeft w:val="480"/>
          <w:marRight w:val="0"/>
          <w:marTop w:val="0"/>
          <w:marBottom w:val="0"/>
          <w:divBdr>
            <w:top w:val="none" w:sz="0" w:space="0" w:color="auto"/>
            <w:left w:val="none" w:sz="0" w:space="0" w:color="auto"/>
            <w:bottom w:val="none" w:sz="0" w:space="0" w:color="auto"/>
            <w:right w:val="none" w:sz="0" w:space="0" w:color="auto"/>
          </w:divBdr>
        </w:div>
        <w:div w:id="1398898555">
          <w:marLeft w:val="480"/>
          <w:marRight w:val="0"/>
          <w:marTop w:val="0"/>
          <w:marBottom w:val="0"/>
          <w:divBdr>
            <w:top w:val="none" w:sz="0" w:space="0" w:color="auto"/>
            <w:left w:val="none" w:sz="0" w:space="0" w:color="auto"/>
            <w:bottom w:val="none" w:sz="0" w:space="0" w:color="auto"/>
            <w:right w:val="none" w:sz="0" w:space="0" w:color="auto"/>
          </w:divBdr>
        </w:div>
        <w:div w:id="849414247">
          <w:marLeft w:val="480"/>
          <w:marRight w:val="0"/>
          <w:marTop w:val="0"/>
          <w:marBottom w:val="0"/>
          <w:divBdr>
            <w:top w:val="none" w:sz="0" w:space="0" w:color="auto"/>
            <w:left w:val="none" w:sz="0" w:space="0" w:color="auto"/>
            <w:bottom w:val="none" w:sz="0" w:space="0" w:color="auto"/>
            <w:right w:val="none" w:sz="0" w:space="0" w:color="auto"/>
          </w:divBdr>
        </w:div>
        <w:div w:id="1298413855">
          <w:marLeft w:val="480"/>
          <w:marRight w:val="0"/>
          <w:marTop w:val="0"/>
          <w:marBottom w:val="0"/>
          <w:divBdr>
            <w:top w:val="none" w:sz="0" w:space="0" w:color="auto"/>
            <w:left w:val="none" w:sz="0" w:space="0" w:color="auto"/>
            <w:bottom w:val="none" w:sz="0" w:space="0" w:color="auto"/>
            <w:right w:val="none" w:sz="0" w:space="0" w:color="auto"/>
          </w:divBdr>
        </w:div>
        <w:div w:id="2017267268">
          <w:marLeft w:val="480"/>
          <w:marRight w:val="0"/>
          <w:marTop w:val="0"/>
          <w:marBottom w:val="0"/>
          <w:divBdr>
            <w:top w:val="none" w:sz="0" w:space="0" w:color="auto"/>
            <w:left w:val="none" w:sz="0" w:space="0" w:color="auto"/>
            <w:bottom w:val="none" w:sz="0" w:space="0" w:color="auto"/>
            <w:right w:val="none" w:sz="0" w:space="0" w:color="auto"/>
          </w:divBdr>
        </w:div>
        <w:div w:id="424352344">
          <w:marLeft w:val="480"/>
          <w:marRight w:val="0"/>
          <w:marTop w:val="0"/>
          <w:marBottom w:val="0"/>
          <w:divBdr>
            <w:top w:val="none" w:sz="0" w:space="0" w:color="auto"/>
            <w:left w:val="none" w:sz="0" w:space="0" w:color="auto"/>
            <w:bottom w:val="none" w:sz="0" w:space="0" w:color="auto"/>
            <w:right w:val="none" w:sz="0" w:space="0" w:color="auto"/>
          </w:divBdr>
        </w:div>
      </w:divsChild>
    </w:div>
    <w:div w:id="1647275103">
      <w:bodyDiv w:val="1"/>
      <w:marLeft w:val="0"/>
      <w:marRight w:val="0"/>
      <w:marTop w:val="0"/>
      <w:marBottom w:val="0"/>
      <w:divBdr>
        <w:top w:val="none" w:sz="0" w:space="0" w:color="auto"/>
        <w:left w:val="none" w:sz="0" w:space="0" w:color="auto"/>
        <w:bottom w:val="none" w:sz="0" w:space="0" w:color="auto"/>
        <w:right w:val="none" w:sz="0" w:space="0" w:color="auto"/>
      </w:divBdr>
      <w:divsChild>
        <w:div w:id="550843458">
          <w:marLeft w:val="480"/>
          <w:marRight w:val="0"/>
          <w:marTop w:val="0"/>
          <w:marBottom w:val="0"/>
          <w:divBdr>
            <w:top w:val="none" w:sz="0" w:space="0" w:color="auto"/>
            <w:left w:val="none" w:sz="0" w:space="0" w:color="auto"/>
            <w:bottom w:val="none" w:sz="0" w:space="0" w:color="auto"/>
            <w:right w:val="none" w:sz="0" w:space="0" w:color="auto"/>
          </w:divBdr>
        </w:div>
        <w:div w:id="119307695">
          <w:marLeft w:val="480"/>
          <w:marRight w:val="0"/>
          <w:marTop w:val="0"/>
          <w:marBottom w:val="0"/>
          <w:divBdr>
            <w:top w:val="none" w:sz="0" w:space="0" w:color="auto"/>
            <w:left w:val="none" w:sz="0" w:space="0" w:color="auto"/>
            <w:bottom w:val="none" w:sz="0" w:space="0" w:color="auto"/>
            <w:right w:val="none" w:sz="0" w:space="0" w:color="auto"/>
          </w:divBdr>
        </w:div>
        <w:div w:id="463667505">
          <w:marLeft w:val="480"/>
          <w:marRight w:val="0"/>
          <w:marTop w:val="0"/>
          <w:marBottom w:val="0"/>
          <w:divBdr>
            <w:top w:val="none" w:sz="0" w:space="0" w:color="auto"/>
            <w:left w:val="none" w:sz="0" w:space="0" w:color="auto"/>
            <w:bottom w:val="none" w:sz="0" w:space="0" w:color="auto"/>
            <w:right w:val="none" w:sz="0" w:space="0" w:color="auto"/>
          </w:divBdr>
        </w:div>
        <w:div w:id="1597250068">
          <w:marLeft w:val="480"/>
          <w:marRight w:val="0"/>
          <w:marTop w:val="0"/>
          <w:marBottom w:val="0"/>
          <w:divBdr>
            <w:top w:val="none" w:sz="0" w:space="0" w:color="auto"/>
            <w:left w:val="none" w:sz="0" w:space="0" w:color="auto"/>
            <w:bottom w:val="none" w:sz="0" w:space="0" w:color="auto"/>
            <w:right w:val="none" w:sz="0" w:space="0" w:color="auto"/>
          </w:divBdr>
        </w:div>
        <w:div w:id="1438720085">
          <w:marLeft w:val="480"/>
          <w:marRight w:val="0"/>
          <w:marTop w:val="0"/>
          <w:marBottom w:val="0"/>
          <w:divBdr>
            <w:top w:val="none" w:sz="0" w:space="0" w:color="auto"/>
            <w:left w:val="none" w:sz="0" w:space="0" w:color="auto"/>
            <w:bottom w:val="none" w:sz="0" w:space="0" w:color="auto"/>
            <w:right w:val="none" w:sz="0" w:space="0" w:color="auto"/>
          </w:divBdr>
        </w:div>
        <w:div w:id="550847673">
          <w:marLeft w:val="480"/>
          <w:marRight w:val="0"/>
          <w:marTop w:val="0"/>
          <w:marBottom w:val="0"/>
          <w:divBdr>
            <w:top w:val="none" w:sz="0" w:space="0" w:color="auto"/>
            <w:left w:val="none" w:sz="0" w:space="0" w:color="auto"/>
            <w:bottom w:val="none" w:sz="0" w:space="0" w:color="auto"/>
            <w:right w:val="none" w:sz="0" w:space="0" w:color="auto"/>
          </w:divBdr>
        </w:div>
        <w:div w:id="1209998982">
          <w:marLeft w:val="480"/>
          <w:marRight w:val="0"/>
          <w:marTop w:val="0"/>
          <w:marBottom w:val="0"/>
          <w:divBdr>
            <w:top w:val="none" w:sz="0" w:space="0" w:color="auto"/>
            <w:left w:val="none" w:sz="0" w:space="0" w:color="auto"/>
            <w:bottom w:val="none" w:sz="0" w:space="0" w:color="auto"/>
            <w:right w:val="none" w:sz="0" w:space="0" w:color="auto"/>
          </w:divBdr>
        </w:div>
        <w:div w:id="985864317">
          <w:marLeft w:val="480"/>
          <w:marRight w:val="0"/>
          <w:marTop w:val="0"/>
          <w:marBottom w:val="0"/>
          <w:divBdr>
            <w:top w:val="none" w:sz="0" w:space="0" w:color="auto"/>
            <w:left w:val="none" w:sz="0" w:space="0" w:color="auto"/>
            <w:bottom w:val="none" w:sz="0" w:space="0" w:color="auto"/>
            <w:right w:val="none" w:sz="0" w:space="0" w:color="auto"/>
          </w:divBdr>
        </w:div>
        <w:div w:id="344132184">
          <w:marLeft w:val="480"/>
          <w:marRight w:val="0"/>
          <w:marTop w:val="0"/>
          <w:marBottom w:val="0"/>
          <w:divBdr>
            <w:top w:val="none" w:sz="0" w:space="0" w:color="auto"/>
            <w:left w:val="none" w:sz="0" w:space="0" w:color="auto"/>
            <w:bottom w:val="none" w:sz="0" w:space="0" w:color="auto"/>
            <w:right w:val="none" w:sz="0" w:space="0" w:color="auto"/>
          </w:divBdr>
        </w:div>
        <w:div w:id="65345329">
          <w:marLeft w:val="480"/>
          <w:marRight w:val="0"/>
          <w:marTop w:val="0"/>
          <w:marBottom w:val="0"/>
          <w:divBdr>
            <w:top w:val="none" w:sz="0" w:space="0" w:color="auto"/>
            <w:left w:val="none" w:sz="0" w:space="0" w:color="auto"/>
            <w:bottom w:val="none" w:sz="0" w:space="0" w:color="auto"/>
            <w:right w:val="none" w:sz="0" w:space="0" w:color="auto"/>
          </w:divBdr>
        </w:div>
        <w:div w:id="1080564907">
          <w:marLeft w:val="480"/>
          <w:marRight w:val="0"/>
          <w:marTop w:val="0"/>
          <w:marBottom w:val="0"/>
          <w:divBdr>
            <w:top w:val="none" w:sz="0" w:space="0" w:color="auto"/>
            <w:left w:val="none" w:sz="0" w:space="0" w:color="auto"/>
            <w:bottom w:val="none" w:sz="0" w:space="0" w:color="auto"/>
            <w:right w:val="none" w:sz="0" w:space="0" w:color="auto"/>
          </w:divBdr>
        </w:div>
        <w:div w:id="143354610">
          <w:marLeft w:val="480"/>
          <w:marRight w:val="0"/>
          <w:marTop w:val="0"/>
          <w:marBottom w:val="0"/>
          <w:divBdr>
            <w:top w:val="none" w:sz="0" w:space="0" w:color="auto"/>
            <w:left w:val="none" w:sz="0" w:space="0" w:color="auto"/>
            <w:bottom w:val="none" w:sz="0" w:space="0" w:color="auto"/>
            <w:right w:val="none" w:sz="0" w:space="0" w:color="auto"/>
          </w:divBdr>
        </w:div>
        <w:div w:id="650056941">
          <w:marLeft w:val="480"/>
          <w:marRight w:val="0"/>
          <w:marTop w:val="0"/>
          <w:marBottom w:val="0"/>
          <w:divBdr>
            <w:top w:val="none" w:sz="0" w:space="0" w:color="auto"/>
            <w:left w:val="none" w:sz="0" w:space="0" w:color="auto"/>
            <w:bottom w:val="none" w:sz="0" w:space="0" w:color="auto"/>
            <w:right w:val="none" w:sz="0" w:space="0" w:color="auto"/>
          </w:divBdr>
        </w:div>
        <w:div w:id="197738118">
          <w:marLeft w:val="480"/>
          <w:marRight w:val="0"/>
          <w:marTop w:val="0"/>
          <w:marBottom w:val="0"/>
          <w:divBdr>
            <w:top w:val="none" w:sz="0" w:space="0" w:color="auto"/>
            <w:left w:val="none" w:sz="0" w:space="0" w:color="auto"/>
            <w:bottom w:val="none" w:sz="0" w:space="0" w:color="auto"/>
            <w:right w:val="none" w:sz="0" w:space="0" w:color="auto"/>
          </w:divBdr>
        </w:div>
        <w:div w:id="476073889">
          <w:marLeft w:val="480"/>
          <w:marRight w:val="0"/>
          <w:marTop w:val="0"/>
          <w:marBottom w:val="0"/>
          <w:divBdr>
            <w:top w:val="none" w:sz="0" w:space="0" w:color="auto"/>
            <w:left w:val="none" w:sz="0" w:space="0" w:color="auto"/>
            <w:bottom w:val="none" w:sz="0" w:space="0" w:color="auto"/>
            <w:right w:val="none" w:sz="0" w:space="0" w:color="auto"/>
          </w:divBdr>
        </w:div>
        <w:div w:id="1818645558">
          <w:marLeft w:val="480"/>
          <w:marRight w:val="0"/>
          <w:marTop w:val="0"/>
          <w:marBottom w:val="0"/>
          <w:divBdr>
            <w:top w:val="none" w:sz="0" w:space="0" w:color="auto"/>
            <w:left w:val="none" w:sz="0" w:space="0" w:color="auto"/>
            <w:bottom w:val="none" w:sz="0" w:space="0" w:color="auto"/>
            <w:right w:val="none" w:sz="0" w:space="0" w:color="auto"/>
          </w:divBdr>
        </w:div>
      </w:divsChild>
    </w:div>
    <w:div w:id="1650280387">
      <w:bodyDiv w:val="1"/>
      <w:marLeft w:val="0"/>
      <w:marRight w:val="0"/>
      <w:marTop w:val="0"/>
      <w:marBottom w:val="0"/>
      <w:divBdr>
        <w:top w:val="none" w:sz="0" w:space="0" w:color="auto"/>
        <w:left w:val="none" w:sz="0" w:space="0" w:color="auto"/>
        <w:bottom w:val="none" w:sz="0" w:space="0" w:color="auto"/>
        <w:right w:val="none" w:sz="0" w:space="0" w:color="auto"/>
      </w:divBdr>
      <w:divsChild>
        <w:div w:id="186018174">
          <w:marLeft w:val="480"/>
          <w:marRight w:val="0"/>
          <w:marTop w:val="0"/>
          <w:marBottom w:val="0"/>
          <w:divBdr>
            <w:top w:val="none" w:sz="0" w:space="0" w:color="auto"/>
            <w:left w:val="none" w:sz="0" w:space="0" w:color="auto"/>
            <w:bottom w:val="none" w:sz="0" w:space="0" w:color="auto"/>
            <w:right w:val="none" w:sz="0" w:space="0" w:color="auto"/>
          </w:divBdr>
        </w:div>
        <w:div w:id="1226070607">
          <w:marLeft w:val="480"/>
          <w:marRight w:val="0"/>
          <w:marTop w:val="0"/>
          <w:marBottom w:val="0"/>
          <w:divBdr>
            <w:top w:val="none" w:sz="0" w:space="0" w:color="auto"/>
            <w:left w:val="none" w:sz="0" w:space="0" w:color="auto"/>
            <w:bottom w:val="none" w:sz="0" w:space="0" w:color="auto"/>
            <w:right w:val="none" w:sz="0" w:space="0" w:color="auto"/>
          </w:divBdr>
        </w:div>
        <w:div w:id="1658924810">
          <w:marLeft w:val="480"/>
          <w:marRight w:val="0"/>
          <w:marTop w:val="0"/>
          <w:marBottom w:val="0"/>
          <w:divBdr>
            <w:top w:val="none" w:sz="0" w:space="0" w:color="auto"/>
            <w:left w:val="none" w:sz="0" w:space="0" w:color="auto"/>
            <w:bottom w:val="none" w:sz="0" w:space="0" w:color="auto"/>
            <w:right w:val="none" w:sz="0" w:space="0" w:color="auto"/>
          </w:divBdr>
        </w:div>
        <w:div w:id="868949856">
          <w:marLeft w:val="480"/>
          <w:marRight w:val="0"/>
          <w:marTop w:val="0"/>
          <w:marBottom w:val="0"/>
          <w:divBdr>
            <w:top w:val="none" w:sz="0" w:space="0" w:color="auto"/>
            <w:left w:val="none" w:sz="0" w:space="0" w:color="auto"/>
            <w:bottom w:val="none" w:sz="0" w:space="0" w:color="auto"/>
            <w:right w:val="none" w:sz="0" w:space="0" w:color="auto"/>
          </w:divBdr>
        </w:div>
        <w:div w:id="2102097961">
          <w:marLeft w:val="480"/>
          <w:marRight w:val="0"/>
          <w:marTop w:val="0"/>
          <w:marBottom w:val="0"/>
          <w:divBdr>
            <w:top w:val="none" w:sz="0" w:space="0" w:color="auto"/>
            <w:left w:val="none" w:sz="0" w:space="0" w:color="auto"/>
            <w:bottom w:val="none" w:sz="0" w:space="0" w:color="auto"/>
            <w:right w:val="none" w:sz="0" w:space="0" w:color="auto"/>
          </w:divBdr>
        </w:div>
        <w:div w:id="1135491965">
          <w:marLeft w:val="480"/>
          <w:marRight w:val="0"/>
          <w:marTop w:val="0"/>
          <w:marBottom w:val="0"/>
          <w:divBdr>
            <w:top w:val="none" w:sz="0" w:space="0" w:color="auto"/>
            <w:left w:val="none" w:sz="0" w:space="0" w:color="auto"/>
            <w:bottom w:val="none" w:sz="0" w:space="0" w:color="auto"/>
            <w:right w:val="none" w:sz="0" w:space="0" w:color="auto"/>
          </w:divBdr>
        </w:div>
        <w:div w:id="92550585">
          <w:marLeft w:val="480"/>
          <w:marRight w:val="0"/>
          <w:marTop w:val="0"/>
          <w:marBottom w:val="0"/>
          <w:divBdr>
            <w:top w:val="none" w:sz="0" w:space="0" w:color="auto"/>
            <w:left w:val="none" w:sz="0" w:space="0" w:color="auto"/>
            <w:bottom w:val="none" w:sz="0" w:space="0" w:color="auto"/>
            <w:right w:val="none" w:sz="0" w:space="0" w:color="auto"/>
          </w:divBdr>
        </w:div>
        <w:div w:id="165020890">
          <w:marLeft w:val="480"/>
          <w:marRight w:val="0"/>
          <w:marTop w:val="0"/>
          <w:marBottom w:val="0"/>
          <w:divBdr>
            <w:top w:val="none" w:sz="0" w:space="0" w:color="auto"/>
            <w:left w:val="none" w:sz="0" w:space="0" w:color="auto"/>
            <w:bottom w:val="none" w:sz="0" w:space="0" w:color="auto"/>
            <w:right w:val="none" w:sz="0" w:space="0" w:color="auto"/>
          </w:divBdr>
        </w:div>
        <w:div w:id="245043257">
          <w:marLeft w:val="480"/>
          <w:marRight w:val="0"/>
          <w:marTop w:val="0"/>
          <w:marBottom w:val="0"/>
          <w:divBdr>
            <w:top w:val="none" w:sz="0" w:space="0" w:color="auto"/>
            <w:left w:val="none" w:sz="0" w:space="0" w:color="auto"/>
            <w:bottom w:val="none" w:sz="0" w:space="0" w:color="auto"/>
            <w:right w:val="none" w:sz="0" w:space="0" w:color="auto"/>
          </w:divBdr>
        </w:div>
        <w:div w:id="1710957221">
          <w:marLeft w:val="480"/>
          <w:marRight w:val="0"/>
          <w:marTop w:val="0"/>
          <w:marBottom w:val="0"/>
          <w:divBdr>
            <w:top w:val="none" w:sz="0" w:space="0" w:color="auto"/>
            <w:left w:val="none" w:sz="0" w:space="0" w:color="auto"/>
            <w:bottom w:val="none" w:sz="0" w:space="0" w:color="auto"/>
            <w:right w:val="none" w:sz="0" w:space="0" w:color="auto"/>
          </w:divBdr>
        </w:div>
        <w:div w:id="777139587">
          <w:marLeft w:val="480"/>
          <w:marRight w:val="0"/>
          <w:marTop w:val="0"/>
          <w:marBottom w:val="0"/>
          <w:divBdr>
            <w:top w:val="none" w:sz="0" w:space="0" w:color="auto"/>
            <w:left w:val="none" w:sz="0" w:space="0" w:color="auto"/>
            <w:bottom w:val="none" w:sz="0" w:space="0" w:color="auto"/>
            <w:right w:val="none" w:sz="0" w:space="0" w:color="auto"/>
          </w:divBdr>
        </w:div>
        <w:div w:id="2086605868">
          <w:marLeft w:val="480"/>
          <w:marRight w:val="0"/>
          <w:marTop w:val="0"/>
          <w:marBottom w:val="0"/>
          <w:divBdr>
            <w:top w:val="none" w:sz="0" w:space="0" w:color="auto"/>
            <w:left w:val="none" w:sz="0" w:space="0" w:color="auto"/>
            <w:bottom w:val="none" w:sz="0" w:space="0" w:color="auto"/>
            <w:right w:val="none" w:sz="0" w:space="0" w:color="auto"/>
          </w:divBdr>
        </w:div>
        <w:div w:id="316300994">
          <w:marLeft w:val="480"/>
          <w:marRight w:val="0"/>
          <w:marTop w:val="0"/>
          <w:marBottom w:val="0"/>
          <w:divBdr>
            <w:top w:val="none" w:sz="0" w:space="0" w:color="auto"/>
            <w:left w:val="none" w:sz="0" w:space="0" w:color="auto"/>
            <w:bottom w:val="none" w:sz="0" w:space="0" w:color="auto"/>
            <w:right w:val="none" w:sz="0" w:space="0" w:color="auto"/>
          </w:divBdr>
        </w:div>
        <w:div w:id="1060372857">
          <w:marLeft w:val="480"/>
          <w:marRight w:val="0"/>
          <w:marTop w:val="0"/>
          <w:marBottom w:val="0"/>
          <w:divBdr>
            <w:top w:val="none" w:sz="0" w:space="0" w:color="auto"/>
            <w:left w:val="none" w:sz="0" w:space="0" w:color="auto"/>
            <w:bottom w:val="none" w:sz="0" w:space="0" w:color="auto"/>
            <w:right w:val="none" w:sz="0" w:space="0" w:color="auto"/>
          </w:divBdr>
        </w:div>
        <w:div w:id="442068799">
          <w:marLeft w:val="480"/>
          <w:marRight w:val="0"/>
          <w:marTop w:val="0"/>
          <w:marBottom w:val="0"/>
          <w:divBdr>
            <w:top w:val="none" w:sz="0" w:space="0" w:color="auto"/>
            <w:left w:val="none" w:sz="0" w:space="0" w:color="auto"/>
            <w:bottom w:val="none" w:sz="0" w:space="0" w:color="auto"/>
            <w:right w:val="none" w:sz="0" w:space="0" w:color="auto"/>
          </w:divBdr>
        </w:div>
        <w:div w:id="1334920104">
          <w:marLeft w:val="480"/>
          <w:marRight w:val="0"/>
          <w:marTop w:val="0"/>
          <w:marBottom w:val="0"/>
          <w:divBdr>
            <w:top w:val="none" w:sz="0" w:space="0" w:color="auto"/>
            <w:left w:val="none" w:sz="0" w:space="0" w:color="auto"/>
            <w:bottom w:val="none" w:sz="0" w:space="0" w:color="auto"/>
            <w:right w:val="none" w:sz="0" w:space="0" w:color="auto"/>
          </w:divBdr>
        </w:div>
        <w:div w:id="560553967">
          <w:marLeft w:val="480"/>
          <w:marRight w:val="0"/>
          <w:marTop w:val="0"/>
          <w:marBottom w:val="0"/>
          <w:divBdr>
            <w:top w:val="none" w:sz="0" w:space="0" w:color="auto"/>
            <w:left w:val="none" w:sz="0" w:space="0" w:color="auto"/>
            <w:bottom w:val="none" w:sz="0" w:space="0" w:color="auto"/>
            <w:right w:val="none" w:sz="0" w:space="0" w:color="auto"/>
          </w:divBdr>
        </w:div>
        <w:div w:id="1705985876">
          <w:marLeft w:val="480"/>
          <w:marRight w:val="0"/>
          <w:marTop w:val="0"/>
          <w:marBottom w:val="0"/>
          <w:divBdr>
            <w:top w:val="none" w:sz="0" w:space="0" w:color="auto"/>
            <w:left w:val="none" w:sz="0" w:space="0" w:color="auto"/>
            <w:bottom w:val="none" w:sz="0" w:space="0" w:color="auto"/>
            <w:right w:val="none" w:sz="0" w:space="0" w:color="auto"/>
          </w:divBdr>
        </w:div>
      </w:divsChild>
    </w:div>
    <w:div w:id="1650397189">
      <w:bodyDiv w:val="1"/>
      <w:marLeft w:val="0"/>
      <w:marRight w:val="0"/>
      <w:marTop w:val="0"/>
      <w:marBottom w:val="0"/>
      <w:divBdr>
        <w:top w:val="none" w:sz="0" w:space="0" w:color="auto"/>
        <w:left w:val="none" w:sz="0" w:space="0" w:color="auto"/>
        <w:bottom w:val="none" w:sz="0" w:space="0" w:color="auto"/>
        <w:right w:val="none" w:sz="0" w:space="0" w:color="auto"/>
      </w:divBdr>
      <w:divsChild>
        <w:div w:id="1278293151">
          <w:marLeft w:val="480"/>
          <w:marRight w:val="0"/>
          <w:marTop w:val="0"/>
          <w:marBottom w:val="0"/>
          <w:divBdr>
            <w:top w:val="none" w:sz="0" w:space="0" w:color="auto"/>
            <w:left w:val="none" w:sz="0" w:space="0" w:color="auto"/>
            <w:bottom w:val="none" w:sz="0" w:space="0" w:color="auto"/>
            <w:right w:val="none" w:sz="0" w:space="0" w:color="auto"/>
          </w:divBdr>
        </w:div>
        <w:div w:id="1528449369">
          <w:marLeft w:val="480"/>
          <w:marRight w:val="0"/>
          <w:marTop w:val="0"/>
          <w:marBottom w:val="0"/>
          <w:divBdr>
            <w:top w:val="none" w:sz="0" w:space="0" w:color="auto"/>
            <w:left w:val="none" w:sz="0" w:space="0" w:color="auto"/>
            <w:bottom w:val="none" w:sz="0" w:space="0" w:color="auto"/>
            <w:right w:val="none" w:sz="0" w:space="0" w:color="auto"/>
          </w:divBdr>
        </w:div>
        <w:div w:id="499007345">
          <w:marLeft w:val="480"/>
          <w:marRight w:val="0"/>
          <w:marTop w:val="0"/>
          <w:marBottom w:val="0"/>
          <w:divBdr>
            <w:top w:val="none" w:sz="0" w:space="0" w:color="auto"/>
            <w:left w:val="none" w:sz="0" w:space="0" w:color="auto"/>
            <w:bottom w:val="none" w:sz="0" w:space="0" w:color="auto"/>
            <w:right w:val="none" w:sz="0" w:space="0" w:color="auto"/>
          </w:divBdr>
        </w:div>
        <w:div w:id="241842749">
          <w:marLeft w:val="480"/>
          <w:marRight w:val="0"/>
          <w:marTop w:val="0"/>
          <w:marBottom w:val="0"/>
          <w:divBdr>
            <w:top w:val="none" w:sz="0" w:space="0" w:color="auto"/>
            <w:left w:val="none" w:sz="0" w:space="0" w:color="auto"/>
            <w:bottom w:val="none" w:sz="0" w:space="0" w:color="auto"/>
            <w:right w:val="none" w:sz="0" w:space="0" w:color="auto"/>
          </w:divBdr>
        </w:div>
        <w:div w:id="583615529">
          <w:marLeft w:val="480"/>
          <w:marRight w:val="0"/>
          <w:marTop w:val="0"/>
          <w:marBottom w:val="0"/>
          <w:divBdr>
            <w:top w:val="none" w:sz="0" w:space="0" w:color="auto"/>
            <w:left w:val="none" w:sz="0" w:space="0" w:color="auto"/>
            <w:bottom w:val="none" w:sz="0" w:space="0" w:color="auto"/>
            <w:right w:val="none" w:sz="0" w:space="0" w:color="auto"/>
          </w:divBdr>
        </w:div>
        <w:div w:id="1484464030">
          <w:marLeft w:val="480"/>
          <w:marRight w:val="0"/>
          <w:marTop w:val="0"/>
          <w:marBottom w:val="0"/>
          <w:divBdr>
            <w:top w:val="none" w:sz="0" w:space="0" w:color="auto"/>
            <w:left w:val="none" w:sz="0" w:space="0" w:color="auto"/>
            <w:bottom w:val="none" w:sz="0" w:space="0" w:color="auto"/>
            <w:right w:val="none" w:sz="0" w:space="0" w:color="auto"/>
          </w:divBdr>
        </w:div>
        <w:div w:id="1332947751">
          <w:marLeft w:val="480"/>
          <w:marRight w:val="0"/>
          <w:marTop w:val="0"/>
          <w:marBottom w:val="0"/>
          <w:divBdr>
            <w:top w:val="none" w:sz="0" w:space="0" w:color="auto"/>
            <w:left w:val="none" w:sz="0" w:space="0" w:color="auto"/>
            <w:bottom w:val="none" w:sz="0" w:space="0" w:color="auto"/>
            <w:right w:val="none" w:sz="0" w:space="0" w:color="auto"/>
          </w:divBdr>
        </w:div>
        <w:div w:id="1302493366">
          <w:marLeft w:val="480"/>
          <w:marRight w:val="0"/>
          <w:marTop w:val="0"/>
          <w:marBottom w:val="0"/>
          <w:divBdr>
            <w:top w:val="none" w:sz="0" w:space="0" w:color="auto"/>
            <w:left w:val="none" w:sz="0" w:space="0" w:color="auto"/>
            <w:bottom w:val="none" w:sz="0" w:space="0" w:color="auto"/>
            <w:right w:val="none" w:sz="0" w:space="0" w:color="auto"/>
          </w:divBdr>
        </w:div>
        <w:div w:id="349259346">
          <w:marLeft w:val="480"/>
          <w:marRight w:val="0"/>
          <w:marTop w:val="0"/>
          <w:marBottom w:val="0"/>
          <w:divBdr>
            <w:top w:val="none" w:sz="0" w:space="0" w:color="auto"/>
            <w:left w:val="none" w:sz="0" w:space="0" w:color="auto"/>
            <w:bottom w:val="none" w:sz="0" w:space="0" w:color="auto"/>
            <w:right w:val="none" w:sz="0" w:space="0" w:color="auto"/>
          </w:divBdr>
        </w:div>
        <w:div w:id="517352170">
          <w:marLeft w:val="480"/>
          <w:marRight w:val="0"/>
          <w:marTop w:val="0"/>
          <w:marBottom w:val="0"/>
          <w:divBdr>
            <w:top w:val="none" w:sz="0" w:space="0" w:color="auto"/>
            <w:left w:val="none" w:sz="0" w:space="0" w:color="auto"/>
            <w:bottom w:val="none" w:sz="0" w:space="0" w:color="auto"/>
            <w:right w:val="none" w:sz="0" w:space="0" w:color="auto"/>
          </w:divBdr>
        </w:div>
        <w:div w:id="27024242">
          <w:marLeft w:val="480"/>
          <w:marRight w:val="0"/>
          <w:marTop w:val="0"/>
          <w:marBottom w:val="0"/>
          <w:divBdr>
            <w:top w:val="none" w:sz="0" w:space="0" w:color="auto"/>
            <w:left w:val="none" w:sz="0" w:space="0" w:color="auto"/>
            <w:bottom w:val="none" w:sz="0" w:space="0" w:color="auto"/>
            <w:right w:val="none" w:sz="0" w:space="0" w:color="auto"/>
          </w:divBdr>
        </w:div>
        <w:div w:id="1151870824">
          <w:marLeft w:val="480"/>
          <w:marRight w:val="0"/>
          <w:marTop w:val="0"/>
          <w:marBottom w:val="0"/>
          <w:divBdr>
            <w:top w:val="none" w:sz="0" w:space="0" w:color="auto"/>
            <w:left w:val="none" w:sz="0" w:space="0" w:color="auto"/>
            <w:bottom w:val="none" w:sz="0" w:space="0" w:color="auto"/>
            <w:right w:val="none" w:sz="0" w:space="0" w:color="auto"/>
          </w:divBdr>
        </w:div>
        <w:div w:id="1962102400">
          <w:marLeft w:val="480"/>
          <w:marRight w:val="0"/>
          <w:marTop w:val="0"/>
          <w:marBottom w:val="0"/>
          <w:divBdr>
            <w:top w:val="none" w:sz="0" w:space="0" w:color="auto"/>
            <w:left w:val="none" w:sz="0" w:space="0" w:color="auto"/>
            <w:bottom w:val="none" w:sz="0" w:space="0" w:color="auto"/>
            <w:right w:val="none" w:sz="0" w:space="0" w:color="auto"/>
          </w:divBdr>
        </w:div>
        <w:div w:id="1698576172">
          <w:marLeft w:val="480"/>
          <w:marRight w:val="0"/>
          <w:marTop w:val="0"/>
          <w:marBottom w:val="0"/>
          <w:divBdr>
            <w:top w:val="none" w:sz="0" w:space="0" w:color="auto"/>
            <w:left w:val="none" w:sz="0" w:space="0" w:color="auto"/>
            <w:bottom w:val="none" w:sz="0" w:space="0" w:color="auto"/>
            <w:right w:val="none" w:sz="0" w:space="0" w:color="auto"/>
          </w:divBdr>
        </w:div>
        <w:div w:id="287585196">
          <w:marLeft w:val="480"/>
          <w:marRight w:val="0"/>
          <w:marTop w:val="0"/>
          <w:marBottom w:val="0"/>
          <w:divBdr>
            <w:top w:val="none" w:sz="0" w:space="0" w:color="auto"/>
            <w:left w:val="none" w:sz="0" w:space="0" w:color="auto"/>
            <w:bottom w:val="none" w:sz="0" w:space="0" w:color="auto"/>
            <w:right w:val="none" w:sz="0" w:space="0" w:color="auto"/>
          </w:divBdr>
        </w:div>
        <w:div w:id="715277241">
          <w:marLeft w:val="480"/>
          <w:marRight w:val="0"/>
          <w:marTop w:val="0"/>
          <w:marBottom w:val="0"/>
          <w:divBdr>
            <w:top w:val="none" w:sz="0" w:space="0" w:color="auto"/>
            <w:left w:val="none" w:sz="0" w:space="0" w:color="auto"/>
            <w:bottom w:val="none" w:sz="0" w:space="0" w:color="auto"/>
            <w:right w:val="none" w:sz="0" w:space="0" w:color="auto"/>
          </w:divBdr>
        </w:div>
        <w:div w:id="1281766496">
          <w:marLeft w:val="480"/>
          <w:marRight w:val="0"/>
          <w:marTop w:val="0"/>
          <w:marBottom w:val="0"/>
          <w:divBdr>
            <w:top w:val="none" w:sz="0" w:space="0" w:color="auto"/>
            <w:left w:val="none" w:sz="0" w:space="0" w:color="auto"/>
            <w:bottom w:val="none" w:sz="0" w:space="0" w:color="auto"/>
            <w:right w:val="none" w:sz="0" w:space="0" w:color="auto"/>
          </w:divBdr>
        </w:div>
        <w:div w:id="1095325261">
          <w:marLeft w:val="480"/>
          <w:marRight w:val="0"/>
          <w:marTop w:val="0"/>
          <w:marBottom w:val="0"/>
          <w:divBdr>
            <w:top w:val="none" w:sz="0" w:space="0" w:color="auto"/>
            <w:left w:val="none" w:sz="0" w:space="0" w:color="auto"/>
            <w:bottom w:val="none" w:sz="0" w:space="0" w:color="auto"/>
            <w:right w:val="none" w:sz="0" w:space="0" w:color="auto"/>
          </w:divBdr>
        </w:div>
        <w:div w:id="537745036">
          <w:marLeft w:val="480"/>
          <w:marRight w:val="0"/>
          <w:marTop w:val="0"/>
          <w:marBottom w:val="0"/>
          <w:divBdr>
            <w:top w:val="none" w:sz="0" w:space="0" w:color="auto"/>
            <w:left w:val="none" w:sz="0" w:space="0" w:color="auto"/>
            <w:bottom w:val="none" w:sz="0" w:space="0" w:color="auto"/>
            <w:right w:val="none" w:sz="0" w:space="0" w:color="auto"/>
          </w:divBdr>
        </w:div>
        <w:div w:id="1451972523">
          <w:marLeft w:val="480"/>
          <w:marRight w:val="0"/>
          <w:marTop w:val="0"/>
          <w:marBottom w:val="0"/>
          <w:divBdr>
            <w:top w:val="none" w:sz="0" w:space="0" w:color="auto"/>
            <w:left w:val="none" w:sz="0" w:space="0" w:color="auto"/>
            <w:bottom w:val="none" w:sz="0" w:space="0" w:color="auto"/>
            <w:right w:val="none" w:sz="0" w:space="0" w:color="auto"/>
          </w:divBdr>
        </w:div>
        <w:div w:id="1509557786">
          <w:marLeft w:val="480"/>
          <w:marRight w:val="0"/>
          <w:marTop w:val="0"/>
          <w:marBottom w:val="0"/>
          <w:divBdr>
            <w:top w:val="none" w:sz="0" w:space="0" w:color="auto"/>
            <w:left w:val="none" w:sz="0" w:space="0" w:color="auto"/>
            <w:bottom w:val="none" w:sz="0" w:space="0" w:color="auto"/>
            <w:right w:val="none" w:sz="0" w:space="0" w:color="auto"/>
          </w:divBdr>
        </w:div>
        <w:div w:id="441219679">
          <w:marLeft w:val="480"/>
          <w:marRight w:val="0"/>
          <w:marTop w:val="0"/>
          <w:marBottom w:val="0"/>
          <w:divBdr>
            <w:top w:val="none" w:sz="0" w:space="0" w:color="auto"/>
            <w:left w:val="none" w:sz="0" w:space="0" w:color="auto"/>
            <w:bottom w:val="none" w:sz="0" w:space="0" w:color="auto"/>
            <w:right w:val="none" w:sz="0" w:space="0" w:color="auto"/>
          </w:divBdr>
        </w:div>
        <w:div w:id="1371152588">
          <w:marLeft w:val="480"/>
          <w:marRight w:val="0"/>
          <w:marTop w:val="0"/>
          <w:marBottom w:val="0"/>
          <w:divBdr>
            <w:top w:val="none" w:sz="0" w:space="0" w:color="auto"/>
            <w:left w:val="none" w:sz="0" w:space="0" w:color="auto"/>
            <w:bottom w:val="none" w:sz="0" w:space="0" w:color="auto"/>
            <w:right w:val="none" w:sz="0" w:space="0" w:color="auto"/>
          </w:divBdr>
        </w:div>
      </w:divsChild>
    </w:div>
    <w:div w:id="1656445149">
      <w:bodyDiv w:val="1"/>
      <w:marLeft w:val="0"/>
      <w:marRight w:val="0"/>
      <w:marTop w:val="0"/>
      <w:marBottom w:val="0"/>
      <w:divBdr>
        <w:top w:val="none" w:sz="0" w:space="0" w:color="auto"/>
        <w:left w:val="none" w:sz="0" w:space="0" w:color="auto"/>
        <w:bottom w:val="none" w:sz="0" w:space="0" w:color="auto"/>
        <w:right w:val="none" w:sz="0" w:space="0" w:color="auto"/>
      </w:divBdr>
    </w:div>
    <w:div w:id="1659966327">
      <w:bodyDiv w:val="1"/>
      <w:marLeft w:val="0"/>
      <w:marRight w:val="0"/>
      <w:marTop w:val="0"/>
      <w:marBottom w:val="0"/>
      <w:divBdr>
        <w:top w:val="none" w:sz="0" w:space="0" w:color="auto"/>
        <w:left w:val="none" w:sz="0" w:space="0" w:color="auto"/>
        <w:bottom w:val="none" w:sz="0" w:space="0" w:color="auto"/>
        <w:right w:val="none" w:sz="0" w:space="0" w:color="auto"/>
      </w:divBdr>
    </w:div>
    <w:div w:id="1667049951">
      <w:bodyDiv w:val="1"/>
      <w:marLeft w:val="0"/>
      <w:marRight w:val="0"/>
      <w:marTop w:val="0"/>
      <w:marBottom w:val="0"/>
      <w:divBdr>
        <w:top w:val="none" w:sz="0" w:space="0" w:color="auto"/>
        <w:left w:val="none" w:sz="0" w:space="0" w:color="auto"/>
        <w:bottom w:val="none" w:sz="0" w:space="0" w:color="auto"/>
        <w:right w:val="none" w:sz="0" w:space="0" w:color="auto"/>
      </w:divBdr>
      <w:divsChild>
        <w:div w:id="455100091">
          <w:marLeft w:val="640"/>
          <w:marRight w:val="0"/>
          <w:marTop w:val="0"/>
          <w:marBottom w:val="0"/>
          <w:divBdr>
            <w:top w:val="none" w:sz="0" w:space="0" w:color="auto"/>
            <w:left w:val="none" w:sz="0" w:space="0" w:color="auto"/>
            <w:bottom w:val="none" w:sz="0" w:space="0" w:color="auto"/>
            <w:right w:val="none" w:sz="0" w:space="0" w:color="auto"/>
          </w:divBdr>
        </w:div>
        <w:div w:id="1976983907">
          <w:marLeft w:val="640"/>
          <w:marRight w:val="0"/>
          <w:marTop w:val="0"/>
          <w:marBottom w:val="0"/>
          <w:divBdr>
            <w:top w:val="none" w:sz="0" w:space="0" w:color="auto"/>
            <w:left w:val="none" w:sz="0" w:space="0" w:color="auto"/>
            <w:bottom w:val="none" w:sz="0" w:space="0" w:color="auto"/>
            <w:right w:val="none" w:sz="0" w:space="0" w:color="auto"/>
          </w:divBdr>
        </w:div>
        <w:div w:id="2041663384">
          <w:marLeft w:val="640"/>
          <w:marRight w:val="0"/>
          <w:marTop w:val="0"/>
          <w:marBottom w:val="0"/>
          <w:divBdr>
            <w:top w:val="none" w:sz="0" w:space="0" w:color="auto"/>
            <w:left w:val="none" w:sz="0" w:space="0" w:color="auto"/>
            <w:bottom w:val="none" w:sz="0" w:space="0" w:color="auto"/>
            <w:right w:val="none" w:sz="0" w:space="0" w:color="auto"/>
          </w:divBdr>
        </w:div>
        <w:div w:id="2065524101">
          <w:marLeft w:val="640"/>
          <w:marRight w:val="0"/>
          <w:marTop w:val="0"/>
          <w:marBottom w:val="0"/>
          <w:divBdr>
            <w:top w:val="none" w:sz="0" w:space="0" w:color="auto"/>
            <w:left w:val="none" w:sz="0" w:space="0" w:color="auto"/>
            <w:bottom w:val="none" w:sz="0" w:space="0" w:color="auto"/>
            <w:right w:val="none" w:sz="0" w:space="0" w:color="auto"/>
          </w:divBdr>
        </w:div>
        <w:div w:id="1086264749">
          <w:marLeft w:val="640"/>
          <w:marRight w:val="0"/>
          <w:marTop w:val="0"/>
          <w:marBottom w:val="0"/>
          <w:divBdr>
            <w:top w:val="none" w:sz="0" w:space="0" w:color="auto"/>
            <w:left w:val="none" w:sz="0" w:space="0" w:color="auto"/>
            <w:bottom w:val="none" w:sz="0" w:space="0" w:color="auto"/>
            <w:right w:val="none" w:sz="0" w:space="0" w:color="auto"/>
          </w:divBdr>
        </w:div>
        <w:div w:id="1884321422">
          <w:marLeft w:val="640"/>
          <w:marRight w:val="0"/>
          <w:marTop w:val="0"/>
          <w:marBottom w:val="0"/>
          <w:divBdr>
            <w:top w:val="none" w:sz="0" w:space="0" w:color="auto"/>
            <w:left w:val="none" w:sz="0" w:space="0" w:color="auto"/>
            <w:bottom w:val="none" w:sz="0" w:space="0" w:color="auto"/>
            <w:right w:val="none" w:sz="0" w:space="0" w:color="auto"/>
          </w:divBdr>
        </w:div>
        <w:div w:id="1966614623">
          <w:marLeft w:val="640"/>
          <w:marRight w:val="0"/>
          <w:marTop w:val="0"/>
          <w:marBottom w:val="0"/>
          <w:divBdr>
            <w:top w:val="none" w:sz="0" w:space="0" w:color="auto"/>
            <w:left w:val="none" w:sz="0" w:space="0" w:color="auto"/>
            <w:bottom w:val="none" w:sz="0" w:space="0" w:color="auto"/>
            <w:right w:val="none" w:sz="0" w:space="0" w:color="auto"/>
          </w:divBdr>
        </w:div>
        <w:div w:id="1632326145">
          <w:marLeft w:val="640"/>
          <w:marRight w:val="0"/>
          <w:marTop w:val="0"/>
          <w:marBottom w:val="0"/>
          <w:divBdr>
            <w:top w:val="none" w:sz="0" w:space="0" w:color="auto"/>
            <w:left w:val="none" w:sz="0" w:space="0" w:color="auto"/>
            <w:bottom w:val="none" w:sz="0" w:space="0" w:color="auto"/>
            <w:right w:val="none" w:sz="0" w:space="0" w:color="auto"/>
          </w:divBdr>
        </w:div>
        <w:div w:id="97065765">
          <w:marLeft w:val="640"/>
          <w:marRight w:val="0"/>
          <w:marTop w:val="0"/>
          <w:marBottom w:val="0"/>
          <w:divBdr>
            <w:top w:val="none" w:sz="0" w:space="0" w:color="auto"/>
            <w:left w:val="none" w:sz="0" w:space="0" w:color="auto"/>
            <w:bottom w:val="none" w:sz="0" w:space="0" w:color="auto"/>
            <w:right w:val="none" w:sz="0" w:space="0" w:color="auto"/>
          </w:divBdr>
        </w:div>
        <w:div w:id="1127120741">
          <w:marLeft w:val="640"/>
          <w:marRight w:val="0"/>
          <w:marTop w:val="0"/>
          <w:marBottom w:val="0"/>
          <w:divBdr>
            <w:top w:val="none" w:sz="0" w:space="0" w:color="auto"/>
            <w:left w:val="none" w:sz="0" w:space="0" w:color="auto"/>
            <w:bottom w:val="none" w:sz="0" w:space="0" w:color="auto"/>
            <w:right w:val="none" w:sz="0" w:space="0" w:color="auto"/>
          </w:divBdr>
        </w:div>
        <w:div w:id="1403257448">
          <w:marLeft w:val="640"/>
          <w:marRight w:val="0"/>
          <w:marTop w:val="0"/>
          <w:marBottom w:val="0"/>
          <w:divBdr>
            <w:top w:val="none" w:sz="0" w:space="0" w:color="auto"/>
            <w:left w:val="none" w:sz="0" w:space="0" w:color="auto"/>
            <w:bottom w:val="none" w:sz="0" w:space="0" w:color="auto"/>
            <w:right w:val="none" w:sz="0" w:space="0" w:color="auto"/>
          </w:divBdr>
        </w:div>
        <w:div w:id="464742164">
          <w:marLeft w:val="640"/>
          <w:marRight w:val="0"/>
          <w:marTop w:val="0"/>
          <w:marBottom w:val="0"/>
          <w:divBdr>
            <w:top w:val="none" w:sz="0" w:space="0" w:color="auto"/>
            <w:left w:val="none" w:sz="0" w:space="0" w:color="auto"/>
            <w:bottom w:val="none" w:sz="0" w:space="0" w:color="auto"/>
            <w:right w:val="none" w:sz="0" w:space="0" w:color="auto"/>
          </w:divBdr>
        </w:div>
        <w:div w:id="104155829">
          <w:marLeft w:val="640"/>
          <w:marRight w:val="0"/>
          <w:marTop w:val="0"/>
          <w:marBottom w:val="0"/>
          <w:divBdr>
            <w:top w:val="none" w:sz="0" w:space="0" w:color="auto"/>
            <w:left w:val="none" w:sz="0" w:space="0" w:color="auto"/>
            <w:bottom w:val="none" w:sz="0" w:space="0" w:color="auto"/>
            <w:right w:val="none" w:sz="0" w:space="0" w:color="auto"/>
          </w:divBdr>
        </w:div>
        <w:div w:id="1543402796">
          <w:marLeft w:val="640"/>
          <w:marRight w:val="0"/>
          <w:marTop w:val="0"/>
          <w:marBottom w:val="0"/>
          <w:divBdr>
            <w:top w:val="none" w:sz="0" w:space="0" w:color="auto"/>
            <w:left w:val="none" w:sz="0" w:space="0" w:color="auto"/>
            <w:bottom w:val="none" w:sz="0" w:space="0" w:color="auto"/>
            <w:right w:val="none" w:sz="0" w:space="0" w:color="auto"/>
          </w:divBdr>
        </w:div>
        <w:div w:id="637106873">
          <w:marLeft w:val="640"/>
          <w:marRight w:val="0"/>
          <w:marTop w:val="0"/>
          <w:marBottom w:val="0"/>
          <w:divBdr>
            <w:top w:val="none" w:sz="0" w:space="0" w:color="auto"/>
            <w:left w:val="none" w:sz="0" w:space="0" w:color="auto"/>
            <w:bottom w:val="none" w:sz="0" w:space="0" w:color="auto"/>
            <w:right w:val="none" w:sz="0" w:space="0" w:color="auto"/>
          </w:divBdr>
        </w:div>
        <w:div w:id="95054475">
          <w:marLeft w:val="640"/>
          <w:marRight w:val="0"/>
          <w:marTop w:val="0"/>
          <w:marBottom w:val="0"/>
          <w:divBdr>
            <w:top w:val="none" w:sz="0" w:space="0" w:color="auto"/>
            <w:left w:val="none" w:sz="0" w:space="0" w:color="auto"/>
            <w:bottom w:val="none" w:sz="0" w:space="0" w:color="auto"/>
            <w:right w:val="none" w:sz="0" w:space="0" w:color="auto"/>
          </w:divBdr>
        </w:div>
        <w:div w:id="1193567235">
          <w:marLeft w:val="640"/>
          <w:marRight w:val="0"/>
          <w:marTop w:val="0"/>
          <w:marBottom w:val="0"/>
          <w:divBdr>
            <w:top w:val="none" w:sz="0" w:space="0" w:color="auto"/>
            <w:left w:val="none" w:sz="0" w:space="0" w:color="auto"/>
            <w:bottom w:val="none" w:sz="0" w:space="0" w:color="auto"/>
            <w:right w:val="none" w:sz="0" w:space="0" w:color="auto"/>
          </w:divBdr>
        </w:div>
        <w:div w:id="2082290892">
          <w:marLeft w:val="640"/>
          <w:marRight w:val="0"/>
          <w:marTop w:val="0"/>
          <w:marBottom w:val="0"/>
          <w:divBdr>
            <w:top w:val="none" w:sz="0" w:space="0" w:color="auto"/>
            <w:left w:val="none" w:sz="0" w:space="0" w:color="auto"/>
            <w:bottom w:val="none" w:sz="0" w:space="0" w:color="auto"/>
            <w:right w:val="none" w:sz="0" w:space="0" w:color="auto"/>
          </w:divBdr>
        </w:div>
        <w:div w:id="947009335">
          <w:marLeft w:val="640"/>
          <w:marRight w:val="0"/>
          <w:marTop w:val="0"/>
          <w:marBottom w:val="0"/>
          <w:divBdr>
            <w:top w:val="none" w:sz="0" w:space="0" w:color="auto"/>
            <w:left w:val="none" w:sz="0" w:space="0" w:color="auto"/>
            <w:bottom w:val="none" w:sz="0" w:space="0" w:color="auto"/>
            <w:right w:val="none" w:sz="0" w:space="0" w:color="auto"/>
          </w:divBdr>
        </w:div>
        <w:div w:id="1466119997">
          <w:marLeft w:val="640"/>
          <w:marRight w:val="0"/>
          <w:marTop w:val="0"/>
          <w:marBottom w:val="0"/>
          <w:divBdr>
            <w:top w:val="none" w:sz="0" w:space="0" w:color="auto"/>
            <w:left w:val="none" w:sz="0" w:space="0" w:color="auto"/>
            <w:bottom w:val="none" w:sz="0" w:space="0" w:color="auto"/>
            <w:right w:val="none" w:sz="0" w:space="0" w:color="auto"/>
          </w:divBdr>
        </w:div>
        <w:div w:id="1662199339">
          <w:marLeft w:val="640"/>
          <w:marRight w:val="0"/>
          <w:marTop w:val="0"/>
          <w:marBottom w:val="0"/>
          <w:divBdr>
            <w:top w:val="none" w:sz="0" w:space="0" w:color="auto"/>
            <w:left w:val="none" w:sz="0" w:space="0" w:color="auto"/>
            <w:bottom w:val="none" w:sz="0" w:space="0" w:color="auto"/>
            <w:right w:val="none" w:sz="0" w:space="0" w:color="auto"/>
          </w:divBdr>
        </w:div>
        <w:div w:id="1915167840">
          <w:marLeft w:val="640"/>
          <w:marRight w:val="0"/>
          <w:marTop w:val="0"/>
          <w:marBottom w:val="0"/>
          <w:divBdr>
            <w:top w:val="none" w:sz="0" w:space="0" w:color="auto"/>
            <w:left w:val="none" w:sz="0" w:space="0" w:color="auto"/>
            <w:bottom w:val="none" w:sz="0" w:space="0" w:color="auto"/>
            <w:right w:val="none" w:sz="0" w:space="0" w:color="auto"/>
          </w:divBdr>
        </w:div>
        <w:div w:id="2040666796">
          <w:marLeft w:val="640"/>
          <w:marRight w:val="0"/>
          <w:marTop w:val="0"/>
          <w:marBottom w:val="0"/>
          <w:divBdr>
            <w:top w:val="none" w:sz="0" w:space="0" w:color="auto"/>
            <w:left w:val="none" w:sz="0" w:space="0" w:color="auto"/>
            <w:bottom w:val="none" w:sz="0" w:space="0" w:color="auto"/>
            <w:right w:val="none" w:sz="0" w:space="0" w:color="auto"/>
          </w:divBdr>
        </w:div>
        <w:div w:id="1422095244">
          <w:marLeft w:val="640"/>
          <w:marRight w:val="0"/>
          <w:marTop w:val="0"/>
          <w:marBottom w:val="0"/>
          <w:divBdr>
            <w:top w:val="none" w:sz="0" w:space="0" w:color="auto"/>
            <w:left w:val="none" w:sz="0" w:space="0" w:color="auto"/>
            <w:bottom w:val="none" w:sz="0" w:space="0" w:color="auto"/>
            <w:right w:val="none" w:sz="0" w:space="0" w:color="auto"/>
          </w:divBdr>
        </w:div>
        <w:div w:id="281425730">
          <w:marLeft w:val="640"/>
          <w:marRight w:val="0"/>
          <w:marTop w:val="0"/>
          <w:marBottom w:val="0"/>
          <w:divBdr>
            <w:top w:val="none" w:sz="0" w:space="0" w:color="auto"/>
            <w:left w:val="none" w:sz="0" w:space="0" w:color="auto"/>
            <w:bottom w:val="none" w:sz="0" w:space="0" w:color="auto"/>
            <w:right w:val="none" w:sz="0" w:space="0" w:color="auto"/>
          </w:divBdr>
        </w:div>
        <w:div w:id="336350284">
          <w:marLeft w:val="640"/>
          <w:marRight w:val="0"/>
          <w:marTop w:val="0"/>
          <w:marBottom w:val="0"/>
          <w:divBdr>
            <w:top w:val="none" w:sz="0" w:space="0" w:color="auto"/>
            <w:left w:val="none" w:sz="0" w:space="0" w:color="auto"/>
            <w:bottom w:val="none" w:sz="0" w:space="0" w:color="auto"/>
            <w:right w:val="none" w:sz="0" w:space="0" w:color="auto"/>
          </w:divBdr>
        </w:div>
        <w:div w:id="982386341">
          <w:marLeft w:val="640"/>
          <w:marRight w:val="0"/>
          <w:marTop w:val="0"/>
          <w:marBottom w:val="0"/>
          <w:divBdr>
            <w:top w:val="none" w:sz="0" w:space="0" w:color="auto"/>
            <w:left w:val="none" w:sz="0" w:space="0" w:color="auto"/>
            <w:bottom w:val="none" w:sz="0" w:space="0" w:color="auto"/>
            <w:right w:val="none" w:sz="0" w:space="0" w:color="auto"/>
          </w:divBdr>
        </w:div>
        <w:div w:id="1073049073">
          <w:marLeft w:val="640"/>
          <w:marRight w:val="0"/>
          <w:marTop w:val="0"/>
          <w:marBottom w:val="0"/>
          <w:divBdr>
            <w:top w:val="none" w:sz="0" w:space="0" w:color="auto"/>
            <w:left w:val="none" w:sz="0" w:space="0" w:color="auto"/>
            <w:bottom w:val="none" w:sz="0" w:space="0" w:color="auto"/>
            <w:right w:val="none" w:sz="0" w:space="0" w:color="auto"/>
          </w:divBdr>
        </w:div>
        <w:div w:id="256712586">
          <w:marLeft w:val="640"/>
          <w:marRight w:val="0"/>
          <w:marTop w:val="0"/>
          <w:marBottom w:val="0"/>
          <w:divBdr>
            <w:top w:val="none" w:sz="0" w:space="0" w:color="auto"/>
            <w:left w:val="none" w:sz="0" w:space="0" w:color="auto"/>
            <w:bottom w:val="none" w:sz="0" w:space="0" w:color="auto"/>
            <w:right w:val="none" w:sz="0" w:space="0" w:color="auto"/>
          </w:divBdr>
        </w:div>
        <w:div w:id="1249726374">
          <w:marLeft w:val="640"/>
          <w:marRight w:val="0"/>
          <w:marTop w:val="0"/>
          <w:marBottom w:val="0"/>
          <w:divBdr>
            <w:top w:val="none" w:sz="0" w:space="0" w:color="auto"/>
            <w:left w:val="none" w:sz="0" w:space="0" w:color="auto"/>
            <w:bottom w:val="none" w:sz="0" w:space="0" w:color="auto"/>
            <w:right w:val="none" w:sz="0" w:space="0" w:color="auto"/>
          </w:divBdr>
        </w:div>
        <w:div w:id="1735590440">
          <w:marLeft w:val="640"/>
          <w:marRight w:val="0"/>
          <w:marTop w:val="0"/>
          <w:marBottom w:val="0"/>
          <w:divBdr>
            <w:top w:val="none" w:sz="0" w:space="0" w:color="auto"/>
            <w:left w:val="none" w:sz="0" w:space="0" w:color="auto"/>
            <w:bottom w:val="none" w:sz="0" w:space="0" w:color="auto"/>
            <w:right w:val="none" w:sz="0" w:space="0" w:color="auto"/>
          </w:divBdr>
        </w:div>
        <w:div w:id="719477701">
          <w:marLeft w:val="640"/>
          <w:marRight w:val="0"/>
          <w:marTop w:val="0"/>
          <w:marBottom w:val="0"/>
          <w:divBdr>
            <w:top w:val="none" w:sz="0" w:space="0" w:color="auto"/>
            <w:left w:val="none" w:sz="0" w:space="0" w:color="auto"/>
            <w:bottom w:val="none" w:sz="0" w:space="0" w:color="auto"/>
            <w:right w:val="none" w:sz="0" w:space="0" w:color="auto"/>
          </w:divBdr>
        </w:div>
        <w:div w:id="986086339">
          <w:marLeft w:val="640"/>
          <w:marRight w:val="0"/>
          <w:marTop w:val="0"/>
          <w:marBottom w:val="0"/>
          <w:divBdr>
            <w:top w:val="none" w:sz="0" w:space="0" w:color="auto"/>
            <w:left w:val="none" w:sz="0" w:space="0" w:color="auto"/>
            <w:bottom w:val="none" w:sz="0" w:space="0" w:color="auto"/>
            <w:right w:val="none" w:sz="0" w:space="0" w:color="auto"/>
          </w:divBdr>
        </w:div>
        <w:div w:id="65881547">
          <w:marLeft w:val="640"/>
          <w:marRight w:val="0"/>
          <w:marTop w:val="0"/>
          <w:marBottom w:val="0"/>
          <w:divBdr>
            <w:top w:val="none" w:sz="0" w:space="0" w:color="auto"/>
            <w:left w:val="none" w:sz="0" w:space="0" w:color="auto"/>
            <w:bottom w:val="none" w:sz="0" w:space="0" w:color="auto"/>
            <w:right w:val="none" w:sz="0" w:space="0" w:color="auto"/>
          </w:divBdr>
        </w:div>
        <w:div w:id="361593825">
          <w:marLeft w:val="640"/>
          <w:marRight w:val="0"/>
          <w:marTop w:val="0"/>
          <w:marBottom w:val="0"/>
          <w:divBdr>
            <w:top w:val="none" w:sz="0" w:space="0" w:color="auto"/>
            <w:left w:val="none" w:sz="0" w:space="0" w:color="auto"/>
            <w:bottom w:val="none" w:sz="0" w:space="0" w:color="auto"/>
            <w:right w:val="none" w:sz="0" w:space="0" w:color="auto"/>
          </w:divBdr>
        </w:div>
        <w:div w:id="680086094">
          <w:marLeft w:val="640"/>
          <w:marRight w:val="0"/>
          <w:marTop w:val="0"/>
          <w:marBottom w:val="0"/>
          <w:divBdr>
            <w:top w:val="none" w:sz="0" w:space="0" w:color="auto"/>
            <w:left w:val="none" w:sz="0" w:space="0" w:color="auto"/>
            <w:bottom w:val="none" w:sz="0" w:space="0" w:color="auto"/>
            <w:right w:val="none" w:sz="0" w:space="0" w:color="auto"/>
          </w:divBdr>
        </w:div>
        <w:div w:id="1696925533">
          <w:marLeft w:val="640"/>
          <w:marRight w:val="0"/>
          <w:marTop w:val="0"/>
          <w:marBottom w:val="0"/>
          <w:divBdr>
            <w:top w:val="none" w:sz="0" w:space="0" w:color="auto"/>
            <w:left w:val="none" w:sz="0" w:space="0" w:color="auto"/>
            <w:bottom w:val="none" w:sz="0" w:space="0" w:color="auto"/>
            <w:right w:val="none" w:sz="0" w:space="0" w:color="auto"/>
          </w:divBdr>
        </w:div>
        <w:div w:id="562562113">
          <w:marLeft w:val="640"/>
          <w:marRight w:val="0"/>
          <w:marTop w:val="0"/>
          <w:marBottom w:val="0"/>
          <w:divBdr>
            <w:top w:val="none" w:sz="0" w:space="0" w:color="auto"/>
            <w:left w:val="none" w:sz="0" w:space="0" w:color="auto"/>
            <w:bottom w:val="none" w:sz="0" w:space="0" w:color="auto"/>
            <w:right w:val="none" w:sz="0" w:space="0" w:color="auto"/>
          </w:divBdr>
        </w:div>
        <w:div w:id="1206018467">
          <w:marLeft w:val="640"/>
          <w:marRight w:val="0"/>
          <w:marTop w:val="0"/>
          <w:marBottom w:val="0"/>
          <w:divBdr>
            <w:top w:val="none" w:sz="0" w:space="0" w:color="auto"/>
            <w:left w:val="none" w:sz="0" w:space="0" w:color="auto"/>
            <w:bottom w:val="none" w:sz="0" w:space="0" w:color="auto"/>
            <w:right w:val="none" w:sz="0" w:space="0" w:color="auto"/>
          </w:divBdr>
        </w:div>
        <w:div w:id="1876186653">
          <w:marLeft w:val="640"/>
          <w:marRight w:val="0"/>
          <w:marTop w:val="0"/>
          <w:marBottom w:val="0"/>
          <w:divBdr>
            <w:top w:val="none" w:sz="0" w:space="0" w:color="auto"/>
            <w:left w:val="none" w:sz="0" w:space="0" w:color="auto"/>
            <w:bottom w:val="none" w:sz="0" w:space="0" w:color="auto"/>
            <w:right w:val="none" w:sz="0" w:space="0" w:color="auto"/>
          </w:divBdr>
        </w:div>
        <w:div w:id="1569152652">
          <w:marLeft w:val="640"/>
          <w:marRight w:val="0"/>
          <w:marTop w:val="0"/>
          <w:marBottom w:val="0"/>
          <w:divBdr>
            <w:top w:val="none" w:sz="0" w:space="0" w:color="auto"/>
            <w:left w:val="none" w:sz="0" w:space="0" w:color="auto"/>
            <w:bottom w:val="none" w:sz="0" w:space="0" w:color="auto"/>
            <w:right w:val="none" w:sz="0" w:space="0" w:color="auto"/>
          </w:divBdr>
        </w:div>
        <w:div w:id="1200703632">
          <w:marLeft w:val="640"/>
          <w:marRight w:val="0"/>
          <w:marTop w:val="0"/>
          <w:marBottom w:val="0"/>
          <w:divBdr>
            <w:top w:val="none" w:sz="0" w:space="0" w:color="auto"/>
            <w:left w:val="none" w:sz="0" w:space="0" w:color="auto"/>
            <w:bottom w:val="none" w:sz="0" w:space="0" w:color="auto"/>
            <w:right w:val="none" w:sz="0" w:space="0" w:color="auto"/>
          </w:divBdr>
        </w:div>
        <w:div w:id="2104495609">
          <w:marLeft w:val="640"/>
          <w:marRight w:val="0"/>
          <w:marTop w:val="0"/>
          <w:marBottom w:val="0"/>
          <w:divBdr>
            <w:top w:val="none" w:sz="0" w:space="0" w:color="auto"/>
            <w:left w:val="none" w:sz="0" w:space="0" w:color="auto"/>
            <w:bottom w:val="none" w:sz="0" w:space="0" w:color="auto"/>
            <w:right w:val="none" w:sz="0" w:space="0" w:color="auto"/>
          </w:divBdr>
        </w:div>
        <w:div w:id="787965652">
          <w:marLeft w:val="640"/>
          <w:marRight w:val="0"/>
          <w:marTop w:val="0"/>
          <w:marBottom w:val="0"/>
          <w:divBdr>
            <w:top w:val="none" w:sz="0" w:space="0" w:color="auto"/>
            <w:left w:val="none" w:sz="0" w:space="0" w:color="auto"/>
            <w:bottom w:val="none" w:sz="0" w:space="0" w:color="auto"/>
            <w:right w:val="none" w:sz="0" w:space="0" w:color="auto"/>
          </w:divBdr>
        </w:div>
        <w:div w:id="995572417">
          <w:marLeft w:val="640"/>
          <w:marRight w:val="0"/>
          <w:marTop w:val="0"/>
          <w:marBottom w:val="0"/>
          <w:divBdr>
            <w:top w:val="none" w:sz="0" w:space="0" w:color="auto"/>
            <w:left w:val="none" w:sz="0" w:space="0" w:color="auto"/>
            <w:bottom w:val="none" w:sz="0" w:space="0" w:color="auto"/>
            <w:right w:val="none" w:sz="0" w:space="0" w:color="auto"/>
          </w:divBdr>
        </w:div>
        <w:div w:id="1306542558">
          <w:marLeft w:val="640"/>
          <w:marRight w:val="0"/>
          <w:marTop w:val="0"/>
          <w:marBottom w:val="0"/>
          <w:divBdr>
            <w:top w:val="none" w:sz="0" w:space="0" w:color="auto"/>
            <w:left w:val="none" w:sz="0" w:space="0" w:color="auto"/>
            <w:bottom w:val="none" w:sz="0" w:space="0" w:color="auto"/>
            <w:right w:val="none" w:sz="0" w:space="0" w:color="auto"/>
          </w:divBdr>
        </w:div>
        <w:div w:id="1214536848">
          <w:marLeft w:val="640"/>
          <w:marRight w:val="0"/>
          <w:marTop w:val="0"/>
          <w:marBottom w:val="0"/>
          <w:divBdr>
            <w:top w:val="none" w:sz="0" w:space="0" w:color="auto"/>
            <w:left w:val="none" w:sz="0" w:space="0" w:color="auto"/>
            <w:bottom w:val="none" w:sz="0" w:space="0" w:color="auto"/>
            <w:right w:val="none" w:sz="0" w:space="0" w:color="auto"/>
          </w:divBdr>
        </w:div>
        <w:div w:id="1827894121">
          <w:marLeft w:val="640"/>
          <w:marRight w:val="0"/>
          <w:marTop w:val="0"/>
          <w:marBottom w:val="0"/>
          <w:divBdr>
            <w:top w:val="none" w:sz="0" w:space="0" w:color="auto"/>
            <w:left w:val="none" w:sz="0" w:space="0" w:color="auto"/>
            <w:bottom w:val="none" w:sz="0" w:space="0" w:color="auto"/>
            <w:right w:val="none" w:sz="0" w:space="0" w:color="auto"/>
          </w:divBdr>
        </w:div>
        <w:div w:id="181016697">
          <w:marLeft w:val="640"/>
          <w:marRight w:val="0"/>
          <w:marTop w:val="0"/>
          <w:marBottom w:val="0"/>
          <w:divBdr>
            <w:top w:val="none" w:sz="0" w:space="0" w:color="auto"/>
            <w:left w:val="none" w:sz="0" w:space="0" w:color="auto"/>
            <w:bottom w:val="none" w:sz="0" w:space="0" w:color="auto"/>
            <w:right w:val="none" w:sz="0" w:space="0" w:color="auto"/>
          </w:divBdr>
        </w:div>
        <w:div w:id="1210067282">
          <w:marLeft w:val="640"/>
          <w:marRight w:val="0"/>
          <w:marTop w:val="0"/>
          <w:marBottom w:val="0"/>
          <w:divBdr>
            <w:top w:val="none" w:sz="0" w:space="0" w:color="auto"/>
            <w:left w:val="none" w:sz="0" w:space="0" w:color="auto"/>
            <w:bottom w:val="none" w:sz="0" w:space="0" w:color="auto"/>
            <w:right w:val="none" w:sz="0" w:space="0" w:color="auto"/>
          </w:divBdr>
        </w:div>
        <w:div w:id="1793203692">
          <w:marLeft w:val="640"/>
          <w:marRight w:val="0"/>
          <w:marTop w:val="0"/>
          <w:marBottom w:val="0"/>
          <w:divBdr>
            <w:top w:val="none" w:sz="0" w:space="0" w:color="auto"/>
            <w:left w:val="none" w:sz="0" w:space="0" w:color="auto"/>
            <w:bottom w:val="none" w:sz="0" w:space="0" w:color="auto"/>
            <w:right w:val="none" w:sz="0" w:space="0" w:color="auto"/>
          </w:divBdr>
        </w:div>
        <w:div w:id="1651134125">
          <w:marLeft w:val="640"/>
          <w:marRight w:val="0"/>
          <w:marTop w:val="0"/>
          <w:marBottom w:val="0"/>
          <w:divBdr>
            <w:top w:val="none" w:sz="0" w:space="0" w:color="auto"/>
            <w:left w:val="none" w:sz="0" w:space="0" w:color="auto"/>
            <w:bottom w:val="none" w:sz="0" w:space="0" w:color="auto"/>
            <w:right w:val="none" w:sz="0" w:space="0" w:color="auto"/>
          </w:divBdr>
        </w:div>
        <w:div w:id="2103795749">
          <w:marLeft w:val="640"/>
          <w:marRight w:val="0"/>
          <w:marTop w:val="0"/>
          <w:marBottom w:val="0"/>
          <w:divBdr>
            <w:top w:val="none" w:sz="0" w:space="0" w:color="auto"/>
            <w:left w:val="none" w:sz="0" w:space="0" w:color="auto"/>
            <w:bottom w:val="none" w:sz="0" w:space="0" w:color="auto"/>
            <w:right w:val="none" w:sz="0" w:space="0" w:color="auto"/>
          </w:divBdr>
        </w:div>
        <w:div w:id="376123037">
          <w:marLeft w:val="640"/>
          <w:marRight w:val="0"/>
          <w:marTop w:val="0"/>
          <w:marBottom w:val="0"/>
          <w:divBdr>
            <w:top w:val="none" w:sz="0" w:space="0" w:color="auto"/>
            <w:left w:val="none" w:sz="0" w:space="0" w:color="auto"/>
            <w:bottom w:val="none" w:sz="0" w:space="0" w:color="auto"/>
            <w:right w:val="none" w:sz="0" w:space="0" w:color="auto"/>
          </w:divBdr>
        </w:div>
        <w:div w:id="538786761">
          <w:marLeft w:val="640"/>
          <w:marRight w:val="0"/>
          <w:marTop w:val="0"/>
          <w:marBottom w:val="0"/>
          <w:divBdr>
            <w:top w:val="none" w:sz="0" w:space="0" w:color="auto"/>
            <w:left w:val="none" w:sz="0" w:space="0" w:color="auto"/>
            <w:bottom w:val="none" w:sz="0" w:space="0" w:color="auto"/>
            <w:right w:val="none" w:sz="0" w:space="0" w:color="auto"/>
          </w:divBdr>
        </w:div>
        <w:div w:id="1209881446">
          <w:marLeft w:val="640"/>
          <w:marRight w:val="0"/>
          <w:marTop w:val="0"/>
          <w:marBottom w:val="0"/>
          <w:divBdr>
            <w:top w:val="none" w:sz="0" w:space="0" w:color="auto"/>
            <w:left w:val="none" w:sz="0" w:space="0" w:color="auto"/>
            <w:bottom w:val="none" w:sz="0" w:space="0" w:color="auto"/>
            <w:right w:val="none" w:sz="0" w:space="0" w:color="auto"/>
          </w:divBdr>
        </w:div>
        <w:div w:id="1323771968">
          <w:marLeft w:val="640"/>
          <w:marRight w:val="0"/>
          <w:marTop w:val="0"/>
          <w:marBottom w:val="0"/>
          <w:divBdr>
            <w:top w:val="none" w:sz="0" w:space="0" w:color="auto"/>
            <w:left w:val="none" w:sz="0" w:space="0" w:color="auto"/>
            <w:bottom w:val="none" w:sz="0" w:space="0" w:color="auto"/>
            <w:right w:val="none" w:sz="0" w:space="0" w:color="auto"/>
          </w:divBdr>
        </w:div>
        <w:div w:id="1843622534">
          <w:marLeft w:val="640"/>
          <w:marRight w:val="0"/>
          <w:marTop w:val="0"/>
          <w:marBottom w:val="0"/>
          <w:divBdr>
            <w:top w:val="none" w:sz="0" w:space="0" w:color="auto"/>
            <w:left w:val="none" w:sz="0" w:space="0" w:color="auto"/>
            <w:bottom w:val="none" w:sz="0" w:space="0" w:color="auto"/>
            <w:right w:val="none" w:sz="0" w:space="0" w:color="auto"/>
          </w:divBdr>
        </w:div>
        <w:div w:id="152186870">
          <w:marLeft w:val="640"/>
          <w:marRight w:val="0"/>
          <w:marTop w:val="0"/>
          <w:marBottom w:val="0"/>
          <w:divBdr>
            <w:top w:val="none" w:sz="0" w:space="0" w:color="auto"/>
            <w:left w:val="none" w:sz="0" w:space="0" w:color="auto"/>
            <w:bottom w:val="none" w:sz="0" w:space="0" w:color="auto"/>
            <w:right w:val="none" w:sz="0" w:space="0" w:color="auto"/>
          </w:divBdr>
        </w:div>
        <w:div w:id="1087926436">
          <w:marLeft w:val="640"/>
          <w:marRight w:val="0"/>
          <w:marTop w:val="0"/>
          <w:marBottom w:val="0"/>
          <w:divBdr>
            <w:top w:val="none" w:sz="0" w:space="0" w:color="auto"/>
            <w:left w:val="none" w:sz="0" w:space="0" w:color="auto"/>
            <w:bottom w:val="none" w:sz="0" w:space="0" w:color="auto"/>
            <w:right w:val="none" w:sz="0" w:space="0" w:color="auto"/>
          </w:divBdr>
        </w:div>
        <w:div w:id="761683229">
          <w:marLeft w:val="640"/>
          <w:marRight w:val="0"/>
          <w:marTop w:val="0"/>
          <w:marBottom w:val="0"/>
          <w:divBdr>
            <w:top w:val="none" w:sz="0" w:space="0" w:color="auto"/>
            <w:left w:val="none" w:sz="0" w:space="0" w:color="auto"/>
            <w:bottom w:val="none" w:sz="0" w:space="0" w:color="auto"/>
            <w:right w:val="none" w:sz="0" w:space="0" w:color="auto"/>
          </w:divBdr>
        </w:div>
        <w:div w:id="434909352">
          <w:marLeft w:val="640"/>
          <w:marRight w:val="0"/>
          <w:marTop w:val="0"/>
          <w:marBottom w:val="0"/>
          <w:divBdr>
            <w:top w:val="none" w:sz="0" w:space="0" w:color="auto"/>
            <w:left w:val="none" w:sz="0" w:space="0" w:color="auto"/>
            <w:bottom w:val="none" w:sz="0" w:space="0" w:color="auto"/>
            <w:right w:val="none" w:sz="0" w:space="0" w:color="auto"/>
          </w:divBdr>
        </w:div>
        <w:div w:id="879585518">
          <w:marLeft w:val="640"/>
          <w:marRight w:val="0"/>
          <w:marTop w:val="0"/>
          <w:marBottom w:val="0"/>
          <w:divBdr>
            <w:top w:val="none" w:sz="0" w:space="0" w:color="auto"/>
            <w:left w:val="none" w:sz="0" w:space="0" w:color="auto"/>
            <w:bottom w:val="none" w:sz="0" w:space="0" w:color="auto"/>
            <w:right w:val="none" w:sz="0" w:space="0" w:color="auto"/>
          </w:divBdr>
        </w:div>
        <w:div w:id="1113285248">
          <w:marLeft w:val="640"/>
          <w:marRight w:val="0"/>
          <w:marTop w:val="0"/>
          <w:marBottom w:val="0"/>
          <w:divBdr>
            <w:top w:val="none" w:sz="0" w:space="0" w:color="auto"/>
            <w:left w:val="none" w:sz="0" w:space="0" w:color="auto"/>
            <w:bottom w:val="none" w:sz="0" w:space="0" w:color="auto"/>
            <w:right w:val="none" w:sz="0" w:space="0" w:color="auto"/>
          </w:divBdr>
        </w:div>
        <w:div w:id="473370908">
          <w:marLeft w:val="640"/>
          <w:marRight w:val="0"/>
          <w:marTop w:val="0"/>
          <w:marBottom w:val="0"/>
          <w:divBdr>
            <w:top w:val="none" w:sz="0" w:space="0" w:color="auto"/>
            <w:left w:val="none" w:sz="0" w:space="0" w:color="auto"/>
            <w:bottom w:val="none" w:sz="0" w:space="0" w:color="auto"/>
            <w:right w:val="none" w:sz="0" w:space="0" w:color="auto"/>
          </w:divBdr>
        </w:div>
        <w:div w:id="1415130613">
          <w:marLeft w:val="640"/>
          <w:marRight w:val="0"/>
          <w:marTop w:val="0"/>
          <w:marBottom w:val="0"/>
          <w:divBdr>
            <w:top w:val="none" w:sz="0" w:space="0" w:color="auto"/>
            <w:left w:val="none" w:sz="0" w:space="0" w:color="auto"/>
            <w:bottom w:val="none" w:sz="0" w:space="0" w:color="auto"/>
            <w:right w:val="none" w:sz="0" w:space="0" w:color="auto"/>
          </w:divBdr>
        </w:div>
        <w:div w:id="374354585">
          <w:marLeft w:val="640"/>
          <w:marRight w:val="0"/>
          <w:marTop w:val="0"/>
          <w:marBottom w:val="0"/>
          <w:divBdr>
            <w:top w:val="none" w:sz="0" w:space="0" w:color="auto"/>
            <w:left w:val="none" w:sz="0" w:space="0" w:color="auto"/>
            <w:bottom w:val="none" w:sz="0" w:space="0" w:color="auto"/>
            <w:right w:val="none" w:sz="0" w:space="0" w:color="auto"/>
          </w:divBdr>
        </w:div>
        <w:div w:id="514463777">
          <w:marLeft w:val="640"/>
          <w:marRight w:val="0"/>
          <w:marTop w:val="0"/>
          <w:marBottom w:val="0"/>
          <w:divBdr>
            <w:top w:val="none" w:sz="0" w:space="0" w:color="auto"/>
            <w:left w:val="none" w:sz="0" w:space="0" w:color="auto"/>
            <w:bottom w:val="none" w:sz="0" w:space="0" w:color="auto"/>
            <w:right w:val="none" w:sz="0" w:space="0" w:color="auto"/>
          </w:divBdr>
        </w:div>
        <w:div w:id="1544439360">
          <w:marLeft w:val="640"/>
          <w:marRight w:val="0"/>
          <w:marTop w:val="0"/>
          <w:marBottom w:val="0"/>
          <w:divBdr>
            <w:top w:val="none" w:sz="0" w:space="0" w:color="auto"/>
            <w:left w:val="none" w:sz="0" w:space="0" w:color="auto"/>
            <w:bottom w:val="none" w:sz="0" w:space="0" w:color="auto"/>
            <w:right w:val="none" w:sz="0" w:space="0" w:color="auto"/>
          </w:divBdr>
        </w:div>
        <w:div w:id="1222641480">
          <w:marLeft w:val="640"/>
          <w:marRight w:val="0"/>
          <w:marTop w:val="0"/>
          <w:marBottom w:val="0"/>
          <w:divBdr>
            <w:top w:val="none" w:sz="0" w:space="0" w:color="auto"/>
            <w:left w:val="none" w:sz="0" w:space="0" w:color="auto"/>
            <w:bottom w:val="none" w:sz="0" w:space="0" w:color="auto"/>
            <w:right w:val="none" w:sz="0" w:space="0" w:color="auto"/>
          </w:divBdr>
        </w:div>
        <w:div w:id="569194342">
          <w:marLeft w:val="640"/>
          <w:marRight w:val="0"/>
          <w:marTop w:val="0"/>
          <w:marBottom w:val="0"/>
          <w:divBdr>
            <w:top w:val="none" w:sz="0" w:space="0" w:color="auto"/>
            <w:left w:val="none" w:sz="0" w:space="0" w:color="auto"/>
            <w:bottom w:val="none" w:sz="0" w:space="0" w:color="auto"/>
            <w:right w:val="none" w:sz="0" w:space="0" w:color="auto"/>
          </w:divBdr>
        </w:div>
        <w:div w:id="713693563">
          <w:marLeft w:val="640"/>
          <w:marRight w:val="0"/>
          <w:marTop w:val="0"/>
          <w:marBottom w:val="0"/>
          <w:divBdr>
            <w:top w:val="none" w:sz="0" w:space="0" w:color="auto"/>
            <w:left w:val="none" w:sz="0" w:space="0" w:color="auto"/>
            <w:bottom w:val="none" w:sz="0" w:space="0" w:color="auto"/>
            <w:right w:val="none" w:sz="0" w:space="0" w:color="auto"/>
          </w:divBdr>
        </w:div>
        <w:div w:id="1550067399">
          <w:marLeft w:val="640"/>
          <w:marRight w:val="0"/>
          <w:marTop w:val="0"/>
          <w:marBottom w:val="0"/>
          <w:divBdr>
            <w:top w:val="none" w:sz="0" w:space="0" w:color="auto"/>
            <w:left w:val="none" w:sz="0" w:space="0" w:color="auto"/>
            <w:bottom w:val="none" w:sz="0" w:space="0" w:color="auto"/>
            <w:right w:val="none" w:sz="0" w:space="0" w:color="auto"/>
          </w:divBdr>
        </w:div>
        <w:div w:id="857349140">
          <w:marLeft w:val="640"/>
          <w:marRight w:val="0"/>
          <w:marTop w:val="0"/>
          <w:marBottom w:val="0"/>
          <w:divBdr>
            <w:top w:val="none" w:sz="0" w:space="0" w:color="auto"/>
            <w:left w:val="none" w:sz="0" w:space="0" w:color="auto"/>
            <w:bottom w:val="none" w:sz="0" w:space="0" w:color="auto"/>
            <w:right w:val="none" w:sz="0" w:space="0" w:color="auto"/>
          </w:divBdr>
        </w:div>
        <w:div w:id="422536017">
          <w:marLeft w:val="640"/>
          <w:marRight w:val="0"/>
          <w:marTop w:val="0"/>
          <w:marBottom w:val="0"/>
          <w:divBdr>
            <w:top w:val="none" w:sz="0" w:space="0" w:color="auto"/>
            <w:left w:val="none" w:sz="0" w:space="0" w:color="auto"/>
            <w:bottom w:val="none" w:sz="0" w:space="0" w:color="auto"/>
            <w:right w:val="none" w:sz="0" w:space="0" w:color="auto"/>
          </w:divBdr>
        </w:div>
        <w:div w:id="1093357008">
          <w:marLeft w:val="640"/>
          <w:marRight w:val="0"/>
          <w:marTop w:val="0"/>
          <w:marBottom w:val="0"/>
          <w:divBdr>
            <w:top w:val="none" w:sz="0" w:space="0" w:color="auto"/>
            <w:left w:val="none" w:sz="0" w:space="0" w:color="auto"/>
            <w:bottom w:val="none" w:sz="0" w:space="0" w:color="auto"/>
            <w:right w:val="none" w:sz="0" w:space="0" w:color="auto"/>
          </w:divBdr>
        </w:div>
        <w:div w:id="1187594419">
          <w:marLeft w:val="640"/>
          <w:marRight w:val="0"/>
          <w:marTop w:val="0"/>
          <w:marBottom w:val="0"/>
          <w:divBdr>
            <w:top w:val="none" w:sz="0" w:space="0" w:color="auto"/>
            <w:left w:val="none" w:sz="0" w:space="0" w:color="auto"/>
            <w:bottom w:val="none" w:sz="0" w:space="0" w:color="auto"/>
            <w:right w:val="none" w:sz="0" w:space="0" w:color="auto"/>
          </w:divBdr>
        </w:div>
        <w:div w:id="854727764">
          <w:marLeft w:val="640"/>
          <w:marRight w:val="0"/>
          <w:marTop w:val="0"/>
          <w:marBottom w:val="0"/>
          <w:divBdr>
            <w:top w:val="none" w:sz="0" w:space="0" w:color="auto"/>
            <w:left w:val="none" w:sz="0" w:space="0" w:color="auto"/>
            <w:bottom w:val="none" w:sz="0" w:space="0" w:color="auto"/>
            <w:right w:val="none" w:sz="0" w:space="0" w:color="auto"/>
          </w:divBdr>
        </w:div>
        <w:div w:id="1670863209">
          <w:marLeft w:val="640"/>
          <w:marRight w:val="0"/>
          <w:marTop w:val="0"/>
          <w:marBottom w:val="0"/>
          <w:divBdr>
            <w:top w:val="none" w:sz="0" w:space="0" w:color="auto"/>
            <w:left w:val="none" w:sz="0" w:space="0" w:color="auto"/>
            <w:bottom w:val="none" w:sz="0" w:space="0" w:color="auto"/>
            <w:right w:val="none" w:sz="0" w:space="0" w:color="auto"/>
          </w:divBdr>
        </w:div>
        <w:div w:id="237179950">
          <w:marLeft w:val="640"/>
          <w:marRight w:val="0"/>
          <w:marTop w:val="0"/>
          <w:marBottom w:val="0"/>
          <w:divBdr>
            <w:top w:val="none" w:sz="0" w:space="0" w:color="auto"/>
            <w:left w:val="none" w:sz="0" w:space="0" w:color="auto"/>
            <w:bottom w:val="none" w:sz="0" w:space="0" w:color="auto"/>
            <w:right w:val="none" w:sz="0" w:space="0" w:color="auto"/>
          </w:divBdr>
        </w:div>
        <w:div w:id="1155225772">
          <w:marLeft w:val="640"/>
          <w:marRight w:val="0"/>
          <w:marTop w:val="0"/>
          <w:marBottom w:val="0"/>
          <w:divBdr>
            <w:top w:val="none" w:sz="0" w:space="0" w:color="auto"/>
            <w:left w:val="none" w:sz="0" w:space="0" w:color="auto"/>
            <w:bottom w:val="none" w:sz="0" w:space="0" w:color="auto"/>
            <w:right w:val="none" w:sz="0" w:space="0" w:color="auto"/>
          </w:divBdr>
        </w:div>
        <w:div w:id="274678016">
          <w:marLeft w:val="640"/>
          <w:marRight w:val="0"/>
          <w:marTop w:val="0"/>
          <w:marBottom w:val="0"/>
          <w:divBdr>
            <w:top w:val="none" w:sz="0" w:space="0" w:color="auto"/>
            <w:left w:val="none" w:sz="0" w:space="0" w:color="auto"/>
            <w:bottom w:val="none" w:sz="0" w:space="0" w:color="auto"/>
            <w:right w:val="none" w:sz="0" w:space="0" w:color="auto"/>
          </w:divBdr>
        </w:div>
        <w:div w:id="2123723751">
          <w:marLeft w:val="640"/>
          <w:marRight w:val="0"/>
          <w:marTop w:val="0"/>
          <w:marBottom w:val="0"/>
          <w:divBdr>
            <w:top w:val="none" w:sz="0" w:space="0" w:color="auto"/>
            <w:left w:val="none" w:sz="0" w:space="0" w:color="auto"/>
            <w:bottom w:val="none" w:sz="0" w:space="0" w:color="auto"/>
            <w:right w:val="none" w:sz="0" w:space="0" w:color="auto"/>
          </w:divBdr>
        </w:div>
        <w:div w:id="1415935373">
          <w:marLeft w:val="640"/>
          <w:marRight w:val="0"/>
          <w:marTop w:val="0"/>
          <w:marBottom w:val="0"/>
          <w:divBdr>
            <w:top w:val="none" w:sz="0" w:space="0" w:color="auto"/>
            <w:left w:val="none" w:sz="0" w:space="0" w:color="auto"/>
            <w:bottom w:val="none" w:sz="0" w:space="0" w:color="auto"/>
            <w:right w:val="none" w:sz="0" w:space="0" w:color="auto"/>
          </w:divBdr>
        </w:div>
        <w:div w:id="1568342258">
          <w:marLeft w:val="640"/>
          <w:marRight w:val="0"/>
          <w:marTop w:val="0"/>
          <w:marBottom w:val="0"/>
          <w:divBdr>
            <w:top w:val="none" w:sz="0" w:space="0" w:color="auto"/>
            <w:left w:val="none" w:sz="0" w:space="0" w:color="auto"/>
            <w:bottom w:val="none" w:sz="0" w:space="0" w:color="auto"/>
            <w:right w:val="none" w:sz="0" w:space="0" w:color="auto"/>
          </w:divBdr>
        </w:div>
      </w:divsChild>
    </w:div>
    <w:div w:id="1671369882">
      <w:bodyDiv w:val="1"/>
      <w:marLeft w:val="0"/>
      <w:marRight w:val="0"/>
      <w:marTop w:val="0"/>
      <w:marBottom w:val="0"/>
      <w:divBdr>
        <w:top w:val="none" w:sz="0" w:space="0" w:color="auto"/>
        <w:left w:val="none" w:sz="0" w:space="0" w:color="auto"/>
        <w:bottom w:val="none" w:sz="0" w:space="0" w:color="auto"/>
        <w:right w:val="none" w:sz="0" w:space="0" w:color="auto"/>
      </w:divBdr>
    </w:div>
    <w:div w:id="1674643454">
      <w:bodyDiv w:val="1"/>
      <w:marLeft w:val="0"/>
      <w:marRight w:val="0"/>
      <w:marTop w:val="0"/>
      <w:marBottom w:val="0"/>
      <w:divBdr>
        <w:top w:val="none" w:sz="0" w:space="0" w:color="auto"/>
        <w:left w:val="none" w:sz="0" w:space="0" w:color="auto"/>
        <w:bottom w:val="none" w:sz="0" w:space="0" w:color="auto"/>
        <w:right w:val="none" w:sz="0" w:space="0" w:color="auto"/>
      </w:divBdr>
    </w:div>
    <w:div w:id="1675573800">
      <w:bodyDiv w:val="1"/>
      <w:marLeft w:val="0"/>
      <w:marRight w:val="0"/>
      <w:marTop w:val="0"/>
      <w:marBottom w:val="0"/>
      <w:divBdr>
        <w:top w:val="none" w:sz="0" w:space="0" w:color="auto"/>
        <w:left w:val="none" w:sz="0" w:space="0" w:color="auto"/>
        <w:bottom w:val="none" w:sz="0" w:space="0" w:color="auto"/>
        <w:right w:val="none" w:sz="0" w:space="0" w:color="auto"/>
      </w:divBdr>
    </w:div>
    <w:div w:id="1679499490">
      <w:bodyDiv w:val="1"/>
      <w:marLeft w:val="0"/>
      <w:marRight w:val="0"/>
      <w:marTop w:val="0"/>
      <w:marBottom w:val="0"/>
      <w:divBdr>
        <w:top w:val="none" w:sz="0" w:space="0" w:color="auto"/>
        <w:left w:val="none" w:sz="0" w:space="0" w:color="auto"/>
        <w:bottom w:val="none" w:sz="0" w:space="0" w:color="auto"/>
        <w:right w:val="none" w:sz="0" w:space="0" w:color="auto"/>
      </w:divBdr>
    </w:div>
    <w:div w:id="1687050880">
      <w:bodyDiv w:val="1"/>
      <w:marLeft w:val="0"/>
      <w:marRight w:val="0"/>
      <w:marTop w:val="0"/>
      <w:marBottom w:val="0"/>
      <w:divBdr>
        <w:top w:val="none" w:sz="0" w:space="0" w:color="auto"/>
        <w:left w:val="none" w:sz="0" w:space="0" w:color="auto"/>
        <w:bottom w:val="none" w:sz="0" w:space="0" w:color="auto"/>
        <w:right w:val="none" w:sz="0" w:space="0" w:color="auto"/>
      </w:divBdr>
      <w:divsChild>
        <w:div w:id="162671941">
          <w:marLeft w:val="640"/>
          <w:marRight w:val="0"/>
          <w:marTop w:val="0"/>
          <w:marBottom w:val="0"/>
          <w:divBdr>
            <w:top w:val="none" w:sz="0" w:space="0" w:color="auto"/>
            <w:left w:val="none" w:sz="0" w:space="0" w:color="auto"/>
            <w:bottom w:val="none" w:sz="0" w:space="0" w:color="auto"/>
            <w:right w:val="none" w:sz="0" w:space="0" w:color="auto"/>
          </w:divBdr>
        </w:div>
        <w:div w:id="133179200">
          <w:marLeft w:val="640"/>
          <w:marRight w:val="0"/>
          <w:marTop w:val="0"/>
          <w:marBottom w:val="0"/>
          <w:divBdr>
            <w:top w:val="none" w:sz="0" w:space="0" w:color="auto"/>
            <w:left w:val="none" w:sz="0" w:space="0" w:color="auto"/>
            <w:bottom w:val="none" w:sz="0" w:space="0" w:color="auto"/>
            <w:right w:val="none" w:sz="0" w:space="0" w:color="auto"/>
          </w:divBdr>
        </w:div>
        <w:div w:id="898319314">
          <w:marLeft w:val="640"/>
          <w:marRight w:val="0"/>
          <w:marTop w:val="0"/>
          <w:marBottom w:val="0"/>
          <w:divBdr>
            <w:top w:val="none" w:sz="0" w:space="0" w:color="auto"/>
            <w:left w:val="none" w:sz="0" w:space="0" w:color="auto"/>
            <w:bottom w:val="none" w:sz="0" w:space="0" w:color="auto"/>
            <w:right w:val="none" w:sz="0" w:space="0" w:color="auto"/>
          </w:divBdr>
        </w:div>
        <w:div w:id="1956521820">
          <w:marLeft w:val="640"/>
          <w:marRight w:val="0"/>
          <w:marTop w:val="0"/>
          <w:marBottom w:val="0"/>
          <w:divBdr>
            <w:top w:val="none" w:sz="0" w:space="0" w:color="auto"/>
            <w:left w:val="none" w:sz="0" w:space="0" w:color="auto"/>
            <w:bottom w:val="none" w:sz="0" w:space="0" w:color="auto"/>
            <w:right w:val="none" w:sz="0" w:space="0" w:color="auto"/>
          </w:divBdr>
        </w:div>
        <w:div w:id="2077122425">
          <w:marLeft w:val="640"/>
          <w:marRight w:val="0"/>
          <w:marTop w:val="0"/>
          <w:marBottom w:val="0"/>
          <w:divBdr>
            <w:top w:val="none" w:sz="0" w:space="0" w:color="auto"/>
            <w:left w:val="none" w:sz="0" w:space="0" w:color="auto"/>
            <w:bottom w:val="none" w:sz="0" w:space="0" w:color="auto"/>
            <w:right w:val="none" w:sz="0" w:space="0" w:color="auto"/>
          </w:divBdr>
        </w:div>
        <w:div w:id="1848323551">
          <w:marLeft w:val="640"/>
          <w:marRight w:val="0"/>
          <w:marTop w:val="0"/>
          <w:marBottom w:val="0"/>
          <w:divBdr>
            <w:top w:val="none" w:sz="0" w:space="0" w:color="auto"/>
            <w:left w:val="none" w:sz="0" w:space="0" w:color="auto"/>
            <w:bottom w:val="none" w:sz="0" w:space="0" w:color="auto"/>
            <w:right w:val="none" w:sz="0" w:space="0" w:color="auto"/>
          </w:divBdr>
        </w:div>
        <w:div w:id="308487682">
          <w:marLeft w:val="640"/>
          <w:marRight w:val="0"/>
          <w:marTop w:val="0"/>
          <w:marBottom w:val="0"/>
          <w:divBdr>
            <w:top w:val="none" w:sz="0" w:space="0" w:color="auto"/>
            <w:left w:val="none" w:sz="0" w:space="0" w:color="auto"/>
            <w:bottom w:val="none" w:sz="0" w:space="0" w:color="auto"/>
            <w:right w:val="none" w:sz="0" w:space="0" w:color="auto"/>
          </w:divBdr>
        </w:div>
        <w:div w:id="319382802">
          <w:marLeft w:val="640"/>
          <w:marRight w:val="0"/>
          <w:marTop w:val="0"/>
          <w:marBottom w:val="0"/>
          <w:divBdr>
            <w:top w:val="none" w:sz="0" w:space="0" w:color="auto"/>
            <w:left w:val="none" w:sz="0" w:space="0" w:color="auto"/>
            <w:bottom w:val="none" w:sz="0" w:space="0" w:color="auto"/>
            <w:right w:val="none" w:sz="0" w:space="0" w:color="auto"/>
          </w:divBdr>
        </w:div>
        <w:div w:id="529681719">
          <w:marLeft w:val="640"/>
          <w:marRight w:val="0"/>
          <w:marTop w:val="0"/>
          <w:marBottom w:val="0"/>
          <w:divBdr>
            <w:top w:val="none" w:sz="0" w:space="0" w:color="auto"/>
            <w:left w:val="none" w:sz="0" w:space="0" w:color="auto"/>
            <w:bottom w:val="none" w:sz="0" w:space="0" w:color="auto"/>
            <w:right w:val="none" w:sz="0" w:space="0" w:color="auto"/>
          </w:divBdr>
        </w:div>
        <w:div w:id="201676788">
          <w:marLeft w:val="640"/>
          <w:marRight w:val="0"/>
          <w:marTop w:val="0"/>
          <w:marBottom w:val="0"/>
          <w:divBdr>
            <w:top w:val="none" w:sz="0" w:space="0" w:color="auto"/>
            <w:left w:val="none" w:sz="0" w:space="0" w:color="auto"/>
            <w:bottom w:val="none" w:sz="0" w:space="0" w:color="auto"/>
            <w:right w:val="none" w:sz="0" w:space="0" w:color="auto"/>
          </w:divBdr>
        </w:div>
        <w:div w:id="1137574665">
          <w:marLeft w:val="640"/>
          <w:marRight w:val="0"/>
          <w:marTop w:val="0"/>
          <w:marBottom w:val="0"/>
          <w:divBdr>
            <w:top w:val="none" w:sz="0" w:space="0" w:color="auto"/>
            <w:left w:val="none" w:sz="0" w:space="0" w:color="auto"/>
            <w:bottom w:val="none" w:sz="0" w:space="0" w:color="auto"/>
            <w:right w:val="none" w:sz="0" w:space="0" w:color="auto"/>
          </w:divBdr>
        </w:div>
        <w:div w:id="2014144368">
          <w:marLeft w:val="640"/>
          <w:marRight w:val="0"/>
          <w:marTop w:val="0"/>
          <w:marBottom w:val="0"/>
          <w:divBdr>
            <w:top w:val="none" w:sz="0" w:space="0" w:color="auto"/>
            <w:left w:val="none" w:sz="0" w:space="0" w:color="auto"/>
            <w:bottom w:val="none" w:sz="0" w:space="0" w:color="auto"/>
            <w:right w:val="none" w:sz="0" w:space="0" w:color="auto"/>
          </w:divBdr>
        </w:div>
        <w:div w:id="742727623">
          <w:marLeft w:val="640"/>
          <w:marRight w:val="0"/>
          <w:marTop w:val="0"/>
          <w:marBottom w:val="0"/>
          <w:divBdr>
            <w:top w:val="none" w:sz="0" w:space="0" w:color="auto"/>
            <w:left w:val="none" w:sz="0" w:space="0" w:color="auto"/>
            <w:bottom w:val="none" w:sz="0" w:space="0" w:color="auto"/>
            <w:right w:val="none" w:sz="0" w:space="0" w:color="auto"/>
          </w:divBdr>
        </w:div>
        <w:div w:id="958684678">
          <w:marLeft w:val="640"/>
          <w:marRight w:val="0"/>
          <w:marTop w:val="0"/>
          <w:marBottom w:val="0"/>
          <w:divBdr>
            <w:top w:val="none" w:sz="0" w:space="0" w:color="auto"/>
            <w:left w:val="none" w:sz="0" w:space="0" w:color="auto"/>
            <w:bottom w:val="none" w:sz="0" w:space="0" w:color="auto"/>
            <w:right w:val="none" w:sz="0" w:space="0" w:color="auto"/>
          </w:divBdr>
        </w:div>
        <w:div w:id="1626042429">
          <w:marLeft w:val="640"/>
          <w:marRight w:val="0"/>
          <w:marTop w:val="0"/>
          <w:marBottom w:val="0"/>
          <w:divBdr>
            <w:top w:val="none" w:sz="0" w:space="0" w:color="auto"/>
            <w:left w:val="none" w:sz="0" w:space="0" w:color="auto"/>
            <w:bottom w:val="none" w:sz="0" w:space="0" w:color="auto"/>
            <w:right w:val="none" w:sz="0" w:space="0" w:color="auto"/>
          </w:divBdr>
        </w:div>
        <w:div w:id="296497916">
          <w:marLeft w:val="640"/>
          <w:marRight w:val="0"/>
          <w:marTop w:val="0"/>
          <w:marBottom w:val="0"/>
          <w:divBdr>
            <w:top w:val="none" w:sz="0" w:space="0" w:color="auto"/>
            <w:left w:val="none" w:sz="0" w:space="0" w:color="auto"/>
            <w:bottom w:val="none" w:sz="0" w:space="0" w:color="auto"/>
            <w:right w:val="none" w:sz="0" w:space="0" w:color="auto"/>
          </w:divBdr>
        </w:div>
        <w:div w:id="592707748">
          <w:marLeft w:val="640"/>
          <w:marRight w:val="0"/>
          <w:marTop w:val="0"/>
          <w:marBottom w:val="0"/>
          <w:divBdr>
            <w:top w:val="none" w:sz="0" w:space="0" w:color="auto"/>
            <w:left w:val="none" w:sz="0" w:space="0" w:color="auto"/>
            <w:bottom w:val="none" w:sz="0" w:space="0" w:color="auto"/>
            <w:right w:val="none" w:sz="0" w:space="0" w:color="auto"/>
          </w:divBdr>
        </w:div>
        <w:div w:id="676082256">
          <w:marLeft w:val="640"/>
          <w:marRight w:val="0"/>
          <w:marTop w:val="0"/>
          <w:marBottom w:val="0"/>
          <w:divBdr>
            <w:top w:val="none" w:sz="0" w:space="0" w:color="auto"/>
            <w:left w:val="none" w:sz="0" w:space="0" w:color="auto"/>
            <w:bottom w:val="none" w:sz="0" w:space="0" w:color="auto"/>
            <w:right w:val="none" w:sz="0" w:space="0" w:color="auto"/>
          </w:divBdr>
        </w:div>
        <w:div w:id="1175337918">
          <w:marLeft w:val="640"/>
          <w:marRight w:val="0"/>
          <w:marTop w:val="0"/>
          <w:marBottom w:val="0"/>
          <w:divBdr>
            <w:top w:val="none" w:sz="0" w:space="0" w:color="auto"/>
            <w:left w:val="none" w:sz="0" w:space="0" w:color="auto"/>
            <w:bottom w:val="none" w:sz="0" w:space="0" w:color="auto"/>
            <w:right w:val="none" w:sz="0" w:space="0" w:color="auto"/>
          </w:divBdr>
        </w:div>
        <w:div w:id="2023043880">
          <w:marLeft w:val="640"/>
          <w:marRight w:val="0"/>
          <w:marTop w:val="0"/>
          <w:marBottom w:val="0"/>
          <w:divBdr>
            <w:top w:val="none" w:sz="0" w:space="0" w:color="auto"/>
            <w:left w:val="none" w:sz="0" w:space="0" w:color="auto"/>
            <w:bottom w:val="none" w:sz="0" w:space="0" w:color="auto"/>
            <w:right w:val="none" w:sz="0" w:space="0" w:color="auto"/>
          </w:divBdr>
        </w:div>
        <w:div w:id="1745760722">
          <w:marLeft w:val="640"/>
          <w:marRight w:val="0"/>
          <w:marTop w:val="0"/>
          <w:marBottom w:val="0"/>
          <w:divBdr>
            <w:top w:val="none" w:sz="0" w:space="0" w:color="auto"/>
            <w:left w:val="none" w:sz="0" w:space="0" w:color="auto"/>
            <w:bottom w:val="none" w:sz="0" w:space="0" w:color="auto"/>
            <w:right w:val="none" w:sz="0" w:space="0" w:color="auto"/>
          </w:divBdr>
        </w:div>
        <w:div w:id="1991909819">
          <w:marLeft w:val="640"/>
          <w:marRight w:val="0"/>
          <w:marTop w:val="0"/>
          <w:marBottom w:val="0"/>
          <w:divBdr>
            <w:top w:val="none" w:sz="0" w:space="0" w:color="auto"/>
            <w:left w:val="none" w:sz="0" w:space="0" w:color="auto"/>
            <w:bottom w:val="none" w:sz="0" w:space="0" w:color="auto"/>
            <w:right w:val="none" w:sz="0" w:space="0" w:color="auto"/>
          </w:divBdr>
        </w:div>
        <w:div w:id="315189153">
          <w:marLeft w:val="640"/>
          <w:marRight w:val="0"/>
          <w:marTop w:val="0"/>
          <w:marBottom w:val="0"/>
          <w:divBdr>
            <w:top w:val="none" w:sz="0" w:space="0" w:color="auto"/>
            <w:left w:val="none" w:sz="0" w:space="0" w:color="auto"/>
            <w:bottom w:val="none" w:sz="0" w:space="0" w:color="auto"/>
            <w:right w:val="none" w:sz="0" w:space="0" w:color="auto"/>
          </w:divBdr>
        </w:div>
        <w:div w:id="204489161">
          <w:marLeft w:val="640"/>
          <w:marRight w:val="0"/>
          <w:marTop w:val="0"/>
          <w:marBottom w:val="0"/>
          <w:divBdr>
            <w:top w:val="none" w:sz="0" w:space="0" w:color="auto"/>
            <w:left w:val="none" w:sz="0" w:space="0" w:color="auto"/>
            <w:bottom w:val="none" w:sz="0" w:space="0" w:color="auto"/>
            <w:right w:val="none" w:sz="0" w:space="0" w:color="auto"/>
          </w:divBdr>
        </w:div>
        <w:div w:id="520895451">
          <w:marLeft w:val="640"/>
          <w:marRight w:val="0"/>
          <w:marTop w:val="0"/>
          <w:marBottom w:val="0"/>
          <w:divBdr>
            <w:top w:val="none" w:sz="0" w:space="0" w:color="auto"/>
            <w:left w:val="none" w:sz="0" w:space="0" w:color="auto"/>
            <w:bottom w:val="none" w:sz="0" w:space="0" w:color="auto"/>
            <w:right w:val="none" w:sz="0" w:space="0" w:color="auto"/>
          </w:divBdr>
        </w:div>
        <w:div w:id="2132087331">
          <w:marLeft w:val="640"/>
          <w:marRight w:val="0"/>
          <w:marTop w:val="0"/>
          <w:marBottom w:val="0"/>
          <w:divBdr>
            <w:top w:val="none" w:sz="0" w:space="0" w:color="auto"/>
            <w:left w:val="none" w:sz="0" w:space="0" w:color="auto"/>
            <w:bottom w:val="none" w:sz="0" w:space="0" w:color="auto"/>
            <w:right w:val="none" w:sz="0" w:space="0" w:color="auto"/>
          </w:divBdr>
        </w:div>
        <w:div w:id="344981507">
          <w:marLeft w:val="640"/>
          <w:marRight w:val="0"/>
          <w:marTop w:val="0"/>
          <w:marBottom w:val="0"/>
          <w:divBdr>
            <w:top w:val="none" w:sz="0" w:space="0" w:color="auto"/>
            <w:left w:val="none" w:sz="0" w:space="0" w:color="auto"/>
            <w:bottom w:val="none" w:sz="0" w:space="0" w:color="auto"/>
            <w:right w:val="none" w:sz="0" w:space="0" w:color="auto"/>
          </w:divBdr>
        </w:div>
        <w:div w:id="641035212">
          <w:marLeft w:val="640"/>
          <w:marRight w:val="0"/>
          <w:marTop w:val="0"/>
          <w:marBottom w:val="0"/>
          <w:divBdr>
            <w:top w:val="none" w:sz="0" w:space="0" w:color="auto"/>
            <w:left w:val="none" w:sz="0" w:space="0" w:color="auto"/>
            <w:bottom w:val="none" w:sz="0" w:space="0" w:color="auto"/>
            <w:right w:val="none" w:sz="0" w:space="0" w:color="auto"/>
          </w:divBdr>
        </w:div>
        <w:div w:id="937560633">
          <w:marLeft w:val="640"/>
          <w:marRight w:val="0"/>
          <w:marTop w:val="0"/>
          <w:marBottom w:val="0"/>
          <w:divBdr>
            <w:top w:val="none" w:sz="0" w:space="0" w:color="auto"/>
            <w:left w:val="none" w:sz="0" w:space="0" w:color="auto"/>
            <w:bottom w:val="none" w:sz="0" w:space="0" w:color="auto"/>
            <w:right w:val="none" w:sz="0" w:space="0" w:color="auto"/>
          </w:divBdr>
        </w:div>
        <w:div w:id="1228495307">
          <w:marLeft w:val="640"/>
          <w:marRight w:val="0"/>
          <w:marTop w:val="0"/>
          <w:marBottom w:val="0"/>
          <w:divBdr>
            <w:top w:val="none" w:sz="0" w:space="0" w:color="auto"/>
            <w:left w:val="none" w:sz="0" w:space="0" w:color="auto"/>
            <w:bottom w:val="none" w:sz="0" w:space="0" w:color="auto"/>
            <w:right w:val="none" w:sz="0" w:space="0" w:color="auto"/>
          </w:divBdr>
        </w:div>
        <w:div w:id="966006217">
          <w:marLeft w:val="640"/>
          <w:marRight w:val="0"/>
          <w:marTop w:val="0"/>
          <w:marBottom w:val="0"/>
          <w:divBdr>
            <w:top w:val="none" w:sz="0" w:space="0" w:color="auto"/>
            <w:left w:val="none" w:sz="0" w:space="0" w:color="auto"/>
            <w:bottom w:val="none" w:sz="0" w:space="0" w:color="auto"/>
            <w:right w:val="none" w:sz="0" w:space="0" w:color="auto"/>
          </w:divBdr>
        </w:div>
        <w:div w:id="440225617">
          <w:marLeft w:val="640"/>
          <w:marRight w:val="0"/>
          <w:marTop w:val="0"/>
          <w:marBottom w:val="0"/>
          <w:divBdr>
            <w:top w:val="none" w:sz="0" w:space="0" w:color="auto"/>
            <w:left w:val="none" w:sz="0" w:space="0" w:color="auto"/>
            <w:bottom w:val="none" w:sz="0" w:space="0" w:color="auto"/>
            <w:right w:val="none" w:sz="0" w:space="0" w:color="auto"/>
          </w:divBdr>
        </w:div>
        <w:div w:id="938296001">
          <w:marLeft w:val="640"/>
          <w:marRight w:val="0"/>
          <w:marTop w:val="0"/>
          <w:marBottom w:val="0"/>
          <w:divBdr>
            <w:top w:val="none" w:sz="0" w:space="0" w:color="auto"/>
            <w:left w:val="none" w:sz="0" w:space="0" w:color="auto"/>
            <w:bottom w:val="none" w:sz="0" w:space="0" w:color="auto"/>
            <w:right w:val="none" w:sz="0" w:space="0" w:color="auto"/>
          </w:divBdr>
        </w:div>
        <w:div w:id="518743104">
          <w:marLeft w:val="640"/>
          <w:marRight w:val="0"/>
          <w:marTop w:val="0"/>
          <w:marBottom w:val="0"/>
          <w:divBdr>
            <w:top w:val="none" w:sz="0" w:space="0" w:color="auto"/>
            <w:left w:val="none" w:sz="0" w:space="0" w:color="auto"/>
            <w:bottom w:val="none" w:sz="0" w:space="0" w:color="auto"/>
            <w:right w:val="none" w:sz="0" w:space="0" w:color="auto"/>
          </w:divBdr>
        </w:div>
        <w:div w:id="1351102259">
          <w:marLeft w:val="640"/>
          <w:marRight w:val="0"/>
          <w:marTop w:val="0"/>
          <w:marBottom w:val="0"/>
          <w:divBdr>
            <w:top w:val="none" w:sz="0" w:space="0" w:color="auto"/>
            <w:left w:val="none" w:sz="0" w:space="0" w:color="auto"/>
            <w:bottom w:val="none" w:sz="0" w:space="0" w:color="auto"/>
            <w:right w:val="none" w:sz="0" w:space="0" w:color="auto"/>
          </w:divBdr>
        </w:div>
        <w:div w:id="1654025244">
          <w:marLeft w:val="640"/>
          <w:marRight w:val="0"/>
          <w:marTop w:val="0"/>
          <w:marBottom w:val="0"/>
          <w:divBdr>
            <w:top w:val="none" w:sz="0" w:space="0" w:color="auto"/>
            <w:left w:val="none" w:sz="0" w:space="0" w:color="auto"/>
            <w:bottom w:val="none" w:sz="0" w:space="0" w:color="auto"/>
            <w:right w:val="none" w:sz="0" w:space="0" w:color="auto"/>
          </w:divBdr>
        </w:div>
        <w:div w:id="1796368977">
          <w:marLeft w:val="640"/>
          <w:marRight w:val="0"/>
          <w:marTop w:val="0"/>
          <w:marBottom w:val="0"/>
          <w:divBdr>
            <w:top w:val="none" w:sz="0" w:space="0" w:color="auto"/>
            <w:left w:val="none" w:sz="0" w:space="0" w:color="auto"/>
            <w:bottom w:val="none" w:sz="0" w:space="0" w:color="auto"/>
            <w:right w:val="none" w:sz="0" w:space="0" w:color="auto"/>
          </w:divBdr>
        </w:div>
        <w:div w:id="1872841148">
          <w:marLeft w:val="640"/>
          <w:marRight w:val="0"/>
          <w:marTop w:val="0"/>
          <w:marBottom w:val="0"/>
          <w:divBdr>
            <w:top w:val="none" w:sz="0" w:space="0" w:color="auto"/>
            <w:left w:val="none" w:sz="0" w:space="0" w:color="auto"/>
            <w:bottom w:val="none" w:sz="0" w:space="0" w:color="auto"/>
            <w:right w:val="none" w:sz="0" w:space="0" w:color="auto"/>
          </w:divBdr>
        </w:div>
        <w:div w:id="2081901755">
          <w:marLeft w:val="640"/>
          <w:marRight w:val="0"/>
          <w:marTop w:val="0"/>
          <w:marBottom w:val="0"/>
          <w:divBdr>
            <w:top w:val="none" w:sz="0" w:space="0" w:color="auto"/>
            <w:left w:val="none" w:sz="0" w:space="0" w:color="auto"/>
            <w:bottom w:val="none" w:sz="0" w:space="0" w:color="auto"/>
            <w:right w:val="none" w:sz="0" w:space="0" w:color="auto"/>
          </w:divBdr>
        </w:div>
        <w:div w:id="1893612498">
          <w:marLeft w:val="640"/>
          <w:marRight w:val="0"/>
          <w:marTop w:val="0"/>
          <w:marBottom w:val="0"/>
          <w:divBdr>
            <w:top w:val="none" w:sz="0" w:space="0" w:color="auto"/>
            <w:left w:val="none" w:sz="0" w:space="0" w:color="auto"/>
            <w:bottom w:val="none" w:sz="0" w:space="0" w:color="auto"/>
            <w:right w:val="none" w:sz="0" w:space="0" w:color="auto"/>
          </w:divBdr>
        </w:div>
        <w:div w:id="1786383317">
          <w:marLeft w:val="640"/>
          <w:marRight w:val="0"/>
          <w:marTop w:val="0"/>
          <w:marBottom w:val="0"/>
          <w:divBdr>
            <w:top w:val="none" w:sz="0" w:space="0" w:color="auto"/>
            <w:left w:val="none" w:sz="0" w:space="0" w:color="auto"/>
            <w:bottom w:val="none" w:sz="0" w:space="0" w:color="auto"/>
            <w:right w:val="none" w:sz="0" w:space="0" w:color="auto"/>
          </w:divBdr>
        </w:div>
        <w:div w:id="2131581574">
          <w:marLeft w:val="640"/>
          <w:marRight w:val="0"/>
          <w:marTop w:val="0"/>
          <w:marBottom w:val="0"/>
          <w:divBdr>
            <w:top w:val="none" w:sz="0" w:space="0" w:color="auto"/>
            <w:left w:val="none" w:sz="0" w:space="0" w:color="auto"/>
            <w:bottom w:val="none" w:sz="0" w:space="0" w:color="auto"/>
            <w:right w:val="none" w:sz="0" w:space="0" w:color="auto"/>
          </w:divBdr>
        </w:div>
        <w:div w:id="333456277">
          <w:marLeft w:val="640"/>
          <w:marRight w:val="0"/>
          <w:marTop w:val="0"/>
          <w:marBottom w:val="0"/>
          <w:divBdr>
            <w:top w:val="none" w:sz="0" w:space="0" w:color="auto"/>
            <w:left w:val="none" w:sz="0" w:space="0" w:color="auto"/>
            <w:bottom w:val="none" w:sz="0" w:space="0" w:color="auto"/>
            <w:right w:val="none" w:sz="0" w:space="0" w:color="auto"/>
          </w:divBdr>
        </w:div>
        <w:div w:id="1710451097">
          <w:marLeft w:val="640"/>
          <w:marRight w:val="0"/>
          <w:marTop w:val="0"/>
          <w:marBottom w:val="0"/>
          <w:divBdr>
            <w:top w:val="none" w:sz="0" w:space="0" w:color="auto"/>
            <w:left w:val="none" w:sz="0" w:space="0" w:color="auto"/>
            <w:bottom w:val="none" w:sz="0" w:space="0" w:color="auto"/>
            <w:right w:val="none" w:sz="0" w:space="0" w:color="auto"/>
          </w:divBdr>
        </w:div>
        <w:div w:id="740715943">
          <w:marLeft w:val="640"/>
          <w:marRight w:val="0"/>
          <w:marTop w:val="0"/>
          <w:marBottom w:val="0"/>
          <w:divBdr>
            <w:top w:val="none" w:sz="0" w:space="0" w:color="auto"/>
            <w:left w:val="none" w:sz="0" w:space="0" w:color="auto"/>
            <w:bottom w:val="none" w:sz="0" w:space="0" w:color="auto"/>
            <w:right w:val="none" w:sz="0" w:space="0" w:color="auto"/>
          </w:divBdr>
        </w:div>
        <w:div w:id="1204906857">
          <w:marLeft w:val="640"/>
          <w:marRight w:val="0"/>
          <w:marTop w:val="0"/>
          <w:marBottom w:val="0"/>
          <w:divBdr>
            <w:top w:val="none" w:sz="0" w:space="0" w:color="auto"/>
            <w:left w:val="none" w:sz="0" w:space="0" w:color="auto"/>
            <w:bottom w:val="none" w:sz="0" w:space="0" w:color="auto"/>
            <w:right w:val="none" w:sz="0" w:space="0" w:color="auto"/>
          </w:divBdr>
        </w:div>
        <w:div w:id="2029939394">
          <w:marLeft w:val="640"/>
          <w:marRight w:val="0"/>
          <w:marTop w:val="0"/>
          <w:marBottom w:val="0"/>
          <w:divBdr>
            <w:top w:val="none" w:sz="0" w:space="0" w:color="auto"/>
            <w:left w:val="none" w:sz="0" w:space="0" w:color="auto"/>
            <w:bottom w:val="none" w:sz="0" w:space="0" w:color="auto"/>
            <w:right w:val="none" w:sz="0" w:space="0" w:color="auto"/>
          </w:divBdr>
        </w:div>
        <w:div w:id="625355950">
          <w:marLeft w:val="640"/>
          <w:marRight w:val="0"/>
          <w:marTop w:val="0"/>
          <w:marBottom w:val="0"/>
          <w:divBdr>
            <w:top w:val="none" w:sz="0" w:space="0" w:color="auto"/>
            <w:left w:val="none" w:sz="0" w:space="0" w:color="auto"/>
            <w:bottom w:val="none" w:sz="0" w:space="0" w:color="auto"/>
            <w:right w:val="none" w:sz="0" w:space="0" w:color="auto"/>
          </w:divBdr>
        </w:div>
        <w:div w:id="263222200">
          <w:marLeft w:val="640"/>
          <w:marRight w:val="0"/>
          <w:marTop w:val="0"/>
          <w:marBottom w:val="0"/>
          <w:divBdr>
            <w:top w:val="none" w:sz="0" w:space="0" w:color="auto"/>
            <w:left w:val="none" w:sz="0" w:space="0" w:color="auto"/>
            <w:bottom w:val="none" w:sz="0" w:space="0" w:color="auto"/>
            <w:right w:val="none" w:sz="0" w:space="0" w:color="auto"/>
          </w:divBdr>
        </w:div>
        <w:div w:id="803163510">
          <w:marLeft w:val="640"/>
          <w:marRight w:val="0"/>
          <w:marTop w:val="0"/>
          <w:marBottom w:val="0"/>
          <w:divBdr>
            <w:top w:val="none" w:sz="0" w:space="0" w:color="auto"/>
            <w:left w:val="none" w:sz="0" w:space="0" w:color="auto"/>
            <w:bottom w:val="none" w:sz="0" w:space="0" w:color="auto"/>
            <w:right w:val="none" w:sz="0" w:space="0" w:color="auto"/>
          </w:divBdr>
        </w:div>
        <w:div w:id="701781137">
          <w:marLeft w:val="640"/>
          <w:marRight w:val="0"/>
          <w:marTop w:val="0"/>
          <w:marBottom w:val="0"/>
          <w:divBdr>
            <w:top w:val="none" w:sz="0" w:space="0" w:color="auto"/>
            <w:left w:val="none" w:sz="0" w:space="0" w:color="auto"/>
            <w:bottom w:val="none" w:sz="0" w:space="0" w:color="auto"/>
            <w:right w:val="none" w:sz="0" w:space="0" w:color="auto"/>
          </w:divBdr>
        </w:div>
        <w:div w:id="255215582">
          <w:marLeft w:val="640"/>
          <w:marRight w:val="0"/>
          <w:marTop w:val="0"/>
          <w:marBottom w:val="0"/>
          <w:divBdr>
            <w:top w:val="none" w:sz="0" w:space="0" w:color="auto"/>
            <w:left w:val="none" w:sz="0" w:space="0" w:color="auto"/>
            <w:bottom w:val="none" w:sz="0" w:space="0" w:color="auto"/>
            <w:right w:val="none" w:sz="0" w:space="0" w:color="auto"/>
          </w:divBdr>
        </w:div>
        <w:div w:id="1085347622">
          <w:marLeft w:val="640"/>
          <w:marRight w:val="0"/>
          <w:marTop w:val="0"/>
          <w:marBottom w:val="0"/>
          <w:divBdr>
            <w:top w:val="none" w:sz="0" w:space="0" w:color="auto"/>
            <w:left w:val="none" w:sz="0" w:space="0" w:color="auto"/>
            <w:bottom w:val="none" w:sz="0" w:space="0" w:color="auto"/>
            <w:right w:val="none" w:sz="0" w:space="0" w:color="auto"/>
          </w:divBdr>
        </w:div>
        <w:div w:id="259141086">
          <w:marLeft w:val="640"/>
          <w:marRight w:val="0"/>
          <w:marTop w:val="0"/>
          <w:marBottom w:val="0"/>
          <w:divBdr>
            <w:top w:val="none" w:sz="0" w:space="0" w:color="auto"/>
            <w:left w:val="none" w:sz="0" w:space="0" w:color="auto"/>
            <w:bottom w:val="none" w:sz="0" w:space="0" w:color="auto"/>
            <w:right w:val="none" w:sz="0" w:space="0" w:color="auto"/>
          </w:divBdr>
        </w:div>
        <w:div w:id="775708968">
          <w:marLeft w:val="640"/>
          <w:marRight w:val="0"/>
          <w:marTop w:val="0"/>
          <w:marBottom w:val="0"/>
          <w:divBdr>
            <w:top w:val="none" w:sz="0" w:space="0" w:color="auto"/>
            <w:left w:val="none" w:sz="0" w:space="0" w:color="auto"/>
            <w:bottom w:val="none" w:sz="0" w:space="0" w:color="auto"/>
            <w:right w:val="none" w:sz="0" w:space="0" w:color="auto"/>
          </w:divBdr>
        </w:div>
        <w:div w:id="128940986">
          <w:marLeft w:val="640"/>
          <w:marRight w:val="0"/>
          <w:marTop w:val="0"/>
          <w:marBottom w:val="0"/>
          <w:divBdr>
            <w:top w:val="none" w:sz="0" w:space="0" w:color="auto"/>
            <w:left w:val="none" w:sz="0" w:space="0" w:color="auto"/>
            <w:bottom w:val="none" w:sz="0" w:space="0" w:color="auto"/>
            <w:right w:val="none" w:sz="0" w:space="0" w:color="auto"/>
          </w:divBdr>
        </w:div>
        <w:div w:id="696125596">
          <w:marLeft w:val="640"/>
          <w:marRight w:val="0"/>
          <w:marTop w:val="0"/>
          <w:marBottom w:val="0"/>
          <w:divBdr>
            <w:top w:val="none" w:sz="0" w:space="0" w:color="auto"/>
            <w:left w:val="none" w:sz="0" w:space="0" w:color="auto"/>
            <w:bottom w:val="none" w:sz="0" w:space="0" w:color="auto"/>
            <w:right w:val="none" w:sz="0" w:space="0" w:color="auto"/>
          </w:divBdr>
        </w:div>
        <w:div w:id="1190680165">
          <w:marLeft w:val="640"/>
          <w:marRight w:val="0"/>
          <w:marTop w:val="0"/>
          <w:marBottom w:val="0"/>
          <w:divBdr>
            <w:top w:val="none" w:sz="0" w:space="0" w:color="auto"/>
            <w:left w:val="none" w:sz="0" w:space="0" w:color="auto"/>
            <w:bottom w:val="none" w:sz="0" w:space="0" w:color="auto"/>
            <w:right w:val="none" w:sz="0" w:space="0" w:color="auto"/>
          </w:divBdr>
        </w:div>
        <w:div w:id="944266257">
          <w:marLeft w:val="640"/>
          <w:marRight w:val="0"/>
          <w:marTop w:val="0"/>
          <w:marBottom w:val="0"/>
          <w:divBdr>
            <w:top w:val="none" w:sz="0" w:space="0" w:color="auto"/>
            <w:left w:val="none" w:sz="0" w:space="0" w:color="auto"/>
            <w:bottom w:val="none" w:sz="0" w:space="0" w:color="auto"/>
            <w:right w:val="none" w:sz="0" w:space="0" w:color="auto"/>
          </w:divBdr>
        </w:div>
        <w:div w:id="1363282176">
          <w:marLeft w:val="640"/>
          <w:marRight w:val="0"/>
          <w:marTop w:val="0"/>
          <w:marBottom w:val="0"/>
          <w:divBdr>
            <w:top w:val="none" w:sz="0" w:space="0" w:color="auto"/>
            <w:left w:val="none" w:sz="0" w:space="0" w:color="auto"/>
            <w:bottom w:val="none" w:sz="0" w:space="0" w:color="auto"/>
            <w:right w:val="none" w:sz="0" w:space="0" w:color="auto"/>
          </w:divBdr>
        </w:div>
        <w:div w:id="490370050">
          <w:marLeft w:val="640"/>
          <w:marRight w:val="0"/>
          <w:marTop w:val="0"/>
          <w:marBottom w:val="0"/>
          <w:divBdr>
            <w:top w:val="none" w:sz="0" w:space="0" w:color="auto"/>
            <w:left w:val="none" w:sz="0" w:space="0" w:color="auto"/>
            <w:bottom w:val="none" w:sz="0" w:space="0" w:color="auto"/>
            <w:right w:val="none" w:sz="0" w:space="0" w:color="auto"/>
          </w:divBdr>
        </w:div>
        <w:div w:id="456606356">
          <w:marLeft w:val="640"/>
          <w:marRight w:val="0"/>
          <w:marTop w:val="0"/>
          <w:marBottom w:val="0"/>
          <w:divBdr>
            <w:top w:val="none" w:sz="0" w:space="0" w:color="auto"/>
            <w:left w:val="none" w:sz="0" w:space="0" w:color="auto"/>
            <w:bottom w:val="none" w:sz="0" w:space="0" w:color="auto"/>
            <w:right w:val="none" w:sz="0" w:space="0" w:color="auto"/>
          </w:divBdr>
        </w:div>
        <w:div w:id="1244492355">
          <w:marLeft w:val="640"/>
          <w:marRight w:val="0"/>
          <w:marTop w:val="0"/>
          <w:marBottom w:val="0"/>
          <w:divBdr>
            <w:top w:val="none" w:sz="0" w:space="0" w:color="auto"/>
            <w:left w:val="none" w:sz="0" w:space="0" w:color="auto"/>
            <w:bottom w:val="none" w:sz="0" w:space="0" w:color="auto"/>
            <w:right w:val="none" w:sz="0" w:space="0" w:color="auto"/>
          </w:divBdr>
        </w:div>
        <w:div w:id="2110153705">
          <w:marLeft w:val="640"/>
          <w:marRight w:val="0"/>
          <w:marTop w:val="0"/>
          <w:marBottom w:val="0"/>
          <w:divBdr>
            <w:top w:val="none" w:sz="0" w:space="0" w:color="auto"/>
            <w:left w:val="none" w:sz="0" w:space="0" w:color="auto"/>
            <w:bottom w:val="none" w:sz="0" w:space="0" w:color="auto"/>
            <w:right w:val="none" w:sz="0" w:space="0" w:color="auto"/>
          </w:divBdr>
        </w:div>
        <w:div w:id="1792430934">
          <w:marLeft w:val="640"/>
          <w:marRight w:val="0"/>
          <w:marTop w:val="0"/>
          <w:marBottom w:val="0"/>
          <w:divBdr>
            <w:top w:val="none" w:sz="0" w:space="0" w:color="auto"/>
            <w:left w:val="none" w:sz="0" w:space="0" w:color="auto"/>
            <w:bottom w:val="none" w:sz="0" w:space="0" w:color="auto"/>
            <w:right w:val="none" w:sz="0" w:space="0" w:color="auto"/>
          </w:divBdr>
        </w:div>
        <w:div w:id="299921862">
          <w:marLeft w:val="640"/>
          <w:marRight w:val="0"/>
          <w:marTop w:val="0"/>
          <w:marBottom w:val="0"/>
          <w:divBdr>
            <w:top w:val="none" w:sz="0" w:space="0" w:color="auto"/>
            <w:left w:val="none" w:sz="0" w:space="0" w:color="auto"/>
            <w:bottom w:val="none" w:sz="0" w:space="0" w:color="auto"/>
            <w:right w:val="none" w:sz="0" w:space="0" w:color="auto"/>
          </w:divBdr>
        </w:div>
        <w:div w:id="1607300242">
          <w:marLeft w:val="640"/>
          <w:marRight w:val="0"/>
          <w:marTop w:val="0"/>
          <w:marBottom w:val="0"/>
          <w:divBdr>
            <w:top w:val="none" w:sz="0" w:space="0" w:color="auto"/>
            <w:left w:val="none" w:sz="0" w:space="0" w:color="auto"/>
            <w:bottom w:val="none" w:sz="0" w:space="0" w:color="auto"/>
            <w:right w:val="none" w:sz="0" w:space="0" w:color="auto"/>
          </w:divBdr>
        </w:div>
        <w:div w:id="1462839544">
          <w:marLeft w:val="640"/>
          <w:marRight w:val="0"/>
          <w:marTop w:val="0"/>
          <w:marBottom w:val="0"/>
          <w:divBdr>
            <w:top w:val="none" w:sz="0" w:space="0" w:color="auto"/>
            <w:left w:val="none" w:sz="0" w:space="0" w:color="auto"/>
            <w:bottom w:val="none" w:sz="0" w:space="0" w:color="auto"/>
            <w:right w:val="none" w:sz="0" w:space="0" w:color="auto"/>
          </w:divBdr>
        </w:div>
        <w:div w:id="1406146953">
          <w:marLeft w:val="640"/>
          <w:marRight w:val="0"/>
          <w:marTop w:val="0"/>
          <w:marBottom w:val="0"/>
          <w:divBdr>
            <w:top w:val="none" w:sz="0" w:space="0" w:color="auto"/>
            <w:left w:val="none" w:sz="0" w:space="0" w:color="auto"/>
            <w:bottom w:val="none" w:sz="0" w:space="0" w:color="auto"/>
            <w:right w:val="none" w:sz="0" w:space="0" w:color="auto"/>
          </w:divBdr>
        </w:div>
        <w:div w:id="995838521">
          <w:marLeft w:val="640"/>
          <w:marRight w:val="0"/>
          <w:marTop w:val="0"/>
          <w:marBottom w:val="0"/>
          <w:divBdr>
            <w:top w:val="none" w:sz="0" w:space="0" w:color="auto"/>
            <w:left w:val="none" w:sz="0" w:space="0" w:color="auto"/>
            <w:bottom w:val="none" w:sz="0" w:space="0" w:color="auto"/>
            <w:right w:val="none" w:sz="0" w:space="0" w:color="auto"/>
          </w:divBdr>
        </w:div>
        <w:div w:id="1387686479">
          <w:marLeft w:val="640"/>
          <w:marRight w:val="0"/>
          <w:marTop w:val="0"/>
          <w:marBottom w:val="0"/>
          <w:divBdr>
            <w:top w:val="none" w:sz="0" w:space="0" w:color="auto"/>
            <w:left w:val="none" w:sz="0" w:space="0" w:color="auto"/>
            <w:bottom w:val="none" w:sz="0" w:space="0" w:color="auto"/>
            <w:right w:val="none" w:sz="0" w:space="0" w:color="auto"/>
          </w:divBdr>
        </w:div>
        <w:div w:id="304816900">
          <w:marLeft w:val="640"/>
          <w:marRight w:val="0"/>
          <w:marTop w:val="0"/>
          <w:marBottom w:val="0"/>
          <w:divBdr>
            <w:top w:val="none" w:sz="0" w:space="0" w:color="auto"/>
            <w:left w:val="none" w:sz="0" w:space="0" w:color="auto"/>
            <w:bottom w:val="none" w:sz="0" w:space="0" w:color="auto"/>
            <w:right w:val="none" w:sz="0" w:space="0" w:color="auto"/>
          </w:divBdr>
        </w:div>
        <w:div w:id="614675553">
          <w:marLeft w:val="640"/>
          <w:marRight w:val="0"/>
          <w:marTop w:val="0"/>
          <w:marBottom w:val="0"/>
          <w:divBdr>
            <w:top w:val="none" w:sz="0" w:space="0" w:color="auto"/>
            <w:left w:val="none" w:sz="0" w:space="0" w:color="auto"/>
            <w:bottom w:val="none" w:sz="0" w:space="0" w:color="auto"/>
            <w:right w:val="none" w:sz="0" w:space="0" w:color="auto"/>
          </w:divBdr>
        </w:div>
        <w:div w:id="115561657">
          <w:marLeft w:val="640"/>
          <w:marRight w:val="0"/>
          <w:marTop w:val="0"/>
          <w:marBottom w:val="0"/>
          <w:divBdr>
            <w:top w:val="none" w:sz="0" w:space="0" w:color="auto"/>
            <w:left w:val="none" w:sz="0" w:space="0" w:color="auto"/>
            <w:bottom w:val="none" w:sz="0" w:space="0" w:color="auto"/>
            <w:right w:val="none" w:sz="0" w:space="0" w:color="auto"/>
          </w:divBdr>
        </w:div>
        <w:div w:id="604776929">
          <w:marLeft w:val="640"/>
          <w:marRight w:val="0"/>
          <w:marTop w:val="0"/>
          <w:marBottom w:val="0"/>
          <w:divBdr>
            <w:top w:val="none" w:sz="0" w:space="0" w:color="auto"/>
            <w:left w:val="none" w:sz="0" w:space="0" w:color="auto"/>
            <w:bottom w:val="none" w:sz="0" w:space="0" w:color="auto"/>
            <w:right w:val="none" w:sz="0" w:space="0" w:color="auto"/>
          </w:divBdr>
        </w:div>
        <w:div w:id="238367437">
          <w:marLeft w:val="640"/>
          <w:marRight w:val="0"/>
          <w:marTop w:val="0"/>
          <w:marBottom w:val="0"/>
          <w:divBdr>
            <w:top w:val="none" w:sz="0" w:space="0" w:color="auto"/>
            <w:left w:val="none" w:sz="0" w:space="0" w:color="auto"/>
            <w:bottom w:val="none" w:sz="0" w:space="0" w:color="auto"/>
            <w:right w:val="none" w:sz="0" w:space="0" w:color="auto"/>
          </w:divBdr>
        </w:div>
        <w:div w:id="1879320151">
          <w:marLeft w:val="640"/>
          <w:marRight w:val="0"/>
          <w:marTop w:val="0"/>
          <w:marBottom w:val="0"/>
          <w:divBdr>
            <w:top w:val="none" w:sz="0" w:space="0" w:color="auto"/>
            <w:left w:val="none" w:sz="0" w:space="0" w:color="auto"/>
            <w:bottom w:val="none" w:sz="0" w:space="0" w:color="auto"/>
            <w:right w:val="none" w:sz="0" w:space="0" w:color="auto"/>
          </w:divBdr>
        </w:div>
        <w:div w:id="458647087">
          <w:marLeft w:val="640"/>
          <w:marRight w:val="0"/>
          <w:marTop w:val="0"/>
          <w:marBottom w:val="0"/>
          <w:divBdr>
            <w:top w:val="none" w:sz="0" w:space="0" w:color="auto"/>
            <w:left w:val="none" w:sz="0" w:space="0" w:color="auto"/>
            <w:bottom w:val="none" w:sz="0" w:space="0" w:color="auto"/>
            <w:right w:val="none" w:sz="0" w:space="0" w:color="auto"/>
          </w:divBdr>
        </w:div>
        <w:div w:id="1670519964">
          <w:marLeft w:val="640"/>
          <w:marRight w:val="0"/>
          <w:marTop w:val="0"/>
          <w:marBottom w:val="0"/>
          <w:divBdr>
            <w:top w:val="none" w:sz="0" w:space="0" w:color="auto"/>
            <w:left w:val="none" w:sz="0" w:space="0" w:color="auto"/>
            <w:bottom w:val="none" w:sz="0" w:space="0" w:color="auto"/>
            <w:right w:val="none" w:sz="0" w:space="0" w:color="auto"/>
          </w:divBdr>
        </w:div>
        <w:div w:id="1490555589">
          <w:marLeft w:val="640"/>
          <w:marRight w:val="0"/>
          <w:marTop w:val="0"/>
          <w:marBottom w:val="0"/>
          <w:divBdr>
            <w:top w:val="none" w:sz="0" w:space="0" w:color="auto"/>
            <w:left w:val="none" w:sz="0" w:space="0" w:color="auto"/>
            <w:bottom w:val="none" w:sz="0" w:space="0" w:color="auto"/>
            <w:right w:val="none" w:sz="0" w:space="0" w:color="auto"/>
          </w:divBdr>
        </w:div>
        <w:div w:id="1551962499">
          <w:marLeft w:val="640"/>
          <w:marRight w:val="0"/>
          <w:marTop w:val="0"/>
          <w:marBottom w:val="0"/>
          <w:divBdr>
            <w:top w:val="none" w:sz="0" w:space="0" w:color="auto"/>
            <w:left w:val="none" w:sz="0" w:space="0" w:color="auto"/>
            <w:bottom w:val="none" w:sz="0" w:space="0" w:color="auto"/>
            <w:right w:val="none" w:sz="0" w:space="0" w:color="auto"/>
          </w:divBdr>
        </w:div>
        <w:div w:id="1042555041">
          <w:marLeft w:val="640"/>
          <w:marRight w:val="0"/>
          <w:marTop w:val="0"/>
          <w:marBottom w:val="0"/>
          <w:divBdr>
            <w:top w:val="none" w:sz="0" w:space="0" w:color="auto"/>
            <w:left w:val="none" w:sz="0" w:space="0" w:color="auto"/>
            <w:bottom w:val="none" w:sz="0" w:space="0" w:color="auto"/>
            <w:right w:val="none" w:sz="0" w:space="0" w:color="auto"/>
          </w:divBdr>
        </w:div>
      </w:divsChild>
    </w:div>
    <w:div w:id="1690637223">
      <w:bodyDiv w:val="1"/>
      <w:marLeft w:val="0"/>
      <w:marRight w:val="0"/>
      <w:marTop w:val="0"/>
      <w:marBottom w:val="0"/>
      <w:divBdr>
        <w:top w:val="none" w:sz="0" w:space="0" w:color="auto"/>
        <w:left w:val="none" w:sz="0" w:space="0" w:color="auto"/>
        <w:bottom w:val="none" w:sz="0" w:space="0" w:color="auto"/>
        <w:right w:val="none" w:sz="0" w:space="0" w:color="auto"/>
      </w:divBdr>
      <w:divsChild>
        <w:div w:id="2035837345">
          <w:marLeft w:val="480"/>
          <w:marRight w:val="0"/>
          <w:marTop w:val="0"/>
          <w:marBottom w:val="0"/>
          <w:divBdr>
            <w:top w:val="none" w:sz="0" w:space="0" w:color="auto"/>
            <w:left w:val="none" w:sz="0" w:space="0" w:color="auto"/>
            <w:bottom w:val="none" w:sz="0" w:space="0" w:color="auto"/>
            <w:right w:val="none" w:sz="0" w:space="0" w:color="auto"/>
          </w:divBdr>
        </w:div>
        <w:div w:id="531697975">
          <w:marLeft w:val="480"/>
          <w:marRight w:val="0"/>
          <w:marTop w:val="0"/>
          <w:marBottom w:val="0"/>
          <w:divBdr>
            <w:top w:val="none" w:sz="0" w:space="0" w:color="auto"/>
            <w:left w:val="none" w:sz="0" w:space="0" w:color="auto"/>
            <w:bottom w:val="none" w:sz="0" w:space="0" w:color="auto"/>
            <w:right w:val="none" w:sz="0" w:space="0" w:color="auto"/>
          </w:divBdr>
        </w:div>
        <w:div w:id="1785463261">
          <w:marLeft w:val="480"/>
          <w:marRight w:val="0"/>
          <w:marTop w:val="0"/>
          <w:marBottom w:val="0"/>
          <w:divBdr>
            <w:top w:val="none" w:sz="0" w:space="0" w:color="auto"/>
            <w:left w:val="none" w:sz="0" w:space="0" w:color="auto"/>
            <w:bottom w:val="none" w:sz="0" w:space="0" w:color="auto"/>
            <w:right w:val="none" w:sz="0" w:space="0" w:color="auto"/>
          </w:divBdr>
        </w:div>
        <w:div w:id="862204368">
          <w:marLeft w:val="480"/>
          <w:marRight w:val="0"/>
          <w:marTop w:val="0"/>
          <w:marBottom w:val="0"/>
          <w:divBdr>
            <w:top w:val="none" w:sz="0" w:space="0" w:color="auto"/>
            <w:left w:val="none" w:sz="0" w:space="0" w:color="auto"/>
            <w:bottom w:val="none" w:sz="0" w:space="0" w:color="auto"/>
            <w:right w:val="none" w:sz="0" w:space="0" w:color="auto"/>
          </w:divBdr>
        </w:div>
        <w:div w:id="234827254">
          <w:marLeft w:val="480"/>
          <w:marRight w:val="0"/>
          <w:marTop w:val="0"/>
          <w:marBottom w:val="0"/>
          <w:divBdr>
            <w:top w:val="none" w:sz="0" w:space="0" w:color="auto"/>
            <w:left w:val="none" w:sz="0" w:space="0" w:color="auto"/>
            <w:bottom w:val="none" w:sz="0" w:space="0" w:color="auto"/>
            <w:right w:val="none" w:sz="0" w:space="0" w:color="auto"/>
          </w:divBdr>
        </w:div>
        <w:div w:id="357317500">
          <w:marLeft w:val="480"/>
          <w:marRight w:val="0"/>
          <w:marTop w:val="0"/>
          <w:marBottom w:val="0"/>
          <w:divBdr>
            <w:top w:val="none" w:sz="0" w:space="0" w:color="auto"/>
            <w:left w:val="none" w:sz="0" w:space="0" w:color="auto"/>
            <w:bottom w:val="none" w:sz="0" w:space="0" w:color="auto"/>
            <w:right w:val="none" w:sz="0" w:space="0" w:color="auto"/>
          </w:divBdr>
        </w:div>
        <w:div w:id="1340698919">
          <w:marLeft w:val="480"/>
          <w:marRight w:val="0"/>
          <w:marTop w:val="0"/>
          <w:marBottom w:val="0"/>
          <w:divBdr>
            <w:top w:val="none" w:sz="0" w:space="0" w:color="auto"/>
            <w:left w:val="none" w:sz="0" w:space="0" w:color="auto"/>
            <w:bottom w:val="none" w:sz="0" w:space="0" w:color="auto"/>
            <w:right w:val="none" w:sz="0" w:space="0" w:color="auto"/>
          </w:divBdr>
        </w:div>
        <w:div w:id="650671147">
          <w:marLeft w:val="480"/>
          <w:marRight w:val="0"/>
          <w:marTop w:val="0"/>
          <w:marBottom w:val="0"/>
          <w:divBdr>
            <w:top w:val="none" w:sz="0" w:space="0" w:color="auto"/>
            <w:left w:val="none" w:sz="0" w:space="0" w:color="auto"/>
            <w:bottom w:val="none" w:sz="0" w:space="0" w:color="auto"/>
            <w:right w:val="none" w:sz="0" w:space="0" w:color="auto"/>
          </w:divBdr>
        </w:div>
        <w:div w:id="1050962389">
          <w:marLeft w:val="480"/>
          <w:marRight w:val="0"/>
          <w:marTop w:val="0"/>
          <w:marBottom w:val="0"/>
          <w:divBdr>
            <w:top w:val="none" w:sz="0" w:space="0" w:color="auto"/>
            <w:left w:val="none" w:sz="0" w:space="0" w:color="auto"/>
            <w:bottom w:val="none" w:sz="0" w:space="0" w:color="auto"/>
            <w:right w:val="none" w:sz="0" w:space="0" w:color="auto"/>
          </w:divBdr>
        </w:div>
        <w:div w:id="883714933">
          <w:marLeft w:val="480"/>
          <w:marRight w:val="0"/>
          <w:marTop w:val="0"/>
          <w:marBottom w:val="0"/>
          <w:divBdr>
            <w:top w:val="none" w:sz="0" w:space="0" w:color="auto"/>
            <w:left w:val="none" w:sz="0" w:space="0" w:color="auto"/>
            <w:bottom w:val="none" w:sz="0" w:space="0" w:color="auto"/>
            <w:right w:val="none" w:sz="0" w:space="0" w:color="auto"/>
          </w:divBdr>
        </w:div>
        <w:div w:id="1743064707">
          <w:marLeft w:val="480"/>
          <w:marRight w:val="0"/>
          <w:marTop w:val="0"/>
          <w:marBottom w:val="0"/>
          <w:divBdr>
            <w:top w:val="none" w:sz="0" w:space="0" w:color="auto"/>
            <w:left w:val="none" w:sz="0" w:space="0" w:color="auto"/>
            <w:bottom w:val="none" w:sz="0" w:space="0" w:color="auto"/>
            <w:right w:val="none" w:sz="0" w:space="0" w:color="auto"/>
          </w:divBdr>
        </w:div>
        <w:div w:id="793602556">
          <w:marLeft w:val="480"/>
          <w:marRight w:val="0"/>
          <w:marTop w:val="0"/>
          <w:marBottom w:val="0"/>
          <w:divBdr>
            <w:top w:val="none" w:sz="0" w:space="0" w:color="auto"/>
            <w:left w:val="none" w:sz="0" w:space="0" w:color="auto"/>
            <w:bottom w:val="none" w:sz="0" w:space="0" w:color="auto"/>
            <w:right w:val="none" w:sz="0" w:space="0" w:color="auto"/>
          </w:divBdr>
        </w:div>
        <w:div w:id="1374382570">
          <w:marLeft w:val="480"/>
          <w:marRight w:val="0"/>
          <w:marTop w:val="0"/>
          <w:marBottom w:val="0"/>
          <w:divBdr>
            <w:top w:val="none" w:sz="0" w:space="0" w:color="auto"/>
            <w:left w:val="none" w:sz="0" w:space="0" w:color="auto"/>
            <w:bottom w:val="none" w:sz="0" w:space="0" w:color="auto"/>
            <w:right w:val="none" w:sz="0" w:space="0" w:color="auto"/>
          </w:divBdr>
        </w:div>
        <w:div w:id="2116750995">
          <w:marLeft w:val="480"/>
          <w:marRight w:val="0"/>
          <w:marTop w:val="0"/>
          <w:marBottom w:val="0"/>
          <w:divBdr>
            <w:top w:val="none" w:sz="0" w:space="0" w:color="auto"/>
            <w:left w:val="none" w:sz="0" w:space="0" w:color="auto"/>
            <w:bottom w:val="none" w:sz="0" w:space="0" w:color="auto"/>
            <w:right w:val="none" w:sz="0" w:space="0" w:color="auto"/>
          </w:divBdr>
        </w:div>
        <w:div w:id="854075127">
          <w:marLeft w:val="480"/>
          <w:marRight w:val="0"/>
          <w:marTop w:val="0"/>
          <w:marBottom w:val="0"/>
          <w:divBdr>
            <w:top w:val="none" w:sz="0" w:space="0" w:color="auto"/>
            <w:left w:val="none" w:sz="0" w:space="0" w:color="auto"/>
            <w:bottom w:val="none" w:sz="0" w:space="0" w:color="auto"/>
            <w:right w:val="none" w:sz="0" w:space="0" w:color="auto"/>
          </w:divBdr>
        </w:div>
        <w:div w:id="1044136043">
          <w:marLeft w:val="480"/>
          <w:marRight w:val="0"/>
          <w:marTop w:val="0"/>
          <w:marBottom w:val="0"/>
          <w:divBdr>
            <w:top w:val="none" w:sz="0" w:space="0" w:color="auto"/>
            <w:left w:val="none" w:sz="0" w:space="0" w:color="auto"/>
            <w:bottom w:val="none" w:sz="0" w:space="0" w:color="auto"/>
            <w:right w:val="none" w:sz="0" w:space="0" w:color="auto"/>
          </w:divBdr>
        </w:div>
        <w:div w:id="1778018652">
          <w:marLeft w:val="480"/>
          <w:marRight w:val="0"/>
          <w:marTop w:val="0"/>
          <w:marBottom w:val="0"/>
          <w:divBdr>
            <w:top w:val="none" w:sz="0" w:space="0" w:color="auto"/>
            <w:left w:val="none" w:sz="0" w:space="0" w:color="auto"/>
            <w:bottom w:val="none" w:sz="0" w:space="0" w:color="auto"/>
            <w:right w:val="none" w:sz="0" w:space="0" w:color="auto"/>
          </w:divBdr>
        </w:div>
        <w:div w:id="1845895032">
          <w:marLeft w:val="480"/>
          <w:marRight w:val="0"/>
          <w:marTop w:val="0"/>
          <w:marBottom w:val="0"/>
          <w:divBdr>
            <w:top w:val="none" w:sz="0" w:space="0" w:color="auto"/>
            <w:left w:val="none" w:sz="0" w:space="0" w:color="auto"/>
            <w:bottom w:val="none" w:sz="0" w:space="0" w:color="auto"/>
            <w:right w:val="none" w:sz="0" w:space="0" w:color="auto"/>
          </w:divBdr>
        </w:div>
        <w:div w:id="299656851">
          <w:marLeft w:val="480"/>
          <w:marRight w:val="0"/>
          <w:marTop w:val="0"/>
          <w:marBottom w:val="0"/>
          <w:divBdr>
            <w:top w:val="none" w:sz="0" w:space="0" w:color="auto"/>
            <w:left w:val="none" w:sz="0" w:space="0" w:color="auto"/>
            <w:bottom w:val="none" w:sz="0" w:space="0" w:color="auto"/>
            <w:right w:val="none" w:sz="0" w:space="0" w:color="auto"/>
          </w:divBdr>
        </w:div>
        <w:div w:id="1250120219">
          <w:marLeft w:val="480"/>
          <w:marRight w:val="0"/>
          <w:marTop w:val="0"/>
          <w:marBottom w:val="0"/>
          <w:divBdr>
            <w:top w:val="none" w:sz="0" w:space="0" w:color="auto"/>
            <w:left w:val="none" w:sz="0" w:space="0" w:color="auto"/>
            <w:bottom w:val="none" w:sz="0" w:space="0" w:color="auto"/>
            <w:right w:val="none" w:sz="0" w:space="0" w:color="auto"/>
          </w:divBdr>
        </w:div>
      </w:divsChild>
    </w:div>
    <w:div w:id="1693529865">
      <w:bodyDiv w:val="1"/>
      <w:marLeft w:val="0"/>
      <w:marRight w:val="0"/>
      <w:marTop w:val="0"/>
      <w:marBottom w:val="0"/>
      <w:divBdr>
        <w:top w:val="none" w:sz="0" w:space="0" w:color="auto"/>
        <w:left w:val="none" w:sz="0" w:space="0" w:color="auto"/>
        <w:bottom w:val="none" w:sz="0" w:space="0" w:color="auto"/>
        <w:right w:val="none" w:sz="0" w:space="0" w:color="auto"/>
      </w:divBdr>
    </w:div>
    <w:div w:id="1697000459">
      <w:bodyDiv w:val="1"/>
      <w:marLeft w:val="0"/>
      <w:marRight w:val="0"/>
      <w:marTop w:val="0"/>
      <w:marBottom w:val="0"/>
      <w:divBdr>
        <w:top w:val="none" w:sz="0" w:space="0" w:color="auto"/>
        <w:left w:val="none" w:sz="0" w:space="0" w:color="auto"/>
        <w:bottom w:val="none" w:sz="0" w:space="0" w:color="auto"/>
        <w:right w:val="none" w:sz="0" w:space="0" w:color="auto"/>
      </w:divBdr>
      <w:divsChild>
        <w:div w:id="986006703">
          <w:marLeft w:val="480"/>
          <w:marRight w:val="0"/>
          <w:marTop w:val="0"/>
          <w:marBottom w:val="0"/>
          <w:divBdr>
            <w:top w:val="none" w:sz="0" w:space="0" w:color="auto"/>
            <w:left w:val="none" w:sz="0" w:space="0" w:color="auto"/>
            <w:bottom w:val="none" w:sz="0" w:space="0" w:color="auto"/>
            <w:right w:val="none" w:sz="0" w:space="0" w:color="auto"/>
          </w:divBdr>
        </w:div>
        <w:div w:id="315307379">
          <w:marLeft w:val="480"/>
          <w:marRight w:val="0"/>
          <w:marTop w:val="0"/>
          <w:marBottom w:val="0"/>
          <w:divBdr>
            <w:top w:val="none" w:sz="0" w:space="0" w:color="auto"/>
            <w:left w:val="none" w:sz="0" w:space="0" w:color="auto"/>
            <w:bottom w:val="none" w:sz="0" w:space="0" w:color="auto"/>
            <w:right w:val="none" w:sz="0" w:space="0" w:color="auto"/>
          </w:divBdr>
        </w:div>
        <w:div w:id="709183799">
          <w:marLeft w:val="480"/>
          <w:marRight w:val="0"/>
          <w:marTop w:val="0"/>
          <w:marBottom w:val="0"/>
          <w:divBdr>
            <w:top w:val="none" w:sz="0" w:space="0" w:color="auto"/>
            <w:left w:val="none" w:sz="0" w:space="0" w:color="auto"/>
            <w:bottom w:val="none" w:sz="0" w:space="0" w:color="auto"/>
            <w:right w:val="none" w:sz="0" w:space="0" w:color="auto"/>
          </w:divBdr>
        </w:div>
        <w:div w:id="205996076">
          <w:marLeft w:val="480"/>
          <w:marRight w:val="0"/>
          <w:marTop w:val="0"/>
          <w:marBottom w:val="0"/>
          <w:divBdr>
            <w:top w:val="none" w:sz="0" w:space="0" w:color="auto"/>
            <w:left w:val="none" w:sz="0" w:space="0" w:color="auto"/>
            <w:bottom w:val="none" w:sz="0" w:space="0" w:color="auto"/>
            <w:right w:val="none" w:sz="0" w:space="0" w:color="auto"/>
          </w:divBdr>
        </w:div>
        <w:div w:id="116217493">
          <w:marLeft w:val="480"/>
          <w:marRight w:val="0"/>
          <w:marTop w:val="0"/>
          <w:marBottom w:val="0"/>
          <w:divBdr>
            <w:top w:val="none" w:sz="0" w:space="0" w:color="auto"/>
            <w:left w:val="none" w:sz="0" w:space="0" w:color="auto"/>
            <w:bottom w:val="none" w:sz="0" w:space="0" w:color="auto"/>
            <w:right w:val="none" w:sz="0" w:space="0" w:color="auto"/>
          </w:divBdr>
        </w:div>
        <w:div w:id="22097058">
          <w:marLeft w:val="480"/>
          <w:marRight w:val="0"/>
          <w:marTop w:val="0"/>
          <w:marBottom w:val="0"/>
          <w:divBdr>
            <w:top w:val="none" w:sz="0" w:space="0" w:color="auto"/>
            <w:left w:val="none" w:sz="0" w:space="0" w:color="auto"/>
            <w:bottom w:val="none" w:sz="0" w:space="0" w:color="auto"/>
            <w:right w:val="none" w:sz="0" w:space="0" w:color="auto"/>
          </w:divBdr>
        </w:div>
        <w:div w:id="1816024681">
          <w:marLeft w:val="480"/>
          <w:marRight w:val="0"/>
          <w:marTop w:val="0"/>
          <w:marBottom w:val="0"/>
          <w:divBdr>
            <w:top w:val="none" w:sz="0" w:space="0" w:color="auto"/>
            <w:left w:val="none" w:sz="0" w:space="0" w:color="auto"/>
            <w:bottom w:val="none" w:sz="0" w:space="0" w:color="auto"/>
            <w:right w:val="none" w:sz="0" w:space="0" w:color="auto"/>
          </w:divBdr>
        </w:div>
        <w:div w:id="752318863">
          <w:marLeft w:val="480"/>
          <w:marRight w:val="0"/>
          <w:marTop w:val="0"/>
          <w:marBottom w:val="0"/>
          <w:divBdr>
            <w:top w:val="none" w:sz="0" w:space="0" w:color="auto"/>
            <w:left w:val="none" w:sz="0" w:space="0" w:color="auto"/>
            <w:bottom w:val="none" w:sz="0" w:space="0" w:color="auto"/>
            <w:right w:val="none" w:sz="0" w:space="0" w:color="auto"/>
          </w:divBdr>
        </w:div>
        <w:div w:id="1400707604">
          <w:marLeft w:val="480"/>
          <w:marRight w:val="0"/>
          <w:marTop w:val="0"/>
          <w:marBottom w:val="0"/>
          <w:divBdr>
            <w:top w:val="none" w:sz="0" w:space="0" w:color="auto"/>
            <w:left w:val="none" w:sz="0" w:space="0" w:color="auto"/>
            <w:bottom w:val="none" w:sz="0" w:space="0" w:color="auto"/>
            <w:right w:val="none" w:sz="0" w:space="0" w:color="auto"/>
          </w:divBdr>
        </w:div>
        <w:div w:id="50469401">
          <w:marLeft w:val="480"/>
          <w:marRight w:val="0"/>
          <w:marTop w:val="0"/>
          <w:marBottom w:val="0"/>
          <w:divBdr>
            <w:top w:val="none" w:sz="0" w:space="0" w:color="auto"/>
            <w:left w:val="none" w:sz="0" w:space="0" w:color="auto"/>
            <w:bottom w:val="none" w:sz="0" w:space="0" w:color="auto"/>
            <w:right w:val="none" w:sz="0" w:space="0" w:color="auto"/>
          </w:divBdr>
        </w:div>
        <w:div w:id="1969890852">
          <w:marLeft w:val="480"/>
          <w:marRight w:val="0"/>
          <w:marTop w:val="0"/>
          <w:marBottom w:val="0"/>
          <w:divBdr>
            <w:top w:val="none" w:sz="0" w:space="0" w:color="auto"/>
            <w:left w:val="none" w:sz="0" w:space="0" w:color="auto"/>
            <w:bottom w:val="none" w:sz="0" w:space="0" w:color="auto"/>
            <w:right w:val="none" w:sz="0" w:space="0" w:color="auto"/>
          </w:divBdr>
        </w:div>
        <w:div w:id="2001613615">
          <w:marLeft w:val="480"/>
          <w:marRight w:val="0"/>
          <w:marTop w:val="0"/>
          <w:marBottom w:val="0"/>
          <w:divBdr>
            <w:top w:val="none" w:sz="0" w:space="0" w:color="auto"/>
            <w:left w:val="none" w:sz="0" w:space="0" w:color="auto"/>
            <w:bottom w:val="none" w:sz="0" w:space="0" w:color="auto"/>
            <w:right w:val="none" w:sz="0" w:space="0" w:color="auto"/>
          </w:divBdr>
        </w:div>
        <w:div w:id="1302343111">
          <w:marLeft w:val="480"/>
          <w:marRight w:val="0"/>
          <w:marTop w:val="0"/>
          <w:marBottom w:val="0"/>
          <w:divBdr>
            <w:top w:val="none" w:sz="0" w:space="0" w:color="auto"/>
            <w:left w:val="none" w:sz="0" w:space="0" w:color="auto"/>
            <w:bottom w:val="none" w:sz="0" w:space="0" w:color="auto"/>
            <w:right w:val="none" w:sz="0" w:space="0" w:color="auto"/>
          </w:divBdr>
        </w:div>
        <w:div w:id="1990353816">
          <w:marLeft w:val="480"/>
          <w:marRight w:val="0"/>
          <w:marTop w:val="0"/>
          <w:marBottom w:val="0"/>
          <w:divBdr>
            <w:top w:val="none" w:sz="0" w:space="0" w:color="auto"/>
            <w:left w:val="none" w:sz="0" w:space="0" w:color="auto"/>
            <w:bottom w:val="none" w:sz="0" w:space="0" w:color="auto"/>
            <w:right w:val="none" w:sz="0" w:space="0" w:color="auto"/>
          </w:divBdr>
        </w:div>
        <w:div w:id="36709979">
          <w:marLeft w:val="480"/>
          <w:marRight w:val="0"/>
          <w:marTop w:val="0"/>
          <w:marBottom w:val="0"/>
          <w:divBdr>
            <w:top w:val="none" w:sz="0" w:space="0" w:color="auto"/>
            <w:left w:val="none" w:sz="0" w:space="0" w:color="auto"/>
            <w:bottom w:val="none" w:sz="0" w:space="0" w:color="auto"/>
            <w:right w:val="none" w:sz="0" w:space="0" w:color="auto"/>
          </w:divBdr>
        </w:div>
        <w:div w:id="442725486">
          <w:marLeft w:val="480"/>
          <w:marRight w:val="0"/>
          <w:marTop w:val="0"/>
          <w:marBottom w:val="0"/>
          <w:divBdr>
            <w:top w:val="none" w:sz="0" w:space="0" w:color="auto"/>
            <w:left w:val="none" w:sz="0" w:space="0" w:color="auto"/>
            <w:bottom w:val="none" w:sz="0" w:space="0" w:color="auto"/>
            <w:right w:val="none" w:sz="0" w:space="0" w:color="auto"/>
          </w:divBdr>
        </w:div>
        <w:div w:id="103888303">
          <w:marLeft w:val="480"/>
          <w:marRight w:val="0"/>
          <w:marTop w:val="0"/>
          <w:marBottom w:val="0"/>
          <w:divBdr>
            <w:top w:val="none" w:sz="0" w:space="0" w:color="auto"/>
            <w:left w:val="none" w:sz="0" w:space="0" w:color="auto"/>
            <w:bottom w:val="none" w:sz="0" w:space="0" w:color="auto"/>
            <w:right w:val="none" w:sz="0" w:space="0" w:color="auto"/>
          </w:divBdr>
        </w:div>
        <w:div w:id="1483932365">
          <w:marLeft w:val="480"/>
          <w:marRight w:val="0"/>
          <w:marTop w:val="0"/>
          <w:marBottom w:val="0"/>
          <w:divBdr>
            <w:top w:val="none" w:sz="0" w:space="0" w:color="auto"/>
            <w:left w:val="none" w:sz="0" w:space="0" w:color="auto"/>
            <w:bottom w:val="none" w:sz="0" w:space="0" w:color="auto"/>
            <w:right w:val="none" w:sz="0" w:space="0" w:color="auto"/>
          </w:divBdr>
        </w:div>
        <w:div w:id="616985540">
          <w:marLeft w:val="480"/>
          <w:marRight w:val="0"/>
          <w:marTop w:val="0"/>
          <w:marBottom w:val="0"/>
          <w:divBdr>
            <w:top w:val="none" w:sz="0" w:space="0" w:color="auto"/>
            <w:left w:val="none" w:sz="0" w:space="0" w:color="auto"/>
            <w:bottom w:val="none" w:sz="0" w:space="0" w:color="auto"/>
            <w:right w:val="none" w:sz="0" w:space="0" w:color="auto"/>
          </w:divBdr>
        </w:div>
        <w:div w:id="525169381">
          <w:marLeft w:val="480"/>
          <w:marRight w:val="0"/>
          <w:marTop w:val="0"/>
          <w:marBottom w:val="0"/>
          <w:divBdr>
            <w:top w:val="none" w:sz="0" w:space="0" w:color="auto"/>
            <w:left w:val="none" w:sz="0" w:space="0" w:color="auto"/>
            <w:bottom w:val="none" w:sz="0" w:space="0" w:color="auto"/>
            <w:right w:val="none" w:sz="0" w:space="0" w:color="auto"/>
          </w:divBdr>
        </w:div>
        <w:div w:id="1448505638">
          <w:marLeft w:val="480"/>
          <w:marRight w:val="0"/>
          <w:marTop w:val="0"/>
          <w:marBottom w:val="0"/>
          <w:divBdr>
            <w:top w:val="none" w:sz="0" w:space="0" w:color="auto"/>
            <w:left w:val="none" w:sz="0" w:space="0" w:color="auto"/>
            <w:bottom w:val="none" w:sz="0" w:space="0" w:color="auto"/>
            <w:right w:val="none" w:sz="0" w:space="0" w:color="auto"/>
          </w:divBdr>
        </w:div>
        <w:div w:id="1280991900">
          <w:marLeft w:val="480"/>
          <w:marRight w:val="0"/>
          <w:marTop w:val="0"/>
          <w:marBottom w:val="0"/>
          <w:divBdr>
            <w:top w:val="none" w:sz="0" w:space="0" w:color="auto"/>
            <w:left w:val="none" w:sz="0" w:space="0" w:color="auto"/>
            <w:bottom w:val="none" w:sz="0" w:space="0" w:color="auto"/>
            <w:right w:val="none" w:sz="0" w:space="0" w:color="auto"/>
          </w:divBdr>
        </w:div>
        <w:div w:id="1904564984">
          <w:marLeft w:val="480"/>
          <w:marRight w:val="0"/>
          <w:marTop w:val="0"/>
          <w:marBottom w:val="0"/>
          <w:divBdr>
            <w:top w:val="none" w:sz="0" w:space="0" w:color="auto"/>
            <w:left w:val="none" w:sz="0" w:space="0" w:color="auto"/>
            <w:bottom w:val="none" w:sz="0" w:space="0" w:color="auto"/>
            <w:right w:val="none" w:sz="0" w:space="0" w:color="auto"/>
          </w:divBdr>
        </w:div>
        <w:div w:id="1230848463">
          <w:marLeft w:val="480"/>
          <w:marRight w:val="0"/>
          <w:marTop w:val="0"/>
          <w:marBottom w:val="0"/>
          <w:divBdr>
            <w:top w:val="none" w:sz="0" w:space="0" w:color="auto"/>
            <w:left w:val="none" w:sz="0" w:space="0" w:color="auto"/>
            <w:bottom w:val="none" w:sz="0" w:space="0" w:color="auto"/>
            <w:right w:val="none" w:sz="0" w:space="0" w:color="auto"/>
          </w:divBdr>
        </w:div>
        <w:div w:id="131600641">
          <w:marLeft w:val="480"/>
          <w:marRight w:val="0"/>
          <w:marTop w:val="0"/>
          <w:marBottom w:val="0"/>
          <w:divBdr>
            <w:top w:val="none" w:sz="0" w:space="0" w:color="auto"/>
            <w:left w:val="none" w:sz="0" w:space="0" w:color="auto"/>
            <w:bottom w:val="none" w:sz="0" w:space="0" w:color="auto"/>
            <w:right w:val="none" w:sz="0" w:space="0" w:color="auto"/>
          </w:divBdr>
        </w:div>
        <w:div w:id="17893819">
          <w:marLeft w:val="480"/>
          <w:marRight w:val="0"/>
          <w:marTop w:val="0"/>
          <w:marBottom w:val="0"/>
          <w:divBdr>
            <w:top w:val="none" w:sz="0" w:space="0" w:color="auto"/>
            <w:left w:val="none" w:sz="0" w:space="0" w:color="auto"/>
            <w:bottom w:val="none" w:sz="0" w:space="0" w:color="auto"/>
            <w:right w:val="none" w:sz="0" w:space="0" w:color="auto"/>
          </w:divBdr>
        </w:div>
        <w:div w:id="16735854">
          <w:marLeft w:val="480"/>
          <w:marRight w:val="0"/>
          <w:marTop w:val="0"/>
          <w:marBottom w:val="0"/>
          <w:divBdr>
            <w:top w:val="none" w:sz="0" w:space="0" w:color="auto"/>
            <w:left w:val="none" w:sz="0" w:space="0" w:color="auto"/>
            <w:bottom w:val="none" w:sz="0" w:space="0" w:color="auto"/>
            <w:right w:val="none" w:sz="0" w:space="0" w:color="auto"/>
          </w:divBdr>
        </w:div>
        <w:div w:id="2127388201">
          <w:marLeft w:val="480"/>
          <w:marRight w:val="0"/>
          <w:marTop w:val="0"/>
          <w:marBottom w:val="0"/>
          <w:divBdr>
            <w:top w:val="none" w:sz="0" w:space="0" w:color="auto"/>
            <w:left w:val="none" w:sz="0" w:space="0" w:color="auto"/>
            <w:bottom w:val="none" w:sz="0" w:space="0" w:color="auto"/>
            <w:right w:val="none" w:sz="0" w:space="0" w:color="auto"/>
          </w:divBdr>
        </w:div>
        <w:div w:id="1530529095">
          <w:marLeft w:val="480"/>
          <w:marRight w:val="0"/>
          <w:marTop w:val="0"/>
          <w:marBottom w:val="0"/>
          <w:divBdr>
            <w:top w:val="none" w:sz="0" w:space="0" w:color="auto"/>
            <w:left w:val="none" w:sz="0" w:space="0" w:color="auto"/>
            <w:bottom w:val="none" w:sz="0" w:space="0" w:color="auto"/>
            <w:right w:val="none" w:sz="0" w:space="0" w:color="auto"/>
          </w:divBdr>
        </w:div>
        <w:div w:id="2035692440">
          <w:marLeft w:val="480"/>
          <w:marRight w:val="0"/>
          <w:marTop w:val="0"/>
          <w:marBottom w:val="0"/>
          <w:divBdr>
            <w:top w:val="none" w:sz="0" w:space="0" w:color="auto"/>
            <w:left w:val="none" w:sz="0" w:space="0" w:color="auto"/>
            <w:bottom w:val="none" w:sz="0" w:space="0" w:color="auto"/>
            <w:right w:val="none" w:sz="0" w:space="0" w:color="auto"/>
          </w:divBdr>
        </w:div>
        <w:div w:id="1566991880">
          <w:marLeft w:val="480"/>
          <w:marRight w:val="0"/>
          <w:marTop w:val="0"/>
          <w:marBottom w:val="0"/>
          <w:divBdr>
            <w:top w:val="none" w:sz="0" w:space="0" w:color="auto"/>
            <w:left w:val="none" w:sz="0" w:space="0" w:color="auto"/>
            <w:bottom w:val="none" w:sz="0" w:space="0" w:color="auto"/>
            <w:right w:val="none" w:sz="0" w:space="0" w:color="auto"/>
          </w:divBdr>
        </w:div>
        <w:div w:id="1173498308">
          <w:marLeft w:val="480"/>
          <w:marRight w:val="0"/>
          <w:marTop w:val="0"/>
          <w:marBottom w:val="0"/>
          <w:divBdr>
            <w:top w:val="none" w:sz="0" w:space="0" w:color="auto"/>
            <w:left w:val="none" w:sz="0" w:space="0" w:color="auto"/>
            <w:bottom w:val="none" w:sz="0" w:space="0" w:color="auto"/>
            <w:right w:val="none" w:sz="0" w:space="0" w:color="auto"/>
          </w:divBdr>
        </w:div>
        <w:div w:id="555514167">
          <w:marLeft w:val="480"/>
          <w:marRight w:val="0"/>
          <w:marTop w:val="0"/>
          <w:marBottom w:val="0"/>
          <w:divBdr>
            <w:top w:val="none" w:sz="0" w:space="0" w:color="auto"/>
            <w:left w:val="none" w:sz="0" w:space="0" w:color="auto"/>
            <w:bottom w:val="none" w:sz="0" w:space="0" w:color="auto"/>
            <w:right w:val="none" w:sz="0" w:space="0" w:color="auto"/>
          </w:divBdr>
        </w:div>
        <w:div w:id="1124274436">
          <w:marLeft w:val="480"/>
          <w:marRight w:val="0"/>
          <w:marTop w:val="0"/>
          <w:marBottom w:val="0"/>
          <w:divBdr>
            <w:top w:val="none" w:sz="0" w:space="0" w:color="auto"/>
            <w:left w:val="none" w:sz="0" w:space="0" w:color="auto"/>
            <w:bottom w:val="none" w:sz="0" w:space="0" w:color="auto"/>
            <w:right w:val="none" w:sz="0" w:space="0" w:color="auto"/>
          </w:divBdr>
        </w:div>
        <w:div w:id="962883295">
          <w:marLeft w:val="480"/>
          <w:marRight w:val="0"/>
          <w:marTop w:val="0"/>
          <w:marBottom w:val="0"/>
          <w:divBdr>
            <w:top w:val="none" w:sz="0" w:space="0" w:color="auto"/>
            <w:left w:val="none" w:sz="0" w:space="0" w:color="auto"/>
            <w:bottom w:val="none" w:sz="0" w:space="0" w:color="auto"/>
            <w:right w:val="none" w:sz="0" w:space="0" w:color="auto"/>
          </w:divBdr>
        </w:div>
        <w:div w:id="154691947">
          <w:marLeft w:val="480"/>
          <w:marRight w:val="0"/>
          <w:marTop w:val="0"/>
          <w:marBottom w:val="0"/>
          <w:divBdr>
            <w:top w:val="none" w:sz="0" w:space="0" w:color="auto"/>
            <w:left w:val="none" w:sz="0" w:space="0" w:color="auto"/>
            <w:bottom w:val="none" w:sz="0" w:space="0" w:color="auto"/>
            <w:right w:val="none" w:sz="0" w:space="0" w:color="auto"/>
          </w:divBdr>
        </w:div>
        <w:div w:id="861018038">
          <w:marLeft w:val="480"/>
          <w:marRight w:val="0"/>
          <w:marTop w:val="0"/>
          <w:marBottom w:val="0"/>
          <w:divBdr>
            <w:top w:val="none" w:sz="0" w:space="0" w:color="auto"/>
            <w:left w:val="none" w:sz="0" w:space="0" w:color="auto"/>
            <w:bottom w:val="none" w:sz="0" w:space="0" w:color="auto"/>
            <w:right w:val="none" w:sz="0" w:space="0" w:color="auto"/>
          </w:divBdr>
        </w:div>
        <w:div w:id="1606959893">
          <w:marLeft w:val="480"/>
          <w:marRight w:val="0"/>
          <w:marTop w:val="0"/>
          <w:marBottom w:val="0"/>
          <w:divBdr>
            <w:top w:val="none" w:sz="0" w:space="0" w:color="auto"/>
            <w:left w:val="none" w:sz="0" w:space="0" w:color="auto"/>
            <w:bottom w:val="none" w:sz="0" w:space="0" w:color="auto"/>
            <w:right w:val="none" w:sz="0" w:space="0" w:color="auto"/>
          </w:divBdr>
        </w:div>
        <w:div w:id="357125527">
          <w:marLeft w:val="480"/>
          <w:marRight w:val="0"/>
          <w:marTop w:val="0"/>
          <w:marBottom w:val="0"/>
          <w:divBdr>
            <w:top w:val="none" w:sz="0" w:space="0" w:color="auto"/>
            <w:left w:val="none" w:sz="0" w:space="0" w:color="auto"/>
            <w:bottom w:val="none" w:sz="0" w:space="0" w:color="auto"/>
            <w:right w:val="none" w:sz="0" w:space="0" w:color="auto"/>
          </w:divBdr>
        </w:div>
        <w:div w:id="1352339539">
          <w:marLeft w:val="480"/>
          <w:marRight w:val="0"/>
          <w:marTop w:val="0"/>
          <w:marBottom w:val="0"/>
          <w:divBdr>
            <w:top w:val="none" w:sz="0" w:space="0" w:color="auto"/>
            <w:left w:val="none" w:sz="0" w:space="0" w:color="auto"/>
            <w:bottom w:val="none" w:sz="0" w:space="0" w:color="auto"/>
            <w:right w:val="none" w:sz="0" w:space="0" w:color="auto"/>
          </w:divBdr>
        </w:div>
        <w:div w:id="1342708781">
          <w:marLeft w:val="480"/>
          <w:marRight w:val="0"/>
          <w:marTop w:val="0"/>
          <w:marBottom w:val="0"/>
          <w:divBdr>
            <w:top w:val="none" w:sz="0" w:space="0" w:color="auto"/>
            <w:left w:val="none" w:sz="0" w:space="0" w:color="auto"/>
            <w:bottom w:val="none" w:sz="0" w:space="0" w:color="auto"/>
            <w:right w:val="none" w:sz="0" w:space="0" w:color="auto"/>
          </w:divBdr>
        </w:div>
        <w:div w:id="258026572">
          <w:marLeft w:val="480"/>
          <w:marRight w:val="0"/>
          <w:marTop w:val="0"/>
          <w:marBottom w:val="0"/>
          <w:divBdr>
            <w:top w:val="none" w:sz="0" w:space="0" w:color="auto"/>
            <w:left w:val="none" w:sz="0" w:space="0" w:color="auto"/>
            <w:bottom w:val="none" w:sz="0" w:space="0" w:color="auto"/>
            <w:right w:val="none" w:sz="0" w:space="0" w:color="auto"/>
          </w:divBdr>
        </w:div>
        <w:div w:id="1845632310">
          <w:marLeft w:val="480"/>
          <w:marRight w:val="0"/>
          <w:marTop w:val="0"/>
          <w:marBottom w:val="0"/>
          <w:divBdr>
            <w:top w:val="none" w:sz="0" w:space="0" w:color="auto"/>
            <w:left w:val="none" w:sz="0" w:space="0" w:color="auto"/>
            <w:bottom w:val="none" w:sz="0" w:space="0" w:color="auto"/>
            <w:right w:val="none" w:sz="0" w:space="0" w:color="auto"/>
          </w:divBdr>
        </w:div>
        <w:div w:id="1236666915">
          <w:marLeft w:val="480"/>
          <w:marRight w:val="0"/>
          <w:marTop w:val="0"/>
          <w:marBottom w:val="0"/>
          <w:divBdr>
            <w:top w:val="none" w:sz="0" w:space="0" w:color="auto"/>
            <w:left w:val="none" w:sz="0" w:space="0" w:color="auto"/>
            <w:bottom w:val="none" w:sz="0" w:space="0" w:color="auto"/>
            <w:right w:val="none" w:sz="0" w:space="0" w:color="auto"/>
          </w:divBdr>
        </w:div>
        <w:div w:id="147482233">
          <w:marLeft w:val="480"/>
          <w:marRight w:val="0"/>
          <w:marTop w:val="0"/>
          <w:marBottom w:val="0"/>
          <w:divBdr>
            <w:top w:val="none" w:sz="0" w:space="0" w:color="auto"/>
            <w:left w:val="none" w:sz="0" w:space="0" w:color="auto"/>
            <w:bottom w:val="none" w:sz="0" w:space="0" w:color="auto"/>
            <w:right w:val="none" w:sz="0" w:space="0" w:color="auto"/>
          </w:divBdr>
        </w:div>
        <w:div w:id="1943682693">
          <w:marLeft w:val="480"/>
          <w:marRight w:val="0"/>
          <w:marTop w:val="0"/>
          <w:marBottom w:val="0"/>
          <w:divBdr>
            <w:top w:val="none" w:sz="0" w:space="0" w:color="auto"/>
            <w:left w:val="none" w:sz="0" w:space="0" w:color="auto"/>
            <w:bottom w:val="none" w:sz="0" w:space="0" w:color="auto"/>
            <w:right w:val="none" w:sz="0" w:space="0" w:color="auto"/>
          </w:divBdr>
        </w:div>
        <w:div w:id="1567495464">
          <w:marLeft w:val="480"/>
          <w:marRight w:val="0"/>
          <w:marTop w:val="0"/>
          <w:marBottom w:val="0"/>
          <w:divBdr>
            <w:top w:val="none" w:sz="0" w:space="0" w:color="auto"/>
            <w:left w:val="none" w:sz="0" w:space="0" w:color="auto"/>
            <w:bottom w:val="none" w:sz="0" w:space="0" w:color="auto"/>
            <w:right w:val="none" w:sz="0" w:space="0" w:color="auto"/>
          </w:divBdr>
        </w:div>
        <w:div w:id="521163261">
          <w:marLeft w:val="480"/>
          <w:marRight w:val="0"/>
          <w:marTop w:val="0"/>
          <w:marBottom w:val="0"/>
          <w:divBdr>
            <w:top w:val="none" w:sz="0" w:space="0" w:color="auto"/>
            <w:left w:val="none" w:sz="0" w:space="0" w:color="auto"/>
            <w:bottom w:val="none" w:sz="0" w:space="0" w:color="auto"/>
            <w:right w:val="none" w:sz="0" w:space="0" w:color="auto"/>
          </w:divBdr>
        </w:div>
        <w:div w:id="1807623561">
          <w:marLeft w:val="480"/>
          <w:marRight w:val="0"/>
          <w:marTop w:val="0"/>
          <w:marBottom w:val="0"/>
          <w:divBdr>
            <w:top w:val="none" w:sz="0" w:space="0" w:color="auto"/>
            <w:left w:val="none" w:sz="0" w:space="0" w:color="auto"/>
            <w:bottom w:val="none" w:sz="0" w:space="0" w:color="auto"/>
            <w:right w:val="none" w:sz="0" w:space="0" w:color="auto"/>
          </w:divBdr>
        </w:div>
        <w:div w:id="2044286057">
          <w:marLeft w:val="480"/>
          <w:marRight w:val="0"/>
          <w:marTop w:val="0"/>
          <w:marBottom w:val="0"/>
          <w:divBdr>
            <w:top w:val="none" w:sz="0" w:space="0" w:color="auto"/>
            <w:left w:val="none" w:sz="0" w:space="0" w:color="auto"/>
            <w:bottom w:val="none" w:sz="0" w:space="0" w:color="auto"/>
            <w:right w:val="none" w:sz="0" w:space="0" w:color="auto"/>
          </w:divBdr>
        </w:div>
        <w:div w:id="874124701">
          <w:marLeft w:val="480"/>
          <w:marRight w:val="0"/>
          <w:marTop w:val="0"/>
          <w:marBottom w:val="0"/>
          <w:divBdr>
            <w:top w:val="none" w:sz="0" w:space="0" w:color="auto"/>
            <w:left w:val="none" w:sz="0" w:space="0" w:color="auto"/>
            <w:bottom w:val="none" w:sz="0" w:space="0" w:color="auto"/>
            <w:right w:val="none" w:sz="0" w:space="0" w:color="auto"/>
          </w:divBdr>
        </w:div>
        <w:div w:id="438910088">
          <w:marLeft w:val="480"/>
          <w:marRight w:val="0"/>
          <w:marTop w:val="0"/>
          <w:marBottom w:val="0"/>
          <w:divBdr>
            <w:top w:val="none" w:sz="0" w:space="0" w:color="auto"/>
            <w:left w:val="none" w:sz="0" w:space="0" w:color="auto"/>
            <w:bottom w:val="none" w:sz="0" w:space="0" w:color="auto"/>
            <w:right w:val="none" w:sz="0" w:space="0" w:color="auto"/>
          </w:divBdr>
        </w:div>
        <w:div w:id="1345747676">
          <w:marLeft w:val="480"/>
          <w:marRight w:val="0"/>
          <w:marTop w:val="0"/>
          <w:marBottom w:val="0"/>
          <w:divBdr>
            <w:top w:val="none" w:sz="0" w:space="0" w:color="auto"/>
            <w:left w:val="none" w:sz="0" w:space="0" w:color="auto"/>
            <w:bottom w:val="none" w:sz="0" w:space="0" w:color="auto"/>
            <w:right w:val="none" w:sz="0" w:space="0" w:color="auto"/>
          </w:divBdr>
        </w:div>
        <w:div w:id="1244604421">
          <w:marLeft w:val="480"/>
          <w:marRight w:val="0"/>
          <w:marTop w:val="0"/>
          <w:marBottom w:val="0"/>
          <w:divBdr>
            <w:top w:val="none" w:sz="0" w:space="0" w:color="auto"/>
            <w:left w:val="none" w:sz="0" w:space="0" w:color="auto"/>
            <w:bottom w:val="none" w:sz="0" w:space="0" w:color="auto"/>
            <w:right w:val="none" w:sz="0" w:space="0" w:color="auto"/>
          </w:divBdr>
        </w:div>
        <w:div w:id="1514300407">
          <w:marLeft w:val="480"/>
          <w:marRight w:val="0"/>
          <w:marTop w:val="0"/>
          <w:marBottom w:val="0"/>
          <w:divBdr>
            <w:top w:val="none" w:sz="0" w:space="0" w:color="auto"/>
            <w:left w:val="none" w:sz="0" w:space="0" w:color="auto"/>
            <w:bottom w:val="none" w:sz="0" w:space="0" w:color="auto"/>
            <w:right w:val="none" w:sz="0" w:space="0" w:color="auto"/>
          </w:divBdr>
        </w:div>
        <w:div w:id="1727876979">
          <w:marLeft w:val="480"/>
          <w:marRight w:val="0"/>
          <w:marTop w:val="0"/>
          <w:marBottom w:val="0"/>
          <w:divBdr>
            <w:top w:val="none" w:sz="0" w:space="0" w:color="auto"/>
            <w:left w:val="none" w:sz="0" w:space="0" w:color="auto"/>
            <w:bottom w:val="none" w:sz="0" w:space="0" w:color="auto"/>
            <w:right w:val="none" w:sz="0" w:space="0" w:color="auto"/>
          </w:divBdr>
        </w:div>
        <w:div w:id="1286740765">
          <w:marLeft w:val="480"/>
          <w:marRight w:val="0"/>
          <w:marTop w:val="0"/>
          <w:marBottom w:val="0"/>
          <w:divBdr>
            <w:top w:val="none" w:sz="0" w:space="0" w:color="auto"/>
            <w:left w:val="none" w:sz="0" w:space="0" w:color="auto"/>
            <w:bottom w:val="none" w:sz="0" w:space="0" w:color="auto"/>
            <w:right w:val="none" w:sz="0" w:space="0" w:color="auto"/>
          </w:divBdr>
        </w:div>
        <w:div w:id="1894003778">
          <w:marLeft w:val="480"/>
          <w:marRight w:val="0"/>
          <w:marTop w:val="0"/>
          <w:marBottom w:val="0"/>
          <w:divBdr>
            <w:top w:val="none" w:sz="0" w:space="0" w:color="auto"/>
            <w:left w:val="none" w:sz="0" w:space="0" w:color="auto"/>
            <w:bottom w:val="none" w:sz="0" w:space="0" w:color="auto"/>
            <w:right w:val="none" w:sz="0" w:space="0" w:color="auto"/>
          </w:divBdr>
        </w:div>
        <w:div w:id="1178809202">
          <w:marLeft w:val="480"/>
          <w:marRight w:val="0"/>
          <w:marTop w:val="0"/>
          <w:marBottom w:val="0"/>
          <w:divBdr>
            <w:top w:val="none" w:sz="0" w:space="0" w:color="auto"/>
            <w:left w:val="none" w:sz="0" w:space="0" w:color="auto"/>
            <w:bottom w:val="none" w:sz="0" w:space="0" w:color="auto"/>
            <w:right w:val="none" w:sz="0" w:space="0" w:color="auto"/>
          </w:divBdr>
        </w:div>
        <w:div w:id="955791108">
          <w:marLeft w:val="480"/>
          <w:marRight w:val="0"/>
          <w:marTop w:val="0"/>
          <w:marBottom w:val="0"/>
          <w:divBdr>
            <w:top w:val="none" w:sz="0" w:space="0" w:color="auto"/>
            <w:left w:val="none" w:sz="0" w:space="0" w:color="auto"/>
            <w:bottom w:val="none" w:sz="0" w:space="0" w:color="auto"/>
            <w:right w:val="none" w:sz="0" w:space="0" w:color="auto"/>
          </w:divBdr>
        </w:div>
        <w:div w:id="1698776308">
          <w:marLeft w:val="480"/>
          <w:marRight w:val="0"/>
          <w:marTop w:val="0"/>
          <w:marBottom w:val="0"/>
          <w:divBdr>
            <w:top w:val="none" w:sz="0" w:space="0" w:color="auto"/>
            <w:left w:val="none" w:sz="0" w:space="0" w:color="auto"/>
            <w:bottom w:val="none" w:sz="0" w:space="0" w:color="auto"/>
            <w:right w:val="none" w:sz="0" w:space="0" w:color="auto"/>
          </w:divBdr>
        </w:div>
        <w:div w:id="1439830936">
          <w:marLeft w:val="480"/>
          <w:marRight w:val="0"/>
          <w:marTop w:val="0"/>
          <w:marBottom w:val="0"/>
          <w:divBdr>
            <w:top w:val="none" w:sz="0" w:space="0" w:color="auto"/>
            <w:left w:val="none" w:sz="0" w:space="0" w:color="auto"/>
            <w:bottom w:val="none" w:sz="0" w:space="0" w:color="auto"/>
            <w:right w:val="none" w:sz="0" w:space="0" w:color="auto"/>
          </w:divBdr>
        </w:div>
        <w:div w:id="285933668">
          <w:marLeft w:val="480"/>
          <w:marRight w:val="0"/>
          <w:marTop w:val="0"/>
          <w:marBottom w:val="0"/>
          <w:divBdr>
            <w:top w:val="none" w:sz="0" w:space="0" w:color="auto"/>
            <w:left w:val="none" w:sz="0" w:space="0" w:color="auto"/>
            <w:bottom w:val="none" w:sz="0" w:space="0" w:color="auto"/>
            <w:right w:val="none" w:sz="0" w:space="0" w:color="auto"/>
          </w:divBdr>
        </w:div>
        <w:div w:id="1659452900">
          <w:marLeft w:val="480"/>
          <w:marRight w:val="0"/>
          <w:marTop w:val="0"/>
          <w:marBottom w:val="0"/>
          <w:divBdr>
            <w:top w:val="none" w:sz="0" w:space="0" w:color="auto"/>
            <w:left w:val="none" w:sz="0" w:space="0" w:color="auto"/>
            <w:bottom w:val="none" w:sz="0" w:space="0" w:color="auto"/>
            <w:right w:val="none" w:sz="0" w:space="0" w:color="auto"/>
          </w:divBdr>
        </w:div>
        <w:div w:id="1280646265">
          <w:marLeft w:val="480"/>
          <w:marRight w:val="0"/>
          <w:marTop w:val="0"/>
          <w:marBottom w:val="0"/>
          <w:divBdr>
            <w:top w:val="none" w:sz="0" w:space="0" w:color="auto"/>
            <w:left w:val="none" w:sz="0" w:space="0" w:color="auto"/>
            <w:bottom w:val="none" w:sz="0" w:space="0" w:color="auto"/>
            <w:right w:val="none" w:sz="0" w:space="0" w:color="auto"/>
          </w:divBdr>
        </w:div>
        <w:div w:id="669023336">
          <w:marLeft w:val="480"/>
          <w:marRight w:val="0"/>
          <w:marTop w:val="0"/>
          <w:marBottom w:val="0"/>
          <w:divBdr>
            <w:top w:val="none" w:sz="0" w:space="0" w:color="auto"/>
            <w:left w:val="none" w:sz="0" w:space="0" w:color="auto"/>
            <w:bottom w:val="none" w:sz="0" w:space="0" w:color="auto"/>
            <w:right w:val="none" w:sz="0" w:space="0" w:color="auto"/>
          </w:divBdr>
        </w:div>
        <w:div w:id="159662807">
          <w:marLeft w:val="480"/>
          <w:marRight w:val="0"/>
          <w:marTop w:val="0"/>
          <w:marBottom w:val="0"/>
          <w:divBdr>
            <w:top w:val="none" w:sz="0" w:space="0" w:color="auto"/>
            <w:left w:val="none" w:sz="0" w:space="0" w:color="auto"/>
            <w:bottom w:val="none" w:sz="0" w:space="0" w:color="auto"/>
            <w:right w:val="none" w:sz="0" w:space="0" w:color="auto"/>
          </w:divBdr>
        </w:div>
        <w:div w:id="26760198">
          <w:marLeft w:val="480"/>
          <w:marRight w:val="0"/>
          <w:marTop w:val="0"/>
          <w:marBottom w:val="0"/>
          <w:divBdr>
            <w:top w:val="none" w:sz="0" w:space="0" w:color="auto"/>
            <w:left w:val="none" w:sz="0" w:space="0" w:color="auto"/>
            <w:bottom w:val="none" w:sz="0" w:space="0" w:color="auto"/>
            <w:right w:val="none" w:sz="0" w:space="0" w:color="auto"/>
          </w:divBdr>
        </w:div>
        <w:div w:id="1353453553">
          <w:marLeft w:val="480"/>
          <w:marRight w:val="0"/>
          <w:marTop w:val="0"/>
          <w:marBottom w:val="0"/>
          <w:divBdr>
            <w:top w:val="none" w:sz="0" w:space="0" w:color="auto"/>
            <w:left w:val="none" w:sz="0" w:space="0" w:color="auto"/>
            <w:bottom w:val="none" w:sz="0" w:space="0" w:color="auto"/>
            <w:right w:val="none" w:sz="0" w:space="0" w:color="auto"/>
          </w:divBdr>
        </w:div>
        <w:div w:id="421682778">
          <w:marLeft w:val="480"/>
          <w:marRight w:val="0"/>
          <w:marTop w:val="0"/>
          <w:marBottom w:val="0"/>
          <w:divBdr>
            <w:top w:val="none" w:sz="0" w:space="0" w:color="auto"/>
            <w:left w:val="none" w:sz="0" w:space="0" w:color="auto"/>
            <w:bottom w:val="none" w:sz="0" w:space="0" w:color="auto"/>
            <w:right w:val="none" w:sz="0" w:space="0" w:color="auto"/>
          </w:divBdr>
        </w:div>
        <w:div w:id="553543802">
          <w:marLeft w:val="480"/>
          <w:marRight w:val="0"/>
          <w:marTop w:val="0"/>
          <w:marBottom w:val="0"/>
          <w:divBdr>
            <w:top w:val="none" w:sz="0" w:space="0" w:color="auto"/>
            <w:left w:val="none" w:sz="0" w:space="0" w:color="auto"/>
            <w:bottom w:val="none" w:sz="0" w:space="0" w:color="auto"/>
            <w:right w:val="none" w:sz="0" w:space="0" w:color="auto"/>
          </w:divBdr>
        </w:div>
        <w:div w:id="661861128">
          <w:marLeft w:val="480"/>
          <w:marRight w:val="0"/>
          <w:marTop w:val="0"/>
          <w:marBottom w:val="0"/>
          <w:divBdr>
            <w:top w:val="none" w:sz="0" w:space="0" w:color="auto"/>
            <w:left w:val="none" w:sz="0" w:space="0" w:color="auto"/>
            <w:bottom w:val="none" w:sz="0" w:space="0" w:color="auto"/>
            <w:right w:val="none" w:sz="0" w:space="0" w:color="auto"/>
          </w:divBdr>
        </w:div>
        <w:div w:id="430780622">
          <w:marLeft w:val="480"/>
          <w:marRight w:val="0"/>
          <w:marTop w:val="0"/>
          <w:marBottom w:val="0"/>
          <w:divBdr>
            <w:top w:val="none" w:sz="0" w:space="0" w:color="auto"/>
            <w:left w:val="none" w:sz="0" w:space="0" w:color="auto"/>
            <w:bottom w:val="none" w:sz="0" w:space="0" w:color="auto"/>
            <w:right w:val="none" w:sz="0" w:space="0" w:color="auto"/>
          </w:divBdr>
        </w:div>
        <w:div w:id="1518034754">
          <w:marLeft w:val="480"/>
          <w:marRight w:val="0"/>
          <w:marTop w:val="0"/>
          <w:marBottom w:val="0"/>
          <w:divBdr>
            <w:top w:val="none" w:sz="0" w:space="0" w:color="auto"/>
            <w:left w:val="none" w:sz="0" w:space="0" w:color="auto"/>
            <w:bottom w:val="none" w:sz="0" w:space="0" w:color="auto"/>
            <w:right w:val="none" w:sz="0" w:space="0" w:color="auto"/>
          </w:divBdr>
        </w:div>
        <w:div w:id="715816303">
          <w:marLeft w:val="480"/>
          <w:marRight w:val="0"/>
          <w:marTop w:val="0"/>
          <w:marBottom w:val="0"/>
          <w:divBdr>
            <w:top w:val="none" w:sz="0" w:space="0" w:color="auto"/>
            <w:left w:val="none" w:sz="0" w:space="0" w:color="auto"/>
            <w:bottom w:val="none" w:sz="0" w:space="0" w:color="auto"/>
            <w:right w:val="none" w:sz="0" w:space="0" w:color="auto"/>
          </w:divBdr>
        </w:div>
        <w:div w:id="91436583">
          <w:marLeft w:val="480"/>
          <w:marRight w:val="0"/>
          <w:marTop w:val="0"/>
          <w:marBottom w:val="0"/>
          <w:divBdr>
            <w:top w:val="none" w:sz="0" w:space="0" w:color="auto"/>
            <w:left w:val="none" w:sz="0" w:space="0" w:color="auto"/>
            <w:bottom w:val="none" w:sz="0" w:space="0" w:color="auto"/>
            <w:right w:val="none" w:sz="0" w:space="0" w:color="auto"/>
          </w:divBdr>
        </w:div>
        <w:div w:id="227543548">
          <w:marLeft w:val="480"/>
          <w:marRight w:val="0"/>
          <w:marTop w:val="0"/>
          <w:marBottom w:val="0"/>
          <w:divBdr>
            <w:top w:val="none" w:sz="0" w:space="0" w:color="auto"/>
            <w:left w:val="none" w:sz="0" w:space="0" w:color="auto"/>
            <w:bottom w:val="none" w:sz="0" w:space="0" w:color="auto"/>
            <w:right w:val="none" w:sz="0" w:space="0" w:color="auto"/>
          </w:divBdr>
        </w:div>
        <w:div w:id="371999285">
          <w:marLeft w:val="480"/>
          <w:marRight w:val="0"/>
          <w:marTop w:val="0"/>
          <w:marBottom w:val="0"/>
          <w:divBdr>
            <w:top w:val="none" w:sz="0" w:space="0" w:color="auto"/>
            <w:left w:val="none" w:sz="0" w:space="0" w:color="auto"/>
            <w:bottom w:val="none" w:sz="0" w:space="0" w:color="auto"/>
            <w:right w:val="none" w:sz="0" w:space="0" w:color="auto"/>
          </w:divBdr>
        </w:div>
        <w:div w:id="613514248">
          <w:marLeft w:val="480"/>
          <w:marRight w:val="0"/>
          <w:marTop w:val="0"/>
          <w:marBottom w:val="0"/>
          <w:divBdr>
            <w:top w:val="none" w:sz="0" w:space="0" w:color="auto"/>
            <w:left w:val="none" w:sz="0" w:space="0" w:color="auto"/>
            <w:bottom w:val="none" w:sz="0" w:space="0" w:color="auto"/>
            <w:right w:val="none" w:sz="0" w:space="0" w:color="auto"/>
          </w:divBdr>
        </w:div>
        <w:div w:id="1477796360">
          <w:marLeft w:val="480"/>
          <w:marRight w:val="0"/>
          <w:marTop w:val="0"/>
          <w:marBottom w:val="0"/>
          <w:divBdr>
            <w:top w:val="none" w:sz="0" w:space="0" w:color="auto"/>
            <w:left w:val="none" w:sz="0" w:space="0" w:color="auto"/>
            <w:bottom w:val="none" w:sz="0" w:space="0" w:color="auto"/>
            <w:right w:val="none" w:sz="0" w:space="0" w:color="auto"/>
          </w:divBdr>
        </w:div>
        <w:div w:id="1957061034">
          <w:marLeft w:val="480"/>
          <w:marRight w:val="0"/>
          <w:marTop w:val="0"/>
          <w:marBottom w:val="0"/>
          <w:divBdr>
            <w:top w:val="none" w:sz="0" w:space="0" w:color="auto"/>
            <w:left w:val="none" w:sz="0" w:space="0" w:color="auto"/>
            <w:bottom w:val="none" w:sz="0" w:space="0" w:color="auto"/>
            <w:right w:val="none" w:sz="0" w:space="0" w:color="auto"/>
          </w:divBdr>
        </w:div>
        <w:div w:id="703332905">
          <w:marLeft w:val="480"/>
          <w:marRight w:val="0"/>
          <w:marTop w:val="0"/>
          <w:marBottom w:val="0"/>
          <w:divBdr>
            <w:top w:val="none" w:sz="0" w:space="0" w:color="auto"/>
            <w:left w:val="none" w:sz="0" w:space="0" w:color="auto"/>
            <w:bottom w:val="none" w:sz="0" w:space="0" w:color="auto"/>
            <w:right w:val="none" w:sz="0" w:space="0" w:color="auto"/>
          </w:divBdr>
        </w:div>
        <w:div w:id="378168744">
          <w:marLeft w:val="480"/>
          <w:marRight w:val="0"/>
          <w:marTop w:val="0"/>
          <w:marBottom w:val="0"/>
          <w:divBdr>
            <w:top w:val="none" w:sz="0" w:space="0" w:color="auto"/>
            <w:left w:val="none" w:sz="0" w:space="0" w:color="auto"/>
            <w:bottom w:val="none" w:sz="0" w:space="0" w:color="auto"/>
            <w:right w:val="none" w:sz="0" w:space="0" w:color="auto"/>
          </w:divBdr>
        </w:div>
        <w:div w:id="1188449809">
          <w:marLeft w:val="480"/>
          <w:marRight w:val="0"/>
          <w:marTop w:val="0"/>
          <w:marBottom w:val="0"/>
          <w:divBdr>
            <w:top w:val="none" w:sz="0" w:space="0" w:color="auto"/>
            <w:left w:val="none" w:sz="0" w:space="0" w:color="auto"/>
            <w:bottom w:val="none" w:sz="0" w:space="0" w:color="auto"/>
            <w:right w:val="none" w:sz="0" w:space="0" w:color="auto"/>
          </w:divBdr>
        </w:div>
        <w:div w:id="1710959898">
          <w:marLeft w:val="480"/>
          <w:marRight w:val="0"/>
          <w:marTop w:val="0"/>
          <w:marBottom w:val="0"/>
          <w:divBdr>
            <w:top w:val="none" w:sz="0" w:space="0" w:color="auto"/>
            <w:left w:val="none" w:sz="0" w:space="0" w:color="auto"/>
            <w:bottom w:val="none" w:sz="0" w:space="0" w:color="auto"/>
            <w:right w:val="none" w:sz="0" w:space="0" w:color="auto"/>
          </w:divBdr>
        </w:div>
      </w:divsChild>
    </w:div>
    <w:div w:id="1698315109">
      <w:bodyDiv w:val="1"/>
      <w:marLeft w:val="0"/>
      <w:marRight w:val="0"/>
      <w:marTop w:val="0"/>
      <w:marBottom w:val="0"/>
      <w:divBdr>
        <w:top w:val="none" w:sz="0" w:space="0" w:color="auto"/>
        <w:left w:val="none" w:sz="0" w:space="0" w:color="auto"/>
        <w:bottom w:val="none" w:sz="0" w:space="0" w:color="auto"/>
        <w:right w:val="none" w:sz="0" w:space="0" w:color="auto"/>
      </w:divBdr>
    </w:div>
    <w:div w:id="1698850094">
      <w:bodyDiv w:val="1"/>
      <w:marLeft w:val="0"/>
      <w:marRight w:val="0"/>
      <w:marTop w:val="0"/>
      <w:marBottom w:val="0"/>
      <w:divBdr>
        <w:top w:val="none" w:sz="0" w:space="0" w:color="auto"/>
        <w:left w:val="none" w:sz="0" w:space="0" w:color="auto"/>
        <w:bottom w:val="none" w:sz="0" w:space="0" w:color="auto"/>
        <w:right w:val="none" w:sz="0" w:space="0" w:color="auto"/>
      </w:divBdr>
    </w:div>
    <w:div w:id="1701860073">
      <w:bodyDiv w:val="1"/>
      <w:marLeft w:val="0"/>
      <w:marRight w:val="0"/>
      <w:marTop w:val="0"/>
      <w:marBottom w:val="0"/>
      <w:divBdr>
        <w:top w:val="none" w:sz="0" w:space="0" w:color="auto"/>
        <w:left w:val="none" w:sz="0" w:space="0" w:color="auto"/>
        <w:bottom w:val="none" w:sz="0" w:space="0" w:color="auto"/>
        <w:right w:val="none" w:sz="0" w:space="0" w:color="auto"/>
      </w:divBdr>
    </w:div>
    <w:div w:id="1710183651">
      <w:bodyDiv w:val="1"/>
      <w:marLeft w:val="0"/>
      <w:marRight w:val="0"/>
      <w:marTop w:val="0"/>
      <w:marBottom w:val="0"/>
      <w:divBdr>
        <w:top w:val="none" w:sz="0" w:space="0" w:color="auto"/>
        <w:left w:val="none" w:sz="0" w:space="0" w:color="auto"/>
        <w:bottom w:val="none" w:sz="0" w:space="0" w:color="auto"/>
        <w:right w:val="none" w:sz="0" w:space="0" w:color="auto"/>
      </w:divBdr>
    </w:div>
    <w:div w:id="1713190367">
      <w:bodyDiv w:val="1"/>
      <w:marLeft w:val="0"/>
      <w:marRight w:val="0"/>
      <w:marTop w:val="0"/>
      <w:marBottom w:val="0"/>
      <w:divBdr>
        <w:top w:val="none" w:sz="0" w:space="0" w:color="auto"/>
        <w:left w:val="none" w:sz="0" w:space="0" w:color="auto"/>
        <w:bottom w:val="none" w:sz="0" w:space="0" w:color="auto"/>
        <w:right w:val="none" w:sz="0" w:space="0" w:color="auto"/>
      </w:divBdr>
      <w:divsChild>
        <w:div w:id="571234382">
          <w:marLeft w:val="640"/>
          <w:marRight w:val="0"/>
          <w:marTop w:val="0"/>
          <w:marBottom w:val="0"/>
          <w:divBdr>
            <w:top w:val="none" w:sz="0" w:space="0" w:color="auto"/>
            <w:left w:val="none" w:sz="0" w:space="0" w:color="auto"/>
            <w:bottom w:val="none" w:sz="0" w:space="0" w:color="auto"/>
            <w:right w:val="none" w:sz="0" w:space="0" w:color="auto"/>
          </w:divBdr>
        </w:div>
        <w:div w:id="991788016">
          <w:marLeft w:val="640"/>
          <w:marRight w:val="0"/>
          <w:marTop w:val="0"/>
          <w:marBottom w:val="0"/>
          <w:divBdr>
            <w:top w:val="none" w:sz="0" w:space="0" w:color="auto"/>
            <w:left w:val="none" w:sz="0" w:space="0" w:color="auto"/>
            <w:bottom w:val="none" w:sz="0" w:space="0" w:color="auto"/>
            <w:right w:val="none" w:sz="0" w:space="0" w:color="auto"/>
          </w:divBdr>
        </w:div>
        <w:div w:id="1401901477">
          <w:marLeft w:val="640"/>
          <w:marRight w:val="0"/>
          <w:marTop w:val="0"/>
          <w:marBottom w:val="0"/>
          <w:divBdr>
            <w:top w:val="none" w:sz="0" w:space="0" w:color="auto"/>
            <w:left w:val="none" w:sz="0" w:space="0" w:color="auto"/>
            <w:bottom w:val="none" w:sz="0" w:space="0" w:color="auto"/>
            <w:right w:val="none" w:sz="0" w:space="0" w:color="auto"/>
          </w:divBdr>
        </w:div>
        <w:div w:id="1433084867">
          <w:marLeft w:val="640"/>
          <w:marRight w:val="0"/>
          <w:marTop w:val="0"/>
          <w:marBottom w:val="0"/>
          <w:divBdr>
            <w:top w:val="none" w:sz="0" w:space="0" w:color="auto"/>
            <w:left w:val="none" w:sz="0" w:space="0" w:color="auto"/>
            <w:bottom w:val="none" w:sz="0" w:space="0" w:color="auto"/>
            <w:right w:val="none" w:sz="0" w:space="0" w:color="auto"/>
          </w:divBdr>
        </w:div>
        <w:div w:id="1654410161">
          <w:marLeft w:val="640"/>
          <w:marRight w:val="0"/>
          <w:marTop w:val="0"/>
          <w:marBottom w:val="0"/>
          <w:divBdr>
            <w:top w:val="none" w:sz="0" w:space="0" w:color="auto"/>
            <w:left w:val="none" w:sz="0" w:space="0" w:color="auto"/>
            <w:bottom w:val="none" w:sz="0" w:space="0" w:color="auto"/>
            <w:right w:val="none" w:sz="0" w:space="0" w:color="auto"/>
          </w:divBdr>
        </w:div>
        <w:div w:id="568616376">
          <w:marLeft w:val="640"/>
          <w:marRight w:val="0"/>
          <w:marTop w:val="0"/>
          <w:marBottom w:val="0"/>
          <w:divBdr>
            <w:top w:val="none" w:sz="0" w:space="0" w:color="auto"/>
            <w:left w:val="none" w:sz="0" w:space="0" w:color="auto"/>
            <w:bottom w:val="none" w:sz="0" w:space="0" w:color="auto"/>
            <w:right w:val="none" w:sz="0" w:space="0" w:color="auto"/>
          </w:divBdr>
        </w:div>
        <w:div w:id="387532406">
          <w:marLeft w:val="640"/>
          <w:marRight w:val="0"/>
          <w:marTop w:val="0"/>
          <w:marBottom w:val="0"/>
          <w:divBdr>
            <w:top w:val="none" w:sz="0" w:space="0" w:color="auto"/>
            <w:left w:val="none" w:sz="0" w:space="0" w:color="auto"/>
            <w:bottom w:val="none" w:sz="0" w:space="0" w:color="auto"/>
            <w:right w:val="none" w:sz="0" w:space="0" w:color="auto"/>
          </w:divBdr>
        </w:div>
        <w:div w:id="972834365">
          <w:marLeft w:val="640"/>
          <w:marRight w:val="0"/>
          <w:marTop w:val="0"/>
          <w:marBottom w:val="0"/>
          <w:divBdr>
            <w:top w:val="none" w:sz="0" w:space="0" w:color="auto"/>
            <w:left w:val="none" w:sz="0" w:space="0" w:color="auto"/>
            <w:bottom w:val="none" w:sz="0" w:space="0" w:color="auto"/>
            <w:right w:val="none" w:sz="0" w:space="0" w:color="auto"/>
          </w:divBdr>
        </w:div>
        <w:div w:id="1599675614">
          <w:marLeft w:val="640"/>
          <w:marRight w:val="0"/>
          <w:marTop w:val="0"/>
          <w:marBottom w:val="0"/>
          <w:divBdr>
            <w:top w:val="none" w:sz="0" w:space="0" w:color="auto"/>
            <w:left w:val="none" w:sz="0" w:space="0" w:color="auto"/>
            <w:bottom w:val="none" w:sz="0" w:space="0" w:color="auto"/>
            <w:right w:val="none" w:sz="0" w:space="0" w:color="auto"/>
          </w:divBdr>
        </w:div>
        <w:div w:id="1519346638">
          <w:marLeft w:val="640"/>
          <w:marRight w:val="0"/>
          <w:marTop w:val="0"/>
          <w:marBottom w:val="0"/>
          <w:divBdr>
            <w:top w:val="none" w:sz="0" w:space="0" w:color="auto"/>
            <w:left w:val="none" w:sz="0" w:space="0" w:color="auto"/>
            <w:bottom w:val="none" w:sz="0" w:space="0" w:color="auto"/>
            <w:right w:val="none" w:sz="0" w:space="0" w:color="auto"/>
          </w:divBdr>
        </w:div>
        <w:div w:id="2043899539">
          <w:marLeft w:val="640"/>
          <w:marRight w:val="0"/>
          <w:marTop w:val="0"/>
          <w:marBottom w:val="0"/>
          <w:divBdr>
            <w:top w:val="none" w:sz="0" w:space="0" w:color="auto"/>
            <w:left w:val="none" w:sz="0" w:space="0" w:color="auto"/>
            <w:bottom w:val="none" w:sz="0" w:space="0" w:color="auto"/>
            <w:right w:val="none" w:sz="0" w:space="0" w:color="auto"/>
          </w:divBdr>
        </w:div>
        <w:div w:id="1287590761">
          <w:marLeft w:val="640"/>
          <w:marRight w:val="0"/>
          <w:marTop w:val="0"/>
          <w:marBottom w:val="0"/>
          <w:divBdr>
            <w:top w:val="none" w:sz="0" w:space="0" w:color="auto"/>
            <w:left w:val="none" w:sz="0" w:space="0" w:color="auto"/>
            <w:bottom w:val="none" w:sz="0" w:space="0" w:color="auto"/>
            <w:right w:val="none" w:sz="0" w:space="0" w:color="auto"/>
          </w:divBdr>
        </w:div>
        <w:div w:id="1611233937">
          <w:marLeft w:val="640"/>
          <w:marRight w:val="0"/>
          <w:marTop w:val="0"/>
          <w:marBottom w:val="0"/>
          <w:divBdr>
            <w:top w:val="none" w:sz="0" w:space="0" w:color="auto"/>
            <w:left w:val="none" w:sz="0" w:space="0" w:color="auto"/>
            <w:bottom w:val="none" w:sz="0" w:space="0" w:color="auto"/>
            <w:right w:val="none" w:sz="0" w:space="0" w:color="auto"/>
          </w:divBdr>
        </w:div>
        <w:div w:id="1683627712">
          <w:marLeft w:val="640"/>
          <w:marRight w:val="0"/>
          <w:marTop w:val="0"/>
          <w:marBottom w:val="0"/>
          <w:divBdr>
            <w:top w:val="none" w:sz="0" w:space="0" w:color="auto"/>
            <w:left w:val="none" w:sz="0" w:space="0" w:color="auto"/>
            <w:bottom w:val="none" w:sz="0" w:space="0" w:color="auto"/>
            <w:right w:val="none" w:sz="0" w:space="0" w:color="auto"/>
          </w:divBdr>
        </w:div>
        <w:div w:id="497771308">
          <w:marLeft w:val="640"/>
          <w:marRight w:val="0"/>
          <w:marTop w:val="0"/>
          <w:marBottom w:val="0"/>
          <w:divBdr>
            <w:top w:val="none" w:sz="0" w:space="0" w:color="auto"/>
            <w:left w:val="none" w:sz="0" w:space="0" w:color="auto"/>
            <w:bottom w:val="none" w:sz="0" w:space="0" w:color="auto"/>
            <w:right w:val="none" w:sz="0" w:space="0" w:color="auto"/>
          </w:divBdr>
        </w:div>
        <w:div w:id="1135608642">
          <w:marLeft w:val="640"/>
          <w:marRight w:val="0"/>
          <w:marTop w:val="0"/>
          <w:marBottom w:val="0"/>
          <w:divBdr>
            <w:top w:val="none" w:sz="0" w:space="0" w:color="auto"/>
            <w:left w:val="none" w:sz="0" w:space="0" w:color="auto"/>
            <w:bottom w:val="none" w:sz="0" w:space="0" w:color="auto"/>
            <w:right w:val="none" w:sz="0" w:space="0" w:color="auto"/>
          </w:divBdr>
        </w:div>
        <w:div w:id="1756973234">
          <w:marLeft w:val="640"/>
          <w:marRight w:val="0"/>
          <w:marTop w:val="0"/>
          <w:marBottom w:val="0"/>
          <w:divBdr>
            <w:top w:val="none" w:sz="0" w:space="0" w:color="auto"/>
            <w:left w:val="none" w:sz="0" w:space="0" w:color="auto"/>
            <w:bottom w:val="none" w:sz="0" w:space="0" w:color="auto"/>
            <w:right w:val="none" w:sz="0" w:space="0" w:color="auto"/>
          </w:divBdr>
        </w:div>
        <w:div w:id="1533151763">
          <w:marLeft w:val="640"/>
          <w:marRight w:val="0"/>
          <w:marTop w:val="0"/>
          <w:marBottom w:val="0"/>
          <w:divBdr>
            <w:top w:val="none" w:sz="0" w:space="0" w:color="auto"/>
            <w:left w:val="none" w:sz="0" w:space="0" w:color="auto"/>
            <w:bottom w:val="none" w:sz="0" w:space="0" w:color="auto"/>
            <w:right w:val="none" w:sz="0" w:space="0" w:color="auto"/>
          </w:divBdr>
        </w:div>
        <w:div w:id="593125821">
          <w:marLeft w:val="640"/>
          <w:marRight w:val="0"/>
          <w:marTop w:val="0"/>
          <w:marBottom w:val="0"/>
          <w:divBdr>
            <w:top w:val="none" w:sz="0" w:space="0" w:color="auto"/>
            <w:left w:val="none" w:sz="0" w:space="0" w:color="auto"/>
            <w:bottom w:val="none" w:sz="0" w:space="0" w:color="auto"/>
            <w:right w:val="none" w:sz="0" w:space="0" w:color="auto"/>
          </w:divBdr>
        </w:div>
        <w:div w:id="392777439">
          <w:marLeft w:val="640"/>
          <w:marRight w:val="0"/>
          <w:marTop w:val="0"/>
          <w:marBottom w:val="0"/>
          <w:divBdr>
            <w:top w:val="none" w:sz="0" w:space="0" w:color="auto"/>
            <w:left w:val="none" w:sz="0" w:space="0" w:color="auto"/>
            <w:bottom w:val="none" w:sz="0" w:space="0" w:color="auto"/>
            <w:right w:val="none" w:sz="0" w:space="0" w:color="auto"/>
          </w:divBdr>
        </w:div>
        <w:div w:id="926621226">
          <w:marLeft w:val="640"/>
          <w:marRight w:val="0"/>
          <w:marTop w:val="0"/>
          <w:marBottom w:val="0"/>
          <w:divBdr>
            <w:top w:val="none" w:sz="0" w:space="0" w:color="auto"/>
            <w:left w:val="none" w:sz="0" w:space="0" w:color="auto"/>
            <w:bottom w:val="none" w:sz="0" w:space="0" w:color="auto"/>
            <w:right w:val="none" w:sz="0" w:space="0" w:color="auto"/>
          </w:divBdr>
        </w:div>
        <w:div w:id="379787081">
          <w:marLeft w:val="640"/>
          <w:marRight w:val="0"/>
          <w:marTop w:val="0"/>
          <w:marBottom w:val="0"/>
          <w:divBdr>
            <w:top w:val="none" w:sz="0" w:space="0" w:color="auto"/>
            <w:left w:val="none" w:sz="0" w:space="0" w:color="auto"/>
            <w:bottom w:val="none" w:sz="0" w:space="0" w:color="auto"/>
            <w:right w:val="none" w:sz="0" w:space="0" w:color="auto"/>
          </w:divBdr>
        </w:div>
        <w:div w:id="1746491681">
          <w:marLeft w:val="640"/>
          <w:marRight w:val="0"/>
          <w:marTop w:val="0"/>
          <w:marBottom w:val="0"/>
          <w:divBdr>
            <w:top w:val="none" w:sz="0" w:space="0" w:color="auto"/>
            <w:left w:val="none" w:sz="0" w:space="0" w:color="auto"/>
            <w:bottom w:val="none" w:sz="0" w:space="0" w:color="auto"/>
            <w:right w:val="none" w:sz="0" w:space="0" w:color="auto"/>
          </w:divBdr>
        </w:div>
        <w:div w:id="2029482763">
          <w:marLeft w:val="640"/>
          <w:marRight w:val="0"/>
          <w:marTop w:val="0"/>
          <w:marBottom w:val="0"/>
          <w:divBdr>
            <w:top w:val="none" w:sz="0" w:space="0" w:color="auto"/>
            <w:left w:val="none" w:sz="0" w:space="0" w:color="auto"/>
            <w:bottom w:val="none" w:sz="0" w:space="0" w:color="auto"/>
            <w:right w:val="none" w:sz="0" w:space="0" w:color="auto"/>
          </w:divBdr>
        </w:div>
        <w:div w:id="536968254">
          <w:marLeft w:val="640"/>
          <w:marRight w:val="0"/>
          <w:marTop w:val="0"/>
          <w:marBottom w:val="0"/>
          <w:divBdr>
            <w:top w:val="none" w:sz="0" w:space="0" w:color="auto"/>
            <w:left w:val="none" w:sz="0" w:space="0" w:color="auto"/>
            <w:bottom w:val="none" w:sz="0" w:space="0" w:color="auto"/>
            <w:right w:val="none" w:sz="0" w:space="0" w:color="auto"/>
          </w:divBdr>
        </w:div>
        <w:div w:id="2073918852">
          <w:marLeft w:val="640"/>
          <w:marRight w:val="0"/>
          <w:marTop w:val="0"/>
          <w:marBottom w:val="0"/>
          <w:divBdr>
            <w:top w:val="none" w:sz="0" w:space="0" w:color="auto"/>
            <w:left w:val="none" w:sz="0" w:space="0" w:color="auto"/>
            <w:bottom w:val="none" w:sz="0" w:space="0" w:color="auto"/>
            <w:right w:val="none" w:sz="0" w:space="0" w:color="auto"/>
          </w:divBdr>
        </w:div>
        <w:div w:id="1090733297">
          <w:marLeft w:val="640"/>
          <w:marRight w:val="0"/>
          <w:marTop w:val="0"/>
          <w:marBottom w:val="0"/>
          <w:divBdr>
            <w:top w:val="none" w:sz="0" w:space="0" w:color="auto"/>
            <w:left w:val="none" w:sz="0" w:space="0" w:color="auto"/>
            <w:bottom w:val="none" w:sz="0" w:space="0" w:color="auto"/>
            <w:right w:val="none" w:sz="0" w:space="0" w:color="auto"/>
          </w:divBdr>
        </w:div>
        <w:div w:id="1765106853">
          <w:marLeft w:val="640"/>
          <w:marRight w:val="0"/>
          <w:marTop w:val="0"/>
          <w:marBottom w:val="0"/>
          <w:divBdr>
            <w:top w:val="none" w:sz="0" w:space="0" w:color="auto"/>
            <w:left w:val="none" w:sz="0" w:space="0" w:color="auto"/>
            <w:bottom w:val="none" w:sz="0" w:space="0" w:color="auto"/>
            <w:right w:val="none" w:sz="0" w:space="0" w:color="auto"/>
          </w:divBdr>
        </w:div>
        <w:div w:id="237794001">
          <w:marLeft w:val="640"/>
          <w:marRight w:val="0"/>
          <w:marTop w:val="0"/>
          <w:marBottom w:val="0"/>
          <w:divBdr>
            <w:top w:val="none" w:sz="0" w:space="0" w:color="auto"/>
            <w:left w:val="none" w:sz="0" w:space="0" w:color="auto"/>
            <w:bottom w:val="none" w:sz="0" w:space="0" w:color="auto"/>
            <w:right w:val="none" w:sz="0" w:space="0" w:color="auto"/>
          </w:divBdr>
        </w:div>
        <w:div w:id="1827211426">
          <w:marLeft w:val="640"/>
          <w:marRight w:val="0"/>
          <w:marTop w:val="0"/>
          <w:marBottom w:val="0"/>
          <w:divBdr>
            <w:top w:val="none" w:sz="0" w:space="0" w:color="auto"/>
            <w:left w:val="none" w:sz="0" w:space="0" w:color="auto"/>
            <w:bottom w:val="none" w:sz="0" w:space="0" w:color="auto"/>
            <w:right w:val="none" w:sz="0" w:space="0" w:color="auto"/>
          </w:divBdr>
        </w:div>
        <w:div w:id="38477404">
          <w:marLeft w:val="640"/>
          <w:marRight w:val="0"/>
          <w:marTop w:val="0"/>
          <w:marBottom w:val="0"/>
          <w:divBdr>
            <w:top w:val="none" w:sz="0" w:space="0" w:color="auto"/>
            <w:left w:val="none" w:sz="0" w:space="0" w:color="auto"/>
            <w:bottom w:val="none" w:sz="0" w:space="0" w:color="auto"/>
            <w:right w:val="none" w:sz="0" w:space="0" w:color="auto"/>
          </w:divBdr>
        </w:div>
        <w:div w:id="815488107">
          <w:marLeft w:val="640"/>
          <w:marRight w:val="0"/>
          <w:marTop w:val="0"/>
          <w:marBottom w:val="0"/>
          <w:divBdr>
            <w:top w:val="none" w:sz="0" w:space="0" w:color="auto"/>
            <w:left w:val="none" w:sz="0" w:space="0" w:color="auto"/>
            <w:bottom w:val="none" w:sz="0" w:space="0" w:color="auto"/>
            <w:right w:val="none" w:sz="0" w:space="0" w:color="auto"/>
          </w:divBdr>
        </w:div>
        <w:div w:id="1291474890">
          <w:marLeft w:val="640"/>
          <w:marRight w:val="0"/>
          <w:marTop w:val="0"/>
          <w:marBottom w:val="0"/>
          <w:divBdr>
            <w:top w:val="none" w:sz="0" w:space="0" w:color="auto"/>
            <w:left w:val="none" w:sz="0" w:space="0" w:color="auto"/>
            <w:bottom w:val="none" w:sz="0" w:space="0" w:color="auto"/>
            <w:right w:val="none" w:sz="0" w:space="0" w:color="auto"/>
          </w:divBdr>
        </w:div>
        <w:div w:id="614868045">
          <w:marLeft w:val="640"/>
          <w:marRight w:val="0"/>
          <w:marTop w:val="0"/>
          <w:marBottom w:val="0"/>
          <w:divBdr>
            <w:top w:val="none" w:sz="0" w:space="0" w:color="auto"/>
            <w:left w:val="none" w:sz="0" w:space="0" w:color="auto"/>
            <w:bottom w:val="none" w:sz="0" w:space="0" w:color="auto"/>
            <w:right w:val="none" w:sz="0" w:space="0" w:color="auto"/>
          </w:divBdr>
        </w:div>
        <w:div w:id="425424724">
          <w:marLeft w:val="640"/>
          <w:marRight w:val="0"/>
          <w:marTop w:val="0"/>
          <w:marBottom w:val="0"/>
          <w:divBdr>
            <w:top w:val="none" w:sz="0" w:space="0" w:color="auto"/>
            <w:left w:val="none" w:sz="0" w:space="0" w:color="auto"/>
            <w:bottom w:val="none" w:sz="0" w:space="0" w:color="auto"/>
            <w:right w:val="none" w:sz="0" w:space="0" w:color="auto"/>
          </w:divBdr>
        </w:div>
        <w:div w:id="1752920875">
          <w:marLeft w:val="640"/>
          <w:marRight w:val="0"/>
          <w:marTop w:val="0"/>
          <w:marBottom w:val="0"/>
          <w:divBdr>
            <w:top w:val="none" w:sz="0" w:space="0" w:color="auto"/>
            <w:left w:val="none" w:sz="0" w:space="0" w:color="auto"/>
            <w:bottom w:val="none" w:sz="0" w:space="0" w:color="auto"/>
            <w:right w:val="none" w:sz="0" w:space="0" w:color="auto"/>
          </w:divBdr>
        </w:div>
        <w:div w:id="558133771">
          <w:marLeft w:val="640"/>
          <w:marRight w:val="0"/>
          <w:marTop w:val="0"/>
          <w:marBottom w:val="0"/>
          <w:divBdr>
            <w:top w:val="none" w:sz="0" w:space="0" w:color="auto"/>
            <w:left w:val="none" w:sz="0" w:space="0" w:color="auto"/>
            <w:bottom w:val="none" w:sz="0" w:space="0" w:color="auto"/>
            <w:right w:val="none" w:sz="0" w:space="0" w:color="auto"/>
          </w:divBdr>
        </w:div>
        <w:div w:id="789008599">
          <w:marLeft w:val="640"/>
          <w:marRight w:val="0"/>
          <w:marTop w:val="0"/>
          <w:marBottom w:val="0"/>
          <w:divBdr>
            <w:top w:val="none" w:sz="0" w:space="0" w:color="auto"/>
            <w:left w:val="none" w:sz="0" w:space="0" w:color="auto"/>
            <w:bottom w:val="none" w:sz="0" w:space="0" w:color="auto"/>
            <w:right w:val="none" w:sz="0" w:space="0" w:color="auto"/>
          </w:divBdr>
        </w:div>
        <w:div w:id="254828119">
          <w:marLeft w:val="640"/>
          <w:marRight w:val="0"/>
          <w:marTop w:val="0"/>
          <w:marBottom w:val="0"/>
          <w:divBdr>
            <w:top w:val="none" w:sz="0" w:space="0" w:color="auto"/>
            <w:left w:val="none" w:sz="0" w:space="0" w:color="auto"/>
            <w:bottom w:val="none" w:sz="0" w:space="0" w:color="auto"/>
            <w:right w:val="none" w:sz="0" w:space="0" w:color="auto"/>
          </w:divBdr>
        </w:div>
        <w:div w:id="253635619">
          <w:marLeft w:val="640"/>
          <w:marRight w:val="0"/>
          <w:marTop w:val="0"/>
          <w:marBottom w:val="0"/>
          <w:divBdr>
            <w:top w:val="none" w:sz="0" w:space="0" w:color="auto"/>
            <w:left w:val="none" w:sz="0" w:space="0" w:color="auto"/>
            <w:bottom w:val="none" w:sz="0" w:space="0" w:color="auto"/>
            <w:right w:val="none" w:sz="0" w:space="0" w:color="auto"/>
          </w:divBdr>
        </w:div>
        <w:div w:id="25641157">
          <w:marLeft w:val="640"/>
          <w:marRight w:val="0"/>
          <w:marTop w:val="0"/>
          <w:marBottom w:val="0"/>
          <w:divBdr>
            <w:top w:val="none" w:sz="0" w:space="0" w:color="auto"/>
            <w:left w:val="none" w:sz="0" w:space="0" w:color="auto"/>
            <w:bottom w:val="none" w:sz="0" w:space="0" w:color="auto"/>
            <w:right w:val="none" w:sz="0" w:space="0" w:color="auto"/>
          </w:divBdr>
        </w:div>
        <w:div w:id="1773894992">
          <w:marLeft w:val="640"/>
          <w:marRight w:val="0"/>
          <w:marTop w:val="0"/>
          <w:marBottom w:val="0"/>
          <w:divBdr>
            <w:top w:val="none" w:sz="0" w:space="0" w:color="auto"/>
            <w:left w:val="none" w:sz="0" w:space="0" w:color="auto"/>
            <w:bottom w:val="none" w:sz="0" w:space="0" w:color="auto"/>
            <w:right w:val="none" w:sz="0" w:space="0" w:color="auto"/>
          </w:divBdr>
        </w:div>
        <w:div w:id="1495994271">
          <w:marLeft w:val="640"/>
          <w:marRight w:val="0"/>
          <w:marTop w:val="0"/>
          <w:marBottom w:val="0"/>
          <w:divBdr>
            <w:top w:val="none" w:sz="0" w:space="0" w:color="auto"/>
            <w:left w:val="none" w:sz="0" w:space="0" w:color="auto"/>
            <w:bottom w:val="none" w:sz="0" w:space="0" w:color="auto"/>
            <w:right w:val="none" w:sz="0" w:space="0" w:color="auto"/>
          </w:divBdr>
        </w:div>
        <w:div w:id="1796951061">
          <w:marLeft w:val="640"/>
          <w:marRight w:val="0"/>
          <w:marTop w:val="0"/>
          <w:marBottom w:val="0"/>
          <w:divBdr>
            <w:top w:val="none" w:sz="0" w:space="0" w:color="auto"/>
            <w:left w:val="none" w:sz="0" w:space="0" w:color="auto"/>
            <w:bottom w:val="none" w:sz="0" w:space="0" w:color="auto"/>
            <w:right w:val="none" w:sz="0" w:space="0" w:color="auto"/>
          </w:divBdr>
        </w:div>
        <w:div w:id="547650174">
          <w:marLeft w:val="640"/>
          <w:marRight w:val="0"/>
          <w:marTop w:val="0"/>
          <w:marBottom w:val="0"/>
          <w:divBdr>
            <w:top w:val="none" w:sz="0" w:space="0" w:color="auto"/>
            <w:left w:val="none" w:sz="0" w:space="0" w:color="auto"/>
            <w:bottom w:val="none" w:sz="0" w:space="0" w:color="auto"/>
            <w:right w:val="none" w:sz="0" w:space="0" w:color="auto"/>
          </w:divBdr>
        </w:div>
        <w:div w:id="186720987">
          <w:marLeft w:val="640"/>
          <w:marRight w:val="0"/>
          <w:marTop w:val="0"/>
          <w:marBottom w:val="0"/>
          <w:divBdr>
            <w:top w:val="none" w:sz="0" w:space="0" w:color="auto"/>
            <w:left w:val="none" w:sz="0" w:space="0" w:color="auto"/>
            <w:bottom w:val="none" w:sz="0" w:space="0" w:color="auto"/>
            <w:right w:val="none" w:sz="0" w:space="0" w:color="auto"/>
          </w:divBdr>
        </w:div>
        <w:div w:id="402725941">
          <w:marLeft w:val="640"/>
          <w:marRight w:val="0"/>
          <w:marTop w:val="0"/>
          <w:marBottom w:val="0"/>
          <w:divBdr>
            <w:top w:val="none" w:sz="0" w:space="0" w:color="auto"/>
            <w:left w:val="none" w:sz="0" w:space="0" w:color="auto"/>
            <w:bottom w:val="none" w:sz="0" w:space="0" w:color="auto"/>
            <w:right w:val="none" w:sz="0" w:space="0" w:color="auto"/>
          </w:divBdr>
        </w:div>
        <w:div w:id="1614441772">
          <w:marLeft w:val="640"/>
          <w:marRight w:val="0"/>
          <w:marTop w:val="0"/>
          <w:marBottom w:val="0"/>
          <w:divBdr>
            <w:top w:val="none" w:sz="0" w:space="0" w:color="auto"/>
            <w:left w:val="none" w:sz="0" w:space="0" w:color="auto"/>
            <w:bottom w:val="none" w:sz="0" w:space="0" w:color="auto"/>
            <w:right w:val="none" w:sz="0" w:space="0" w:color="auto"/>
          </w:divBdr>
        </w:div>
        <w:div w:id="98649457">
          <w:marLeft w:val="640"/>
          <w:marRight w:val="0"/>
          <w:marTop w:val="0"/>
          <w:marBottom w:val="0"/>
          <w:divBdr>
            <w:top w:val="none" w:sz="0" w:space="0" w:color="auto"/>
            <w:left w:val="none" w:sz="0" w:space="0" w:color="auto"/>
            <w:bottom w:val="none" w:sz="0" w:space="0" w:color="auto"/>
            <w:right w:val="none" w:sz="0" w:space="0" w:color="auto"/>
          </w:divBdr>
        </w:div>
        <w:div w:id="1426537341">
          <w:marLeft w:val="640"/>
          <w:marRight w:val="0"/>
          <w:marTop w:val="0"/>
          <w:marBottom w:val="0"/>
          <w:divBdr>
            <w:top w:val="none" w:sz="0" w:space="0" w:color="auto"/>
            <w:left w:val="none" w:sz="0" w:space="0" w:color="auto"/>
            <w:bottom w:val="none" w:sz="0" w:space="0" w:color="auto"/>
            <w:right w:val="none" w:sz="0" w:space="0" w:color="auto"/>
          </w:divBdr>
        </w:div>
        <w:div w:id="1070074367">
          <w:marLeft w:val="640"/>
          <w:marRight w:val="0"/>
          <w:marTop w:val="0"/>
          <w:marBottom w:val="0"/>
          <w:divBdr>
            <w:top w:val="none" w:sz="0" w:space="0" w:color="auto"/>
            <w:left w:val="none" w:sz="0" w:space="0" w:color="auto"/>
            <w:bottom w:val="none" w:sz="0" w:space="0" w:color="auto"/>
            <w:right w:val="none" w:sz="0" w:space="0" w:color="auto"/>
          </w:divBdr>
        </w:div>
        <w:div w:id="1550917559">
          <w:marLeft w:val="640"/>
          <w:marRight w:val="0"/>
          <w:marTop w:val="0"/>
          <w:marBottom w:val="0"/>
          <w:divBdr>
            <w:top w:val="none" w:sz="0" w:space="0" w:color="auto"/>
            <w:left w:val="none" w:sz="0" w:space="0" w:color="auto"/>
            <w:bottom w:val="none" w:sz="0" w:space="0" w:color="auto"/>
            <w:right w:val="none" w:sz="0" w:space="0" w:color="auto"/>
          </w:divBdr>
        </w:div>
        <w:div w:id="1657610433">
          <w:marLeft w:val="640"/>
          <w:marRight w:val="0"/>
          <w:marTop w:val="0"/>
          <w:marBottom w:val="0"/>
          <w:divBdr>
            <w:top w:val="none" w:sz="0" w:space="0" w:color="auto"/>
            <w:left w:val="none" w:sz="0" w:space="0" w:color="auto"/>
            <w:bottom w:val="none" w:sz="0" w:space="0" w:color="auto"/>
            <w:right w:val="none" w:sz="0" w:space="0" w:color="auto"/>
          </w:divBdr>
        </w:div>
        <w:div w:id="2098595627">
          <w:marLeft w:val="640"/>
          <w:marRight w:val="0"/>
          <w:marTop w:val="0"/>
          <w:marBottom w:val="0"/>
          <w:divBdr>
            <w:top w:val="none" w:sz="0" w:space="0" w:color="auto"/>
            <w:left w:val="none" w:sz="0" w:space="0" w:color="auto"/>
            <w:bottom w:val="none" w:sz="0" w:space="0" w:color="auto"/>
            <w:right w:val="none" w:sz="0" w:space="0" w:color="auto"/>
          </w:divBdr>
        </w:div>
        <w:div w:id="922490878">
          <w:marLeft w:val="640"/>
          <w:marRight w:val="0"/>
          <w:marTop w:val="0"/>
          <w:marBottom w:val="0"/>
          <w:divBdr>
            <w:top w:val="none" w:sz="0" w:space="0" w:color="auto"/>
            <w:left w:val="none" w:sz="0" w:space="0" w:color="auto"/>
            <w:bottom w:val="none" w:sz="0" w:space="0" w:color="auto"/>
            <w:right w:val="none" w:sz="0" w:space="0" w:color="auto"/>
          </w:divBdr>
        </w:div>
        <w:div w:id="868108873">
          <w:marLeft w:val="640"/>
          <w:marRight w:val="0"/>
          <w:marTop w:val="0"/>
          <w:marBottom w:val="0"/>
          <w:divBdr>
            <w:top w:val="none" w:sz="0" w:space="0" w:color="auto"/>
            <w:left w:val="none" w:sz="0" w:space="0" w:color="auto"/>
            <w:bottom w:val="none" w:sz="0" w:space="0" w:color="auto"/>
            <w:right w:val="none" w:sz="0" w:space="0" w:color="auto"/>
          </w:divBdr>
        </w:div>
        <w:div w:id="1576435065">
          <w:marLeft w:val="640"/>
          <w:marRight w:val="0"/>
          <w:marTop w:val="0"/>
          <w:marBottom w:val="0"/>
          <w:divBdr>
            <w:top w:val="none" w:sz="0" w:space="0" w:color="auto"/>
            <w:left w:val="none" w:sz="0" w:space="0" w:color="auto"/>
            <w:bottom w:val="none" w:sz="0" w:space="0" w:color="auto"/>
            <w:right w:val="none" w:sz="0" w:space="0" w:color="auto"/>
          </w:divBdr>
        </w:div>
        <w:div w:id="2062243187">
          <w:marLeft w:val="640"/>
          <w:marRight w:val="0"/>
          <w:marTop w:val="0"/>
          <w:marBottom w:val="0"/>
          <w:divBdr>
            <w:top w:val="none" w:sz="0" w:space="0" w:color="auto"/>
            <w:left w:val="none" w:sz="0" w:space="0" w:color="auto"/>
            <w:bottom w:val="none" w:sz="0" w:space="0" w:color="auto"/>
            <w:right w:val="none" w:sz="0" w:space="0" w:color="auto"/>
          </w:divBdr>
        </w:div>
        <w:div w:id="125513248">
          <w:marLeft w:val="640"/>
          <w:marRight w:val="0"/>
          <w:marTop w:val="0"/>
          <w:marBottom w:val="0"/>
          <w:divBdr>
            <w:top w:val="none" w:sz="0" w:space="0" w:color="auto"/>
            <w:left w:val="none" w:sz="0" w:space="0" w:color="auto"/>
            <w:bottom w:val="none" w:sz="0" w:space="0" w:color="auto"/>
            <w:right w:val="none" w:sz="0" w:space="0" w:color="auto"/>
          </w:divBdr>
        </w:div>
        <w:div w:id="1759134772">
          <w:marLeft w:val="640"/>
          <w:marRight w:val="0"/>
          <w:marTop w:val="0"/>
          <w:marBottom w:val="0"/>
          <w:divBdr>
            <w:top w:val="none" w:sz="0" w:space="0" w:color="auto"/>
            <w:left w:val="none" w:sz="0" w:space="0" w:color="auto"/>
            <w:bottom w:val="none" w:sz="0" w:space="0" w:color="auto"/>
            <w:right w:val="none" w:sz="0" w:space="0" w:color="auto"/>
          </w:divBdr>
        </w:div>
        <w:div w:id="1746610293">
          <w:marLeft w:val="640"/>
          <w:marRight w:val="0"/>
          <w:marTop w:val="0"/>
          <w:marBottom w:val="0"/>
          <w:divBdr>
            <w:top w:val="none" w:sz="0" w:space="0" w:color="auto"/>
            <w:left w:val="none" w:sz="0" w:space="0" w:color="auto"/>
            <w:bottom w:val="none" w:sz="0" w:space="0" w:color="auto"/>
            <w:right w:val="none" w:sz="0" w:space="0" w:color="auto"/>
          </w:divBdr>
        </w:div>
        <w:div w:id="704519874">
          <w:marLeft w:val="640"/>
          <w:marRight w:val="0"/>
          <w:marTop w:val="0"/>
          <w:marBottom w:val="0"/>
          <w:divBdr>
            <w:top w:val="none" w:sz="0" w:space="0" w:color="auto"/>
            <w:left w:val="none" w:sz="0" w:space="0" w:color="auto"/>
            <w:bottom w:val="none" w:sz="0" w:space="0" w:color="auto"/>
            <w:right w:val="none" w:sz="0" w:space="0" w:color="auto"/>
          </w:divBdr>
        </w:div>
        <w:div w:id="1498227740">
          <w:marLeft w:val="640"/>
          <w:marRight w:val="0"/>
          <w:marTop w:val="0"/>
          <w:marBottom w:val="0"/>
          <w:divBdr>
            <w:top w:val="none" w:sz="0" w:space="0" w:color="auto"/>
            <w:left w:val="none" w:sz="0" w:space="0" w:color="auto"/>
            <w:bottom w:val="none" w:sz="0" w:space="0" w:color="auto"/>
            <w:right w:val="none" w:sz="0" w:space="0" w:color="auto"/>
          </w:divBdr>
        </w:div>
        <w:div w:id="895580747">
          <w:marLeft w:val="640"/>
          <w:marRight w:val="0"/>
          <w:marTop w:val="0"/>
          <w:marBottom w:val="0"/>
          <w:divBdr>
            <w:top w:val="none" w:sz="0" w:space="0" w:color="auto"/>
            <w:left w:val="none" w:sz="0" w:space="0" w:color="auto"/>
            <w:bottom w:val="none" w:sz="0" w:space="0" w:color="auto"/>
            <w:right w:val="none" w:sz="0" w:space="0" w:color="auto"/>
          </w:divBdr>
        </w:div>
        <w:div w:id="1025715311">
          <w:marLeft w:val="640"/>
          <w:marRight w:val="0"/>
          <w:marTop w:val="0"/>
          <w:marBottom w:val="0"/>
          <w:divBdr>
            <w:top w:val="none" w:sz="0" w:space="0" w:color="auto"/>
            <w:left w:val="none" w:sz="0" w:space="0" w:color="auto"/>
            <w:bottom w:val="none" w:sz="0" w:space="0" w:color="auto"/>
            <w:right w:val="none" w:sz="0" w:space="0" w:color="auto"/>
          </w:divBdr>
        </w:div>
        <w:div w:id="1506171074">
          <w:marLeft w:val="640"/>
          <w:marRight w:val="0"/>
          <w:marTop w:val="0"/>
          <w:marBottom w:val="0"/>
          <w:divBdr>
            <w:top w:val="none" w:sz="0" w:space="0" w:color="auto"/>
            <w:left w:val="none" w:sz="0" w:space="0" w:color="auto"/>
            <w:bottom w:val="none" w:sz="0" w:space="0" w:color="auto"/>
            <w:right w:val="none" w:sz="0" w:space="0" w:color="auto"/>
          </w:divBdr>
        </w:div>
        <w:div w:id="1313754981">
          <w:marLeft w:val="640"/>
          <w:marRight w:val="0"/>
          <w:marTop w:val="0"/>
          <w:marBottom w:val="0"/>
          <w:divBdr>
            <w:top w:val="none" w:sz="0" w:space="0" w:color="auto"/>
            <w:left w:val="none" w:sz="0" w:space="0" w:color="auto"/>
            <w:bottom w:val="none" w:sz="0" w:space="0" w:color="auto"/>
            <w:right w:val="none" w:sz="0" w:space="0" w:color="auto"/>
          </w:divBdr>
        </w:div>
        <w:div w:id="1829207509">
          <w:marLeft w:val="640"/>
          <w:marRight w:val="0"/>
          <w:marTop w:val="0"/>
          <w:marBottom w:val="0"/>
          <w:divBdr>
            <w:top w:val="none" w:sz="0" w:space="0" w:color="auto"/>
            <w:left w:val="none" w:sz="0" w:space="0" w:color="auto"/>
            <w:bottom w:val="none" w:sz="0" w:space="0" w:color="auto"/>
            <w:right w:val="none" w:sz="0" w:space="0" w:color="auto"/>
          </w:divBdr>
        </w:div>
        <w:div w:id="555900837">
          <w:marLeft w:val="640"/>
          <w:marRight w:val="0"/>
          <w:marTop w:val="0"/>
          <w:marBottom w:val="0"/>
          <w:divBdr>
            <w:top w:val="none" w:sz="0" w:space="0" w:color="auto"/>
            <w:left w:val="none" w:sz="0" w:space="0" w:color="auto"/>
            <w:bottom w:val="none" w:sz="0" w:space="0" w:color="auto"/>
            <w:right w:val="none" w:sz="0" w:space="0" w:color="auto"/>
          </w:divBdr>
        </w:div>
        <w:div w:id="1027826432">
          <w:marLeft w:val="640"/>
          <w:marRight w:val="0"/>
          <w:marTop w:val="0"/>
          <w:marBottom w:val="0"/>
          <w:divBdr>
            <w:top w:val="none" w:sz="0" w:space="0" w:color="auto"/>
            <w:left w:val="none" w:sz="0" w:space="0" w:color="auto"/>
            <w:bottom w:val="none" w:sz="0" w:space="0" w:color="auto"/>
            <w:right w:val="none" w:sz="0" w:space="0" w:color="auto"/>
          </w:divBdr>
        </w:div>
        <w:div w:id="230698157">
          <w:marLeft w:val="640"/>
          <w:marRight w:val="0"/>
          <w:marTop w:val="0"/>
          <w:marBottom w:val="0"/>
          <w:divBdr>
            <w:top w:val="none" w:sz="0" w:space="0" w:color="auto"/>
            <w:left w:val="none" w:sz="0" w:space="0" w:color="auto"/>
            <w:bottom w:val="none" w:sz="0" w:space="0" w:color="auto"/>
            <w:right w:val="none" w:sz="0" w:space="0" w:color="auto"/>
          </w:divBdr>
        </w:div>
        <w:div w:id="1935938227">
          <w:marLeft w:val="640"/>
          <w:marRight w:val="0"/>
          <w:marTop w:val="0"/>
          <w:marBottom w:val="0"/>
          <w:divBdr>
            <w:top w:val="none" w:sz="0" w:space="0" w:color="auto"/>
            <w:left w:val="none" w:sz="0" w:space="0" w:color="auto"/>
            <w:bottom w:val="none" w:sz="0" w:space="0" w:color="auto"/>
            <w:right w:val="none" w:sz="0" w:space="0" w:color="auto"/>
          </w:divBdr>
        </w:div>
        <w:div w:id="753278397">
          <w:marLeft w:val="640"/>
          <w:marRight w:val="0"/>
          <w:marTop w:val="0"/>
          <w:marBottom w:val="0"/>
          <w:divBdr>
            <w:top w:val="none" w:sz="0" w:space="0" w:color="auto"/>
            <w:left w:val="none" w:sz="0" w:space="0" w:color="auto"/>
            <w:bottom w:val="none" w:sz="0" w:space="0" w:color="auto"/>
            <w:right w:val="none" w:sz="0" w:space="0" w:color="auto"/>
          </w:divBdr>
        </w:div>
        <w:div w:id="521631720">
          <w:marLeft w:val="640"/>
          <w:marRight w:val="0"/>
          <w:marTop w:val="0"/>
          <w:marBottom w:val="0"/>
          <w:divBdr>
            <w:top w:val="none" w:sz="0" w:space="0" w:color="auto"/>
            <w:left w:val="none" w:sz="0" w:space="0" w:color="auto"/>
            <w:bottom w:val="none" w:sz="0" w:space="0" w:color="auto"/>
            <w:right w:val="none" w:sz="0" w:space="0" w:color="auto"/>
          </w:divBdr>
        </w:div>
        <w:div w:id="1276212771">
          <w:marLeft w:val="640"/>
          <w:marRight w:val="0"/>
          <w:marTop w:val="0"/>
          <w:marBottom w:val="0"/>
          <w:divBdr>
            <w:top w:val="none" w:sz="0" w:space="0" w:color="auto"/>
            <w:left w:val="none" w:sz="0" w:space="0" w:color="auto"/>
            <w:bottom w:val="none" w:sz="0" w:space="0" w:color="auto"/>
            <w:right w:val="none" w:sz="0" w:space="0" w:color="auto"/>
          </w:divBdr>
        </w:div>
        <w:div w:id="1639456211">
          <w:marLeft w:val="640"/>
          <w:marRight w:val="0"/>
          <w:marTop w:val="0"/>
          <w:marBottom w:val="0"/>
          <w:divBdr>
            <w:top w:val="none" w:sz="0" w:space="0" w:color="auto"/>
            <w:left w:val="none" w:sz="0" w:space="0" w:color="auto"/>
            <w:bottom w:val="none" w:sz="0" w:space="0" w:color="auto"/>
            <w:right w:val="none" w:sz="0" w:space="0" w:color="auto"/>
          </w:divBdr>
        </w:div>
        <w:div w:id="2005085595">
          <w:marLeft w:val="640"/>
          <w:marRight w:val="0"/>
          <w:marTop w:val="0"/>
          <w:marBottom w:val="0"/>
          <w:divBdr>
            <w:top w:val="none" w:sz="0" w:space="0" w:color="auto"/>
            <w:left w:val="none" w:sz="0" w:space="0" w:color="auto"/>
            <w:bottom w:val="none" w:sz="0" w:space="0" w:color="auto"/>
            <w:right w:val="none" w:sz="0" w:space="0" w:color="auto"/>
          </w:divBdr>
        </w:div>
        <w:div w:id="1739211252">
          <w:marLeft w:val="640"/>
          <w:marRight w:val="0"/>
          <w:marTop w:val="0"/>
          <w:marBottom w:val="0"/>
          <w:divBdr>
            <w:top w:val="none" w:sz="0" w:space="0" w:color="auto"/>
            <w:left w:val="none" w:sz="0" w:space="0" w:color="auto"/>
            <w:bottom w:val="none" w:sz="0" w:space="0" w:color="auto"/>
            <w:right w:val="none" w:sz="0" w:space="0" w:color="auto"/>
          </w:divBdr>
        </w:div>
        <w:div w:id="226459140">
          <w:marLeft w:val="640"/>
          <w:marRight w:val="0"/>
          <w:marTop w:val="0"/>
          <w:marBottom w:val="0"/>
          <w:divBdr>
            <w:top w:val="none" w:sz="0" w:space="0" w:color="auto"/>
            <w:left w:val="none" w:sz="0" w:space="0" w:color="auto"/>
            <w:bottom w:val="none" w:sz="0" w:space="0" w:color="auto"/>
            <w:right w:val="none" w:sz="0" w:space="0" w:color="auto"/>
          </w:divBdr>
        </w:div>
        <w:div w:id="847986269">
          <w:marLeft w:val="640"/>
          <w:marRight w:val="0"/>
          <w:marTop w:val="0"/>
          <w:marBottom w:val="0"/>
          <w:divBdr>
            <w:top w:val="none" w:sz="0" w:space="0" w:color="auto"/>
            <w:left w:val="none" w:sz="0" w:space="0" w:color="auto"/>
            <w:bottom w:val="none" w:sz="0" w:space="0" w:color="auto"/>
            <w:right w:val="none" w:sz="0" w:space="0" w:color="auto"/>
          </w:divBdr>
        </w:div>
        <w:div w:id="1569918839">
          <w:marLeft w:val="640"/>
          <w:marRight w:val="0"/>
          <w:marTop w:val="0"/>
          <w:marBottom w:val="0"/>
          <w:divBdr>
            <w:top w:val="none" w:sz="0" w:space="0" w:color="auto"/>
            <w:left w:val="none" w:sz="0" w:space="0" w:color="auto"/>
            <w:bottom w:val="none" w:sz="0" w:space="0" w:color="auto"/>
            <w:right w:val="none" w:sz="0" w:space="0" w:color="auto"/>
          </w:divBdr>
        </w:div>
        <w:div w:id="1259172491">
          <w:marLeft w:val="640"/>
          <w:marRight w:val="0"/>
          <w:marTop w:val="0"/>
          <w:marBottom w:val="0"/>
          <w:divBdr>
            <w:top w:val="none" w:sz="0" w:space="0" w:color="auto"/>
            <w:left w:val="none" w:sz="0" w:space="0" w:color="auto"/>
            <w:bottom w:val="none" w:sz="0" w:space="0" w:color="auto"/>
            <w:right w:val="none" w:sz="0" w:space="0" w:color="auto"/>
          </w:divBdr>
        </w:div>
        <w:div w:id="1560170224">
          <w:marLeft w:val="640"/>
          <w:marRight w:val="0"/>
          <w:marTop w:val="0"/>
          <w:marBottom w:val="0"/>
          <w:divBdr>
            <w:top w:val="none" w:sz="0" w:space="0" w:color="auto"/>
            <w:left w:val="none" w:sz="0" w:space="0" w:color="auto"/>
            <w:bottom w:val="none" w:sz="0" w:space="0" w:color="auto"/>
            <w:right w:val="none" w:sz="0" w:space="0" w:color="auto"/>
          </w:divBdr>
        </w:div>
        <w:div w:id="1849828672">
          <w:marLeft w:val="640"/>
          <w:marRight w:val="0"/>
          <w:marTop w:val="0"/>
          <w:marBottom w:val="0"/>
          <w:divBdr>
            <w:top w:val="none" w:sz="0" w:space="0" w:color="auto"/>
            <w:left w:val="none" w:sz="0" w:space="0" w:color="auto"/>
            <w:bottom w:val="none" w:sz="0" w:space="0" w:color="auto"/>
            <w:right w:val="none" w:sz="0" w:space="0" w:color="auto"/>
          </w:divBdr>
        </w:div>
        <w:div w:id="1477449617">
          <w:marLeft w:val="640"/>
          <w:marRight w:val="0"/>
          <w:marTop w:val="0"/>
          <w:marBottom w:val="0"/>
          <w:divBdr>
            <w:top w:val="none" w:sz="0" w:space="0" w:color="auto"/>
            <w:left w:val="none" w:sz="0" w:space="0" w:color="auto"/>
            <w:bottom w:val="none" w:sz="0" w:space="0" w:color="auto"/>
            <w:right w:val="none" w:sz="0" w:space="0" w:color="auto"/>
          </w:divBdr>
        </w:div>
      </w:divsChild>
    </w:div>
    <w:div w:id="1724518387">
      <w:bodyDiv w:val="1"/>
      <w:marLeft w:val="0"/>
      <w:marRight w:val="0"/>
      <w:marTop w:val="0"/>
      <w:marBottom w:val="0"/>
      <w:divBdr>
        <w:top w:val="none" w:sz="0" w:space="0" w:color="auto"/>
        <w:left w:val="none" w:sz="0" w:space="0" w:color="auto"/>
        <w:bottom w:val="none" w:sz="0" w:space="0" w:color="auto"/>
        <w:right w:val="none" w:sz="0" w:space="0" w:color="auto"/>
      </w:divBdr>
    </w:div>
    <w:div w:id="1727725784">
      <w:bodyDiv w:val="1"/>
      <w:marLeft w:val="0"/>
      <w:marRight w:val="0"/>
      <w:marTop w:val="0"/>
      <w:marBottom w:val="0"/>
      <w:divBdr>
        <w:top w:val="none" w:sz="0" w:space="0" w:color="auto"/>
        <w:left w:val="none" w:sz="0" w:space="0" w:color="auto"/>
        <w:bottom w:val="none" w:sz="0" w:space="0" w:color="auto"/>
        <w:right w:val="none" w:sz="0" w:space="0" w:color="auto"/>
      </w:divBdr>
    </w:div>
    <w:div w:id="1731465944">
      <w:bodyDiv w:val="1"/>
      <w:marLeft w:val="0"/>
      <w:marRight w:val="0"/>
      <w:marTop w:val="0"/>
      <w:marBottom w:val="0"/>
      <w:divBdr>
        <w:top w:val="none" w:sz="0" w:space="0" w:color="auto"/>
        <w:left w:val="none" w:sz="0" w:space="0" w:color="auto"/>
        <w:bottom w:val="none" w:sz="0" w:space="0" w:color="auto"/>
        <w:right w:val="none" w:sz="0" w:space="0" w:color="auto"/>
      </w:divBdr>
      <w:divsChild>
        <w:div w:id="250242540">
          <w:marLeft w:val="480"/>
          <w:marRight w:val="0"/>
          <w:marTop w:val="0"/>
          <w:marBottom w:val="0"/>
          <w:divBdr>
            <w:top w:val="none" w:sz="0" w:space="0" w:color="auto"/>
            <w:left w:val="none" w:sz="0" w:space="0" w:color="auto"/>
            <w:bottom w:val="none" w:sz="0" w:space="0" w:color="auto"/>
            <w:right w:val="none" w:sz="0" w:space="0" w:color="auto"/>
          </w:divBdr>
        </w:div>
        <w:div w:id="1884319517">
          <w:marLeft w:val="480"/>
          <w:marRight w:val="0"/>
          <w:marTop w:val="0"/>
          <w:marBottom w:val="0"/>
          <w:divBdr>
            <w:top w:val="none" w:sz="0" w:space="0" w:color="auto"/>
            <w:left w:val="none" w:sz="0" w:space="0" w:color="auto"/>
            <w:bottom w:val="none" w:sz="0" w:space="0" w:color="auto"/>
            <w:right w:val="none" w:sz="0" w:space="0" w:color="auto"/>
          </w:divBdr>
        </w:div>
        <w:div w:id="363871531">
          <w:marLeft w:val="480"/>
          <w:marRight w:val="0"/>
          <w:marTop w:val="0"/>
          <w:marBottom w:val="0"/>
          <w:divBdr>
            <w:top w:val="none" w:sz="0" w:space="0" w:color="auto"/>
            <w:left w:val="none" w:sz="0" w:space="0" w:color="auto"/>
            <w:bottom w:val="none" w:sz="0" w:space="0" w:color="auto"/>
            <w:right w:val="none" w:sz="0" w:space="0" w:color="auto"/>
          </w:divBdr>
        </w:div>
        <w:div w:id="882057262">
          <w:marLeft w:val="480"/>
          <w:marRight w:val="0"/>
          <w:marTop w:val="0"/>
          <w:marBottom w:val="0"/>
          <w:divBdr>
            <w:top w:val="none" w:sz="0" w:space="0" w:color="auto"/>
            <w:left w:val="none" w:sz="0" w:space="0" w:color="auto"/>
            <w:bottom w:val="none" w:sz="0" w:space="0" w:color="auto"/>
            <w:right w:val="none" w:sz="0" w:space="0" w:color="auto"/>
          </w:divBdr>
        </w:div>
        <w:div w:id="671682564">
          <w:marLeft w:val="480"/>
          <w:marRight w:val="0"/>
          <w:marTop w:val="0"/>
          <w:marBottom w:val="0"/>
          <w:divBdr>
            <w:top w:val="none" w:sz="0" w:space="0" w:color="auto"/>
            <w:left w:val="none" w:sz="0" w:space="0" w:color="auto"/>
            <w:bottom w:val="none" w:sz="0" w:space="0" w:color="auto"/>
            <w:right w:val="none" w:sz="0" w:space="0" w:color="auto"/>
          </w:divBdr>
        </w:div>
        <w:div w:id="2124224018">
          <w:marLeft w:val="480"/>
          <w:marRight w:val="0"/>
          <w:marTop w:val="0"/>
          <w:marBottom w:val="0"/>
          <w:divBdr>
            <w:top w:val="none" w:sz="0" w:space="0" w:color="auto"/>
            <w:left w:val="none" w:sz="0" w:space="0" w:color="auto"/>
            <w:bottom w:val="none" w:sz="0" w:space="0" w:color="auto"/>
            <w:right w:val="none" w:sz="0" w:space="0" w:color="auto"/>
          </w:divBdr>
        </w:div>
        <w:div w:id="1345085055">
          <w:marLeft w:val="480"/>
          <w:marRight w:val="0"/>
          <w:marTop w:val="0"/>
          <w:marBottom w:val="0"/>
          <w:divBdr>
            <w:top w:val="none" w:sz="0" w:space="0" w:color="auto"/>
            <w:left w:val="none" w:sz="0" w:space="0" w:color="auto"/>
            <w:bottom w:val="none" w:sz="0" w:space="0" w:color="auto"/>
            <w:right w:val="none" w:sz="0" w:space="0" w:color="auto"/>
          </w:divBdr>
        </w:div>
        <w:div w:id="803502795">
          <w:marLeft w:val="480"/>
          <w:marRight w:val="0"/>
          <w:marTop w:val="0"/>
          <w:marBottom w:val="0"/>
          <w:divBdr>
            <w:top w:val="none" w:sz="0" w:space="0" w:color="auto"/>
            <w:left w:val="none" w:sz="0" w:space="0" w:color="auto"/>
            <w:bottom w:val="none" w:sz="0" w:space="0" w:color="auto"/>
            <w:right w:val="none" w:sz="0" w:space="0" w:color="auto"/>
          </w:divBdr>
        </w:div>
        <w:div w:id="225531087">
          <w:marLeft w:val="480"/>
          <w:marRight w:val="0"/>
          <w:marTop w:val="0"/>
          <w:marBottom w:val="0"/>
          <w:divBdr>
            <w:top w:val="none" w:sz="0" w:space="0" w:color="auto"/>
            <w:left w:val="none" w:sz="0" w:space="0" w:color="auto"/>
            <w:bottom w:val="none" w:sz="0" w:space="0" w:color="auto"/>
            <w:right w:val="none" w:sz="0" w:space="0" w:color="auto"/>
          </w:divBdr>
        </w:div>
        <w:div w:id="1784379454">
          <w:marLeft w:val="480"/>
          <w:marRight w:val="0"/>
          <w:marTop w:val="0"/>
          <w:marBottom w:val="0"/>
          <w:divBdr>
            <w:top w:val="none" w:sz="0" w:space="0" w:color="auto"/>
            <w:left w:val="none" w:sz="0" w:space="0" w:color="auto"/>
            <w:bottom w:val="none" w:sz="0" w:space="0" w:color="auto"/>
            <w:right w:val="none" w:sz="0" w:space="0" w:color="auto"/>
          </w:divBdr>
        </w:div>
        <w:div w:id="1947273326">
          <w:marLeft w:val="480"/>
          <w:marRight w:val="0"/>
          <w:marTop w:val="0"/>
          <w:marBottom w:val="0"/>
          <w:divBdr>
            <w:top w:val="none" w:sz="0" w:space="0" w:color="auto"/>
            <w:left w:val="none" w:sz="0" w:space="0" w:color="auto"/>
            <w:bottom w:val="none" w:sz="0" w:space="0" w:color="auto"/>
            <w:right w:val="none" w:sz="0" w:space="0" w:color="auto"/>
          </w:divBdr>
        </w:div>
        <w:div w:id="613905812">
          <w:marLeft w:val="480"/>
          <w:marRight w:val="0"/>
          <w:marTop w:val="0"/>
          <w:marBottom w:val="0"/>
          <w:divBdr>
            <w:top w:val="none" w:sz="0" w:space="0" w:color="auto"/>
            <w:left w:val="none" w:sz="0" w:space="0" w:color="auto"/>
            <w:bottom w:val="none" w:sz="0" w:space="0" w:color="auto"/>
            <w:right w:val="none" w:sz="0" w:space="0" w:color="auto"/>
          </w:divBdr>
        </w:div>
        <w:div w:id="753551312">
          <w:marLeft w:val="480"/>
          <w:marRight w:val="0"/>
          <w:marTop w:val="0"/>
          <w:marBottom w:val="0"/>
          <w:divBdr>
            <w:top w:val="none" w:sz="0" w:space="0" w:color="auto"/>
            <w:left w:val="none" w:sz="0" w:space="0" w:color="auto"/>
            <w:bottom w:val="none" w:sz="0" w:space="0" w:color="auto"/>
            <w:right w:val="none" w:sz="0" w:space="0" w:color="auto"/>
          </w:divBdr>
        </w:div>
        <w:div w:id="372266061">
          <w:marLeft w:val="480"/>
          <w:marRight w:val="0"/>
          <w:marTop w:val="0"/>
          <w:marBottom w:val="0"/>
          <w:divBdr>
            <w:top w:val="none" w:sz="0" w:space="0" w:color="auto"/>
            <w:left w:val="none" w:sz="0" w:space="0" w:color="auto"/>
            <w:bottom w:val="none" w:sz="0" w:space="0" w:color="auto"/>
            <w:right w:val="none" w:sz="0" w:space="0" w:color="auto"/>
          </w:divBdr>
        </w:div>
        <w:div w:id="939485524">
          <w:marLeft w:val="480"/>
          <w:marRight w:val="0"/>
          <w:marTop w:val="0"/>
          <w:marBottom w:val="0"/>
          <w:divBdr>
            <w:top w:val="none" w:sz="0" w:space="0" w:color="auto"/>
            <w:left w:val="none" w:sz="0" w:space="0" w:color="auto"/>
            <w:bottom w:val="none" w:sz="0" w:space="0" w:color="auto"/>
            <w:right w:val="none" w:sz="0" w:space="0" w:color="auto"/>
          </w:divBdr>
        </w:div>
        <w:div w:id="1794211387">
          <w:marLeft w:val="480"/>
          <w:marRight w:val="0"/>
          <w:marTop w:val="0"/>
          <w:marBottom w:val="0"/>
          <w:divBdr>
            <w:top w:val="none" w:sz="0" w:space="0" w:color="auto"/>
            <w:left w:val="none" w:sz="0" w:space="0" w:color="auto"/>
            <w:bottom w:val="none" w:sz="0" w:space="0" w:color="auto"/>
            <w:right w:val="none" w:sz="0" w:space="0" w:color="auto"/>
          </w:divBdr>
        </w:div>
        <w:div w:id="879323908">
          <w:marLeft w:val="480"/>
          <w:marRight w:val="0"/>
          <w:marTop w:val="0"/>
          <w:marBottom w:val="0"/>
          <w:divBdr>
            <w:top w:val="none" w:sz="0" w:space="0" w:color="auto"/>
            <w:left w:val="none" w:sz="0" w:space="0" w:color="auto"/>
            <w:bottom w:val="none" w:sz="0" w:space="0" w:color="auto"/>
            <w:right w:val="none" w:sz="0" w:space="0" w:color="auto"/>
          </w:divBdr>
        </w:div>
        <w:div w:id="660037676">
          <w:marLeft w:val="480"/>
          <w:marRight w:val="0"/>
          <w:marTop w:val="0"/>
          <w:marBottom w:val="0"/>
          <w:divBdr>
            <w:top w:val="none" w:sz="0" w:space="0" w:color="auto"/>
            <w:left w:val="none" w:sz="0" w:space="0" w:color="auto"/>
            <w:bottom w:val="none" w:sz="0" w:space="0" w:color="auto"/>
            <w:right w:val="none" w:sz="0" w:space="0" w:color="auto"/>
          </w:divBdr>
        </w:div>
        <w:div w:id="418984889">
          <w:marLeft w:val="480"/>
          <w:marRight w:val="0"/>
          <w:marTop w:val="0"/>
          <w:marBottom w:val="0"/>
          <w:divBdr>
            <w:top w:val="none" w:sz="0" w:space="0" w:color="auto"/>
            <w:left w:val="none" w:sz="0" w:space="0" w:color="auto"/>
            <w:bottom w:val="none" w:sz="0" w:space="0" w:color="auto"/>
            <w:right w:val="none" w:sz="0" w:space="0" w:color="auto"/>
          </w:divBdr>
        </w:div>
        <w:div w:id="1076629761">
          <w:marLeft w:val="480"/>
          <w:marRight w:val="0"/>
          <w:marTop w:val="0"/>
          <w:marBottom w:val="0"/>
          <w:divBdr>
            <w:top w:val="none" w:sz="0" w:space="0" w:color="auto"/>
            <w:left w:val="none" w:sz="0" w:space="0" w:color="auto"/>
            <w:bottom w:val="none" w:sz="0" w:space="0" w:color="auto"/>
            <w:right w:val="none" w:sz="0" w:space="0" w:color="auto"/>
          </w:divBdr>
        </w:div>
        <w:div w:id="1562787991">
          <w:marLeft w:val="480"/>
          <w:marRight w:val="0"/>
          <w:marTop w:val="0"/>
          <w:marBottom w:val="0"/>
          <w:divBdr>
            <w:top w:val="none" w:sz="0" w:space="0" w:color="auto"/>
            <w:left w:val="none" w:sz="0" w:space="0" w:color="auto"/>
            <w:bottom w:val="none" w:sz="0" w:space="0" w:color="auto"/>
            <w:right w:val="none" w:sz="0" w:space="0" w:color="auto"/>
          </w:divBdr>
        </w:div>
        <w:div w:id="311301176">
          <w:marLeft w:val="480"/>
          <w:marRight w:val="0"/>
          <w:marTop w:val="0"/>
          <w:marBottom w:val="0"/>
          <w:divBdr>
            <w:top w:val="none" w:sz="0" w:space="0" w:color="auto"/>
            <w:left w:val="none" w:sz="0" w:space="0" w:color="auto"/>
            <w:bottom w:val="none" w:sz="0" w:space="0" w:color="auto"/>
            <w:right w:val="none" w:sz="0" w:space="0" w:color="auto"/>
          </w:divBdr>
        </w:div>
        <w:div w:id="886914927">
          <w:marLeft w:val="480"/>
          <w:marRight w:val="0"/>
          <w:marTop w:val="0"/>
          <w:marBottom w:val="0"/>
          <w:divBdr>
            <w:top w:val="none" w:sz="0" w:space="0" w:color="auto"/>
            <w:left w:val="none" w:sz="0" w:space="0" w:color="auto"/>
            <w:bottom w:val="none" w:sz="0" w:space="0" w:color="auto"/>
            <w:right w:val="none" w:sz="0" w:space="0" w:color="auto"/>
          </w:divBdr>
        </w:div>
        <w:div w:id="1604918420">
          <w:marLeft w:val="480"/>
          <w:marRight w:val="0"/>
          <w:marTop w:val="0"/>
          <w:marBottom w:val="0"/>
          <w:divBdr>
            <w:top w:val="none" w:sz="0" w:space="0" w:color="auto"/>
            <w:left w:val="none" w:sz="0" w:space="0" w:color="auto"/>
            <w:bottom w:val="none" w:sz="0" w:space="0" w:color="auto"/>
            <w:right w:val="none" w:sz="0" w:space="0" w:color="auto"/>
          </w:divBdr>
        </w:div>
        <w:div w:id="680663238">
          <w:marLeft w:val="480"/>
          <w:marRight w:val="0"/>
          <w:marTop w:val="0"/>
          <w:marBottom w:val="0"/>
          <w:divBdr>
            <w:top w:val="none" w:sz="0" w:space="0" w:color="auto"/>
            <w:left w:val="none" w:sz="0" w:space="0" w:color="auto"/>
            <w:bottom w:val="none" w:sz="0" w:space="0" w:color="auto"/>
            <w:right w:val="none" w:sz="0" w:space="0" w:color="auto"/>
          </w:divBdr>
        </w:div>
        <w:div w:id="114251267">
          <w:marLeft w:val="480"/>
          <w:marRight w:val="0"/>
          <w:marTop w:val="0"/>
          <w:marBottom w:val="0"/>
          <w:divBdr>
            <w:top w:val="none" w:sz="0" w:space="0" w:color="auto"/>
            <w:left w:val="none" w:sz="0" w:space="0" w:color="auto"/>
            <w:bottom w:val="none" w:sz="0" w:space="0" w:color="auto"/>
            <w:right w:val="none" w:sz="0" w:space="0" w:color="auto"/>
          </w:divBdr>
        </w:div>
        <w:div w:id="949437963">
          <w:marLeft w:val="480"/>
          <w:marRight w:val="0"/>
          <w:marTop w:val="0"/>
          <w:marBottom w:val="0"/>
          <w:divBdr>
            <w:top w:val="none" w:sz="0" w:space="0" w:color="auto"/>
            <w:left w:val="none" w:sz="0" w:space="0" w:color="auto"/>
            <w:bottom w:val="none" w:sz="0" w:space="0" w:color="auto"/>
            <w:right w:val="none" w:sz="0" w:space="0" w:color="auto"/>
          </w:divBdr>
        </w:div>
        <w:div w:id="427967557">
          <w:marLeft w:val="480"/>
          <w:marRight w:val="0"/>
          <w:marTop w:val="0"/>
          <w:marBottom w:val="0"/>
          <w:divBdr>
            <w:top w:val="none" w:sz="0" w:space="0" w:color="auto"/>
            <w:left w:val="none" w:sz="0" w:space="0" w:color="auto"/>
            <w:bottom w:val="none" w:sz="0" w:space="0" w:color="auto"/>
            <w:right w:val="none" w:sz="0" w:space="0" w:color="auto"/>
          </w:divBdr>
        </w:div>
        <w:div w:id="1481579624">
          <w:marLeft w:val="480"/>
          <w:marRight w:val="0"/>
          <w:marTop w:val="0"/>
          <w:marBottom w:val="0"/>
          <w:divBdr>
            <w:top w:val="none" w:sz="0" w:space="0" w:color="auto"/>
            <w:left w:val="none" w:sz="0" w:space="0" w:color="auto"/>
            <w:bottom w:val="none" w:sz="0" w:space="0" w:color="auto"/>
            <w:right w:val="none" w:sz="0" w:space="0" w:color="auto"/>
          </w:divBdr>
        </w:div>
        <w:div w:id="50737801">
          <w:marLeft w:val="480"/>
          <w:marRight w:val="0"/>
          <w:marTop w:val="0"/>
          <w:marBottom w:val="0"/>
          <w:divBdr>
            <w:top w:val="none" w:sz="0" w:space="0" w:color="auto"/>
            <w:left w:val="none" w:sz="0" w:space="0" w:color="auto"/>
            <w:bottom w:val="none" w:sz="0" w:space="0" w:color="auto"/>
            <w:right w:val="none" w:sz="0" w:space="0" w:color="auto"/>
          </w:divBdr>
        </w:div>
        <w:div w:id="2062633909">
          <w:marLeft w:val="480"/>
          <w:marRight w:val="0"/>
          <w:marTop w:val="0"/>
          <w:marBottom w:val="0"/>
          <w:divBdr>
            <w:top w:val="none" w:sz="0" w:space="0" w:color="auto"/>
            <w:left w:val="none" w:sz="0" w:space="0" w:color="auto"/>
            <w:bottom w:val="none" w:sz="0" w:space="0" w:color="auto"/>
            <w:right w:val="none" w:sz="0" w:space="0" w:color="auto"/>
          </w:divBdr>
        </w:div>
        <w:div w:id="591739133">
          <w:marLeft w:val="480"/>
          <w:marRight w:val="0"/>
          <w:marTop w:val="0"/>
          <w:marBottom w:val="0"/>
          <w:divBdr>
            <w:top w:val="none" w:sz="0" w:space="0" w:color="auto"/>
            <w:left w:val="none" w:sz="0" w:space="0" w:color="auto"/>
            <w:bottom w:val="none" w:sz="0" w:space="0" w:color="auto"/>
            <w:right w:val="none" w:sz="0" w:space="0" w:color="auto"/>
          </w:divBdr>
        </w:div>
      </w:divsChild>
    </w:div>
    <w:div w:id="1734887217">
      <w:bodyDiv w:val="1"/>
      <w:marLeft w:val="0"/>
      <w:marRight w:val="0"/>
      <w:marTop w:val="0"/>
      <w:marBottom w:val="0"/>
      <w:divBdr>
        <w:top w:val="none" w:sz="0" w:space="0" w:color="auto"/>
        <w:left w:val="none" w:sz="0" w:space="0" w:color="auto"/>
        <w:bottom w:val="none" w:sz="0" w:space="0" w:color="auto"/>
        <w:right w:val="none" w:sz="0" w:space="0" w:color="auto"/>
      </w:divBdr>
    </w:div>
    <w:div w:id="1746145863">
      <w:bodyDiv w:val="1"/>
      <w:marLeft w:val="0"/>
      <w:marRight w:val="0"/>
      <w:marTop w:val="0"/>
      <w:marBottom w:val="0"/>
      <w:divBdr>
        <w:top w:val="none" w:sz="0" w:space="0" w:color="auto"/>
        <w:left w:val="none" w:sz="0" w:space="0" w:color="auto"/>
        <w:bottom w:val="none" w:sz="0" w:space="0" w:color="auto"/>
        <w:right w:val="none" w:sz="0" w:space="0" w:color="auto"/>
      </w:divBdr>
    </w:div>
    <w:div w:id="1757092401">
      <w:bodyDiv w:val="1"/>
      <w:marLeft w:val="0"/>
      <w:marRight w:val="0"/>
      <w:marTop w:val="0"/>
      <w:marBottom w:val="0"/>
      <w:divBdr>
        <w:top w:val="none" w:sz="0" w:space="0" w:color="auto"/>
        <w:left w:val="none" w:sz="0" w:space="0" w:color="auto"/>
        <w:bottom w:val="none" w:sz="0" w:space="0" w:color="auto"/>
        <w:right w:val="none" w:sz="0" w:space="0" w:color="auto"/>
      </w:divBdr>
    </w:div>
    <w:div w:id="1759523548">
      <w:bodyDiv w:val="1"/>
      <w:marLeft w:val="0"/>
      <w:marRight w:val="0"/>
      <w:marTop w:val="0"/>
      <w:marBottom w:val="0"/>
      <w:divBdr>
        <w:top w:val="none" w:sz="0" w:space="0" w:color="auto"/>
        <w:left w:val="none" w:sz="0" w:space="0" w:color="auto"/>
        <w:bottom w:val="none" w:sz="0" w:space="0" w:color="auto"/>
        <w:right w:val="none" w:sz="0" w:space="0" w:color="auto"/>
      </w:divBdr>
      <w:divsChild>
        <w:div w:id="1548759222">
          <w:marLeft w:val="640"/>
          <w:marRight w:val="0"/>
          <w:marTop w:val="0"/>
          <w:marBottom w:val="0"/>
          <w:divBdr>
            <w:top w:val="none" w:sz="0" w:space="0" w:color="auto"/>
            <w:left w:val="none" w:sz="0" w:space="0" w:color="auto"/>
            <w:bottom w:val="none" w:sz="0" w:space="0" w:color="auto"/>
            <w:right w:val="none" w:sz="0" w:space="0" w:color="auto"/>
          </w:divBdr>
        </w:div>
        <w:div w:id="2080326435">
          <w:marLeft w:val="640"/>
          <w:marRight w:val="0"/>
          <w:marTop w:val="0"/>
          <w:marBottom w:val="0"/>
          <w:divBdr>
            <w:top w:val="none" w:sz="0" w:space="0" w:color="auto"/>
            <w:left w:val="none" w:sz="0" w:space="0" w:color="auto"/>
            <w:bottom w:val="none" w:sz="0" w:space="0" w:color="auto"/>
            <w:right w:val="none" w:sz="0" w:space="0" w:color="auto"/>
          </w:divBdr>
        </w:div>
        <w:div w:id="1382946585">
          <w:marLeft w:val="640"/>
          <w:marRight w:val="0"/>
          <w:marTop w:val="0"/>
          <w:marBottom w:val="0"/>
          <w:divBdr>
            <w:top w:val="none" w:sz="0" w:space="0" w:color="auto"/>
            <w:left w:val="none" w:sz="0" w:space="0" w:color="auto"/>
            <w:bottom w:val="none" w:sz="0" w:space="0" w:color="auto"/>
            <w:right w:val="none" w:sz="0" w:space="0" w:color="auto"/>
          </w:divBdr>
        </w:div>
        <w:div w:id="2070610405">
          <w:marLeft w:val="640"/>
          <w:marRight w:val="0"/>
          <w:marTop w:val="0"/>
          <w:marBottom w:val="0"/>
          <w:divBdr>
            <w:top w:val="none" w:sz="0" w:space="0" w:color="auto"/>
            <w:left w:val="none" w:sz="0" w:space="0" w:color="auto"/>
            <w:bottom w:val="none" w:sz="0" w:space="0" w:color="auto"/>
            <w:right w:val="none" w:sz="0" w:space="0" w:color="auto"/>
          </w:divBdr>
        </w:div>
        <w:div w:id="1107312177">
          <w:marLeft w:val="640"/>
          <w:marRight w:val="0"/>
          <w:marTop w:val="0"/>
          <w:marBottom w:val="0"/>
          <w:divBdr>
            <w:top w:val="none" w:sz="0" w:space="0" w:color="auto"/>
            <w:left w:val="none" w:sz="0" w:space="0" w:color="auto"/>
            <w:bottom w:val="none" w:sz="0" w:space="0" w:color="auto"/>
            <w:right w:val="none" w:sz="0" w:space="0" w:color="auto"/>
          </w:divBdr>
        </w:div>
        <w:div w:id="1257639152">
          <w:marLeft w:val="640"/>
          <w:marRight w:val="0"/>
          <w:marTop w:val="0"/>
          <w:marBottom w:val="0"/>
          <w:divBdr>
            <w:top w:val="none" w:sz="0" w:space="0" w:color="auto"/>
            <w:left w:val="none" w:sz="0" w:space="0" w:color="auto"/>
            <w:bottom w:val="none" w:sz="0" w:space="0" w:color="auto"/>
            <w:right w:val="none" w:sz="0" w:space="0" w:color="auto"/>
          </w:divBdr>
        </w:div>
        <w:div w:id="1638681488">
          <w:marLeft w:val="640"/>
          <w:marRight w:val="0"/>
          <w:marTop w:val="0"/>
          <w:marBottom w:val="0"/>
          <w:divBdr>
            <w:top w:val="none" w:sz="0" w:space="0" w:color="auto"/>
            <w:left w:val="none" w:sz="0" w:space="0" w:color="auto"/>
            <w:bottom w:val="none" w:sz="0" w:space="0" w:color="auto"/>
            <w:right w:val="none" w:sz="0" w:space="0" w:color="auto"/>
          </w:divBdr>
        </w:div>
        <w:div w:id="940914628">
          <w:marLeft w:val="640"/>
          <w:marRight w:val="0"/>
          <w:marTop w:val="0"/>
          <w:marBottom w:val="0"/>
          <w:divBdr>
            <w:top w:val="none" w:sz="0" w:space="0" w:color="auto"/>
            <w:left w:val="none" w:sz="0" w:space="0" w:color="auto"/>
            <w:bottom w:val="none" w:sz="0" w:space="0" w:color="auto"/>
            <w:right w:val="none" w:sz="0" w:space="0" w:color="auto"/>
          </w:divBdr>
        </w:div>
        <w:div w:id="1226451136">
          <w:marLeft w:val="640"/>
          <w:marRight w:val="0"/>
          <w:marTop w:val="0"/>
          <w:marBottom w:val="0"/>
          <w:divBdr>
            <w:top w:val="none" w:sz="0" w:space="0" w:color="auto"/>
            <w:left w:val="none" w:sz="0" w:space="0" w:color="auto"/>
            <w:bottom w:val="none" w:sz="0" w:space="0" w:color="auto"/>
            <w:right w:val="none" w:sz="0" w:space="0" w:color="auto"/>
          </w:divBdr>
        </w:div>
        <w:div w:id="1540623589">
          <w:marLeft w:val="640"/>
          <w:marRight w:val="0"/>
          <w:marTop w:val="0"/>
          <w:marBottom w:val="0"/>
          <w:divBdr>
            <w:top w:val="none" w:sz="0" w:space="0" w:color="auto"/>
            <w:left w:val="none" w:sz="0" w:space="0" w:color="auto"/>
            <w:bottom w:val="none" w:sz="0" w:space="0" w:color="auto"/>
            <w:right w:val="none" w:sz="0" w:space="0" w:color="auto"/>
          </w:divBdr>
        </w:div>
        <w:div w:id="423109963">
          <w:marLeft w:val="640"/>
          <w:marRight w:val="0"/>
          <w:marTop w:val="0"/>
          <w:marBottom w:val="0"/>
          <w:divBdr>
            <w:top w:val="none" w:sz="0" w:space="0" w:color="auto"/>
            <w:left w:val="none" w:sz="0" w:space="0" w:color="auto"/>
            <w:bottom w:val="none" w:sz="0" w:space="0" w:color="auto"/>
            <w:right w:val="none" w:sz="0" w:space="0" w:color="auto"/>
          </w:divBdr>
        </w:div>
        <w:div w:id="581179144">
          <w:marLeft w:val="640"/>
          <w:marRight w:val="0"/>
          <w:marTop w:val="0"/>
          <w:marBottom w:val="0"/>
          <w:divBdr>
            <w:top w:val="none" w:sz="0" w:space="0" w:color="auto"/>
            <w:left w:val="none" w:sz="0" w:space="0" w:color="auto"/>
            <w:bottom w:val="none" w:sz="0" w:space="0" w:color="auto"/>
            <w:right w:val="none" w:sz="0" w:space="0" w:color="auto"/>
          </w:divBdr>
        </w:div>
        <w:div w:id="1128742401">
          <w:marLeft w:val="640"/>
          <w:marRight w:val="0"/>
          <w:marTop w:val="0"/>
          <w:marBottom w:val="0"/>
          <w:divBdr>
            <w:top w:val="none" w:sz="0" w:space="0" w:color="auto"/>
            <w:left w:val="none" w:sz="0" w:space="0" w:color="auto"/>
            <w:bottom w:val="none" w:sz="0" w:space="0" w:color="auto"/>
            <w:right w:val="none" w:sz="0" w:space="0" w:color="auto"/>
          </w:divBdr>
        </w:div>
        <w:div w:id="105542851">
          <w:marLeft w:val="640"/>
          <w:marRight w:val="0"/>
          <w:marTop w:val="0"/>
          <w:marBottom w:val="0"/>
          <w:divBdr>
            <w:top w:val="none" w:sz="0" w:space="0" w:color="auto"/>
            <w:left w:val="none" w:sz="0" w:space="0" w:color="auto"/>
            <w:bottom w:val="none" w:sz="0" w:space="0" w:color="auto"/>
            <w:right w:val="none" w:sz="0" w:space="0" w:color="auto"/>
          </w:divBdr>
        </w:div>
        <w:div w:id="1786340306">
          <w:marLeft w:val="640"/>
          <w:marRight w:val="0"/>
          <w:marTop w:val="0"/>
          <w:marBottom w:val="0"/>
          <w:divBdr>
            <w:top w:val="none" w:sz="0" w:space="0" w:color="auto"/>
            <w:left w:val="none" w:sz="0" w:space="0" w:color="auto"/>
            <w:bottom w:val="none" w:sz="0" w:space="0" w:color="auto"/>
            <w:right w:val="none" w:sz="0" w:space="0" w:color="auto"/>
          </w:divBdr>
        </w:div>
        <w:div w:id="24985782">
          <w:marLeft w:val="640"/>
          <w:marRight w:val="0"/>
          <w:marTop w:val="0"/>
          <w:marBottom w:val="0"/>
          <w:divBdr>
            <w:top w:val="none" w:sz="0" w:space="0" w:color="auto"/>
            <w:left w:val="none" w:sz="0" w:space="0" w:color="auto"/>
            <w:bottom w:val="none" w:sz="0" w:space="0" w:color="auto"/>
            <w:right w:val="none" w:sz="0" w:space="0" w:color="auto"/>
          </w:divBdr>
        </w:div>
        <w:div w:id="223610903">
          <w:marLeft w:val="640"/>
          <w:marRight w:val="0"/>
          <w:marTop w:val="0"/>
          <w:marBottom w:val="0"/>
          <w:divBdr>
            <w:top w:val="none" w:sz="0" w:space="0" w:color="auto"/>
            <w:left w:val="none" w:sz="0" w:space="0" w:color="auto"/>
            <w:bottom w:val="none" w:sz="0" w:space="0" w:color="auto"/>
            <w:right w:val="none" w:sz="0" w:space="0" w:color="auto"/>
          </w:divBdr>
        </w:div>
        <w:div w:id="145324326">
          <w:marLeft w:val="640"/>
          <w:marRight w:val="0"/>
          <w:marTop w:val="0"/>
          <w:marBottom w:val="0"/>
          <w:divBdr>
            <w:top w:val="none" w:sz="0" w:space="0" w:color="auto"/>
            <w:left w:val="none" w:sz="0" w:space="0" w:color="auto"/>
            <w:bottom w:val="none" w:sz="0" w:space="0" w:color="auto"/>
            <w:right w:val="none" w:sz="0" w:space="0" w:color="auto"/>
          </w:divBdr>
        </w:div>
        <w:div w:id="385878342">
          <w:marLeft w:val="640"/>
          <w:marRight w:val="0"/>
          <w:marTop w:val="0"/>
          <w:marBottom w:val="0"/>
          <w:divBdr>
            <w:top w:val="none" w:sz="0" w:space="0" w:color="auto"/>
            <w:left w:val="none" w:sz="0" w:space="0" w:color="auto"/>
            <w:bottom w:val="none" w:sz="0" w:space="0" w:color="auto"/>
            <w:right w:val="none" w:sz="0" w:space="0" w:color="auto"/>
          </w:divBdr>
        </w:div>
        <w:div w:id="55059264">
          <w:marLeft w:val="640"/>
          <w:marRight w:val="0"/>
          <w:marTop w:val="0"/>
          <w:marBottom w:val="0"/>
          <w:divBdr>
            <w:top w:val="none" w:sz="0" w:space="0" w:color="auto"/>
            <w:left w:val="none" w:sz="0" w:space="0" w:color="auto"/>
            <w:bottom w:val="none" w:sz="0" w:space="0" w:color="auto"/>
            <w:right w:val="none" w:sz="0" w:space="0" w:color="auto"/>
          </w:divBdr>
        </w:div>
        <w:div w:id="646398196">
          <w:marLeft w:val="640"/>
          <w:marRight w:val="0"/>
          <w:marTop w:val="0"/>
          <w:marBottom w:val="0"/>
          <w:divBdr>
            <w:top w:val="none" w:sz="0" w:space="0" w:color="auto"/>
            <w:left w:val="none" w:sz="0" w:space="0" w:color="auto"/>
            <w:bottom w:val="none" w:sz="0" w:space="0" w:color="auto"/>
            <w:right w:val="none" w:sz="0" w:space="0" w:color="auto"/>
          </w:divBdr>
        </w:div>
        <w:div w:id="310716705">
          <w:marLeft w:val="640"/>
          <w:marRight w:val="0"/>
          <w:marTop w:val="0"/>
          <w:marBottom w:val="0"/>
          <w:divBdr>
            <w:top w:val="none" w:sz="0" w:space="0" w:color="auto"/>
            <w:left w:val="none" w:sz="0" w:space="0" w:color="auto"/>
            <w:bottom w:val="none" w:sz="0" w:space="0" w:color="auto"/>
            <w:right w:val="none" w:sz="0" w:space="0" w:color="auto"/>
          </w:divBdr>
        </w:div>
        <w:div w:id="1239560554">
          <w:marLeft w:val="640"/>
          <w:marRight w:val="0"/>
          <w:marTop w:val="0"/>
          <w:marBottom w:val="0"/>
          <w:divBdr>
            <w:top w:val="none" w:sz="0" w:space="0" w:color="auto"/>
            <w:left w:val="none" w:sz="0" w:space="0" w:color="auto"/>
            <w:bottom w:val="none" w:sz="0" w:space="0" w:color="auto"/>
            <w:right w:val="none" w:sz="0" w:space="0" w:color="auto"/>
          </w:divBdr>
        </w:div>
        <w:div w:id="697243193">
          <w:marLeft w:val="640"/>
          <w:marRight w:val="0"/>
          <w:marTop w:val="0"/>
          <w:marBottom w:val="0"/>
          <w:divBdr>
            <w:top w:val="none" w:sz="0" w:space="0" w:color="auto"/>
            <w:left w:val="none" w:sz="0" w:space="0" w:color="auto"/>
            <w:bottom w:val="none" w:sz="0" w:space="0" w:color="auto"/>
            <w:right w:val="none" w:sz="0" w:space="0" w:color="auto"/>
          </w:divBdr>
        </w:div>
        <w:div w:id="922028306">
          <w:marLeft w:val="640"/>
          <w:marRight w:val="0"/>
          <w:marTop w:val="0"/>
          <w:marBottom w:val="0"/>
          <w:divBdr>
            <w:top w:val="none" w:sz="0" w:space="0" w:color="auto"/>
            <w:left w:val="none" w:sz="0" w:space="0" w:color="auto"/>
            <w:bottom w:val="none" w:sz="0" w:space="0" w:color="auto"/>
            <w:right w:val="none" w:sz="0" w:space="0" w:color="auto"/>
          </w:divBdr>
        </w:div>
        <w:div w:id="638876386">
          <w:marLeft w:val="640"/>
          <w:marRight w:val="0"/>
          <w:marTop w:val="0"/>
          <w:marBottom w:val="0"/>
          <w:divBdr>
            <w:top w:val="none" w:sz="0" w:space="0" w:color="auto"/>
            <w:left w:val="none" w:sz="0" w:space="0" w:color="auto"/>
            <w:bottom w:val="none" w:sz="0" w:space="0" w:color="auto"/>
            <w:right w:val="none" w:sz="0" w:space="0" w:color="auto"/>
          </w:divBdr>
        </w:div>
        <w:div w:id="970751074">
          <w:marLeft w:val="640"/>
          <w:marRight w:val="0"/>
          <w:marTop w:val="0"/>
          <w:marBottom w:val="0"/>
          <w:divBdr>
            <w:top w:val="none" w:sz="0" w:space="0" w:color="auto"/>
            <w:left w:val="none" w:sz="0" w:space="0" w:color="auto"/>
            <w:bottom w:val="none" w:sz="0" w:space="0" w:color="auto"/>
            <w:right w:val="none" w:sz="0" w:space="0" w:color="auto"/>
          </w:divBdr>
        </w:div>
        <w:div w:id="1051805974">
          <w:marLeft w:val="640"/>
          <w:marRight w:val="0"/>
          <w:marTop w:val="0"/>
          <w:marBottom w:val="0"/>
          <w:divBdr>
            <w:top w:val="none" w:sz="0" w:space="0" w:color="auto"/>
            <w:left w:val="none" w:sz="0" w:space="0" w:color="auto"/>
            <w:bottom w:val="none" w:sz="0" w:space="0" w:color="auto"/>
            <w:right w:val="none" w:sz="0" w:space="0" w:color="auto"/>
          </w:divBdr>
        </w:div>
        <w:div w:id="1288976652">
          <w:marLeft w:val="640"/>
          <w:marRight w:val="0"/>
          <w:marTop w:val="0"/>
          <w:marBottom w:val="0"/>
          <w:divBdr>
            <w:top w:val="none" w:sz="0" w:space="0" w:color="auto"/>
            <w:left w:val="none" w:sz="0" w:space="0" w:color="auto"/>
            <w:bottom w:val="none" w:sz="0" w:space="0" w:color="auto"/>
            <w:right w:val="none" w:sz="0" w:space="0" w:color="auto"/>
          </w:divBdr>
        </w:div>
        <w:div w:id="1910116764">
          <w:marLeft w:val="640"/>
          <w:marRight w:val="0"/>
          <w:marTop w:val="0"/>
          <w:marBottom w:val="0"/>
          <w:divBdr>
            <w:top w:val="none" w:sz="0" w:space="0" w:color="auto"/>
            <w:left w:val="none" w:sz="0" w:space="0" w:color="auto"/>
            <w:bottom w:val="none" w:sz="0" w:space="0" w:color="auto"/>
            <w:right w:val="none" w:sz="0" w:space="0" w:color="auto"/>
          </w:divBdr>
        </w:div>
        <w:div w:id="446896655">
          <w:marLeft w:val="640"/>
          <w:marRight w:val="0"/>
          <w:marTop w:val="0"/>
          <w:marBottom w:val="0"/>
          <w:divBdr>
            <w:top w:val="none" w:sz="0" w:space="0" w:color="auto"/>
            <w:left w:val="none" w:sz="0" w:space="0" w:color="auto"/>
            <w:bottom w:val="none" w:sz="0" w:space="0" w:color="auto"/>
            <w:right w:val="none" w:sz="0" w:space="0" w:color="auto"/>
          </w:divBdr>
        </w:div>
        <w:div w:id="1546063694">
          <w:marLeft w:val="640"/>
          <w:marRight w:val="0"/>
          <w:marTop w:val="0"/>
          <w:marBottom w:val="0"/>
          <w:divBdr>
            <w:top w:val="none" w:sz="0" w:space="0" w:color="auto"/>
            <w:left w:val="none" w:sz="0" w:space="0" w:color="auto"/>
            <w:bottom w:val="none" w:sz="0" w:space="0" w:color="auto"/>
            <w:right w:val="none" w:sz="0" w:space="0" w:color="auto"/>
          </w:divBdr>
        </w:div>
        <w:div w:id="1523546305">
          <w:marLeft w:val="640"/>
          <w:marRight w:val="0"/>
          <w:marTop w:val="0"/>
          <w:marBottom w:val="0"/>
          <w:divBdr>
            <w:top w:val="none" w:sz="0" w:space="0" w:color="auto"/>
            <w:left w:val="none" w:sz="0" w:space="0" w:color="auto"/>
            <w:bottom w:val="none" w:sz="0" w:space="0" w:color="auto"/>
            <w:right w:val="none" w:sz="0" w:space="0" w:color="auto"/>
          </w:divBdr>
        </w:div>
        <w:div w:id="131025170">
          <w:marLeft w:val="640"/>
          <w:marRight w:val="0"/>
          <w:marTop w:val="0"/>
          <w:marBottom w:val="0"/>
          <w:divBdr>
            <w:top w:val="none" w:sz="0" w:space="0" w:color="auto"/>
            <w:left w:val="none" w:sz="0" w:space="0" w:color="auto"/>
            <w:bottom w:val="none" w:sz="0" w:space="0" w:color="auto"/>
            <w:right w:val="none" w:sz="0" w:space="0" w:color="auto"/>
          </w:divBdr>
        </w:div>
        <w:div w:id="283658602">
          <w:marLeft w:val="640"/>
          <w:marRight w:val="0"/>
          <w:marTop w:val="0"/>
          <w:marBottom w:val="0"/>
          <w:divBdr>
            <w:top w:val="none" w:sz="0" w:space="0" w:color="auto"/>
            <w:left w:val="none" w:sz="0" w:space="0" w:color="auto"/>
            <w:bottom w:val="none" w:sz="0" w:space="0" w:color="auto"/>
            <w:right w:val="none" w:sz="0" w:space="0" w:color="auto"/>
          </w:divBdr>
        </w:div>
        <w:div w:id="1429622283">
          <w:marLeft w:val="640"/>
          <w:marRight w:val="0"/>
          <w:marTop w:val="0"/>
          <w:marBottom w:val="0"/>
          <w:divBdr>
            <w:top w:val="none" w:sz="0" w:space="0" w:color="auto"/>
            <w:left w:val="none" w:sz="0" w:space="0" w:color="auto"/>
            <w:bottom w:val="none" w:sz="0" w:space="0" w:color="auto"/>
            <w:right w:val="none" w:sz="0" w:space="0" w:color="auto"/>
          </w:divBdr>
        </w:div>
        <w:div w:id="327248396">
          <w:marLeft w:val="640"/>
          <w:marRight w:val="0"/>
          <w:marTop w:val="0"/>
          <w:marBottom w:val="0"/>
          <w:divBdr>
            <w:top w:val="none" w:sz="0" w:space="0" w:color="auto"/>
            <w:left w:val="none" w:sz="0" w:space="0" w:color="auto"/>
            <w:bottom w:val="none" w:sz="0" w:space="0" w:color="auto"/>
            <w:right w:val="none" w:sz="0" w:space="0" w:color="auto"/>
          </w:divBdr>
        </w:div>
        <w:div w:id="821166912">
          <w:marLeft w:val="640"/>
          <w:marRight w:val="0"/>
          <w:marTop w:val="0"/>
          <w:marBottom w:val="0"/>
          <w:divBdr>
            <w:top w:val="none" w:sz="0" w:space="0" w:color="auto"/>
            <w:left w:val="none" w:sz="0" w:space="0" w:color="auto"/>
            <w:bottom w:val="none" w:sz="0" w:space="0" w:color="auto"/>
            <w:right w:val="none" w:sz="0" w:space="0" w:color="auto"/>
          </w:divBdr>
        </w:div>
        <w:div w:id="359430795">
          <w:marLeft w:val="640"/>
          <w:marRight w:val="0"/>
          <w:marTop w:val="0"/>
          <w:marBottom w:val="0"/>
          <w:divBdr>
            <w:top w:val="none" w:sz="0" w:space="0" w:color="auto"/>
            <w:left w:val="none" w:sz="0" w:space="0" w:color="auto"/>
            <w:bottom w:val="none" w:sz="0" w:space="0" w:color="auto"/>
            <w:right w:val="none" w:sz="0" w:space="0" w:color="auto"/>
          </w:divBdr>
        </w:div>
        <w:div w:id="1807159727">
          <w:marLeft w:val="640"/>
          <w:marRight w:val="0"/>
          <w:marTop w:val="0"/>
          <w:marBottom w:val="0"/>
          <w:divBdr>
            <w:top w:val="none" w:sz="0" w:space="0" w:color="auto"/>
            <w:left w:val="none" w:sz="0" w:space="0" w:color="auto"/>
            <w:bottom w:val="none" w:sz="0" w:space="0" w:color="auto"/>
            <w:right w:val="none" w:sz="0" w:space="0" w:color="auto"/>
          </w:divBdr>
        </w:div>
        <w:div w:id="495877594">
          <w:marLeft w:val="640"/>
          <w:marRight w:val="0"/>
          <w:marTop w:val="0"/>
          <w:marBottom w:val="0"/>
          <w:divBdr>
            <w:top w:val="none" w:sz="0" w:space="0" w:color="auto"/>
            <w:left w:val="none" w:sz="0" w:space="0" w:color="auto"/>
            <w:bottom w:val="none" w:sz="0" w:space="0" w:color="auto"/>
            <w:right w:val="none" w:sz="0" w:space="0" w:color="auto"/>
          </w:divBdr>
        </w:div>
        <w:div w:id="1442262083">
          <w:marLeft w:val="640"/>
          <w:marRight w:val="0"/>
          <w:marTop w:val="0"/>
          <w:marBottom w:val="0"/>
          <w:divBdr>
            <w:top w:val="none" w:sz="0" w:space="0" w:color="auto"/>
            <w:left w:val="none" w:sz="0" w:space="0" w:color="auto"/>
            <w:bottom w:val="none" w:sz="0" w:space="0" w:color="auto"/>
            <w:right w:val="none" w:sz="0" w:space="0" w:color="auto"/>
          </w:divBdr>
        </w:div>
        <w:div w:id="1502428918">
          <w:marLeft w:val="640"/>
          <w:marRight w:val="0"/>
          <w:marTop w:val="0"/>
          <w:marBottom w:val="0"/>
          <w:divBdr>
            <w:top w:val="none" w:sz="0" w:space="0" w:color="auto"/>
            <w:left w:val="none" w:sz="0" w:space="0" w:color="auto"/>
            <w:bottom w:val="none" w:sz="0" w:space="0" w:color="auto"/>
            <w:right w:val="none" w:sz="0" w:space="0" w:color="auto"/>
          </w:divBdr>
        </w:div>
        <w:div w:id="2122993676">
          <w:marLeft w:val="640"/>
          <w:marRight w:val="0"/>
          <w:marTop w:val="0"/>
          <w:marBottom w:val="0"/>
          <w:divBdr>
            <w:top w:val="none" w:sz="0" w:space="0" w:color="auto"/>
            <w:left w:val="none" w:sz="0" w:space="0" w:color="auto"/>
            <w:bottom w:val="none" w:sz="0" w:space="0" w:color="auto"/>
            <w:right w:val="none" w:sz="0" w:space="0" w:color="auto"/>
          </w:divBdr>
        </w:div>
        <w:div w:id="2051567373">
          <w:marLeft w:val="640"/>
          <w:marRight w:val="0"/>
          <w:marTop w:val="0"/>
          <w:marBottom w:val="0"/>
          <w:divBdr>
            <w:top w:val="none" w:sz="0" w:space="0" w:color="auto"/>
            <w:left w:val="none" w:sz="0" w:space="0" w:color="auto"/>
            <w:bottom w:val="none" w:sz="0" w:space="0" w:color="auto"/>
            <w:right w:val="none" w:sz="0" w:space="0" w:color="auto"/>
          </w:divBdr>
        </w:div>
        <w:div w:id="2094400645">
          <w:marLeft w:val="640"/>
          <w:marRight w:val="0"/>
          <w:marTop w:val="0"/>
          <w:marBottom w:val="0"/>
          <w:divBdr>
            <w:top w:val="none" w:sz="0" w:space="0" w:color="auto"/>
            <w:left w:val="none" w:sz="0" w:space="0" w:color="auto"/>
            <w:bottom w:val="none" w:sz="0" w:space="0" w:color="auto"/>
            <w:right w:val="none" w:sz="0" w:space="0" w:color="auto"/>
          </w:divBdr>
        </w:div>
        <w:div w:id="1903908526">
          <w:marLeft w:val="640"/>
          <w:marRight w:val="0"/>
          <w:marTop w:val="0"/>
          <w:marBottom w:val="0"/>
          <w:divBdr>
            <w:top w:val="none" w:sz="0" w:space="0" w:color="auto"/>
            <w:left w:val="none" w:sz="0" w:space="0" w:color="auto"/>
            <w:bottom w:val="none" w:sz="0" w:space="0" w:color="auto"/>
            <w:right w:val="none" w:sz="0" w:space="0" w:color="auto"/>
          </w:divBdr>
        </w:div>
        <w:div w:id="415321860">
          <w:marLeft w:val="640"/>
          <w:marRight w:val="0"/>
          <w:marTop w:val="0"/>
          <w:marBottom w:val="0"/>
          <w:divBdr>
            <w:top w:val="none" w:sz="0" w:space="0" w:color="auto"/>
            <w:left w:val="none" w:sz="0" w:space="0" w:color="auto"/>
            <w:bottom w:val="none" w:sz="0" w:space="0" w:color="auto"/>
            <w:right w:val="none" w:sz="0" w:space="0" w:color="auto"/>
          </w:divBdr>
        </w:div>
        <w:div w:id="806167592">
          <w:marLeft w:val="640"/>
          <w:marRight w:val="0"/>
          <w:marTop w:val="0"/>
          <w:marBottom w:val="0"/>
          <w:divBdr>
            <w:top w:val="none" w:sz="0" w:space="0" w:color="auto"/>
            <w:left w:val="none" w:sz="0" w:space="0" w:color="auto"/>
            <w:bottom w:val="none" w:sz="0" w:space="0" w:color="auto"/>
            <w:right w:val="none" w:sz="0" w:space="0" w:color="auto"/>
          </w:divBdr>
        </w:div>
        <w:div w:id="519666785">
          <w:marLeft w:val="640"/>
          <w:marRight w:val="0"/>
          <w:marTop w:val="0"/>
          <w:marBottom w:val="0"/>
          <w:divBdr>
            <w:top w:val="none" w:sz="0" w:space="0" w:color="auto"/>
            <w:left w:val="none" w:sz="0" w:space="0" w:color="auto"/>
            <w:bottom w:val="none" w:sz="0" w:space="0" w:color="auto"/>
            <w:right w:val="none" w:sz="0" w:space="0" w:color="auto"/>
          </w:divBdr>
        </w:div>
        <w:div w:id="575745857">
          <w:marLeft w:val="640"/>
          <w:marRight w:val="0"/>
          <w:marTop w:val="0"/>
          <w:marBottom w:val="0"/>
          <w:divBdr>
            <w:top w:val="none" w:sz="0" w:space="0" w:color="auto"/>
            <w:left w:val="none" w:sz="0" w:space="0" w:color="auto"/>
            <w:bottom w:val="none" w:sz="0" w:space="0" w:color="auto"/>
            <w:right w:val="none" w:sz="0" w:space="0" w:color="auto"/>
          </w:divBdr>
        </w:div>
        <w:div w:id="843662698">
          <w:marLeft w:val="640"/>
          <w:marRight w:val="0"/>
          <w:marTop w:val="0"/>
          <w:marBottom w:val="0"/>
          <w:divBdr>
            <w:top w:val="none" w:sz="0" w:space="0" w:color="auto"/>
            <w:left w:val="none" w:sz="0" w:space="0" w:color="auto"/>
            <w:bottom w:val="none" w:sz="0" w:space="0" w:color="auto"/>
            <w:right w:val="none" w:sz="0" w:space="0" w:color="auto"/>
          </w:divBdr>
        </w:div>
        <w:div w:id="1287927629">
          <w:marLeft w:val="640"/>
          <w:marRight w:val="0"/>
          <w:marTop w:val="0"/>
          <w:marBottom w:val="0"/>
          <w:divBdr>
            <w:top w:val="none" w:sz="0" w:space="0" w:color="auto"/>
            <w:left w:val="none" w:sz="0" w:space="0" w:color="auto"/>
            <w:bottom w:val="none" w:sz="0" w:space="0" w:color="auto"/>
            <w:right w:val="none" w:sz="0" w:space="0" w:color="auto"/>
          </w:divBdr>
        </w:div>
        <w:div w:id="1620405368">
          <w:marLeft w:val="640"/>
          <w:marRight w:val="0"/>
          <w:marTop w:val="0"/>
          <w:marBottom w:val="0"/>
          <w:divBdr>
            <w:top w:val="none" w:sz="0" w:space="0" w:color="auto"/>
            <w:left w:val="none" w:sz="0" w:space="0" w:color="auto"/>
            <w:bottom w:val="none" w:sz="0" w:space="0" w:color="auto"/>
            <w:right w:val="none" w:sz="0" w:space="0" w:color="auto"/>
          </w:divBdr>
        </w:div>
        <w:div w:id="478426408">
          <w:marLeft w:val="640"/>
          <w:marRight w:val="0"/>
          <w:marTop w:val="0"/>
          <w:marBottom w:val="0"/>
          <w:divBdr>
            <w:top w:val="none" w:sz="0" w:space="0" w:color="auto"/>
            <w:left w:val="none" w:sz="0" w:space="0" w:color="auto"/>
            <w:bottom w:val="none" w:sz="0" w:space="0" w:color="auto"/>
            <w:right w:val="none" w:sz="0" w:space="0" w:color="auto"/>
          </w:divBdr>
        </w:div>
        <w:div w:id="2014453927">
          <w:marLeft w:val="640"/>
          <w:marRight w:val="0"/>
          <w:marTop w:val="0"/>
          <w:marBottom w:val="0"/>
          <w:divBdr>
            <w:top w:val="none" w:sz="0" w:space="0" w:color="auto"/>
            <w:left w:val="none" w:sz="0" w:space="0" w:color="auto"/>
            <w:bottom w:val="none" w:sz="0" w:space="0" w:color="auto"/>
            <w:right w:val="none" w:sz="0" w:space="0" w:color="auto"/>
          </w:divBdr>
        </w:div>
        <w:div w:id="997463559">
          <w:marLeft w:val="640"/>
          <w:marRight w:val="0"/>
          <w:marTop w:val="0"/>
          <w:marBottom w:val="0"/>
          <w:divBdr>
            <w:top w:val="none" w:sz="0" w:space="0" w:color="auto"/>
            <w:left w:val="none" w:sz="0" w:space="0" w:color="auto"/>
            <w:bottom w:val="none" w:sz="0" w:space="0" w:color="auto"/>
            <w:right w:val="none" w:sz="0" w:space="0" w:color="auto"/>
          </w:divBdr>
        </w:div>
        <w:div w:id="1488326933">
          <w:marLeft w:val="640"/>
          <w:marRight w:val="0"/>
          <w:marTop w:val="0"/>
          <w:marBottom w:val="0"/>
          <w:divBdr>
            <w:top w:val="none" w:sz="0" w:space="0" w:color="auto"/>
            <w:left w:val="none" w:sz="0" w:space="0" w:color="auto"/>
            <w:bottom w:val="none" w:sz="0" w:space="0" w:color="auto"/>
            <w:right w:val="none" w:sz="0" w:space="0" w:color="auto"/>
          </w:divBdr>
        </w:div>
        <w:div w:id="331106144">
          <w:marLeft w:val="640"/>
          <w:marRight w:val="0"/>
          <w:marTop w:val="0"/>
          <w:marBottom w:val="0"/>
          <w:divBdr>
            <w:top w:val="none" w:sz="0" w:space="0" w:color="auto"/>
            <w:left w:val="none" w:sz="0" w:space="0" w:color="auto"/>
            <w:bottom w:val="none" w:sz="0" w:space="0" w:color="auto"/>
            <w:right w:val="none" w:sz="0" w:space="0" w:color="auto"/>
          </w:divBdr>
        </w:div>
        <w:div w:id="1666394817">
          <w:marLeft w:val="640"/>
          <w:marRight w:val="0"/>
          <w:marTop w:val="0"/>
          <w:marBottom w:val="0"/>
          <w:divBdr>
            <w:top w:val="none" w:sz="0" w:space="0" w:color="auto"/>
            <w:left w:val="none" w:sz="0" w:space="0" w:color="auto"/>
            <w:bottom w:val="none" w:sz="0" w:space="0" w:color="auto"/>
            <w:right w:val="none" w:sz="0" w:space="0" w:color="auto"/>
          </w:divBdr>
        </w:div>
        <w:div w:id="730038151">
          <w:marLeft w:val="640"/>
          <w:marRight w:val="0"/>
          <w:marTop w:val="0"/>
          <w:marBottom w:val="0"/>
          <w:divBdr>
            <w:top w:val="none" w:sz="0" w:space="0" w:color="auto"/>
            <w:left w:val="none" w:sz="0" w:space="0" w:color="auto"/>
            <w:bottom w:val="none" w:sz="0" w:space="0" w:color="auto"/>
            <w:right w:val="none" w:sz="0" w:space="0" w:color="auto"/>
          </w:divBdr>
        </w:div>
        <w:div w:id="1322351900">
          <w:marLeft w:val="640"/>
          <w:marRight w:val="0"/>
          <w:marTop w:val="0"/>
          <w:marBottom w:val="0"/>
          <w:divBdr>
            <w:top w:val="none" w:sz="0" w:space="0" w:color="auto"/>
            <w:left w:val="none" w:sz="0" w:space="0" w:color="auto"/>
            <w:bottom w:val="none" w:sz="0" w:space="0" w:color="auto"/>
            <w:right w:val="none" w:sz="0" w:space="0" w:color="auto"/>
          </w:divBdr>
        </w:div>
        <w:div w:id="913050546">
          <w:marLeft w:val="640"/>
          <w:marRight w:val="0"/>
          <w:marTop w:val="0"/>
          <w:marBottom w:val="0"/>
          <w:divBdr>
            <w:top w:val="none" w:sz="0" w:space="0" w:color="auto"/>
            <w:left w:val="none" w:sz="0" w:space="0" w:color="auto"/>
            <w:bottom w:val="none" w:sz="0" w:space="0" w:color="auto"/>
            <w:right w:val="none" w:sz="0" w:space="0" w:color="auto"/>
          </w:divBdr>
        </w:div>
        <w:div w:id="1616595063">
          <w:marLeft w:val="640"/>
          <w:marRight w:val="0"/>
          <w:marTop w:val="0"/>
          <w:marBottom w:val="0"/>
          <w:divBdr>
            <w:top w:val="none" w:sz="0" w:space="0" w:color="auto"/>
            <w:left w:val="none" w:sz="0" w:space="0" w:color="auto"/>
            <w:bottom w:val="none" w:sz="0" w:space="0" w:color="auto"/>
            <w:right w:val="none" w:sz="0" w:space="0" w:color="auto"/>
          </w:divBdr>
        </w:div>
        <w:div w:id="701713014">
          <w:marLeft w:val="640"/>
          <w:marRight w:val="0"/>
          <w:marTop w:val="0"/>
          <w:marBottom w:val="0"/>
          <w:divBdr>
            <w:top w:val="none" w:sz="0" w:space="0" w:color="auto"/>
            <w:left w:val="none" w:sz="0" w:space="0" w:color="auto"/>
            <w:bottom w:val="none" w:sz="0" w:space="0" w:color="auto"/>
            <w:right w:val="none" w:sz="0" w:space="0" w:color="auto"/>
          </w:divBdr>
        </w:div>
        <w:div w:id="1191527849">
          <w:marLeft w:val="640"/>
          <w:marRight w:val="0"/>
          <w:marTop w:val="0"/>
          <w:marBottom w:val="0"/>
          <w:divBdr>
            <w:top w:val="none" w:sz="0" w:space="0" w:color="auto"/>
            <w:left w:val="none" w:sz="0" w:space="0" w:color="auto"/>
            <w:bottom w:val="none" w:sz="0" w:space="0" w:color="auto"/>
            <w:right w:val="none" w:sz="0" w:space="0" w:color="auto"/>
          </w:divBdr>
        </w:div>
        <w:div w:id="1659377655">
          <w:marLeft w:val="640"/>
          <w:marRight w:val="0"/>
          <w:marTop w:val="0"/>
          <w:marBottom w:val="0"/>
          <w:divBdr>
            <w:top w:val="none" w:sz="0" w:space="0" w:color="auto"/>
            <w:left w:val="none" w:sz="0" w:space="0" w:color="auto"/>
            <w:bottom w:val="none" w:sz="0" w:space="0" w:color="auto"/>
            <w:right w:val="none" w:sz="0" w:space="0" w:color="auto"/>
          </w:divBdr>
        </w:div>
        <w:div w:id="1986281185">
          <w:marLeft w:val="640"/>
          <w:marRight w:val="0"/>
          <w:marTop w:val="0"/>
          <w:marBottom w:val="0"/>
          <w:divBdr>
            <w:top w:val="none" w:sz="0" w:space="0" w:color="auto"/>
            <w:left w:val="none" w:sz="0" w:space="0" w:color="auto"/>
            <w:bottom w:val="none" w:sz="0" w:space="0" w:color="auto"/>
            <w:right w:val="none" w:sz="0" w:space="0" w:color="auto"/>
          </w:divBdr>
        </w:div>
        <w:div w:id="884218620">
          <w:marLeft w:val="640"/>
          <w:marRight w:val="0"/>
          <w:marTop w:val="0"/>
          <w:marBottom w:val="0"/>
          <w:divBdr>
            <w:top w:val="none" w:sz="0" w:space="0" w:color="auto"/>
            <w:left w:val="none" w:sz="0" w:space="0" w:color="auto"/>
            <w:bottom w:val="none" w:sz="0" w:space="0" w:color="auto"/>
            <w:right w:val="none" w:sz="0" w:space="0" w:color="auto"/>
          </w:divBdr>
        </w:div>
        <w:div w:id="1280641930">
          <w:marLeft w:val="640"/>
          <w:marRight w:val="0"/>
          <w:marTop w:val="0"/>
          <w:marBottom w:val="0"/>
          <w:divBdr>
            <w:top w:val="none" w:sz="0" w:space="0" w:color="auto"/>
            <w:left w:val="none" w:sz="0" w:space="0" w:color="auto"/>
            <w:bottom w:val="none" w:sz="0" w:space="0" w:color="auto"/>
            <w:right w:val="none" w:sz="0" w:space="0" w:color="auto"/>
          </w:divBdr>
        </w:div>
        <w:div w:id="785932073">
          <w:marLeft w:val="640"/>
          <w:marRight w:val="0"/>
          <w:marTop w:val="0"/>
          <w:marBottom w:val="0"/>
          <w:divBdr>
            <w:top w:val="none" w:sz="0" w:space="0" w:color="auto"/>
            <w:left w:val="none" w:sz="0" w:space="0" w:color="auto"/>
            <w:bottom w:val="none" w:sz="0" w:space="0" w:color="auto"/>
            <w:right w:val="none" w:sz="0" w:space="0" w:color="auto"/>
          </w:divBdr>
        </w:div>
        <w:div w:id="1310672892">
          <w:marLeft w:val="640"/>
          <w:marRight w:val="0"/>
          <w:marTop w:val="0"/>
          <w:marBottom w:val="0"/>
          <w:divBdr>
            <w:top w:val="none" w:sz="0" w:space="0" w:color="auto"/>
            <w:left w:val="none" w:sz="0" w:space="0" w:color="auto"/>
            <w:bottom w:val="none" w:sz="0" w:space="0" w:color="auto"/>
            <w:right w:val="none" w:sz="0" w:space="0" w:color="auto"/>
          </w:divBdr>
        </w:div>
        <w:div w:id="1074860841">
          <w:marLeft w:val="640"/>
          <w:marRight w:val="0"/>
          <w:marTop w:val="0"/>
          <w:marBottom w:val="0"/>
          <w:divBdr>
            <w:top w:val="none" w:sz="0" w:space="0" w:color="auto"/>
            <w:left w:val="none" w:sz="0" w:space="0" w:color="auto"/>
            <w:bottom w:val="none" w:sz="0" w:space="0" w:color="auto"/>
            <w:right w:val="none" w:sz="0" w:space="0" w:color="auto"/>
          </w:divBdr>
        </w:div>
        <w:div w:id="642084539">
          <w:marLeft w:val="640"/>
          <w:marRight w:val="0"/>
          <w:marTop w:val="0"/>
          <w:marBottom w:val="0"/>
          <w:divBdr>
            <w:top w:val="none" w:sz="0" w:space="0" w:color="auto"/>
            <w:left w:val="none" w:sz="0" w:space="0" w:color="auto"/>
            <w:bottom w:val="none" w:sz="0" w:space="0" w:color="auto"/>
            <w:right w:val="none" w:sz="0" w:space="0" w:color="auto"/>
          </w:divBdr>
        </w:div>
        <w:div w:id="35469920">
          <w:marLeft w:val="640"/>
          <w:marRight w:val="0"/>
          <w:marTop w:val="0"/>
          <w:marBottom w:val="0"/>
          <w:divBdr>
            <w:top w:val="none" w:sz="0" w:space="0" w:color="auto"/>
            <w:left w:val="none" w:sz="0" w:space="0" w:color="auto"/>
            <w:bottom w:val="none" w:sz="0" w:space="0" w:color="auto"/>
            <w:right w:val="none" w:sz="0" w:space="0" w:color="auto"/>
          </w:divBdr>
        </w:div>
        <w:div w:id="785932354">
          <w:marLeft w:val="640"/>
          <w:marRight w:val="0"/>
          <w:marTop w:val="0"/>
          <w:marBottom w:val="0"/>
          <w:divBdr>
            <w:top w:val="none" w:sz="0" w:space="0" w:color="auto"/>
            <w:left w:val="none" w:sz="0" w:space="0" w:color="auto"/>
            <w:bottom w:val="none" w:sz="0" w:space="0" w:color="auto"/>
            <w:right w:val="none" w:sz="0" w:space="0" w:color="auto"/>
          </w:divBdr>
        </w:div>
        <w:div w:id="1264341383">
          <w:marLeft w:val="640"/>
          <w:marRight w:val="0"/>
          <w:marTop w:val="0"/>
          <w:marBottom w:val="0"/>
          <w:divBdr>
            <w:top w:val="none" w:sz="0" w:space="0" w:color="auto"/>
            <w:left w:val="none" w:sz="0" w:space="0" w:color="auto"/>
            <w:bottom w:val="none" w:sz="0" w:space="0" w:color="auto"/>
            <w:right w:val="none" w:sz="0" w:space="0" w:color="auto"/>
          </w:divBdr>
        </w:div>
        <w:div w:id="978073889">
          <w:marLeft w:val="640"/>
          <w:marRight w:val="0"/>
          <w:marTop w:val="0"/>
          <w:marBottom w:val="0"/>
          <w:divBdr>
            <w:top w:val="none" w:sz="0" w:space="0" w:color="auto"/>
            <w:left w:val="none" w:sz="0" w:space="0" w:color="auto"/>
            <w:bottom w:val="none" w:sz="0" w:space="0" w:color="auto"/>
            <w:right w:val="none" w:sz="0" w:space="0" w:color="auto"/>
          </w:divBdr>
        </w:div>
        <w:div w:id="1545025846">
          <w:marLeft w:val="640"/>
          <w:marRight w:val="0"/>
          <w:marTop w:val="0"/>
          <w:marBottom w:val="0"/>
          <w:divBdr>
            <w:top w:val="none" w:sz="0" w:space="0" w:color="auto"/>
            <w:left w:val="none" w:sz="0" w:space="0" w:color="auto"/>
            <w:bottom w:val="none" w:sz="0" w:space="0" w:color="auto"/>
            <w:right w:val="none" w:sz="0" w:space="0" w:color="auto"/>
          </w:divBdr>
        </w:div>
        <w:div w:id="786392458">
          <w:marLeft w:val="640"/>
          <w:marRight w:val="0"/>
          <w:marTop w:val="0"/>
          <w:marBottom w:val="0"/>
          <w:divBdr>
            <w:top w:val="none" w:sz="0" w:space="0" w:color="auto"/>
            <w:left w:val="none" w:sz="0" w:space="0" w:color="auto"/>
            <w:bottom w:val="none" w:sz="0" w:space="0" w:color="auto"/>
            <w:right w:val="none" w:sz="0" w:space="0" w:color="auto"/>
          </w:divBdr>
        </w:div>
        <w:div w:id="1390887146">
          <w:marLeft w:val="640"/>
          <w:marRight w:val="0"/>
          <w:marTop w:val="0"/>
          <w:marBottom w:val="0"/>
          <w:divBdr>
            <w:top w:val="none" w:sz="0" w:space="0" w:color="auto"/>
            <w:left w:val="none" w:sz="0" w:space="0" w:color="auto"/>
            <w:bottom w:val="none" w:sz="0" w:space="0" w:color="auto"/>
            <w:right w:val="none" w:sz="0" w:space="0" w:color="auto"/>
          </w:divBdr>
        </w:div>
        <w:div w:id="456920573">
          <w:marLeft w:val="640"/>
          <w:marRight w:val="0"/>
          <w:marTop w:val="0"/>
          <w:marBottom w:val="0"/>
          <w:divBdr>
            <w:top w:val="none" w:sz="0" w:space="0" w:color="auto"/>
            <w:left w:val="none" w:sz="0" w:space="0" w:color="auto"/>
            <w:bottom w:val="none" w:sz="0" w:space="0" w:color="auto"/>
            <w:right w:val="none" w:sz="0" w:space="0" w:color="auto"/>
          </w:divBdr>
        </w:div>
        <w:div w:id="1303929625">
          <w:marLeft w:val="640"/>
          <w:marRight w:val="0"/>
          <w:marTop w:val="0"/>
          <w:marBottom w:val="0"/>
          <w:divBdr>
            <w:top w:val="none" w:sz="0" w:space="0" w:color="auto"/>
            <w:left w:val="none" w:sz="0" w:space="0" w:color="auto"/>
            <w:bottom w:val="none" w:sz="0" w:space="0" w:color="auto"/>
            <w:right w:val="none" w:sz="0" w:space="0" w:color="auto"/>
          </w:divBdr>
        </w:div>
        <w:div w:id="1942570755">
          <w:marLeft w:val="640"/>
          <w:marRight w:val="0"/>
          <w:marTop w:val="0"/>
          <w:marBottom w:val="0"/>
          <w:divBdr>
            <w:top w:val="none" w:sz="0" w:space="0" w:color="auto"/>
            <w:left w:val="none" w:sz="0" w:space="0" w:color="auto"/>
            <w:bottom w:val="none" w:sz="0" w:space="0" w:color="auto"/>
            <w:right w:val="none" w:sz="0" w:space="0" w:color="auto"/>
          </w:divBdr>
        </w:div>
        <w:div w:id="784422870">
          <w:marLeft w:val="640"/>
          <w:marRight w:val="0"/>
          <w:marTop w:val="0"/>
          <w:marBottom w:val="0"/>
          <w:divBdr>
            <w:top w:val="none" w:sz="0" w:space="0" w:color="auto"/>
            <w:left w:val="none" w:sz="0" w:space="0" w:color="auto"/>
            <w:bottom w:val="none" w:sz="0" w:space="0" w:color="auto"/>
            <w:right w:val="none" w:sz="0" w:space="0" w:color="auto"/>
          </w:divBdr>
        </w:div>
      </w:divsChild>
    </w:div>
    <w:div w:id="1769811468">
      <w:bodyDiv w:val="1"/>
      <w:marLeft w:val="0"/>
      <w:marRight w:val="0"/>
      <w:marTop w:val="0"/>
      <w:marBottom w:val="0"/>
      <w:divBdr>
        <w:top w:val="none" w:sz="0" w:space="0" w:color="auto"/>
        <w:left w:val="none" w:sz="0" w:space="0" w:color="auto"/>
        <w:bottom w:val="none" w:sz="0" w:space="0" w:color="auto"/>
        <w:right w:val="none" w:sz="0" w:space="0" w:color="auto"/>
      </w:divBdr>
      <w:divsChild>
        <w:div w:id="131749581">
          <w:marLeft w:val="480"/>
          <w:marRight w:val="0"/>
          <w:marTop w:val="0"/>
          <w:marBottom w:val="0"/>
          <w:divBdr>
            <w:top w:val="none" w:sz="0" w:space="0" w:color="auto"/>
            <w:left w:val="none" w:sz="0" w:space="0" w:color="auto"/>
            <w:bottom w:val="none" w:sz="0" w:space="0" w:color="auto"/>
            <w:right w:val="none" w:sz="0" w:space="0" w:color="auto"/>
          </w:divBdr>
        </w:div>
        <w:div w:id="1478572649">
          <w:marLeft w:val="480"/>
          <w:marRight w:val="0"/>
          <w:marTop w:val="0"/>
          <w:marBottom w:val="0"/>
          <w:divBdr>
            <w:top w:val="none" w:sz="0" w:space="0" w:color="auto"/>
            <w:left w:val="none" w:sz="0" w:space="0" w:color="auto"/>
            <w:bottom w:val="none" w:sz="0" w:space="0" w:color="auto"/>
            <w:right w:val="none" w:sz="0" w:space="0" w:color="auto"/>
          </w:divBdr>
        </w:div>
        <w:div w:id="1781798718">
          <w:marLeft w:val="480"/>
          <w:marRight w:val="0"/>
          <w:marTop w:val="0"/>
          <w:marBottom w:val="0"/>
          <w:divBdr>
            <w:top w:val="none" w:sz="0" w:space="0" w:color="auto"/>
            <w:left w:val="none" w:sz="0" w:space="0" w:color="auto"/>
            <w:bottom w:val="none" w:sz="0" w:space="0" w:color="auto"/>
            <w:right w:val="none" w:sz="0" w:space="0" w:color="auto"/>
          </w:divBdr>
        </w:div>
        <w:div w:id="1597861236">
          <w:marLeft w:val="480"/>
          <w:marRight w:val="0"/>
          <w:marTop w:val="0"/>
          <w:marBottom w:val="0"/>
          <w:divBdr>
            <w:top w:val="none" w:sz="0" w:space="0" w:color="auto"/>
            <w:left w:val="none" w:sz="0" w:space="0" w:color="auto"/>
            <w:bottom w:val="none" w:sz="0" w:space="0" w:color="auto"/>
            <w:right w:val="none" w:sz="0" w:space="0" w:color="auto"/>
          </w:divBdr>
        </w:div>
        <w:div w:id="310402220">
          <w:marLeft w:val="480"/>
          <w:marRight w:val="0"/>
          <w:marTop w:val="0"/>
          <w:marBottom w:val="0"/>
          <w:divBdr>
            <w:top w:val="none" w:sz="0" w:space="0" w:color="auto"/>
            <w:left w:val="none" w:sz="0" w:space="0" w:color="auto"/>
            <w:bottom w:val="none" w:sz="0" w:space="0" w:color="auto"/>
            <w:right w:val="none" w:sz="0" w:space="0" w:color="auto"/>
          </w:divBdr>
        </w:div>
        <w:div w:id="1039207915">
          <w:marLeft w:val="480"/>
          <w:marRight w:val="0"/>
          <w:marTop w:val="0"/>
          <w:marBottom w:val="0"/>
          <w:divBdr>
            <w:top w:val="none" w:sz="0" w:space="0" w:color="auto"/>
            <w:left w:val="none" w:sz="0" w:space="0" w:color="auto"/>
            <w:bottom w:val="none" w:sz="0" w:space="0" w:color="auto"/>
            <w:right w:val="none" w:sz="0" w:space="0" w:color="auto"/>
          </w:divBdr>
        </w:div>
        <w:div w:id="808399066">
          <w:marLeft w:val="480"/>
          <w:marRight w:val="0"/>
          <w:marTop w:val="0"/>
          <w:marBottom w:val="0"/>
          <w:divBdr>
            <w:top w:val="none" w:sz="0" w:space="0" w:color="auto"/>
            <w:left w:val="none" w:sz="0" w:space="0" w:color="auto"/>
            <w:bottom w:val="none" w:sz="0" w:space="0" w:color="auto"/>
            <w:right w:val="none" w:sz="0" w:space="0" w:color="auto"/>
          </w:divBdr>
        </w:div>
        <w:div w:id="602155966">
          <w:marLeft w:val="480"/>
          <w:marRight w:val="0"/>
          <w:marTop w:val="0"/>
          <w:marBottom w:val="0"/>
          <w:divBdr>
            <w:top w:val="none" w:sz="0" w:space="0" w:color="auto"/>
            <w:left w:val="none" w:sz="0" w:space="0" w:color="auto"/>
            <w:bottom w:val="none" w:sz="0" w:space="0" w:color="auto"/>
            <w:right w:val="none" w:sz="0" w:space="0" w:color="auto"/>
          </w:divBdr>
        </w:div>
        <w:div w:id="2126315536">
          <w:marLeft w:val="480"/>
          <w:marRight w:val="0"/>
          <w:marTop w:val="0"/>
          <w:marBottom w:val="0"/>
          <w:divBdr>
            <w:top w:val="none" w:sz="0" w:space="0" w:color="auto"/>
            <w:left w:val="none" w:sz="0" w:space="0" w:color="auto"/>
            <w:bottom w:val="none" w:sz="0" w:space="0" w:color="auto"/>
            <w:right w:val="none" w:sz="0" w:space="0" w:color="auto"/>
          </w:divBdr>
        </w:div>
        <w:div w:id="546331031">
          <w:marLeft w:val="480"/>
          <w:marRight w:val="0"/>
          <w:marTop w:val="0"/>
          <w:marBottom w:val="0"/>
          <w:divBdr>
            <w:top w:val="none" w:sz="0" w:space="0" w:color="auto"/>
            <w:left w:val="none" w:sz="0" w:space="0" w:color="auto"/>
            <w:bottom w:val="none" w:sz="0" w:space="0" w:color="auto"/>
            <w:right w:val="none" w:sz="0" w:space="0" w:color="auto"/>
          </w:divBdr>
        </w:div>
        <w:div w:id="1693143130">
          <w:marLeft w:val="480"/>
          <w:marRight w:val="0"/>
          <w:marTop w:val="0"/>
          <w:marBottom w:val="0"/>
          <w:divBdr>
            <w:top w:val="none" w:sz="0" w:space="0" w:color="auto"/>
            <w:left w:val="none" w:sz="0" w:space="0" w:color="auto"/>
            <w:bottom w:val="none" w:sz="0" w:space="0" w:color="auto"/>
            <w:right w:val="none" w:sz="0" w:space="0" w:color="auto"/>
          </w:divBdr>
        </w:div>
        <w:div w:id="229343179">
          <w:marLeft w:val="480"/>
          <w:marRight w:val="0"/>
          <w:marTop w:val="0"/>
          <w:marBottom w:val="0"/>
          <w:divBdr>
            <w:top w:val="none" w:sz="0" w:space="0" w:color="auto"/>
            <w:left w:val="none" w:sz="0" w:space="0" w:color="auto"/>
            <w:bottom w:val="none" w:sz="0" w:space="0" w:color="auto"/>
            <w:right w:val="none" w:sz="0" w:space="0" w:color="auto"/>
          </w:divBdr>
        </w:div>
        <w:div w:id="1300650820">
          <w:marLeft w:val="480"/>
          <w:marRight w:val="0"/>
          <w:marTop w:val="0"/>
          <w:marBottom w:val="0"/>
          <w:divBdr>
            <w:top w:val="none" w:sz="0" w:space="0" w:color="auto"/>
            <w:left w:val="none" w:sz="0" w:space="0" w:color="auto"/>
            <w:bottom w:val="none" w:sz="0" w:space="0" w:color="auto"/>
            <w:right w:val="none" w:sz="0" w:space="0" w:color="auto"/>
          </w:divBdr>
        </w:div>
        <w:div w:id="1006127145">
          <w:marLeft w:val="480"/>
          <w:marRight w:val="0"/>
          <w:marTop w:val="0"/>
          <w:marBottom w:val="0"/>
          <w:divBdr>
            <w:top w:val="none" w:sz="0" w:space="0" w:color="auto"/>
            <w:left w:val="none" w:sz="0" w:space="0" w:color="auto"/>
            <w:bottom w:val="none" w:sz="0" w:space="0" w:color="auto"/>
            <w:right w:val="none" w:sz="0" w:space="0" w:color="auto"/>
          </w:divBdr>
        </w:div>
        <w:div w:id="167645576">
          <w:marLeft w:val="480"/>
          <w:marRight w:val="0"/>
          <w:marTop w:val="0"/>
          <w:marBottom w:val="0"/>
          <w:divBdr>
            <w:top w:val="none" w:sz="0" w:space="0" w:color="auto"/>
            <w:left w:val="none" w:sz="0" w:space="0" w:color="auto"/>
            <w:bottom w:val="none" w:sz="0" w:space="0" w:color="auto"/>
            <w:right w:val="none" w:sz="0" w:space="0" w:color="auto"/>
          </w:divBdr>
        </w:div>
        <w:div w:id="852568322">
          <w:marLeft w:val="480"/>
          <w:marRight w:val="0"/>
          <w:marTop w:val="0"/>
          <w:marBottom w:val="0"/>
          <w:divBdr>
            <w:top w:val="none" w:sz="0" w:space="0" w:color="auto"/>
            <w:left w:val="none" w:sz="0" w:space="0" w:color="auto"/>
            <w:bottom w:val="none" w:sz="0" w:space="0" w:color="auto"/>
            <w:right w:val="none" w:sz="0" w:space="0" w:color="auto"/>
          </w:divBdr>
        </w:div>
        <w:div w:id="235558119">
          <w:marLeft w:val="480"/>
          <w:marRight w:val="0"/>
          <w:marTop w:val="0"/>
          <w:marBottom w:val="0"/>
          <w:divBdr>
            <w:top w:val="none" w:sz="0" w:space="0" w:color="auto"/>
            <w:left w:val="none" w:sz="0" w:space="0" w:color="auto"/>
            <w:bottom w:val="none" w:sz="0" w:space="0" w:color="auto"/>
            <w:right w:val="none" w:sz="0" w:space="0" w:color="auto"/>
          </w:divBdr>
        </w:div>
        <w:div w:id="501550800">
          <w:marLeft w:val="480"/>
          <w:marRight w:val="0"/>
          <w:marTop w:val="0"/>
          <w:marBottom w:val="0"/>
          <w:divBdr>
            <w:top w:val="none" w:sz="0" w:space="0" w:color="auto"/>
            <w:left w:val="none" w:sz="0" w:space="0" w:color="auto"/>
            <w:bottom w:val="none" w:sz="0" w:space="0" w:color="auto"/>
            <w:right w:val="none" w:sz="0" w:space="0" w:color="auto"/>
          </w:divBdr>
        </w:div>
        <w:div w:id="1015501898">
          <w:marLeft w:val="480"/>
          <w:marRight w:val="0"/>
          <w:marTop w:val="0"/>
          <w:marBottom w:val="0"/>
          <w:divBdr>
            <w:top w:val="none" w:sz="0" w:space="0" w:color="auto"/>
            <w:left w:val="none" w:sz="0" w:space="0" w:color="auto"/>
            <w:bottom w:val="none" w:sz="0" w:space="0" w:color="auto"/>
            <w:right w:val="none" w:sz="0" w:space="0" w:color="auto"/>
          </w:divBdr>
        </w:div>
        <w:div w:id="83495684">
          <w:marLeft w:val="480"/>
          <w:marRight w:val="0"/>
          <w:marTop w:val="0"/>
          <w:marBottom w:val="0"/>
          <w:divBdr>
            <w:top w:val="none" w:sz="0" w:space="0" w:color="auto"/>
            <w:left w:val="none" w:sz="0" w:space="0" w:color="auto"/>
            <w:bottom w:val="none" w:sz="0" w:space="0" w:color="auto"/>
            <w:right w:val="none" w:sz="0" w:space="0" w:color="auto"/>
          </w:divBdr>
        </w:div>
        <w:div w:id="614288880">
          <w:marLeft w:val="480"/>
          <w:marRight w:val="0"/>
          <w:marTop w:val="0"/>
          <w:marBottom w:val="0"/>
          <w:divBdr>
            <w:top w:val="none" w:sz="0" w:space="0" w:color="auto"/>
            <w:left w:val="none" w:sz="0" w:space="0" w:color="auto"/>
            <w:bottom w:val="none" w:sz="0" w:space="0" w:color="auto"/>
            <w:right w:val="none" w:sz="0" w:space="0" w:color="auto"/>
          </w:divBdr>
        </w:div>
        <w:div w:id="1984968906">
          <w:marLeft w:val="480"/>
          <w:marRight w:val="0"/>
          <w:marTop w:val="0"/>
          <w:marBottom w:val="0"/>
          <w:divBdr>
            <w:top w:val="none" w:sz="0" w:space="0" w:color="auto"/>
            <w:left w:val="none" w:sz="0" w:space="0" w:color="auto"/>
            <w:bottom w:val="none" w:sz="0" w:space="0" w:color="auto"/>
            <w:right w:val="none" w:sz="0" w:space="0" w:color="auto"/>
          </w:divBdr>
        </w:div>
        <w:div w:id="112485390">
          <w:marLeft w:val="480"/>
          <w:marRight w:val="0"/>
          <w:marTop w:val="0"/>
          <w:marBottom w:val="0"/>
          <w:divBdr>
            <w:top w:val="none" w:sz="0" w:space="0" w:color="auto"/>
            <w:left w:val="none" w:sz="0" w:space="0" w:color="auto"/>
            <w:bottom w:val="none" w:sz="0" w:space="0" w:color="auto"/>
            <w:right w:val="none" w:sz="0" w:space="0" w:color="auto"/>
          </w:divBdr>
        </w:div>
        <w:div w:id="1780638900">
          <w:marLeft w:val="480"/>
          <w:marRight w:val="0"/>
          <w:marTop w:val="0"/>
          <w:marBottom w:val="0"/>
          <w:divBdr>
            <w:top w:val="none" w:sz="0" w:space="0" w:color="auto"/>
            <w:left w:val="none" w:sz="0" w:space="0" w:color="auto"/>
            <w:bottom w:val="none" w:sz="0" w:space="0" w:color="auto"/>
            <w:right w:val="none" w:sz="0" w:space="0" w:color="auto"/>
          </w:divBdr>
        </w:div>
        <w:div w:id="1413502339">
          <w:marLeft w:val="480"/>
          <w:marRight w:val="0"/>
          <w:marTop w:val="0"/>
          <w:marBottom w:val="0"/>
          <w:divBdr>
            <w:top w:val="none" w:sz="0" w:space="0" w:color="auto"/>
            <w:left w:val="none" w:sz="0" w:space="0" w:color="auto"/>
            <w:bottom w:val="none" w:sz="0" w:space="0" w:color="auto"/>
            <w:right w:val="none" w:sz="0" w:space="0" w:color="auto"/>
          </w:divBdr>
        </w:div>
        <w:div w:id="1813790956">
          <w:marLeft w:val="480"/>
          <w:marRight w:val="0"/>
          <w:marTop w:val="0"/>
          <w:marBottom w:val="0"/>
          <w:divBdr>
            <w:top w:val="none" w:sz="0" w:space="0" w:color="auto"/>
            <w:left w:val="none" w:sz="0" w:space="0" w:color="auto"/>
            <w:bottom w:val="none" w:sz="0" w:space="0" w:color="auto"/>
            <w:right w:val="none" w:sz="0" w:space="0" w:color="auto"/>
          </w:divBdr>
        </w:div>
        <w:div w:id="1483935088">
          <w:marLeft w:val="480"/>
          <w:marRight w:val="0"/>
          <w:marTop w:val="0"/>
          <w:marBottom w:val="0"/>
          <w:divBdr>
            <w:top w:val="none" w:sz="0" w:space="0" w:color="auto"/>
            <w:left w:val="none" w:sz="0" w:space="0" w:color="auto"/>
            <w:bottom w:val="none" w:sz="0" w:space="0" w:color="auto"/>
            <w:right w:val="none" w:sz="0" w:space="0" w:color="auto"/>
          </w:divBdr>
        </w:div>
        <w:div w:id="281883188">
          <w:marLeft w:val="480"/>
          <w:marRight w:val="0"/>
          <w:marTop w:val="0"/>
          <w:marBottom w:val="0"/>
          <w:divBdr>
            <w:top w:val="none" w:sz="0" w:space="0" w:color="auto"/>
            <w:left w:val="none" w:sz="0" w:space="0" w:color="auto"/>
            <w:bottom w:val="none" w:sz="0" w:space="0" w:color="auto"/>
            <w:right w:val="none" w:sz="0" w:space="0" w:color="auto"/>
          </w:divBdr>
        </w:div>
        <w:div w:id="538473863">
          <w:marLeft w:val="480"/>
          <w:marRight w:val="0"/>
          <w:marTop w:val="0"/>
          <w:marBottom w:val="0"/>
          <w:divBdr>
            <w:top w:val="none" w:sz="0" w:space="0" w:color="auto"/>
            <w:left w:val="none" w:sz="0" w:space="0" w:color="auto"/>
            <w:bottom w:val="none" w:sz="0" w:space="0" w:color="auto"/>
            <w:right w:val="none" w:sz="0" w:space="0" w:color="auto"/>
          </w:divBdr>
        </w:div>
        <w:div w:id="2036299983">
          <w:marLeft w:val="480"/>
          <w:marRight w:val="0"/>
          <w:marTop w:val="0"/>
          <w:marBottom w:val="0"/>
          <w:divBdr>
            <w:top w:val="none" w:sz="0" w:space="0" w:color="auto"/>
            <w:left w:val="none" w:sz="0" w:space="0" w:color="auto"/>
            <w:bottom w:val="none" w:sz="0" w:space="0" w:color="auto"/>
            <w:right w:val="none" w:sz="0" w:space="0" w:color="auto"/>
          </w:divBdr>
        </w:div>
        <w:div w:id="2013869056">
          <w:marLeft w:val="480"/>
          <w:marRight w:val="0"/>
          <w:marTop w:val="0"/>
          <w:marBottom w:val="0"/>
          <w:divBdr>
            <w:top w:val="none" w:sz="0" w:space="0" w:color="auto"/>
            <w:left w:val="none" w:sz="0" w:space="0" w:color="auto"/>
            <w:bottom w:val="none" w:sz="0" w:space="0" w:color="auto"/>
            <w:right w:val="none" w:sz="0" w:space="0" w:color="auto"/>
          </w:divBdr>
        </w:div>
      </w:divsChild>
    </w:div>
    <w:div w:id="1770928378">
      <w:bodyDiv w:val="1"/>
      <w:marLeft w:val="0"/>
      <w:marRight w:val="0"/>
      <w:marTop w:val="0"/>
      <w:marBottom w:val="0"/>
      <w:divBdr>
        <w:top w:val="none" w:sz="0" w:space="0" w:color="auto"/>
        <w:left w:val="none" w:sz="0" w:space="0" w:color="auto"/>
        <w:bottom w:val="none" w:sz="0" w:space="0" w:color="auto"/>
        <w:right w:val="none" w:sz="0" w:space="0" w:color="auto"/>
      </w:divBdr>
    </w:div>
    <w:div w:id="1778284355">
      <w:bodyDiv w:val="1"/>
      <w:marLeft w:val="0"/>
      <w:marRight w:val="0"/>
      <w:marTop w:val="0"/>
      <w:marBottom w:val="0"/>
      <w:divBdr>
        <w:top w:val="none" w:sz="0" w:space="0" w:color="auto"/>
        <w:left w:val="none" w:sz="0" w:space="0" w:color="auto"/>
        <w:bottom w:val="none" w:sz="0" w:space="0" w:color="auto"/>
        <w:right w:val="none" w:sz="0" w:space="0" w:color="auto"/>
      </w:divBdr>
      <w:divsChild>
        <w:div w:id="1568879431">
          <w:marLeft w:val="480"/>
          <w:marRight w:val="0"/>
          <w:marTop w:val="0"/>
          <w:marBottom w:val="0"/>
          <w:divBdr>
            <w:top w:val="none" w:sz="0" w:space="0" w:color="auto"/>
            <w:left w:val="none" w:sz="0" w:space="0" w:color="auto"/>
            <w:bottom w:val="none" w:sz="0" w:space="0" w:color="auto"/>
            <w:right w:val="none" w:sz="0" w:space="0" w:color="auto"/>
          </w:divBdr>
        </w:div>
        <w:div w:id="1668829097">
          <w:marLeft w:val="480"/>
          <w:marRight w:val="0"/>
          <w:marTop w:val="0"/>
          <w:marBottom w:val="0"/>
          <w:divBdr>
            <w:top w:val="none" w:sz="0" w:space="0" w:color="auto"/>
            <w:left w:val="none" w:sz="0" w:space="0" w:color="auto"/>
            <w:bottom w:val="none" w:sz="0" w:space="0" w:color="auto"/>
            <w:right w:val="none" w:sz="0" w:space="0" w:color="auto"/>
          </w:divBdr>
        </w:div>
        <w:div w:id="1368410028">
          <w:marLeft w:val="480"/>
          <w:marRight w:val="0"/>
          <w:marTop w:val="0"/>
          <w:marBottom w:val="0"/>
          <w:divBdr>
            <w:top w:val="none" w:sz="0" w:space="0" w:color="auto"/>
            <w:left w:val="none" w:sz="0" w:space="0" w:color="auto"/>
            <w:bottom w:val="none" w:sz="0" w:space="0" w:color="auto"/>
            <w:right w:val="none" w:sz="0" w:space="0" w:color="auto"/>
          </w:divBdr>
        </w:div>
        <w:div w:id="1449085973">
          <w:marLeft w:val="480"/>
          <w:marRight w:val="0"/>
          <w:marTop w:val="0"/>
          <w:marBottom w:val="0"/>
          <w:divBdr>
            <w:top w:val="none" w:sz="0" w:space="0" w:color="auto"/>
            <w:left w:val="none" w:sz="0" w:space="0" w:color="auto"/>
            <w:bottom w:val="none" w:sz="0" w:space="0" w:color="auto"/>
            <w:right w:val="none" w:sz="0" w:space="0" w:color="auto"/>
          </w:divBdr>
        </w:div>
        <w:div w:id="1836333824">
          <w:marLeft w:val="480"/>
          <w:marRight w:val="0"/>
          <w:marTop w:val="0"/>
          <w:marBottom w:val="0"/>
          <w:divBdr>
            <w:top w:val="none" w:sz="0" w:space="0" w:color="auto"/>
            <w:left w:val="none" w:sz="0" w:space="0" w:color="auto"/>
            <w:bottom w:val="none" w:sz="0" w:space="0" w:color="auto"/>
            <w:right w:val="none" w:sz="0" w:space="0" w:color="auto"/>
          </w:divBdr>
        </w:div>
        <w:div w:id="2071540344">
          <w:marLeft w:val="480"/>
          <w:marRight w:val="0"/>
          <w:marTop w:val="0"/>
          <w:marBottom w:val="0"/>
          <w:divBdr>
            <w:top w:val="none" w:sz="0" w:space="0" w:color="auto"/>
            <w:left w:val="none" w:sz="0" w:space="0" w:color="auto"/>
            <w:bottom w:val="none" w:sz="0" w:space="0" w:color="auto"/>
            <w:right w:val="none" w:sz="0" w:space="0" w:color="auto"/>
          </w:divBdr>
        </w:div>
        <w:div w:id="974070585">
          <w:marLeft w:val="480"/>
          <w:marRight w:val="0"/>
          <w:marTop w:val="0"/>
          <w:marBottom w:val="0"/>
          <w:divBdr>
            <w:top w:val="none" w:sz="0" w:space="0" w:color="auto"/>
            <w:left w:val="none" w:sz="0" w:space="0" w:color="auto"/>
            <w:bottom w:val="none" w:sz="0" w:space="0" w:color="auto"/>
            <w:right w:val="none" w:sz="0" w:space="0" w:color="auto"/>
          </w:divBdr>
        </w:div>
        <w:div w:id="1309869413">
          <w:marLeft w:val="480"/>
          <w:marRight w:val="0"/>
          <w:marTop w:val="0"/>
          <w:marBottom w:val="0"/>
          <w:divBdr>
            <w:top w:val="none" w:sz="0" w:space="0" w:color="auto"/>
            <w:left w:val="none" w:sz="0" w:space="0" w:color="auto"/>
            <w:bottom w:val="none" w:sz="0" w:space="0" w:color="auto"/>
            <w:right w:val="none" w:sz="0" w:space="0" w:color="auto"/>
          </w:divBdr>
        </w:div>
        <w:div w:id="1983003868">
          <w:marLeft w:val="480"/>
          <w:marRight w:val="0"/>
          <w:marTop w:val="0"/>
          <w:marBottom w:val="0"/>
          <w:divBdr>
            <w:top w:val="none" w:sz="0" w:space="0" w:color="auto"/>
            <w:left w:val="none" w:sz="0" w:space="0" w:color="auto"/>
            <w:bottom w:val="none" w:sz="0" w:space="0" w:color="auto"/>
            <w:right w:val="none" w:sz="0" w:space="0" w:color="auto"/>
          </w:divBdr>
        </w:div>
        <w:div w:id="1626153824">
          <w:marLeft w:val="480"/>
          <w:marRight w:val="0"/>
          <w:marTop w:val="0"/>
          <w:marBottom w:val="0"/>
          <w:divBdr>
            <w:top w:val="none" w:sz="0" w:space="0" w:color="auto"/>
            <w:left w:val="none" w:sz="0" w:space="0" w:color="auto"/>
            <w:bottom w:val="none" w:sz="0" w:space="0" w:color="auto"/>
            <w:right w:val="none" w:sz="0" w:space="0" w:color="auto"/>
          </w:divBdr>
        </w:div>
        <w:div w:id="91436482">
          <w:marLeft w:val="480"/>
          <w:marRight w:val="0"/>
          <w:marTop w:val="0"/>
          <w:marBottom w:val="0"/>
          <w:divBdr>
            <w:top w:val="none" w:sz="0" w:space="0" w:color="auto"/>
            <w:left w:val="none" w:sz="0" w:space="0" w:color="auto"/>
            <w:bottom w:val="none" w:sz="0" w:space="0" w:color="auto"/>
            <w:right w:val="none" w:sz="0" w:space="0" w:color="auto"/>
          </w:divBdr>
        </w:div>
        <w:div w:id="1502702124">
          <w:marLeft w:val="480"/>
          <w:marRight w:val="0"/>
          <w:marTop w:val="0"/>
          <w:marBottom w:val="0"/>
          <w:divBdr>
            <w:top w:val="none" w:sz="0" w:space="0" w:color="auto"/>
            <w:left w:val="none" w:sz="0" w:space="0" w:color="auto"/>
            <w:bottom w:val="none" w:sz="0" w:space="0" w:color="auto"/>
            <w:right w:val="none" w:sz="0" w:space="0" w:color="auto"/>
          </w:divBdr>
        </w:div>
        <w:div w:id="31929565">
          <w:marLeft w:val="480"/>
          <w:marRight w:val="0"/>
          <w:marTop w:val="0"/>
          <w:marBottom w:val="0"/>
          <w:divBdr>
            <w:top w:val="none" w:sz="0" w:space="0" w:color="auto"/>
            <w:left w:val="none" w:sz="0" w:space="0" w:color="auto"/>
            <w:bottom w:val="none" w:sz="0" w:space="0" w:color="auto"/>
            <w:right w:val="none" w:sz="0" w:space="0" w:color="auto"/>
          </w:divBdr>
        </w:div>
        <w:div w:id="55663297">
          <w:marLeft w:val="480"/>
          <w:marRight w:val="0"/>
          <w:marTop w:val="0"/>
          <w:marBottom w:val="0"/>
          <w:divBdr>
            <w:top w:val="none" w:sz="0" w:space="0" w:color="auto"/>
            <w:left w:val="none" w:sz="0" w:space="0" w:color="auto"/>
            <w:bottom w:val="none" w:sz="0" w:space="0" w:color="auto"/>
            <w:right w:val="none" w:sz="0" w:space="0" w:color="auto"/>
          </w:divBdr>
        </w:div>
        <w:div w:id="1986930319">
          <w:marLeft w:val="480"/>
          <w:marRight w:val="0"/>
          <w:marTop w:val="0"/>
          <w:marBottom w:val="0"/>
          <w:divBdr>
            <w:top w:val="none" w:sz="0" w:space="0" w:color="auto"/>
            <w:left w:val="none" w:sz="0" w:space="0" w:color="auto"/>
            <w:bottom w:val="none" w:sz="0" w:space="0" w:color="auto"/>
            <w:right w:val="none" w:sz="0" w:space="0" w:color="auto"/>
          </w:divBdr>
        </w:div>
        <w:div w:id="1178429296">
          <w:marLeft w:val="480"/>
          <w:marRight w:val="0"/>
          <w:marTop w:val="0"/>
          <w:marBottom w:val="0"/>
          <w:divBdr>
            <w:top w:val="none" w:sz="0" w:space="0" w:color="auto"/>
            <w:left w:val="none" w:sz="0" w:space="0" w:color="auto"/>
            <w:bottom w:val="none" w:sz="0" w:space="0" w:color="auto"/>
            <w:right w:val="none" w:sz="0" w:space="0" w:color="auto"/>
          </w:divBdr>
        </w:div>
      </w:divsChild>
    </w:div>
    <w:div w:id="1780101288">
      <w:bodyDiv w:val="1"/>
      <w:marLeft w:val="0"/>
      <w:marRight w:val="0"/>
      <w:marTop w:val="0"/>
      <w:marBottom w:val="0"/>
      <w:divBdr>
        <w:top w:val="none" w:sz="0" w:space="0" w:color="auto"/>
        <w:left w:val="none" w:sz="0" w:space="0" w:color="auto"/>
        <w:bottom w:val="none" w:sz="0" w:space="0" w:color="auto"/>
        <w:right w:val="none" w:sz="0" w:space="0" w:color="auto"/>
      </w:divBdr>
    </w:div>
    <w:div w:id="1782070602">
      <w:bodyDiv w:val="1"/>
      <w:marLeft w:val="0"/>
      <w:marRight w:val="0"/>
      <w:marTop w:val="0"/>
      <w:marBottom w:val="0"/>
      <w:divBdr>
        <w:top w:val="none" w:sz="0" w:space="0" w:color="auto"/>
        <w:left w:val="none" w:sz="0" w:space="0" w:color="auto"/>
        <w:bottom w:val="none" w:sz="0" w:space="0" w:color="auto"/>
        <w:right w:val="none" w:sz="0" w:space="0" w:color="auto"/>
      </w:divBdr>
      <w:divsChild>
        <w:div w:id="13728321">
          <w:marLeft w:val="480"/>
          <w:marRight w:val="0"/>
          <w:marTop w:val="0"/>
          <w:marBottom w:val="0"/>
          <w:divBdr>
            <w:top w:val="none" w:sz="0" w:space="0" w:color="auto"/>
            <w:left w:val="none" w:sz="0" w:space="0" w:color="auto"/>
            <w:bottom w:val="none" w:sz="0" w:space="0" w:color="auto"/>
            <w:right w:val="none" w:sz="0" w:space="0" w:color="auto"/>
          </w:divBdr>
        </w:div>
        <w:div w:id="957760719">
          <w:marLeft w:val="480"/>
          <w:marRight w:val="0"/>
          <w:marTop w:val="0"/>
          <w:marBottom w:val="0"/>
          <w:divBdr>
            <w:top w:val="none" w:sz="0" w:space="0" w:color="auto"/>
            <w:left w:val="none" w:sz="0" w:space="0" w:color="auto"/>
            <w:bottom w:val="none" w:sz="0" w:space="0" w:color="auto"/>
            <w:right w:val="none" w:sz="0" w:space="0" w:color="auto"/>
          </w:divBdr>
        </w:div>
        <w:div w:id="791631519">
          <w:marLeft w:val="480"/>
          <w:marRight w:val="0"/>
          <w:marTop w:val="0"/>
          <w:marBottom w:val="0"/>
          <w:divBdr>
            <w:top w:val="none" w:sz="0" w:space="0" w:color="auto"/>
            <w:left w:val="none" w:sz="0" w:space="0" w:color="auto"/>
            <w:bottom w:val="none" w:sz="0" w:space="0" w:color="auto"/>
            <w:right w:val="none" w:sz="0" w:space="0" w:color="auto"/>
          </w:divBdr>
        </w:div>
        <w:div w:id="687752369">
          <w:marLeft w:val="480"/>
          <w:marRight w:val="0"/>
          <w:marTop w:val="0"/>
          <w:marBottom w:val="0"/>
          <w:divBdr>
            <w:top w:val="none" w:sz="0" w:space="0" w:color="auto"/>
            <w:left w:val="none" w:sz="0" w:space="0" w:color="auto"/>
            <w:bottom w:val="none" w:sz="0" w:space="0" w:color="auto"/>
            <w:right w:val="none" w:sz="0" w:space="0" w:color="auto"/>
          </w:divBdr>
        </w:div>
        <w:div w:id="1769039504">
          <w:marLeft w:val="480"/>
          <w:marRight w:val="0"/>
          <w:marTop w:val="0"/>
          <w:marBottom w:val="0"/>
          <w:divBdr>
            <w:top w:val="none" w:sz="0" w:space="0" w:color="auto"/>
            <w:left w:val="none" w:sz="0" w:space="0" w:color="auto"/>
            <w:bottom w:val="none" w:sz="0" w:space="0" w:color="auto"/>
            <w:right w:val="none" w:sz="0" w:space="0" w:color="auto"/>
          </w:divBdr>
        </w:div>
        <w:div w:id="508955072">
          <w:marLeft w:val="480"/>
          <w:marRight w:val="0"/>
          <w:marTop w:val="0"/>
          <w:marBottom w:val="0"/>
          <w:divBdr>
            <w:top w:val="none" w:sz="0" w:space="0" w:color="auto"/>
            <w:left w:val="none" w:sz="0" w:space="0" w:color="auto"/>
            <w:bottom w:val="none" w:sz="0" w:space="0" w:color="auto"/>
            <w:right w:val="none" w:sz="0" w:space="0" w:color="auto"/>
          </w:divBdr>
        </w:div>
        <w:div w:id="811604153">
          <w:marLeft w:val="480"/>
          <w:marRight w:val="0"/>
          <w:marTop w:val="0"/>
          <w:marBottom w:val="0"/>
          <w:divBdr>
            <w:top w:val="none" w:sz="0" w:space="0" w:color="auto"/>
            <w:left w:val="none" w:sz="0" w:space="0" w:color="auto"/>
            <w:bottom w:val="none" w:sz="0" w:space="0" w:color="auto"/>
            <w:right w:val="none" w:sz="0" w:space="0" w:color="auto"/>
          </w:divBdr>
        </w:div>
        <w:div w:id="25722573">
          <w:marLeft w:val="480"/>
          <w:marRight w:val="0"/>
          <w:marTop w:val="0"/>
          <w:marBottom w:val="0"/>
          <w:divBdr>
            <w:top w:val="none" w:sz="0" w:space="0" w:color="auto"/>
            <w:left w:val="none" w:sz="0" w:space="0" w:color="auto"/>
            <w:bottom w:val="none" w:sz="0" w:space="0" w:color="auto"/>
            <w:right w:val="none" w:sz="0" w:space="0" w:color="auto"/>
          </w:divBdr>
        </w:div>
        <w:div w:id="696346647">
          <w:marLeft w:val="480"/>
          <w:marRight w:val="0"/>
          <w:marTop w:val="0"/>
          <w:marBottom w:val="0"/>
          <w:divBdr>
            <w:top w:val="none" w:sz="0" w:space="0" w:color="auto"/>
            <w:left w:val="none" w:sz="0" w:space="0" w:color="auto"/>
            <w:bottom w:val="none" w:sz="0" w:space="0" w:color="auto"/>
            <w:right w:val="none" w:sz="0" w:space="0" w:color="auto"/>
          </w:divBdr>
        </w:div>
        <w:div w:id="344477849">
          <w:marLeft w:val="480"/>
          <w:marRight w:val="0"/>
          <w:marTop w:val="0"/>
          <w:marBottom w:val="0"/>
          <w:divBdr>
            <w:top w:val="none" w:sz="0" w:space="0" w:color="auto"/>
            <w:left w:val="none" w:sz="0" w:space="0" w:color="auto"/>
            <w:bottom w:val="none" w:sz="0" w:space="0" w:color="auto"/>
            <w:right w:val="none" w:sz="0" w:space="0" w:color="auto"/>
          </w:divBdr>
        </w:div>
        <w:div w:id="137000108">
          <w:marLeft w:val="480"/>
          <w:marRight w:val="0"/>
          <w:marTop w:val="0"/>
          <w:marBottom w:val="0"/>
          <w:divBdr>
            <w:top w:val="none" w:sz="0" w:space="0" w:color="auto"/>
            <w:left w:val="none" w:sz="0" w:space="0" w:color="auto"/>
            <w:bottom w:val="none" w:sz="0" w:space="0" w:color="auto"/>
            <w:right w:val="none" w:sz="0" w:space="0" w:color="auto"/>
          </w:divBdr>
        </w:div>
        <w:div w:id="1064917241">
          <w:marLeft w:val="480"/>
          <w:marRight w:val="0"/>
          <w:marTop w:val="0"/>
          <w:marBottom w:val="0"/>
          <w:divBdr>
            <w:top w:val="none" w:sz="0" w:space="0" w:color="auto"/>
            <w:left w:val="none" w:sz="0" w:space="0" w:color="auto"/>
            <w:bottom w:val="none" w:sz="0" w:space="0" w:color="auto"/>
            <w:right w:val="none" w:sz="0" w:space="0" w:color="auto"/>
          </w:divBdr>
        </w:div>
        <w:div w:id="187187348">
          <w:marLeft w:val="480"/>
          <w:marRight w:val="0"/>
          <w:marTop w:val="0"/>
          <w:marBottom w:val="0"/>
          <w:divBdr>
            <w:top w:val="none" w:sz="0" w:space="0" w:color="auto"/>
            <w:left w:val="none" w:sz="0" w:space="0" w:color="auto"/>
            <w:bottom w:val="none" w:sz="0" w:space="0" w:color="auto"/>
            <w:right w:val="none" w:sz="0" w:space="0" w:color="auto"/>
          </w:divBdr>
        </w:div>
        <w:div w:id="1580793906">
          <w:marLeft w:val="480"/>
          <w:marRight w:val="0"/>
          <w:marTop w:val="0"/>
          <w:marBottom w:val="0"/>
          <w:divBdr>
            <w:top w:val="none" w:sz="0" w:space="0" w:color="auto"/>
            <w:left w:val="none" w:sz="0" w:space="0" w:color="auto"/>
            <w:bottom w:val="none" w:sz="0" w:space="0" w:color="auto"/>
            <w:right w:val="none" w:sz="0" w:space="0" w:color="auto"/>
          </w:divBdr>
        </w:div>
        <w:div w:id="144783146">
          <w:marLeft w:val="480"/>
          <w:marRight w:val="0"/>
          <w:marTop w:val="0"/>
          <w:marBottom w:val="0"/>
          <w:divBdr>
            <w:top w:val="none" w:sz="0" w:space="0" w:color="auto"/>
            <w:left w:val="none" w:sz="0" w:space="0" w:color="auto"/>
            <w:bottom w:val="none" w:sz="0" w:space="0" w:color="auto"/>
            <w:right w:val="none" w:sz="0" w:space="0" w:color="auto"/>
          </w:divBdr>
        </w:div>
      </w:divsChild>
    </w:div>
    <w:div w:id="1784835618">
      <w:bodyDiv w:val="1"/>
      <w:marLeft w:val="0"/>
      <w:marRight w:val="0"/>
      <w:marTop w:val="0"/>
      <w:marBottom w:val="0"/>
      <w:divBdr>
        <w:top w:val="none" w:sz="0" w:space="0" w:color="auto"/>
        <w:left w:val="none" w:sz="0" w:space="0" w:color="auto"/>
        <w:bottom w:val="none" w:sz="0" w:space="0" w:color="auto"/>
        <w:right w:val="none" w:sz="0" w:space="0" w:color="auto"/>
      </w:divBdr>
    </w:div>
    <w:div w:id="1785266185">
      <w:bodyDiv w:val="1"/>
      <w:marLeft w:val="0"/>
      <w:marRight w:val="0"/>
      <w:marTop w:val="0"/>
      <w:marBottom w:val="0"/>
      <w:divBdr>
        <w:top w:val="none" w:sz="0" w:space="0" w:color="auto"/>
        <w:left w:val="none" w:sz="0" w:space="0" w:color="auto"/>
        <w:bottom w:val="none" w:sz="0" w:space="0" w:color="auto"/>
        <w:right w:val="none" w:sz="0" w:space="0" w:color="auto"/>
      </w:divBdr>
    </w:div>
    <w:div w:id="1789004729">
      <w:bodyDiv w:val="1"/>
      <w:marLeft w:val="0"/>
      <w:marRight w:val="0"/>
      <w:marTop w:val="0"/>
      <w:marBottom w:val="0"/>
      <w:divBdr>
        <w:top w:val="none" w:sz="0" w:space="0" w:color="auto"/>
        <w:left w:val="none" w:sz="0" w:space="0" w:color="auto"/>
        <w:bottom w:val="none" w:sz="0" w:space="0" w:color="auto"/>
        <w:right w:val="none" w:sz="0" w:space="0" w:color="auto"/>
      </w:divBdr>
      <w:divsChild>
        <w:div w:id="2023509218">
          <w:marLeft w:val="480"/>
          <w:marRight w:val="0"/>
          <w:marTop w:val="0"/>
          <w:marBottom w:val="0"/>
          <w:divBdr>
            <w:top w:val="none" w:sz="0" w:space="0" w:color="auto"/>
            <w:left w:val="none" w:sz="0" w:space="0" w:color="auto"/>
            <w:bottom w:val="none" w:sz="0" w:space="0" w:color="auto"/>
            <w:right w:val="none" w:sz="0" w:space="0" w:color="auto"/>
          </w:divBdr>
        </w:div>
        <w:div w:id="231737428">
          <w:marLeft w:val="480"/>
          <w:marRight w:val="0"/>
          <w:marTop w:val="0"/>
          <w:marBottom w:val="0"/>
          <w:divBdr>
            <w:top w:val="none" w:sz="0" w:space="0" w:color="auto"/>
            <w:left w:val="none" w:sz="0" w:space="0" w:color="auto"/>
            <w:bottom w:val="none" w:sz="0" w:space="0" w:color="auto"/>
            <w:right w:val="none" w:sz="0" w:space="0" w:color="auto"/>
          </w:divBdr>
        </w:div>
        <w:div w:id="1597396142">
          <w:marLeft w:val="480"/>
          <w:marRight w:val="0"/>
          <w:marTop w:val="0"/>
          <w:marBottom w:val="0"/>
          <w:divBdr>
            <w:top w:val="none" w:sz="0" w:space="0" w:color="auto"/>
            <w:left w:val="none" w:sz="0" w:space="0" w:color="auto"/>
            <w:bottom w:val="none" w:sz="0" w:space="0" w:color="auto"/>
            <w:right w:val="none" w:sz="0" w:space="0" w:color="auto"/>
          </w:divBdr>
        </w:div>
        <w:div w:id="678391342">
          <w:marLeft w:val="480"/>
          <w:marRight w:val="0"/>
          <w:marTop w:val="0"/>
          <w:marBottom w:val="0"/>
          <w:divBdr>
            <w:top w:val="none" w:sz="0" w:space="0" w:color="auto"/>
            <w:left w:val="none" w:sz="0" w:space="0" w:color="auto"/>
            <w:bottom w:val="none" w:sz="0" w:space="0" w:color="auto"/>
            <w:right w:val="none" w:sz="0" w:space="0" w:color="auto"/>
          </w:divBdr>
        </w:div>
        <w:div w:id="588662078">
          <w:marLeft w:val="480"/>
          <w:marRight w:val="0"/>
          <w:marTop w:val="0"/>
          <w:marBottom w:val="0"/>
          <w:divBdr>
            <w:top w:val="none" w:sz="0" w:space="0" w:color="auto"/>
            <w:left w:val="none" w:sz="0" w:space="0" w:color="auto"/>
            <w:bottom w:val="none" w:sz="0" w:space="0" w:color="auto"/>
            <w:right w:val="none" w:sz="0" w:space="0" w:color="auto"/>
          </w:divBdr>
        </w:div>
        <w:div w:id="381372814">
          <w:marLeft w:val="480"/>
          <w:marRight w:val="0"/>
          <w:marTop w:val="0"/>
          <w:marBottom w:val="0"/>
          <w:divBdr>
            <w:top w:val="none" w:sz="0" w:space="0" w:color="auto"/>
            <w:left w:val="none" w:sz="0" w:space="0" w:color="auto"/>
            <w:bottom w:val="none" w:sz="0" w:space="0" w:color="auto"/>
            <w:right w:val="none" w:sz="0" w:space="0" w:color="auto"/>
          </w:divBdr>
        </w:div>
        <w:div w:id="1107971118">
          <w:marLeft w:val="480"/>
          <w:marRight w:val="0"/>
          <w:marTop w:val="0"/>
          <w:marBottom w:val="0"/>
          <w:divBdr>
            <w:top w:val="none" w:sz="0" w:space="0" w:color="auto"/>
            <w:left w:val="none" w:sz="0" w:space="0" w:color="auto"/>
            <w:bottom w:val="none" w:sz="0" w:space="0" w:color="auto"/>
            <w:right w:val="none" w:sz="0" w:space="0" w:color="auto"/>
          </w:divBdr>
        </w:div>
        <w:div w:id="1887134338">
          <w:marLeft w:val="480"/>
          <w:marRight w:val="0"/>
          <w:marTop w:val="0"/>
          <w:marBottom w:val="0"/>
          <w:divBdr>
            <w:top w:val="none" w:sz="0" w:space="0" w:color="auto"/>
            <w:left w:val="none" w:sz="0" w:space="0" w:color="auto"/>
            <w:bottom w:val="none" w:sz="0" w:space="0" w:color="auto"/>
            <w:right w:val="none" w:sz="0" w:space="0" w:color="auto"/>
          </w:divBdr>
        </w:div>
        <w:div w:id="2026050548">
          <w:marLeft w:val="480"/>
          <w:marRight w:val="0"/>
          <w:marTop w:val="0"/>
          <w:marBottom w:val="0"/>
          <w:divBdr>
            <w:top w:val="none" w:sz="0" w:space="0" w:color="auto"/>
            <w:left w:val="none" w:sz="0" w:space="0" w:color="auto"/>
            <w:bottom w:val="none" w:sz="0" w:space="0" w:color="auto"/>
            <w:right w:val="none" w:sz="0" w:space="0" w:color="auto"/>
          </w:divBdr>
        </w:div>
        <w:div w:id="568542786">
          <w:marLeft w:val="480"/>
          <w:marRight w:val="0"/>
          <w:marTop w:val="0"/>
          <w:marBottom w:val="0"/>
          <w:divBdr>
            <w:top w:val="none" w:sz="0" w:space="0" w:color="auto"/>
            <w:left w:val="none" w:sz="0" w:space="0" w:color="auto"/>
            <w:bottom w:val="none" w:sz="0" w:space="0" w:color="auto"/>
            <w:right w:val="none" w:sz="0" w:space="0" w:color="auto"/>
          </w:divBdr>
        </w:div>
        <w:div w:id="1826123401">
          <w:marLeft w:val="480"/>
          <w:marRight w:val="0"/>
          <w:marTop w:val="0"/>
          <w:marBottom w:val="0"/>
          <w:divBdr>
            <w:top w:val="none" w:sz="0" w:space="0" w:color="auto"/>
            <w:left w:val="none" w:sz="0" w:space="0" w:color="auto"/>
            <w:bottom w:val="none" w:sz="0" w:space="0" w:color="auto"/>
            <w:right w:val="none" w:sz="0" w:space="0" w:color="auto"/>
          </w:divBdr>
        </w:div>
        <w:div w:id="2025088419">
          <w:marLeft w:val="480"/>
          <w:marRight w:val="0"/>
          <w:marTop w:val="0"/>
          <w:marBottom w:val="0"/>
          <w:divBdr>
            <w:top w:val="none" w:sz="0" w:space="0" w:color="auto"/>
            <w:left w:val="none" w:sz="0" w:space="0" w:color="auto"/>
            <w:bottom w:val="none" w:sz="0" w:space="0" w:color="auto"/>
            <w:right w:val="none" w:sz="0" w:space="0" w:color="auto"/>
          </w:divBdr>
        </w:div>
        <w:div w:id="992830623">
          <w:marLeft w:val="480"/>
          <w:marRight w:val="0"/>
          <w:marTop w:val="0"/>
          <w:marBottom w:val="0"/>
          <w:divBdr>
            <w:top w:val="none" w:sz="0" w:space="0" w:color="auto"/>
            <w:left w:val="none" w:sz="0" w:space="0" w:color="auto"/>
            <w:bottom w:val="none" w:sz="0" w:space="0" w:color="auto"/>
            <w:right w:val="none" w:sz="0" w:space="0" w:color="auto"/>
          </w:divBdr>
        </w:div>
        <w:div w:id="1688869988">
          <w:marLeft w:val="480"/>
          <w:marRight w:val="0"/>
          <w:marTop w:val="0"/>
          <w:marBottom w:val="0"/>
          <w:divBdr>
            <w:top w:val="none" w:sz="0" w:space="0" w:color="auto"/>
            <w:left w:val="none" w:sz="0" w:space="0" w:color="auto"/>
            <w:bottom w:val="none" w:sz="0" w:space="0" w:color="auto"/>
            <w:right w:val="none" w:sz="0" w:space="0" w:color="auto"/>
          </w:divBdr>
        </w:div>
        <w:div w:id="1397583552">
          <w:marLeft w:val="480"/>
          <w:marRight w:val="0"/>
          <w:marTop w:val="0"/>
          <w:marBottom w:val="0"/>
          <w:divBdr>
            <w:top w:val="none" w:sz="0" w:space="0" w:color="auto"/>
            <w:left w:val="none" w:sz="0" w:space="0" w:color="auto"/>
            <w:bottom w:val="none" w:sz="0" w:space="0" w:color="auto"/>
            <w:right w:val="none" w:sz="0" w:space="0" w:color="auto"/>
          </w:divBdr>
        </w:div>
        <w:div w:id="1534539733">
          <w:marLeft w:val="480"/>
          <w:marRight w:val="0"/>
          <w:marTop w:val="0"/>
          <w:marBottom w:val="0"/>
          <w:divBdr>
            <w:top w:val="none" w:sz="0" w:space="0" w:color="auto"/>
            <w:left w:val="none" w:sz="0" w:space="0" w:color="auto"/>
            <w:bottom w:val="none" w:sz="0" w:space="0" w:color="auto"/>
            <w:right w:val="none" w:sz="0" w:space="0" w:color="auto"/>
          </w:divBdr>
        </w:div>
        <w:div w:id="1796025815">
          <w:marLeft w:val="480"/>
          <w:marRight w:val="0"/>
          <w:marTop w:val="0"/>
          <w:marBottom w:val="0"/>
          <w:divBdr>
            <w:top w:val="none" w:sz="0" w:space="0" w:color="auto"/>
            <w:left w:val="none" w:sz="0" w:space="0" w:color="auto"/>
            <w:bottom w:val="none" w:sz="0" w:space="0" w:color="auto"/>
            <w:right w:val="none" w:sz="0" w:space="0" w:color="auto"/>
          </w:divBdr>
        </w:div>
        <w:div w:id="1095249221">
          <w:marLeft w:val="480"/>
          <w:marRight w:val="0"/>
          <w:marTop w:val="0"/>
          <w:marBottom w:val="0"/>
          <w:divBdr>
            <w:top w:val="none" w:sz="0" w:space="0" w:color="auto"/>
            <w:left w:val="none" w:sz="0" w:space="0" w:color="auto"/>
            <w:bottom w:val="none" w:sz="0" w:space="0" w:color="auto"/>
            <w:right w:val="none" w:sz="0" w:space="0" w:color="auto"/>
          </w:divBdr>
        </w:div>
        <w:div w:id="2120641483">
          <w:marLeft w:val="480"/>
          <w:marRight w:val="0"/>
          <w:marTop w:val="0"/>
          <w:marBottom w:val="0"/>
          <w:divBdr>
            <w:top w:val="none" w:sz="0" w:space="0" w:color="auto"/>
            <w:left w:val="none" w:sz="0" w:space="0" w:color="auto"/>
            <w:bottom w:val="none" w:sz="0" w:space="0" w:color="auto"/>
            <w:right w:val="none" w:sz="0" w:space="0" w:color="auto"/>
          </w:divBdr>
        </w:div>
        <w:div w:id="1870340875">
          <w:marLeft w:val="480"/>
          <w:marRight w:val="0"/>
          <w:marTop w:val="0"/>
          <w:marBottom w:val="0"/>
          <w:divBdr>
            <w:top w:val="none" w:sz="0" w:space="0" w:color="auto"/>
            <w:left w:val="none" w:sz="0" w:space="0" w:color="auto"/>
            <w:bottom w:val="none" w:sz="0" w:space="0" w:color="auto"/>
            <w:right w:val="none" w:sz="0" w:space="0" w:color="auto"/>
          </w:divBdr>
        </w:div>
        <w:div w:id="2056196342">
          <w:marLeft w:val="480"/>
          <w:marRight w:val="0"/>
          <w:marTop w:val="0"/>
          <w:marBottom w:val="0"/>
          <w:divBdr>
            <w:top w:val="none" w:sz="0" w:space="0" w:color="auto"/>
            <w:left w:val="none" w:sz="0" w:space="0" w:color="auto"/>
            <w:bottom w:val="none" w:sz="0" w:space="0" w:color="auto"/>
            <w:right w:val="none" w:sz="0" w:space="0" w:color="auto"/>
          </w:divBdr>
        </w:div>
        <w:div w:id="279261097">
          <w:marLeft w:val="480"/>
          <w:marRight w:val="0"/>
          <w:marTop w:val="0"/>
          <w:marBottom w:val="0"/>
          <w:divBdr>
            <w:top w:val="none" w:sz="0" w:space="0" w:color="auto"/>
            <w:left w:val="none" w:sz="0" w:space="0" w:color="auto"/>
            <w:bottom w:val="none" w:sz="0" w:space="0" w:color="auto"/>
            <w:right w:val="none" w:sz="0" w:space="0" w:color="auto"/>
          </w:divBdr>
        </w:div>
        <w:div w:id="775716300">
          <w:marLeft w:val="480"/>
          <w:marRight w:val="0"/>
          <w:marTop w:val="0"/>
          <w:marBottom w:val="0"/>
          <w:divBdr>
            <w:top w:val="none" w:sz="0" w:space="0" w:color="auto"/>
            <w:left w:val="none" w:sz="0" w:space="0" w:color="auto"/>
            <w:bottom w:val="none" w:sz="0" w:space="0" w:color="auto"/>
            <w:right w:val="none" w:sz="0" w:space="0" w:color="auto"/>
          </w:divBdr>
        </w:div>
        <w:div w:id="1202858138">
          <w:marLeft w:val="480"/>
          <w:marRight w:val="0"/>
          <w:marTop w:val="0"/>
          <w:marBottom w:val="0"/>
          <w:divBdr>
            <w:top w:val="none" w:sz="0" w:space="0" w:color="auto"/>
            <w:left w:val="none" w:sz="0" w:space="0" w:color="auto"/>
            <w:bottom w:val="none" w:sz="0" w:space="0" w:color="auto"/>
            <w:right w:val="none" w:sz="0" w:space="0" w:color="auto"/>
          </w:divBdr>
        </w:div>
        <w:div w:id="1044059370">
          <w:marLeft w:val="480"/>
          <w:marRight w:val="0"/>
          <w:marTop w:val="0"/>
          <w:marBottom w:val="0"/>
          <w:divBdr>
            <w:top w:val="none" w:sz="0" w:space="0" w:color="auto"/>
            <w:left w:val="none" w:sz="0" w:space="0" w:color="auto"/>
            <w:bottom w:val="none" w:sz="0" w:space="0" w:color="auto"/>
            <w:right w:val="none" w:sz="0" w:space="0" w:color="auto"/>
          </w:divBdr>
        </w:div>
      </w:divsChild>
    </w:div>
    <w:div w:id="1791119984">
      <w:bodyDiv w:val="1"/>
      <w:marLeft w:val="0"/>
      <w:marRight w:val="0"/>
      <w:marTop w:val="0"/>
      <w:marBottom w:val="0"/>
      <w:divBdr>
        <w:top w:val="none" w:sz="0" w:space="0" w:color="auto"/>
        <w:left w:val="none" w:sz="0" w:space="0" w:color="auto"/>
        <w:bottom w:val="none" w:sz="0" w:space="0" w:color="auto"/>
        <w:right w:val="none" w:sz="0" w:space="0" w:color="auto"/>
      </w:divBdr>
    </w:div>
    <w:div w:id="1792089326">
      <w:bodyDiv w:val="1"/>
      <w:marLeft w:val="0"/>
      <w:marRight w:val="0"/>
      <w:marTop w:val="0"/>
      <w:marBottom w:val="0"/>
      <w:divBdr>
        <w:top w:val="none" w:sz="0" w:space="0" w:color="auto"/>
        <w:left w:val="none" w:sz="0" w:space="0" w:color="auto"/>
        <w:bottom w:val="none" w:sz="0" w:space="0" w:color="auto"/>
        <w:right w:val="none" w:sz="0" w:space="0" w:color="auto"/>
      </w:divBdr>
      <w:divsChild>
        <w:div w:id="344595493">
          <w:marLeft w:val="480"/>
          <w:marRight w:val="0"/>
          <w:marTop w:val="0"/>
          <w:marBottom w:val="0"/>
          <w:divBdr>
            <w:top w:val="none" w:sz="0" w:space="0" w:color="auto"/>
            <w:left w:val="none" w:sz="0" w:space="0" w:color="auto"/>
            <w:bottom w:val="none" w:sz="0" w:space="0" w:color="auto"/>
            <w:right w:val="none" w:sz="0" w:space="0" w:color="auto"/>
          </w:divBdr>
        </w:div>
        <w:div w:id="579102155">
          <w:marLeft w:val="480"/>
          <w:marRight w:val="0"/>
          <w:marTop w:val="0"/>
          <w:marBottom w:val="0"/>
          <w:divBdr>
            <w:top w:val="none" w:sz="0" w:space="0" w:color="auto"/>
            <w:left w:val="none" w:sz="0" w:space="0" w:color="auto"/>
            <w:bottom w:val="none" w:sz="0" w:space="0" w:color="auto"/>
            <w:right w:val="none" w:sz="0" w:space="0" w:color="auto"/>
          </w:divBdr>
        </w:div>
        <w:div w:id="2124424160">
          <w:marLeft w:val="480"/>
          <w:marRight w:val="0"/>
          <w:marTop w:val="0"/>
          <w:marBottom w:val="0"/>
          <w:divBdr>
            <w:top w:val="none" w:sz="0" w:space="0" w:color="auto"/>
            <w:left w:val="none" w:sz="0" w:space="0" w:color="auto"/>
            <w:bottom w:val="none" w:sz="0" w:space="0" w:color="auto"/>
            <w:right w:val="none" w:sz="0" w:space="0" w:color="auto"/>
          </w:divBdr>
        </w:div>
        <w:div w:id="83036568">
          <w:marLeft w:val="480"/>
          <w:marRight w:val="0"/>
          <w:marTop w:val="0"/>
          <w:marBottom w:val="0"/>
          <w:divBdr>
            <w:top w:val="none" w:sz="0" w:space="0" w:color="auto"/>
            <w:left w:val="none" w:sz="0" w:space="0" w:color="auto"/>
            <w:bottom w:val="none" w:sz="0" w:space="0" w:color="auto"/>
            <w:right w:val="none" w:sz="0" w:space="0" w:color="auto"/>
          </w:divBdr>
        </w:div>
        <w:div w:id="1215312834">
          <w:marLeft w:val="480"/>
          <w:marRight w:val="0"/>
          <w:marTop w:val="0"/>
          <w:marBottom w:val="0"/>
          <w:divBdr>
            <w:top w:val="none" w:sz="0" w:space="0" w:color="auto"/>
            <w:left w:val="none" w:sz="0" w:space="0" w:color="auto"/>
            <w:bottom w:val="none" w:sz="0" w:space="0" w:color="auto"/>
            <w:right w:val="none" w:sz="0" w:space="0" w:color="auto"/>
          </w:divBdr>
        </w:div>
        <w:div w:id="516774388">
          <w:marLeft w:val="480"/>
          <w:marRight w:val="0"/>
          <w:marTop w:val="0"/>
          <w:marBottom w:val="0"/>
          <w:divBdr>
            <w:top w:val="none" w:sz="0" w:space="0" w:color="auto"/>
            <w:left w:val="none" w:sz="0" w:space="0" w:color="auto"/>
            <w:bottom w:val="none" w:sz="0" w:space="0" w:color="auto"/>
            <w:right w:val="none" w:sz="0" w:space="0" w:color="auto"/>
          </w:divBdr>
        </w:div>
        <w:div w:id="1376465620">
          <w:marLeft w:val="480"/>
          <w:marRight w:val="0"/>
          <w:marTop w:val="0"/>
          <w:marBottom w:val="0"/>
          <w:divBdr>
            <w:top w:val="none" w:sz="0" w:space="0" w:color="auto"/>
            <w:left w:val="none" w:sz="0" w:space="0" w:color="auto"/>
            <w:bottom w:val="none" w:sz="0" w:space="0" w:color="auto"/>
            <w:right w:val="none" w:sz="0" w:space="0" w:color="auto"/>
          </w:divBdr>
        </w:div>
        <w:div w:id="696002408">
          <w:marLeft w:val="480"/>
          <w:marRight w:val="0"/>
          <w:marTop w:val="0"/>
          <w:marBottom w:val="0"/>
          <w:divBdr>
            <w:top w:val="none" w:sz="0" w:space="0" w:color="auto"/>
            <w:left w:val="none" w:sz="0" w:space="0" w:color="auto"/>
            <w:bottom w:val="none" w:sz="0" w:space="0" w:color="auto"/>
            <w:right w:val="none" w:sz="0" w:space="0" w:color="auto"/>
          </w:divBdr>
        </w:div>
        <w:div w:id="1390615812">
          <w:marLeft w:val="480"/>
          <w:marRight w:val="0"/>
          <w:marTop w:val="0"/>
          <w:marBottom w:val="0"/>
          <w:divBdr>
            <w:top w:val="none" w:sz="0" w:space="0" w:color="auto"/>
            <w:left w:val="none" w:sz="0" w:space="0" w:color="auto"/>
            <w:bottom w:val="none" w:sz="0" w:space="0" w:color="auto"/>
            <w:right w:val="none" w:sz="0" w:space="0" w:color="auto"/>
          </w:divBdr>
        </w:div>
        <w:div w:id="619579550">
          <w:marLeft w:val="480"/>
          <w:marRight w:val="0"/>
          <w:marTop w:val="0"/>
          <w:marBottom w:val="0"/>
          <w:divBdr>
            <w:top w:val="none" w:sz="0" w:space="0" w:color="auto"/>
            <w:left w:val="none" w:sz="0" w:space="0" w:color="auto"/>
            <w:bottom w:val="none" w:sz="0" w:space="0" w:color="auto"/>
            <w:right w:val="none" w:sz="0" w:space="0" w:color="auto"/>
          </w:divBdr>
        </w:div>
        <w:div w:id="1541433437">
          <w:marLeft w:val="480"/>
          <w:marRight w:val="0"/>
          <w:marTop w:val="0"/>
          <w:marBottom w:val="0"/>
          <w:divBdr>
            <w:top w:val="none" w:sz="0" w:space="0" w:color="auto"/>
            <w:left w:val="none" w:sz="0" w:space="0" w:color="auto"/>
            <w:bottom w:val="none" w:sz="0" w:space="0" w:color="auto"/>
            <w:right w:val="none" w:sz="0" w:space="0" w:color="auto"/>
          </w:divBdr>
        </w:div>
        <w:div w:id="1934892932">
          <w:marLeft w:val="480"/>
          <w:marRight w:val="0"/>
          <w:marTop w:val="0"/>
          <w:marBottom w:val="0"/>
          <w:divBdr>
            <w:top w:val="none" w:sz="0" w:space="0" w:color="auto"/>
            <w:left w:val="none" w:sz="0" w:space="0" w:color="auto"/>
            <w:bottom w:val="none" w:sz="0" w:space="0" w:color="auto"/>
            <w:right w:val="none" w:sz="0" w:space="0" w:color="auto"/>
          </w:divBdr>
        </w:div>
        <w:div w:id="83691567">
          <w:marLeft w:val="480"/>
          <w:marRight w:val="0"/>
          <w:marTop w:val="0"/>
          <w:marBottom w:val="0"/>
          <w:divBdr>
            <w:top w:val="none" w:sz="0" w:space="0" w:color="auto"/>
            <w:left w:val="none" w:sz="0" w:space="0" w:color="auto"/>
            <w:bottom w:val="none" w:sz="0" w:space="0" w:color="auto"/>
            <w:right w:val="none" w:sz="0" w:space="0" w:color="auto"/>
          </w:divBdr>
        </w:div>
        <w:div w:id="952057251">
          <w:marLeft w:val="480"/>
          <w:marRight w:val="0"/>
          <w:marTop w:val="0"/>
          <w:marBottom w:val="0"/>
          <w:divBdr>
            <w:top w:val="none" w:sz="0" w:space="0" w:color="auto"/>
            <w:left w:val="none" w:sz="0" w:space="0" w:color="auto"/>
            <w:bottom w:val="none" w:sz="0" w:space="0" w:color="auto"/>
            <w:right w:val="none" w:sz="0" w:space="0" w:color="auto"/>
          </w:divBdr>
        </w:div>
        <w:div w:id="347559072">
          <w:marLeft w:val="480"/>
          <w:marRight w:val="0"/>
          <w:marTop w:val="0"/>
          <w:marBottom w:val="0"/>
          <w:divBdr>
            <w:top w:val="none" w:sz="0" w:space="0" w:color="auto"/>
            <w:left w:val="none" w:sz="0" w:space="0" w:color="auto"/>
            <w:bottom w:val="none" w:sz="0" w:space="0" w:color="auto"/>
            <w:right w:val="none" w:sz="0" w:space="0" w:color="auto"/>
          </w:divBdr>
        </w:div>
        <w:div w:id="1710300566">
          <w:marLeft w:val="480"/>
          <w:marRight w:val="0"/>
          <w:marTop w:val="0"/>
          <w:marBottom w:val="0"/>
          <w:divBdr>
            <w:top w:val="none" w:sz="0" w:space="0" w:color="auto"/>
            <w:left w:val="none" w:sz="0" w:space="0" w:color="auto"/>
            <w:bottom w:val="none" w:sz="0" w:space="0" w:color="auto"/>
            <w:right w:val="none" w:sz="0" w:space="0" w:color="auto"/>
          </w:divBdr>
        </w:div>
        <w:div w:id="1211267151">
          <w:marLeft w:val="480"/>
          <w:marRight w:val="0"/>
          <w:marTop w:val="0"/>
          <w:marBottom w:val="0"/>
          <w:divBdr>
            <w:top w:val="none" w:sz="0" w:space="0" w:color="auto"/>
            <w:left w:val="none" w:sz="0" w:space="0" w:color="auto"/>
            <w:bottom w:val="none" w:sz="0" w:space="0" w:color="auto"/>
            <w:right w:val="none" w:sz="0" w:space="0" w:color="auto"/>
          </w:divBdr>
        </w:div>
      </w:divsChild>
    </w:div>
    <w:div w:id="1792162584">
      <w:bodyDiv w:val="1"/>
      <w:marLeft w:val="0"/>
      <w:marRight w:val="0"/>
      <w:marTop w:val="0"/>
      <w:marBottom w:val="0"/>
      <w:divBdr>
        <w:top w:val="none" w:sz="0" w:space="0" w:color="auto"/>
        <w:left w:val="none" w:sz="0" w:space="0" w:color="auto"/>
        <w:bottom w:val="none" w:sz="0" w:space="0" w:color="auto"/>
        <w:right w:val="none" w:sz="0" w:space="0" w:color="auto"/>
      </w:divBdr>
    </w:div>
    <w:div w:id="1792360577">
      <w:bodyDiv w:val="1"/>
      <w:marLeft w:val="0"/>
      <w:marRight w:val="0"/>
      <w:marTop w:val="0"/>
      <w:marBottom w:val="0"/>
      <w:divBdr>
        <w:top w:val="none" w:sz="0" w:space="0" w:color="auto"/>
        <w:left w:val="none" w:sz="0" w:space="0" w:color="auto"/>
        <w:bottom w:val="none" w:sz="0" w:space="0" w:color="auto"/>
        <w:right w:val="none" w:sz="0" w:space="0" w:color="auto"/>
      </w:divBdr>
      <w:divsChild>
        <w:div w:id="1809006272">
          <w:marLeft w:val="640"/>
          <w:marRight w:val="0"/>
          <w:marTop w:val="0"/>
          <w:marBottom w:val="0"/>
          <w:divBdr>
            <w:top w:val="none" w:sz="0" w:space="0" w:color="auto"/>
            <w:left w:val="none" w:sz="0" w:space="0" w:color="auto"/>
            <w:bottom w:val="none" w:sz="0" w:space="0" w:color="auto"/>
            <w:right w:val="none" w:sz="0" w:space="0" w:color="auto"/>
          </w:divBdr>
        </w:div>
        <w:div w:id="984972902">
          <w:marLeft w:val="640"/>
          <w:marRight w:val="0"/>
          <w:marTop w:val="0"/>
          <w:marBottom w:val="0"/>
          <w:divBdr>
            <w:top w:val="none" w:sz="0" w:space="0" w:color="auto"/>
            <w:left w:val="none" w:sz="0" w:space="0" w:color="auto"/>
            <w:bottom w:val="none" w:sz="0" w:space="0" w:color="auto"/>
            <w:right w:val="none" w:sz="0" w:space="0" w:color="auto"/>
          </w:divBdr>
        </w:div>
        <w:div w:id="546919943">
          <w:marLeft w:val="640"/>
          <w:marRight w:val="0"/>
          <w:marTop w:val="0"/>
          <w:marBottom w:val="0"/>
          <w:divBdr>
            <w:top w:val="none" w:sz="0" w:space="0" w:color="auto"/>
            <w:left w:val="none" w:sz="0" w:space="0" w:color="auto"/>
            <w:bottom w:val="none" w:sz="0" w:space="0" w:color="auto"/>
            <w:right w:val="none" w:sz="0" w:space="0" w:color="auto"/>
          </w:divBdr>
        </w:div>
        <w:div w:id="703139524">
          <w:marLeft w:val="640"/>
          <w:marRight w:val="0"/>
          <w:marTop w:val="0"/>
          <w:marBottom w:val="0"/>
          <w:divBdr>
            <w:top w:val="none" w:sz="0" w:space="0" w:color="auto"/>
            <w:left w:val="none" w:sz="0" w:space="0" w:color="auto"/>
            <w:bottom w:val="none" w:sz="0" w:space="0" w:color="auto"/>
            <w:right w:val="none" w:sz="0" w:space="0" w:color="auto"/>
          </w:divBdr>
        </w:div>
        <w:div w:id="806123383">
          <w:marLeft w:val="640"/>
          <w:marRight w:val="0"/>
          <w:marTop w:val="0"/>
          <w:marBottom w:val="0"/>
          <w:divBdr>
            <w:top w:val="none" w:sz="0" w:space="0" w:color="auto"/>
            <w:left w:val="none" w:sz="0" w:space="0" w:color="auto"/>
            <w:bottom w:val="none" w:sz="0" w:space="0" w:color="auto"/>
            <w:right w:val="none" w:sz="0" w:space="0" w:color="auto"/>
          </w:divBdr>
        </w:div>
        <w:div w:id="1721125894">
          <w:marLeft w:val="640"/>
          <w:marRight w:val="0"/>
          <w:marTop w:val="0"/>
          <w:marBottom w:val="0"/>
          <w:divBdr>
            <w:top w:val="none" w:sz="0" w:space="0" w:color="auto"/>
            <w:left w:val="none" w:sz="0" w:space="0" w:color="auto"/>
            <w:bottom w:val="none" w:sz="0" w:space="0" w:color="auto"/>
            <w:right w:val="none" w:sz="0" w:space="0" w:color="auto"/>
          </w:divBdr>
        </w:div>
        <w:div w:id="124008456">
          <w:marLeft w:val="640"/>
          <w:marRight w:val="0"/>
          <w:marTop w:val="0"/>
          <w:marBottom w:val="0"/>
          <w:divBdr>
            <w:top w:val="none" w:sz="0" w:space="0" w:color="auto"/>
            <w:left w:val="none" w:sz="0" w:space="0" w:color="auto"/>
            <w:bottom w:val="none" w:sz="0" w:space="0" w:color="auto"/>
            <w:right w:val="none" w:sz="0" w:space="0" w:color="auto"/>
          </w:divBdr>
        </w:div>
        <w:div w:id="276840451">
          <w:marLeft w:val="640"/>
          <w:marRight w:val="0"/>
          <w:marTop w:val="0"/>
          <w:marBottom w:val="0"/>
          <w:divBdr>
            <w:top w:val="none" w:sz="0" w:space="0" w:color="auto"/>
            <w:left w:val="none" w:sz="0" w:space="0" w:color="auto"/>
            <w:bottom w:val="none" w:sz="0" w:space="0" w:color="auto"/>
            <w:right w:val="none" w:sz="0" w:space="0" w:color="auto"/>
          </w:divBdr>
        </w:div>
        <w:div w:id="658192720">
          <w:marLeft w:val="640"/>
          <w:marRight w:val="0"/>
          <w:marTop w:val="0"/>
          <w:marBottom w:val="0"/>
          <w:divBdr>
            <w:top w:val="none" w:sz="0" w:space="0" w:color="auto"/>
            <w:left w:val="none" w:sz="0" w:space="0" w:color="auto"/>
            <w:bottom w:val="none" w:sz="0" w:space="0" w:color="auto"/>
            <w:right w:val="none" w:sz="0" w:space="0" w:color="auto"/>
          </w:divBdr>
        </w:div>
        <w:div w:id="748506672">
          <w:marLeft w:val="640"/>
          <w:marRight w:val="0"/>
          <w:marTop w:val="0"/>
          <w:marBottom w:val="0"/>
          <w:divBdr>
            <w:top w:val="none" w:sz="0" w:space="0" w:color="auto"/>
            <w:left w:val="none" w:sz="0" w:space="0" w:color="auto"/>
            <w:bottom w:val="none" w:sz="0" w:space="0" w:color="auto"/>
            <w:right w:val="none" w:sz="0" w:space="0" w:color="auto"/>
          </w:divBdr>
        </w:div>
        <w:div w:id="1880698575">
          <w:marLeft w:val="640"/>
          <w:marRight w:val="0"/>
          <w:marTop w:val="0"/>
          <w:marBottom w:val="0"/>
          <w:divBdr>
            <w:top w:val="none" w:sz="0" w:space="0" w:color="auto"/>
            <w:left w:val="none" w:sz="0" w:space="0" w:color="auto"/>
            <w:bottom w:val="none" w:sz="0" w:space="0" w:color="auto"/>
            <w:right w:val="none" w:sz="0" w:space="0" w:color="auto"/>
          </w:divBdr>
        </w:div>
        <w:div w:id="461579948">
          <w:marLeft w:val="640"/>
          <w:marRight w:val="0"/>
          <w:marTop w:val="0"/>
          <w:marBottom w:val="0"/>
          <w:divBdr>
            <w:top w:val="none" w:sz="0" w:space="0" w:color="auto"/>
            <w:left w:val="none" w:sz="0" w:space="0" w:color="auto"/>
            <w:bottom w:val="none" w:sz="0" w:space="0" w:color="auto"/>
            <w:right w:val="none" w:sz="0" w:space="0" w:color="auto"/>
          </w:divBdr>
        </w:div>
        <w:div w:id="636301151">
          <w:marLeft w:val="640"/>
          <w:marRight w:val="0"/>
          <w:marTop w:val="0"/>
          <w:marBottom w:val="0"/>
          <w:divBdr>
            <w:top w:val="none" w:sz="0" w:space="0" w:color="auto"/>
            <w:left w:val="none" w:sz="0" w:space="0" w:color="auto"/>
            <w:bottom w:val="none" w:sz="0" w:space="0" w:color="auto"/>
            <w:right w:val="none" w:sz="0" w:space="0" w:color="auto"/>
          </w:divBdr>
        </w:div>
        <w:div w:id="1870028180">
          <w:marLeft w:val="640"/>
          <w:marRight w:val="0"/>
          <w:marTop w:val="0"/>
          <w:marBottom w:val="0"/>
          <w:divBdr>
            <w:top w:val="none" w:sz="0" w:space="0" w:color="auto"/>
            <w:left w:val="none" w:sz="0" w:space="0" w:color="auto"/>
            <w:bottom w:val="none" w:sz="0" w:space="0" w:color="auto"/>
            <w:right w:val="none" w:sz="0" w:space="0" w:color="auto"/>
          </w:divBdr>
        </w:div>
        <w:div w:id="913128483">
          <w:marLeft w:val="640"/>
          <w:marRight w:val="0"/>
          <w:marTop w:val="0"/>
          <w:marBottom w:val="0"/>
          <w:divBdr>
            <w:top w:val="none" w:sz="0" w:space="0" w:color="auto"/>
            <w:left w:val="none" w:sz="0" w:space="0" w:color="auto"/>
            <w:bottom w:val="none" w:sz="0" w:space="0" w:color="auto"/>
            <w:right w:val="none" w:sz="0" w:space="0" w:color="auto"/>
          </w:divBdr>
        </w:div>
        <w:div w:id="907346504">
          <w:marLeft w:val="640"/>
          <w:marRight w:val="0"/>
          <w:marTop w:val="0"/>
          <w:marBottom w:val="0"/>
          <w:divBdr>
            <w:top w:val="none" w:sz="0" w:space="0" w:color="auto"/>
            <w:left w:val="none" w:sz="0" w:space="0" w:color="auto"/>
            <w:bottom w:val="none" w:sz="0" w:space="0" w:color="auto"/>
            <w:right w:val="none" w:sz="0" w:space="0" w:color="auto"/>
          </w:divBdr>
        </w:div>
        <w:div w:id="1430467018">
          <w:marLeft w:val="640"/>
          <w:marRight w:val="0"/>
          <w:marTop w:val="0"/>
          <w:marBottom w:val="0"/>
          <w:divBdr>
            <w:top w:val="none" w:sz="0" w:space="0" w:color="auto"/>
            <w:left w:val="none" w:sz="0" w:space="0" w:color="auto"/>
            <w:bottom w:val="none" w:sz="0" w:space="0" w:color="auto"/>
            <w:right w:val="none" w:sz="0" w:space="0" w:color="auto"/>
          </w:divBdr>
        </w:div>
        <w:div w:id="1828091554">
          <w:marLeft w:val="640"/>
          <w:marRight w:val="0"/>
          <w:marTop w:val="0"/>
          <w:marBottom w:val="0"/>
          <w:divBdr>
            <w:top w:val="none" w:sz="0" w:space="0" w:color="auto"/>
            <w:left w:val="none" w:sz="0" w:space="0" w:color="auto"/>
            <w:bottom w:val="none" w:sz="0" w:space="0" w:color="auto"/>
            <w:right w:val="none" w:sz="0" w:space="0" w:color="auto"/>
          </w:divBdr>
        </w:div>
        <w:div w:id="483159676">
          <w:marLeft w:val="640"/>
          <w:marRight w:val="0"/>
          <w:marTop w:val="0"/>
          <w:marBottom w:val="0"/>
          <w:divBdr>
            <w:top w:val="none" w:sz="0" w:space="0" w:color="auto"/>
            <w:left w:val="none" w:sz="0" w:space="0" w:color="auto"/>
            <w:bottom w:val="none" w:sz="0" w:space="0" w:color="auto"/>
            <w:right w:val="none" w:sz="0" w:space="0" w:color="auto"/>
          </w:divBdr>
        </w:div>
        <w:div w:id="1180201563">
          <w:marLeft w:val="640"/>
          <w:marRight w:val="0"/>
          <w:marTop w:val="0"/>
          <w:marBottom w:val="0"/>
          <w:divBdr>
            <w:top w:val="none" w:sz="0" w:space="0" w:color="auto"/>
            <w:left w:val="none" w:sz="0" w:space="0" w:color="auto"/>
            <w:bottom w:val="none" w:sz="0" w:space="0" w:color="auto"/>
            <w:right w:val="none" w:sz="0" w:space="0" w:color="auto"/>
          </w:divBdr>
        </w:div>
        <w:div w:id="1611425511">
          <w:marLeft w:val="640"/>
          <w:marRight w:val="0"/>
          <w:marTop w:val="0"/>
          <w:marBottom w:val="0"/>
          <w:divBdr>
            <w:top w:val="none" w:sz="0" w:space="0" w:color="auto"/>
            <w:left w:val="none" w:sz="0" w:space="0" w:color="auto"/>
            <w:bottom w:val="none" w:sz="0" w:space="0" w:color="auto"/>
            <w:right w:val="none" w:sz="0" w:space="0" w:color="auto"/>
          </w:divBdr>
        </w:div>
        <w:div w:id="1832983644">
          <w:marLeft w:val="640"/>
          <w:marRight w:val="0"/>
          <w:marTop w:val="0"/>
          <w:marBottom w:val="0"/>
          <w:divBdr>
            <w:top w:val="none" w:sz="0" w:space="0" w:color="auto"/>
            <w:left w:val="none" w:sz="0" w:space="0" w:color="auto"/>
            <w:bottom w:val="none" w:sz="0" w:space="0" w:color="auto"/>
            <w:right w:val="none" w:sz="0" w:space="0" w:color="auto"/>
          </w:divBdr>
        </w:div>
        <w:div w:id="542520449">
          <w:marLeft w:val="640"/>
          <w:marRight w:val="0"/>
          <w:marTop w:val="0"/>
          <w:marBottom w:val="0"/>
          <w:divBdr>
            <w:top w:val="none" w:sz="0" w:space="0" w:color="auto"/>
            <w:left w:val="none" w:sz="0" w:space="0" w:color="auto"/>
            <w:bottom w:val="none" w:sz="0" w:space="0" w:color="auto"/>
            <w:right w:val="none" w:sz="0" w:space="0" w:color="auto"/>
          </w:divBdr>
        </w:div>
        <w:div w:id="1720661510">
          <w:marLeft w:val="640"/>
          <w:marRight w:val="0"/>
          <w:marTop w:val="0"/>
          <w:marBottom w:val="0"/>
          <w:divBdr>
            <w:top w:val="none" w:sz="0" w:space="0" w:color="auto"/>
            <w:left w:val="none" w:sz="0" w:space="0" w:color="auto"/>
            <w:bottom w:val="none" w:sz="0" w:space="0" w:color="auto"/>
            <w:right w:val="none" w:sz="0" w:space="0" w:color="auto"/>
          </w:divBdr>
        </w:div>
        <w:div w:id="608699951">
          <w:marLeft w:val="640"/>
          <w:marRight w:val="0"/>
          <w:marTop w:val="0"/>
          <w:marBottom w:val="0"/>
          <w:divBdr>
            <w:top w:val="none" w:sz="0" w:space="0" w:color="auto"/>
            <w:left w:val="none" w:sz="0" w:space="0" w:color="auto"/>
            <w:bottom w:val="none" w:sz="0" w:space="0" w:color="auto"/>
            <w:right w:val="none" w:sz="0" w:space="0" w:color="auto"/>
          </w:divBdr>
        </w:div>
        <w:div w:id="624000911">
          <w:marLeft w:val="640"/>
          <w:marRight w:val="0"/>
          <w:marTop w:val="0"/>
          <w:marBottom w:val="0"/>
          <w:divBdr>
            <w:top w:val="none" w:sz="0" w:space="0" w:color="auto"/>
            <w:left w:val="none" w:sz="0" w:space="0" w:color="auto"/>
            <w:bottom w:val="none" w:sz="0" w:space="0" w:color="auto"/>
            <w:right w:val="none" w:sz="0" w:space="0" w:color="auto"/>
          </w:divBdr>
        </w:div>
        <w:div w:id="108210941">
          <w:marLeft w:val="640"/>
          <w:marRight w:val="0"/>
          <w:marTop w:val="0"/>
          <w:marBottom w:val="0"/>
          <w:divBdr>
            <w:top w:val="none" w:sz="0" w:space="0" w:color="auto"/>
            <w:left w:val="none" w:sz="0" w:space="0" w:color="auto"/>
            <w:bottom w:val="none" w:sz="0" w:space="0" w:color="auto"/>
            <w:right w:val="none" w:sz="0" w:space="0" w:color="auto"/>
          </w:divBdr>
        </w:div>
        <w:div w:id="947856975">
          <w:marLeft w:val="640"/>
          <w:marRight w:val="0"/>
          <w:marTop w:val="0"/>
          <w:marBottom w:val="0"/>
          <w:divBdr>
            <w:top w:val="none" w:sz="0" w:space="0" w:color="auto"/>
            <w:left w:val="none" w:sz="0" w:space="0" w:color="auto"/>
            <w:bottom w:val="none" w:sz="0" w:space="0" w:color="auto"/>
            <w:right w:val="none" w:sz="0" w:space="0" w:color="auto"/>
          </w:divBdr>
        </w:div>
        <w:div w:id="1777864361">
          <w:marLeft w:val="640"/>
          <w:marRight w:val="0"/>
          <w:marTop w:val="0"/>
          <w:marBottom w:val="0"/>
          <w:divBdr>
            <w:top w:val="none" w:sz="0" w:space="0" w:color="auto"/>
            <w:left w:val="none" w:sz="0" w:space="0" w:color="auto"/>
            <w:bottom w:val="none" w:sz="0" w:space="0" w:color="auto"/>
            <w:right w:val="none" w:sz="0" w:space="0" w:color="auto"/>
          </w:divBdr>
        </w:div>
        <w:div w:id="529992857">
          <w:marLeft w:val="640"/>
          <w:marRight w:val="0"/>
          <w:marTop w:val="0"/>
          <w:marBottom w:val="0"/>
          <w:divBdr>
            <w:top w:val="none" w:sz="0" w:space="0" w:color="auto"/>
            <w:left w:val="none" w:sz="0" w:space="0" w:color="auto"/>
            <w:bottom w:val="none" w:sz="0" w:space="0" w:color="auto"/>
            <w:right w:val="none" w:sz="0" w:space="0" w:color="auto"/>
          </w:divBdr>
        </w:div>
        <w:div w:id="395130145">
          <w:marLeft w:val="640"/>
          <w:marRight w:val="0"/>
          <w:marTop w:val="0"/>
          <w:marBottom w:val="0"/>
          <w:divBdr>
            <w:top w:val="none" w:sz="0" w:space="0" w:color="auto"/>
            <w:left w:val="none" w:sz="0" w:space="0" w:color="auto"/>
            <w:bottom w:val="none" w:sz="0" w:space="0" w:color="auto"/>
            <w:right w:val="none" w:sz="0" w:space="0" w:color="auto"/>
          </w:divBdr>
        </w:div>
        <w:div w:id="2121676835">
          <w:marLeft w:val="640"/>
          <w:marRight w:val="0"/>
          <w:marTop w:val="0"/>
          <w:marBottom w:val="0"/>
          <w:divBdr>
            <w:top w:val="none" w:sz="0" w:space="0" w:color="auto"/>
            <w:left w:val="none" w:sz="0" w:space="0" w:color="auto"/>
            <w:bottom w:val="none" w:sz="0" w:space="0" w:color="auto"/>
            <w:right w:val="none" w:sz="0" w:space="0" w:color="auto"/>
          </w:divBdr>
        </w:div>
        <w:div w:id="2113934856">
          <w:marLeft w:val="640"/>
          <w:marRight w:val="0"/>
          <w:marTop w:val="0"/>
          <w:marBottom w:val="0"/>
          <w:divBdr>
            <w:top w:val="none" w:sz="0" w:space="0" w:color="auto"/>
            <w:left w:val="none" w:sz="0" w:space="0" w:color="auto"/>
            <w:bottom w:val="none" w:sz="0" w:space="0" w:color="auto"/>
            <w:right w:val="none" w:sz="0" w:space="0" w:color="auto"/>
          </w:divBdr>
        </w:div>
        <w:div w:id="1087002554">
          <w:marLeft w:val="640"/>
          <w:marRight w:val="0"/>
          <w:marTop w:val="0"/>
          <w:marBottom w:val="0"/>
          <w:divBdr>
            <w:top w:val="none" w:sz="0" w:space="0" w:color="auto"/>
            <w:left w:val="none" w:sz="0" w:space="0" w:color="auto"/>
            <w:bottom w:val="none" w:sz="0" w:space="0" w:color="auto"/>
            <w:right w:val="none" w:sz="0" w:space="0" w:color="auto"/>
          </w:divBdr>
        </w:div>
        <w:div w:id="1588080413">
          <w:marLeft w:val="640"/>
          <w:marRight w:val="0"/>
          <w:marTop w:val="0"/>
          <w:marBottom w:val="0"/>
          <w:divBdr>
            <w:top w:val="none" w:sz="0" w:space="0" w:color="auto"/>
            <w:left w:val="none" w:sz="0" w:space="0" w:color="auto"/>
            <w:bottom w:val="none" w:sz="0" w:space="0" w:color="auto"/>
            <w:right w:val="none" w:sz="0" w:space="0" w:color="auto"/>
          </w:divBdr>
        </w:div>
        <w:div w:id="1009019935">
          <w:marLeft w:val="640"/>
          <w:marRight w:val="0"/>
          <w:marTop w:val="0"/>
          <w:marBottom w:val="0"/>
          <w:divBdr>
            <w:top w:val="none" w:sz="0" w:space="0" w:color="auto"/>
            <w:left w:val="none" w:sz="0" w:space="0" w:color="auto"/>
            <w:bottom w:val="none" w:sz="0" w:space="0" w:color="auto"/>
            <w:right w:val="none" w:sz="0" w:space="0" w:color="auto"/>
          </w:divBdr>
        </w:div>
        <w:div w:id="18091165">
          <w:marLeft w:val="640"/>
          <w:marRight w:val="0"/>
          <w:marTop w:val="0"/>
          <w:marBottom w:val="0"/>
          <w:divBdr>
            <w:top w:val="none" w:sz="0" w:space="0" w:color="auto"/>
            <w:left w:val="none" w:sz="0" w:space="0" w:color="auto"/>
            <w:bottom w:val="none" w:sz="0" w:space="0" w:color="auto"/>
            <w:right w:val="none" w:sz="0" w:space="0" w:color="auto"/>
          </w:divBdr>
        </w:div>
        <w:div w:id="1255237171">
          <w:marLeft w:val="640"/>
          <w:marRight w:val="0"/>
          <w:marTop w:val="0"/>
          <w:marBottom w:val="0"/>
          <w:divBdr>
            <w:top w:val="none" w:sz="0" w:space="0" w:color="auto"/>
            <w:left w:val="none" w:sz="0" w:space="0" w:color="auto"/>
            <w:bottom w:val="none" w:sz="0" w:space="0" w:color="auto"/>
            <w:right w:val="none" w:sz="0" w:space="0" w:color="auto"/>
          </w:divBdr>
        </w:div>
        <w:div w:id="40055272">
          <w:marLeft w:val="640"/>
          <w:marRight w:val="0"/>
          <w:marTop w:val="0"/>
          <w:marBottom w:val="0"/>
          <w:divBdr>
            <w:top w:val="none" w:sz="0" w:space="0" w:color="auto"/>
            <w:left w:val="none" w:sz="0" w:space="0" w:color="auto"/>
            <w:bottom w:val="none" w:sz="0" w:space="0" w:color="auto"/>
            <w:right w:val="none" w:sz="0" w:space="0" w:color="auto"/>
          </w:divBdr>
        </w:div>
        <w:div w:id="1599219312">
          <w:marLeft w:val="640"/>
          <w:marRight w:val="0"/>
          <w:marTop w:val="0"/>
          <w:marBottom w:val="0"/>
          <w:divBdr>
            <w:top w:val="none" w:sz="0" w:space="0" w:color="auto"/>
            <w:left w:val="none" w:sz="0" w:space="0" w:color="auto"/>
            <w:bottom w:val="none" w:sz="0" w:space="0" w:color="auto"/>
            <w:right w:val="none" w:sz="0" w:space="0" w:color="auto"/>
          </w:divBdr>
        </w:div>
        <w:div w:id="135075752">
          <w:marLeft w:val="640"/>
          <w:marRight w:val="0"/>
          <w:marTop w:val="0"/>
          <w:marBottom w:val="0"/>
          <w:divBdr>
            <w:top w:val="none" w:sz="0" w:space="0" w:color="auto"/>
            <w:left w:val="none" w:sz="0" w:space="0" w:color="auto"/>
            <w:bottom w:val="none" w:sz="0" w:space="0" w:color="auto"/>
            <w:right w:val="none" w:sz="0" w:space="0" w:color="auto"/>
          </w:divBdr>
        </w:div>
        <w:div w:id="1538859804">
          <w:marLeft w:val="640"/>
          <w:marRight w:val="0"/>
          <w:marTop w:val="0"/>
          <w:marBottom w:val="0"/>
          <w:divBdr>
            <w:top w:val="none" w:sz="0" w:space="0" w:color="auto"/>
            <w:left w:val="none" w:sz="0" w:space="0" w:color="auto"/>
            <w:bottom w:val="none" w:sz="0" w:space="0" w:color="auto"/>
            <w:right w:val="none" w:sz="0" w:space="0" w:color="auto"/>
          </w:divBdr>
        </w:div>
        <w:div w:id="1176113389">
          <w:marLeft w:val="640"/>
          <w:marRight w:val="0"/>
          <w:marTop w:val="0"/>
          <w:marBottom w:val="0"/>
          <w:divBdr>
            <w:top w:val="none" w:sz="0" w:space="0" w:color="auto"/>
            <w:left w:val="none" w:sz="0" w:space="0" w:color="auto"/>
            <w:bottom w:val="none" w:sz="0" w:space="0" w:color="auto"/>
            <w:right w:val="none" w:sz="0" w:space="0" w:color="auto"/>
          </w:divBdr>
        </w:div>
        <w:div w:id="1016275109">
          <w:marLeft w:val="640"/>
          <w:marRight w:val="0"/>
          <w:marTop w:val="0"/>
          <w:marBottom w:val="0"/>
          <w:divBdr>
            <w:top w:val="none" w:sz="0" w:space="0" w:color="auto"/>
            <w:left w:val="none" w:sz="0" w:space="0" w:color="auto"/>
            <w:bottom w:val="none" w:sz="0" w:space="0" w:color="auto"/>
            <w:right w:val="none" w:sz="0" w:space="0" w:color="auto"/>
          </w:divBdr>
        </w:div>
        <w:div w:id="22101431">
          <w:marLeft w:val="640"/>
          <w:marRight w:val="0"/>
          <w:marTop w:val="0"/>
          <w:marBottom w:val="0"/>
          <w:divBdr>
            <w:top w:val="none" w:sz="0" w:space="0" w:color="auto"/>
            <w:left w:val="none" w:sz="0" w:space="0" w:color="auto"/>
            <w:bottom w:val="none" w:sz="0" w:space="0" w:color="auto"/>
            <w:right w:val="none" w:sz="0" w:space="0" w:color="auto"/>
          </w:divBdr>
        </w:div>
        <w:div w:id="1135484052">
          <w:marLeft w:val="640"/>
          <w:marRight w:val="0"/>
          <w:marTop w:val="0"/>
          <w:marBottom w:val="0"/>
          <w:divBdr>
            <w:top w:val="none" w:sz="0" w:space="0" w:color="auto"/>
            <w:left w:val="none" w:sz="0" w:space="0" w:color="auto"/>
            <w:bottom w:val="none" w:sz="0" w:space="0" w:color="auto"/>
            <w:right w:val="none" w:sz="0" w:space="0" w:color="auto"/>
          </w:divBdr>
        </w:div>
        <w:div w:id="52582010">
          <w:marLeft w:val="640"/>
          <w:marRight w:val="0"/>
          <w:marTop w:val="0"/>
          <w:marBottom w:val="0"/>
          <w:divBdr>
            <w:top w:val="none" w:sz="0" w:space="0" w:color="auto"/>
            <w:left w:val="none" w:sz="0" w:space="0" w:color="auto"/>
            <w:bottom w:val="none" w:sz="0" w:space="0" w:color="auto"/>
            <w:right w:val="none" w:sz="0" w:space="0" w:color="auto"/>
          </w:divBdr>
        </w:div>
        <w:div w:id="1915121480">
          <w:marLeft w:val="640"/>
          <w:marRight w:val="0"/>
          <w:marTop w:val="0"/>
          <w:marBottom w:val="0"/>
          <w:divBdr>
            <w:top w:val="none" w:sz="0" w:space="0" w:color="auto"/>
            <w:left w:val="none" w:sz="0" w:space="0" w:color="auto"/>
            <w:bottom w:val="none" w:sz="0" w:space="0" w:color="auto"/>
            <w:right w:val="none" w:sz="0" w:space="0" w:color="auto"/>
          </w:divBdr>
        </w:div>
        <w:div w:id="1440836434">
          <w:marLeft w:val="640"/>
          <w:marRight w:val="0"/>
          <w:marTop w:val="0"/>
          <w:marBottom w:val="0"/>
          <w:divBdr>
            <w:top w:val="none" w:sz="0" w:space="0" w:color="auto"/>
            <w:left w:val="none" w:sz="0" w:space="0" w:color="auto"/>
            <w:bottom w:val="none" w:sz="0" w:space="0" w:color="auto"/>
            <w:right w:val="none" w:sz="0" w:space="0" w:color="auto"/>
          </w:divBdr>
        </w:div>
        <w:div w:id="1340934976">
          <w:marLeft w:val="640"/>
          <w:marRight w:val="0"/>
          <w:marTop w:val="0"/>
          <w:marBottom w:val="0"/>
          <w:divBdr>
            <w:top w:val="none" w:sz="0" w:space="0" w:color="auto"/>
            <w:left w:val="none" w:sz="0" w:space="0" w:color="auto"/>
            <w:bottom w:val="none" w:sz="0" w:space="0" w:color="auto"/>
            <w:right w:val="none" w:sz="0" w:space="0" w:color="auto"/>
          </w:divBdr>
        </w:div>
        <w:div w:id="1863083751">
          <w:marLeft w:val="640"/>
          <w:marRight w:val="0"/>
          <w:marTop w:val="0"/>
          <w:marBottom w:val="0"/>
          <w:divBdr>
            <w:top w:val="none" w:sz="0" w:space="0" w:color="auto"/>
            <w:left w:val="none" w:sz="0" w:space="0" w:color="auto"/>
            <w:bottom w:val="none" w:sz="0" w:space="0" w:color="auto"/>
            <w:right w:val="none" w:sz="0" w:space="0" w:color="auto"/>
          </w:divBdr>
        </w:div>
        <w:div w:id="1489206583">
          <w:marLeft w:val="640"/>
          <w:marRight w:val="0"/>
          <w:marTop w:val="0"/>
          <w:marBottom w:val="0"/>
          <w:divBdr>
            <w:top w:val="none" w:sz="0" w:space="0" w:color="auto"/>
            <w:left w:val="none" w:sz="0" w:space="0" w:color="auto"/>
            <w:bottom w:val="none" w:sz="0" w:space="0" w:color="auto"/>
            <w:right w:val="none" w:sz="0" w:space="0" w:color="auto"/>
          </w:divBdr>
        </w:div>
        <w:div w:id="691344541">
          <w:marLeft w:val="640"/>
          <w:marRight w:val="0"/>
          <w:marTop w:val="0"/>
          <w:marBottom w:val="0"/>
          <w:divBdr>
            <w:top w:val="none" w:sz="0" w:space="0" w:color="auto"/>
            <w:left w:val="none" w:sz="0" w:space="0" w:color="auto"/>
            <w:bottom w:val="none" w:sz="0" w:space="0" w:color="auto"/>
            <w:right w:val="none" w:sz="0" w:space="0" w:color="auto"/>
          </w:divBdr>
        </w:div>
        <w:div w:id="467744121">
          <w:marLeft w:val="640"/>
          <w:marRight w:val="0"/>
          <w:marTop w:val="0"/>
          <w:marBottom w:val="0"/>
          <w:divBdr>
            <w:top w:val="none" w:sz="0" w:space="0" w:color="auto"/>
            <w:left w:val="none" w:sz="0" w:space="0" w:color="auto"/>
            <w:bottom w:val="none" w:sz="0" w:space="0" w:color="auto"/>
            <w:right w:val="none" w:sz="0" w:space="0" w:color="auto"/>
          </w:divBdr>
        </w:div>
        <w:div w:id="1354763215">
          <w:marLeft w:val="640"/>
          <w:marRight w:val="0"/>
          <w:marTop w:val="0"/>
          <w:marBottom w:val="0"/>
          <w:divBdr>
            <w:top w:val="none" w:sz="0" w:space="0" w:color="auto"/>
            <w:left w:val="none" w:sz="0" w:space="0" w:color="auto"/>
            <w:bottom w:val="none" w:sz="0" w:space="0" w:color="auto"/>
            <w:right w:val="none" w:sz="0" w:space="0" w:color="auto"/>
          </w:divBdr>
        </w:div>
        <w:div w:id="780339405">
          <w:marLeft w:val="640"/>
          <w:marRight w:val="0"/>
          <w:marTop w:val="0"/>
          <w:marBottom w:val="0"/>
          <w:divBdr>
            <w:top w:val="none" w:sz="0" w:space="0" w:color="auto"/>
            <w:left w:val="none" w:sz="0" w:space="0" w:color="auto"/>
            <w:bottom w:val="none" w:sz="0" w:space="0" w:color="auto"/>
            <w:right w:val="none" w:sz="0" w:space="0" w:color="auto"/>
          </w:divBdr>
        </w:div>
        <w:div w:id="1689062114">
          <w:marLeft w:val="640"/>
          <w:marRight w:val="0"/>
          <w:marTop w:val="0"/>
          <w:marBottom w:val="0"/>
          <w:divBdr>
            <w:top w:val="none" w:sz="0" w:space="0" w:color="auto"/>
            <w:left w:val="none" w:sz="0" w:space="0" w:color="auto"/>
            <w:bottom w:val="none" w:sz="0" w:space="0" w:color="auto"/>
            <w:right w:val="none" w:sz="0" w:space="0" w:color="auto"/>
          </w:divBdr>
        </w:div>
        <w:div w:id="546261141">
          <w:marLeft w:val="640"/>
          <w:marRight w:val="0"/>
          <w:marTop w:val="0"/>
          <w:marBottom w:val="0"/>
          <w:divBdr>
            <w:top w:val="none" w:sz="0" w:space="0" w:color="auto"/>
            <w:left w:val="none" w:sz="0" w:space="0" w:color="auto"/>
            <w:bottom w:val="none" w:sz="0" w:space="0" w:color="auto"/>
            <w:right w:val="none" w:sz="0" w:space="0" w:color="auto"/>
          </w:divBdr>
        </w:div>
        <w:div w:id="2062632543">
          <w:marLeft w:val="640"/>
          <w:marRight w:val="0"/>
          <w:marTop w:val="0"/>
          <w:marBottom w:val="0"/>
          <w:divBdr>
            <w:top w:val="none" w:sz="0" w:space="0" w:color="auto"/>
            <w:left w:val="none" w:sz="0" w:space="0" w:color="auto"/>
            <w:bottom w:val="none" w:sz="0" w:space="0" w:color="auto"/>
            <w:right w:val="none" w:sz="0" w:space="0" w:color="auto"/>
          </w:divBdr>
        </w:div>
        <w:div w:id="1765490372">
          <w:marLeft w:val="640"/>
          <w:marRight w:val="0"/>
          <w:marTop w:val="0"/>
          <w:marBottom w:val="0"/>
          <w:divBdr>
            <w:top w:val="none" w:sz="0" w:space="0" w:color="auto"/>
            <w:left w:val="none" w:sz="0" w:space="0" w:color="auto"/>
            <w:bottom w:val="none" w:sz="0" w:space="0" w:color="auto"/>
            <w:right w:val="none" w:sz="0" w:space="0" w:color="auto"/>
          </w:divBdr>
        </w:div>
        <w:div w:id="1937670080">
          <w:marLeft w:val="640"/>
          <w:marRight w:val="0"/>
          <w:marTop w:val="0"/>
          <w:marBottom w:val="0"/>
          <w:divBdr>
            <w:top w:val="none" w:sz="0" w:space="0" w:color="auto"/>
            <w:left w:val="none" w:sz="0" w:space="0" w:color="auto"/>
            <w:bottom w:val="none" w:sz="0" w:space="0" w:color="auto"/>
            <w:right w:val="none" w:sz="0" w:space="0" w:color="auto"/>
          </w:divBdr>
        </w:div>
        <w:div w:id="1704407277">
          <w:marLeft w:val="640"/>
          <w:marRight w:val="0"/>
          <w:marTop w:val="0"/>
          <w:marBottom w:val="0"/>
          <w:divBdr>
            <w:top w:val="none" w:sz="0" w:space="0" w:color="auto"/>
            <w:left w:val="none" w:sz="0" w:space="0" w:color="auto"/>
            <w:bottom w:val="none" w:sz="0" w:space="0" w:color="auto"/>
            <w:right w:val="none" w:sz="0" w:space="0" w:color="auto"/>
          </w:divBdr>
        </w:div>
        <w:div w:id="1942762781">
          <w:marLeft w:val="640"/>
          <w:marRight w:val="0"/>
          <w:marTop w:val="0"/>
          <w:marBottom w:val="0"/>
          <w:divBdr>
            <w:top w:val="none" w:sz="0" w:space="0" w:color="auto"/>
            <w:left w:val="none" w:sz="0" w:space="0" w:color="auto"/>
            <w:bottom w:val="none" w:sz="0" w:space="0" w:color="auto"/>
            <w:right w:val="none" w:sz="0" w:space="0" w:color="auto"/>
          </w:divBdr>
        </w:div>
        <w:div w:id="2146502949">
          <w:marLeft w:val="640"/>
          <w:marRight w:val="0"/>
          <w:marTop w:val="0"/>
          <w:marBottom w:val="0"/>
          <w:divBdr>
            <w:top w:val="none" w:sz="0" w:space="0" w:color="auto"/>
            <w:left w:val="none" w:sz="0" w:space="0" w:color="auto"/>
            <w:bottom w:val="none" w:sz="0" w:space="0" w:color="auto"/>
            <w:right w:val="none" w:sz="0" w:space="0" w:color="auto"/>
          </w:divBdr>
        </w:div>
        <w:div w:id="2035645056">
          <w:marLeft w:val="640"/>
          <w:marRight w:val="0"/>
          <w:marTop w:val="0"/>
          <w:marBottom w:val="0"/>
          <w:divBdr>
            <w:top w:val="none" w:sz="0" w:space="0" w:color="auto"/>
            <w:left w:val="none" w:sz="0" w:space="0" w:color="auto"/>
            <w:bottom w:val="none" w:sz="0" w:space="0" w:color="auto"/>
            <w:right w:val="none" w:sz="0" w:space="0" w:color="auto"/>
          </w:divBdr>
        </w:div>
        <w:div w:id="1599487471">
          <w:marLeft w:val="640"/>
          <w:marRight w:val="0"/>
          <w:marTop w:val="0"/>
          <w:marBottom w:val="0"/>
          <w:divBdr>
            <w:top w:val="none" w:sz="0" w:space="0" w:color="auto"/>
            <w:left w:val="none" w:sz="0" w:space="0" w:color="auto"/>
            <w:bottom w:val="none" w:sz="0" w:space="0" w:color="auto"/>
            <w:right w:val="none" w:sz="0" w:space="0" w:color="auto"/>
          </w:divBdr>
        </w:div>
        <w:div w:id="435755417">
          <w:marLeft w:val="640"/>
          <w:marRight w:val="0"/>
          <w:marTop w:val="0"/>
          <w:marBottom w:val="0"/>
          <w:divBdr>
            <w:top w:val="none" w:sz="0" w:space="0" w:color="auto"/>
            <w:left w:val="none" w:sz="0" w:space="0" w:color="auto"/>
            <w:bottom w:val="none" w:sz="0" w:space="0" w:color="auto"/>
            <w:right w:val="none" w:sz="0" w:space="0" w:color="auto"/>
          </w:divBdr>
        </w:div>
        <w:div w:id="1648321173">
          <w:marLeft w:val="640"/>
          <w:marRight w:val="0"/>
          <w:marTop w:val="0"/>
          <w:marBottom w:val="0"/>
          <w:divBdr>
            <w:top w:val="none" w:sz="0" w:space="0" w:color="auto"/>
            <w:left w:val="none" w:sz="0" w:space="0" w:color="auto"/>
            <w:bottom w:val="none" w:sz="0" w:space="0" w:color="auto"/>
            <w:right w:val="none" w:sz="0" w:space="0" w:color="auto"/>
          </w:divBdr>
        </w:div>
        <w:div w:id="788627233">
          <w:marLeft w:val="640"/>
          <w:marRight w:val="0"/>
          <w:marTop w:val="0"/>
          <w:marBottom w:val="0"/>
          <w:divBdr>
            <w:top w:val="none" w:sz="0" w:space="0" w:color="auto"/>
            <w:left w:val="none" w:sz="0" w:space="0" w:color="auto"/>
            <w:bottom w:val="none" w:sz="0" w:space="0" w:color="auto"/>
            <w:right w:val="none" w:sz="0" w:space="0" w:color="auto"/>
          </w:divBdr>
        </w:div>
        <w:div w:id="711224276">
          <w:marLeft w:val="640"/>
          <w:marRight w:val="0"/>
          <w:marTop w:val="0"/>
          <w:marBottom w:val="0"/>
          <w:divBdr>
            <w:top w:val="none" w:sz="0" w:space="0" w:color="auto"/>
            <w:left w:val="none" w:sz="0" w:space="0" w:color="auto"/>
            <w:bottom w:val="none" w:sz="0" w:space="0" w:color="auto"/>
            <w:right w:val="none" w:sz="0" w:space="0" w:color="auto"/>
          </w:divBdr>
        </w:div>
        <w:div w:id="1247567049">
          <w:marLeft w:val="640"/>
          <w:marRight w:val="0"/>
          <w:marTop w:val="0"/>
          <w:marBottom w:val="0"/>
          <w:divBdr>
            <w:top w:val="none" w:sz="0" w:space="0" w:color="auto"/>
            <w:left w:val="none" w:sz="0" w:space="0" w:color="auto"/>
            <w:bottom w:val="none" w:sz="0" w:space="0" w:color="auto"/>
            <w:right w:val="none" w:sz="0" w:space="0" w:color="auto"/>
          </w:divBdr>
        </w:div>
        <w:div w:id="1229455696">
          <w:marLeft w:val="640"/>
          <w:marRight w:val="0"/>
          <w:marTop w:val="0"/>
          <w:marBottom w:val="0"/>
          <w:divBdr>
            <w:top w:val="none" w:sz="0" w:space="0" w:color="auto"/>
            <w:left w:val="none" w:sz="0" w:space="0" w:color="auto"/>
            <w:bottom w:val="none" w:sz="0" w:space="0" w:color="auto"/>
            <w:right w:val="none" w:sz="0" w:space="0" w:color="auto"/>
          </w:divBdr>
        </w:div>
        <w:div w:id="1353141315">
          <w:marLeft w:val="640"/>
          <w:marRight w:val="0"/>
          <w:marTop w:val="0"/>
          <w:marBottom w:val="0"/>
          <w:divBdr>
            <w:top w:val="none" w:sz="0" w:space="0" w:color="auto"/>
            <w:left w:val="none" w:sz="0" w:space="0" w:color="auto"/>
            <w:bottom w:val="none" w:sz="0" w:space="0" w:color="auto"/>
            <w:right w:val="none" w:sz="0" w:space="0" w:color="auto"/>
          </w:divBdr>
        </w:div>
        <w:div w:id="202331683">
          <w:marLeft w:val="640"/>
          <w:marRight w:val="0"/>
          <w:marTop w:val="0"/>
          <w:marBottom w:val="0"/>
          <w:divBdr>
            <w:top w:val="none" w:sz="0" w:space="0" w:color="auto"/>
            <w:left w:val="none" w:sz="0" w:space="0" w:color="auto"/>
            <w:bottom w:val="none" w:sz="0" w:space="0" w:color="auto"/>
            <w:right w:val="none" w:sz="0" w:space="0" w:color="auto"/>
          </w:divBdr>
        </w:div>
        <w:div w:id="1753312592">
          <w:marLeft w:val="640"/>
          <w:marRight w:val="0"/>
          <w:marTop w:val="0"/>
          <w:marBottom w:val="0"/>
          <w:divBdr>
            <w:top w:val="none" w:sz="0" w:space="0" w:color="auto"/>
            <w:left w:val="none" w:sz="0" w:space="0" w:color="auto"/>
            <w:bottom w:val="none" w:sz="0" w:space="0" w:color="auto"/>
            <w:right w:val="none" w:sz="0" w:space="0" w:color="auto"/>
          </w:divBdr>
        </w:div>
        <w:div w:id="1925651984">
          <w:marLeft w:val="640"/>
          <w:marRight w:val="0"/>
          <w:marTop w:val="0"/>
          <w:marBottom w:val="0"/>
          <w:divBdr>
            <w:top w:val="none" w:sz="0" w:space="0" w:color="auto"/>
            <w:left w:val="none" w:sz="0" w:space="0" w:color="auto"/>
            <w:bottom w:val="none" w:sz="0" w:space="0" w:color="auto"/>
            <w:right w:val="none" w:sz="0" w:space="0" w:color="auto"/>
          </w:divBdr>
        </w:div>
        <w:div w:id="1760366923">
          <w:marLeft w:val="640"/>
          <w:marRight w:val="0"/>
          <w:marTop w:val="0"/>
          <w:marBottom w:val="0"/>
          <w:divBdr>
            <w:top w:val="none" w:sz="0" w:space="0" w:color="auto"/>
            <w:left w:val="none" w:sz="0" w:space="0" w:color="auto"/>
            <w:bottom w:val="none" w:sz="0" w:space="0" w:color="auto"/>
            <w:right w:val="none" w:sz="0" w:space="0" w:color="auto"/>
          </w:divBdr>
        </w:div>
        <w:div w:id="575290332">
          <w:marLeft w:val="640"/>
          <w:marRight w:val="0"/>
          <w:marTop w:val="0"/>
          <w:marBottom w:val="0"/>
          <w:divBdr>
            <w:top w:val="none" w:sz="0" w:space="0" w:color="auto"/>
            <w:left w:val="none" w:sz="0" w:space="0" w:color="auto"/>
            <w:bottom w:val="none" w:sz="0" w:space="0" w:color="auto"/>
            <w:right w:val="none" w:sz="0" w:space="0" w:color="auto"/>
          </w:divBdr>
        </w:div>
        <w:div w:id="1763835909">
          <w:marLeft w:val="640"/>
          <w:marRight w:val="0"/>
          <w:marTop w:val="0"/>
          <w:marBottom w:val="0"/>
          <w:divBdr>
            <w:top w:val="none" w:sz="0" w:space="0" w:color="auto"/>
            <w:left w:val="none" w:sz="0" w:space="0" w:color="auto"/>
            <w:bottom w:val="none" w:sz="0" w:space="0" w:color="auto"/>
            <w:right w:val="none" w:sz="0" w:space="0" w:color="auto"/>
          </w:divBdr>
        </w:div>
        <w:div w:id="509369839">
          <w:marLeft w:val="640"/>
          <w:marRight w:val="0"/>
          <w:marTop w:val="0"/>
          <w:marBottom w:val="0"/>
          <w:divBdr>
            <w:top w:val="none" w:sz="0" w:space="0" w:color="auto"/>
            <w:left w:val="none" w:sz="0" w:space="0" w:color="auto"/>
            <w:bottom w:val="none" w:sz="0" w:space="0" w:color="auto"/>
            <w:right w:val="none" w:sz="0" w:space="0" w:color="auto"/>
          </w:divBdr>
        </w:div>
        <w:div w:id="1634293147">
          <w:marLeft w:val="640"/>
          <w:marRight w:val="0"/>
          <w:marTop w:val="0"/>
          <w:marBottom w:val="0"/>
          <w:divBdr>
            <w:top w:val="none" w:sz="0" w:space="0" w:color="auto"/>
            <w:left w:val="none" w:sz="0" w:space="0" w:color="auto"/>
            <w:bottom w:val="none" w:sz="0" w:space="0" w:color="auto"/>
            <w:right w:val="none" w:sz="0" w:space="0" w:color="auto"/>
          </w:divBdr>
        </w:div>
        <w:div w:id="851263244">
          <w:marLeft w:val="640"/>
          <w:marRight w:val="0"/>
          <w:marTop w:val="0"/>
          <w:marBottom w:val="0"/>
          <w:divBdr>
            <w:top w:val="none" w:sz="0" w:space="0" w:color="auto"/>
            <w:left w:val="none" w:sz="0" w:space="0" w:color="auto"/>
            <w:bottom w:val="none" w:sz="0" w:space="0" w:color="auto"/>
            <w:right w:val="none" w:sz="0" w:space="0" w:color="auto"/>
          </w:divBdr>
        </w:div>
        <w:div w:id="1718626421">
          <w:marLeft w:val="640"/>
          <w:marRight w:val="0"/>
          <w:marTop w:val="0"/>
          <w:marBottom w:val="0"/>
          <w:divBdr>
            <w:top w:val="none" w:sz="0" w:space="0" w:color="auto"/>
            <w:left w:val="none" w:sz="0" w:space="0" w:color="auto"/>
            <w:bottom w:val="none" w:sz="0" w:space="0" w:color="auto"/>
            <w:right w:val="none" w:sz="0" w:space="0" w:color="auto"/>
          </w:divBdr>
        </w:div>
        <w:div w:id="1332099493">
          <w:marLeft w:val="640"/>
          <w:marRight w:val="0"/>
          <w:marTop w:val="0"/>
          <w:marBottom w:val="0"/>
          <w:divBdr>
            <w:top w:val="none" w:sz="0" w:space="0" w:color="auto"/>
            <w:left w:val="none" w:sz="0" w:space="0" w:color="auto"/>
            <w:bottom w:val="none" w:sz="0" w:space="0" w:color="auto"/>
            <w:right w:val="none" w:sz="0" w:space="0" w:color="auto"/>
          </w:divBdr>
        </w:div>
        <w:div w:id="534778915">
          <w:marLeft w:val="640"/>
          <w:marRight w:val="0"/>
          <w:marTop w:val="0"/>
          <w:marBottom w:val="0"/>
          <w:divBdr>
            <w:top w:val="none" w:sz="0" w:space="0" w:color="auto"/>
            <w:left w:val="none" w:sz="0" w:space="0" w:color="auto"/>
            <w:bottom w:val="none" w:sz="0" w:space="0" w:color="auto"/>
            <w:right w:val="none" w:sz="0" w:space="0" w:color="auto"/>
          </w:divBdr>
        </w:div>
      </w:divsChild>
    </w:div>
    <w:div w:id="1796558511">
      <w:bodyDiv w:val="1"/>
      <w:marLeft w:val="0"/>
      <w:marRight w:val="0"/>
      <w:marTop w:val="0"/>
      <w:marBottom w:val="0"/>
      <w:divBdr>
        <w:top w:val="none" w:sz="0" w:space="0" w:color="auto"/>
        <w:left w:val="none" w:sz="0" w:space="0" w:color="auto"/>
        <w:bottom w:val="none" w:sz="0" w:space="0" w:color="auto"/>
        <w:right w:val="none" w:sz="0" w:space="0" w:color="auto"/>
      </w:divBdr>
    </w:div>
    <w:div w:id="1799716836">
      <w:bodyDiv w:val="1"/>
      <w:marLeft w:val="0"/>
      <w:marRight w:val="0"/>
      <w:marTop w:val="0"/>
      <w:marBottom w:val="0"/>
      <w:divBdr>
        <w:top w:val="none" w:sz="0" w:space="0" w:color="auto"/>
        <w:left w:val="none" w:sz="0" w:space="0" w:color="auto"/>
        <w:bottom w:val="none" w:sz="0" w:space="0" w:color="auto"/>
        <w:right w:val="none" w:sz="0" w:space="0" w:color="auto"/>
      </w:divBdr>
    </w:div>
    <w:div w:id="1800951274">
      <w:bodyDiv w:val="1"/>
      <w:marLeft w:val="0"/>
      <w:marRight w:val="0"/>
      <w:marTop w:val="0"/>
      <w:marBottom w:val="0"/>
      <w:divBdr>
        <w:top w:val="none" w:sz="0" w:space="0" w:color="auto"/>
        <w:left w:val="none" w:sz="0" w:space="0" w:color="auto"/>
        <w:bottom w:val="none" w:sz="0" w:space="0" w:color="auto"/>
        <w:right w:val="none" w:sz="0" w:space="0" w:color="auto"/>
      </w:divBdr>
    </w:div>
    <w:div w:id="1804352175">
      <w:bodyDiv w:val="1"/>
      <w:marLeft w:val="0"/>
      <w:marRight w:val="0"/>
      <w:marTop w:val="0"/>
      <w:marBottom w:val="0"/>
      <w:divBdr>
        <w:top w:val="none" w:sz="0" w:space="0" w:color="auto"/>
        <w:left w:val="none" w:sz="0" w:space="0" w:color="auto"/>
        <w:bottom w:val="none" w:sz="0" w:space="0" w:color="auto"/>
        <w:right w:val="none" w:sz="0" w:space="0" w:color="auto"/>
      </w:divBdr>
      <w:divsChild>
        <w:div w:id="2034069808">
          <w:marLeft w:val="640"/>
          <w:marRight w:val="0"/>
          <w:marTop w:val="0"/>
          <w:marBottom w:val="0"/>
          <w:divBdr>
            <w:top w:val="none" w:sz="0" w:space="0" w:color="auto"/>
            <w:left w:val="none" w:sz="0" w:space="0" w:color="auto"/>
            <w:bottom w:val="none" w:sz="0" w:space="0" w:color="auto"/>
            <w:right w:val="none" w:sz="0" w:space="0" w:color="auto"/>
          </w:divBdr>
        </w:div>
        <w:div w:id="197594703">
          <w:marLeft w:val="640"/>
          <w:marRight w:val="0"/>
          <w:marTop w:val="0"/>
          <w:marBottom w:val="0"/>
          <w:divBdr>
            <w:top w:val="none" w:sz="0" w:space="0" w:color="auto"/>
            <w:left w:val="none" w:sz="0" w:space="0" w:color="auto"/>
            <w:bottom w:val="none" w:sz="0" w:space="0" w:color="auto"/>
            <w:right w:val="none" w:sz="0" w:space="0" w:color="auto"/>
          </w:divBdr>
        </w:div>
        <w:div w:id="226380165">
          <w:marLeft w:val="640"/>
          <w:marRight w:val="0"/>
          <w:marTop w:val="0"/>
          <w:marBottom w:val="0"/>
          <w:divBdr>
            <w:top w:val="none" w:sz="0" w:space="0" w:color="auto"/>
            <w:left w:val="none" w:sz="0" w:space="0" w:color="auto"/>
            <w:bottom w:val="none" w:sz="0" w:space="0" w:color="auto"/>
            <w:right w:val="none" w:sz="0" w:space="0" w:color="auto"/>
          </w:divBdr>
        </w:div>
        <w:div w:id="1934439103">
          <w:marLeft w:val="640"/>
          <w:marRight w:val="0"/>
          <w:marTop w:val="0"/>
          <w:marBottom w:val="0"/>
          <w:divBdr>
            <w:top w:val="none" w:sz="0" w:space="0" w:color="auto"/>
            <w:left w:val="none" w:sz="0" w:space="0" w:color="auto"/>
            <w:bottom w:val="none" w:sz="0" w:space="0" w:color="auto"/>
            <w:right w:val="none" w:sz="0" w:space="0" w:color="auto"/>
          </w:divBdr>
        </w:div>
        <w:div w:id="150874407">
          <w:marLeft w:val="640"/>
          <w:marRight w:val="0"/>
          <w:marTop w:val="0"/>
          <w:marBottom w:val="0"/>
          <w:divBdr>
            <w:top w:val="none" w:sz="0" w:space="0" w:color="auto"/>
            <w:left w:val="none" w:sz="0" w:space="0" w:color="auto"/>
            <w:bottom w:val="none" w:sz="0" w:space="0" w:color="auto"/>
            <w:right w:val="none" w:sz="0" w:space="0" w:color="auto"/>
          </w:divBdr>
        </w:div>
        <w:div w:id="1416048413">
          <w:marLeft w:val="640"/>
          <w:marRight w:val="0"/>
          <w:marTop w:val="0"/>
          <w:marBottom w:val="0"/>
          <w:divBdr>
            <w:top w:val="none" w:sz="0" w:space="0" w:color="auto"/>
            <w:left w:val="none" w:sz="0" w:space="0" w:color="auto"/>
            <w:bottom w:val="none" w:sz="0" w:space="0" w:color="auto"/>
            <w:right w:val="none" w:sz="0" w:space="0" w:color="auto"/>
          </w:divBdr>
        </w:div>
        <w:div w:id="896280139">
          <w:marLeft w:val="640"/>
          <w:marRight w:val="0"/>
          <w:marTop w:val="0"/>
          <w:marBottom w:val="0"/>
          <w:divBdr>
            <w:top w:val="none" w:sz="0" w:space="0" w:color="auto"/>
            <w:left w:val="none" w:sz="0" w:space="0" w:color="auto"/>
            <w:bottom w:val="none" w:sz="0" w:space="0" w:color="auto"/>
            <w:right w:val="none" w:sz="0" w:space="0" w:color="auto"/>
          </w:divBdr>
        </w:div>
        <w:div w:id="843396986">
          <w:marLeft w:val="640"/>
          <w:marRight w:val="0"/>
          <w:marTop w:val="0"/>
          <w:marBottom w:val="0"/>
          <w:divBdr>
            <w:top w:val="none" w:sz="0" w:space="0" w:color="auto"/>
            <w:left w:val="none" w:sz="0" w:space="0" w:color="auto"/>
            <w:bottom w:val="none" w:sz="0" w:space="0" w:color="auto"/>
            <w:right w:val="none" w:sz="0" w:space="0" w:color="auto"/>
          </w:divBdr>
        </w:div>
        <w:div w:id="1560632474">
          <w:marLeft w:val="640"/>
          <w:marRight w:val="0"/>
          <w:marTop w:val="0"/>
          <w:marBottom w:val="0"/>
          <w:divBdr>
            <w:top w:val="none" w:sz="0" w:space="0" w:color="auto"/>
            <w:left w:val="none" w:sz="0" w:space="0" w:color="auto"/>
            <w:bottom w:val="none" w:sz="0" w:space="0" w:color="auto"/>
            <w:right w:val="none" w:sz="0" w:space="0" w:color="auto"/>
          </w:divBdr>
        </w:div>
        <w:div w:id="1361856766">
          <w:marLeft w:val="640"/>
          <w:marRight w:val="0"/>
          <w:marTop w:val="0"/>
          <w:marBottom w:val="0"/>
          <w:divBdr>
            <w:top w:val="none" w:sz="0" w:space="0" w:color="auto"/>
            <w:left w:val="none" w:sz="0" w:space="0" w:color="auto"/>
            <w:bottom w:val="none" w:sz="0" w:space="0" w:color="auto"/>
            <w:right w:val="none" w:sz="0" w:space="0" w:color="auto"/>
          </w:divBdr>
        </w:div>
        <w:div w:id="2144157921">
          <w:marLeft w:val="640"/>
          <w:marRight w:val="0"/>
          <w:marTop w:val="0"/>
          <w:marBottom w:val="0"/>
          <w:divBdr>
            <w:top w:val="none" w:sz="0" w:space="0" w:color="auto"/>
            <w:left w:val="none" w:sz="0" w:space="0" w:color="auto"/>
            <w:bottom w:val="none" w:sz="0" w:space="0" w:color="auto"/>
            <w:right w:val="none" w:sz="0" w:space="0" w:color="auto"/>
          </w:divBdr>
        </w:div>
        <w:div w:id="443234481">
          <w:marLeft w:val="640"/>
          <w:marRight w:val="0"/>
          <w:marTop w:val="0"/>
          <w:marBottom w:val="0"/>
          <w:divBdr>
            <w:top w:val="none" w:sz="0" w:space="0" w:color="auto"/>
            <w:left w:val="none" w:sz="0" w:space="0" w:color="auto"/>
            <w:bottom w:val="none" w:sz="0" w:space="0" w:color="auto"/>
            <w:right w:val="none" w:sz="0" w:space="0" w:color="auto"/>
          </w:divBdr>
        </w:div>
        <w:div w:id="2107071111">
          <w:marLeft w:val="640"/>
          <w:marRight w:val="0"/>
          <w:marTop w:val="0"/>
          <w:marBottom w:val="0"/>
          <w:divBdr>
            <w:top w:val="none" w:sz="0" w:space="0" w:color="auto"/>
            <w:left w:val="none" w:sz="0" w:space="0" w:color="auto"/>
            <w:bottom w:val="none" w:sz="0" w:space="0" w:color="auto"/>
            <w:right w:val="none" w:sz="0" w:space="0" w:color="auto"/>
          </w:divBdr>
        </w:div>
        <w:div w:id="556740204">
          <w:marLeft w:val="640"/>
          <w:marRight w:val="0"/>
          <w:marTop w:val="0"/>
          <w:marBottom w:val="0"/>
          <w:divBdr>
            <w:top w:val="none" w:sz="0" w:space="0" w:color="auto"/>
            <w:left w:val="none" w:sz="0" w:space="0" w:color="auto"/>
            <w:bottom w:val="none" w:sz="0" w:space="0" w:color="auto"/>
            <w:right w:val="none" w:sz="0" w:space="0" w:color="auto"/>
          </w:divBdr>
        </w:div>
        <w:div w:id="1737315130">
          <w:marLeft w:val="640"/>
          <w:marRight w:val="0"/>
          <w:marTop w:val="0"/>
          <w:marBottom w:val="0"/>
          <w:divBdr>
            <w:top w:val="none" w:sz="0" w:space="0" w:color="auto"/>
            <w:left w:val="none" w:sz="0" w:space="0" w:color="auto"/>
            <w:bottom w:val="none" w:sz="0" w:space="0" w:color="auto"/>
            <w:right w:val="none" w:sz="0" w:space="0" w:color="auto"/>
          </w:divBdr>
        </w:div>
        <w:div w:id="207188150">
          <w:marLeft w:val="640"/>
          <w:marRight w:val="0"/>
          <w:marTop w:val="0"/>
          <w:marBottom w:val="0"/>
          <w:divBdr>
            <w:top w:val="none" w:sz="0" w:space="0" w:color="auto"/>
            <w:left w:val="none" w:sz="0" w:space="0" w:color="auto"/>
            <w:bottom w:val="none" w:sz="0" w:space="0" w:color="auto"/>
            <w:right w:val="none" w:sz="0" w:space="0" w:color="auto"/>
          </w:divBdr>
        </w:div>
        <w:div w:id="1520465629">
          <w:marLeft w:val="640"/>
          <w:marRight w:val="0"/>
          <w:marTop w:val="0"/>
          <w:marBottom w:val="0"/>
          <w:divBdr>
            <w:top w:val="none" w:sz="0" w:space="0" w:color="auto"/>
            <w:left w:val="none" w:sz="0" w:space="0" w:color="auto"/>
            <w:bottom w:val="none" w:sz="0" w:space="0" w:color="auto"/>
            <w:right w:val="none" w:sz="0" w:space="0" w:color="auto"/>
          </w:divBdr>
        </w:div>
        <w:div w:id="779183097">
          <w:marLeft w:val="640"/>
          <w:marRight w:val="0"/>
          <w:marTop w:val="0"/>
          <w:marBottom w:val="0"/>
          <w:divBdr>
            <w:top w:val="none" w:sz="0" w:space="0" w:color="auto"/>
            <w:left w:val="none" w:sz="0" w:space="0" w:color="auto"/>
            <w:bottom w:val="none" w:sz="0" w:space="0" w:color="auto"/>
            <w:right w:val="none" w:sz="0" w:space="0" w:color="auto"/>
          </w:divBdr>
        </w:div>
        <w:div w:id="97259816">
          <w:marLeft w:val="640"/>
          <w:marRight w:val="0"/>
          <w:marTop w:val="0"/>
          <w:marBottom w:val="0"/>
          <w:divBdr>
            <w:top w:val="none" w:sz="0" w:space="0" w:color="auto"/>
            <w:left w:val="none" w:sz="0" w:space="0" w:color="auto"/>
            <w:bottom w:val="none" w:sz="0" w:space="0" w:color="auto"/>
            <w:right w:val="none" w:sz="0" w:space="0" w:color="auto"/>
          </w:divBdr>
        </w:div>
        <w:div w:id="548298235">
          <w:marLeft w:val="640"/>
          <w:marRight w:val="0"/>
          <w:marTop w:val="0"/>
          <w:marBottom w:val="0"/>
          <w:divBdr>
            <w:top w:val="none" w:sz="0" w:space="0" w:color="auto"/>
            <w:left w:val="none" w:sz="0" w:space="0" w:color="auto"/>
            <w:bottom w:val="none" w:sz="0" w:space="0" w:color="auto"/>
            <w:right w:val="none" w:sz="0" w:space="0" w:color="auto"/>
          </w:divBdr>
        </w:div>
        <w:div w:id="358049433">
          <w:marLeft w:val="640"/>
          <w:marRight w:val="0"/>
          <w:marTop w:val="0"/>
          <w:marBottom w:val="0"/>
          <w:divBdr>
            <w:top w:val="none" w:sz="0" w:space="0" w:color="auto"/>
            <w:left w:val="none" w:sz="0" w:space="0" w:color="auto"/>
            <w:bottom w:val="none" w:sz="0" w:space="0" w:color="auto"/>
            <w:right w:val="none" w:sz="0" w:space="0" w:color="auto"/>
          </w:divBdr>
        </w:div>
        <w:div w:id="2026470905">
          <w:marLeft w:val="640"/>
          <w:marRight w:val="0"/>
          <w:marTop w:val="0"/>
          <w:marBottom w:val="0"/>
          <w:divBdr>
            <w:top w:val="none" w:sz="0" w:space="0" w:color="auto"/>
            <w:left w:val="none" w:sz="0" w:space="0" w:color="auto"/>
            <w:bottom w:val="none" w:sz="0" w:space="0" w:color="auto"/>
            <w:right w:val="none" w:sz="0" w:space="0" w:color="auto"/>
          </w:divBdr>
        </w:div>
        <w:div w:id="1238130526">
          <w:marLeft w:val="640"/>
          <w:marRight w:val="0"/>
          <w:marTop w:val="0"/>
          <w:marBottom w:val="0"/>
          <w:divBdr>
            <w:top w:val="none" w:sz="0" w:space="0" w:color="auto"/>
            <w:left w:val="none" w:sz="0" w:space="0" w:color="auto"/>
            <w:bottom w:val="none" w:sz="0" w:space="0" w:color="auto"/>
            <w:right w:val="none" w:sz="0" w:space="0" w:color="auto"/>
          </w:divBdr>
        </w:div>
        <w:div w:id="1069422427">
          <w:marLeft w:val="640"/>
          <w:marRight w:val="0"/>
          <w:marTop w:val="0"/>
          <w:marBottom w:val="0"/>
          <w:divBdr>
            <w:top w:val="none" w:sz="0" w:space="0" w:color="auto"/>
            <w:left w:val="none" w:sz="0" w:space="0" w:color="auto"/>
            <w:bottom w:val="none" w:sz="0" w:space="0" w:color="auto"/>
            <w:right w:val="none" w:sz="0" w:space="0" w:color="auto"/>
          </w:divBdr>
        </w:div>
        <w:div w:id="375591998">
          <w:marLeft w:val="640"/>
          <w:marRight w:val="0"/>
          <w:marTop w:val="0"/>
          <w:marBottom w:val="0"/>
          <w:divBdr>
            <w:top w:val="none" w:sz="0" w:space="0" w:color="auto"/>
            <w:left w:val="none" w:sz="0" w:space="0" w:color="auto"/>
            <w:bottom w:val="none" w:sz="0" w:space="0" w:color="auto"/>
            <w:right w:val="none" w:sz="0" w:space="0" w:color="auto"/>
          </w:divBdr>
        </w:div>
        <w:div w:id="5644340">
          <w:marLeft w:val="640"/>
          <w:marRight w:val="0"/>
          <w:marTop w:val="0"/>
          <w:marBottom w:val="0"/>
          <w:divBdr>
            <w:top w:val="none" w:sz="0" w:space="0" w:color="auto"/>
            <w:left w:val="none" w:sz="0" w:space="0" w:color="auto"/>
            <w:bottom w:val="none" w:sz="0" w:space="0" w:color="auto"/>
            <w:right w:val="none" w:sz="0" w:space="0" w:color="auto"/>
          </w:divBdr>
        </w:div>
        <w:div w:id="1059785408">
          <w:marLeft w:val="640"/>
          <w:marRight w:val="0"/>
          <w:marTop w:val="0"/>
          <w:marBottom w:val="0"/>
          <w:divBdr>
            <w:top w:val="none" w:sz="0" w:space="0" w:color="auto"/>
            <w:left w:val="none" w:sz="0" w:space="0" w:color="auto"/>
            <w:bottom w:val="none" w:sz="0" w:space="0" w:color="auto"/>
            <w:right w:val="none" w:sz="0" w:space="0" w:color="auto"/>
          </w:divBdr>
        </w:div>
        <w:div w:id="84113654">
          <w:marLeft w:val="640"/>
          <w:marRight w:val="0"/>
          <w:marTop w:val="0"/>
          <w:marBottom w:val="0"/>
          <w:divBdr>
            <w:top w:val="none" w:sz="0" w:space="0" w:color="auto"/>
            <w:left w:val="none" w:sz="0" w:space="0" w:color="auto"/>
            <w:bottom w:val="none" w:sz="0" w:space="0" w:color="auto"/>
            <w:right w:val="none" w:sz="0" w:space="0" w:color="auto"/>
          </w:divBdr>
        </w:div>
        <w:div w:id="211188482">
          <w:marLeft w:val="640"/>
          <w:marRight w:val="0"/>
          <w:marTop w:val="0"/>
          <w:marBottom w:val="0"/>
          <w:divBdr>
            <w:top w:val="none" w:sz="0" w:space="0" w:color="auto"/>
            <w:left w:val="none" w:sz="0" w:space="0" w:color="auto"/>
            <w:bottom w:val="none" w:sz="0" w:space="0" w:color="auto"/>
            <w:right w:val="none" w:sz="0" w:space="0" w:color="auto"/>
          </w:divBdr>
        </w:div>
        <w:div w:id="305932432">
          <w:marLeft w:val="640"/>
          <w:marRight w:val="0"/>
          <w:marTop w:val="0"/>
          <w:marBottom w:val="0"/>
          <w:divBdr>
            <w:top w:val="none" w:sz="0" w:space="0" w:color="auto"/>
            <w:left w:val="none" w:sz="0" w:space="0" w:color="auto"/>
            <w:bottom w:val="none" w:sz="0" w:space="0" w:color="auto"/>
            <w:right w:val="none" w:sz="0" w:space="0" w:color="auto"/>
          </w:divBdr>
        </w:div>
        <w:div w:id="1786268480">
          <w:marLeft w:val="640"/>
          <w:marRight w:val="0"/>
          <w:marTop w:val="0"/>
          <w:marBottom w:val="0"/>
          <w:divBdr>
            <w:top w:val="none" w:sz="0" w:space="0" w:color="auto"/>
            <w:left w:val="none" w:sz="0" w:space="0" w:color="auto"/>
            <w:bottom w:val="none" w:sz="0" w:space="0" w:color="auto"/>
            <w:right w:val="none" w:sz="0" w:space="0" w:color="auto"/>
          </w:divBdr>
        </w:div>
        <w:div w:id="1709992025">
          <w:marLeft w:val="640"/>
          <w:marRight w:val="0"/>
          <w:marTop w:val="0"/>
          <w:marBottom w:val="0"/>
          <w:divBdr>
            <w:top w:val="none" w:sz="0" w:space="0" w:color="auto"/>
            <w:left w:val="none" w:sz="0" w:space="0" w:color="auto"/>
            <w:bottom w:val="none" w:sz="0" w:space="0" w:color="auto"/>
            <w:right w:val="none" w:sz="0" w:space="0" w:color="auto"/>
          </w:divBdr>
        </w:div>
        <w:div w:id="602306063">
          <w:marLeft w:val="640"/>
          <w:marRight w:val="0"/>
          <w:marTop w:val="0"/>
          <w:marBottom w:val="0"/>
          <w:divBdr>
            <w:top w:val="none" w:sz="0" w:space="0" w:color="auto"/>
            <w:left w:val="none" w:sz="0" w:space="0" w:color="auto"/>
            <w:bottom w:val="none" w:sz="0" w:space="0" w:color="auto"/>
            <w:right w:val="none" w:sz="0" w:space="0" w:color="auto"/>
          </w:divBdr>
        </w:div>
        <w:div w:id="628168373">
          <w:marLeft w:val="640"/>
          <w:marRight w:val="0"/>
          <w:marTop w:val="0"/>
          <w:marBottom w:val="0"/>
          <w:divBdr>
            <w:top w:val="none" w:sz="0" w:space="0" w:color="auto"/>
            <w:left w:val="none" w:sz="0" w:space="0" w:color="auto"/>
            <w:bottom w:val="none" w:sz="0" w:space="0" w:color="auto"/>
            <w:right w:val="none" w:sz="0" w:space="0" w:color="auto"/>
          </w:divBdr>
        </w:div>
        <w:div w:id="571624867">
          <w:marLeft w:val="640"/>
          <w:marRight w:val="0"/>
          <w:marTop w:val="0"/>
          <w:marBottom w:val="0"/>
          <w:divBdr>
            <w:top w:val="none" w:sz="0" w:space="0" w:color="auto"/>
            <w:left w:val="none" w:sz="0" w:space="0" w:color="auto"/>
            <w:bottom w:val="none" w:sz="0" w:space="0" w:color="auto"/>
            <w:right w:val="none" w:sz="0" w:space="0" w:color="auto"/>
          </w:divBdr>
        </w:div>
        <w:div w:id="1534880487">
          <w:marLeft w:val="640"/>
          <w:marRight w:val="0"/>
          <w:marTop w:val="0"/>
          <w:marBottom w:val="0"/>
          <w:divBdr>
            <w:top w:val="none" w:sz="0" w:space="0" w:color="auto"/>
            <w:left w:val="none" w:sz="0" w:space="0" w:color="auto"/>
            <w:bottom w:val="none" w:sz="0" w:space="0" w:color="auto"/>
            <w:right w:val="none" w:sz="0" w:space="0" w:color="auto"/>
          </w:divBdr>
        </w:div>
        <w:div w:id="1651598411">
          <w:marLeft w:val="640"/>
          <w:marRight w:val="0"/>
          <w:marTop w:val="0"/>
          <w:marBottom w:val="0"/>
          <w:divBdr>
            <w:top w:val="none" w:sz="0" w:space="0" w:color="auto"/>
            <w:left w:val="none" w:sz="0" w:space="0" w:color="auto"/>
            <w:bottom w:val="none" w:sz="0" w:space="0" w:color="auto"/>
            <w:right w:val="none" w:sz="0" w:space="0" w:color="auto"/>
          </w:divBdr>
        </w:div>
        <w:div w:id="761341721">
          <w:marLeft w:val="640"/>
          <w:marRight w:val="0"/>
          <w:marTop w:val="0"/>
          <w:marBottom w:val="0"/>
          <w:divBdr>
            <w:top w:val="none" w:sz="0" w:space="0" w:color="auto"/>
            <w:left w:val="none" w:sz="0" w:space="0" w:color="auto"/>
            <w:bottom w:val="none" w:sz="0" w:space="0" w:color="auto"/>
            <w:right w:val="none" w:sz="0" w:space="0" w:color="auto"/>
          </w:divBdr>
        </w:div>
        <w:div w:id="1282036659">
          <w:marLeft w:val="640"/>
          <w:marRight w:val="0"/>
          <w:marTop w:val="0"/>
          <w:marBottom w:val="0"/>
          <w:divBdr>
            <w:top w:val="none" w:sz="0" w:space="0" w:color="auto"/>
            <w:left w:val="none" w:sz="0" w:space="0" w:color="auto"/>
            <w:bottom w:val="none" w:sz="0" w:space="0" w:color="auto"/>
            <w:right w:val="none" w:sz="0" w:space="0" w:color="auto"/>
          </w:divBdr>
        </w:div>
        <w:div w:id="1413820038">
          <w:marLeft w:val="640"/>
          <w:marRight w:val="0"/>
          <w:marTop w:val="0"/>
          <w:marBottom w:val="0"/>
          <w:divBdr>
            <w:top w:val="none" w:sz="0" w:space="0" w:color="auto"/>
            <w:left w:val="none" w:sz="0" w:space="0" w:color="auto"/>
            <w:bottom w:val="none" w:sz="0" w:space="0" w:color="auto"/>
            <w:right w:val="none" w:sz="0" w:space="0" w:color="auto"/>
          </w:divBdr>
        </w:div>
        <w:div w:id="775253327">
          <w:marLeft w:val="640"/>
          <w:marRight w:val="0"/>
          <w:marTop w:val="0"/>
          <w:marBottom w:val="0"/>
          <w:divBdr>
            <w:top w:val="none" w:sz="0" w:space="0" w:color="auto"/>
            <w:left w:val="none" w:sz="0" w:space="0" w:color="auto"/>
            <w:bottom w:val="none" w:sz="0" w:space="0" w:color="auto"/>
            <w:right w:val="none" w:sz="0" w:space="0" w:color="auto"/>
          </w:divBdr>
        </w:div>
        <w:div w:id="195389859">
          <w:marLeft w:val="640"/>
          <w:marRight w:val="0"/>
          <w:marTop w:val="0"/>
          <w:marBottom w:val="0"/>
          <w:divBdr>
            <w:top w:val="none" w:sz="0" w:space="0" w:color="auto"/>
            <w:left w:val="none" w:sz="0" w:space="0" w:color="auto"/>
            <w:bottom w:val="none" w:sz="0" w:space="0" w:color="auto"/>
            <w:right w:val="none" w:sz="0" w:space="0" w:color="auto"/>
          </w:divBdr>
        </w:div>
        <w:div w:id="1697730972">
          <w:marLeft w:val="640"/>
          <w:marRight w:val="0"/>
          <w:marTop w:val="0"/>
          <w:marBottom w:val="0"/>
          <w:divBdr>
            <w:top w:val="none" w:sz="0" w:space="0" w:color="auto"/>
            <w:left w:val="none" w:sz="0" w:space="0" w:color="auto"/>
            <w:bottom w:val="none" w:sz="0" w:space="0" w:color="auto"/>
            <w:right w:val="none" w:sz="0" w:space="0" w:color="auto"/>
          </w:divBdr>
        </w:div>
        <w:div w:id="1422990707">
          <w:marLeft w:val="640"/>
          <w:marRight w:val="0"/>
          <w:marTop w:val="0"/>
          <w:marBottom w:val="0"/>
          <w:divBdr>
            <w:top w:val="none" w:sz="0" w:space="0" w:color="auto"/>
            <w:left w:val="none" w:sz="0" w:space="0" w:color="auto"/>
            <w:bottom w:val="none" w:sz="0" w:space="0" w:color="auto"/>
            <w:right w:val="none" w:sz="0" w:space="0" w:color="auto"/>
          </w:divBdr>
        </w:div>
        <w:div w:id="175576454">
          <w:marLeft w:val="640"/>
          <w:marRight w:val="0"/>
          <w:marTop w:val="0"/>
          <w:marBottom w:val="0"/>
          <w:divBdr>
            <w:top w:val="none" w:sz="0" w:space="0" w:color="auto"/>
            <w:left w:val="none" w:sz="0" w:space="0" w:color="auto"/>
            <w:bottom w:val="none" w:sz="0" w:space="0" w:color="auto"/>
            <w:right w:val="none" w:sz="0" w:space="0" w:color="auto"/>
          </w:divBdr>
        </w:div>
        <w:div w:id="36395784">
          <w:marLeft w:val="640"/>
          <w:marRight w:val="0"/>
          <w:marTop w:val="0"/>
          <w:marBottom w:val="0"/>
          <w:divBdr>
            <w:top w:val="none" w:sz="0" w:space="0" w:color="auto"/>
            <w:left w:val="none" w:sz="0" w:space="0" w:color="auto"/>
            <w:bottom w:val="none" w:sz="0" w:space="0" w:color="auto"/>
            <w:right w:val="none" w:sz="0" w:space="0" w:color="auto"/>
          </w:divBdr>
        </w:div>
        <w:div w:id="849098769">
          <w:marLeft w:val="640"/>
          <w:marRight w:val="0"/>
          <w:marTop w:val="0"/>
          <w:marBottom w:val="0"/>
          <w:divBdr>
            <w:top w:val="none" w:sz="0" w:space="0" w:color="auto"/>
            <w:left w:val="none" w:sz="0" w:space="0" w:color="auto"/>
            <w:bottom w:val="none" w:sz="0" w:space="0" w:color="auto"/>
            <w:right w:val="none" w:sz="0" w:space="0" w:color="auto"/>
          </w:divBdr>
        </w:div>
        <w:div w:id="76682313">
          <w:marLeft w:val="640"/>
          <w:marRight w:val="0"/>
          <w:marTop w:val="0"/>
          <w:marBottom w:val="0"/>
          <w:divBdr>
            <w:top w:val="none" w:sz="0" w:space="0" w:color="auto"/>
            <w:left w:val="none" w:sz="0" w:space="0" w:color="auto"/>
            <w:bottom w:val="none" w:sz="0" w:space="0" w:color="auto"/>
            <w:right w:val="none" w:sz="0" w:space="0" w:color="auto"/>
          </w:divBdr>
        </w:div>
        <w:div w:id="2021271157">
          <w:marLeft w:val="640"/>
          <w:marRight w:val="0"/>
          <w:marTop w:val="0"/>
          <w:marBottom w:val="0"/>
          <w:divBdr>
            <w:top w:val="none" w:sz="0" w:space="0" w:color="auto"/>
            <w:left w:val="none" w:sz="0" w:space="0" w:color="auto"/>
            <w:bottom w:val="none" w:sz="0" w:space="0" w:color="auto"/>
            <w:right w:val="none" w:sz="0" w:space="0" w:color="auto"/>
          </w:divBdr>
        </w:div>
        <w:div w:id="1403483369">
          <w:marLeft w:val="640"/>
          <w:marRight w:val="0"/>
          <w:marTop w:val="0"/>
          <w:marBottom w:val="0"/>
          <w:divBdr>
            <w:top w:val="none" w:sz="0" w:space="0" w:color="auto"/>
            <w:left w:val="none" w:sz="0" w:space="0" w:color="auto"/>
            <w:bottom w:val="none" w:sz="0" w:space="0" w:color="auto"/>
            <w:right w:val="none" w:sz="0" w:space="0" w:color="auto"/>
          </w:divBdr>
        </w:div>
        <w:div w:id="1012100202">
          <w:marLeft w:val="640"/>
          <w:marRight w:val="0"/>
          <w:marTop w:val="0"/>
          <w:marBottom w:val="0"/>
          <w:divBdr>
            <w:top w:val="none" w:sz="0" w:space="0" w:color="auto"/>
            <w:left w:val="none" w:sz="0" w:space="0" w:color="auto"/>
            <w:bottom w:val="none" w:sz="0" w:space="0" w:color="auto"/>
            <w:right w:val="none" w:sz="0" w:space="0" w:color="auto"/>
          </w:divBdr>
        </w:div>
        <w:div w:id="1684437165">
          <w:marLeft w:val="640"/>
          <w:marRight w:val="0"/>
          <w:marTop w:val="0"/>
          <w:marBottom w:val="0"/>
          <w:divBdr>
            <w:top w:val="none" w:sz="0" w:space="0" w:color="auto"/>
            <w:left w:val="none" w:sz="0" w:space="0" w:color="auto"/>
            <w:bottom w:val="none" w:sz="0" w:space="0" w:color="auto"/>
            <w:right w:val="none" w:sz="0" w:space="0" w:color="auto"/>
          </w:divBdr>
        </w:div>
        <w:div w:id="1729912973">
          <w:marLeft w:val="640"/>
          <w:marRight w:val="0"/>
          <w:marTop w:val="0"/>
          <w:marBottom w:val="0"/>
          <w:divBdr>
            <w:top w:val="none" w:sz="0" w:space="0" w:color="auto"/>
            <w:left w:val="none" w:sz="0" w:space="0" w:color="auto"/>
            <w:bottom w:val="none" w:sz="0" w:space="0" w:color="auto"/>
            <w:right w:val="none" w:sz="0" w:space="0" w:color="auto"/>
          </w:divBdr>
        </w:div>
        <w:div w:id="908810019">
          <w:marLeft w:val="640"/>
          <w:marRight w:val="0"/>
          <w:marTop w:val="0"/>
          <w:marBottom w:val="0"/>
          <w:divBdr>
            <w:top w:val="none" w:sz="0" w:space="0" w:color="auto"/>
            <w:left w:val="none" w:sz="0" w:space="0" w:color="auto"/>
            <w:bottom w:val="none" w:sz="0" w:space="0" w:color="auto"/>
            <w:right w:val="none" w:sz="0" w:space="0" w:color="auto"/>
          </w:divBdr>
        </w:div>
        <w:div w:id="1871721196">
          <w:marLeft w:val="640"/>
          <w:marRight w:val="0"/>
          <w:marTop w:val="0"/>
          <w:marBottom w:val="0"/>
          <w:divBdr>
            <w:top w:val="none" w:sz="0" w:space="0" w:color="auto"/>
            <w:left w:val="none" w:sz="0" w:space="0" w:color="auto"/>
            <w:bottom w:val="none" w:sz="0" w:space="0" w:color="auto"/>
            <w:right w:val="none" w:sz="0" w:space="0" w:color="auto"/>
          </w:divBdr>
        </w:div>
        <w:div w:id="785276625">
          <w:marLeft w:val="640"/>
          <w:marRight w:val="0"/>
          <w:marTop w:val="0"/>
          <w:marBottom w:val="0"/>
          <w:divBdr>
            <w:top w:val="none" w:sz="0" w:space="0" w:color="auto"/>
            <w:left w:val="none" w:sz="0" w:space="0" w:color="auto"/>
            <w:bottom w:val="none" w:sz="0" w:space="0" w:color="auto"/>
            <w:right w:val="none" w:sz="0" w:space="0" w:color="auto"/>
          </w:divBdr>
        </w:div>
        <w:div w:id="2087998205">
          <w:marLeft w:val="640"/>
          <w:marRight w:val="0"/>
          <w:marTop w:val="0"/>
          <w:marBottom w:val="0"/>
          <w:divBdr>
            <w:top w:val="none" w:sz="0" w:space="0" w:color="auto"/>
            <w:left w:val="none" w:sz="0" w:space="0" w:color="auto"/>
            <w:bottom w:val="none" w:sz="0" w:space="0" w:color="auto"/>
            <w:right w:val="none" w:sz="0" w:space="0" w:color="auto"/>
          </w:divBdr>
        </w:div>
        <w:div w:id="1896309938">
          <w:marLeft w:val="640"/>
          <w:marRight w:val="0"/>
          <w:marTop w:val="0"/>
          <w:marBottom w:val="0"/>
          <w:divBdr>
            <w:top w:val="none" w:sz="0" w:space="0" w:color="auto"/>
            <w:left w:val="none" w:sz="0" w:space="0" w:color="auto"/>
            <w:bottom w:val="none" w:sz="0" w:space="0" w:color="auto"/>
            <w:right w:val="none" w:sz="0" w:space="0" w:color="auto"/>
          </w:divBdr>
        </w:div>
        <w:div w:id="1389306946">
          <w:marLeft w:val="640"/>
          <w:marRight w:val="0"/>
          <w:marTop w:val="0"/>
          <w:marBottom w:val="0"/>
          <w:divBdr>
            <w:top w:val="none" w:sz="0" w:space="0" w:color="auto"/>
            <w:left w:val="none" w:sz="0" w:space="0" w:color="auto"/>
            <w:bottom w:val="none" w:sz="0" w:space="0" w:color="auto"/>
            <w:right w:val="none" w:sz="0" w:space="0" w:color="auto"/>
          </w:divBdr>
        </w:div>
        <w:div w:id="488441799">
          <w:marLeft w:val="640"/>
          <w:marRight w:val="0"/>
          <w:marTop w:val="0"/>
          <w:marBottom w:val="0"/>
          <w:divBdr>
            <w:top w:val="none" w:sz="0" w:space="0" w:color="auto"/>
            <w:left w:val="none" w:sz="0" w:space="0" w:color="auto"/>
            <w:bottom w:val="none" w:sz="0" w:space="0" w:color="auto"/>
            <w:right w:val="none" w:sz="0" w:space="0" w:color="auto"/>
          </w:divBdr>
        </w:div>
        <w:div w:id="1615164389">
          <w:marLeft w:val="640"/>
          <w:marRight w:val="0"/>
          <w:marTop w:val="0"/>
          <w:marBottom w:val="0"/>
          <w:divBdr>
            <w:top w:val="none" w:sz="0" w:space="0" w:color="auto"/>
            <w:left w:val="none" w:sz="0" w:space="0" w:color="auto"/>
            <w:bottom w:val="none" w:sz="0" w:space="0" w:color="auto"/>
            <w:right w:val="none" w:sz="0" w:space="0" w:color="auto"/>
          </w:divBdr>
        </w:div>
        <w:div w:id="2011562824">
          <w:marLeft w:val="640"/>
          <w:marRight w:val="0"/>
          <w:marTop w:val="0"/>
          <w:marBottom w:val="0"/>
          <w:divBdr>
            <w:top w:val="none" w:sz="0" w:space="0" w:color="auto"/>
            <w:left w:val="none" w:sz="0" w:space="0" w:color="auto"/>
            <w:bottom w:val="none" w:sz="0" w:space="0" w:color="auto"/>
            <w:right w:val="none" w:sz="0" w:space="0" w:color="auto"/>
          </w:divBdr>
        </w:div>
        <w:div w:id="1107042964">
          <w:marLeft w:val="640"/>
          <w:marRight w:val="0"/>
          <w:marTop w:val="0"/>
          <w:marBottom w:val="0"/>
          <w:divBdr>
            <w:top w:val="none" w:sz="0" w:space="0" w:color="auto"/>
            <w:left w:val="none" w:sz="0" w:space="0" w:color="auto"/>
            <w:bottom w:val="none" w:sz="0" w:space="0" w:color="auto"/>
            <w:right w:val="none" w:sz="0" w:space="0" w:color="auto"/>
          </w:divBdr>
        </w:div>
        <w:div w:id="824049864">
          <w:marLeft w:val="640"/>
          <w:marRight w:val="0"/>
          <w:marTop w:val="0"/>
          <w:marBottom w:val="0"/>
          <w:divBdr>
            <w:top w:val="none" w:sz="0" w:space="0" w:color="auto"/>
            <w:left w:val="none" w:sz="0" w:space="0" w:color="auto"/>
            <w:bottom w:val="none" w:sz="0" w:space="0" w:color="auto"/>
            <w:right w:val="none" w:sz="0" w:space="0" w:color="auto"/>
          </w:divBdr>
        </w:div>
        <w:div w:id="363142148">
          <w:marLeft w:val="640"/>
          <w:marRight w:val="0"/>
          <w:marTop w:val="0"/>
          <w:marBottom w:val="0"/>
          <w:divBdr>
            <w:top w:val="none" w:sz="0" w:space="0" w:color="auto"/>
            <w:left w:val="none" w:sz="0" w:space="0" w:color="auto"/>
            <w:bottom w:val="none" w:sz="0" w:space="0" w:color="auto"/>
            <w:right w:val="none" w:sz="0" w:space="0" w:color="auto"/>
          </w:divBdr>
        </w:div>
        <w:div w:id="761757377">
          <w:marLeft w:val="640"/>
          <w:marRight w:val="0"/>
          <w:marTop w:val="0"/>
          <w:marBottom w:val="0"/>
          <w:divBdr>
            <w:top w:val="none" w:sz="0" w:space="0" w:color="auto"/>
            <w:left w:val="none" w:sz="0" w:space="0" w:color="auto"/>
            <w:bottom w:val="none" w:sz="0" w:space="0" w:color="auto"/>
            <w:right w:val="none" w:sz="0" w:space="0" w:color="auto"/>
          </w:divBdr>
        </w:div>
        <w:div w:id="275215682">
          <w:marLeft w:val="640"/>
          <w:marRight w:val="0"/>
          <w:marTop w:val="0"/>
          <w:marBottom w:val="0"/>
          <w:divBdr>
            <w:top w:val="none" w:sz="0" w:space="0" w:color="auto"/>
            <w:left w:val="none" w:sz="0" w:space="0" w:color="auto"/>
            <w:bottom w:val="none" w:sz="0" w:space="0" w:color="auto"/>
            <w:right w:val="none" w:sz="0" w:space="0" w:color="auto"/>
          </w:divBdr>
        </w:div>
        <w:div w:id="102069060">
          <w:marLeft w:val="640"/>
          <w:marRight w:val="0"/>
          <w:marTop w:val="0"/>
          <w:marBottom w:val="0"/>
          <w:divBdr>
            <w:top w:val="none" w:sz="0" w:space="0" w:color="auto"/>
            <w:left w:val="none" w:sz="0" w:space="0" w:color="auto"/>
            <w:bottom w:val="none" w:sz="0" w:space="0" w:color="auto"/>
            <w:right w:val="none" w:sz="0" w:space="0" w:color="auto"/>
          </w:divBdr>
        </w:div>
        <w:div w:id="1472558395">
          <w:marLeft w:val="640"/>
          <w:marRight w:val="0"/>
          <w:marTop w:val="0"/>
          <w:marBottom w:val="0"/>
          <w:divBdr>
            <w:top w:val="none" w:sz="0" w:space="0" w:color="auto"/>
            <w:left w:val="none" w:sz="0" w:space="0" w:color="auto"/>
            <w:bottom w:val="none" w:sz="0" w:space="0" w:color="auto"/>
            <w:right w:val="none" w:sz="0" w:space="0" w:color="auto"/>
          </w:divBdr>
        </w:div>
        <w:div w:id="783186460">
          <w:marLeft w:val="640"/>
          <w:marRight w:val="0"/>
          <w:marTop w:val="0"/>
          <w:marBottom w:val="0"/>
          <w:divBdr>
            <w:top w:val="none" w:sz="0" w:space="0" w:color="auto"/>
            <w:left w:val="none" w:sz="0" w:space="0" w:color="auto"/>
            <w:bottom w:val="none" w:sz="0" w:space="0" w:color="auto"/>
            <w:right w:val="none" w:sz="0" w:space="0" w:color="auto"/>
          </w:divBdr>
        </w:div>
        <w:div w:id="1406799159">
          <w:marLeft w:val="640"/>
          <w:marRight w:val="0"/>
          <w:marTop w:val="0"/>
          <w:marBottom w:val="0"/>
          <w:divBdr>
            <w:top w:val="none" w:sz="0" w:space="0" w:color="auto"/>
            <w:left w:val="none" w:sz="0" w:space="0" w:color="auto"/>
            <w:bottom w:val="none" w:sz="0" w:space="0" w:color="auto"/>
            <w:right w:val="none" w:sz="0" w:space="0" w:color="auto"/>
          </w:divBdr>
        </w:div>
        <w:div w:id="767313036">
          <w:marLeft w:val="640"/>
          <w:marRight w:val="0"/>
          <w:marTop w:val="0"/>
          <w:marBottom w:val="0"/>
          <w:divBdr>
            <w:top w:val="none" w:sz="0" w:space="0" w:color="auto"/>
            <w:left w:val="none" w:sz="0" w:space="0" w:color="auto"/>
            <w:bottom w:val="none" w:sz="0" w:space="0" w:color="auto"/>
            <w:right w:val="none" w:sz="0" w:space="0" w:color="auto"/>
          </w:divBdr>
        </w:div>
        <w:div w:id="508176697">
          <w:marLeft w:val="640"/>
          <w:marRight w:val="0"/>
          <w:marTop w:val="0"/>
          <w:marBottom w:val="0"/>
          <w:divBdr>
            <w:top w:val="none" w:sz="0" w:space="0" w:color="auto"/>
            <w:left w:val="none" w:sz="0" w:space="0" w:color="auto"/>
            <w:bottom w:val="none" w:sz="0" w:space="0" w:color="auto"/>
            <w:right w:val="none" w:sz="0" w:space="0" w:color="auto"/>
          </w:divBdr>
        </w:div>
        <w:div w:id="952594760">
          <w:marLeft w:val="640"/>
          <w:marRight w:val="0"/>
          <w:marTop w:val="0"/>
          <w:marBottom w:val="0"/>
          <w:divBdr>
            <w:top w:val="none" w:sz="0" w:space="0" w:color="auto"/>
            <w:left w:val="none" w:sz="0" w:space="0" w:color="auto"/>
            <w:bottom w:val="none" w:sz="0" w:space="0" w:color="auto"/>
            <w:right w:val="none" w:sz="0" w:space="0" w:color="auto"/>
          </w:divBdr>
        </w:div>
        <w:div w:id="1133451227">
          <w:marLeft w:val="640"/>
          <w:marRight w:val="0"/>
          <w:marTop w:val="0"/>
          <w:marBottom w:val="0"/>
          <w:divBdr>
            <w:top w:val="none" w:sz="0" w:space="0" w:color="auto"/>
            <w:left w:val="none" w:sz="0" w:space="0" w:color="auto"/>
            <w:bottom w:val="none" w:sz="0" w:space="0" w:color="auto"/>
            <w:right w:val="none" w:sz="0" w:space="0" w:color="auto"/>
          </w:divBdr>
        </w:div>
        <w:div w:id="991058612">
          <w:marLeft w:val="640"/>
          <w:marRight w:val="0"/>
          <w:marTop w:val="0"/>
          <w:marBottom w:val="0"/>
          <w:divBdr>
            <w:top w:val="none" w:sz="0" w:space="0" w:color="auto"/>
            <w:left w:val="none" w:sz="0" w:space="0" w:color="auto"/>
            <w:bottom w:val="none" w:sz="0" w:space="0" w:color="auto"/>
            <w:right w:val="none" w:sz="0" w:space="0" w:color="auto"/>
          </w:divBdr>
        </w:div>
        <w:div w:id="1081832837">
          <w:marLeft w:val="640"/>
          <w:marRight w:val="0"/>
          <w:marTop w:val="0"/>
          <w:marBottom w:val="0"/>
          <w:divBdr>
            <w:top w:val="none" w:sz="0" w:space="0" w:color="auto"/>
            <w:left w:val="none" w:sz="0" w:space="0" w:color="auto"/>
            <w:bottom w:val="none" w:sz="0" w:space="0" w:color="auto"/>
            <w:right w:val="none" w:sz="0" w:space="0" w:color="auto"/>
          </w:divBdr>
        </w:div>
        <w:div w:id="1361932416">
          <w:marLeft w:val="640"/>
          <w:marRight w:val="0"/>
          <w:marTop w:val="0"/>
          <w:marBottom w:val="0"/>
          <w:divBdr>
            <w:top w:val="none" w:sz="0" w:space="0" w:color="auto"/>
            <w:left w:val="none" w:sz="0" w:space="0" w:color="auto"/>
            <w:bottom w:val="none" w:sz="0" w:space="0" w:color="auto"/>
            <w:right w:val="none" w:sz="0" w:space="0" w:color="auto"/>
          </w:divBdr>
        </w:div>
        <w:div w:id="1473988267">
          <w:marLeft w:val="640"/>
          <w:marRight w:val="0"/>
          <w:marTop w:val="0"/>
          <w:marBottom w:val="0"/>
          <w:divBdr>
            <w:top w:val="none" w:sz="0" w:space="0" w:color="auto"/>
            <w:left w:val="none" w:sz="0" w:space="0" w:color="auto"/>
            <w:bottom w:val="none" w:sz="0" w:space="0" w:color="auto"/>
            <w:right w:val="none" w:sz="0" w:space="0" w:color="auto"/>
          </w:divBdr>
        </w:div>
        <w:div w:id="1906798774">
          <w:marLeft w:val="640"/>
          <w:marRight w:val="0"/>
          <w:marTop w:val="0"/>
          <w:marBottom w:val="0"/>
          <w:divBdr>
            <w:top w:val="none" w:sz="0" w:space="0" w:color="auto"/>
            <w:left w:val="none" w:sz="0" w:space="0" w:color="auto"/>
            <w:bottom w:val="none" w:sz="0" w:space="0" w:color="auto"/>
            <w:right w:val="none" w:sz="0" w:space="0" w:color="auto"/>
          </w:divBdr>
        </w:div>
        <w:div w:id="2116705868">
          <w:marLeft w:val="640"/>
          <w:marRight w:val="0"/>
          <w:marTop w:val="0"/>
          <w:marBottom w:val="0"/>
          <w:divBdr>
            <w:top w:val="none" w:sz="0" w:space="0" w:color="auto"/>
            <w:left w:val="none" w:sz="0" w:space="0" w:color="auto"/>
            <w:bottom w:val="none" w:sz="0" w:space="0" w:color="auto"/>
            <w:right w:val="none" w:sz="0" w:space="0" w:color="auto"/>
          </w:divBdr>
        </w:div>
        <w:div w:id="36973405">
          <w:marLeft w:val="640"/>
          <w:marRight w:val="0"/>
          <w:marTop w:val="0"/>
          <w:marBottom w:val="0"/>
          <w:divBdr>
            <w:top w:val="none" w:sz="0" w:space="0" w:color="auto"/>
            <w:left w:val="none" w:sz="0" w:space="0" w:color="auto"/>
            <w:bottom w:val="none" w:sz="0" w:space="0" w:color="auto"/>
            <w:right w:val="none" w:sz="0" w:space="0" w:color="auto"/>
          </w:divBdr>
        </w:div>
        <w:div w:id="2095977621">
          <w:marLeft w:val="640"/>
          <w:marRight w:val="0"/>
          <w:marTop w:val="0"/>
          <w:marBottom w:val="0"/>
          <w:divBdr>
            <w:top w:val="none" w:sz="0" w:space="0" w:color="auto"/>
            <w:left w:val="none" w:sz="0" w:space="0" w:color="auto"/>
            <w:bottom w:val="none" w:sz="0" w:space="0" w:color="auto"/>
            <w:right w:val="none" w:sz="0" w:space="0" w:color="auto"/>
          </w:divBdr>
        </w:div>
        <w:div w:id="1253079012">
          <w:marLeft w:val="640"/>
          <w:marRight w:val="0"/>
          <w:marTop w:val="0"/>
          <w:marBottom w:val="0"/>
          <w:divBdr>
            <w:top w:val="none" w:sz="0" w:space="0" w:color="auto"/>
            <w:left w:val="none" w:sz="0" w:space="0" w:color="auto"/>
            <w:bottom w:val="none" w:sz="0" w:space="0" w:color="auto"/>
            <w:right w:val="none" w:sz="0" w:space="0" w:color="auto"/>
          </w:divBdr>
        </w:div>
        <w:div w:id="1374842978">
          <w:marLeft w:val="640"/>
          <w:marRight w:val="0"/>
          <w:marTop w:val="0"/>
          <w:marBottom w:val="0"/>
          <w:divBdr>
            <w:top w:val="none" w:sz="0" w:space="0" w:color="auto"/>
            <w:left w:val="none" w:sz="0" w:space="0" w:color="auto"/>
            <w:bottom w:val="none" w:sz="0" w:space="0" w:color="auto"/>
            <w:right w:val="none" w:sz="0" w:space="0" w:color="auto"/>
          </w:divBdr>
        </w:div>
      </w:divsChild>
    </w:div>
    <w:div w:id="1816530731">
      <w:bodyDiv w:val="1"/>
      <w:marLeft w:val="0"/>
      <w:marRight w:val="0"/>
      <w:marTop w:val="0"/>
      <w:marBottom w:val="0"/>
      <w:divBdr>
        <w:top w:val="none" w:sz="0" w:space="0" w:color="auto"/>
        <w:left w:val="none" w:sz="0" w:space="0" w:color="auto"/>
        <w:bottom w:val="none" w:sz="0" w:space="0" w:color="auto"/>
        <w:right w:val="none" w:sz="0" w:space="0" w:color="auto"/>
      </w:divBdr>
      <w:divsChild>
        <w:div w:id="940142460">
          <w:marLeft w:val="480"/>
          <w:marRight w:val="0"/>
          <w:marTop w:val="0"/>
          <w:marBottom w:val="0"/>
          <w:divBdr>
            <w:top w:val="none" w:sz="0" w:space="0" w:color="auto"/>
            <w:left w:val="none" w:sz="0" w:space="0" w:color="auto"/>
            <w:bottom w:val="none" w:sz="0" w:space="0" w:color="auto"/>
            <w:right w:val="none" w:sz="0" w:space="0" w:color="auto"/>
          </w:divBdr>
        </w:div>
        <w:div w:id="1404139840">
          <w:marLeft w:val="480"/>
          <w:marRight w:val="0"/>
          <w:marTop w:val="0"/>
          <w:marBottom w:val="0"/>
          <w:divBdr>
            <w:top w:val="none" w:sz="0" w:space="0" w:color="auto"/>
            <w:left w:val="none" w:sz="0" w:space="0" w:color="auto"/>
            <w:bottom w:val="none" w:sz="0" w:space="0" w:color="auto"/>
            <w:right w:val="none" w:sz="0" w:space="0" w:color="auto"/>
          </w:divBdr>
        </w:div>
        <w:div w:id="1304506689">
          <w:marLeft w:val="480"/>
          <w:marRight w:val="0"/>
          <w:marTop w:val="0"/>
          <w:marBottom w:val="0"/>
          <w:divBdr>
            <w:top w:val="none" w:sz="0" w:space="0" w:color="auto"/>
            <w:left w:val="none" w:sz="0" w:space="0" w:color="auto"/>
            <w:bottom w:val="none" w:sz="0" w:space="0" w:color="auto"/>
            <w:right w:val="none" w:sz="0" w:space="0" w:color="auto"/>
          </w:divBdr>
        </w:div>
        <w:div w:id="1720207362">
          <w:marLeft w:val="480"/>
          <w:marRight w:val="0"/>
          <w:marTop w:val="0"/>
          <w:marBottom w:val="0"/>
          <w:divBdr>
            <w:top w:val="none" w:sz="0" w:space="0" w:color="auto"/>
            <w:left w:val="none" w:sz="0" w:space="0" w:color="auto"/>
            <w:bottom w:val="none" w:sz="0" w:space="0" w:color="auto"/>
            <w:right w:val="none" w:sz="0" w:space="0" w:color="auto"/>
          </w:divBdr>
        </w:div>
        <w:div w:id="267470960">
          <w:marLeft w:val="480"/>
          <w:marRight w:val="0"/>
          <w:marTop w:val="0"/>
          <w:marBottom w:val="0"/>
          <w:divBdr>
            <w:top w:val="none" w:sz="0" w:space="0" w:color="auto"/>
            <w:left w:val="none" w:sz="0" w:space="0" w:color="auto"/>
            <w:bottom w:val="none" w:sz="0" w:space="0" w:color="auto"/>
            <w:right w:val="none" w:sz="0" w:space="0" w:color="auto"/>
          </w:divBdr>
        </w:div>
        <w:div w:id="875388822">
          <w:marLeft w:val="480"/>
          <w:marRight w:val="0"/>
          <w:marTop w:val="0"/>
          <w:marBottom w:val="0"/>
          <w:divBdr>
            <w:top w:val="none" w:sz="0" w:space="0" w:color="auto"/>
            <w:left w:val="none" w:sz="0" w:space="0" w:color="auto"/>
            <w:bottom w:val="none" w:sz="0" w:space="0" w:color="auto"/>
            <w:right w:val="none" w:sz="0" w:space="0" w:color="auto"/>
          </w:divBdr>
        </w:div>
        <w:div w:id="1788160948">
          <w:marLeft w:val="480"/>
          <w:marRight w:val="0"/>
          <w:marTop w:val="0"/>
          <w:marBottom w:val="0"/>
          <w:divBdr>
            <w:top w:val="none" w:sz="0" w:space="0" w:color="auto"/>
            <w:left w:val="none" w:sz="0" w:space="0" w:color="auto"/>
            <w:bottom w:val="none" w:sz="0" w:space="0" w:color="auto"/>
            <w:right w:val="none" w:sz="0" w:space="0" w:color="auto"/>
          </w:divBdr>
        </w:div>
        <w:div w:id="319769355">
          <w:marLeft w:val="480"/>
          <w:marRight w:val="0"/>
          <w:marTop w:val="0"/>
          <w:marBottom w:val="0"/>
          <w:divBdr>
            <w:top w:val="none" w:sz="0" w:space="0" w:color="auto"/>
            <w:left w:val="none" w:sz="0" w:space="0" w:color="auto"/>
            <w:bottom w:val="none" w:sz="0" w:space="0" w:color="auto"/>
            <w:right w:val="none" w:sz="0" w:space="0" w:color="auto"/>
          </w:divBdr>
        </w:div>
        <w:div w:id="1138038073">
          <w:marLeft w:val="480"/>
          <w:marRight w:val="0"/>
          <w:marTop w:val="0"/>
          <w:marBottom w:val="0"/>
          <w:divBdr>
            <w:top w:val="none" w:sz="0" w:space="0" w:color="auto"/>
            <w:left w:val="none" w:sz="0" w:space="0" w:color="auto"/>
            <w:bottom w:val="none" w:sz="0" w:space="0" w:color="auto"/>
            <w:right w:val="none" w:sz="0" w:space="0" w:color="auto"/>
          </w:divBdr>
        </w:div>
        <w:div w:id="1604261614">
          <w:marLeft w:val="480"/>
          <w:marRight w:val="0"/>
          <w:marTop w:val="0"/>
          <w:marBottom w:val="0"/>
          <w:divBdr>
            <w:top w:val="none" w:sz="0" w:space="0" w:color="auto"/>
            <w:left w:val="none" w:sz="0" w:space="0" w:color="auto"/>
            <w:bottom w:val="none" w:sz="0" w:space="0" w:color="auto"/>
            <w:right w:val="none" w:sz="0" w:space="0" w:color="auto"/>
          </w:divBdr>
        </w:div>
        <w:div w:id="411120529">
          <w:marLeft w:val="480"/>
          <w:marRight w:val="0"/>
          <w:marTop w:val="0"/>
          <w:marBottom w:val="0"/>
          <w:divBdr>
            <w:top w:val="none" w:sz="0" w:space="0" w:color="auto"/>
            <w:left w:val="none" w:sz="0" w:space="0" w:color="auto"/>
            <w:bottom w:val="none" w:sz="0" w:space="0" w:color="auto"/>
            <w:right w:val="none" w:sz="0" w:space="0" w:color="auto"/>
          </w:divBdr>
        </w:div>
        <w:div w:id="560019060">
          <w:marLeft w:val="480"/>
          <w:marRight w:val="0"/>
          <w:marTop w:val="0"/>
          <w:marBottom w:val="0"/>
          <w:divBdr>
            <w:top w:val="none" w:sz="0" w:space="0" w:color="auto"/>
            <w:left w:val="none" w:sz="0" w:space="0" w:color="auto"/>
            <w:bottom w:val="none" w:sz="0" w:space="0" w:color="auto"/>
            <w:right w:val="none" w:sz="0" w:space="0" w:color="auto"/>
          </w:divBdr>
        </w:div>
        <w:div w:id="1423910322">
          <w:marLeft w:val="480"/>
          <w:marRight w:val="0"/>
          <w:marTop w:val="0"/>
          <w:marBottom w:val="0"/>
          <w:divBdr>
            <w:top w:val="none" w:sz="0" w:space="0" w:color="auto"/>
            <w:left w:val="none" w:sz="0" w:space="0" w:color="auto"/>
            <w:bottom w:val="none" w:sz="0" w:space="0" w:color="auto"/>
            <w:right w:val="none" w:sz="0" w:space="0" w:color="auto"/>
          </w:divBdr>
        </w:div>
        <w:div w:id="1016611839">
          <w:marLeft w:val="480"/>
          <w:marRight w:val="0"/>
          <w:marTop w:val="0"/>
          <w:marBottom w:val="0"/>
          <w:divBdr>
            <w:top w:val="none" w:sz="0" w:space="0" w:color="auto"/>
            <w:left w:val="none" w:sz="0" w:space="0" w:color="auto"/>
            <w:bottom w:val="none" w:sz="0" w:space="0" w:color="auto"/>
            <w:right w:val="none" w:sz="0" w:space="0" w:color="auto"/>
          </w:divBdr>
        </w:div>
        <w:div w:id="487870035">
          <w:marLeft w:val="480"/>
          <w:marRight w:val="0"/>
          <w:marTop w:val="0"/>
          <w:marBottom w:val="0"/>
          <w:divBdr>
            <w:top w:val="none" w:sz="0" w:space="0" w:color="auto"/>
            <w:left w:val="none" w:sz="0" w:space="0" w:color="auto"/>
            <w:bottom w:val="none" w:sz="0" w:space="0" w:color="auto"/>
            <w:right w:val="none" w:sz="0" w:space="0" w:color="auto"/>
          </w:divBdr>
        </w:div>
        <w:div w:id="2079671794">
          <w:marLeft w:val="480"/>
          <w:marRight w:val="0"/>
          <w:marTop w:val="0"/>
          <w:marBottom w:val="0"/>
          <w:divBdr>
            <w:top w:val="none" w:sz="0" w:space="0" w:color="auto"/>
            <w:left w:val="none" w:sz="0" w:space="0" w:color="auto"/>
            <w:bottom w:val="none" w:sz="0" w:space="0" w:color="auto"/>
            <w:right w:val="none" w:sz="0" w:space="0" w:color="auto"/>
          </w:divBdr>
        </w:div>
        <w:div w:id="1300300680">
          <w:marLeft w:val="480"/>
          <w:marRight w:val="0"/>
          <w:marTop w:val="0"/>
          <w:marBottom w:val="0"/>
          <w:divBdr>
            <w:top w:val="none" w:sz="0" w:space="0" w:color="auto"/>
            <w:left w:val="none" w:sz="0" w:space="0" w:color="auto"/>
            <w:bottom w:val="none" w:sz="0" w:space="0" w:color="auto"/>
            <w:right w:val="none" w:sz="0" w:space="0" w:color="auto"/>
          </w:divBdr>
        </w:div>
      </w:divsChild>
    </w:div>
    <w:div w:id="1816950630">
      <w:bodyDiv w:val="1"/>
      <w:marLeft w:val="0"/>
      <w:marRight w:val="0"/>
      <w:marTop w:val="0"/>
      <w:marBottom w:val="0"/>
      <w:divBdr>
        <w:top w:val="none" w:sz="0" w:space="0" w:color="auto"/>
        <w:left w:val="none" w:sz="0" w:space="0" w:color="auto"/>
        <w:bottom w:val="none" w:sz="0" w:space="0" w:color="auto"/>
        <w:right w:val="none" w:sz="0" w:space="0" w:color="auto"/>
      </w:divBdr>
    </w:div>
    <w:div w:id="1816952112">
      <w:bodyDiv w:val="1"/>
      <w:marLeft w:val="0"/>
      <w:marRight w:val="0"/>
      <w:marTop w:val="0"/>
      <w:marBottom w:val="0"/>
      <w:divBdr>
        <w:top w:val="none" w:sz="0" w:space="0" w:color="auto"/>
        <w:left w:val="none" w:sz="0" w:space="0" w:color="auto"/>
        <w:bottom w:val="none" w:sz="0" w:space="0" w:color="auto"/>
        <w:right w:val="none" w:sz="0" w:space="0" w:color="auto"/>
      </w:divBdr>
    </w:div>
    <w:div w:id="1821270296">
      <w:bodyDiv w:val="1"/>
      <w:marLeft w:val="0"/>
      <w:marRight w:val="0"/>
      <w:marTop w:val="0"/>
      <w:marBottom w:val="0"/>
      <w:divBdr>
        <w:top w:val="none" w:sz="0" w:space="0" w:color="auto"/>
        <w:left w:val="none" w:sz="0" w:space="0" w:color="auto"/>
        <w:bottom w:val="none" w:sz="0" w:space="0" w:color="auto"/>
        <w:right w:val="none" w:sz="0" w:space="0" w:color="auto"/>
      </w:divBdr>
    </w:div>
    <w:div w:id="1821917647">
      <w:bodyDiv w:val="1"/>
      <w:marLeft w:val="0"/>
      <w:marRight w:val="0"/>
      <w:marTop w:val="0"/>
      <w:marBottom w:val="0"/>
      <w:divBdr>
        <w:top w:val="none" w:sz="0" w:space="0" w:color="auto"/>
        <w:left w:val="none" w:sz="0" w:space="0" w:color="auto"/>
        <w:bottom w:val="none" w:sz="0" w:space="0" w:color="auto"/>
        <w:right w:val="none" w:sz="0" w:space="0" w:color="auto"/>
      </w:divBdr>
      <w:divsChild>
        <w:div w:id="658965391">
          <w:marLeft w:val="480"/>
          <w:marRight w:val="0"/>
          <w:marTop w:val="0"/>
          <w:marBottom w:val="0"/>
          <w:divBdr>
            <w:top w:val="none" w:sz="0" w:space="0" w:color="auto"/>
            <w:left w:val="none" w:sz="0" w:space="0" w:color="auto"/>
            <w:bottom w:val="none" w:sz="0" w:space="0" w:color="auto"/>
            <w:right w:val="none" w:sz="0" w:space="0" w:color="auto"/>
          </w:divBdr>
        </w:div>
        <w:div w:id="1482966507">
          <w:marLeft w:val="480"/>
          <w:marRight w:val="0"/>
          <w:marTop w:val="0"/>
          <w:marBottom w:val="0"/>
          <w:divBdr>
            <w:top w:val="none" w:sz="0" w:space="0" w:color="auto"/>
            <w:left w:val="none" w:sz="0" w:space="0" w:color="auto"/>
            <w:bottom w:val="none" w:sz="0" w:space="0" w:color="auto"/>
            <w:right w:val="none" w:sz="0" w:space="0" w:color="auto"/>
          </w:divBdr>
        </w:div>
        <w:div w:id="657852234">
          <w:marLeft w:val="480"/>
          <w:marRight w:val="0"/>
          <w:marTop w:val="0"/>
          <w:marBottom w:val="0"/>
          <w:divBdr>
            <w:top w:val="none" w:sz="0" w:space="0" w:color="auto"/>
            <w:left w:val="none" w:sz="0" w:space="0" w:color="auto"/>
            <w:bottom w:val="none" w:sz="0" w:space="0" w:color="auto"/>
            <w:right w:val="none" w:sz="0" w:space="0" w:color="auto"/>
          </w:divBdr>
        </w:div>
        <w:div w:id="1270548457">
          <w:marLeft w:val="480"/>
          <w:marRight w:val="0"/>
          <w:marTop w:val="0"/>
          <w:marBottom w:val="0"/>
          <w:divBdr>
            <w:top w:val="none" w:sz="0" w:space="0" w:color="auto"/>
            <w:left w:val="none" w:sz="0" w:space="0" w:color="auto"/>
            <w:bottom w:val="none" w:sz="0" w:space="0" w:color="auto"/>
            <w:right w:val="none" w:sz="0" w:space="0" w:color="auto"/>
          </w:divBdr>
        </w:div>
        <w:div w:id="670260404">
          <w:marLeft w:val="480"/>
          <w:marRight w:val="0"/>
          <w:marTop w:val="0"/>
          <w:marBottom w:val="0"/>
          <w:divBdr>
            <w:top w:val="none" w:sz="0" w:space="0" w:color="auto"/>
            <w:left w:val="none" w:sz="0" w:space="0" w:color="auto"/>
            <w:bottom w:val="none" w:sz="0" w:space="0" w:color="auto"/>
            <w:right w:val="none" w:sz="0" w:space="0" w:color="auto"/>
          </w:divBdr>
        </w:div>
        <w:div w:id="1376007820">
          <w:marLeft w:val="480"/>
          <w:marRight w:val="0"/>
          <w:marTop w:val="0"/>
          <w:marBottom w:val="0"/>
          <w:divBdr>
            <w:top w:val="none" w:sz="0" w:space="0" w:color="auto"/>
            <w:left w:val="none" w:sz="0" w:space="0" w:color="auto"/>
            <w:bottom w:val="none" w:sz="0" w:space="0" w:color="auto"/>
            <w:right w:val="none" w:sz="0" w:space="0" w:color="auto"/>
          </w:divBdr>
        </w:div>
        <w:div w:id="170294383">
          <w:marLeft w:val="480"/>
          <w:marRight w:val="0"/>
          <w:marTop w:val="0"/>
          <w:marBottom w:val="0"/>
          <w:divBdr>
            <w:top w:val="none" w:sz="0" w:space="0" w:color="auto"/>
            <w:left w:val="none" w:sz="0" w:space="0" w:color="auto"/>
            <w:bottom w:val="none" w:sz="0" w:space="0" w:color="auto"/>
            <w:right w:val="none" w:sz="0" w:space="0" w:color="auto"/>
          </w:divBdr>
        </w:div>
        <w:div w:id="1815639810">
          <w:marLeft w:val="480"/>
          <w:marRight w:val="0"/>
          <w:marTop w:val="0"/>
          <w:marBottom w:val="0"/>
          <w:divBdr>
            <w:top w:val="none" w:sz="0" w:space="0" w:color="auto"/>
            <w:left w:val="none" w:sz="0" w:space="0" w:color="auto"/>
            <w:bottom w:val="none" w:sz="0" w:space="0" w:color="auto"/>
            <w:right w:val="none" w:sz="0" w:space="0" w:color="auto"/>
          </w:divBdr>
        </w:div>
        <w:div w:id="806318562">
          <w:marLeft w:val="480"/>
          <w:marRight w:val="0"/>
          <w:marTop w:val="0"/>
          <w:marBottom w:val="0"/>
          <w:divBdr>
            <w:top w:val="none" w:sz="0" w:space="0" w:color="auto"/>
            <w:left w:val="none" w:sz="0" w:space="0" w:color="auto"/>
            <w:bottom w:val="none" w:sz="0" w:space="0" w:color="auto"/>
            <w:right w:val="none" w:sz="0" w:space="0" w:color="auto"/>
          </w:divBdr>
        </w:div>
        <w:div w:id="1145273923">
          <w:marLeft w:val="480"/>
          <w:marRight w:val="0"/>
          <w:marTop w:val="0"/>
          <w:marBottom w:val="0"/>
          <w:divBdr>
            <w:top w:val="none" w:sz="0" w:space="0" w:color="auto"/>
            <w:left w:val="none" w:sz="0" w:space="0" w:color="auto"/>
            <w:bottom w:val="none" w:sz="0" w:space="0" w:color="auto"/>
            <w:right w:val="none" w:sz="0" w:space="0" w:color="auto"/>
          </w:divBdr>
        </w:div>
        <w:div w:id="1832718714">
          <w:marLeft w:val="480"/>
          <w:marRight w:val="0"/>
          <w:marTop w:val="0"/>
          <w:marBottom w:val="0"/>
          <w:divBdr>
            <w:top w:val="none" w:sz="0" w:space="0" w:color="auto"/>
            <w:left w:val="none" w:sz="0" w:space="0" w:color="auto"/>
            <w:bottom w:val="none" w:sz="0" w:space="0" w:color="auto"/>
            <w:right w:val="none" w:sz="0" w:space="0" w:color="auto"/>
          </w:divBdr>
        </w:div>
        <w:div w:id="1536768132">
          <w:marLeft w:val="480"/>
          <w:marRight w:val="0"/>
          <w:marTop w:val="0"/>
          <w:marBottom w:val="0"/>
          <w:divBdr>
            <w:top w:val="none" w:sz="0" w:space="0" w:color="auto"/>
            <w:left w:val="none" w:sz="0" w:space="0" w:color="auto"/>
            <w:bottom w:val="none" w:sz="0" w:space="0" w:color="auto"/>
            <w:right w:val="none" w:sz="0" w:space="0" w:color="auto"/>
          </w:divBdr>
        </w:div>
        <w:div w:id="771319186">
          <w:marLeft w:val="480"/>
          <w:marRight w:val="0"/>
          <w:marTop w:val="0"/>
          <w:marBottom w:val="0"/>
          <w:divBdr>
            <w:top w:val="none" w:sz="0" w:space="0" w:color="auto"/>
            <w:left w:val="none" w:sz="0" w:space="0" w:color="auto"/>
            <w:bottom w:val="none" w:sz="0" w:space="0" w:color="auto"/>
            <w:right w:val="none" w:sz="0" w:space="0" w:color="auto"/>
          </w:divBdr>
        </w:div>
        <w:div w:id="1117868806">
          <w:marLeft w:val="480"/>
          <w:marRight w:val="0"/>
          <w:marTop w:val="0"/>
          <w:marBottom w:val="0"/>
          <w:divBdr>
            <w:top w:val="none" w:sz="0" w:space="0" w:color="auto"/>
            <w:left w:val="none" w:sz="0" w:space="0" w:color="auto"/>
            <w:bottom w:val="none" w:sz="0" w:space="0" w:color="auto"/>
            <w:right w:val="none" w:sz="0" w:space="0" w:color="auto"/>
          </w:divBdr>
        </w:div>
        <w:div w:id="6445644">
          <w:marLeft w:val="480"/>
          <w:marRight w:val="0"/>
          <w:marTop w:val="0"/>
          <w:marBottom w:val="0"/>
          <w:divBdr>
            <w:top w:val="none" w:sz="0" w:space="0" w:color="auto"/>
            <w:left w:val="none" w:sz="0" w:space="0" w:color="auto"/>
            <w:bottom w:val="none" w:sz="0" w:space="0" w:color="auto"/>
            <w:right w:val="none" w:sz="0" w:space="0" w:color="auto"/>
          </w:divBdr>
        </w:div>
        <w:div w:id="2093772052">
          <w:marLeft w:val="480"/>
          <w:marRight w:val="0"/>
          <w:marTop w:val="0"/>
          <w:marBottom w:val="0"/>
          <w:divBdr>
            <w:top w:val="none" w:sz="0" w:space="0" w:color="auto"/>
            <w:left w:val="none" w:sz="0" w:space="0" w:color="auto"/>
            <w:bottom w:val="none" w:sz="0" w:space="0" w:color="auto"/>
            <w:right w:val="none" w:sz="0" w:space="0" w:color="auto"/>
          </w:divBdr>
        </w:div>
        <w:div w:id="1312127685">
          <w:marLeft w:val="480"/>
          <w:marRight w:val="0"/>
          <w:marTop w:val="0"/>
          <w:marBottom w:val="0"/>
          <w:divBdr>
            <w:top w:val="none" w:sz="0" w:space="0" w:color="auto"/>
            <w:left w:val="none" w:sz="0" w:space="0" w:color="auto"/>
            <w:bottom w:val="none" w:sz="0" w:space="0" w:color="auto"/>
            <w:right w:val="none" w:sz="0" w:space="0" w:color="auto"/>
          </w:divBdr>
        </w:div>
        <w:div w:id="1364330517">
          <w:marLeft w:val="480"/>
          <w:marRight w:val="0"/>
          <w:marTop w:val="0"/>
          <w:marBottom w:val="0"/>
          <w:divBdr>
            <w:top w:val="none" w:sz="0" w:space="0" w:color="auto"/>
            <w:left w:val="none" w:sz="0" w:space="0" w:color="auto"/>
            <w:bottom w:val="none" w:sz="0" w:space="0" w:color="auto"/>
            <w:right w:val="none" w:sz="0" w:space="0" w:color="auto"/>
          </w:divBdr>
        </w:div>
        <w:div w:id="142505583">
          <w:marLeft w:val="480"/>
          <w:marRight w:val="0"/>
          <w:marTop w:val="0"/>
          <w:marBottom w:val="0"/>
          <w:divBdr>
            <w:top w:val="none" w:sz="0" w:space="0" w:color="auto"/>
            <w:left w:val="none" w:sz="0" w:space="0" w:color="auto"/>
            <w:bottom w:val="none" w:sz="0" w:space="0" w:color="auto"/>
            <w:right w:val="none" w:sz="0" w:space="0" w:color="auto"/>
          </w:divBdr>
        </w:div>
        <w:div w:id="1260990226">
          <w:marLeft w:val="480"/>
          <w:marRight w:val="0"/>
          <w:marTop w:val="0"/>
          <w:marBottom w:val="0"/>
          <w:divBdr>
            <w:top w:val="none" w:sz="0" w:space="0" w:color="auto"/>
            <w:left w:val="none" w:sz="0" w:space="0" w:color="auto"/>
            <w:bottom w:val="none" w:sz="0" w:space="0" w:color="auto"/>
            <w:right w:val="none" w:sz="0" w:space="0" w:color="auto"/>
          </w:divBdr>
        </w:div>
        <w:div w:id="1795559022">
          <w:marLeft w:val="480"/>
          <w:marRight w:val="0"/>
          <w:marTop w:val="0"/>
          <w:marBottom w:val="0"/>
          <w:divBdr>
            <w:top w:val="none" w:sz="0" w:space="0" w:color="auto"/>
            <w:left w:val="none" w:sz="0" w:space="0" w:color="auto"/>
            <w:bottom w:val="none" w:sz="0" w:space="0" w:color="auto"/>
            <w:right w:val="none" w:sz="0" w:space="0" w:color="auto"/>
          </w:divBdr>
        </w:div>
        <w:div w:id="2021077515">
          <w:marLeft w:val="480"/>
          <w:marRight w:val="0"/>
          <w:marTop w:val="0"/>
          <w:marBottom w:val="0"/>
          <w:divBdr>
            <w:top w:val="none" w:sz="0" w:space="0" w:color="auto"/>
            <w:left w:val="none" w:sz="0" w:space="0" w:color="auto"/>
            <w:bottom w:val="none" w:sz="0" w:space="0" w:color="auto"/>
            <w:right w:val="none" w:sz="0" w:space="0" w:color="auto"/>
          </w:divBdr>
        </w:div>
        <w:div w:id="438179017">
          <w:marLeft w:val="480"/>
          <w:marRight w:val="0"/>
          <w:marTop w:val="0"/>
          <w:marBottom w:val="0"/>
          <w:divBdr>
            <w:top w:val="none" w:sz="0" w:space="0" w:color="auto"/>
            <w:left w:val="none" w:sz="0" w:space="0" w:color="auto"/>
            <w:bottom w:val="none" w:sz="0" w:space="0" w:color="auto"/>
            <w:right w:val="none" w:sz="0" w:space="0" w:color="auto"/>
          </w:divBdr>
        </w:div>
        <w:div w:id="1314020766">
          <w:marLeft w:val="480"/>
          <w:marRight w:val="0"/>
          <w:marTop w:val="0"/>
          <w:marBottom w:val="0"/>
          <w:divBdr>
            <w:top w:val="none" w:sz="0" w:space="0" w:color="auto"/>
            <w:left w:val="none" w:sz="0" w:space="0" w:color="auto"/>
            <w:bottom w:val="none" w:sz="0" w:space="0" w:color="auto"/>
            <w:right w:val="none" w:sz="0" w:space="0" w:color="auto"/>
          </w:divBdr>
        </w:div>
        <w:div w:id="1677464250">
          <w:marLeft w:val="480"/>
          <w:marRight w:val="0"/>
          <w:marTop w:val="0"/>
          <w:marBottom w:val="0"/>
          <w:divBdr>
            <w:top w:val="none" w:sz="0" w:space="0" w:color="auto"/>
            <w:left w:val="none" w:sz="0" w:space="0" w:color="auto"/>
            <w:bottom w:val="none" w:sz="0" w:space="0" w:color="auto"/>
            <w:right w:val="none" w:sz="0" w:space="0" w:color="auto"/>
          </w:divBdr>
        </w:div>
        <w:div w:id="5444577">
          <w:marLeft w:val="480"/>
          <w:marRight w:val="0"/>
          <w:marTop w:val="0"/>
          <w:marBottom w:val="0"/>
          <w:divBdr>
            <w:top w:val="none" w:sz="0" w:space="0" w:color="auto"/>
            <w:left w:val="none" w:sz="0" w:space="0" w:color="auto"/>
            <w:bottom w:val="none" w:sz="0" w:space="0" w:color="auto"/>
            <w:right w:val="none" w:sz="0" w:space="0" w:color="auto"/>
          </w:divBdr>
        </w:div>
        <w:div w:id="1331445822">
          <w:marLeft w:val="480"/>
          <w:marRight w:val="0"/>
          <w:marTop w:val="0"/>
          <w:marBottom w:val="0"/>
          <w:divBdr>
            <w:top w:val="none" w:sz="0" w:space="0" w:color="auto"/>
            <w:left w:val="none" w:sz="0" w:space="0" w:color="auto"/>
            <w:bottom w:val="none" w:sz="0" w:space="0" w:color="auto"/>
            <w:right w:val="none" w:sz="0" w:space="0" w:color="auto"/>
          </w:divBdr>
        </w:div>
        <w:div w:id="439767088">
          <w:marLeft w:val="480"/>
          <w:marRight w:val="0"/>
          <w:marTop w:val="0"/>
          <w:marBottom w:val="0"/>
          <w:divBdr>
            <w:top w:val="none" w:sz="0" w:space="0" w:color="auto"/>
            <w:left w:val="none" w:sz="0" w:space="0" w:color="auto"/>
            <w:bottom w:val="none" w:sz="0" w:space="0" w:color="auto"/>
            <w:right w:val="none" w:sz="0" w:space="0" w:color="auto"/>
          </w:divBdr>
        </w:div>
        <w:div w:id="835993220">
          <w:marLeft w:val="480"/>
          <w:marRight w:val="0"/>
          <w:marTop w:val="0"/>
          <w:marBottom w:val="0"/>
          <w:divBdr>
            <w:top w:val="none" w:sz="0" w:space="0" w:color="auto"/>
            <w:left w:val="none" w:sz="0" w:space="0" w:color="auto"/>
            <w:bottom w:val="none" w:sz="0" w:space="0" w:color="auto"/>
            <w:right w:val="none" w:sz="0" w:space="0" w:color="auto"/>
          </w:divBdr>
        </w:div>
        <w:div w:id="1870602246">
          <w:marLeft w:val="480"/>
          <w:marRight w:val="0"/>
          <w:marTop w:val="0"/>
          <w:marBottom w:val="0"/>
          <w:divBdr>
            <w:top w:val="none" w:sz="0" w:space="0" w:color="auto"/>
            <w:left w:val="none" w:sz="0" w:space="0" w:color="auto"/>
            <w:bottom w:val="none" w:sz="0" w:space="0" w:color="auto"/>
            <w:right w:val="none" w:sz="0" w:space="0" w:color="auto"/>
          </w:divBdr>
        </w:div>
        <w:div w:id="894854633">
          <w:marLeft w:val="480"/>
          <w:marRight w:val="0"/>
          <w:marTop w:val="0"/>
          <w:marBottom w:val="0"/>
          <w:divBdr>
            <w:top w:val="none" w:sz="0" w:space="0" w:color="auto"/>
            <w:left w:val="none" w:sz="0" w:space="0" w:color="auto"/>
            <w:bottom w:val="none" w:sz="0" w:space="0" w:color="auto"/>
            <w:right w:val="none" w:sz="0" w:space="0" w:color="auto"/>
          </w:divBdr>
        </w:div>
        <w:div w:id="849295935">
          <w:marLeft w:val="480"/>
          <w:marRight w:val="0"/>
          <w:marTop w:val="0"/>
          <w:marBottom w:val="0"/>
          <w:divBdr>
            <w:top w:val="none" w:sz="0" w:space="0" w:color="auto"/>
            <w:left w:val="none" w:sz="0" w:space="0" w:color="auto"/>
            <w:bottom w:val="none" w:sz="0" w:space="0" w:color="auto"/>
            <w:right w:val="none" w:sz="0" w:space="0" w:color="auto"/>
          </w:divBdr>
        </w:div>
        <w:div w:id="331495740">
          <w:marLeft w:val="480"/>
          <w:marRight w:val="0"/>
          <w:marTop w:val="0"/>
          <w:marBottom w:val="0"/>
          <w:divBdr>
            <w:top w:val="none" w:sz="0" w:space="0" w:color="auto"/>
            <w:left w:val="none" w:sz="0" w:space="0" w:color="auto"/>
            <w:bottom w:val="none" w:sz="0" w:space="0" w:color="auto"/>
            <w:right w:val="none" w:sz="0" w:space="0" w:color="auto"/>
          </w:divBdr>
        </w:div>
        <w:div w:id="1748727480">
          <w:marLeft w:val="480"/>
          <w:marRight w:val="0"/>
          <w:marTop w:val="0"/>
          <w:marBottom w:val="0"/>
          <w:divBdr>
            <w:top w:val="none" w:sz="0" w:space="0" w:color="auto"/>
            <w:left w:val="none" w:sz="0" w:space="0" w:color="auto"/>
            <w:bottom w:val="none" w:sz="0" w:space="0" w:color="auto"/>
            <w:right w:val="none" w:sz="0" w:space="0" w:color="auto"/>
          </w:divBdr>
        </w:div>
        <w:div w:id="605388652">
          <w:marLeft w:val="480"/>
          <w:marRight w:val="0"/>
          <w:marTop w:val="0"/>
          <w:marBottom w:val="0"/>
          <w:divBdr>
            <w:top w:val="none" w:sz="0" w:space="0" w:color="auto"/>
            <w:left w:val="none" w:sz="0" w:space="0" w:color="auto"/>
            <w:bottom w:val="none" w:sz="0" w:space="0" w:color="auto"/>
            <w:right w:val="none" w:sz="0" w:space="0" w:color="auto"/>
          </w:divBdr>
        </w:div>
        <w:div w:id="127667273">
          <w:marLeft w:val="480"/>
          <w:marRight w:val="0"/>
          <w:marTop w:val="0"/>
          <w:marBottom w:val="0"/>
          <w:divBdr>
            <w:top w:val="none" w:sz="0" w:space="0" w:color="auto"/>
            <w:left w:val="none" w:sz="0" w:space="0" w:color="auto"/>
            <w:bottom w:val="none" w:sz="0" w:space="0" w:color="auto"/>
            <w:right w:val="none" w:sz="0" w:space="0" w:color="auto"/>
          </w:divBdr>
        </w:div>
        <w:div w:id="642660939">
          <w:marLeft w:val="480"/>
          <w:marRight w:val="0"/>
          <w:marTop w:val="0"/>
          <w:marBottom w:val="0"/>
          <w:divBdr>
            <w:top w:val="none" w:sz="0" w:space="0" w:color="auto"/>
            <w:left w:val="none" w:sz="0" w:space="0" w:color="auto"/>
            <w:bottom w:val="none" w:sz="0" w:space="0" w:color="auto"/>
            <w:right w:val="none" w:sz="0" w:space="0" w:color="auto"/>
          </w:divBdr>
        </w:div>
        <w:div w:id="1875776677">
          <w:marLeft w:val="480"/>
          <w:marRight w:val="0"/>
          <w:marTop w:val="0"/>
          <w:marBottom w:val="0"/>
          <w:divBdr>
            <w:top w:val="none" w:sz="0" w:space="0" w:color="auto"/>
            <w:left w:val="none" w:sz="0" w:space="0" w:color="auto"/>
            <w:bottom w:val="none" w:sz="0" w:space="0" w:color="auto"/>
            <w:right w:val="none" w:sz="0" w:space="0" w:color="auto"/>
          </w:divBdr>
        </w:div>
        <w:div w:id="1107312516">
          <w:marLeft w:val="480"/>
          <w:marRight w:val="0"/>
          <w:marTop w:val="0"/>
          <w:marBottom w:val="0"/>
          <w:divBdr>
            <w:top w:val="none" w:sz="0" w:space="0" w:color="auto"/>
            <w:left w:val="none" w:sz="0" w:space="0" w:color="auto"/>
            <w:bottom w:val="none" w:sz="0" w:space="0" w:color="auto"/>
            <w:right w:val="none" w:sz="0" w:space="0" w:color="auto"/>
          </w:divBdr>
        </w:div>
        <w:div w:id="414131581">
          <w:marLeft w:val="480"/>
          <w:marRight w:val="0"/>
          <w:marTop w:val="0"/>
          <w:marBottom w:val="0"/>
          <w:divBdr>
            <w:top w:val="none" w:sz="0" w:space="0" w:color="auto"/>
            <w:left w:val="none" w:sz="0" w:space="0" w:color="auto"/>
            <w:bottom w:val="none" w:sz="0" w:space="0" w:color="auto"/>
            <w:right w:val="none" w:sz="0" w:space="0" w:color="auto"/>
          </w:divBdr>
        </w:div>
        <w:div w:id="568199176">
          <w:marLeft w:val="480"/>
          <w:marRight w:val="0"/>
          <w:marTop w:val="0"/>
          <w:marBottom w:val="0"/>
          <w:divBdr>
            <w:top w:val="none" w:sz="0" w:space="0" w:color="auto"/>
            <w:left w:val="none" w:sz="0" w:space="0" w:color="auto"/>
            <w:bottom w:val="none" w:sz="0" w:space="0" w:color="auto"/>
            <w:right w:val="none" w:sz="0" w:space="0" w:color="auto"/>
          </w:divBdr>
        </w:div>
        <w:div w:id="2004582204">
          <w:marLeft w:val="480"/>
          <w:marRight w:val="0"/>
          <w:marTop w:val="0"/>
          <w:marBottom w:val="0"/>
          <w:divBdr>
            <w:top w:val="none" w:sz="0" w:space="0" w:color="auto"/>
            <w:left w:val="none" w:sz="0" w:space="0" w:color="auto"/>
            <w:bottom w:val="none" w:sz="0" w:space="0" w:color="auto"/>
            <w:right w:val="none" w:sz="0" w:space="0" w:color="auto"/>
          </w:divBdr>
        </w:div>
        <w:div w:id="1004818067">
          <w:marLeft w:val="480"/>
          <w:marRight w:val="0"/>
          <w:marTop w:val="0"/>
          <w:marBottom w:val="0"/>
          <w:divBdr>
            <w:top w:val="none" w:sz="0" w:space="0" w:color="auto"/>
            <w:left w:val="none" w:sz="0" w:space="0" w:color="auto"/>
            <w:bottom w:val="none" w:sz="0" w:space="0" w:color="auto"/>
            <w:right w:val="none" w:sz="0" w:space="0" w:color="auto"/>
          </w:divBdr>
        </w:div>
        <w:div w:id="2034186795">
          <w:marLeft w:val="480"/>
          <w:marRight w:val="0"/>
          <w:marTop w:val="0"/>
          <w:marBottom w:val="0"/>
          <w:divBdr>
            <w:top w:val="none" w:sz="0" w:space="0" w:color="auto"/>
            <w:left w:val="none" w:sz="0" w:space="0" w:color="auto"/>
            <w:bottom w:val="none" w:sz="0" w:space="0" w:color="auto"/>
            <w:right w:val="none" w:sz="0" w:space="0" w:color="auto"/>
          </w:divBdr>
        </w:div>
        <w:div w:id="992370458">
          <w:marLeft w:val="480"/>
          <w:marRight w:val="0"/>
          <w:marTop w:val="0"/>
          <w:marBottom w:val="0"/>
          <w:divBdr>
            <w:top w:val="none" w:sz="0" w:space="0" w:color="auto"/>
            <w:left w:val="none" w:sz="0" w:space="0" w:color="auto"/>
            <w:bottom w:val="none" w:sz="0" w:space="0" w:color="auto"/>
            <w:right w:val="none" w:sz="0" w:space="0" w:color="auto"/>
          </w:divBdr>
        </w:div>
        <w:div w:id="420830723">
          <w:marLeft w:val="480"/>
          <w:marRight w:val="0"/>
          <w:marTop w:val="0"/>
          <w:marBottom w:val="0"/>
          <w:divBdr>
            <w:top w:val="none" w:sz="0" w:space="0" w:color="auto"/>
            <w:left w:val="none" w:sz="0" w:space="0" w:color="auto"/>
            <w:bottom w:val="none" w:sz="0" w:space="0" w:color="auto"/>
            <w:right w:val="none" w:sz="0" w:space="0" w:color="auto"/>
          </w:divBdr>
        </w:div>
        <w:div w:id="5796056">
          <w:marLeft w:val="480"/>
          <w:marRight w:val="0"/>
          <w:marTop w:val="0"/>
          <w:marBottom w:val="0"/>
          <w:divBdr>
            <w:top w:val="none" w:sz="0" w:space="0" w:color="auto"/>
            <w:left w:val="none" w:sz="0" w:space="0" w:color="auto"/>
            <w:bottom w:val="none" w:sz="0" w:space="0" w:color="auto"/>
            <w:right w:val="none" w:sz="0" w:space="0" w:color="auto"/>
          </w:divBdr>
        </w:div>
        <w:div w:id="1645895204">
          <w:marLeft w:val="480"/>
          <w:marRight w:val="0"/>
          <w:marTop w:val="0"/>
          <w:marBottom w:val="0"/>
          <w:divBdr>
            <w:top w:val="none" w:sz="0" w:space="0" w:color="auto"/>
            <w:left w:val="none" w:sz="0" w:space="0" w:color="auto"/>
            <w:bottom w:val="none" w:sz="0" w:space="0" w:color="auto"/>
            <w:right w:val="none" w:sz="0" w:space="0" w:color="auto"/>
          </w:divBdr>
        </w:div>
        <w:div w:id="421725345">
          <w:marLeft w:val="480"/>
          <w:marRight w:val="0"/>
          <w:marTop w:val="0"/>
          <w:marBottom w:val="0"/>
          <w:divBdr>
            <w:top w:val="none" w:sz="0" w:space="0" w:color="auto"/>
            <w:left w:val="none" w:sz="0" w:space="0" w:color="auto"/>
            <w:bottom w:val="none" w:sz="0" w:space="0" w:color="auto"/>
            <w:right w:val="none" w:sz="0" w:space="0" w:color="auto"/>
          </w:divBdr>
        </w:div>
        <w:div w:id="1676496878">
          <w:marLeft w:val="480"/>
          <w:marRight w:val="0"/>
          <w:marTop w:val="0"/>
          <w:marBottom w:val="0"/>
          <w:divBdr>
            <w:top w:val="none" w:sz="0" w:space="0" w:color="auto"/>
            <w:left w:val="none" w:sz="0" w:space="0" w:color="auto"/>
            <w:bottom w:val="none" w:sz="0" w:space="0" w:color="auto"/>
            <w:right w:val="none" w:sz="0" w:space="0" w:color="auto"/>
          </w:divBdr>
        </w:div>
        <w:div w:id="1948272777">
          <w:marLeft w:val="480"/>
          <w:marRight w:val="0"/>
          <w:marTop w:val="0"/>
          <w:marBottom w:val="0"/>
          <w:divBdr>
            <w:top w:val="none" w:sz="0" w:space="0" w:color="auto"/>
            <w:left w:val="none" w:sz="0" w:space="0" w:color="auto"/>
            <w:bottom w:val="none" w:sz="0" w:space="0" w:color="auto"/>
            <w:right w:val="none" w:sz="0" w:space="0" w:color="auto"/>
          </w:divBdr>
        </w:div>
        <w:div w:id="2102138126">
          <w:marLeft w:val="480"/>
          <w:marRight w:val="0"/>
          <w:marTop w:val="0"/>
          <w:marBottom w:val="0"/>
          <w:divBdr>
            <w:top w:val="none" w:sz="0" w:space="0" w:color="auto"/>
            <w:left w:val="none" w:sz="0" w:space="0" w:color="auto"/>
            <w:bottom w:val="none" w:sz="0" w:space="0" w:color="auto"/>
            <w:right w:val="none" w:sz="0" w:space="0" w:color="auto"/>
          </w:divBdr>
        </w:div>
        <w:div w:id="1696074404">
          <w:marLeft w:val="480"/>
          <w:marRight w:val="0"/>
          <w:marTop w:val="0"/>
          <w:marBottom w:val="0"/>
          <w:divBdr>
            <w:top w:val="none" w:sz="0" w:space="0" w:color="auto"/>
            <w:left w:val="none" w:sz="0" w:space="0" w:color="auto"/>
            <w:bottom w:val="none" w:sz="0" w:space="0" w:color="auto"/>
            <w:right w:val="none" w:sz="0" w:space="0" w:color="auto"/>
          </w:divBdr>
        </w:div>
        <w:div w:id="533274310">
          <w:marLeft w:val="480"/>
          <w:marRight w:val="0"/>
          <w:marTop w:val="0"/>
          <w:marBottom w:val="0"/>
          <w:divBdr>
            <w:top w:val="none" w:sz="0" w:space="0" w:color="auto"/>
            <w:left w:val="none" w:sz="0" w:space="0" w:color="auto"/>
            <w:bottom w:val="none" w:sz="0" w:space="0" w:color="auto"/>
            <w:right w:val="none" w:sz="0" w:space="0" w:color="auto"/>
          </w:divBdr>
        </w:div>
        <w:div w:id="1874922356">
          <w:marLeft w:val="480"/>
          <w:marRight w:val="0"/>
          <w:marTop w:val="0"/>
          <w:marBottom w:val="0"/>
          <w:divBdr>
            <w:top w:val="none" w:sz="0" w:space="0" w:color="auto"/>
            <w:left w:val="none" w:sz="0" w:space="0" w:color="auto"/>
            <w:bottom w:val="none" w:sz="0" w:space="0" w:color="auto"/>
            <w:right w:val="none" w:sz="0" w:space="0" w:color="auto"/>
          </w:divBdr>
        </w:div>
        <w:div w:id="927731783">
          <w:marLeft w:val="480"/>
          <w:marRight w:val="0"/>
          <w:marTop w:val="0"/>
          <w:marBottom w:val="0"/>
          <w:divBdr>
            <w:top w:val="none" w:sz="0" w:space="0" w:color="auto"/>
            <w:left w:val="none" w:sz="0" w:space="0" w:color="auto"/>
            <w:bottom w:val="none" w:sz="0" w:space="0" w:color="auto"/>
            <w:right w:val="none" w:sz="0" w:space="0" w:color="auto"/>
          </w:divBdr>
        </w:div>
        <w:div w:id="349260944">
          <w:marLeft w:val="480"/>
          <w:marRight w:val="0"/>
          <w:marTop w:val="0"/>
          <w:marBottom w:val="0"/>
          <w:divBdr>
            <w:top w:val="none" w:sz="0" w:space="0" w:color="auto"/>
            <w:left w:val="none" w:sz="0" w:space="0" w:color="auto"/>
            <w:bottom w:val="none" w:sz="0" w:space="0" w:color="auto"/>
            <w:right w:val="none" w:sz="0" w:space="0" w:color="auto"/>
          </w:divBdr>
        </w:div>
        <w:div w:id="1400396444">
          <w:marLeft w:val="480"/>
          <w:marRight w:val="0"/>
          <w:marTop w:val="0"/>
          <w:marBottom w:val="0"/>
          <w:divBdr>
            <w:top w:val="none" w:sz="0" w:space="0" w:color="auto"/>
            <w:left w:val="none" w:sz="0" w:space="0" w:color="auto"/>
            <w:bottom w:val="none" w:sz="0" w:space="0" w:color="auto"/>
            <w:right w:val="none" w:sz="0" w:space="0" w:color="auto"/>
          </w:divBdr>
        </w:div>
        <w:div w:id="1725983285">
          <w:marLeft w:val="480"/>
          <w:marRight w:val="0"/>
          <w:marTop w:val="0"/>
          <w:marBottom w:val="0"/>
          <w:divBdr>
            <w:top w:val="none" w:sz="0" w:space="0" w:color="auto"/>
            <w:left w:val="none" w:sz="0" w:space="0" w:color="auto"/>
            <w:bottom w:val="none" w:sz="0" w:space="0" w:color="auto"/>
            <w:right w:val="none" w:sz="0" w:space="0" w:color="auto"/>
          </w:divBdr>
        </w:div>
        <w:div w:id="783885716">
          <w:marLeft w:val="480"/>
          <w:marRight w:val="0"/>
          <w:marTop w:val="0"/>
          <w:marBottom w:val="0"/>
          <w:divBdr>
            <w:top w:val="none" w:sz="0" w:space="0" w:color="auto"/>
            <w:left w:val="none" w:sz="0" w:space="0" w:color="auto"/>
            <w:bottom w:val="none" w:sz="0" w:space="0" w:color="auto"/>
            <w:right w:val="none" w:sz="0" w:space="0" w:color="auto"/>
          </w:divBdr>
        </w:div>
        <w:div w:id="567570246">
          <w:marLeft w:val="480"/>
          <w:marRight w:val="0"/>
          <w:marTop w:val="0"/>
          <w:marBottom w:val="0"/>
          <w:divBdr>
            <w:top w:val="none" w:sz="0" w:space="0" w:color="auto"/>
            <w:left w:val="none" w:sz="0" w:space="0" w:color="auto"/>
            <w:bottom w:val="none" w:sz="0" w:space="0" w:color="auto"/>
            <w:right w:val="none" w:sz="0" w:space="0" w:color="auto"/>
          </w:divBdr>
        </w:div>
        <w:div w:id="1152139333">
          <w:marLeft w:val="480"/>
          <w:marRight w:val="0"/>
          <w:marTop w:val="0"/>
          <w:marBottom w:val="0"/>
          <w:divBdr>
            <w:top w:val="none" w:sz="0" w:space="0" w:color="auto"/>
            <w:left w:val="none" w:sz="0" w:space="0" w:color="auto"/>
            <w:bottom w:val="none" w:sz="0" w:space="0" w:color="auto"/>
            <w:right w:val="none" w:sz="0" w:space="0" w:color="auto"/>
          </w:divBdr>
        </w:div>
        <w:div w:id="192158522">
          <w:marLeft w:val="480"/>
          <w:marRight w:val="0"/>
          <w:marTop w:val="0"/>
          <w:marBottom w:val="0"/>
          <w:divBdr>
            <w:top w:val="none" w:sz="0" w:space="0" w:color="auto"/>
            <w:left w:val="none" w:sz="0" w:space="0" w:color="auto"/>
            <w:bottom w:val="none" w:sz="0" w:space="0" w:color="auto"/>
            <w:right w:val="none" w:sz="0" w:space="0" w:color="auto"/>
          </w:divBdr>
        </w:div>
        <w:div w:id="1279874880">
          <w:marLeft w:val="480"/>
          <w:marRight w:val="0"/>
          <w:marTop w:val="0"/>
          <w:marBottom w:val="0"/>
          <w:divBdr>
            <w:top w:val="none" w:sz="0" w:space="0" w:color="auto"/>
            <w:left w:val="none" w:sz="0" w:space="0" w:color="auto"/>
            <w:bottom w:val="none" w:sz="0" w:space="0" w:color="auto"/>
            <w:right w:val="none" w:sz="0" w:space="0" w:color="auto"/>
          </w:divBdr>
        </w:div>
        <w:div w:id="1035229833">
          <w:marLeft w:val="480"/>
          <w:marRight w:val="0"/>
          <w:marTop w:val="0"/>
          <w:marBottom w:val="0"/>
          <w:divBdr>
            <w:top w:val="none" w:sz="0" w:space="0" w:color="auto"/>
            <w:left w:val="none" w:sz="0" w:space="0" w:color="auto"/>
            <w:bottom w:val="none" w:sz="0" w:space="0" w:color="auto"/>
            <w:right w:val="none" w:sz="0" w:space="0" w:color="auto"/>
          </w:divBdr>
        </w:div>
        <w:div w:id="1472558274">
          <w:marLeft w:val="480"/>
          <w:marRight w:val="0"/>
          <w:marTop w:val="0"/>
          <w:marBottom w:val="0"/>
          <w:divBdr>
            <w:top w:val="none" w:sz="0" w:space="0" w:color="auto"/>
            <w:left w:val="none" w:sz="0" w:space="0" w:color="auto"/>
            <w:bottom w:val="none" w:sz="0" w:space="0" w:color="auto"/>
            <w:right w:val="none" w:sz="0" w:space="0" w:color="auto"/>
          </w:divBdr>
        </w:div>
        <w:div w:id="493031311">
          <w:marLeft w:val="480"/>
          <w:marRight w:val="0"/>
          <w:marTop w:val="0"/>
          <w:marBottom w:val="0"/>
          <w:divBdr>
            <w:top w:val="none" w:sz="0" w:space="0" w:color="auto"/>
            <w:left w:val="none" w:sz="0" w:space="0" w:color="auto"/>
            <w:bottom w:val="none" w:sz="0" w:space="0" w:color="auto"/>
            <w:right w:val="none" w:sz="0" w:space="0" w:color="auto"/>
          </w:divBdr>
        </w:div>
        <w:div w:id="1745105423">
          <w:marLeft w:val="480"/>
          <w:marRight w:val="0"/>
          <w:marTop w:val="0"/>
          <w:marBottom w:val="0"/>
          <w:divBdr>
            <w:top w:val="none" w:sz="0" w:space="0" w:color="auto"/>
            <w:left w:val="none" w:sz="0" w:space="0" w:color="auto"/>
            <w:bottom w:val="none" w:sz="0" w:space="0" w:color="auto"/>
            <w:right w:val="none" w:sz="0" w:space="0" w:color="auto"/>
          </w:divBdr>
        </w:div>
        <w:div w:id="263348584">
          <w:marLeft w:val="480"/>
          <w:marRight w:val="0"/>
          <w:marTop w:val="0"/>
          <w:marBottom w:val="0"/>
          <w:divBdr>
            <w:top w:val="none" w:sz="0" w:space="0" w:color="auto"/>
            <w:left w:val="none" w:sz="0" w:space="0" w:color="auto"/>
            <w:bottom w:val="none" w:sz="0" w:space="0" w:color="auto"/>
            <w:right w:val="none" w:sz="0" w:space="0" w:color="auto"/>
          </w:divBdr>
        </w:div>
        <w:div w:id="618027732">
          <w:marLeft w:val="480"/>
          <w:marRight w:val="0"/>
          <w:marTop w:val="0"/>
          <w:marBottom w:val="0"/>
          <w:divBdr>
            <w:top w:val="none" w:sz="0" w:space="0" w:color="auto"/>
            <w:left w:val="none" w:sz="0" w:space="0" w:color="auto"/>
            <w:bottom w:val="none" w:sz="0" w:space="0" w:color="auto"/>
            <w:right w:val="none" w:sz="0" w:space="0" w:color="auto"/>
          </w:divBdr>
        </w:div>
        <w:div w:id="2132163847">
          <w:marLeft w:val="480"/>
          <w:marRight w:val="0"/>
          <w:marTop w:val="0"/>
          <w:marBottom w:val="0"/>
          <w:divBdr>
            <w:top w:val="none" w:sz="0" w:space="0" w:color="auto"/>
            <w:left w:val="none" w:sz="0" w:space="0" w:color="auto"/>
            <w:bottom w:val="none" w:sz="0" w:space="0" w:color="auto"/>
            <w:right w:val="none" w:sz="0" w:space="0" w:color="auto"/>
          </w:divBdr>
        </w:div>
        <w:div w:id="1017468852">
          <w:marLeft w:val="480"/>
          <w:marRight w:val="0"/>
          <w:marTop w:val="0"/>
          <w:marBottom w:val="0"/>
          <w:divBdr>
            <w:top w:val="none" w:sz="0" w:space="0" w:color="auto"/>
            <w:left w:val="none" w:sz="0" w:space="0" w:color="auto"/>
            <w:bottom w:val="none" w:sz="0" w:space="0" w:color="auto"/>
            <w:right w:val="none" w:sz="0" w:space="0" w:color="auto"/>
          </w:divBdr>
        </w:div>
        <w:div w:id="1462964512">
          <w:marLeft w:val="480"/>
          <w:marRight w:val="0"/>
          <w:marTop w:val="0"/>
          <w:marBottom w:val="0"/>
          <w:divBdr>
            <w:top w:val="none" w:sz="0" w:space="0" w:color="auto"/>
            <w:left w:val="none" w:sz="0" w:space="0" w:color="auto"/>
            <w:bottom w:val="none" w:sz="0" w:space="0" w:color="auto"/>
            <w:right w:val="none" w:sz="0" w:space="0" w:color="auto"/>
          </w:divBdr>
        </w:div>
        <w:div w:id="1872376752">
          <w:marLeft w:val="480"/>
          <w:marRight w:val="0"/>
          <w:marTop w:val="0"/>
          <w:marBottom w:val="0"/>
          <w:divBdr>
            <w:top w:val="none" w:sz="0" w:space="0" w:color="auto"/>
            <w:left w:val="none" w:sz="0" w:space="0" w:color="auto"/>
            <w:bottom w:val="none" w:sz="0" w:space="0" w:color="auto"/>
            <w:right w:val="none" w:sz="0" w:space="0" w:color="auto"/>
          </w:divBdr>
        </w:div>
        <w:div w:id="1360476065">
          <w:marLeft w:val="480"/>
          <w:marRight w:val="0"/>
          <w:marTop w:val="0"/>
          <w:marBottom w:val="0"/>
          <w:divBdr>
            <w:top w:val="none" w:sz="0" w:space="0" w:color="auto"/>
            <w:left w:val="none" w:sz="0" w:space="0" w:color="auto"/>
            <w:bottom w:val="none" w:sz="0" w:space="0" w:color="auto"/>
            <w:right w:val="none" w:sz="0" w:space="0" w:color="auto"/>
          </w:divBdr>
        </w:div>
        <w:div w:id="520507969">
          <w:marLeft w:val="480"/>
          <w:marRight w:val="0"/>
          <w:marTop w:val="0"/>
          <w:marBottom w:val="0"/>
          <w:divBdr>
            <w:top w:val="none" w:sz="0" w:space="0" w:color="auto"/>
            <w:left w:val="none" w:sz="0" w:space="0" w:color="auto"/>
            <w:bottom w:val="none" w:sz="0" w:space="0" w:color="auto"/>
            <w:right w:val="none" w:sz="0" w:space="0" w:color="auto"/>
          </w:divBdr>
        </w:div>
        <w:div w:id="2005736348">
          <w:marLeft w:val="480"/>
          <w:marRight w:val="0"/>
          <w:marTop w:val="0"/>
          <w:marBottom w:val="0"/>
          <w:divBdr>
            <w:top w:val="none" w:sz="0" w:space="0" w:color="auto"/>
            <w:left w:val="none" w:sz="0" w:space="0" w:color="auto"/>
            <w:bottom w:val="none" w:sz="0" w:space="0" w:color="auto"/>
            <w:right w:val="none" w:sz="0" w:space="0" w:color="auto"/>
          </w:divBdr>
        </w:div>
        <w:div w:id="571698107">
          <w:marLeft w:val="480"/>
          <w:marRight w:val="0"/>
          <w:marTop w:val="0"/>
          <w:marBottom w:val="0"/>
          <w:divBdr>
            <w:top w:val="none" w:sz="0" w:space="0" w:color="auto"/>
            <w:left w:val="none" w:sz="0" w:space="0" w:color="auto"/>
            <w:bottom w:val="none" w:sz="0" w:space="0" w:color="auto"/>
            <w:right w:val="none" w:sz="0" w:space="0" w:color="auto"/>
          </w:divBdr>
        </w:div>
        <w:div w:id="645087973">
          <w:marLeft w:val="480"/>
          <w:marRight w:val="0"/>
          <w:marTop w:val="0"/>
          <w:marBottom w:val="0"/>
          <w:divBdr>
            <w:top w:val="none" w:sz="0" w:space="0" w:color="auto"/>
            <w:left w:val="none" w:sz="0" w:space="0" w:color="auto"/>
            <w:bottom w:val="none" w:sz="0" w:space="0" w:color="auto"/>
            <w:right w:val="none" w:sz="0" w:space="0" w:color="auto"/>
          </w:divBdr>
        </w:div>
        <w:div w:id="704988052">
          <w:marLeft w:val="480"/>
          <w:marRight w:val="0"/>
          <w:marTop w:val="0"/>
          <w:marBottom w:val="0"/>
          <w:divBdr>
            <w:top w:val="none" w:sz="0" w:space="0" w:color="auto"/>
            <w:left w:val="none" w:sz="0" w:space="0" w:color="auto"/>
            <w:bottom w:val="none" w:sz="0" w:space="0" w:color="auto"/>
            <w:right w:val="none" w:sz="0" w:space="0" w:color="auto"/>
          </w:divBdr>
        </w:div>
        <w:div w:id="746347563">
          <w:marLeft w:val="480"/>
          <w:marRight w:val="0"/>
          <w:marTop w:val="0"/>
          <w:marBottom w:val="0"/>
          <w:divBdr>
            <w:top w:val="none" w:sz="0" w:space="0" w:color="auto"/>
            <w:left w:val="none" w:sz="0" w:space="0" w:color="auto"/>
            <w:bottom w:val="none" w:sz="0" w:space="0" w:color="auto"/>
            <w:right w:val="none" w:sz="0" w:space="0" w:color="auto"/>
          </w:divBdr>
        </w:div>
        <w:div w:id="1792283512">
          <w:marLeft w:val="480"/>
          <w:marRight w:val="0"/>
          <w:marTop w:val="0"/>
          <w:marBottom w:val="0"/>
          <w:divBdr>
            <w:top w:val="none" w:sz="0" w:space="0" w:color="auto"/>
            <w:left w:val="none" w:sz="0" w:space="0" w:color="auto"/>
            <w:bottom w:val="none" w:sz="0" w:space="0" w:color="auto"/>
            <w:right w:val="none" w:sz="0" w:space="0" w:color="auto"/>
          </w:divBdr>
        </w:div>
        <w:div w:id="1605846658">
          <w:marLeft w:val="480"/>
          <w:marRight w:val="0"/>
          <w:marTop w:val="0"/>
          <w:marBottom w:val="0"/>
          <w:divBdr>
            <w:top w:val="none" w:sz="0" w:space="0" w:color="auto"/>
            <w:left w:val="none" w:sz="0" w:space="0" w:color="auto"/>
            <w:bottom w:val="none" w:sz="0" w:space="0" w:color="auto"/>
            <w:right w:val="none" w:sz="0" w:space="0" w:color="auto"/>
          </w:divBdr>
        </w:div>
        <w:div w:id="2075004840">
          <w:marLeft w:val="480"/>
          <w:marRight w:val="0"/>
          <w:marTop w:val="0"/>
          <w:marBottom w:val="0"/>
          <w:divBdr>
            <w:top w:val="none" w:sz="0" w:space="0" w:color="auto"/>
            <w:left w:val="none" w:sz="0" w:space="0" w:color="auto"/>
            <w:bottom w:val="none" w:sz="0" w:space="0" w:color="auto"/>
            <w:right w:val="none" w:sz="0" w:space="0" w:color="auto"/>
          </w:divBdr>
        </w:div>
      </w:divsChild>
    </w:div>
    <w:div w:id="1822190750">
      <w:bodyDiv w:val="1"/>
      <w:marLeft w:val="0"/>
      <w:marRight w:val="0"/>
      <w:marTop w:val="0"/>
      <w:marBottom w:val="0"/>
      <w:divBdr>
        <w:top w:val="none" w:sz="0" w:space="0" w:color="auto"/>
        <w:left w:val="none" w:sz="0" w:space="0" w:color="auto"/>
        <w:bottom w:val="none" w:sz="0" w:space="0" w:color="auto"/>
        <w:right w:val="none" w:sz="0" w:space="0" w:color="auto"/>
      </w:divBdr>
    </w:div>
    <w:div w:id="1828130121">
      <w:bodyDiv w:val="1"/>
      <w:marLeft w:val="0"/>
      <w:marRight w:val="0"/>
      <w:marTop w:val="0"/>
      <w:marBottom w:val="0"/>
      <w:divBdr>
        <w:top w:val="none" w:sz="0" w:space="0" w:color="auto"/>
        <w:left w:val="none" w:sz="0" w:space="0" w:color="auto"/>
        <w:bottom w:val="none" w:sz="0" w:space="0" w:color="auto"/>
        <w:right w:val="none" w:sz="0" w:space="0" w:color="auto"/>
      </w:divBdr>
      <w:divsChild>
        <w:div w:id="878594204">
          <w:marLeft w:val="480"/>
          <w:marRight w:val="0"/>
          <w:marTop w:val="0"/>
          <w:marBottom w:val="0"/>
          <w:divBdr>
            <w:top w:val="none" w:sz="0" w:space="0" w:color="auto"/>
            <w:left w:val="none" w:sz="0" w:space="0" w:color="auto"/>
            <w:bottom w:val="none" w:sz="0" w:space="0" w:color="auto"/>
            <w:right w:val="none" w:sz="0" w:space="0" w:color="auto"/>
          </w:divBdr>
        </w:div>
        <w:div w:id="1360155885">
          <w:marLeft w:val="480"/>
          <w:marRight w:val="0"/>
          <w:marTop w:val="0"/>
          <w:marBottom w:val="0"/>
          <w:divBdr>
            <w:top w:val="none" w:sz="0" w:space="0" w:color="auto"/>
            <w:left w:val="none" w:sz="0" w:space="0" w:color="auto"/>
            <w:bottom w:val="none" w:sz="0" w:space="0" w:color="auto"/>
            <w:right w:val="none" w:sz="0" w:space="0" w:color="auto"/>
          </w:divBdr>
        </w:div>
        <w:div w:id="1210341463">
          <w:marLeft w:val="480"/>
          <w:marRight w:val="0"/>
          <w:marTop w:val="0"/>
          <w:marBottom w:val="0"/>
          <w:divBdr>
            <w:top w:val="none" w:sz="0" w:space="0" w:color="auto"/>
            <w:left w:val="none" w:sz="0" w:space="0" w:color="auto"/>
            <w:bottom w:val="none" w:sz="0" w:space="0" w:color="auto"/>
            <w:right w:val="none" w:sz="0" w:space="0" w:color="auto"/>
          </w:divBdr>
        </w:div>
        <w:div w:id="1986541085">
          <w:marLeft w:val="480"/>
          <w:marRight w:val="0"/>
          <w:marTop w:val="0"/>
          <w:marBottom w:val="0"/>
          <w:divBdr>
            <w:top w:val="none" w:sz="0" w:space="0" w:color="auto"/>
            <w:left w:val="none" w:sz="0" w:space="0" w:color="auto"/>
            <w:bottom w:val="none" w:sz="0" w:space="0" w:color="auto"/>
            <w:right w:val="none" w:sz="0" w:space="0" w:color="auto"/>
          </w:divBdr>
        </w:div>
        <w:div w:id="324863683">
          <w:marLeft w:val="480"/>
          <w:marRight w:val="0"/>
          <w:marTop w:val="0"/>
          <w:marBottom w:val="0"/>
          <w:divBdr>
            <w:top w:val="none" w:sz="0" w:space="0" w:color="auto"/>
            <w:left w:val="none" w:sz="0" w:space="0" w:color="auto"/>
            <w:bottom w:val="none" w:sz="0" w:space="0" w:color="auto"/>
            <w:right w:val="none" w:sz="0" w:space="0" w:color="auto"/>
          </w:divBdr>
        </w:div>
        <w:div w:id="694161383">
          <w:marLeft w:val="480"/>
          <w:marRight w:val="0"/>
          <w:marTop w:val="0"/>
          <w:marBottom w:val="0"/>
          <w:divBdr>
            <w:top w:val="none" w:sz="0" w:space="0" w:color="auto"/>
            <w:left w:val="none" w:sz="0" w:space="0" w:color="auto"/>
            <w:bottom w:val="none" w:sz="0" w:space="0" w:color="auto"/>
            <w:right w:val="none" w:sz="0" w:space="0" w:color="auto"/>
          </w:divBdr>
        </w:div>
        <w:div w:id="1374574309">
          <w:marLeft w:val="480"/>
          <w:marRight w:val="0"/>
          <w:marTop w:val="0"/>
          <w:marBottom w:val="0"/>
          <w:divBdr>
            <w:top w:val="none" w:sz="0" w:space="0" w:color="auto"/>
            <w:left w:val="none" w:sz="0" w:space="0" w:color="auto"/>
            <w:bottom w:val="none" w:sz="0" w:space="0" w:color="auto"/>
            <w:right w:val="none" w:sz="0" w:space="0" w:color="auto"/>
          </w:divBdr>
        </w:div>
        <w:div w:id="1065253658">
          <w:marLeft w:val="480"/>
          <w:marRight w:val="0"/>
          <w:marTop w:val="0"/>
          <w:marBottom w:val="0"/>
          <w:divBdr>
            <w:top w:val="none" w:sz="0" w:space="0" w:color="auto"/>
            <w:left w:val="none" w:sz="0" w:space="0" w:color="auto"/>
            <w:bottom w:val="none" w:sz="0" w:space="0" w:color="auto"/>
            <w:right w:val="none" w:sz="0" w:space="0" w:color="auto"/>
          </w:divBdr>
        </w:div>
        <w:div w:id="218437706">
          <w:marLeft w:val="480"/>
          <w:marRight w:val="0"/>
          <w:marTop w:val="0"/>
          <w:marBottom w:val="0"/>
          <w:divBdr>
            <w:top w:val="none" w:sz="0" w:space="0" w:color="auto"/>
            <w:left w:val="none" w:sz="0" w:space="0" w:color="auto"/>
            <w:bottom w:val="none" w:sz="0" w:space="0" w:color="auto"/>
            <w:right w:val="none" w:sz="0" w:space="0" w:color="auto"/>
          </w:divBdr>
        </w:div>
        <w:div w:id="1407144768">
          <w:marLeft w:val="480"/>
          <w:marRight w:val="0"/>
          <w:marTop w:val="0"/>
          <w:marBottom w:val="0"/>
          <w:divBdr>
            <w:top w:val="none" w:sz="0" w:space="0" w:color="auto"/>
            <w:left w:val="none" w:sz="0" w:space="0" w:color="auto"/>
            <w:bottom w:val="none" w:sz="0" w:space="0" w:color="auto"/>
            <w:right w:val="none" w:sz="0" w:space="0" w:color="auto"/>
          </w:divBdr>
        </w:div>
        <w:div w:id="1071539932">
          <w:marLeft w:val="480"/>
          <w:marRight w:val="0"/>
          <w:marTop w:val="0"/>
          <w:marBottom w:val="0"/>
          <w:divBdr>
            <w:top w:val="none" w:sz="0" w:space="0" w:color="auto"/>
            <w:left w:val="none" w:sz="0" w:space="0" w:color="auto"/>
            <w:bottom w:val="none" w:sz="0" w:space="0" w:color="auto"/>
            <w:right w:val="none" w:sz="0" w:space="0" w:color="auto"/>
          </w:divBdr>
        </w:div>
        <w:div w:id="1419208252">
          <w:marLeft w:val="480"/>
          <w:marRight w:val="0"/>
          <w:marTop w:val="0"/>
          <w:marBottom w:val="0"/>
          <w:divBdr>
            <w:top w:val="none" w:sz="0" w:space="0" w:color="auto"/>
            <w:left w:val="none" w:sz="0" w:space="0" w:color="auto"/>
            <w:bottom w:val="none" w:sz="0" w:space="0" w:color="auto"/>
            <w:right w:val="none" w:sz="0" w:space="0" w:color="auto"/>
          </w:divBdr>
        </w:div>
        <w:div w:id="1640114213">
          <w:marLeft w:val="480"/>
          <w:marRight w:val="0"/>
          <w:marTop w:val="0"/>
          <w:marBottom w:val="0"/>
          <w:divBdr>
            <w:top w:val="none" w:sz="0" w:space="0" w:color="auto"/>
            <w:left w:val="none" w:sz="0" w:space="0" w:color="auto"/>
            <w:bottom w:val="none" w:sz="0" w:space="0" w:color="auto"/>
            <w:right w:val="none" w:sz="0" w:space="0" w:color="auto"/>
          </w:divBdr>
        </w:div>
        <w:div w:id="1792245625">
          <w:marLeft w:val="480"/>
          <w:marRight w:val="0"/>
          <w:marTop w:val="0"/>
          <w:marBottom w:val="0"/>
          <w:divBdr>
            <w:top w:val="none" w:sz="0" w:space="0" w:color="auto"/>
            <w:left w:val="none" w:sz="0" w:space="0" w:color="auto"/>
            <w:bottom w:val="none" w:sz="0" w:space="0" w:color="auto"/>
            <w:right w:val="none" w:sz="0" w:space="0" w:color="auto"/>
          </w:divBdr>
        </w:div>
        <w:div w:id="2036077810">
          <w:marLeft w:val="480"/>
          <w:marRight w:val="0"/>
          <w:marTop w:val="0"/>
          <w:marBottom w:val="0"/>
          <w:divBdr>
            <w:top w:val="none" w:sz="0" w:space="0" w:color="auto"/>
            <w:left w:val="none" w:sz="0" w:space="0" w:color="auto"/>
            <w:bottom w:val="none" w:sz="0" w:space="0" w:color="auto"/>
            <w:right w:val="none" w:sz="0" w:space="0" w:color="auto"/>
          </w:divBdr>
        </w:div>
        <w:div w:id="802380774">
          <w:marLeft w:val="480"/>
          <w:marRight w:val="0"/>
          <w:marTop w:val="0"/>
          <w:marBottom w:val="0"/>
          <w:divBdr>
            <w:top w:val="none" w:sz="0" w:space="0" w:color="auto"/>
            <w:left w:val="none" w:sz="0" w:space="0" w:color="auto"/>
            <w:bottom w:val="none" w:sz="0" w:space="0" w:color="auto"/>
            <w:right w:val="none" w:sz="0" w:space="0" w:color="auto"/>
          </w:divBdr>
        </w:div>
        <w:div w:id="50929007">
          <w:marLeft w:val="480"/>
          <w:marRight w:val="0"/>
          <w:marTop w:val="0"/>
          <w:marBottom w:val="0"/>
          <w:divBdr>
            <w:top w:val="none" w:sz="0" w:space="0" w:color="auto"/>
            <w:left w:val="none" w:sz="0" w:space="0" w:color="auto"/>
            <w:bottom w:val="none" w:sz="0" w:space="0" w:color="auto"/>
            <w:right w:val="none" w:sz="0" w:space="0" w:color="auto"/>
          </w:divBdr>
        </w:div>
        <w:div w:id="1162694737">
          <w:marLeft w:val="480"/>
          <w:marRight w:val="0"/>
          <w:marTop w:val="0"/>
          <w:marBottom w:val="0"/>
          <w:divBdr>
            <w:top w:val="none" w:sz="0" w:space="0" w:color="auto"/>
            <w:left w:val="none" w:sz="0" w:space="0" w:color="auto"/>
            <w:bottom w:val="none" w:sz="0" w:space="0" w:color="auto"/>
            <w:right w:val="none" w:sz="0" w:space="0" w:color="auto"/>
          </w:divBdr>
        </w:div>
        <w:div w:id="388922208">
          <w:marLeft w:val="480"/>
          <w:marRight w:val="0"/>
          <w:marTop w:val="0"/>
          <w:marBottom w:val="0"/>
          <w:divBdr>
            <w:top w:val="none" w:sz="0" w:space="0" w:color="auto"/>
            <w:left w:val="none" w:sz="0" w:space="0" w:color="auto"/>
            <w:bottom w:val="none" w:sz="0" w:space="0" w:color="auto"/>
            <w:right w:val="none" w:sz="0" w:space="0" w:color="auto"/>
          </w:divBdr>
        </w:div>
        <w:div w:id="125701531">
          <w:marLeft w:val="480"/>
          <w:marRight w:val="0"/>
          <w:marTop w:val="0"/>
          <w:marBottom w:val="0"/>
          <w:divBdr>
            <w:top w:val="none" w:sz="0" w:space="0" w:color="auto"/>
            <w:left w:val="none" w:sz="0" w:space="0" w:color="auto"/>
            <w:bottom w:val="none" w:sz="0" w:space="0" w:color="auto"/>
            <w:right w:val="none" w:sz="0" w:space="0" w:color="auto"/>
          </w:divBdr>
        </w:div>
        <w:div w:id="1445005237">
          <w:marLeft w:val="480"/>
          <w:marRight w:val="0"/>
          <w:marTop w:val="0"/>
          <w:marBottom w:val="0"/>
          <w:divBdr>
            <w:top w:val="none" w:sz="0" w:space="0" w:color="auto"/>
            <w:left w:val="none" w:sz="0" w:space="0" w:color="auto"/>
            <w:bottom w:val="none" w:sz="0" w:space="0" w:color="auto"/>
            <w:right w:val="none" w:sz="0" w:space="0" w:color="auto"/>
          </w:divBdr>
        </w:div>
        <w:div w:id="1500654152">
          <w:marLeft w:val="480"/>
          <w:marRight w:val="0"/>
          <w:marTop w:val="0"/>
          <w:marBottom w:val="0"/>
          <w:divBdr>
            <w:top w:val="none" w:sz="0" w:space="0" w:color="auto"/>
            <w:left w:val="none" w:sz="0" w:space="0" w:color="auto"/>
            <w:bottom w:val="none" w:sz="0" w:space="0" w:color="auto"/>
            <w:right w:val="none" w:sz="0" w:space="0" w:color="auto"/>
          </w:divBdr>
        </w:div>
        <w:div w:id="996417005">
          <w:marLeft w:val="480"/>
          <w:marRight w:val="0"/>
          <w:marTop w:val="0"/>
          <w:marBottom w:val="0"/>
          <w:divBdr>
            <w:top w:val="none" w:sz="0" w:space="0" w:color="auto"/>
            <w:left w:val="none" w:sz="0" w:space="0" w:color="auto"/>
            <w:bottom w:val="none" w:sz="0" w:space="0" w:color="auto"/>
            <w:right w:val="none" w:sz="0" w:space="0" w:color="auto"/>
          </w:divBdr>
        </w:div>
        <w:div w:id="592281552">
          <w:marLeft w:val="480"/>
          <w:marRight w:val="0"/>
          <w:marTop w:val="0"/>
          <w:marBottom w:val="0"/>
          <w:divBdr>
            <w:top w:val="none" w:sz="0" w:space="0" w:color="auto"/>
            <w:left w:val="none" w:sz="0" w:space="0" w:color="auto"/>
            <w:bottom w:val="none" w:sz="0" w:space="0" w:color="auto"/>
            <w:right w:val="none" w:sz="0" w:space="0" w:color="auto"/>
          </w:divBdr>
        </w:div>
        <w:div w:id="1711998519">
          <w:marLeft w:val="480"/>
          <w:marRight w:val="0"/>
          <w:marTop w:val="0"/>
          <w:marBottom w:val="0"/>
          <w:divBdr>
            <w:top w:val="none" w:sz="0" w:space="0" w:color="auto"/>
            <w:left w:val="none" w:sz="0" w:space="0" w:color="auto"/>
            <w:bottom w:val="none" w:sz="0" w:space="0" w:color="auto"/>
            <w:right w:val="none" w:sz="0" w:space="0" w:color="auto"/>
          </w:divBdr>
        </w:div>
      </w:divsChild>
    </w:div>
    <w:div w:id="1828982276">
      <w:bodyDiv w:val="1"/>
      <w:marLeft w:val="0"/>
      <w:marRight w:val="0"/>
      <w:marTop w:val="0"/>
      <w:marBottom w:val="0"/>
      <w:divBdr>
        <w:top w:val="none" w:sz="0" w:space="0" w:color="auto"/>
        <w:left w:val="none" w:sz="0" w:space="0" w:color="auto"/>
        <w:bottom w:val="none" w:sz="0" w:space="0" w:color="auto"/>
        <w:right w:val="none" w:sz="0" w:space="0" w:color="auto"/>
      </w:divBdr>
    </w:div>
    <w:div w:id="1830518608">
      <w:bodyDiv w:val="1"/>
      <w:marLeft w:val="0"/>
      <w:marRight w:val="0"/>
      <w:marTop w:val="0"/>
      <w:marBottom w:val="0"/>
      <w:divBdr>
        <w:top w:val="none" w:sz="0" w:space="0" w:color="auto"/>
        <w:left w:val="none" w:sz="0" w:space="0" w:color="auto"/>
        <w:bottom w:val="none" w:sz="0" w:space="0" w:color="auto"/>
        <w:right w:val="none" w:sz="0" w:space="0" w:color="auto"/>
      </w:divBdr>
      <w:divsChild>
        <w:div w:id="833760862">
          <w:marLeft w:val="480"/>
          <w:marRight w:val="0"/>
          <w:marTop w:val="0"/>
          <w:marBottom w:val="0"/>
          <w:divBdr>
            <w:top w:val="none" w:sz="0" w:space="0" w:color="auto"/>
            <w:left w:val="none" w:sz="0" w:space="0" w:color="auto"/>
            <w:bottom w:val="none" w:sz="0" w:space="0" w:color="auto"/>
            <w:right w:val="none" w:sz="0" w:space="0" w:color="auto"/>
          </w:divBdr>
        </w:div>
        <w:div w:id="2115980692">
          <w:marLeft w:val="480"/>
          <w:marRight w:val="0"/>
          <w:marTop w:val="0"/>
          <w:marBottom w:val="0"/>
          <w:divBdr>
            <w:top w:val="none" w:sz="0" w:space="0" w:color="auto"/>
            <w:left w:val="none" w:sz="0" w:space="0" w:color="auto"/>
            <w:bottom w:val="none" w:sz="0" w:space="0" w:color="auto"/>
            <w:right w:val="none" w:sz="0" w:space="0" w:color="auto"/>
          </w:divBdr>
        </w:div>
        <w:div w:id="1808890813">
          <w:marLeft w:val="480"/>
          <w:marRight w:val="0"/>
          <w:marTop w:val="0"/>
          <w:marBottom w:val="0"/>
          <w:divBdr>
            <w:top w:val="none" w:sz="0" w:space="0" w:color="auto"/>
            <w:left w:val="none" w:sz="0" w:space="0" w:color="auto"/>
            <w:bottom w:val="none" w:sz="0" w:space="0" w:color="auto"/>
            <w:right w:val="none" w:sz="0" w:space="0" w:color="auto"/>
          </w:divBdr>
        </w:div>
        <w:div w:id="66537921">
          <w:marLeft w:val="480"/>
          <w:marRight w:val="0"/>
          <w:marTop w:val="0"/>
          <w:marBottom w:val="0"/>
          <w:divBdr>
            <w:top w:val="none" w:sz="0" w:space="0" w:color="auto"/>
            <w:left w:val="none" w:sz="0" w:space="0" w:color="auto"/>
            <w:bottom w:val="none" w:sz="0" w:space="0" w:color="auto"/>
            <w:right w:val="none" w:sz="0" w:space="0" w:color="auto"/>
          </w:divBdr>
        </w:div>
        <w:div w:id="460223581">
          <w:marLeft w:val="480"/>
          <w:marRight w:val="0"/>
          <w:marTop w:val="0"/>
          <w:marBottom w:val="0"/>
          <w:divBdr>
            <w:top w:val="none" w:sz="0" w:space="0" w:color="auto"/>
            <w:left w:val="none" w:sz="0" w:space="0" w:color="auto"/>
            <w:bottom w:val="none" w:sz="0" w:space="0" w:color="auto"/>
            <w:right w:val="none" w:sz="0" w:space="0" w:color="auto"/>
          </w:divBdr>
        </w:div>
        <w:div w:id="767114205">
          <w:marLeft w:val="480"/>
          <w:marRight w:val="0"/>
          <w:marTop w:val="0"/>
          <w:marBottom w:val="0"/>
          <w:divBdr>
            <w:top w:val="none" w:sz="0" w:space="0" w:color="auto"/>
            <w:left w:val="none" w:sz="0" w:space="0" w:color="auto"/>
            <w:bottom w:val="none" w:sz="0" w:space="0" w:color="auto"/>
            <w:right w:val="none" w:sz="0" w:space="0" w:color="auto"/>
          </w:divBdr>
        </w:div>
        <w:div w:id="1860503744">
          <w:marLeft w:val="480"/>
          <w:marRight w:val="0"/>
          <w:marTop w:val="0"/>
          <w:marBottom w:val="0"/>
          <w:divBdr>
            <w:top w:val="none" w:sz="0" w:space="0" w:color="auto"/>
            <w:left w:val="none" w:sz="0" w:space="0" w:color="auto"/>
            <w:bottom w:val="none" w:sz="0" w:space="0" w:color="auto"/>
            <w:right w:val="none" w:sz="0" w:space="0" w:color="auto"/>
          </w:divBdr>
        </w:div>
        <w:div w:id="1621916585">
          <w:marLeft w:val="480"/>
          <w:marRight w:val="0"/>
          <w:marTop w:val="0"/>
          <w:marBottom w:val="0"/>
          <w:divBdr>
            <w:top w:val="none" w:sz="0" w:space="0" w:color="auto"/>
            <w:left w:val="none" w:sz="0" w:space="0" w:color="auto"/>
            <w:bottom w:val="none" w:sz="0" w:space="0" w:color="auto"/>
            <w:right w:val="none" w:sz="0" w:space="0" w:color="auto"/>
          </w:divBdr>
        </w:div>
        <w:div w:id="1032875708">
          <w:marLeft w:val="480"/>
          <w:marRight w:val="0"/>
          <w:marTop w:val="0"/>
          <w:marBottom w:val="0"/>
          <w:divBdr>
            <w:top w:val="none" w:sz="0" w:space="0" w:color="auto"/>
            <w:left w:val="none" w:sz="0" w:space="0" w:color="auto"/>
            <w:bottom w:val="none" w:sz="0" w:space="0" w:color="auto"/>
            <w:right w:val="none" w:sz="0" w:space="0" w:color="auto"/>
          </w:divBdr>
        </w:div>
        <w:div w:id="1831868642">
          <w:marLeft w:val="480"/>
          <w:marRight w:val="0"/>
          <w:marTop w:val="0"/>
          <w:marBottom w:val="0"/>
          <w:divBdr>
            <w:top w:val="none" w:sz="0" w:space="0" w:color="auto"/>
            <w:left w:val="none" w:sz="0" w:space="0" w:color="auto"/>
            <w:bottom w:val="none" w:sz="0" w:space="0" w:color="auto"/>
            <w:right w:val="none" w:sz="0" w:space="0" w:color="auto"/>
          </w:divBdr>
        </w:div>
        <w:div w:id="48967691">
          <w:marLeft w:val="480"/>
          <w:marRight w:val="0"/>
          <w:marTop w:val="0"/>
          <w:marBottom w:val="0"/>
          <w:divBdr>
            <w:top w:val="none" w:sz="0" w:space="0" w:color="auto"/>
            <w:left w:val="none" w:sz="0" w:space="0" w:color="auto"/>
            <w:bottom w:val="none" w:sz="0" w:space="0" w:color="auto"/>
            <w:right w:val="none" w:sz="0" w:space="0" w:color="auto"/>
          </w:divBdr>
        </w:div>
        <w:div w:id="1889564372">
          <w:marLeft w:val="480"/>
          <w:marRight w:val="0"/>
          <w:marTop w:val="0"/>
          <w:marBottom w:val="0"/>
          <w:divBdr>
            <w:top w:val="none" w:sz="0" w:space="0" w:color="auto"/>
            <w:left w:val="none" w:sz="0" w:space="0" w:color="auto"/>
            <w:bottom w:val="none" w:sz="0" w:space="0" w:color="auto"/>
            <w:right w:val="none" w:sz="0" w:space="0" w:color="auto"/>
          </w:divBdr>
        </w:div>
        <w:div w:id="1920291749">
          <w:marLeft w:val="480"/>
          <w:marRight w:val="0"/>
          <w:marTop w:val="0"/>
          <w:marBottom w:val="0"/>
          <w:divBdr>
            <w:top w:val="none" w:sz="0" w:space="0" w:color="auto"/>
            <w:left w:val="none" w:sz="0" w:space="0" w:color="auto"/>
            <w:bottom w:val="none" w:sz="0" w:space="0" w:color="auto"/>
            <w:right w:val="none" w:sz="0" w:space="0" w:color="auto"/>
          </w:divBdr>
        </w:div>
        <w:div w:id="1568102885">
          <w:marLeft w:val="480"/>
          <w:marRight w:val="0"/>
          <w:marTop w:val="0"/>
          <w:marBottom w:val="0"/>
          <w:divBdr>
            <w:top w:val="none" w:sz="0" w:space="0" w:color="auto"/>
            <w:left w:val="none" w:sz="0" w:space="0" w:color="auto"/>
            <w:bottom w:val="none" w:sz="0" w:space="0" w:color="auto"/>
            <w:right w:val="none" w:sz="0" w:space="0" w:color="auto"/>
          </w:divBdr>
        </w:div>
        <w:div w:id="1473713290">
          <w:marLeft w:val="480"/>
          <w:marRight w:val="0"/>
          <w:marTop w:val="0"/>
          <w:marBottom w:val="0"/>
          <w:divBdr>
            <w:top w:val="none" w:sz="0" w:space="0" w:color="auto"/>
            <w:left w:val="none" w:sz="0" w:space="0" w:color="auto"/>
            <w:bottom w:val="none" w:sz="0" w:space="0" w:color="auto"/>
            <w:right w:val="none" w:sz="0" w:space="0" w:color="auto"/>
          </w:divBdr>
        </w:div>
        <w:div w:id="1646205851">
          <w:marLeft w:val="480"/>
          <w:marRight w:val="0"/>
          <w:marTop w:val="0"/>
          <w:marBottom w:val="0"/>
          <w:divBdr>
            <w:top w:val="none" w:sz="0" w:space="0" w:color="auto"/>
            <w:left w:val="none" w:sz="0" w:space="0" w:color="auto"/>
            <w:bottom w:val="none" w:sz="0" w:space="0" w:color="auto"/>
            <w:right w:val="none" w:sz="0" w:space="0" w:color="auto"/>
          </w:divBdr>
        </w:div>
        <w:div w:id="14579427">
          <w:marLeft w:val="480"/>
          <w:marRight w:val="0"/>
          <w:marTop w:val="0"/>
          <w:marBottom w:val="0"/>
          <w:divBdr>
            <w:top w:val="none" w:sz="0" w:space="0" w:color="auto"/>
            <w:left w:val="none" w:sz="0" w:space="0" w:color="auto"/>
            <w:bottom w:val="none" w:sz="0" w:space="0" w:color="auto"/>
            <w:right w:val="none" w:sz="0" w:space="0" w:color="auto"/>
          </w:divBdr>
        </w:div>
        <w:div w:id="813762327">
          <w:marLeft w:val="480"/>
          <w:marRight w:val="0"/>
          <w:marTop w:val="0"/>
          <w:marBottom w:val="0"/>
          <w:divBdr>
            <w:top w:val="none" w:sz="0" w:space="0" w:color="auto"/>
            <w:left w:val="none" w:sz="0" w:space="0" w:color="auto"/>
            <w:bottom w:val="none" w:sz="0" w:space="0" w:color="auto"/>
            <w:right w:val="none" w:sz="0" w:space="0" w:color="auto"/>
          </w:divBdr>
        </w:div>
        <w:div w:id="643661105">
          <w:marLeft w:val="480"/>
          <w:marRight w:val="0"/>
          <w:marTop w:val="0"/>
          <w:marBottom w:val="0"/>
          <w:divBdr>
            <w:top w:val="none" w:sz="0" w:space="0" w:color="auto"/>
            <w:left w:val="none" w:sz="0" w:space="0" w:color="auto"/>
            <w:bottom w:val="none" w:sz="0" w:space="0" w:color="auto"/>
            <w:right w:val="none" w:sz="0" w:space="0" w:color="auto"/>
          </w:divBdr>
        </w:div>
        <w:div w:id="1962177717">
          <w:marLeft w:val="480"/>
          <w:marRight w:val="0"/>
          <w:marTop w:val="0"/>
          <w:marBottom w:val="0"/>
          <w:divBdr>
            <w:top w:val="none" w:sz="0" w:space="0" w:color="auto"/>
            <w:left w:val="none" w:sz="0" w:space="0" w:color="auto"/>
            <w:bottom w:val="none" w:sz="0" w:space="0" w:color="auto"/>
            <w:right w:val="none" w:sz="0" w:space="0" w:color="auto"/>
          </w:divBdr>
        </w:div>
        <w:div w:id="1931347424">
          <w:marLeft w:val="480"/>
          <w:marRight w:val="0"/>
          <w:marTop w:val="0"/>
          <w:marBottom w:val="0"/>
          <w:divBdr>
            <w:top w:val="none" w:sz="0" w:space="0" w:color="auto"/>
            <w:left w:val="none" w:sz="0" w:space="0" w:color="auto"/>
            <w:bottom w:val="none" w:sz="0" w:space="0" w:color="auto"/>
            <w:right w:val="none" w:sz="0" w:space="0" w:color="auto"/>
          </w:divBdr>
        </w:div>
        <w:div w:id="2052881300">
          <w:marLeft w:val="480"/>
          <w:marRight w:val="0"/>
          <w:marTop w:val="0"/>
          <w:marBottom w:val="0"/>
          <w:divBdr>
            <w:top w:val="none" w:sz="0" w:space="0" w:color="auto"/>
            <w:left w:val="none" w:sz="0" w:space="0" w:color="auto"/>
            <w:bottom w:val="none" w:sz="0" w:space="0" w:color="auto"/>
            <w:right w:val="none" w:sz="0" w:space="0" w:color="auto"/>
          </w:divBdr>
        </w:div>
        <w:div w:id="29258405">
          <w:marLeft w:val="480"/>
          <w:marRight w:val="0"/>
          <w:marTop w:val="0"/>
          <w:marBottom w:val="0"/>
          <w:divBdr>
            <w:top w:val="none" w:sz="0" w:space="0" w:color="auto"/>
            <w:left w:val="none" w:sz="0" w:space="0" w:color="auto"/>
            <w:bottom w:val="none" w:sz="0" w:space="0" w:color="auto"/>
            <w:right w:val="none" w:sz="0" w:space="0" w:color="auto"/>
          </w:divBdr>
        </w:div>
        <w:div w:id="813840664">
          <w:marLeft w:val="480"/>
          <w:marRight w:val="0"/>
          <w:marTop w:val="0"/>
          <w:marBottom w:val="0"/>
          <w:divBdr>
            <w:top w:val="none" w:sz="0" w:space="0" w:color="auto"/>
            <w:left w:val="none" w:sz="0" w:space="0" w:color="auto"/>
            <w:bottom w:val="none" w:sz="0" w:space="0" w:color="auto"/>
            <w:right w:val="none" w:sz="0" w:space="0" w:color="auto"/>
          </w:divBdr>
        </w:div>
        <w:div w:id="6031602">
          <w:marLeft w:val="480"/>
          <w:marRight w:val="0"/>
          <w:marTop w:val="0"/>
          <w:marBottom w:val="0"/>
          <w:divBdr>
            <w:top w:val="none" w:sz="0" w:space="0" w:color="auto"/>
            <w:left w:val="none" w:sz="0" w:space="0" w:color="auto"/>
            <w:bottom w:val="none" w:sz="0" w:space="0" w:color="auto"/>
            <w:right w:val="none" w:sz="0" w:space="0" w:color="auto"/>
          </w:divBdr>
        </w:div>
        <w:div w:id="643660608">
          <w:marLeft w:val="480"/>
          <w:marRight w:val="0"/>
          <w:marTop w:val="0"/>
          <w:marBottom w:val="0"/>
          <w:divBdr>
            <w:top w:val="none" w:sz="0" w:space="0" w:color="auto"/>
            <w:left w:val="none" w:sz="0" w:space="0" w:color="auto"/>
            <w:bottom w:val="none" w:sz="0" w:space="0" w:color="auto"/>
            <w:right w:val="none" w:sz="0" w:space="0" w:color="auto"/>
          </w:divBdr>
        </w:div>
        <w:div w:id="1641111964">
          <w:marLeft w:val="480"/>
          <w:marRight w:val="0"/>
          <w:marTop w:val="0"/>
          <w:marBottom w:val="0"/>
          <w:divBdr>
            <w:top w:val="none" w:sz="0" w:space="0" w:color="auto"/>
            <w:left w:val="none" w:sz="0" w:space="0" w:color="auto"/>
            <w:bottom w:val="none" w:sz="0" w:space="0" w:color="auto"/>
            <w:right w:val="none" w:sz="0" w:space="0" w:color="auto"/>
          </w:divBdr>
        </w:div>
        <w:div w:id="458762395">
          <w:marLeft w:val="480"/>
          <w:marRight w:val="0"/>
          <w:marTop w:val="0"/>
          <w:marBottom w:val="0"/>
          <w:divBdr>
            <w:top w:val="none" w:sz="0" w:space="0" w:color="auto"/>
            <w:left w:val="none" w:sz="0" w:space="0" w:color="auto"/>
            <w:bottom w:val="none" w:sz="0" w:space="0" w:color="auto"/>
            <w:right w:val="none" w:sz="0" w:space="0" w:color="auto"/>
          </w:divBdr>
        </w:div>
        <w:div w:id="1906909837">
          <w:marLeft w:val="480"/>
          <w:marRight w:val="0"/>
          <w:marTop w:val="0"/>
          <w:marBottom w:val="0"/>
          <w:divBdr>
            <w:top w:val="none" w:sz="0" w:space="0" w:color="auto"/>
            <w:left w:val="none" w:sz="0" w:space="0" w:color="auto"/>
            <w:bottom w:val="none" w:sz="0" w:space="0" w:color="auto"/>
            <w:right w:val="none" w:sz="0" w:space="0" w:color="auto"/>
          </w:divBdr>
        </w:div>
        <w:div w:id="1288119087">
          <w:marLeft w:val="480"/>
          <w:marRight w:val="0"/>
          <w:marTop w:val="0"/>
          <w:marBottom w:val="0"/>
          <w:divBdr>
            <w:top w:val="none" w:sz="0" w:space="0" w:color="auto"/>
            <w:left w:val="none" w:sz="0" w:space="0" w:color="auto"/>
            <w:bottom w:val="none" w:sz="0" w:space="0" w:color="auto"/>
            <w:right w:val="none" w:sz="0" w:space="0" w:color="auto"/>
          </w:divBdr>
        </w:div>
        <w:div w:id="638845363">
          <w:marLeft w:val="480"/>
          <w:marRight w:val="0"/>
          <w:marTop w:val="0"/>
          <w:marBottom w:val="0"/>
          <w:divBdr>
            <w:top w:val="none" w:sz="0" w:space="0" w:color="auto"/>
            <w:left w:val="none" w:sz="0" w:space="0" w:color="auto"/>
            <w:bottom w:val="none" w:sz="0" w:space="0" w:color="auto"/>
            <w:right w:val="none" w:sz="0" w:space="0" w:color="auto"/>
          </w:divBdr>
        </w:div>
        <w:div w:id="290483859">
          <w:marLeft w:val="480"/>
          <w:marRight w:val="0"/>
          <w:marTop w:val="0"/>
          <w:marBottom w:val="0"/>
          <w:divBdr>
            <w:top w:val="none" w:sz="0" w:space="0" w:color="auto"/>
            <w:left w:val="none" w:sz="0" w:space="0" w:color="auto"/>
            <w:bottom w:val="none" w:sz="0" w:space="0" w:color="auto"/>
            <w:right w:val="none" w:sz="0" w:space="0" w:color="auto"/>
          </w:divBdr>
        </w:div>
        <w:div w:id="650257071">
          <w:marLeft w:val="480"/>
          <w:marRight w:val="0"/>
          <w:marTop w:val="0"/>
          <w:marBottom w:val="0"/>
          <w:divBdr>
            <w:top w:val="none" w:sz="0" w:space="0" w:color="auto"/>
            <w:left w:val="none" w:sz="0" w:space="0" w:color="auto"/>
            <w:bottom w:val="none" w:sz="0" w:space="0" w:color="auto"/>
            <w:right w:val="none" w:sz="0" w:space="0" w:color="auto"/>
          </w:divBdr>
        </w:div>
        <w:div w:id="157428709">
          <w:marLeft w:val="480"/>
          <w:marRight w:val="0"/>
          <w:marTop w:val="0"/>
          <w:marBottom w:val="0"/>
          <w:divBdr>
            <w:top w:val="none" w:sz="0" w:space="0" w:color="auto"/>
            <w:left w:val="none" w:sz="0" w:space="0" w:color="auto"/>
            <w:bottom w:val="none" w:sz="0" w:space="0" w:color="auto"/>
            <w:right w:val="none" w:sz="0" w:space="0" w:color="auto"/>
          </w:divBdr>
        </w:div>
        <w:div w:id="1268006560">
          <w:marLeft w:val="480"/>
          <w:marRight w:val="0"/>
          <w:marTop w:val="0"/>
          <w:marBottom w:val="0"/>
          <w:divBdr>
            <w:top w:val="none" w:sz="0" w:space="0" w:color="auto"/>
            <w:left w:val="none" w:sz="0" w:space="0" w:color="auto"/>
            <w:bottom w:val="none" w:sz="0" w:space="0" w:color="auto"/>
            <w:right w:val="none" w:sz="0" w:space="0" w:color="auto"/>
          </w:divBdr>
        </w:div>
        <w:div w:id="835222386">
          <w:marLeft w:val="480"/>
          <w:marRight w:val="0"/>
          <w:marTop w:val="0"/>
          <w:marBottom w:val="0"/>
          <w:divBdr>
            <w:top w:val="none" w:sz="0" w:space="0" w:color="auto"/>
            <w:left w:val="none" w:sz="0" w:space="0" w:color="auto"/>
            <w:bottom w:val="none" w:sz="0" w:space="0" w:color="auto"/>
            <w:right w:val="none" w:sz="0" w:space="0" w:color="auto"/>
          </w:divBdr>
        </w:div>
        <w:div w:id="676422419">
          <w:marLeft w:val="480"/>
          <w:marRight w:val="0"/>
          <w:marTop w:val="0"/>
          <w:marBottom w:val="0"/>
          <w:divBdr>
            <w:top w:val="none" w:sz="0" w:space="0" w:color="auto"/>
            <w:left w:val="none" w:sz="0" w:space="0" w:color="auto"/>
            <w:bottom w:val="none" w:sz="0" w:space="0" w:color="auto"/>
            <w:right w:val="none" w:sz="0" w:space="0" w:color="auto"/>
          </w:divBdr>
        </w:div>
        <w:div w:id="896090336">
          <w:marLeft w:val="480"/>
          <w:marRight w:val="0"/>
          <w:marTop w:val="0"/>
          <w:marBottom w:val="0"/>
          <w:divBdr>
            <w:top w:val="none" w:sz="0" w:space="0" w:color="auto"/>
            <w:left w:val="none" w:sz="0" w:space="0" w:color="auto"/>
            <w:bottom w:val="none" w:sz="0" w:space="0" w:color="auto"/>
            <w:right w:val="none" w:sz="0" w:space="0" w:color="auto"/>
          </w:divBdr>
        </w:div>
        <w:div w:id="112793666">
          <w:marLeft w:val="480"/>
          <w:marRight w:val="0"/>
          <w:marTop w:val="0"/>
          <w:marBottom w:val="0"/>
          <w:divBdr>
            <w:top w:val="none" w:sz="0" w:space="0" w:color="auto"/>
            <w:left w:val="none" w:sz="0" w:space="0" w:color="auto"/>
            <w:bottom w:val="none" w:sz="0" w:space="0" w:color="auto"/>
            <w:right w:val="none" w:sz="0" w:space="0" w:color="auto"/>
          </w:divBdr>
        </w:div>
        <w:div w:id="104732591">
          <w:marLeft w:val="480"/>
          <w:marRight w:val="0"/>
          <w:marTop w:val="0"/>
          <w:marBottom w:val="0"/>
          <w:divBdr>
            <w:top w:val="none" w:sz="0" w:space="0" w:color="auto"/>
            <w:left w:val="none" w:sz="0" w:space="0" w:color="auto"/>
            <w:bottom w:val="none" w:sz="0" w:space="0" w:color="auto"/>
            <w:right w:val="none" w:sz="0" w:space="0" w:color="auto"/>
          </w:divBdr>
        </w:div>
        <w:div w:id="600113762">
          <w:marLeft w:val="480"/>
          <w:marRight w:val="0"/>
          <w:marTop w:val="0"/>
          <w:marBottom w:val="0"/>
          <w:divBdr>
            <w:top w:val="none" w:sz="0" w:space="0" w:color="auto"/>
            <w:left w:val="none" w:sz="0" w:space="0" w:color="auto"/>
            <w:bottom w:val="none" w:sz="0" w:space="0" w:color="auto"/>
            <w:right w:val="none" w:sz="0" w:space="0" w:color="auto"/>
          </w:divBdr>
        </w:div>
        <w:div w:id="376471355">
          <w:marLeft w:val="480"/>
          <w:marRight w:val="0"/>
          <w:marTop w:val="0"/>
          <w:marBottom w:val="0"/>
          <w:divBdr>
            <w:top w:val="none" w:sz="0" w:space="0" w:color="auto"/>
            <w:left w:val="none" w:sz="0" w:space="0" w:color="auto"/>
            <w:bottom w:val="none" w:sz="0" w:space="0" w:color="auto"/>
            <w:right w:val="none" w:sz="0" w:space="0" w:color="auto"/>
          </w:divBdr>
        </w:div>
        <w:div w:id="856626344">
          <w:marLeft w:val="480"/>
          <w:marRight w:val="0"/>
          <w:marTop w:val="0"/>
          <w:marBottom w:val="0"/>
          <w:divBdr>
            <w:top w:val="none" w:sz="0" w:space="0" w:color="auto"/>
            <w:left w:val="none" w:sz="0" w:space="0" w:color="auto"/>
            <w:bottom w:val="none" w:sz="0" w:space="0" w:color="auto"/>
            <w:right w:val="none" w:sz="0" w:space="0" w:color="auto"/>
          </w:divBdr>
        </w:div>
        <w:div w:id="2011711469">
          <w:marLeft w:val="480"/>
          <w:marRight w:val="0"/>
          <w:marTop w:val="0"/>
          <w:marBottom w:val="0"/>
          <w:divBdr>
            <w:top w:val="none" w:sz="0" w:space="0" w:color="auto"/>
            <w:left w:val="none" w:sz="0" w:space="0" w:color="auto"/>
            <w:bottom w:val="none" w:sz="0" w:space="0" w:color="auto"/>
            <w:right w:val="none" w:sz="0" w:space="0" w:color="auto"/>
          </w:divBdr>
        </w:div>
        <w:div w:id="700788563">
          <w:marLeft w:val="480"/>
          <w:marRight w:val="0"/>
          <w:marTop w:val="0"/>
          <w:marBottom w:val="0"/>
          <w:divBdr>
            <w:top w:val="none" w:sz="0" w:space="0" w:color="auto"/>
            <w:left w:val="none" w:sz="0" w:space="0" w:color="auto"/>
            <w:bottom w:val="none" w:sz="0" w:space="0" w:color="auto"/>
            <w:right w:val="none" w:sz="0" w:space="0" w:color="auto"/>
          </w:divBdr>
        </w:div>
        <w:div w:id="1650287657">
          <w:marLeft w:val="480"/>
          <w:marRight w:val="0"/>
          <w:marTop w:val="0"/>
          <w:marBottom w:val="0"/>
          <w:divBdr>
            <w:top w:val="none" w:sz="0" w:space="0" w:color="auto"/>
            <w:left w:val="none" w:sz="0" w:space="0" w:color="auto"/>
            <w:bottom w:val="none" w:sz="0" w:space="0" w:color="auto"/>
            <w:right w:val="none" w:sz="0" w:space="0" w:color="auto"/>
          </w:divBdr>
        </w:div>
        <w:div w:id="498930548">
          <w:marLeft w:val="480"/>
          <w:marRight w:val="0"/>
          <w:marTop w:val="0"/>
          <w:marBottom w:val="0"/>
          <w:divBdr>
            <w:top w:val="none" w:sz="0" w:space="0" w:color="auto"/>
            <w:left w:val="none" w:sz="0" w:space="0" w:color="auto"/>
            <w:bottom w:val="none" w:sz="0" w:space="0" w:color="auto"/>
            <w:right w:val="none" w:sz="0" w:space="0" w:color="auto"/>
          </w:divBdr>
        </w:div>
        <w:div w:id="206258652">
          <w:marLeft w:val="480"/>
          <w:marRight w:val="0"/>
          <w:marTop w:val="0"/>
          <w:marBottom w:val="0"/>
          <w:divBdr>
            <w:top w:val="none" w:sz="0" w:space="0" w:color="auto"/>
            <w:left w:val="none" w:sz="0" w:space="0" w:color="auto"/>
            <w:bottom w:val="none" w:sz="0" w:space="0" w:color="auto"/>
            <w:right w:val="none" w:sz="0" w:space="0" w:color="auto"/>
          </w:divBdr>
        </w:div>
        <w:div w:id="574246160">
          <w:marLeft w:val="480"/>
          <w:marRight w:val="0"/>
          <w:marTop w:val="0"/>
          <w:marBottom w:val="0"/>
          <w:divBdr>
            <w:top w:val="none" w:sz="0" w:space="0" w:color="auto"/>
            <w:left w:val="none" w:sz="0" w:space="0" w:color="auto"/>
            <w:bottom w:val="none" w:sz="0" w:space="0" w:color="auto"/>
            <w:right w:val="none" w:sz="0" w:space="0" w:color="auto"/>
          </w:divBdr>
        </w:div>
        <w:div w:id="1964732168">
          <w:marLeft w:val="480"/>
          <w:marRight w:val="0"/>
          <w:marTop w:val="0"/>
          <w:marBottom w:val="0"/>
          <w:divBdr>
            <w:top w:val="none" w:sz="0" w:space="0" w:color="auto"/>
            <w:left w:val="none" w:sz="0" w:space="0" w:color="auto"/>
            <w:bottom w:val="none" w:sz="0" w:space="0" w:color="auto"/>
            <w:right w:val="none" w:sz="0" w:space="0" w:color="auto"/>
          </w:divBdr>
        </w:div>
        <w:div w:id="1111511618">
          <w:marLeft w:val="480"/>
          <w:marRight w:val="0"/>
          <w:marTop w:val="0"/>
          <w:marBottom w:val="0"/>
          <w:divBdr>
            <w:top w:val="none" w:sz="0" w:space="0" w:color="auto"/>
            <w:left w:val="none" w:sz="0" w:space="0" w:color="auto"/>
            <w:bottom w:val="none" w:sz="0" w:space="0" w:color="auto"/>
            <w:right w:val="none" w:sz="0" w:space="0" w:color="auto"/>
          </w:divBdr>
        </w:div>
        <w:div w:id="562985249">
          <w:marLeft w:val="480"/>
          <w:marRight w:val="0"/>
          <w:marTop w:val="0"/>
          <w:marBottom w:val="0"/>
          <w:divBdr>
            <w:top w:val="none" w:sz="0" w:space="0" w:color="auto"/>
            <w:left w:val="none" w:sz="0" w:space="0" w:color="auto"/>
            <w:bottom w:val="none" w:sz="0" w:space="0" w:color="auto"/>
            <w:right w:val="none" w:sz="0" w:space="0" w:color="auto"/>
          </w:divBdr>
        </w:div>
        <w:div w:id="133184993">
          <w:marLeft w:val="480"/>
          <w:marRight w:val="0"/>
          <w:marTop w:val="0"/>
          <w:marBottom w:val="0"/>
          <w:divBdr>
            <w:top w:val="none" w:sz="0" w:space="0" w:color="auto"/>
            <w:left w:val="none" w:sz="0" w:space="0" w:color="auto"/>
            <w:bottom w:val="none" w:sz="0" w:space="0" w:color="auto"/>
            <w:right w:val="none" w:sz="0" w:space="0" w:color="auto"/>
          </w:divBdr>
        </w:div>
        <w:div w:id="1224949826">
          <w:marLeft w:val="480"/>
          <w:marRight w:val="0"/>
          <w:marTop w:val="0"/>
          <w:marBottom w:val="0"/>
          <w:divBdr>
            <w:top w:val="none" w:sz="0" w:space="0" w:color="auto"/>
            <w:left w:val="none" w:sz="0" w:space="0" w:color="auto"/>
            <w:bottom w:val="none" w:sz="0" w:space="0" w:color="auto"/>
            <w:right w:val="none" w:sz="0" w:space="0" w:color="auto"/>
          </w:divBdr>
        </w:div>
        <w:div w:id="262034884">
          <w:marLeft w:val="480"/>
          <w:marRight w:val="0"/>
          <w:marTop w:val="0"/>
          <w:marBottom w:val="0"/>
          <w:divBdr>
            <w:top w:val="none" w:sz="0" w:space="0" w:color="auto"/>
            <w:left w:val="none" w:sz="0" w:space="0" w:color="auto"/>
            <w:bottom w:val="none" w:sz="0" w:space="0" w:color="auto"/>
            <w:right w:val="none" w:sz="0" w:space="0" w:color="auto"/>
          </w:divBdr>
        </w:div>
        <w:div w:id="1769424962">
          <w:marLeft w:val="480"/>
          <w:marRight w:val="0"/>
          <w:marTop w:val="0"/>
          <w:marBottom w:val="0"/>
          <w:divBdr>
            <w:top w:val="none" w:sz="0" w:space="0" w:color="auto"/>
            <w:left w:val="none" w:sz="0" w:space="0" w:color="auto"/>
            <w:bottom w:val="none" w:sz="0" w:space="0" w:color="auto"/>
            <w:right w:val="none" w:sz="0" w:space="0" w:color="auto"/>
          </w:divBdr>
        </w:div>
      </w:divsChild>
    </w:div>
    <w:div w:id="1831168103">
      <w:bodyDiv w:val="1"/>
      <w:marLeft w:val="0"/>
      <w:marRight w:val="0"/>
      <w:marTop w:val="0"/>
      <w:marBottom w:val="0"/>
      <w:divBdr>
        <w:top w:val="none" w:sz="0" w:space="0" w:color="auto"/>
        <w:left w:val="none" w:sz="0" w:space="0" w:color="auto"/>
        <w:bottom w:val="none" w:sz="0" w:space="0" w:color="auto"/>
        <w:right w:val="none" w:sz="0" w:space="0" w:color="auto"/>
      </w:divBdr>
    </w:div>
    <w:div w:id="1834562168">
      <w:bodyDiv w:val="1"/>
      <w:marLeft w:val="0"/>
      <w:marRight w:val="0"/>
      <w:marTop w:val="0"/>
      <w:marBottom w:val="0"/>
      <w:divBdr>
        <w:top w:val="none" w:sz="0" w:space="0" w:color="auto"/>
        <w:left w:val="none" w:sz="0" w:space="0" w:color="auto"/>
        <w:bottom w:val="none" w:sz="0" w:space="0" w:color="auto"/>
        <w:right w:val="none" w:sz="0" w:space="0" w:color="auto"/>
      </w:divBdr>
      <w:divsChild>
        <w:div w:id="877350290">
          <w:marLeft w:val="480"/>
          <w:marRight w:val="0"/>
          <w:marTop w:val="0"/>
          <w:marBottom w:val="0"/>
          <w:divBdr>
            <w:top w:val="none" w:sz="0" w:space="0" w:color="auto"/>
            <w:left w:val="none" w:sz="0" w:space="0" w:color="auto"/>
            <w:bottom w:val="none" w:sz="0" w:space="0" w:color="auto"/>
            <w:right w:val="none" w:sz="0" w:space="0" w:color="auto"/>
          </w:divBdr>
        </w:div>
        <w:div w:id="251396172">
          <w:marLeft w:val="480"/>
          <w:marRight w:val="0"/>
          <w:marTop w:val="0"/>
          <w:marBottom w:val="0"/>
          <w:divBdr>
            <w:top w:val="none" w:sz="0" w:space="0" w:color="auto"/>
            <w:left w:val="none" w:sz="0" w:space="0" w:color="auto"/>
            <w:bottom w:val="none" w:sz="0" w:space="0" w:color="auto"/>
            <w:right w:val="none" w:sz="0" w:space="0" w:color="auto"/>
          </w:divBdr>
        </w:div>
        <w:div w:id="1593852584">
          <w:marLeft w:val="480"/>
          <w:marRight w:val="0"/>
          <w:marTop w:val="0"/>
          <w:marBottom w:val="0"/>
          <w:divBdr>
            <w:top w:val="none" w:sz="0" w:space="0" w:color="auto"/>
            <w:left w:val="none" w:sz="0" w:space="0" w:color="auto"/>
            <w:bottom w:val="none" w:sz="0" w:space="0" w:color="auto"/>
            <w:right w:val="none" w:sz="0" w:space="0" w:color="auto"/>
          </w:divBdr>
        </w:div>
        <w:div w:id="270358678">
          <w:marLeft w:val="480"/>
          <w:marRight w:val="0"/>
          <w:marTop w:val="0"/>
          <w:marBottom w:val="0"/>
          <w:divBdr>
            <w:top w:val="none" w:sz="0" w:space="0" w:color="auto"/>
            <w:left w:val="none" w:sz="0" w:space="0" w:color="auto"/>
            <w:bottom w:val="none" w:sz="0" w:space="0" w:color="auto"/>
            <w:right w:val="none" w:sz="0" w:space="0" w:color="auto"/>
          </w:divBdr>
        </w:div>
        <w:div w:id="78991924">
          <w:marLeft w:val="480"/>
          <w:marRight w:val="0"/>
          <w:marTop w:val="0"/>
          <w:marBottom w:val="0"/>
          <w:divBdr>
            <w:top w:val="none" w:sz="0" w:space="0" w:color="auto"/>
            <w:left w:val="none" w:sz="0" w:space="0" w:color="auto"/>
            <w:bottom w:val="none" w:sz="0" w:space="0" w:color="auto"/>
            <w:right w:val="none" w:sz="0" w:space="0" w:color="auto"/>
          </w:divBdr>
        </w:div>
        <w:div w:id="2042239125">
          <w:marLeft w:val="480"/>
          <w:marRight w:val="0"/>
          <w:marTop w:val="0"/>
          <w:marBottom w:val="0"/>
          <w:divBdr>
            <w:top w:val="none" w:sz="0" w:space="0" w:color="auto"/>
            <w:left w:val="none" w:sz="0" w:space="0" w:color="auto"/>
            <w:bottom w:val="none" w:sz="0" w:space="0" w:color="auto"/>
            <w:right w:val="none" w:sz="0" w:space="0" w:color="auto"/>
          </w:divBdr>
        </w:div>
        <w:div w:id="1805463037">
          <w:marLeft w:val="480"/>
          <w:marRight w:val="0"/>
          <w:marTop w:val="0"/>
          <w:marBottom w:val="0"/>
          <w:divBdr>
            <w:top w:val="none" w:sz="0" w:space="0" w:color="auto"/>
            <w:left w:val="none" w:sz="0" w:space="0" w:color="auto"/>
            <w:bottom w:val="none" w:sz="0" w:space="0" w:color="auto"/>
            <w:right w:val="none" w:sz="0" w:space="0" w:color="auto"/>
          </w:divBdr>
        </w:div>
        <w:div w:id="788210046">
          <w:marLeft w:val="480"/>
          <w:marRight w:val="0"/>
          <w:marTop w:val="0"/>
          <w:marBottom w:val="0"/>
          <w:divBdr>
            <w:top w:val="none" w:sz="0" w:space="0" w:color="auto"/>
            <w:left w:val="none" w:sz="0" w:space="0" w:color="auto"/>
            <w:bottom w:val="none" w:sz="0" w:space="0" w:color="auto"/>
            <w:right w:val="none" w:sz="0" w:space="0" w:color="auto"/>
          </w:divBdr>
        </w:div>
        <w:div w:id="415447408">
          <w:marLeft w:val="480"/>
          <w:marRight w:val="0"/>
          <w:marTop w:val="0"/>
          <w:marBottom w:val="0"/>
          <w:divBdr>
            <w:top w:val="none" w:sz="0" w:space="0" w:color="auto"/>
            <w:left w:val="none" w:sz="0" w:space="0" w:color="auto"/>
            <w:bottom w:val="none" w:sz="0" w:space="0" w:color="auto"/>
            <w:right w:val="none" w:sz="0" w:space="0" w:color="auto"/>
          </w:divBdr>
        </w:div>
        <w:div w:id="1540627842">
          <w:marLeft w:val="480"/>
          <w:marRight w:val="0"/>
          <w:marTop w:val="0"/>
          <w:marBottom w:val="0"/>
          <w:divBdr>
            <w:top w:val="none" w:sz="0" w:space="0" w:color="auto"/>
            <w:left w:val="none" w:sz="0" w:space="0" w:color="auto"/>
            <w:bottom w:val="none" w:sz="0" w:space="0" w:color="auto"/>
            <w:right w:val="none" w:sz="0" w:space="0" w:color="auto"/>
          </w:divBdr>
        </w:div>
        <w:div w:id="2128309543">
          <w:marLeft w:val="480"/>
          <w:marRight w:val="0"/>
          <w:marTop w:val="0"/>
          <w:marBottom w:val="0"/>
          <w:divBdr>
            <w:top w:val="none" w:sz="0" w:space="0" w:color="auto"/>
            <w:left w:val="none" w:sz="0" w:space="0" w:color="auto"/>
            <w:bottom w:val="none" w:sz="0" w:space="0" w:color="auto"/>
            <w:right w:val="none" w:sz="0" w:space="0" w:color="auto"/>
          </w:divBdr>
        </w:div>
        <w:div w:id="1962346072">
          <w:marLeft w:val="480"/>
          <w:marRight w:val="0"/>
          <w:marTop w:val="0"/>
          <w:marBottom w:val="0"/>
          <w:divBdr>
            <w:top w:val="none" w:sz="0" w:space="0" w:color="auto"/>
            <w:left w:val="none" w:sz="0" w:space="0" w:color="auto"/>
            <w:bottom w:val="none" w:sz="0" w:space="0" w:color="auto"/>
            <w:right w:val="none" w:sz="0" w:space="0" w:color="auto"/>
          </w:divBdr>
        </w:div>
        <w:div w:id="1147162070">
          <w:marLeft w:val="480"/>
          <w:marRight w:val="0"/>
          <w:marTop w:val="0"/>
          <w:marBottom w:val="0"/>
          <w:divBdr>
            <w:top w:val="none" w:sz="0" w:space="0" w:color="auto"/>
            <w:left w:val="none" w:sz="0" w:space="0" w:color="auto"/>
            <w:bottom w:val="none" w:sz="0" w:space="0" w:color="auto"/>
            <w:right w:val="none" w:sz="0" w:space="0" w:color="auto"/>
          </w:divBdr>
        </w:div>
        <w:div w:id="1340699561">
          <w:marLeft w:val="480"/>
          <w:marRight w:val="0"/>
          <w:marTop w:val="0"/>
          <w:marBottom w:val="0"/>
          <w:divBdr>
            <w:top w:val="none" w:sz="0" w:space="0" w:color="auto"/>
            <w:left w:val="none" w:sz="0" w:space="0" w:color="auto"/>
            <w:bottom w:val="none" w:sz="0" w:space="0" w:color="auto"/>
            <w:right w:val="none" w:sz="0" w:space="0" w:color="auto"/>
          </w:divBdr>
        </w:div>
        <w:div w:id="1978800778">
          <w:marLeft w:val="480"/>
          <w:marRight w:val="0"/>
          <w:marTop w:val="0"/>
          <w:marBottom w:val="0"/>
          <w:divBdr>
            <w:top w:val="none" w:sz="0" w:space="0" w:color="auto"/>
            <w:left w:val="none" w:sz="0" w:space="0" w:color="auto"/>
            <w:bottom w:val="none" w:sz="0" w:space="0" w:color="auto"/>
            <w:right w:val="none" w:sz="0" w:space="0" w:color="auto"/>
          </w:divBdr>
        </w:div>
        <w:div w:id="3284173">
          <w:marLeft w:val="480"/>
          <w:marRight w:val="0"/>
          <w:marTop w:val="0"/>
          <w:marBottom w:val="0"/>
          <w:divBdr>
            <w:top w:val="none" w:sz="0" w:space="0" w:color="auto"/>
            <w:left w:val="none" w:sz="0" w:space="0" w:color="auto"/>
            <w:bottom w:val="none" w:sz="0" w:space="0" w:color="auto"/>
            <w:right w:val="none" w:sz="0" w:space="0" w:color="auto"/>
          </w:divBdr>
        </w:div>
        <w:div w:id="965618288">
          <w:marLeft w:val="480"/>
          <w:marRight w:val="0"/>
          <w:marTop w:val="0"/>
          <w:marBottom w:val="0"/>
          <w:divBdr>
            <w:top w:val="none" w:sz="0" w:space="0" w:color="auto"/>
            <w:left w:val="none" w:sz="0" w:space="0" w:color="auto"/>
            <w:bottom w:val="none" w:sz="0" w:space="0" w:color="auto"/>
            <w:right w:val="none" w:sz="0" w:space="0" w:color="auto"/>
          </w:divBdr>
        </w:div>
        <w:div w:id="880628214">
          <w:marLeft w:val="480"/>
          <w:marRight w:val="0"/>
          <w:marTop w:val="0"/>
          <w:marBottom w:val="0"/>
          <w:divBdr>
            <w:top w:val="none" w:sz="0" w:space="0" w:color="auto"/>
            <w:left w:val="none" w:sz="0" w:space="0" w:color="auto"/>
            <w:bottom w:val="none" w:sz="0" w:space="0" w:color="auto"/>
            <w:right w:val="none" w:sz="0" w:space="0" w:color="auto"/>
          </w:divBdr>
        </w:div>
        <w:div w:id="1187253167">
          <w:marLeft w:val="480"/>
          <w:marRight w:val="0"/>
          <w:marTop w:val="0"/>
          <w:marBottom w:val="0"/>
          <w:divBdr>
            <w:top w:val="none" w:sz="0" w:space="0" w:color="auto"/>
            <w:left w:val="none" w:sz="0" w:space="0" w:color="auto"/>
            <w:bottom w:val="none" w:sz="0" w:space="0" w:color="auto"/>
            <w:right w:val="none" w:sz="0" w:space="0" w:color="auto"/>
          </w:divBdr>
        </w:div>
        <w:div w:id="578487954">
          <w:marLeft w:val="480"/>
          <w:marRight w:val="0"/>
          <w:marTop w:val="0"/>
          <w:marBottom w:val="0"/>
          <w:divBdr>
            <w:top w:val="none" w:sz="0" w:space="0" w:color="auto"/>
            <w:left w:val="none" w:sz="0" w:space="0" w:color="auto"/>
            <w:bottom w:val="none" w:sz="0" w:space="0" w:color="auto"/>
            <w:right w:val="none" w:sz="0" w:space="0" w:color="auto"/>
          </w:divBdr>
        </w:div>
        <w:div w:id="522867456">
          <w:marLeft w:val="480"/>
          <w:marRight w:val="0"/>
          <w:marTop w:val="0"/>
          <w:marBottom w:val="0"/>
          <w:divBdr>
            <w:top w:val="none" w:sz="0" w:space="0" w:color="auto"/>
            <w:left w:val="none" w:sz="0" w:space="0" w:color="auto"/>
            <w:bottom w:val="none" w:sz="0" w:space="0" w:color="auto"/>
            <w:right w:val="none" w:sz="0" w:space="0" w:color="auto"/>
          </w:divBdr>
        </w:div>
        <w:div w:id="1898466780">
          <w:marLeft w:val="480"/>
          <w:marRight w:val="0"/>
          <w:marTop w:val="0"/>
          <w:marBottom w:val="0"/>
          <w:divBdr>
            <w:top w:val="none" w:sz="0" w:space="0" w:color="auto"/>
            <w:left w:val="none" w:sz="0" w:space="0" w:color="auto"/>
            <w:bottom w:val="none" w:sz="0" w:space="0" w:color="auto"/>
            <w:right w:val="none" w:sz="0" w:space="0" w:color="auto"/>
          </w:divBdr>
        </w:div>
        <w:div w:id="212155684">
          <w:marLeft w:val="480"/>
          <w:marRight w:val="0"/>
          <w:marTop w:val="0"/>
          <w:marBottom w:val="0"/>
          <w:divBdr>
            <w:top w:val="none" w:sz="0" w:space="0" w:color="auto"/>
            <w:left w:val="none" w:sz="0" w:space="0" w:color="auto"/>
            <w:bottom w:val="none" w:sz="0" w:space="0" w:color="auto"/>
            <w:right w:val="none" w:sz="0" w:space="0" w:color="auto"/>
          </w:divBdr>
        </w:div>
        <w:div w:id="405151266">
          <w:marLeft w:val="480"/>
          <w:marRight w:val="0"/>
          <w:marTop w:val="0"/>
          <w:marBottom w:val="0"/>
          <w:divBdr>
            <w:top w:val="none" w:sz="0" w:space="0" w:color="auto"/>
            <w:left w:val="none" w:sz="0" w:space="0" w:color="auto"/>
            <w:bottom w:val="none" w:sz="0" w:space="0" w:color="auto"/>
            <w:right w:val="none" w:sz="0" w:space="0" w:color="auto"/>
          </w:divBdr>
        </w:div>
        <w:div w:id="326057175">
          <w:marLeft w:val="480"/>
          <w:marRight w:val="0"/>
          <w:marTop w:val="0"/>
          <w:marBottom w:val="0"/>
          <w:divBdr>
            <w:top w:val="none" w:sz="0" w:space="0" w:color="auto"/>
            <w:left w:val="none" w:sz="0" w:space="0" w:color="auto"/>
            <w:bottom w:val="none" w:sz="0" w:space="0" w:color="auto"/>
            <w:right w:val="none" w:sz="0" w:space="0" w:color="auto"/>
          </w:divBdr>
        </w:div>
        <w:div w:id="674957808">
          <w:marLeft w:val="480"/>
          <w:marRight w:val="0"/>
          <w:marTop w:val="0"/>
          <w:marBottom w:val="0"/>
          <w:divBdr>
            <w:top w:val="none" w:sz="0" w:space="0" w:color="auto"/>
            <w:left w:val="none" w:sz="0" w:space="0" w:color="auto"/>
            <w:bottom w:val="none" w:sz="0" w:space="0" w:color="auto"/>
            <w:right w:val="none" w:sz="0" w:space="0" w:color="auto"/>
          </w:divBdr>
        </w:div>
        <w:div w:id="1257056295">
          <w:marLeft w:val="480"/>
          <w:marRight w:val="0"/>
          <w:marTop w:val="0"/>
          <w:marBottom w:val="0"/>
          <w:divBdr>
            <w:top w:val="none" w:sz="0" w:space="0" w:color="auto"/>
            <w:left w:val="none" w:sz="0" w:space="0" w:color="auto"/>
            <w:bottom w:val="none" w:sz="0" w:space="0" w:color="auto"/>
            <w:right w:val="none" w:sz="0" w:space="0" w:color="auto"/>
          </w:divBdr>
        </w:div>
        <w:div w:id="1792823641">
          <w:marLeft w:val="480"/>
          <w:marRight w:val="0"/>
          <w:marTop w:val="0"/>
          <w:marBottom w:val="0"/>
          <w:divBdr>
            <w:top w:val="none" w:sz="0" w:space="0" w:color="auto"/>
            <w:left w:val="none" w:sz="0" w:space="0" w:color="auto"/>
            <w:bottom w:val="none" w:sz="0" w:space="0" w:color="auto"/>
            <w:right w:val="none" w:sz="0" w:space="0" w:color="auto"/>
          </w:divBdr>
        </w:div>
        <w:div w:id="1115825305">
          <w:marLeft w:val="480"/>
          <w:marRight w:val="0"/>
          <w:marTop w:val="0"/>
          <w:marBottom w:val="0"/>
          <w:divBdr>
            <w:top w:val="none" w:sz="0" w:space="0" w:color="auto"/>
            <w:left w:val="none" w:sz="0" w:space="0" w:color="auto"/>
            <w:bottom w:val="none" w:sz="0" w:space="0" w:color="auto"/>
            <w:right w:val="none" w:sz="0" w:space="0" w:color="auto"/>
          </w:divBdr>
        </w:div>
        <w:div w:id="1047336595">
          <w:marLeft w:val="480"/>
          <w:marRight w:val="0"/>
          <w:marTop w:val="0"/>
          <w:marBottom w:val="0"/>
          <w:divBdr>
            <w:top w:val="none" w:sz="0" w:space="0" w:color="auto"/>
            <w:left w:val="none" w:sz="0" w:space="0" w:color="auto"/>
            <w:bottom w:val="none" w:sz="0" w:space="0" w:color="auto"/>
            <w:right w:val="none" w:sz="0" w:space="0" w:color="auto"/>
          </w:divBdr>
        </w:div>
        <w:div w:id="309141103">
          <w:marLeft w:val="480"/>
          <w:marRight w:val="0"/>
          <w:marTop w:val="0"/>
          <w:marBottom w:val="0"/>
          <w:divBdr>
            <w:top w:val="none" w:sz="0" w:space="0" w:color="auto"/>
            <w:left w:val="none" w:sz="0" w:space="0" w:color="auto"/>
            <w:bottom w:val="none" w:sz="0" w:space="0" w:color="auto"/>
            <w:right w:val="none" w:sz="0" w:space="0" w:color="auto"/>
          </w:divBdr>
        </w:div>
        <w:div w:id="602373778">
          <w:marLeft w:val="480"/>
          <w:marRight w:val="0"/>
          <w:marTop w:val="0"/>
          <w:marBottom w:val="0"/>
          <w:divBdr>
            <w:top w:val="none" w:sz="0" w:space="0" w:color="auto"/>
            <w:left w:val="none" w:sz="0" w:space="0" w:color="auto"/>
            <w:bottom w:val="none" w:sz="0" w:space="0" w:color="auto"/>
            <w:right w:val="none" w:sz="0" w:space="0" w:color="auto"/>
          </w:divBdr>
        </w:div>
        <w:div w:id="421220826">
          <w:marLeft w:val="480"/>
          <w:marRight w:val="0"/>
          <w:marTop w:val="0"/>
          <w:marBottom w:val="0"/>
          <w:divBdr>
            <w:top w:val="none" w:sz="0" w:space="0" w:color="auto"/>
            <w:left w:val="none" w:sz="0" w:space="0" w:color="auto"/>
            <w:bottom w:val="none" w:sz="0" w:space="0" w:color="auto"/>
            <w:right w:val="none" w:sz="0" w:space="0" w:color="auto"/>
          </w:divBdr>
        </w:div>
      </w:divsChild>
    </w:div>
    <w:div w:id="1834878496">
      <w:bodyDiv w:val="1"/>
      <w:marLeft w:val="0"/>
      <w:marRight w:val="0"/>
      <w:marTop w:val="0"/>
      <w:marBottom w:val="0"/>
      <w:divBdr>
        <w:top w:val="none" w:sz="0" w:space="0" w:color="auto"/>
        <w:left w:val="none" w:sz="0" w:space="0" w:color="auto"/>
        <w:bottom w:val="none" w:sz="0" w:space="0" w:color="auto"/>
        <w:right w:val="none" w:sz="0" w:space="0" w:color="auto"/>
      </w:divBdr>
    </w:div>
    <w:div w:id="1836843053">
      <w:bodyDiv w:val="1"/>
      <w:marLeft w:val="0"/>
      <w:marRight w:val="0"/>
      <w:marTop w:val="0"/>
      <w:marBottom w:val="0"/>
      <w:divBdr>
        <w:top w:val="none" w:sz="0" w:space="0" w:color="auto"/>
        <w:left w:val="none" w:sz="0" w:space="0" w:color="auto"/>
        <w:bottom w:val="none" w:sz="0" w:space="0" w:color="auto"/>
        <w:right w:val="none" w:sz="0" w:space="0" w:color="auto"/>
      </w:divBdr>
      <w:divsChild>
        <w:div w:id="2099205682">
          <w:marLeft w:val="480"/>
          <w:marRight w:val="0"/>
          <w:marTop w:val="0"/>
          <w:marBottom w:val="0"/>
          <w:divBdr>
            <w:top w:val="none" w:sz="0" w:space="0" w:color="auto"/>
            <w:left w:val="none" w:sz="0" w:space="0" w:color="auto"/>
            <w:bottom w:val="none" w:sz="0" w:space="0" w:color="auto"/>
            <w:right w:val="none" w:sz="0" w:space="0" w:color="auto"/>
          </w:divBdr>
        </w:div>
        <w:div w:id="1858541256">
          <w:marLeft w:val="480"/>
          <w:marRight w:val="0"/>
          <w:marTop w:val="0"/>
          <w:marBottom w:val="0"/>
          <w:divBdr>
            <w:top w:val="none" w:sz="0" w:space="0" w:color="auto"/>
            <w:left w:val="none" w:sz="0" w:space="0" w:color="auto"/>
            <w:bottom w:val="none" w:sz="0" w:space="0" w:color="auto"/>
            <w:right w:val="none" w:sz="0" w:space="0" w:color="auto"/>
          </w:divBdr>
        </w:div>
        <w:div w:id="1470904867">
          <w:marLeft w:val="480"/>
          <w:marRight w:val="0"/>
          <w:marTop w:val="0"/>
          <w:marBottom w:val="0"/>
          <w:divBdr>
            <w:top w:val="none" w:sz="0" w:space="0" w:color="auto"/>
            <w:left w:val="none" w:sz="0" w:space="0" w:color="auto"/>
            <w:bottom w:val="none" w:sz="0" w:space="0" w:color="auto"/>
            <w:right w:val="none" w:sz="0" w:space="0" w:color="auto"/>
          </w:divBdr>
        </w:div>
        <w:div w:id="1157645568">
          <w:marLeft w:val="480"/>
          <w:marRight w:val="0"/>
          <w:marTop w:val="0"/>
          <w:marBottom w:val="0"/>
          <w:divBdr>
            <w:top w:val="none" w:sz="0" w:space="0" w:color="auto"/>
            <w:left w:val="none" w:sz="0" w:space="0" w:color="auto"/>
            <w:bottom w:val="none" w:sz="0" w:space="0" w:color="auto"/>
            <w:right w:val="none" w:sz="0" w:space="0" w:color="auto"/>
          </w:divBdr>
        </w:div>
        <w:div w:id="525870909">
          <w:marLeft w:val="480"/>
          <w:marRight w:val="0"/>
          <w:marTop w:val="0"/>
          <w:marBottom w:val="0"/>
          <w:divBdr>
            <w:top w:val="none" w:sz="0" w:space="0" w:color="auto"/>
            <w:left w:val="none" w:sz="0" w:space="0" w:color="auto"/>
            <w:bottom w:val="none" w:sz="0" w:space="0" w:color="auto"/>
            <w:right w:val="none" w:sz="0" w:space="0" w:color="auto"/>
          </w:divBdr>
        </w:div>
        <w:div w:id="1773934943">
          <w:marLeft w:val="480"/>
          <w:marRight w:val="0"/>
          <w:marTop w:val="0"/>
          <w:marBottom w:val="0"/>
          <w:divBdr>
            <w:top w:val="none" w:sz="0" w:space="0" w:color="auto"/>
            <w:left w:val="none" w:sz="0" w:space="0" w:color="auto"/>
            <w:bottom w:val="none" w:sz="0" w:space="0" w:color="auto"/>
            <w:right w:val="none" w:sz="0" w:space="0" w:color="auto"/>
          </w:divBdr>
        </w:div>
        <w:div w:id="1293712093">
          <w:marLeft w:val="480"/>
          <w:marRight w:val="0"/>
          <w:marTop w:val="0"/>
          <w:marBottom w:val="0"/>
          <w:divBdr>
            <w:top w:val="none" w:sz="0" w:space="0" w:color="auto"/>
            <w:left w:val="none" w:sz="0" w:space="0" w:color="auto"/>
            <w:bottom w:val="none" w:sz="0" w:space="0" w:color="auto"/>
            <w:right w:val="none" w:sz="0" w:space="0" w:color="auto"/>
          </w:divBdr>
        </w:div>
        <w:div w:id="1817722860">
          <w:marLeft w:val="480"/>
          <w:marRight w:val="0"/>
          <w:marTop w:val="0"/>
          <w:marBottom w:val="0"/>
          <w:divBdr>
            <w:top w:val="none" w:sz="0" w:space="0" w:color="auto"/>
            <w:left w:val="none" w:sz="0" w:space="0" w:color="auto"/>
            <w:bottom w:val="none" w:sz="0" w:space="0" w:color="auto"/>
            <w:right w:val="none" w:sz="0" w:space="0" w:color="auto"/>
          </w:divBdr>
        </w:div>
        <w:div w:id="805973716">
          <w:marLeft w:val="480"/>
          <w:marRight w:val="0"/>
          <w:marTop w:val="0"/>
          <w:marBottom w:val="0"/>
          <w:divBdr>
            <w:top w:val="none" w:sz="0" w:space="0" w:color="auto"/>
            <w:left w:val="none" w:sz="0" w:space="0" w:color="auto"/>
            <w:bottom w:val="none" w:sz="0" w:space="0" w:color="auto"/>
            <w:right w:val="none" w:sz="0" w:space="0" w:color="auto"/>
          </w:divBdr>
        </w:div>
        <w:div w:id="1967396400">
          <w:marLeft w:val="480"/>
          <w:marRight w:val="0"/>
          <w:marTop w:val="0"/>
          <w:marBottom w:val="0"/>
          <w:divBdr>
            <w:top w:val="none" w:sz="0" w:space="0" w:color="auto"/>
            <w:left w:val="none" w:sz="0" w:space="0" w:color="auto"/>
            <w:bottom w:val="none" w:sz="0" w:space="0" w:color="auto"/>
            <w:right w:val="none" w:sz="0" w:space="0" w:color="auto"/>
          </w:divBdr>
        </w:div>
        <w:div w:id="1113404286">
          <w:marLeft w:val="480"/>
          <w:marRight w:val="0"/>
          <w:marTop w:val="0"/>
          <w:marBottom w:val="0"/>
          <w:divBdr>
            <w:top w:val="none" w:sz="0" w:space="0" w:color="auto"/>
            <w:left w:val="none" w:sz="0" w:space="0" w:color="auto"/>
            <w:bottom w:val="none" w:sz="0" w:space="0" w:color="auto"/>
            <w:right w:val="none" w:sz="0" w:space="0" w:color="auto"/>
          </w:divBdr>
        </w:div>
        <w:div w:id="2046441119">
          <w:marLeft w:val="480"/>
          <w:marRight w:val="0"/>
          <w:marTop w:val="0"/>
          <w:marBottom w:val="0"/>
          <w:divBdr>
            <w:top w:val="none" w:sz="0" w:space="0" w:color="auto"/>
            <w:left w:val="none" w:sz="0" w:space="0" w:color="auto"/>
            <w:bottom w:val="none" w:sz="0" w:space="0" w:color="auto"/>
            <w:right w:val="none" w:sz="0" w:space="0" w:color="auto"/>
          </w:divBdr>
        </w:div>
        <w:div w:id="849098619">
          <w:marLeft w:val="480"/>
          <w:marRight w:val="0"/>
          <w:marTop w:val="0"/>
          <w:marBottom w:val="0"/>
          <w:divBdr>
            <w:top w:val="none" w:sz="0" w:space="0" w:color="auto"/>
            <w:left w:val="none" w:sz="0" w:space="0" w:color="auto"/>
            <w:bottom w:val="none" w:sz="0" w:space="0" w:color="auto"/>
            <w:right w:val="none" w:sz="0" w:space="0" w:color="auto"/>
          </w:divBdr>
        </w:div>
        <w:div w:id="1142574258">
          <w:marLeft w:val="480"/>
          <w:marRight w:val="0"/>
          <w:marTop w:val="0"/>
          <w:marBottom w:val="0"/>
          <w:divBdr>
            <w:top w:val="none" w:sz="0" w:space="0" w:color="auto"/>
            <w:left w:val="none" w:sz="0" w:space="0" w:color="auto"/>
            <w:bottom w:val="none" w:sz="0" w:space="0" w:color="auto"/>
            <w:right w:val="none" w:sz="0" w:space="0" w:color="auto"/>
          </w:divBdr>
        </w:div>
        <w:div w:id="1768308285">
          <w:marLeft w:val="480"/>
          <w:marRight w:val="0"/>
          <w:marTop w:val="0"/>
          <w:marBottom w:val="0"/>
          <w:divBdr>
            <w:top w:val="none" w:sz="0" w:space="0" w:color="auto"/>
            <w:left w:val="none" w:sz="0" w:space="0" w:color="auto"/>
            <w:bottom w:val="none" w:sz="0" w:space="0" w:color="auto"/>
            <w:right w:val="none" w:sz="0" w:space="0" w:color="auto"/>
          </w:divBdr>
        </w:div>
        <w:div w:id="1024596517">
          <w:marLeft w:val="480"/>
          <w:marRight w:val="0"/>
          <w:marTop w:val="0"/>
          <w:marBottom w:val="0"/>
          <w:divBdr>
            <w:top w:val="none" w:sz="0" w:space="0" w:color="auto"/>
            <w:left w:val="none" w:sz="0" w:space="0" w:color="auto"/>
            <w:bottom w:val="none" w:sz="0" w:space="0" w:color="auto"/>
            <w:right w:val="none" w:sz="0" w:space="0" w:color="auto"/>
          </w:divBdr>
        </w:div>
        <w:div w:id="423460267">
          <w:marLeft w:val="480"/>
          <w:marRight w:val="0"/>
          <w:marTop w:val="0"/>
          <w:marBottom w:val="0"/>
          <w:divBdr>
            <w:top w:val="none" w:sz="0" w:space="0" w:color="auto"/>
            <w:left w:val="none" w:sz="0" w:space="0" w:color="auto"/>
            <w:bottom w:val="none" w:sz="0" w:space="0" w:color="auto"/>
            <w:right w:val="none" w:sz="0" w:space="0" w:color="auto"/>
          </w:divBdr>
        </w:div>
        <w:div w:id="1218052497">
          <w:marLeft w:val="480"/>
          <w:marRight w:val="0"/>
          <w:marTop w:val="0"/>
          <w:marBottom w:val="0"/>
          <w:divBdr>
            <w:top w:val="none" w:sz="0" w:space="0" w:color="auto"/>
            <w:left w:val="none" w:sz="0" w:space="0" w:color="auto"/>
            <w:bottom w:val="none" w:sz="0" w:space="0" w:color="auto"/>
            <w:right w:val="none" w:sz="0" w:space="0" w:color="auto"/>
          </w:divBdr>
        </w:div>
        <w:div w:id="804734266">
          <w:marLeft w:val="480"/>
          <w:marRight w:val="0"/>
          <w:marTop w:val="0"/>
          <w:marBottom w:val="0"/>
          <w:divBdr>
            <w:top w:val="none" w:sz="0" w:space="0" w:color="auto"/>
            <w:left w:val="none" w:sz="0" w:space="0" w:color="auto"/>
            <w:bottom w:val="none" w:sz="0" w:space="0" w:color="auto"/>
            <w:right w:val="none" w:sz="0" w:space="0" w:color="auto"/>
          </w:divBdr>
        </w:div>
      </w:divsChild>
    </w:div>
    <w:div w:id="1841968735">
      <w:bodyDiv w:val="1"/>
      <w:marLeft w:val="0"/>
      <w:marRight w:val="0"/>
      <w:marTop w:val="0"/>
      <w:marBottom w:val="0"/>
      <w:divBdr>
        <w:top w:val="none" w:sz="0" w:space="0" w:color="auto"/>
        <w:left w:val="none" w:sz="0" w:space="0" w:color="auto"/>
        <w:bottom w:val="none" w:sz="0" w:space="0" w:color="auto"/>
        <w:right w:val="none" w:sz="0" w:space="0" w:color="auto"/>
      </w:divBdr>
    </w:div>
    <w:div w:id="1848669130">
      <w:bodyDiv w:val="1"/>
      <w:marLeft w:val="0"/>
      <w:marRight w:val="0"/>
      <w:marTop w:val="0"/>
      <w:marBottom w:val="0"/>
      <w:divBdr>
        <w:top w:val="none" w:sz="0" w:space="0" w:color="auto"/>
        <w:left w:val="none" w:sz="0" w:space="0" w:color="auto"/>
        <w:bottom w:val="none" w:sz="0" w:space="0" w:color="auto"/>
        <w:right w:val="none" w:sz="0" w:space="0" w:color="auto"/>
      </w:divBdr>
      <w:divsChild>
        <w:div w:id="1639605519">
          <w:marLeft w:val="480"/>
          <w:marRight w:val="0"/>
          <w:marTop w:val="0"/>
          <w:marBottom w:val="0"/>
          <w:divBdr>
            <w:top w:val="none" w:sz="0" w:space="0" w:color="auto"/>
            <w:left w:val="none" w:sz="0" w:space="0" w:color="auto"/>
            <w:bottom w:val="none" w:sz="0" w:space="0" w:color="auto"/>
            <w:right w:val="none" w:sz="0" w:space="0" w:color="auto"/>
          </w:divBdr>
        </w:div>
        <w:div w:id="223103822">
          <w:marLeft w:val="480"/>
          <w:marRight w:val="0"/>
          <w:marTop w:val="0"/>
          <w:marBottom w:val="0"/>
          <w:divBdr>
            <w:top w:val="none" w:sz="0" w:space="0" w:color="auto"/>
            <w:left w:val="none" w:sz="0" w:space="0" w:color="auto"/>
            <w:bottom w:val="none" w:sz="0" w:space="0" w:color="auto"/>
            <w:right w:val="none" w:sz="0" w:space="0" w:color="auto"/>
          </w:divBdr>
        </w:div>
        <w:div w:id="2065637888">
          <w:marLeft w:val="480"/>
          <w:marRight w:val="0"/>
          <w:marTop w:val="0"/>
          <w:marBottom w:val="0"/>
          <w:divBdr>
            <w:top w:val="none" w:sz="0" w:space="0" w:color="auto"/>
            <w:left w:val="none" w:sz="0" w:space="0" w:color="auto"/>
            <w:bottom w:val="none" w:sz="0" w:space="0" w:color="auto"/>
            <w:right w:val="none" w:sz="0" w:space="0" w:color="auto"/>
          </w:divBdr>
        </w:div>
        <w:div w:id="1226527761">
          <w:marLeft w:val="480"/>
          <w:marRight w:val="0"/>
          <w:marTop w:val="0"/>
          <w:marBottom w:val="0"/>
          <w:divBdr>
            <w:top w:val="none" w:sz="0" w:space="0" w:color="auto"/>
            <w:left w:val="none" w:sz="0" w:space="0" w:color="auto"/>
            <w:bottom w:val="none" w:sz="0" w:space="0" w:color="auto"/>
            <w:right w:val="none" w:sz="0" w:space="0" w:color="auto"/>
          </w:divBdr>
        </w:div>
        <w:div w:id="1608584268">
          <w:marLeft w:val="480"/>
          <w:marRight w:val="0"/>
          <w:marTop w:val="0"/>
          <w:marBottom w:val="0"/>
          <w:divBdr>
            <w:top w:val="none" w:sz="0" w:space="0" w:color="auto"/>
            <w:left w:val="none" w:sz="0" w:space="0" w:color="auto"/>
            <w:bottom w:val="none" w:sz="0" w:space="0" w:color="auto"/>
            <w:right w:val="none" w:sz="0" w:space="0" w:color="auto"/>
          </w:divBdr>
        </w:div>
        <w:div w:id="1875314392">
          <w:marLeft w:val="480"/>
          <w:marRight w:val="0"/>
          <w:marTop w:val="0"/>
          <w:marBottom w:val="0"/>
          <w:divBdr>
            <w:top w:val="none" w:sz="0" w:space="0" w:color="auto"/>
            <w:left w:val="none" w:sz="0" w:space="0" w:color="auto"/>
            <w:bottom w:val="none" w:sz="0" w:space="0" w:color="auto"/>
            <w:right w:val="none" w:sz="0" w:space="0" w:color="auto"/>
          </w:divBdr>
        </w:div>
        <w:div w:id="1390878872">
          <w:marLeft w:val="480"/>
          <w:marRight w:val="0"/>
          <w:marTop w:val="0"/>
          <w:marBottom w:val="0"/>
          <w:divBdr>
            <w:top w:val="none" w:sz="0" w:space="0" w:color="auto"/>
            <w:left w:val="none" w:sz="0" w:space="0" w:color="auto"/>
            <w:bottom w:val="none" w:sz="0" w:space="0" w:color="auto"/>
            <w:right w:val="none" w:sz="0" w:space="0" w:color="auto"/>
          </w:divBdr>
        </w:div>
        <w:div w:id="1787919285">
          <w:marLeft w:val="480"/>
          <w:marRight w:val="0"/>
          <w:marTop w:val="0"/>
          <w:marBottom w:val="0"/>
          <w:divBdr>
            <w:top w:val="none" w:sz="0" w:space="0" w:color="auto"/>
            <w:left w:val="none" w:sz="0" w:space="0" w:color="auto"/>
            <w:bottom w:val="none" w:sz="0" w:space="0" w:color="auto"/>
            <w:right w:val="none" w:sz="0" w:space="0" w:color="auto"/>
          </w:divBdr>
        </w:div>
        <w:div w:id="1764299703">
          <w:marLeft w:val="480"/>
          <w:marRight w:val="0"/>
          <w:marTop w:val="0"/>
          <w:marBottom w:val="0"/>
          <w:divBdr>
            <w:top w:val="none" w:sz="0" w:space="0" w:color="auto"/>
            <w:left w:val="none" w:sz="0" w:space="0" w:color="auto"/>
            <w:bottom w:val="none" w:sz="0" w:space="0" w:color="auto"/>
            <w:right w:val="none" w:sz="0" w:space="0" w:color="auto"/>
          </w:divBdr>
        </w:div>
        <w:div w:id="1325278507">
          <w:marLeft w:val="480"/>
          <w:marRight w:val="0"/>
          <w:marTop w:val="0"/>
          <w:marBottom w:val="0"/>
          <w:divBdr>
            <w:top w:val="none" w:sz="0" w:space="0" w:color="auto"/>
            <w:left w:val="none" w:sz="0" w:space="0" w:color="auto"/>
            <w:bottom w:val="none" w:sz="0" w:space="0" w:color="auto"/>
            <w:right w:val="none" w:sz="0" w:space="0" w:color="auto"/>
          </w:divBdr>
        </w:div>
        <w:div w:id="1838307243">
          <w:marLeft w:val="480"/>
          <w:marRight w:val="0"/>
          <w:marTop w:val="0"/>
          <w:marBottom w:val="0"/>
          <w:divBdr>
            <w:top w:val="none" w:sz="0" w:space="0" w:color="auto"/>
            <w:left w:val="none" w:sz="0" w:space="0" w:color="auto"/>
            <w:bottom w:val="none" w:sz="0" w:space="0" w:color="auto"/>
            <w:right w:val="none" w:sz="0" w:space="0" w:color="auto"/>
          </w:divBdr>
        </w:div>
        <w:div w:id="1712610598">
          <w:marLeft w:val="480"/>
          <w:marRight w:val="0"/>
          <w:marTop w:val="0"/>
          <w:marBottom w:val="0"/>
          <w:divBdr>
            <w:top w:val="none" w:sz="0" w:space="0" w:color="auto"/>
            <w:left w:val="none" w:sz="0" w:space="0" w:color="auto"/>
            <w:bottom w:val="none" w:sz="0" w:space="0" w:color="auto"/>
            <w:right w:val="none" w:sz="0" w:space="0" w:color="auto"/>
          </w:divBdr>
        </w:div>
        <w:div w:id="39131178">
          <w:marLeft w:val="480"/>
          <w:marRight w:val="0"/>
          <w:marTop w:val="0"/>
          <w:marBottom w:val="0"/>
          <w:divBdr>
            <w:top w:val="none" w:sz="0" w:space="0" w:color="auto"/>
            <w:left w:val="none" w:sz="0" w:space="0" w:color="auto"/>
            <w:bottom w:val="none" w:sz="0" w:space="0" w:color="auto"/>
            <w:right w:val="none" w:sz="0" w:space="0" w:color="auto"/>
          </w:divBdr>
        </w:div>
        <w:div w:id="2022588315">
          <w:marLeft w:val="480"/>
          <w:marRight w:val="0"/>
          <w:marTop w:val="0"/>
          <w:marBottom w:val="0"/>
          <w:divBdr>
            <w:top w:val="none" w:sz="0" w:space="0" w:color="auto"/>
            <w:left w:val="none" w:sz="0" w:space="0" w:color="auto"/>
            <w:bottom w:val="none" w:sz="0" w:space="0" w:color="auto"/>
            <w:right w:val="none" w:sz="0" w:space="0" w:color="auto"/>
          </w:divBdr>
        </w:div>
        <w:div w:id="1876844780">
          <w:marLeft w:val="480"/>
          <w:marRight w:val="0"/>
          <w:marTop w:val="0"/>
          <w:marBottom w:val="0"/>
          <w:divBdr>
            <w:top w:val="none" w:sz="0" w:space="0" w:color="auto"/>
            <w:left w:val="none" w:sz="0" w:space="0" w:color="auto"/>
            <w:bottom w:val="none" w:sz="0" w:space="0" w:color="auto"/>
            <w:right w:val="none" w:sz="0" w:space="0" w:color="auto"/>
          </w:divBdr>
        </w:div>
        <w:div w:id="766392533">
          <w:marLeft w:val="480"/>
          <w:marRight w:val="0"/>
          <w:marTop w:val="0"/>
          <w:marBottom w:val="0"/>
          <w:divBdr>
            <w:top w:val="none" w:sz="0" w:space="0" w:color="auto"/>
            <w:left w:val="none" w:sz="0" w:space="0" w:color="auto"/>
            <w:bottom w:val="none" w:sz="0" w:space="0" w:color="auto"/>
            <w:right w:val="none" w:sz="0" w:space="0" w:color="auto"/>
          </w:divBdr>
        </w:div>
        <w:div w:id="89738294">
          <w:marLeft w:val="480"/>
          <w:marRight w:val="0"/>
          <w:marTop w:val="0"/>
          <w:marBottom w:val="0"/>
          <w:divBdr>
            <w:top w:val="none" w:sz="0" w:space="0" w:color="auto"/>
            <w:left w:val="none" w:sz="0" w:space="0" w:color="auto"/>
            <w:bottom w:val="none" w:sz="0" w:space="0" w:color="auto"/>
            <w:right w:val="none" w:sz="0" w:space="0" w:color="auto"/>
          </w:divBdr>
        </w:div>
        <w:div w:id="1920820502">
          <w:marLeft w:val="480"/>
          <w:marRight w:val="0"/>
          <w:marTop w:val="0"/>
          <w:marBottom w:val="0"/>
          <w:divBdr>
            <w:top w:val="none" w:sz="0" w:space="0" w:color="auto"/>
            <w:left w:val="none" w:sz="0" w:space="0" w:color="auto"/>
            <w:bottom w:val="none" w:sz="0" w:space="0" w:color="auto"/>
            <w:right w:val="none" w:sz="0" w:space="0" w:color="auto"/>
          </w:divBdr>
        </w:div>
      </w:divsChild>
    </w:div>
    <w:div w:id="1850295052">
      <w:bodyDiv w:val="1"/>
      <w:marLeft w:val="0"/>
      <w:marRight w:val="0"/>
      <w:marTop w:val="0"/>
      <w:marBottom w:val="0"/>
      <w:divBdr>
        <w:top w:val="none" w:sz="0" w:space="0" w:color="auto"/>
        <w:left w:val="none" w:sz="0" w:space="0" w:color="auto"/>
        <w:bottom w:val="none" w:sz="0" w:space="0" w:color="auto"/>
        <w:right w:val="none" w:sz="0" w:space="0" w:color="auto"/>
      </w:divBdr>
      <w:divsChild>
        <w:div w:id="2122799810">
          <w:marLeft w:val="640"/>
          <w:marRight w:val="0"/>
          <w:marTop w:val="0"/>
          <w:marBottom w:val="0"/>
          <w:divBdr>
            <w:top w:val="none" w:sz="0" w:space="0" w:color="auto"/>
            <w:left w:val="none" w:sz="0" w:space="0" w:color="auto"/>
            <w:bottom w:val="none" w:sz="0" w:space="0" w:color="auto"/>
            <w:right w:val="none" w:sz="0" w:space="0" w:color="auto"/>
          </w:divBdr>
        </w:div>
        <w:div w:id="1806585752">
          <w:marLeft w:val="640"/>
          <w:marRight w:val="0"/>
          <w:marTop w:val="0"/>
          <w:marBottom w:val="0"/>
          <w:divBdr>
            <w:top w:val="none" w:sz="0" w:space="0" w:color="auto"/>
            <w:left w:val="none" w:sz="0" w:space="0" w:color="auto"/>
            <w:bottom w:val="none" w:sz="0" w:space="0" w:color="auto"/>
            <w:right w:val="none" w:sz="0" w:space="0" w:color="auto"/>
          </w:divBdr>
        </w:div>
        <w:div w:id="1552498922">
          <w:marLeft w:val="640"/>
          <w:marRight w:val="0"/>
          <w:marTop w:val="0"/>
          <w:marBottom w:val="0"/>
          <w:divBdr>
            <w:top w:val="none" w:sz="0" w:space="0" w:color="auto"/>
            <w:left w:val="none" w:sz="0" w:space="0" w:color="auto"/>
            <w:bottom w:val="none" w:sz="0" w:space="0" w:color="auto"/>
            <w:right w:val="none" w:sz="0" w:space="0" w:color="auto"/>
          </w:divBdr>
        </w:div>
        <w:div w:id="1364751043">
          <w:marLeft w:val="640"/>
          <w:marRight w:val="0"/>
          <w:marTop w:val="0"/>
          <w:marBottom w:val="0"/>
          <w:divBdr>
            <w:top w:val="none" w:sz="0" w:space="0" w:color="auto"/>
            <w:left w:val="none" w:sz="0" w:space="0" w:color="auto"/>
            <w:bottom w:val="none" w:sz="0" w:space="0" w:color="auto"/>
            <w:right w:val="none" w:sz="0" w:space="0" w:color="auto"/>
          </w:divBdr>
        </w:div>
        <w:div w:id="1168253404">
          <w:marLeft w:val="640"/>
          <w:marRight w:val="0"/>
          <w:marTop w:val="0"/>
          <w:marBottom w:val="0"/>
          <w:divBdr>
            <w:top w:val="none" w:sz="0" w:space="0" w:color="auto"/>
            <w:left w:val="none" w:sz="0" w:space="0" w:color="auto"/>
            <w:bottom w:val="none" w:sz="0" w:space="0" w:color="auto"/>
            <w:right w:val="none" w:sz="0" w:space="0" w:color="auto"/>
          </w:divBdr>
        </w:div>
        <w:div w:id="1286733911">
          <w:marLeft w:val="640"/>
          <w:marRight w:val="0"/>
          <w:marTop w:val="0"/>
          <w:marBottom w:val="0"/>
          <w:divBdr>
            <w:top w:val="none" w:sz="0" w:space="0" w:color="auto"/>
            <w:left w:val="none" w:sz="0" w:space="0" w:color="auto"/>
            <w:bottom w:val="none" w:sz="0" w:space="0" w:color="auto"/>
            <w:right w:val="none" w:sz="0" w:space="0" w:color="auto"/>
          </w:divBdr>
        </w:div>
        <w:div w:id="1824740825">
          <w:marLeft w:val="640"/>
          <w:marRight w:val="0"/>
          <w:marTop w:val="0"/>
          <w:marBottom w:val="0"/>
          <w:divBdr>
            <w:top w:val="none" w:sz="0" w:space="0" w:color="auto"/>
            <w:left w:val="none" w:sz="0" w:space="0" w:color="auto"/>
            <w:bottom w:val="none" w:sz="0" w:space="0" w:color="auto"/>
            <w:right w:val="none" w:sz="0" w:space="0" w:color="auto"/>
          </w:divBdr>
        </w:div>
        <w:div w:id="1525317053">
          <w:marLeft w:val="640"/>
          <w:marRight w:val="0"/>
          <w:marTop w:val="0"/>
          <w:marBottom w:val="0"/>
          <w:divBdr>
            <w:top w:val="none" w:sz="0" w:space="0" w:color="auto"/>
            <w:left w:val="none" w:sz="0" w:space="0" w:color="auto"/>
            <w:bottom w:val="none" w:sz="0" w:space="0" w:color="auto"/>
            <w:right w:val="none" w:sz="0" w:space="0" w:color="auto"/>
          </w:divBdr>
        </w:div>
        <w:div w:id="867135488">
          <w:marLeft w:val="640"/>
          <w:marRight w:val="0"/>
          <w:marTop w:val="0"/>
          <w:marBottom w:val="0"/>
          <w:divBdr>
            <w:top w:val="none" w:sz="0" w:space="0" w:color="auto"/>
            <w:left w:val="none" w:sz="0" w:space="0" w:color="auto"/>
            <w:bottom w:val="none" w:sz="0" w:space="0" w:color="auto"/>
            <w:right w:val="none" w:sz="0" w:space="0" w:color="auto"/>
          </w:divBdr>
        </w:div>
        <w:div w:id="1106997858">
          <w:marLeft w:val="640"/>
          <w:marRight w:val="0"/>
          <w:marTop w:val="0"/>
          <w:marBottom w:val="0"/>
          <w:divBdr>
            <w:top w:val="none" w:sz="0" w:space="0" w:color="auto"/>
            <w:left w:val="none" w:sz="0" w:space="0" w:color="auto"/>
            <w:bottom w:val="none" w:sz="0" w:space="0" w:color="auto"/>
            <w:right w:val="none" w:sz="0" w:space="0" w:color="auto"/>
          </w:divBdr>
        </w:div>
        <w:div w:id="271255303">
          <w:marLeft w:val="640"/>
          <w:marRight w:val="0"/>
          <w:marTop w:val="0"/>
          <w:marBottom w:val="0"/>
          <w:divBdr>
            <w:top w:val="none" w:sz="0" w:space="0" w:color="auto"/>
            <w:left w:val="none" w:sz="0" w:space="0" w:color="auto"/>
            <w:bottom w:val="none" w:sz="0" w:space="0" w:color="auto"/>
            <w:right w:val="none" w:sz="0" w:space="0" w:color="auto"/>
          </w:divBdr>
        </w:div>
        <w:div w:id="618486891">
          <w:marLeft w:val="640"/>
          <w:marRight w:val="0"/>
          <w:marTop w:val="0"/>
          <w:marBottom w:val="0"/>
          <w:divBdr>
            <w:top w:val="none" w:sz="0" w:space="0" w:color="auto"/>
            <w:left w:val="none" w:sz="0" w:space="0" w:color="auto"/>
            <w:bottom w:val="none" w:sz="0" w:space="0" w:color="auto"/>
            <w:right w:val="none" w:sz="0" w:space="0" w:color="auto"/>
          </w:divBdr>
        </w:div>
        <w:div w:id="1854761966">
          <w:marLeft w:val="640"/>
          <w:marRight w:val="0"/>
          <w:marTop w:val="0"/>
          <w:marBottom w:val="0"/>
          <w:divBdr>
            <w:top w:val="none" w:sz="0" w:space="0" w:color="auto"/>
            <w:left w:val="none" w:sz="0" w:space="0" w:color="auto"/>
            <w:bottom w:val="none" w:sz="0" w:space="0" w:color="auto"/>
            <w:right w:val="none" w:sz="0" w:space="0" w:color="auto"/>
          </w:divBdr>
        </w:div>
        <w:div w:id="1239750057">
          <w:marLeft w:val="640"/>
          <w:marRight w:val="0"/>
          <w:marTop w:val="0"/>
          <w:marBottom w:val="0"/>
          <w:divBdr>
            <w:top w:val="none" w:sz="0" w:space="0" w:color="auto"/>
            <w:left w:val="none" w:sz="0" w:space="0" w:color="auto"/>
            <w:bottom w:val="none" w:sz="0" w:space="0" w:color="auto"/>
            <w:right w:val="none" w:sz="0" w:space="0" w:color="auto"/>
          </w:divBdr>
        </w:div>
        <w:div w:id="578490785">
          <w:marLeft w:val="640"/>
          <w:marRight w:val="0"/>
          <w:marTop w:val="0"/>
          <w:marBottom w:val="0"/>
          <w:divBdr>
            <w:top w:val="none" w:sz="0" w:space="0" w:color="auto"/>
            <w:left w:val="none" w:sz="0" w:space="0" w:color="auto"/>
            <w:bottom w:val="none" w:sz="0" w:space="0" w:color="auto"/>
            <w:right w:val="none" w:sz="0" w:space="0" w:color="auto"/>
          </w:divBdr>
        </w:div>
        <w:div w:id="603615959">
          <w:marLeft w:val="640"/>
          <w:marRight w:val="0"/>
          <w:marTop w:val="0"/>
          <w:marBottom w:val="0"/>
          <w:divBdr>
            <w:top w:val="none" w:sz="0" w:space="0" w:color="auto"/>
            <w:left w:val="none" w:sz="0" w:space="0" w:color="auto"/>
            <w:bottom w:val="none" w:sz="0" w:space="0" w:color="auto"/>
            <w:right w:val="none" w:sz="0" w:space="0" w:color="auto"/>
          </w:divBdr>
        </w:div>
        <w:div w:id="657272596">
          <w:marLeft w:val="640"/>
          <w:marRight w:val="0"/>
          <w:marTop w:val="0"/>
          <w:marBottom w:val="0"/>
          <w:divBdr>
            <w:top w:val="none" w:sz="0" w:space="0" w:color="auto"/>
            <w:left w:val="none" w:sz="0" w:space="0" w:color="auto"/>
            <w:bottom w:val="none" w:sz="0" w:space="0" w:color="auto"/>
            <w:right w:val="none" w:sz="0" w:space="0" w:color="auto"/>
          </w:divBdr>
        </w:div>
        <w:div w:id="1071000335">
          <w:marLeft w:val="640"/>
          <w:marRight w:val="0"/>
          <w:marTop w:val="0"/>
          <w:marBottom w:val="0"/>
          <w:divBdr>
            <w:top w:val="none" w:sz="0" w:space="0" w:color="auto"/>
            <w:left w:val="none" w:sz="0" w:space="0" w:color="auto"/>
            <w:bottom w:val="none" w:sz="0" w:space="0" w:color="auto"/>
            <w:right w:val="none" w:sz="0" w:space="0" w:color="auto"/>
          </w:divBdr>
        </w:div>
        <w:div w:id="770276666">
          <w:marLeft w:val="640"/>
          <w:marRight w:val="0"/>
          <w:marTop w:val="0"/>
          <w:marBottom w:val="0"/>
          <w:divBdr>
            <w:top w:val="none" w:sz="0" w:space="0" w:color="auto"/>
            <w:left w:val="none" w:sz="0" w:space="0" w:color="auto"/>
            <w:bottom w:val="none" w:sz="0" w:space="0" w:color="auto"/>
            <w:right w:val="none" w:sz="0" w:space="0" w:color="auto"/>
          </w:divBdr>
        </w:div>
        <w:div w:id="1745561702">
          <w:marLeft w:val="640"/>
          <w:marRight w:val="0"/>
          <w:marTop w:val="0"/>
          <w:marBottom w:val="0"/>
          <w:divBdr>
            <w:top w:val="none" w:sz="0" w:space="0" w:color="auto"/>
            <w:left w:val="none" w:sz="0" w:space="0" w:color="auto"/>
            <w:bottom w:val="none" w:sz="0" w:space="0" w:color="auto"/>
            <w:right w:val="none" w:sz="0" w:space="0" w:color="auto"/>
          </w:divBdr>
        </w:div>
        <w:div w:id="1261136712">
          <w:marLeft w:val="640"/>
          <w:marRight w:val="0"/>
          <w:marTop w:val="0"/>
          <w:marBottom w:val="0"/>
          <w:divBdr>
            <w:top w:val="none" w:sz="0" w:space="0" w:color="auto"/>
            <w:left w:val="none" w:sz="0" w:space="0" w:color="auto"/>
            <w:bottom w:val="none" w:sz="0" w:space="0" w:color="auto"/>
            <w:right w:val="none" w:sz="0" w:space="0" w:color="auto"/>
          </w:divBdr>
        </w:div>
        <w:div w:id="407845360">
          <w:marLeft w:val="640"/>
          <w:marRight w:val="0"/>
          <w:marTop w:val="0"/>
          <w:marBottom w:val="0"/>
          <w:divBdr>
            <w:top w:val="none" w:sz="0" w:space="0" w:color="auto"/>
            <w:left w:val="none" w:sz="0" w:space="0" w:color="auto"/>
            <w:bottom w:val="none" w:sz="0" w:space="0" w:color="auto"/>
            <w:right w:val="none" w:sz="0" w:space="0" w:color="auto"/>
          </w:divBdr>
        </w:div>
        <w:div w:id="87124277">
          <w:marLeft w:val="640"/>
          <w:marRight w:val="0"/>
          <w:marTop w:val="0"/>
          <w:marBottom w:val="0"/>
          <w:divBdr>
            <w:top w:val="none" w:sz="0" w:space="0" w:color="auto"/>
            <w:left w:val="none" w:sz="0" w:space="0" w:color="auto"/>
            <w:bottom w:val="none" w:sz="0" w:space="0" w:color="auto"/>
            <w:right w:val="none" w:sz="0" w:space="0" w:color="auto"/>
          </w:divBdr>
        </w:div>
        <w:div w:id="181867258">
          <w:marLeft w:val="640"/>
          <w:marRight w:val="0"/>
          <w:marTop w:val="0"/>
          <w:marBottom w:val="0"/>
          <w:divBdr>
            <w:top w:val="none" w:sz="0" w:space="0" w:color="auto"/>
            <w:left w:val="none" w:sz="0" w:space="0" w:color="auto"/>
            <w:bottom w:val="none" w:sz="0" w:space="0" w:color="auto"/>
            <w:right w:val="none" w:sz="0" w:space="0" w:color="auto"/>
          </w:divBdr>
        </w:div>
        <w:div w:id="52197130">
          <w:marLeft w:val="640"/>
          <w:marRight w:val="0"/>
          <w:marTop w:val="0"/>
          <w:marBottom w:val="0"/>
          <w:divBdr>
            <w:top w:val="none" w:sz="0" w:space="0" w:color="auto"/>
            <w:left w:val="none" w:sz="0" w:space="0" w:color="auto"/>
            <w:bottom w:val="none" w:sz="0" w:space="0" w:color="auto"/>
            <w:right w:val="none" w:sz="0" w:space="0" w:color="auto"/>
          </w:divBdr>
        </w:div>
        <w:div w:id="532421062">
          <w:marLeft w:val="640"/>
          <w:marRight w:val="0"/>
          <w:marTop w:val="0"/>
          <w:marBottom w:val="0"/>
          <w:divBdr>
            <w:top w:val="none" w:sz="0" w:space="0" w:color="auto"/>
            <w:left w:val="none" w:sz="0" w:space="0" w:color="auto"/>
            <w:bottom w:val="none" w:sz="0" w:space="0" w:color="auto"/>
            <w:right w:val="none" w:sz="0" w:space="0" w:color="auto"/>
          </w:divBdr>
        </w:div>
        <w:div w:id="748114729">
          <w:marLeft w:val="640"/>
          <w:marRight w:val="0"/>
          <w:marTop w:val="0"/>
          <w:marBottom w:val="0"/>
          <w:divBdr>
            <w:top w:val="none" w:sz="0" w:space="0" w:color="auto"/>
            <w:left w:val="none" w:sz="0" w:space="0" w:color="auto"/>
            <w:bottom w:val="none" w:sz="0" w:space="0" w:color="auto"/>
            <w:right w:val="none" w:sz="0" w:space="0" w:color="auto"/>
          </w:divBdr>
        </w:div>
        <w:div w:id="805902512">
          <w:marLeft w:val="640"/>
          <w:marRight w:val="0"/>
          <w:marTop w:val="0"/>
          <w:marBottom w:val="0"/>
          <w:divBdr>
            <w:top w:val="none" w:sz="0" w:space="0" w:color="auto"/>
            <w:left w:val="none" w:sz="0" w:space="0" w:color="auto"/>
            <w:bottom w:val="none" w:sz="0" w:space="0" w:color="auto"/>
            <w:right w:val="none" w:sz="0" w:space="0" w:color="auto"/>
          </w:divBdr>
        </w:div>
        <w:div w:id="1385789572">
          <w:marLeft w:val="640"/>
          <w:marRight w:val="0"/>
          <w:marTop w:val="0"/>
          <w:marBottom w:val="0"/>
          <w:divBdr>
            <w:top w:val="none" w:sz="0" w:space="0" w:color="auto"/>
            <w:left w:val="none" w:sz="0" w:space="0" w:color="auto"/>
            <w:bottom w:val="none" w:sz="0" w:space="0" w:color="auto"/>
            <w:right w:val="none" w:sz="0" w:space="0" w:color="auto"/>
          </w:divBdr>
        </w:div>
        <w:div w:id="766464028">
          <w:marLeft w:val="640"/>
          <w:marRight w:val="0"/>
          <w:marTop w:val="0"/>
          <w:marBottom w:val="0"/>
          <w:divBdr>
            <w:top w:val="none" w:sz="0" w:space="0" w:color="auto"/>
            <w:left w:val="none" w:sz="0" w:space="0" w:color="auto"/>
            <w:bottom w:val="none" w:sz="0" w:space="0" w:color="auto"/>
            <w:right w:val="none" w:sz="0" w:space="0" w:color="auto"/>
          </w:divBdr>
        </w:div>
        <w:div w:id="1861043078">
          <w:marLeft w:val="640"/>
          <w:marRight w:val="0"/>
          <w:marTop w:val="0"/>
          <w:marBottom w:val="0"/>
          <w:divBdr>
            <w:top w:val="none" w:sz="0" w:space="0" w:color="auto"/>
            <w:left w:val="none" w:sz="0" w:space="0" w:color="auto"/>
            <w:bottom w:val="none" w:sz="0" w:space="0" w:color="auto"/>
            <w:right w:val="none" w:sz="0" w:space="0" w:color="auto"/>
          </w:divBdr>
        </w:div>
        <w:div w:id="361059384">
          <w:marLeft w:val="640"/>
          <w:marRight w:val="0"/>
          <w:marTop w:val="0"/>
          <w:marBottom w:val="0"/>
          <w:divBdr>
            <w:top w:val="none" w:sz="0" w:space="0" w:color="auto"/>
            <w:left w:val="none" w:sz="0" w:space="0" w:color="auto"/>
            <w:bottom w:val="none" w:sz="0" w:space="0" w:color="auto"/>
            <w:right w:val="none" w:sz="0" w:space="0" w:color="auto"/>
          </w:divBdr>
        </w:div>
        <w:div w:id="1894344402">
          <w:marLeft w:val="640"/>
          <w:marRight w:val="0"/>
          <w:marTop w:val="0"/>
          <w:marBottom w:val="0"/>
          <w:divBdr>
            <w:top w:val="none" w:sz="0" w:space="0" w:color="auto"/>
            <w:left w:val="none" w:sz="0" w:space="0" w:color="auto"/>
            <w:bottom w:val="none" w:sz="0" w:space="0" w:color="auto"/>
            <w:right w:val="none" w:sz="0" w:space="0" w:color="auto"/>
          </w:divBdr>
        </w:div>
        <w:div w:id="734816238">
          <w:marLeft w:val="640"/>
          <w:marRight w:val="0"/>
          <w:marTop w:val="0"/>
          <w:marBottom w:val="0"/>
          <w:divBdr>
            <w:top w:val="none" w:sz="0" w:space="0" w:color="auto"/>
            <w:left w:val="none" w:sz="0" w:space="0" w:color="auto"/>
            <w:bottom w:val="none" w:sz="0" w:space="0" w:color="auto"/>
            <w:right w:val="none" w:sz="0" w:space="0" w:color="auto"/>
          </w:divBdr>
        </w:div>
        <w:div w:id="1404982724">
          <w:marLeft w:val="640"/>
          <w:marRight w:val="0"/>
          <w:marTop w:val="0"/>
          <w:marBottom w:val="0"/>
          <w:divBdr>
            <w:top w:val="none" w:sz="0" w:space="0" w:color="auto"/>
            <w:left w:val="none" w:sz="0" w:space="0" w:color="auto"/>
            <w:bottom w:val="none" w:sz="0" w:space="0" w:color="auto"/>
            <w:right w:val="none" w:sz="0" w:space="0" w:color="auto"/>
          </w:divBdr>
        </w:div>
        <w:div w:id="866257180">
          <w:marLeft w:val="640"/>
          <w:marRight w:val="0"/>
          <w:marTop w:val="0"/>
          <w:marBottom w:val="0"/>
          <w:divBdr>
            <w:top w:val="none" w:sz="0" w:space="0" w:color="auto"/>
            <w:left w:val="none" w:sz="0" w:space="0" w:color="auto"/>
            <w:bottom w:val="none" w:sz="0" w:space="0" w:color="auto"/>
            <w:right w:val="none" w:sz="0" w:space="0" w:color="auto"/>
          </w:divBdr>
        </w:div>
        <w:div w:id="1975525415">
          <w:marLeft w:val="640"/>
          <w:marRight w:val="0"/>
          <w:marTop w:val="0"/>
          <w:marBottom w:val="0"/>
          <w:divBdr>
            <w:top w:val="none" w:sz="0" w:space="0" w:color="auto"/>
            <w:left w:val="none" w:sz="0" w:space="0" w:color="auto"/>
            <w:bottom w:val="none" w:sz="0" w:space="0" w:color="auto"/>
            <w:right w:val="none" w:sz="0" w:space="0" w:color="auto"/>
          </w:divBdr>
        </w:div>
        <w:div w:id="699815955">
          <w:marLeft w:val="640"/>
          <w:marRight w:val="0"/>
          <w:marTop w:val="0"/>
          <w:marBottom w:val="0"/>
          <w:divBdr>
            <w:top w:val="none" w:sz="0" w:space="0" w:color="auto"/>
            <w:left w:val="none" w:sz="0" w:space="0" w:color="auto"/>
            <w:bottom w:val="none" w:sz="0" w:space="0" w:color="auto"/>
            <w:right w:val="none" w:sz="0" w:space="0" w:color="auto"/>
          </w:divBdr>
        </w:div>
        <w:div w:id="61417239">
          <w:marLeft w:val="640"/>
          <w:marRight w:val="0"/>
          <w:marTop w:val="0"/>
          <w:marBottom w:val="0"/>
          <w:divBdr>
            <w:top w:val="none" w:sz="0" w:space="0" w:color="auto"/>
            <w:left w:val="none" w:sz="0" w:space="0" w:color="auto"/>
            <w:bottom w:val="none" w:sz="0" w:space="0" w:color="auto"/>
            <w:right w:val="none" w:sz="0" w:space="0" w:color="auto"/>
          </w:divBdr>
        </w:div>
        <w:div w:id="1433820871">
          <w:marLeft w:val="640"/>
          <w:marRight w:val="0"/>
          <w:marTop w:val="0"/>
          <w:marBottom w:val="0"/>
          <w:divBdr>
            <w:top w:val="none" w:sz="0" w:space="0" w:color="auto"/>
            <w:left w:val="none" w:sz="0" w:space="0" w:color="auto"/>
            <w:bottom w:val="none" w:sz="0" w:space="0" w:color="auto"/>
            <w:right w:val="none" w:sz="0" w:space="0" w:color="auto"/>
          </w:divBdr>
        </w:div>
        <w:div w:id="1173716924">
          <w:marLeft w:val="640"/>
          <w:marRight w:val="0"/>
          <w:marTop w:val="0"/>
          <w:marBottom w:val="0"/>
          <w:divBdr>
            <w:top w:val="none" w:sz="0" w:space="0" w:color="auto"/>
            <w:left w:val="none" w:sz="0" w:space="0" w:color="auto"/>
            <w:bottom w:val="none" w:sz="0" w:space="0" w:color="auto"/>
            <w:right w:val="none" w:sz="0" w:space="0" w:color="auto"/>
          </w:divBdr>
        </w:div>
        <w:div w:id="74136933">
          <w:marLeft w:val="640"/>
          <w:marRight w:val="0"/>
          <w:marTop w:val="0"/>
          <w:marBottom w:val="0"/>
          <w:divBdr>
            <w:top w:val="none" w:sz="0" w:space="0" w:color="auto"/>
            <w:left w:val="none" w:sz="0" w:space="0" w:color="auto"/>
            <w:bottom w:val="none" w:sz="0" w:space="0" w:color="auto"/>
            <w:right w:val="none" w:sz="0" w:space="0" w:color="auto"/>
          </w:divBdr>
        </w:div>
        <w:div w:id="1283657463">
          <w:marLeft w:val="640"/>
          <w:marRight w:val="0"/>
          <w:marTop w:val="0"/>
          <w:marBottom w:val="0"/>
          <w:divBdr>
            <w:top w:val="none" w:sz="0" w:space="0" w:color="auto"/>
            <w:left w:val="none" w:sz="0" w:space="0" w:color="auto"/>
            <w:bottom w:val="none" w:sz="0" w:space="0" w:color="auto"/>
            <w:right w:val="none" w:sz="0" w:space="0" w:color="auto"/>
          </w:divBdr>
        </w:div>
        <w:div w:id="931670532">
          <w:marLeft w:val="640"/>
          <w:marRight w:val="0"/>
          <w:marTop w:val="0"/>
          <w:marBottom w:val="0"/>
          <w:divBdr>
            <w:top w:val="none" w:sz="0" w:space="0" w:color="auto"/>
            <w:left w:val="none" w:sz="0" w:space="0" w:color="auto"/>
            <w:bottom w:val="none" w:sz="0" w:space="0" w:color="auto"/>
            <w:right w:val="none" w:sz="0" w:space="0" w:color="auto"/>
          </w:divBdr>
        </w:div>
        <w:div w:id="124546566">
          <w:marLeft w:val="640"/>
          <w:marRight w:val="0"/>
          <w:marTop w:val="0"/>
          <w:marBottom w:val="0"/>
          <w:divBdr>
            <w:top w:val="none" w:sz="0" w:space="0" w:color="auto"/>
            <w:left w:val="none" w:sz="0" w:space="0" w:color="auto"/>
            <w:bottom w:val="none" w:sz="0" w:space="0" w:color="auto"/>
            <w:right w:val="none" w:sz="0" w:space="0" w:color="auto"/>
          </w:divBdr>
        </w:div>
        <w:div w:id="509024240">
          <w:marLeft w:val="640"/>
          <w:marRight w:val="0"/>
          <w:marTop w:val="0"/>
          <w:marBottom w:val="0"/>
          <w:divBdr>
            <w:top w:val="none" w:sz="0" w:space="0" w:color="auto"/>
            <w:left w:val="none" w:sz="0" w:space="0" w:color="auto"/>
            <w:bottom w:val="none" w:sz="0" w:space="0" w:color="auto"/>
            <w:right w:val="none" w:sz="0" w:space="0" w:color="auto"/>
          </w:divBdr>
        </w:div>
        <w:div w:id="1167939583">
          <w:marLeft w:val="640"/>
          <w:marRight w:val="0"/>
          <w:marTop w:val="0"/>
          <w:marBottom w:val="0"/>
          <w:divBdr>
            <w:top w:val="none" w:sz="0" w:space="0" w:color="auto"/>
            <w:left w:val="none" w:sz="0" w:space="0" w:color="auto"/>
            <w:bottom w:val="none" w:sz="0" w:space="0" w:color="auto"/>
            <w:right w:val="none" w:sz="0" w:space="0" w:color="auto"/>
          </w:divBdr>
        </w:div>
        <w:div w:id="503134256">
          <w:marLeft w:val="640"/>
          <w:marRight w:val="0"/>
          <w:marTop w:val="0"/>
          <w:marBottom w:val="0"/>
          <w:divBdr>
            <w:top w:val="none" w:sz="0" w:space="0" w:color="auto"/>
            <w:left w:val="none" w:sz="0" w:space="0" w:color="auto"/>
            <w:bottom w:val="none" w:sz="0" w:space="0" w:color="auto"/>
            <w:right w:val="none" w:sz="0" w:space="0" w:color="auto"/>
          </w:divBdr>
        </w:div>
        <w:div w:id="1847938359">
          <w:marLeft w:val="640"/>
          <w:marRight w:val="0"/>
          <w:marTop w:val="0"/>
          <w:marBottom w:val="0"/>
          <w:divBdr>
            <w:top w:val="none" w:sz="0" w:space="0" w:color="auto"/>
            <w:left w:val="none" w:sz="0" w:space="0" w:color="auto"/>
            <w:bottom w:val="none" w:sz="0" w:space="0" w:color="auto"/>
            <w:right w:val="none" w:sz="0" w:space="0" w:color="auto"/>
          </w:divBdr>
        </w:div>
        <w:div w:id="612908103">
          <w:marLeft w:val="640"/>
          <w:marRight w:val="0"/>
          <w:marTop w:val="0"/>
          <w:marBottom w:val="0"/>
          <w:divBdr>
            <w:top w:val="none" w:sz="0" w:space="0" w:color="auto"/>
            <w:left w:val="none" w:sz="0" w:space="0" w:color="auto"/>
            <w:bottom w:val="none" w:sz="0" w:space="0" w:color="auto"/>
            <w:right w:val="none" w:sz="0" w:space="0" w:color="auto"/>
          </w:divBdr>
        </w:div>
        <w:div w:id="1262224283">
          <w:marLeft w:val="640"/>
          <w:marRight w:val="0"/>
          <w:marTop w:val="0"/>
          <w:marBottom w:val="0"/>
          <w:divBdr>
            <w:top w:val="none" w:sz="0" w:space="0" w:color="auto"/>
            <w:left w:val="none" w:sz="0" w:space="0" w:color="auto"/>
            <w:bottom w:val="none" w:sz="0" w:space="0" w:color="auto"/>
            <w:right w:val="none" w:sz="0" w:space="0" w:color="auto"/>
          </w:divBdr>
        </w:div>
        <w:div w:id="1129477141">
          <w:marLeft w:val="640"/>
          <w:marRight w:val="0"/>
          <w:marTop w:val="0"/>
          <w:marBottom w:val="0"/>
          <w:divBdr>
            <w:top w:val="none" w:sz="0" w:space="0" w:color="auto"/>
            <w:left w:val="none" w:sz="0" w:space="0" w:color="auto"/>
            <w:bottom w:val="none" w:sz="0" w:space="0" w:color="auto"/>
            <w:right w:val="none" w:sz="0" w:space="0" w:color="auto"/>
          </w:divBdr>
        </w:div>
        <w:div w:id="634525620">
          <w:marLeft w:val="640"/>
          <w:marRight w:val="0"/>
          <w:marTop w:val="0"/>
          <w:marBottom w:val="0"/>
          <w:divBdr>
            <w:top w:val="none" w:sz="0" w:space="0" w:color="auto"/>
            <w:left w:val="none" w:sz="0" w:space="0" w:color="auto"/>
            <w:bottom w:val="none" w:sz="0" w:space="0" w:color="auto"/>
            <w:right w:val="none" w:sz="0" w:space="0" w:color="auto"/>
          </w:divBdr>
        </w:div>
        <w:div w:id="711536743">
          <w:marLeft w:val="640"/>
          <w:marRight w:val="0"/>
          <w:marTop w:val="0"/>
          <w:marBottom w:val="0"/>
          <w:divBdr>
            <w:top w:val="none" w:sz="0" w:space="0" w:color="auto"/>
            <w:left w:val="none" w:sz="0" w:space="0" w:color="auto"/>
            <w:bottom w:val="none" w:sz="0" w:space="0" w:color="auto"/>
            <w:right w:val="none" w:sz="0" w:space="0" w:color="auto"/>
          </w:divBdr>
        </w:div>
        <w:div w:id="1309286105">
          <w:marLeft w:val="640"/>
          <w:marRight w:val="0"/>
          <w:marTop w:val="0"/>
          <w:marBottom w:val="0"/>
          <w:divBdr>
            <w:top w:val="none" w:sz="0" w:space="0" w:color="auto"/>
            <w:left w:val="none" w:sz="0" w:space="0" w:color="auto"/>
            <w:bottom w:val="none" w:sz="0" w:space="0" w:color="auto"/>
            <w:right w:val="none" w:sz="0" w:space="0" w:color="auto"/>
          </w:divBdr>
        </w:div>
        <w:div w:id="163785488">
          <w:marLeft w:val="640"/>
          <w:marRight w:val="0"/>
          <w:marTop w:val="0"/>
          <w:marBottom w:val="0"/>
          <w:divBdr>
            <w:top w:val="none" w:sz="0" w:space="0" w:color="auto"/>
            <w:left w:val="none" w:sz="0" w:space="0" w:color="auto"/>
            <w:bottom w:val="none" w:sz="0" w:space="0" w:color="auto"/>
            <w:right w:val="none" w:sz="0" w:space="0" w:color="auto"/>
          </w:divBdr>
        </w:div>
        <w:div w:id="256912469">
          <w:marLeft w:val="640"/>
          <w:marRight w:val="0"/>
          <w:marTop w:val="0"/>
          <w:marBottom w:val="0"/>
          <w:divBdr>
            <w:top w:val="none" w:sz="0" w:space="0" w:color="auto"/>
            <w:left w:val="none" w:sz="0" w:space="0" w:color="auto"/>
            <w:bottom w:val="none" w:sz="0" w:space="0" w:color="auto"/>
            <w:right w:val="none" w:sz="0" w:space="0" w:color="auto"/>
          </w:divBdr>
        </w:div>
        <w:div w:id="1607883870">
          <w:marLeft w:val="640"/>
          <w:marRight w:val="0"/>
          <w:marTop w:val="0"/>
          <w:marBottom w:val="0"/>
          <w:divBdr>
            <w:top w:val="none" w:sz="0" w:space="0" w:color="auto"/>
            <w:left w:val="none" w:sz="0" w:space="0" w:color="auto"/>
            <w:bottom w:val="none" w:sz="0" w:space="0" w:color="auto"/>
            <w:right w:val="none" w:sz="0" w:space="0" w:color="auto"/>
          </w:divBdr>
        </w:div>
        <w:div w:id="1480805818">
          <w:marLeft w:val="640"/>
          <w:marRight w:val="0"/>
          <w:marTop w:val="0"/>
          <w:marBottom w:val="0"/>
          <w:divBdr>
            <w:top w:val="none" w:sz="0" w:space="0" w:color="auto"/>
            <w:left w:val="none" w:sz="0" w:space="0" w:color="auto"/>
            <w:bottom w:val="none" w:sz="0" w:space="0" w:color="auto"/>
            <w:right w:val="none" w:sz="0" w:space="0" w:color="auto"/>
          </w:divBdr>
        </w:div>
        <w:div w:id="2061393234">
          <w:marLeft w:val="640"/>
          <w:marRight w:val="0"/>
          <w:marTop w:val="0"/>
          <w:marBottom w:val="0"/>
          <w:divBdr>
            <w:top w:val="none" w:sz="0" w:space="0" w:color="auto"/>
            <w:left w:val="none" w:sz="0" w:space="0" w:color="auto"/>
            <w:bottom w:val="none" w:sz="0" w:space="0" w:color="auto"/>
            <w:right w:val="none" w:sz="0" w:space="0" w:color="auto"/>
          </w:divBdr>
        </w:div>
        <w:div w:id="1600286929">
          <w:marLeft w:val="640"/>
          <w:marRight w:val="0"/>
          <w:marTop w:val="0"/>
          <w:marBottom w:val="0"/>
          <w:divBdr>
            <w:top w:val="none" w:sz="0" w:space="0" w:color="auto"/>
            <w:left w:val="none" w:sz="0" w:space="0" w:color="auto"/>
            <w:bottom w:val="none" w:sz="0" w:space="0" w:color="auto"/>
            <w:right w:val="none" w:sz="0" w:space="0" w:color="auto"/>
          </w:divBdr>
        </w:div>
        <w:div w:id="1667586812">
          <w:marLeft w:val="640"/>
          <w:marRight w:val="0"/>
          <w:marTop w:val="0"/>
          <w:marBottom w:val="0"/>
          <w:divBdr>
            <w:top w:val="none" w:sz="0" w:space="0" w:color="auto"/>
            <w:left w:val="none" w:sz="0" w:space="0" w:color="auto"/>
            <w:bottom w:val="none" w:sz="0" w:space="0" w:color="auto"/>
            <w:right w:val="none" w:sz="0" w:space="0" w:color="auto"/>
          </w:divBdr>
        </w:div>
        <w:div w:id="1984574526">
          <w:marLeft w:val="640"/>
          <w:marRight w:val="0"/>
          <w:marTop w:val="0"/>
          <w:marBottom w:val="0"/>
          <w:divBdr>
            <w:top w:val="none" w:sz="0" w:space="0" w:color="auto"/>
            <w:left w:val="none" w:sz="0" w:space="0" w:color="auto"/>
            <w:bottom w:val="none" w:sz="0" w:space="0" w:color="auto"/>
            <w:right w:val="none" w:sz="0" w:space="0" w:color="auto"/>
          </w:divBdr>
        </w:div>
        <w:div w:id="1840198384">
          <w:marLeft w:val="640"/>
          <w:marRight w:val="0"/>
          <w:marTop w:val="0"/>
          <w:marBottom w:val="0"/>
          <w:divBdr>
            <w:top w:val="none" w:sz="0" w:space="0" w:color="auto"/>
            <w:left w:val="none" w:sz="0" w:space="0" w:color="auto"/>
            <w:bottom w:val="none" w:sz="0" w:space="0" w:color="auto"/>
            <w:right w:val="none" w:sz="0" w:space="0" w:color="auto"/>
          </w:divBdr>
        </w:div>
        <w:div w:id="781925030">
          <w:marLeft w:val="640"/>
          <w:marRight w:val="0"/>
          <w:marTop w:val="0"/>
          <w:marBottom w:val="0"/>
          <w:divBdr>
            <w:top w:val="none" w:sz="0" w:space="0" w:color="auto"/>
            <w:left w:val="none" w:sz="0" w:space="0" w:color="auto"/>
            <w:bottom w:val="none" w:sz="0" w:space="0" w:color="auto"/>
            <w:right w:val="none" w:sz="0" w:space="0" w:color="auto"/>
          </w:divBdr>
        </w:div>
        <w:div w:id="1951862653">
          <w:marLeft w:val="640"/>
          <w:marRight w:val="0"/>
          <w:marTop w:val="0"/>
          <w:marBottom w:val="0"/>
          <w:divBdr>
            <w:top w:val="none" w:sz="0" w:space="0" w:color="auto"/>
            <w:left w:val="none" w:sz="0" w:space="0" w:color="auto"/>
            <w:bottom w:val="none" w:sz="0" w:space="0" w:color="auto"/>
            <w:right w:val="none" w:sz="0" w:space="0" w:color="auto"/>
          </w:divBdr>
        </w:div>
        <w:div w:id="554857598">
          <w:marLeft w:val="640"/>
          <w:marRight w:val="0"/>
          <w:marTop w:val="0"/>
          <w:marBottom w:val="0"/>
          <w:divBdr>
            <w:top w:val="none" w:sz="0" w:space="0" w:color="auto"/>
            <w:left w:val="none" w:sz="0" w:space="0" w:color="auto"/>
            <w:bottom w:val="none" w:sz="0" w:space="0" w:color="auto"/>
            <w:right w:val="none" w:sz="0" w:space="0" w:color="auto"/>
          </w:divBdr>
        </w:div>
        <w:div w:id="1535921764">
          <w:marLeft w:val="640"/>
          <w:marRight w:val="0"/>
          <w:marTop w:val="0"/>
          <w:marBottom w:val="0"/>
          <w:divBdr>
            <w:top w:val="none" w:sz="0" w:space="0" w:color="auto"/>
            <w:left w:val="none" w:sz="0" w:space="0" w:color="auto"/>
            <w:bottom w:val="none" w:sz="0" w:space="0" w:color="auto"/>
            <w:right w:val="none" w:sz="0" w:space="0" w:color="auto"/>
          </w:divBdr>
        </w:div>
        <w:div w:id="1669867235">
          <w:marLeft w:val="640"/>
          <w:marRight w:val="0"/>
          <w:marTop w:val="0"/>
          <w:marBottom w:val="0"/>
          <w:divBdr>
            <w:top w:val="none" w:sz="0" w:space="0" w:color="auto"/>
            <w:left w:val="none" w:sz="0" w:space="0" w:color="auto"/>
            <w:bottom w:val="none" w:sz="0" w:space="0" w:color="auto"/>
            <w:right w:val="none" w:sz="0" w:space="0" w:color="auto"/>
          </w:divBdr>
        </w:div>
        <w:div w:id="312563940">
          <w:marLeft w:val="640"/>
          <w:marRight w:val="0"/>
          <w:marTop w:val="0"/>
          <w:marBottom w:val="0"/>
          <w:divBdr>
            <w:top w:val="none" w:sz="0" w:space="0" w:color="auto"/>
            <w:left w:val="none" w:sz="0" w:space="0" w:color="auto"/>
            <w:bottom w:val="none" w:sz="0" w:space="0" w:color="auto"/>
            <w:right w:val="none" w:sz="0" w:space="0" w:color="auto"/>
          </w:divBdr>
        </w:div>
        <w:div w:id="2066176016">
          <w:marLeft w:val="640"/>
          <w:marRight w:val="0"/>
          <w:marTop w:val="0"/>
          <w:marBottom w:val="0"/>
          <w:divBdr>
            <w:top w:val="none" w:sz="0" w:space="0" w:color="auto"/>
            <w:left w:val="none" w:sz="0" w:space="0" w:color="auto"/>
            <w:bottom w:val="none" w:sz="0" w:space="0" w:color="auto"/>
            <w:right w:val="none" w:sz="0" w:space="0" w:color="auto"/>
          </w:divBdr>
        </w:div>
        <w:div w:id="329914283">
          <w:marLeft w:val="640"/>
          <w:marRight w:val="0"/>
          <w:marTop w:val="0"/>
          <w:marBottom w:val="0"/>
          <w:divBdr>
            <w:top w:val="none" w:sz="0" w:space="0" w:color="auto"/>
            <w:left w:val="none" w:sz="0" w:space="0" w:color="auto"/>
            <w:bottom w:val="none" w:sz="0" w:space="0" w:color="auto"/>
            <w:right w:val="none" w:sz="0" w:space="0" w:color="auto"/>
          </w:divBdr>
        </w:div>
        <w:div w:id="1752241768">
          <w:marLeft w:val="640"/>
          <w:marRight w:val="0"/>
          <w:marTop w:val="0"/>
          <w:marBottom w:val="0"/>
          <w:divBdr>
            <w:top w:val="none" w:sz="0" w:space="0" w:color="auto"/>
            <w:left w:val="none" w:sz="0" w:space="0" w:color="auto"/>
            <w:bottom w:val="none" w:sz="0" w:space="0" w:color="auto"/>
            <w:right w:val="none" w:sz="0" w:space="0" w:color="auto"/>
          </w:divBdr>
        </w:div>
        <w:div w:id="1622344972">
          <w:marLeft w:val="640"/>
          <w:marRight w:val="0"/>
          <w:marTop w:val="0"/>
          <w:marBottom w:val="0"/>
          <w:divBdr>
            <w:top w:val="none" w:sz="0" w:space="0" w:color="auto"/>
            <w:left w:val="none" w:sz="0" w:space="0" w:color="auto"/>
            <w:bottom w:val="none" w:sz="0" w:space="0" w:color="auto"/>
            <w:right w:val="none" w:sz="0" w:space="0" w:color="auto"/>
          </w:divBdr>
        </w:div>
        <w:div w:id="1879008595">
          <w:marLeft w:val="640"/>
          <w:marRight w:val="0"/>
          <w:marTop w:val="0"/>
          <w:marBottom w:val="0"/>
          <w:divBdr>
            <w:top w:val="none" w:sz="0" w:space="0" w:color="auto"/>
            <w:left w:val="none" w:sz="0" w:space="0" w:color="auto"/>
            <w:bottom w:val="none" w:sz="0" w:space="0" w:color="auto"/>
            <w:right w:val="none" w:sz="0" w:space="0" w:color="auto"/>
          </w:divBdr>
        </w:div>
        <w:div w:id="297884458">
          <w:marLeft w:val="640"/>
          <w:marRight w:val="0"/>
          <w:marTop w:val="0"/>
          <w:marBottom w:val="0"/>
          <w:divBdr>
            <w:top w:val="none" w:sz="0" w:space="0" w:color="auto"/>
            <w:left w:val="none" w:sz="0" w:space="0" w:color="auto"/>
            <w:bottom w:val="none" w:sz="0" w:space="0" w:color="auto"/>
            <w:right w:val="none" w:sz="0" w:space="0" w:color="auto"/>
          </w:divBdr>
        </w:div>
        <w:div w:id="909538251">
          <w:marLeft w:val="640"/>
          <w:marRight w:val="0"/>
          <w:marTop w:val="0"/>
          <w:marBottom w:val="0"/>
          <w:divBdr>
            <w:top w:val="none" w:sz="0" w:space="0" w:color="auto"/>
            <w:left w:val="none" w:sz="0" w:space="0" w:color="auto"/>
            <w:bottom w:val="none" w:sz="0" w:space="0" w:color="auto"/>
            <w:right w:val="none" w:sz="0" w:space="0" w:color="auto"/>
          </w:divBdr>
        </w:div>
        <w:div w:id="2108035830">
          <w:marLeft w:val="640"/>
          <w:marRight w:val="0"/>
          <w:marTop w:val="0"/>
          <w:marBottom w:val="0"/>
          <w:divBdr>
            <w:top w:val="none" w:sz="0" w:space="0" w:color="auto"/>
            <w:left w:val="none" w:sz="0" w:space="0" w:color="auto"/>
            <w:bottom w:val="none" w:sz="0" w:space="0" w:color="auto"/>
            <w:right w:val="none" w:sz="0" w:space="0" w:color="auto"/>
          </w:divBdr>
        </w:div>
        <w:div w:id="710349599">
          <w:marLeft w:val="640"/>
          <w:marRight w:val="0"/>
          <w:marTop w:val="0"/>
          <w:marBottom w:val="0"/>
          <w:divBdr>
            <w:top w:val="none" w:sz="0" w:space="0" w:color="auto"/>
            <w:left w:val="none" w:sz="0" w:space="0" w:color="auto"/>
            <w:bottom w:val="none" w:sz="0" w:space="0" w:color="auto"/>
            <w:right w:val="none" w:sz="0" w:space="0" w:color="auto"/>
          </w:divBdr>
        </w:div>
        <w:div w:id="152262897">
          <w:marLeft w:val="640"/>
          <w:marRight w:val="0"/>
          <w:marTop w:val="0"/>
          <w:marBottom w:val="0"/>
          <w:divBdr>
            <w:top w:val="none" w:sz="0" w:space="0" w:color="auto"/>
            <w:left w:val="none" w:sz="0" w:space="0" w:color="auto"/>
            <w:bottom w:val="none" w:sz="0" w:space="0" w:color="auto"/>
            <w:right w:val="none" w:sz="0" w:space="0" w:color="auto"/>
          </w:divBdr>
        </w:div>
      </w:divsChild>
    </w:div>
    <w:div w:id="1856459363">
      <w:bodyDiv w:val="1"/>
      <w:marLeft w:val="0"/>
      <w:marRight w:val="0"/>
      <w:marTop w:val="0"/>
      <w:marBottom w:val="0"/>
      <w:divBdr>
        <w:top w:val="none" w:sz="0" w:space="0" w:color="auto"/>
        <w:left w:val="none" w:sz="0" w:space="0" w:color="auto"/>
        <w:bottom w:val="none" w:sz="0" w:space="0" w:color="auto"/>
        <w:right w:val="none" w:sz="0" w:space="0" w:color="auto"/>
      </w:divBdr>
      <w:divsChild>
        <w:div w:id="1519612708">
          <w:marLeft w:val="480"/>
          <w:marRight w:val="0"/>
          <w:marTop w:val="0"/>
          <w:marBottom w:val="0"/>
          <w:divBdr>
            <w:top w:val="none" w:sz="0" w:space="0" w:color="auto"/>
            <w:left w:val="none" w:sz="0" w:space="0" w:color="auto"/>
            <w:bottom w:val="none" w:sz="0" w:space="0" w:color="auto"/>
            <w:right w:val="none" w:sz="0" w:space="0" w:color="auto"/>
          </w:divBdr>
        </w:div>
        <w:div w:id="56513909">
          <w:marLeft w:val="480"/>
          <w:marRight w:val="0"/>
          <w:marTop w:val="0"/>
          <w:marBottom w:val="0"/>
          <w:divBdr>
            <w:top w:val="none" w:sz="0" w:space="0" w:color="auto"/>
            <w:left w:val="none" w:sz="0" w:space="0" w:color="auto"/>
            <w:bottom w:val="none" w:sz="0" w:space="0" w:color="auto"/>
            <w:right w:val="none" w:sz="0" w:space="0" w:color="auto"/>
          </w:divBdr>
        </w:div>
        <w:div w:id="230165287">
          <w:marLeft w:val="480"/>
          <w:marRight w:val="0"/>
          <w:marTop w:val="0"/>
          <w:marBottom w:val="0"/>
          <w:divBdr>
            <w:top w:val="none" w:sz="0" w:space="0" w:color="auto"/>
            <w:left w:val="none" w:sz="0" w:space="0" w:color="auto"/>
            <w:bottom w:val="none" w:sz="0" w:space="0" w:color="auto"/>
            <w:right w:val="none" w:sz="0" w:space="0" w:color="auto"/>
          </w:divBdr>
        </w:div>
        <w:div w:id="699277545">
          <w:marLeft w:val="480"/>
          <w:marRight w:val="0"/>
          <w:marTop w:val="0"/>
          <w:marBottom w:val="0"/>
          <w:divBdr>
            <w:top w:val="none" w:sz="0" w:space="0" w:color="auto"/>
            <w:left w:val="none" w:sz="0" w:space="0" w:color="auto"/>
            <w:bottom w:val="none" w:sz="0" w:space="0" w:color="auto"/>
            <w:right w:val="none" w:sz="0" w:space="0" w:color="auto"/>
          </w:divBdr>
        </w:div>
        <w:div w:id="423499022">
          <w:marLeft w:val="480"/>
          <w:marRight w:val="0"/>
          <w:marTop w:val="0"/>
          <w:marBottom w:val="0"/>
          <w:divBdr>
            <w:top w:val="none" w:sz="0" w:space="0" w:color="auto"/>
            <w:left w:val="none" w:sz="0" w:space="0" w:color="auto"/>
            <w:bottom w:val="none" w:sz="0" w:space="0" w:color="auto"/>
            <w:right w:val="none" w:sz="0" w:space="0" w:color="auto"/>
          </w:divBdr>
        </w:div>
        <w:div w:id="330766934">
          <w:marLeft w:val="480"/>
          <w:marRight w:val="0"/>
          <w:marTop w:val="0"/>
          <w:marBottom w:val="0"/>
          <w:divBdr>
            <w:top w:val="none" w:sz="0" w:space="0" w:color="auto"/>
            <w:left w:val="none" w:sz="0" w:space="0" w:color="auto"/>
            <w:bottom w:val="none" w:sz="0" w:space="0" w:color="auto"/>
            <w:right w:val="none" w:sz="0" w:space="0" w:color="auto"/>
          </w:divBdr>
        </w:div>
        <w:div w:id="1159347091">
          <w:marLeft w:val="480"/>
          <w:marRight w:val="0"/>
          <w:marTop w:val="0"/>
          <w:marBottom w:val="0"/>
          <w:divBdr>
            <w:top w:val="none" w:sz="0" w:space="0" w:color="auto"/>
            <w:left w:val="none" w:sz="0" w:space="0" w:color="auto"/>
            <w:bottom w:val="none" w:sz="0" w:space="0" w:color="auto"/>
            <w:right w:val="none" w:sz="0" w:space="0" w:color="auto"/>
          </w:divBdr>
        </w:div>
        <w:div w:id="1962035409">
          <w:marLeft w:val="480"/>
          <w:marRight w:val="0"/>
          <w:marTop w:val="0"/>
          <w:marBottom w:val="0"/>
          <w:divBdr>
            <w:top w:val="none" w:sz="0" w:space="0" w:color="auto"/>
            <w:left w:val="none" w:sz="0" w:space="0" w:color="auto"/>
            <w:bottom w:val="none" w:sz="0" w:space="0" w:color="auto"/>
            <w:right w:val="none" w:sz="0" w:space="0" w:color="auto"/>
          </w:divBdr>
        </w:div>
        <w:div w:id="81997496">
          <w:marLeft w:val="480"/>
          <w:marRight w:val="0"/>
          <w:marTop w:val="0"/>
          <w:marBottom w:val="0"/>
          <w:divBdr>
            <w:top w:val="none" w:sz="0" w:space="0" w:color="auto"/>
            <w:left w:val="none" w:sz="0" w:space="0" w:color="auto"/>
            <w:bottom w:val="none" w:sz="0" w:space="0" w:color="auto"/>
            <w:right w:val="none" w:sz="0" w:space="0" w:color="auto"/>
          </w:divBdr>
        </w:div>
        <w:div w:id="1250967452">
          <w:marLeft w:val="480"/>
          <w:marRight w:val="0"/>
          <w:marTop w:val="0"/>
          <w:marBottom w:val="0"/>
          <w:divBdr>
            <w:top w:val="none" w:sz="0" w:space="0" w:color="auto"/>
            <w:left w:val="none" w:sz="0" w:space="0" w:color="auto"/>
            <w:bottom w:val="none" w:sz="0" w:space="0" w:color="auto"/>
            <w:right w:val="none" w:sz="0" w:space="0" w:color="auto"/>
          </w:divBdr>
        </w:div>
        <w:div w:id="1373071038">
          <w:marLeft w:val="480"/>
          <w:marRight w:val="0"/>
          <w:marTop w:val="0"/>
          <w:marBottom w:val="0"/>
          <w:divBdr>
            <w:top w:val="none" w:sz="0" w:space="0" w:color="auto"/>
            <w:left w:val="none" w:sz="0" w:space="0" w:color="auto"/>
            <w:bottom w:val="none" w:sz="0" w:space="0" w:color="auto"/>
            <w:right w:val="none" w:sz="0" w:space="0" w:color="auto"/>
          </w:divBdr>
        </w:div>
        <w:div w:id="1161505693">
          <w:marLeft w:val="480"/>
          <w:marRight w:val="0"/>
          <w:marTop w:val="0"/>
          <w:marBottom w:val="0"/>
          <w:divBdr>
            <w:top w:val="none" w:sz="0" w:space="0" w:color="auto"/>
            <w:left w:val="none" w:sz="0" w:space="0" w:color="auto"/>
            <w:bottom w:val="none" w:sz="0" w:space="0" w:color="auto"/>
            <w:right w:val="none" w:sz="0" w:space="0" w:color="auto"/>
          </w:divBdr>
        </w:div>
        <w:div w:id="1482848069">
          <w:marLeft w:val="480"/>
          <w:marRight w:val="0"/>
          <w:marTop w:val="0"/>
          <w:marBottom w:val="0"/>
          <w:divBdr>
            <w:top w:val="none" w:sz="0" w:space="0" w:color="auto"/>
            <w:left w:val="none" w:sz="0" w:space="0" w:color="auto"/>
            <w:bottom w:val="none" w:sz="0" w:space="0" w:color="auto"/>
            <w:right w:val="none" w:sz="0" w:space="0" w:color="auto"/>
          </w:divBdr>
        </w:div>
        <w:div w:id="857238590">
          <w:marLeft w:val="480"/>
          <w:marRight w:val="0"/>
          <w:marTop w:val="0"/>
          <w:marBottom w:val="0"/>
          <w:divBdr>
            <w:top w:val="none" w:sz="0" w:space="0" w:color="auto"/>
            <w:left w:val="none" w:sz="0" w:space="0" w:color="auto"/>
            <w:bottom w:val="none" w:sz="0" w:space="0" w:color="auto"/>
            <w:right w:val="none" w:sz="0" w:space="0" w:color="auto"/>
          </w:divBdr>
        </w:div>
        <w:div w:id="928928928">
          <w:marLeft w:val="480"/>
          <w:marRight w:val="0"/>
          <w:marTop w:val="0"/>
          <w:marBottom w:val="0"/>
          <w:divBdr>
            <w:top w:val="none" w:sz="0" w:space="0" w:color="auto"/>
            <w:left w:val="none" w:sz="0" w:space="0" w:color="auto"/>
            <w:bottom w:val="none" w:sz="0" w:space="0" w:color="auto"/>
            <w:right w:val="none" w:sz="0" w:space="0" w:color="auto"/>
          </w:divBdr>
        </w:div>
        <w:div w:id="31854246">
          <w:marLeft w:val="480"/>
          <w:marRight w:val="0"/>
          <w:marTop w:val="0"/>
          <w:marBottom w:val="0"/>
          <w:divBdr>
            <w:top w:val="none" w:sz="0" w:space="0" w:color="auto"/>
            <w:left w:val="none" w:sz="0" w:space="0" w:color="auto"/>
            <w:bottom w:val="none" w:sz="0" w:space="0" w:color="auto"/>
            <w:right w:val="none" w:sz="0" w:space="0" w:color="auto"/>
          </w:divBdr>
        </w:div>
        <w:div w:id="1910573876">
          <w:marLeft w:val="480"/>
          <w:marRight w:val="0"/>
          <w:marTop w:val="0"/>
          <w:marBottom w:val="0"/>
          <w:divBdr>
            <w:top w:val="none" w:sz="0" w:space="0" w:color="auto"/>
            <w:left w:val="none" w:sz="0" w:space="0" w:color="auto"/>
            <w:bottom w:val="none" w:sz="0" w:space="0" w:color="auto"/>
            <w:right w:val="none" w:sz="0" w:space="0" w:color="auto"/>
          </w:divBdr>
        </w:div>
        <w:div w:id="40713812">
          <w:marLeft w:val="480"/>
          <w:marRight w:val="0"/>
          <w:marTop w:val="0"/>
          <w:marBottom w:val="0"/>
          <w:divBdr>
            <w:top w:val="none" w:sz="0" w:space="0" w:color="auto"/>
            <w:left w:val="none" w:sz="0" w:space="0" w:color="auto"/>
            <w:bottom w:val="none" w:sz="0" w:space="0" w:color="auto"/>
            <w:right w:val="none" w:sz="0" w:space="0" w:color="auto"/>
          </w:divBdr>
        </w:div>
        <w:div w:id="745301523">
          <w:marLeft w:val="480"/>
          <w:marRight w:val="0"/>
          <w:marTop w:val="0"/>
          <w:marBottom w:val="0"/>
          <w:divBdr>
            <w:top w:val="none" w:sz="0" w:space="0" w:color="auto"/>
            <w:left w:val="none" w:sz="0" w:space="0" w:color="auto"/>
            <w:bottom w:val="none" w:sz="0" w:space="0" w:color="auto"/>
            <w:right w:val="none" w:sz="0" w:space="0" w:color="auto"/>
          </w:divBdr>
        </w:div>
        <w:div w:id="1519277015">
          <w:marLeft w:val="480"/>
          <w:marRight w:val="0"/>
          <w:marTop w:val="0"/>
          <w:marBottom w:val="0"/>
          <w:divBdr>
            <w:top w:val="none" w:sz="0" w:space="0" w:color="auto"/>
            <w:left w:val="none" w:sz="0" w:space="0" w:color="auto"/>
            <w:bottom w:val="none" w:sz="0" w:space="0" w:color="auto"/>
            <w:right w:val="none" w:sz="0" w:space="0" w:color="auto"/>
          </w:divBdr>
        </w:div>
        <w:div w:id="1015964670">
          <w:marLeft w:val="480"/>
          <w:marRight w:val="0"/>
          <w:marTop w:val="0"/>
          <w:marBottom w:val="0"/>
          <w:divBdr>
            <w:top w:val="none" w:sz="0" w:space="0" w:color="auto"/>
            <w:left w:val="none" w:sz="0" w:space="0" w:color="auto"/>
            <w:bottom w:val="none" w:sz="0" w:space="0" w:color="auto"/>
            <w:right w:val="none" w:sz="0" w:space="0" w:color="auto"/>
          </w:divBdr>
        </w:div>
        <w:div w:id="1734506552">
          <w:marLeft w:val="480"/>
          <w:marRight w:val="0"/>
          <w:marTop w:val="0"/>
          <w:marBottom w:val="0"/>
          <w:divBdr>
            <w:top w:val="none" w:sz="0" w:space="0" w:color="auto"/>
            <w:left w:val="none" w:sz="0" w:space="0" w:color="auto"/>
            <w:bottom w:val="none" w:sz="0" w:space="0" w:color="auto"/>
            <w:right w:val="none" w:sz="0" w:space="0" w:color="auto"/>
          </w:divBdr>
        </w:div>
        <w:div w:id="1962033848">
          <w:marLeft w:val="480"/>
          <w:marRight w:val="0"/>
          <w:marTop w:val="0"/>
          <w:marBottom w:val="0"/>
          <w:divBdr>
            <w:top w:val="none" w:sz="0" w:space="0" w:color="auto"/>
            <w:left w:val="none" w:sz="0" w:space="0" w:color="auto"/>
            <w:bottom w:val="none" w:sz="0" w:space="0" w:color="auto"/>
            <w:right w:val="none" w:sz="0" w:space="0" w:color="auto"/>
          </w:divBdr>
        </w:div>
        <w:div w:id="294139329">
          <w:marLeft w:val="480"/>
          <w:marRight w:val="0"/>
          <w:marTop w:val="0"/>
          <w:marBottom w:val="0"/>
          <w:divBdr>
            <w:top w:val="none" w:sz="0" w:space="0" w:color="auto"/>
            <w:left w:val="none" w:sz="0" w:space="0" w:color="auto"/>
            <w:bottom w:val="none" w:sz="0" w:space="0" w:color="auto"/>
            <w:right w:val="none" w:sz="0" w:space="0" w:color="auto"/>
          </w:divBdr>
        </w:div>
        <w:div w:id="1456557712">
          <w:marLeft w:val="480"/>
          <w:marRight w:val="0"/>
          <w:marTop w:val="0"/>
          <w:marBottom w:val="0"/>
          <w:divBdr>
            <w:top w:val="none" w:sz="0" w:space="0" w:color="auto"/>
            <w:left w:val="none" w:sz="0" w:space="0" w:color="auto"/>
            <w:bottom w:val="none" w:sz="0" w:space="0" w:color="auto"/>
            <w:right w:val="none" w:sz="0" w:space="0" w:color="auto"/>
          </w:divBdr>
        </w:div>
        <w:div w:id="1768848428">
          <w:marLeft w:val="480"/>
          <w:marRight w:val="0"/>
          <w:marTop w:val="0"/>
          <w:marBottom w:val="0"/>
          <w:divBdr>
            <w:top w:val="none" w:sz="0" w:space="0" w:color="auto"/>
            <w:left w:val="none" w:sz="0" w:space="0" w:color="auto"/>
            <w:bottom w:val="none" w:sz="0" w:space="0" w:color="auto"/>
            <w:right w:val="none" w:sz="0" w:space="0" w:color="auto"/>
          </w:divBdr>
        </w:div>
        <w:div w:id="11228864">
          <w:marLeft w:val="480"/>
          <w:marRight w:val="0"/>
          <w:marTop w:val="0"/>
          <w:marBottom w:val="0"/>
          <w:divBdr>
            <w:top w:val="none" w:sz="0" w:space="0" w:color="auto"/>
            <w:left w:val="none" w:sz="0" w:space="0" w:color="auto"/>
            <w:bottom w:val="none" w:sz="0" w:space="0" w:color="auto"/>
            <w:right w:val="none" w:sz="0" w:space="0" w:color="auto"/>
          </w:divBdr>
        </w:div>
        <w:div w:id="1391423332">
          <w:marLeft w:val="480"/>
          <w:marRight w:val="0"/>
          <w:marTop w:val="0"/>
          <w:marBottom w:val="0"/>
          <w:divBdr>
            <w:top w:val="none" w:sz="0" w:space="0" w:color="auto"/>
            <w:left w:val="none" w:sz="0" w:space="0" w:color="auto"/>
            <w:bottom w:val="none" w:sz="0" w:space="0" w:color="auto"/>
            <w:right w:val="none" w:sz="0" w:space="0" w:color="auto"/>
          </w:divBdr>
        </w:div>
        <w:div w:id="472870398">
          <w:marLeft w:val="480"/>
          <w:marRight w:val="0"/>
          <w:marTop w:val="0"/>
          <w:marBottom w:val="0"/>
          <w:divBdr>
            <w:top w:val="none" w:sz="0" w:space="0" w:color="auto"/>
            <w:left w:val="none" w:sz="0" w:space="0" w:color="auto"/>
            <w:bottom w:val="none" w:sz="0" w:space="0" w:color="auto"/>
            <w:right w:val="none" w:sz="0" w:space="0" w:color="auto"/>
          </w:divBdr>
        </w:div>
        <w:div w:id="1911572362">
          <w:marLeft w:val="480"/>
          <w:marRight w:val="0"/>
          <w:marTop w:val="0"/>
          <w:marBottom w:val="0"/>
          <w:divBdr>
            <w:top w:val="none" w:sz="0" w:space="0" w:color="auto"/>
            <w:left w:val="none" w:sz="0" w:space="0" w:color="auto"/>
            <w:bottom w:val="none" w:sz="0" w:space="0" w:color="auto"/>
            <w:right w:val="none" w:sz="0" w:space="0" w:color="auto"/>
          </w:divBdr>
        </w:div>
        <w:div w:id="270362237">
          <w:marLeft w:val="480"/>
          <w:marRight w:val="0"/>
          <w:marTop w:val="0"/>
          <w:marBottom w:val="0"/>
          <w:divBdr>
            <w:top w:val="none" w:sz="0" w:space="0" w:color="auto"/>
            <w:left w:val="none" w:sz="0" w:space="0" w:color="auto"/>
            <w:bottom w:val="none" w:sz="0" w:space="0" w:color="auto"/>
            <w:right w:val="none" w:sz="0" w:space="0" w:color="auto"/>
          </w:divBdr>
        </w:div>
        <w:div w:id="918634603">
          <w:marLeft w:val="480"/>
          <w:marRight w:val="0"/>
          <w:marTop w:val="0"/>
          <w:marBottom w:val="0"/>
          <w:divBdr>
            <w:top w:val="none" w:sz="0" w:space="0" w:color="auto"/>
            <w:left w:val="none" w:sz="0" w:space="0" w:color="auto"/>
            <w:bottom w:val="none" w:sz="0" w:space="0" w:color="auto"/>
            <w:right w:val="none" w:sz="0" w:space="0" w:color="auto"/>
          </w:divBdr>
        </w:div>
        <w:div w:id="997423838">
          <w:marLeft w:val="480"/>
          <w:marRight w:val="0"/>
          <w:marTop w:val="0"/>
          <w:marBottom w:val="0"/>
          <w:divBdr>
            <w:top w:val="none" w:sz="0" w:space="0" w:color="auto"/>
            <w:left w:val="none" w:sz="0" w:space="0" w:color="auto"/>
            <w:bottom w:val="none" w:sz="0" w:space="0" w:color="auto"/>
            <w:right w:val="none" w:sz="0" w:space="0" w:color="auto"/>
          </w:divBdr>
        </w:div>
        <w:div w:id="37318381">
          <w:marLeft w:val="480"/>
          <w:marRight w:val="0"/>
          <w:marTop w:val="0"/>
          <w:marBottom w:val="0"/>
          <w:divBdr>
            <w:top w:val="none" w:sz="0" w:space="0" w:color="auto"/>
            <w:left w:val="none" w:sz="0" w:space="0" w:color="auto"/>
            <w:bottom w:val="none" w:sz="0" w:space="0" w:color="auto"/>
            <w:right w:val="none" w:sz="0" w:space="0" w:color="auto"/>
          </w:divBdr>
        </w:div>
        <w:div w:id="1643072915">
          <w:marLeft w:val="480"/>
          <w:marRight w:val="0"/>
          <w:marTop w:val="0"/>
          <w:marBottom w:val="0"/>
          <w:divBdr>
            <w:top w:val="none" w:sz="0" w:space="0" w:color="auto"/>
            <w:left w:val="none" w:sz="0" w:space="0" w:color="auto"/>
            <w:bottom w:val="none" w:sz="0" w:space="0" w:color="auto"/>
            <w:right w:val="none" w:sz="0" w:space="0" w:color="auto"/>
          </w:divBdr>
        </w:div>
        <w:div w:id="2101290247">
          <w:marLeft w:val="480"/>
          <w:marRight w:val="0"/>
          <w:marTop w:val="0"/>
          <w:marBottom w:val="0"/>
          <w:divBdr>
            <w:top w:val="none" w:sz="0" w:space="0" w:color="auto"/>
            <w:left w:val="none" w:sz="0" w:space="0" w:color="auto"/>
            <w:bottom w:val="none" w:sz="0" w:space="0" w:color="auto"/>
            <w:right w:val="none" w:sz="0" w:space="0" w:color="auto"/>
          </w:divBdr>
        </w:div>
        <w:div w:id="652371538">
          <w:marLeft w:val="480"/>
          <w:marRight w:val="0"/>
          <w:marTop w:val="0"/>
          <w:marBottom w:val="0"/>
          <w:divBdr>
            <w:top w:val="none" w:sz="0" w:space="0" w:color="auto"/>
            <w:left w:val="none" w:sz="0" w:space="0" w:color="auto"/>
            <w:bottom w:val="none" w:sz="0" w:space="0" w:color="auto"/>
            <w:right w:val="none" w:sz="0" w:space="0" w:color="auto"/>
          </w:divBdr>
        </w:div>
        <w:div w:id="1008949669">
          <w:marLeft w:val="480"/>
          <w:marRight w:val="0"/>
          <w:marTop w:val="0"/>
          <w:marBottom w:val="0"/>
          <w:divBdr>
            <w:top w:val="none" w:sz="0" w:space="0" w:color="auto"/>
            <w:left w:val="none" w:sz="0" w:space="0" w:color="auto"/>
            <w:bottom w:val="none" w:sz="0" w:space="0" w:color="auto"/>
            <w:right w:val="none" w:sz="0" w:space="0" w:color="auto"/>
          </w:divBdr>
        </w:div>
        <w:div w:id="216170091">
          <w:marLeft w:val="480"/>
          <w:marRight w:val="0"/>
          <w:marTop w:val="0"/>
          <w:marBottom w:val="0"/>
          <w:divBdr>
            <w:top w:val="none" w:sz="0" w:space="0" w:color="auto"/>
            <w:left w:val="none" w:sz="0" w:space="0" w:color="auto"/>
            <w:bottom w:val="none" w:sz="0" w:space="0" w:color="auto"/>
            <w:right w:val="none" w:sz="0" w:space="0" w:color="auto"/>
          </w:divBdr>
        </w:div>
        <w:div w:id="1486167831">
          <w:marLeft w:val="480"/>
          <w:marRight w:val="0"/>
          <w:marTop w:val="0"/>
          <w:marBottom w:val="0"/>
          <w:divBdr>
            <w:top w:val="none" w:sz="0" w:space="0" w:color="auto"/>
            <w:left w:val="none" w:sz="0" w:space="0" w:color="auto"/>
            <w:bottom w:val="none" w:sz="0" w:space="0" w:color="auto"/>
            <w:right w:val="none" w:sz="0" w:space="0" w:color="auto"/>
          </w:divBdr>
        </w:div>
        <w:div w:id="464546244">
          <w:marLeft w:val="480"/>
          <w:marRight w:val="0"/>
          <w:marTop w:val="0"/>
          <w:marBottom w:val="0"/>
          <w:divBdr>
            <w:top w:val="none" w:sz="0" w:space="0" w:color="auto"/>
            <w:left w:val="none" w:sz="0" w:space="0" w:color="auto"/>
            <w:bottom w:val="none" w:sz="0" w:space="0" w:color="auto"/>
            <w:right w:val="none" w:sz="0" w:space="0" w:color="auto"/>
          </w:divBdr>
        </w:div>
        <w:div w:id="1070735438">
          <w:marLeft w:val="480"/>
          <w:marRight w:val="0"/>
          <w:marTop w:val="0"/>
          <w:marBottom w:val="0"/>
          <w:divBdr>
            <w:top w:val="none" w:sz="0" w:space="0" w:color="auto"/>
            <w:left w:val="none" w:sz="0" w:space="0" w:color="auto"/>
            <w:bottom w:val="none" w:sz="0" w:space="0" w:color="auto"/>
            <w:right w:val="none" w:sz="0" w:space="0" w:color="auto"/>
          </w:divBdr>
        </w:div>
        <w:div w:id="439228349">
          <w:marLeft w:val="480"/>
          <w:marRight w:val="0"/>
          <w:marTop w:val="0"/>
          <w:marBottom w:val="0"/>
          <w:divBdr>
            <w:top w:val="none" w:sz="0" w:space="0" w:color="auto"/>
            <w:left w:val="none" w:sz="0" w:space="0" w:color="auto"/>
            <w:bottom w:val="none" w:sz="0" w:space="0" w:color="auto"/>
            <w:right w:val="none" w:sz="0" w:space="0" w:color="auto"/>
          </w:divBdr>
        </w:div>
      </w:divsChild>
    </w:div>
    <w:div w:id="1862281582">
      <w:bodyDiv w:val="1"/>
      <w:marLeft w:val="0"/>
      <w:marRight w:val="0"/>
      <w:marTop w:val="0"/>
      <w:marBottom w:val="0"/>
      <w:divBdr>
        <w:top w:val="none" w:sz="0" w:space="0" w:color="auto"/>
        <w:left w:val="none" w:sz="0" w:space="0" w:color="auto"/>
        <w:bottom w:val="none" w:sz="0" w:space="0" w:color="auto"/>
        <w:right w:val="none" w:sz="0" w:space="0" w:color="auto"/>
      </w:divBdr>
    </w:div>
    <w:div w:id="1862352432">
      <w:bodyDiv w:val="1"/>
      <w:marLeft w:val="0"/>
      <w:marRight w:val="0"/>
      <w:marTop w:val="0"/>
      <w:marBottom w:val="0"/>
      <w:divBdr>
        <w:top w:val="none" w:sz="0" w:space="0" w:color="auto"/>
        <w:left w:val="none" w:sz="0" w:space="0" w:color="auto"/>
        <w:bottom w:val="none" w:sz="0" w:space="0" w:color="auto"/>
        <w:right w:val="none" w:sz="0" w:space="0" w:color="auto"/>
      </w:divBdr>
    </w:div>
    <w:div w:id="1867210130">
      <w:bodyDiv w:val="1"/>
      <w:marLeft w:val="0"/>
      <w:marRight w:val="0"/>
      <w:marTop w:val="0"/>
      <w:marBottom w:val="0"/>
      <w:divBdr>
        <w:top w:val="none" w:sz="0" w:space="0" w:color="auto"/>
        <w:left w:val="none" w:sz="0" w:space="0" w:color="auto"/>
        <w:bottom w:val="none" w:sz="0" w:space="0" w:color="auto"/>
        <w:right w:val="none" w:sz="0" w:space="0" w:color="auto"/>
      </w:divBdr>
      <w:divsChild>
        <w:div w:id="373507008">
          <w:marLeft w:val="480"/>
          <w:marRight w:val="0"/>
          <w:marTop w:val="0"/>
          <w:marBottom w:val="0"/>
          <w:divBdr>
            <w:top w:val="none" w:sz="0" w:space="0" w:color="auto"/>
            <w:left w:val="none" w:sz="0" w:space="0" w:color="auto"/>
            <w:bottom w:val="none" w:sz="0" w:space="0" w:color="auto"/>
            <w:right w:val="none" w:sz="0" w:space="0" w:color="auto"/>
          </w:divBdr>
        </w:div>
        <w:div w:id="410784574">
          <w:marLeft w:val="480"/>
          <w:marRight w:val="0"/>
          <w:marTop w:val="0"/>
          <w:marBottom w:val="0"/>
          <w:divBdr>
            <w:top w:val="none" w:sz="0" w:space="0" w:color="auto"/>
            <w:left w:val="none" w:sz="0" w:space="0" w:color="auto"/>
            <w:bottom w:val="none" w:sz="0" w:space="0" w:color="auto"/>
            <w:right w:val="none" w:sz="0" w:space="0" w:color="auto"/>
          </w:divBdr>
        </w:div>
        <w:div w:id="2021004028">
          <w:marLeft w:val="480"/>
          <w:marRight w:val="0"/>
          <w:marTop w:val="0"/>
          <w:marBottom w:val="0"/>
          <w:divBdr>
            <w:top w:val="none" w:sz="0" w:space="0" w:color="auto"/>
            <w:left w:val="none" w:sz="0" w:space="0" w:color="auto"/>
            <w:bottom w:val="none" w:sz="0" w:space="0" w:color="auto"/>
            <w:right w:val="none" w:sz="0" w:space="0" w:color="auto"/>
          </w:divBdr>
        </w:div>
        <w:div w:id="344526612">
          <w:marLeft w:val="480"/>
          <w:marRight w:val="0"/>
          <w:marTop w:val="0"/>
          <w:marBottom w:val="0"/>
          <w:divBdr>
            <w:top w:val="none" w:sz="0" w:space="0" w:color="auto"/>
            <w:left w:val="none" w:sz="0" w:space="0" w:color="auto"/>
            <w:bottom w:val="none" w:sz="0" w:space="0" w:color="auto"/>
            <w:right w:val="none" w:sz="0" w:space="0" w:color="auto"/>
          </w:divBdr>
        </w:div>
        <w:div w:id="1113667882">
          <w:marLeft w:val="480"/>
          <w:marRight w:val="0"/>
          <w:marTop w:val="0"/>
          <w:marBottom w:val="0"/>
          <w:divBdr>
            <w:top w:val="none" w:sz="0" w:space="0" w:color="auto"/>
            <w:left w:val="none" w:sz="0" w:space="0" w:color="auto"/>
            <w:bottom w:val="none" w:sz="0" w:space="0" w:color="auto"/>
            <w:right w:val="none" w:sz="0" w:space="0" w:color="auto"/>
          </w:divBdr>
        </w:div>
        <w:div w:id="2003384945">
          <w:marLeft w:val="480"/>
          <w:marRight w:val="0"/>
          <w:marTop w:val="0"/>
          <w:marBottom w:val="0"/>
          <w:divBdr>
            <w:top w:val="none" w:sz="0" w:space="0" w:color="auto"/>
            <w:left w:val="none" w:sz="0" w:space="0" w:color="auto"/>
            <w:bottom w:val="none" w:sz="0" w:space="0" w:color="auto"/>
            <w:right w:val="none" w:sz="0" w:space="0" w:color="auto"/>
          </w:divBdr>
        </w:div>
        <w:div w:id="970749439">
          <w:marLeft w:val="480"/>
          <w:marRight w:val="0"/>
          <w:marTop w:val="0"/>
          <w:marBottom w:val="0"/>
          <w:divBdr>
            <w:top w:val="none" w:sz="0" w:space="0" w:color="auto"/>
            <w:left w:val="none" w:sz="0" w:space="0" w:color="auto"/>
            <w:bottom w:val="none" w:sz="0" w:space="0" w:color="auto"/>
            <w:right w:val="none" w:sz="0" w:space="0" w:color="auto"/>
          </w:divBdr>
        </w:div>
        <w:div w:id="466895427">
          <w:marLeft w:val="480"/>
          <w:marRight w:val="0"/>
          <w:marTop w:val="0"/>
          <w:marBottom w:val="0"/>
          <w:divBdr>
            <w:top w:val="none" w:sz="0" w:space="0" w:color="auto"/>
            <w:left w:val="none" w:sz="0" w:space="0" w:color="auto"/>
            <w:bottom w:val="none" w:sz="0" w:space="0" w:color="auto"/>
            <w:right w:val="none" w:sz="0" w:space="0" w:color="auto"/>
          </w:divBdr>
        </w:div>
        <w:div w:id="390736662">
          <w:marLeft w:val="480"/>
          <w:marRight w:val="0"/>
          <w:marTop w:val="0"/>
          <w:marBottom w:val="0"/>
          <w:divBdr>
            <w:top w:val="none" w:sz="0" w:space="0" w:color="auto"/>
            <w:left w:val="none" w:sz="0" w:space="0" w:color="auto"/>
            <w:bottom w:val="none" w:sz="0" w:space="0" w:color="auto"/>
            <w:right w:val="none" w:sz="0" w:space="0" w:color="auto"/>
          </w:divBdr>
        </w:div>
        <w:div w:id="128329492">
          <w:marLeft w:val="480"/>
          <w:marRight w:val="0"/>
          <w:marTop w:val="0"/>
          <w:marBottom w:val="0"/>
          <w:divBdr>
            <w:top w:val="none" w:sz="0" w:space="0" w:color="auto"/>
            <w:left w:val="none" w:sz="0" w:space="0" w:color="auto"/>
            <w:bottom w:val="none" w:sz="0" w:space="0" w:color="auto"/>
            <w:right w:val="none" w:sz="0" w:space="0" w:color="auto"/>
          </w:divBdr>
        </w:div>
        <w:div w:id="1505125295">
          <w:marLeft w:val="480"/>
          <w:marRight w:val="0"/>
          <w:marTop w:val="0"/>
          <w:marBottom w:val="0"/>
          <w:divBdr>
            <w:top w:val="none" w:sz="0" w:space="0" w:color="auto"/>
            <w:left w:val="none" w:sz="0" w:space="0" w:color="auto"/>
            <w:bottom w:val="none" w:sz="0" w:space="0" w:color="auto"/>
            <w:right w:val="none" w:sz="0" w:space="0" w:color="auto"/>
          </w:divBdr>
        </w:div>
        <w:div w:id="2058360319">
          <w:marLeft w:val="480"/>
          <w:marRight w:val="0"/>
          <w:marTop w:val="0"/>
          <w:marBottom w:val="0"/>
          <w:divBdr>
            <w:top w:val="none" w:sz="0" w:space="0" w:color="auto"/>
            <w:left w:val="none" w:sz="0" w:space="0" w:color="auto"/>
            <w:bottom w:val="none" w:sz="0" w:space="0" w:color="auto"/>
            <w:right w:val="none" w:sz="0" w:space="0" w:color="auto"/>
          </w:divBdr>
        </w:div>
        <w:div w:id="820923541">
          <w:marLeft w:val="480"/>
          <w:marRight w:val="0"/>
          <w:marTop w:val="0"/>
          <w:marBottom w:val="0"/>
          <w:divBdr>
            <w:top w:val="none" w:sz="0" w:space="0" w:color="auto"/>
            <w:left w:val="none" w:sz="0" w:space="0" w:color="auto"/>
            <w:bottom w:val="none" w:sz="0" w:space="0" w:color="auto"/>
            <w:right w:val="none" w:sz="0" w:space="0" w:color="auto"/>
          </w:divBdr>
        </w:div>
        <w:div w:id="1425414115">
          <w:marLeft w:val="480"/>
          <w:marRight w:val="0"/>
          <w:marTop w:val="0"/>
          <w:marBottom w:val="0"/>
          <w:divBdr>
            <w:top w:val="none" w:sz="0" w:space="0" w:color="auto"/>
            <w:left w:val="none" w:sz="0" w:space="0" w:color="auto"/>
            <w:bottom w:val="none" w:sz="0" w:space="0" w:color="auto"/>
            <w:right w:val="none" w:sz="0" w:space="0" w:color="auto"/>
          </w:divBdr>
        </w:div>
        <w:div w:id="547767024">
          <w:marLeft w:val="480"/>
          <w:marRight w:val="0"/>
          <w:marTop w:val="0"/>
          <w:marBottom w:val="0"/>
          <w:divBdr>
            <w:top w:val="none" w:sz="0" w:space="0" w:color="auto"/>
            <w:left w:val="none" w:sz="0" w:space="0" w:color="auto"/>
            <w:bottom w:val="none" w:sz="0" w:space="0" w:color="auto"/>
            <w:right w:val="none" w:sz="0" w:space="0" w:color="auto"/>
          </w:divBdr>
        </w:div>
        <w:div w:id="1483888161">
          <w:marLeft w:val="480"/>
          <w:marRight w:val="0"/>
          <w:marTop w:val="0"/>
          <w:marBottom w:val="0"/>
          <w:divBdr>
            <w:top w:val="none" w:sz="0" w:space="0" w:color="auto"/>
            <w:left w:val="none" w:sz="0" w:space="0" w:color="auto"/>
            <w:bottom w:val="none" w:sz="0" w:space="0" w:color="auto"/>
            <w:right w:val="none" w:sz="0" w:space="0" w:color="auto"/>
          </w:divBdr>
        </w:div>
        <w:div w:id="1891379171">
          <w:marLeft w:val="480"/>
          <w:marRight w:val="0"/>
          <w:marTop w:val="0"/>
          <w:marBottom w:val="0"/>
          <w:divBdr>
            <w:top w:val="none" w:sz="0" w:space="0" w:color="auto"/>
            <w:left w:val="none" w:sz="0" w:space="0" w:color="auto"/>
            <w:bottom w:val="none" w:sz="0" w:space="0" w:color="auto"/>
            <w:right w:val="none" w:sz="0" w:space="0" w:color="auto"/>
          </w:divBdr>
        </w:div>
        <w:div w:id="585260546">
          <w:marLeft w:val="480"/>
          <w:marRight w:val="0"/>
          <w:marTop w:val="0"/>
          <w:marBottom w:val="0"/>
          <w:divBdr>
            <w:top w:val="none" w:sz="0" w:space="0" w:color="auto"/>
            <w:left w:val="none" w:sz="0" w:space="0" w:color="auto"/>
            <w:bottom w:val="none" w:sz="0" w:space="0" w:color="auto"/>
            <w:right w:val="none" w:sz="0" w:space="0" w:color="auto"/>
          </w:divBdr>
        </w:div>
        <w:div w:id="1439135384">
          <w:marLeft w:val="480"/>
          <w:marRight w:val="0"/>
          <w:marTop w:val="0"/>
          <w:marBottom w:val="0"/>
          <w:divBdr>
            <w:top w:val="none" w:sz="0" w:space="0" w:color="auto"/>
            <w:left w:val="none" w:sz="0" w:space="0" w:color="auto"/>
            <w:bottom w:val="none" w:sz="0" w:space="0" w:color="auto"/>
            <w:right w:val="none" w:sz="0" w:space="0" w:color="auto"/>
          </w:divBdr>
        </w:div>
        <w:div w:id="1217551644">
          <w:marLeft w:val="480"/>
          <w:marRight w:val="0"/>
          <w:marTop w:val="0"/>
          <w:marBottom w:val="0"/>
          <w:divBdr>
            <w:top w:val="none" w:sz="0" w:space="0" w:color="auto"/>
            <w:left w:val="none" w:sz="0" w:space="0" w:color="auto"/>
            <w:bottom w:val="none" w:sz="0" w:space="0" w:color="auto"/>
            <w:right w:val="none" w:sz="0" w:space="0" w:color="auto"/>
          </w:divBdr>
        </w:div>
        <w:div w:id="1125733477">
          <w:marLeft w:val="480"/>
          <w:marRight w:val="0"/>
          <w:marTop w:val="0"/>
          <w:marBottom w:val="0"/>
          <w:divBdr>
            <w:top w:val="none" w:sz="0" w:space="0" w:color="auto"/>
            <w:left w:val="none" w:sz="0" w:space="0" w:color="auto"/>
            <w:bottom w:val="none" w:sz="0" w:space="0" w:color="auto"/>
            <w:right w:val="none" w:sz="0" w:space="0" w:color="auto"/>
          </w:divBdr>
        </w:div>
        <w:div w:id="141428065">
          <w:marLeft w:val="480"/>
          <w:marRight w:val="0"/>
          <w:marTop w:val="0"/>
          <w:marBottom w:val="0"/>
          <w:divBdr>
            <w:top w:val="none" w:sz="0" w:space="0" w:color="auto"/>
            <w:left w:val="none" w:sz="0" w:space="0" w:color="auto"/>
            <w:bottom w:val="none" w:sz="0" w:space="0" w:color="auto"/>
            <w:right w:val="none" w:sz="0" w:space="0" w:color="auto"/>
          </w:divBdr>
        </w:div>
        <w:div w:id="518008077">
          <w:marLeft w:val="480"/>
          <w:marRight w:val="0"/>
          <w:marTop w:val="0"/>
          <w:marBottom w:val="0"/>
          <w:divBdr>
            <w:top w:val="none" w:sz="0" w:space="0" w:color="auto"/>
            <w:left w:val="none" w:sz="0" w:space="0" w:color="auto"/>
            <w:bottom w:val="none" w:sz="0" w:space="0" w:color="auto"/>
            <w:right w:val="none" w:sz="0" w:space="0" w:color="auto"/>
          </w:divBdr>
        </w:div>
        <w:div w:id="981276414">
          <w:marLeft w:val="480"/>
          <w:marRight w:val="0"/>
          <w:marTop w:val="0"/>
          <w:marBottom w:val="0"/>
          <w:divBdr>
            <w:top w:val="none" w:sz="0" w:space="0" w:color="auto"/>
            <w:left w:val="none" w:sz="0" w:space="0" w:color="auto"/>
            <w:bottom w:val="none" w:sz="0" w:space="0" w:color="auto"/>
            <w:right w:val="none" w:sz="0" w:space="0" w:color="auto"/>
          </w:divBdr>
        </w:div>
        <w:div w:id="1300844858">
          <w:marLeft w:val="480"/>
          <w:marRight w:val="0"/>
          <w:marTop w:val="0"/>
          <w:marBottom w:val="0"/>
          <w:divBdr>
            <w:top w:val="none" w:sz="0" w:space="0" w:color="auto"/>
            <w:left w:val="none" w:sz="0" w:space="0" w:color="auto"/>
            <w:bottom w:val="none" w:sz="0" w:space="0" w:color="auto"/>
            <w:right w:val="none" w:sz="0" w:space="0" w:color="auto"/>
          </w:divBdr>
        </w:div>
        <w:div w:id="2008558043">
          <w:marLeft w:val="480"/>
          <w:marRight w:val="0"/>
          <w:marTop w:val="0"/>
          <w:marBottom w:val="0"/>
          <w:divBdr>
            <w:top w:val="none" w:sz="0" w:space="0" w:color="auto"/>
            <w:left w:val="none" w:sz="0" w:space="0" w:color="auto"/>
            <w:bottom w:val="none" w:sz="0" w:space="0" w:color="auto"/>
            <w:right w:val="none" w:sz="0" w:space="0" w:color="auto"/>
          </w:divBdr>
        </w:div>
        <w:div w:id="1754744422">
          <w:marLeft w:val="480"/>
          <w:marRight w:val="0"/>
          <w:marTop w:val="0"/>
          <w:marBottom w:val="0"/>
          <w:divBdr>
            <w:top w:val="none" w:sz="0" w:space="0" w:color="auto"/>
            <w:left w:val="none" w:sz="0" w:space="0" w:color="auto"/>
            <w:bottom w:val="none" w:sz="0" w:space="0" w:color="auto"/>
            <w:right w:val="none" w:sz="0" w:space="0" w:color="auto"/>
          </w:divBdr>
        </w:div>
        <w:div w:id="389888992">
          <w:marLeft w:val="480"/>
          <w:marRight w:val="0"/>
          <w:marTop w:val="0"/>
          <w:marBottom w:val="0"/>
          <w:divBdr>
            <w:top w:val="none" w:sz="0" w:space="0" w:color="auto"/>
            <w:left w:val="none" w:sz="0" w:space="0" w:color="auto"/>
            <w:bottom w:val="none" w:sz="0" w:space="0" w:color="auto"/>
            <w:right w:val="none" w:sz="0" w:space="0" w:color="auto"/>
          </w:divBdr>
        </w:div>
        <w:div w:id="1987280081">
          <w:marLeft w:val="480"/>
          <w:marRight w:val="0"/>
          <w:marTop w:val="0"/>
          <w:marBottom w:val="0"/>
          <w:divBdr>
            <w:top w:val="none" w:sz="0" w:space="0" w:color="auto"/>
            <w:left w:val="none" w:sz="0" w:space="0" w:color="auto"/>
            <w:bottom w:val="none" w:sz="0" w:space="0" w:color="auto"/>
            <w:right w:val="none" w:sz="0" w:space="0" w:color="auto"/>
          </w:divBdr>
        </w:div>
        <w:div w:id="592667303">
          <w:marLeft w:val="480"/>
          <w:marRight w:val="0"/>
          <w:marTop w:val="0"/>
          <w:marBottom w:val="0"/>
          <w:divBdr>
            <w:top w:val="none" w:sz="0" w:space="0" w:color="auto"/>
            <w:left w:val="none" w:sz="0" w:space="0" w:color="auto"/>
            <w:bottom w:val="none" w:sz="0" w:space="0" w:color="auto"/>
            <w:right w:val="none" w:sz="0" w:space="0" w:color="auto"/>
          </w:divBdr>
        </w:div>
        <w:div w:id="209926252">
          <w:marLeft w:val="480"/>
          <w:marRight w:val="0"/>
          <w:marTop w:val="0"/>
          <w:marBottom w:val="0"/>
          <w:divBdr>
            <w:top w:val="none" w:sz="0" w:space="0" w:color="auto"/>
            <w:left w:val="none" w:sz="0" w:space="0" w:color="auto"/>
            <w:bottom w:val="none" w:sz="0" w:space="0" w:color="auto"/>
            <w:right w:val="none" w:sz="0" w:space="0" w:color="auto"/>
          </w:divBdr>
        </w:div>
        <w:div w:id="1760902952">
          <w:marLeft w:val="480"/>
          <w:marRight w:val="0"/>
          <w:marTop w:val="0"/>
          <w:marBottom w:val="0"/>
          <w:divBdr>
            <w:top w:val="none" w:sz="0" w:space="0" w:color="auto"/>
            <w:left w:val="none" w:sz="0" w:space="0" w:color="auto"/>
            <w:bottom w:val="none" w:sz="0" w:space="0" w:color="auto"/>
            <w:right w:val="none" w:sz="0" w:space="0" w:color="auto"/>
          </w:divBdr>
        </w:div>
        <w:div w:id="686253786">
          <w:marLeft w:val="480"/>
          <w:marRight w:val="0"/>
          <w:marTop w:val="0"/>
          <w:marBottom w:val="0"/>
          <w:divBdr>
            <w:top w:val="none" w:sz="0" w:space="0" w:color="auto"/>
            <w:left w:val="none" w:sz="0" w:space="0" w:color="auto"/>
            <w:bottom w:val="none" w:sz="0" w:space="0" w:color="auto"/>
            <w:right w:val="none" w:sz="0" w:space="0" w:color="auto"/>
          </w:divBdr>
        </w:div>
        <w:div w:id="2130314141">
          <w:marLeft w:val="480"/>
          <w:marRight w:val="0"/>
          <w:marTop w:val="0"/>
          <w:marBottom w:val="0"/>
          <w:divBdr>
            <w:top w:val="none" w:sz="0" w:space="0" w:color="auto"/>
            <w:left w:val="none" w:sz="0" w:space="0" w:color="auto"/>
            <w:bottom w:val="none" w:sz="0" w:space="0" w:color="auto"/>
            <w:right w:val="none" w:sz="0" w:space="0" w:color="auto"/>
          </w:divBdr>
        </w:div>
      </w:divsChild>
    </w:div>
    <w:div w:id="1868836465">
      <w:bodyDiv w:val="1"/>
      <w:marLeft w:val="0"/>
      <w:marRight w:val="0"/>
      <w:marTop w:val="0"/>
      <w:marBottom w:val="0"/>
      <w:divBdr>
        <w:top w:val="none" w:sz="0" w:space="0" w:color="auto"/>
        <w:left w:val="none" w:sz="0" w:space="0" w:color="auto"/>
        <w:bottom w:val="none" w:sz="0" w:space="0" w:color="auto"/>
        <w:right w:val="none" w:sz="0" w:space="0" w:color="auto"/>
      </w:divBdr>
      <w:divsChild>
        <w:div w:id="1439369529">
          <w:marLeft w:val="480"/>
          <w:marRight w:val="0"/>
          <w:marTop w:val="0"/>
          <w:marBottom w:val="0"/>
          <w:divBdr>
            <w:top w:val="none" w:sz="0" w:space="0" w:color="auto"/>
            <w:left w:val="none" w:sz="0" w:space="0" w:color="auto"/>
            <w:bottom w:val="none" w:sz="0" w:space="0" w:color="auto"/>
            <w:right w:val="none" w:sz="0" w:space="0" w:color="auto"/>
          </w:divBdr>
        </w:div>
        <w:div w:id="1675915184">
          <w:marLeft w:val="480"/>
          <w:marRight w:val="0"/>
          <w:marTop w:val="0"/>
          <w:marBottom w:val="0"/>
          <w:divBdr>
            <w:top w:val="none" w:sz="0" w:space="0" w:color="auto"/>
            <w:left w:val="none" w:sz="0" w:space="0" w:color="auto"/>
            <w:bottom w:val="none" w:sz="0" w:space="0" w:color="auto"/>
            <w:right w:val="none" w:sz="0" w:space="0" w:color="auto"/>
          </w:divBdr>
        </w:div>
        <w:div w:id="2133286839">
          <w:marLeft w:val="480"/>
          <w:marRight w:val="0"/>
          <w:marTop w:val="0"/>
          <w:marBottom w:val="0"/>
          <w:divBdr>
            <w:top w:val="none" w:sz="0" w:space="0" w:color="auto"/>
            <w:left w:val="none" w:sz="0" w:space="0" w:color="auto"/>
            <w:bottom w:val="none" w:sz="0" w:space="0" w:color="auto"/>
            <w:right w:val="none" w:sz="0" w:space="0" w:color="auto"/>
          </w:divBdr>
        </w:div>
        <w:div w:id="1392532592">
          <w:marLeft w:val="480"/>
          <w:marRight w:val="0"/>
          <w:marTop w:val="0"/>
          <w:marBottom w:val="0"/>
          <w:divBdr>
            <w:top w:val="none" w:sz="0" w:space="0" w:color="auto"/>
            <w:left w:val="none" w:sz="0" w:space="0" w:color="auto"/>
            <w:bottom w:val="none" w:sz="0" w:space="0" w:color="auto"/>
            <w:right w:val="none" w:sz="0" w:space="0" w:color="auto"/>
          </w:divBdr>
        </w:div>
        <w:div w:id="1571696482">
          <w:marLeft w:val="480"/>
          <w:marRight w:val="0"/>
          <w:marTop w:val="0"/>
          <w:marBottom w:val="0"/>
          <w:divBdr>
            <w:top w:val="none" w:sz="0" w:space="0" w:color="auto"/>
            <w:left w:val="none" w:sz="0" w:space="0" w:color="auto"/>
            <w:bottom w:val="none" w:sz="0" w:space="0" w:color="auto"/>
            <w:right w:val="none" w:sz="0" w:space="0" w:color="auto"/>
          </w:divBdr>
        </w:div>
        <w:div w:id="1753044872">
          <w:marLeft w:val="480"/>
          <w:marRight w:val="0"/>
          <w:marTop w:val="0"/>
          <w:marBottom w:val="0"/>
          <w:divBdr>
            <w:top w:val="none" w:sz="0" w:space="0" w:color="auto"/>
            <w:left w:val="none" w:sz="0" w:space="0" w:color="auto"/>
            <w:bottom w:val="none" w:sz="0" w:space="0" w:color="auto"/>
            <w:right w:val="none" w:sz="0" w:space="0" w:color="auto"/>
          </w:divBdr>
        </w:div>
        <w:div w:id="1754087851">
          <w:marLeft w:val="480"/>
          <w:marRight w:val="0"/>
          <w:marTop w:val="0"/>
          <w:marBottom w:val="0"/>
          <w:divBdr>
            <w:top w:val="none" w:sz="0" w:space="0" w:color="auto"/>
            <w:left w:val="none" w:sz="0" w:space="0" w:color="auto"/>
            <w:bottom w:val="none" w:sz="0" w:space="0" w:color="auto"/>
            <w:right w:val="none" w:sz="0" w:space="0" w:color="auto"/>
          </w:divBdr>
        </w:div>
        <w:div w:id="568541340">
          <w:marLeft w:val="480"/>
          <w:marRight w:val="0"/>
          <w:marTop w:val="0"/>
          <w:marBottom w:val="0"/>
          <w:divBdr>
            <w:top w:val="none" w:sz="0" w:space="0" w:color="auto"/>
            <w:left w:val="none" w:sz="0" w:space="0" w:color="auto"/>
            <w:bottom w:val="none" w:sz="0" w:space="0" w:color="auto"/>
            <w:right w:val="none" w:sz="0" w:space="0" w:color="auto"/>
          </w:divBdr>
        </w:div>
        <w:div w:id="1597402351">
          <w:marLeft w:val="480"/>
          <w:marRight w:val="0"/>
          <w:marTop w:val="0"/>
          <w:marBottom w:val="0"/>
          <w:divBdr>
            <w:top w:val="none" w:sz="0" w:space="0" w:color="auto"/>
            <w:left w:val="none" w:sz="0" w:space="0" w:color="auto"/>
            <w:bottom w:val="none" w:sz="0" w:space="0" w:color="auto"/>
            <w:right w:val="none" w:sz="0" w:space="0" w:color="auto"/>
          </w:divBdr>
        </w:div>
        <w:div w:id="1289701555">
          <w:marLeft w:val="480"/>
          <w:marRight w:val="0"/>
          <w:marTop w:val="0"/>
          <w:marBottom w:val="0"/>
          <w:divBdr>
            <w:top w:val="none" w:sz="0" w:space="0" w:color="auto"/>
            <w:left w:val="none" w:sz="0" w:space="0" w:color="auto"/>
            <w:bottom w:val="none" w:sz="0" w:space="0" w:color="auto"/>
            <w:right w:val="none" w:sz="0" w:space="0" w:color="auto"/>
          </w:divBdr>
        </w:div>
        <w:div w:id="1687905489">
          <w:marLeft w:val="480"/>
          <w:marRight w:val="0"/>
          <w:marTop w:val="0"/>
          <w:marBottom w:val="0"/>
          <w:divBdr>
            <w:top w:val="none" w:sz="0" w:space="0" w:color="auto"/>
            <w:left w:val="none" w:sz="0" w:space="0" w:color="auto"/>
            <w:bottom w:val="none" w:sz="0" w:space="0" w:color="auto"/>
            <w:right w:val="none" w:sz="0" w:space="0" w:color="auto"/>
          </w:divBdr>
        </w:div>
        <w:div w:id="468327298">
          <w:marLeft w:val="480"/>
          <w:marRight w:val="0"/>
          <w:marTop w:val="0"/>
          <w:marBottom w:val="0"/>
          <w:divBdr>
            <w:top w:val="none" w:sz="0" w:space="0" w:color="auto"/>
            <w:left w:val="none" w:sz="0" w:space="0" w:color="auto"/>
            <w:bottom w:val="none" w:sz="0" w:space="0" w:color="auto"/>
            <w:right w:val="none" w:sz="0" w:space="0" w:color="auto"/>
          </w:divBdr>
        </w:div>
        <w:div w:id="808670111">
          <w:marLeft w:val="480"/>
          <w:marRight w:val="0"/>
          <w:marTop w:val="0"/>
          <w:marBottom w:val="0"/>
          <w:divBdr>
            <w:top w:val="none" w:sz="0" w:space="0" w:color="auto"/>
            <w:left w:val="none" w:sz="0" w:space="0" w:color="auto"/>
            <w:bottom w:val="none" w:sz="0" w:space="0" w:color="auto"/>
            <w:right w:val="none" w:sz="0" w:space="0" w:color="auto"/>
          </w:divBdr>
        </w:div>
        <w:div w:id="24602934">
          <w:marLeft w:val="480"/>
          <w:marRight w:val="0"/>
          <w:marTop w:val="0"/>
          <w:marBottom w:val="0"/>
          <w:divBdr>
            <w:top w:val="none" w:sz="0" w:space="0" w:color="auto"/>
            <w:left w:val="none" w:sz="0" w:space="0" w:color="auto"/>
            <w:bottom w:val="none" w:sz="0" w:space="0" w:color="auto"/>
            <w:right w:val="none" w:sz="0" w:space="0" w:color="auto"/>
          </w:divBdr>
        </w:div>
        <w:div w:id="2017002353">
          <w:marLeft w:val="480"/>
          <w:marRight w:val="0"/>
          <w:marTop w:val="0"/>
          <w:marBottom w:val="0"/>
          <w:divBdr>
            <w:top w:val="none" w:sz="0" w:space="0" w:color="auto"/>
            <w:left w:val="none" w:sz="0" w:space="0" w:color="auto"/>
            <w:bottom w:val="none" w:sz="0" w:space="0" w:color="auto"/>
            <w:right w:val="none" w:sz="0" w:space="0" w:color="auto"/>
          </w:divBdr>
        </w:div>
        <w:div w:id="1780224322">
          <w:marLeft w:val="480"/>
          <w:marRight w:val="0"/>
          <w:marTop w:val="0"/>
          <w:marBottom w:val="0"/>
          <w:divBdr>
            <w:top w:val="none" w:sz="0" w:space="0" w:color="auto"/>
            <w:left w:val="none" w:sz="0" w:space="0" w:color="auto"/>
            <w:bottom w:val="none" w:sz="0" w:space="0" w:color="auto"/>
            <w:right w:val="none" w:sz="0" w:space="0" w:color="auto"/>
          </w:divBdr>
        </w:div>
        <w:div w:id="1782409865">
          <w:marLeft w:val="480"/>
          <w:marRight w:val="0"/>
          <w:marTop w:val="0"/>
          <w:marBottom w:val="0"/>
          <w:divBdr>
            <w:top w:val="none" w:sz="0" w:space="0" w:color="auto"/>
            <w:left w:val="none" w:sz="0" w:space="0" w:color="auto"/>
            <w:bottom w:val="none" w:sz="0" w:space="0" w:color="auto"/>
            <w:right w:val="none" w:sz="0" w:space="0" w:color="auto"/>
          </w:divBdr>
        </w:div>
        <w:div w:id="503015218">
          <w:marLeft w:val="480"/>
          <w:marRight w:val="0"/>
          <w:marTop w:val="0"/>
          <w:marBottom w:val="0"/>
          <w:divBdr>
            <w:top w:val="none" w:sz="0" w:space="0" w:color="auto"/>
            <w:left w:val="none" w:sz="0" w:space="0" w:color="auto"/>
            <w:bottom w:val="none" w:sz="0" w:space="0" w:color="auto"/>
            <w:right w:val="none" w:sz="0" w:space="0" w:color="auto"/>
          </w:divBdr>
        </w:div>
        <w:div w:id="1787576453">
          <w:marLeft w:val="480"/>
          <w:marRight w:val="0"/>
          <w:marTop w:val="0"/>
          <w:marBottom w:val="0"/>
          <w:divBdr>
            <w:top w:val="none" w:sz="0" w:space="0" w:color="auto"/>
            <w:left w:val="none" w:sz="0" w:space="0" w:color="auto"/>
            <w:bottom w:val="none" w:sz="0" w:space="0" w:color="auto"/>
            <w:right w:val="none" w:sz="0" w:space="0" w:color="auto"/>
          </w:divBdr>
        </w:div>
        <w:div w:id="1426615136">
          <w:marLeft w:val="480"/>
          <w:marRight w:val="0"/>
          <w:marTop w:val="0"/>
          <w:marBottom w:val="0"/>
          <w:divBdr>
            <w:top w:val="none" w:sz="0" w:space="0" w:color="auto"/>
            <w:left w:val="none" w:sz="0" w:space="0" w:color="auto"/>
            <w:bottom w:val="none" w:sz="0" w:space="0" w:color="auto"/>
            <w:right w:val="none" w:sz="0" w:space="0" w:color="auto"/>
          </w:divBdr>
        </w:div>
        <w:div w:id="336923964">
          <w:marLeft w:val="480"/>
          <w:marRight w:val="0"/>
          <w:marTop w:val="0"/>
          <w:marBottom w:val="0"/>
          <w:divBdr>
            <w:top w:val="none" w:sz="0" w:space="0" w:color="auto"/>
            <w:left w:val="none" w:sz="0" w:space="0" w:color="auto"/>
            <w:bottom w:val="none" w:sz="0" w:space="0" w:color="auto"/>
            <w:right w:val="none" w:sz="0" w:space="0" w:color="auto"/>
          </w:divBdr>
        </w:div>
        <w:div w:id="1908421594">
          <w:marLeft w:val="480"/>
          <w:marRight w:val="0"/>
          <w:marTop w:val="0"/>
          <w:marBottom w:val="0"/>
          <w:divBdr>
            <w:top w:val="none" w:sz="0" w:space="0" w:color="auto"/>
            <w:left w:val="none" w:sz="0" w:space="0" w:color="auto"/>
            <w:bottom w:val="none" w:sz="0" w:space="0" w:color="auto"/>
            <w:right w:val="none" w:sz="0" w:space="0" w:color="auto"/>
          </w:divBdr>
        </w:div>
        <w:div w:id="14045923">
          <w:marLeft w:val="480"/>
          <w:marRight w:val="0"/>
          <w:marTop w:val="0"/>
          <w:marBottom w:val="0"/>
          <w:divBdr>
            <w:top w:val="none" w:sz="0" w:space="0" w:color="auto"/>
            <w:left w:val="none" w:sz="0" w:space="0" w:color="auto"/>
            <w:bottom w:val="none" w:sz="0" w:space="0" w:color="auto"/>
            <w:right w:val="none" w:sz="0" w:space="0" w:color="auto"/>
          </w:divBdr>
        </w:div>
        <w:div w:id="474109837">
          <w:marLeft w:val="480"/>
          <w:marRight w:val="0"/>
          <w:marTop w:val="0"/>
          <w:marBottom w:val="0"/>
          <w:divBdr>
            <w:top w:val="none" w:sz="0" w:space="0" w:color="auto"/>
            <w:left w:val="none" w:sz="0" w:space="0" w:color="auto"/>
            <w:bottom w:val="none" w:sz="0" w:space="0" w:color="auto"/>
            <w:right w:val="none" w:sz="0" w:space="0" w:color="auto"/>
          </w:divBdr>
        </w:div>
        <w:div w:id="1873876602">
          <w:marLeft w:val="480"/>
          <w:marRight w:val="0"/>
          <w:marTop w:val="0"/>
          <w:marBottom w:val="0"/>
          <w:divBdr>
            <w:top w:val="none" w:sz="0" w:space="0" w:color="auto"/>
            <w:left w:val="none" w:sz="0" w:space="0" w:color="auto"/>
            <w:bottom w:val="none" w:sz="0" w:space="0" w:color="auto"/>
            <w:right w:val="none" w:sz="0" w:space="0" w:color="auto"/>
          </w:divBdr>
        </w:div>
        <w:div w:id="402025880">
          <w:marLeft w:val="480"/>
          <w:marRight w:val="0"/>
          <w:marTop w:val="0"/>
          <w:marBottom w:val="0"/>
          <w:divBdr>
            <w:top w:val="none" w:sz="0" w:space="0" w:color="auto"/>
            <w:left w:val="none" w:sz="0" w:space="0" w:color="auto"/>
            <w:bottom w:val="none" w:sz="0" w:space="0" w:color="auto"/>
            <w:right w:val="none" w:sz="0" w:space="0" w:color="auto"/>
          </w:divBdr>
        </w:div>
        <w:div w:id="684134986">
          <w:marLeft w:val="480"/>
          <w:marRight w:val="0"/>
          <w:marTop w:val="0"/>
          <w:marBottom w:val="0"/>
          <w:divBdr>
            <w:top w:val="none" w:sz="0" w:space="0" w:color="auto"/>
            <w:left w:val="none" w:sz="0" w:space="0" w:color="auto"/>
            <w:bottom w:val="none" w:sz="0" w:space="0" w:color="auto"/>
            <w:right w:val="none" w:sz="0" w:space="0" w:color="auto"/>
          </w:divBdr>
        </w:div>
        <w:div w:id="1007371577">
          <w:marLeft w:val="480"/>
          <w:marRight w:val="0"/>
          <w:marTop w:val="0"/>
          <w:marBottom w:val="0"/>
          <w:divBdr>
            <w:top w:val="none" w:sz="0" w:space="0" w:color="auto"/>
            <w:left w:val="none" w:sz="0" w:space="0" w:color="auto"/>
            <w:bottom w:val="none" w:sz="0" w:space="0" w:color="auto"/>
            <w:right w:val="none" w:sz="0" w:space="0" w:color="auto"/>
          </w:divBdr>
        </w:div>
        <w:div w:id="1214807731">
          <w:marLeft w:val="480"/>
          <w:marRight w:val="0"/>
          <w:marTop w:val="0"/>
          <w:marBottom w:val="0"/>
          <w:divBdr>
            <w:top w:val="none" w:sz="0" w:space="0" w:color="auto"/>
            <w:left w:val="none" w:sz="0" w:space="0" w:color="auto"/>
            <w:bottom w:val="none" w:sz="0" w:space="0" w:color="auto"/>
            <w:right w:val="none" w:sz="0" w:space="0" w:color="auto"/>
          </w:divBdr>
        </w:div>
        <w:div w:id="1142381092">
          <w:marLeft w:val="480"/>
          <w:marRight w:val="0"/>
          <w:marTop w:val="0"/>
          <w:marBottom w:val="0"/>
          <w:divBdr>
            <w:top w:val="none" w:sz="0" w:space="0" w:color="auto"/>
            <w:left w:val="none" w:sz="0" w:space="0" w:color="auto"/>
            <w:bottom w:val="none" w:sz="0" w:space="0" w:color="auto"/>
            <w:right w:val="none" w:sz="0" w:space="0" w:color="auto"/>
          </w:divBdr>
        </w:div>
        <w:div w:id="279192264">
          <w:marLeft w:val="480"/>
          <w:marRight w:val="0"/>
          <w:marTop w:val="0"/>
          <w:marBottom w:val="0"/>
          <w:divBdr>
            <w:top w:val="none" w:sz="0" w:space="0" w:color="auto"/>
            <w:left w:val="none" w:sz="0" w:space="0" w:color="auto"/>
            <w:bottom w:val="none" w:sz="0" w:space="0" w:color="auto"/>
            <w:right w:val="none" w:sz="0" w:space="0" w:color="auto"/>
          </w:divBdr>
        </w:div>
        <w:div w:id="742875590">
          <w:marLeft w:val="480"/>
          <w:marRight w:val="0"/>
          <w:marTop w:val="0"/>
          <w:marBottom w:val="0"/>
          <w:divBdr>
            <w:top w:val="none" w:sz="0" w:space="0" w:color="auto"/>
            <w:left w:val="none" w:sz="0" w:space="0" w:color="auto"/>
            <w:bottom w:val="none" w:sz="0" w:space="0" w:color="auto"/>
            <w:right w:val="none" w:sz="0" w:space="0" w:color="auto"/>
          </w:divBdr>
        </w:div>
        <w:div w:id="1742747382">
          <w:marLeft w:val="480"/>
          <w:marRight w:val="0"/>
          <w:marTop w:val="0"/>
          <w:marBottom w:val="0"/>
          <w:divBdr>
            <w:top w:val="none" w:sz="0" w:space="0" w:color="auto"/>
            <w:left w:val="none" w:sz="0" w:space="0" w:color="auto"/>
            <w:bottom w:val="none" w:sz="0" w:space="0" w:color="auto"/>
            <w:right w:val="none" w:sz="0" w:space="0" w:color="auto"/>
          </w:divBdr>
        </w:div>
        <w:div w:id="772478547">
          <w:marLeft w:val="480"/>
          <w:marRight w:val="0"/>
          <w:marTop w:val="0"/>
          <w:marBottom w:val="0"/>
          <w:divBdr>
            <w:top w:val="none" w:sz="0" w:space="0" w:color="auto"/>
            <w:left w:val="none" w:sz="0" w:space="0" w:color="auto"/>
            <w:bottom w:val="none" w:sz="0" w:space="0" w:color="auto"/>
            <w:right w:val="none" w:sz="0" w:space="0" w:color="auto"/>
          </w:divBdr>
        </w:div>
        <w:div w:id="686055889">
          <w:marLeft w:val="480"/>
          <w:marRight w:val="0"/>
          <w:marTop w:val="0"/>
          <w:marBottom w:val="0"/>
          <w:divBdr>
            <w:top w:val="none" w:sz="0" w:space="0" w:color="auto"/>
            <w:left w:val="none" w:sz="0" w:space="0" w:color="auto"/>
            <w:bottom w:val="none" w:sz="0" w:space="0" w:color="auto"/>
            <w:right w:val="none" w:sz="0" w:space="0" w:color="auto"/>
          </w:divBdr>
        </w:div>
        <w:div w:id="1203707532">
          <w:marLeft w:val="480"/>
          <w:marRight w:val="0"/>
          <w:marTop w:val="0"/>
          <w:marBottom w:val="0"/>
          <w:divBdr>
            <w:top w:val="none" w:sz="0" w:space="0" w:color="auto"/>
            <w:left w:val="none" w:sz="0" w:space="0" w:color="auto"/>
            <w:bottom w:val="none" w:sz="0" w:space="0" w:color="auto"/>
            <w:right w:val="none" w:sz="0" w:space="0" w:color="auto"/>
          </w:divBdr>
        </w:div>
        <w:div w:id="904804493">
          <w:marLeft w:val="480"/>
          <w:marRight w:val="0"/>
          <w:marTop w:val="0"/>
          <w:marBottom w:val="0"/>
          <w:divBdr>
            <w:top w:val="none" w:sz="0" w:space="0" w:color="auto"/>
            <w:left w:val="none" w:sz="0" w:space="0" w:color="auto"/>
            <w:bottom w:val="none" w:sz="0" w:space="0" w:color="auto"/>
            <w:right w:val="none" w:sz="0" w:space="0" w:color="auto"/>
          </w:divBdr>
        </w:div>
        <w:div w:id="1687826448">
          <w:marLeft w:val="480"/>
          <w:marRight w:val="0"/>
          <w:marTop w:val="0"/>
          <w:marBottom w:val="0"/>
          <w:divBdr>
            <w:top w:val="none" w:sz="0" w:space="0" w:color="auto"/>
            <w:left w:val="none" w:sz="0" w:space="0" w:color="auto"/>
            <w:bottom w:val="none" w:sz="0" w:space="0" w:color="auto"/>
            <w:right w:val="none" w:sz="0" w:space="0" w:color="auto"/>
          </w:divBdr>
        </w:div>
        <w:div w:id="218516795">
          <w:marLeft w:val="480"/>
          <w:marRight w:val="0"/>
          <w:marTop w:val="0"/>
          <w:marBottom w:val="0"/>
          <w:divBdr>
            <w:top w:val="none" w:sz="0" w:space="0" w:color="auto"/>
            <w:left w:val="none" w:sz="0" w:space="0" w:color="auto"/>
            <w:bottom w:val="none" w:sz="0" w:space="0" w:color="auto"/>
            <w:right w:val="none" w:sz="0" w:space="0" w:color="auto"/>
          </w:divBdr>
        </w:div>
        <w:div w:id="1852572292">
          <w:marLeft w:val="480"/>
          <w:marRight w:val="0"/>
          <w:marTop w:val="0"/>
          <w:marBottom w:val="0"/>
          <w:divBdr>
            <w:top w:val="none" w:sz="0" w:space="0" w:color="auto"/>
            <w:left w:val="none" w:sz="0" w:space="0" w:color="auto"/>
            <w:bottom w:val="none" w:sz="0" w:space="0" w:color="auto"/>
            <w:right w:val="none" w:sz="0" w:space="0" w:color="auto"/>
          </w:divBdr>
        </w:div>
        <w:div w:id="1021466645">
          <w:marLeft w:val="480"/>
          <w:marRight w:val="0"/>
          <w:marTop w:val="0"/>
          <w:marBottom w:val="0"/>
          <w:divBdr>
            <w:top w:val="none" w:sz="0" w:space="0" w:color="auto"/>
            <w:left w:val="none" w:sz="0" w:space="0" w:color="auto"/>
            <w:bottom w:val="none" w:sz="0" w:space="0" w:color="auto"/>
            <w:right w:val="none" w:sz="0" w:space="0" w:color="auto"/>
          </w:divBdr>
        </w:div>
        <w:div w:id="448823067">
          <w:marLeft w:val="480"/>
          <w:marRight w:val="0"/>
          <w:marTop w:val="0"/>
          <w:marBottom w:val="0"/>
          <w:divBdr>
            <w:top w:val="none" w:sz="0" w:space="0" w:color="auto"/>
            <w:left w:val="none" w:sz="0" w:space="0" w:color="auto"/>
            <w:bottom w:val="none" w:sz="0" w:space="0" w:color="auto"/>
            <w:right w:val="none" w:sz="0" w:space="0" w:color="auto"/>
          </w:divBdr>
        </w:div>
        <w:div w:id="394940676">
          <w:marLeft w:val="480"/>
          <w:marRight w:val="0"/>
          <w:marTop w:val="0"/>
          <w:marBottom w:val="0"/>
          <w:divBdr>
            <w:top w:val="none" w:sz="0" w:space="0" w:color="auto"/>
            <w:left w:val="none" w:sz="0" w:space="0" w:color="auto"/>
            <w:bottom w:val="none" w:sz="0" w:space="0" w:color="auto"/>
            <w:right w:val="none" w:sz="0" w:space="0" w:color="auto"/>
          </w:divBdr>
        </w:div>
        <w:div w:id="1007756745">
          <w:marLeft w:val="480"/>
          <w:marRight w:val="0"/>
          <w:marTop w:val="0"/>
          <w:marBottom w:val="0"/>
          <w:divBdr>
            <w:top w:val="none" w:sz="0" w:space="0" w:color="auto"/>
            <w:left w:val="none" w:sz="0" w:space="0" w:color="auto"/>
            <w:bottom w:val="none" w:sz="0" w:space="0" w:color="auto"/>
            <w:right w:val="none" w:sz="0" w:space="0" w:color="auto"/>
          </w:divBdr>
        </w:div>
        <w:div w:id="695355005">
          <w:marLeft w:val="480"/>
          <w:marRight w:val="0"/>
          <w:marTop w:val="0"/>
          <w:marBottom w:val="0"/>
          <w:divBdr>
            <w:top w:val="none" w:sz="0" w:space="0" w:color="auto"/>
            <w:left w:val="none" w:sz="0" w:space="0" w:color="auto"/>
            <w:bottom w:val="none" w:sz="0" w:space="0" w:color="auto"/>
            <w:right w:val="none" w:sz="0" w:space="0" w:color="auto"/>
          </w:divBdr>
        </w:div>
        <w:div w:id="1543902852">
          <w:marLeft w:val="480"/>
          <w:marRight w:val="0"/>
          <w:marTop w:val="0"/>
          <w:marBottom w:val="0"/>
          <w:divBdr>
            <w:top w:val="none" w:sz="0" w:space="0" w:color="auto"/>
            <w:left w:val="none" w:sz="0" w:space="0" w:color="auto"/>
            <w:bottom w:val="none" w:sz="0" w:space="0" w:color="auto"/>
            <w:right w:val="none" w:sz="0" w:space="0" w:color="auto"/>
          </w:divBdr>
        </w:div>
        <w:div w:id="1447191995">
          <w:marLeft w:val="480"/>
          <w:marRight w:val="0"/>
          <w:marTop w:val="0"/>
          <w:marBottom w:val="0"/>
          <w:divBdr>
            <w:top w:val="none" w:sz="0" w:space="0" w:color="auto"/>
            <w:left w:val="none" w:sz="0" w:space="0" w:color="auto"/>
            <w:bottom w:val="none" w:sz="0" w:space="0" w:color="auto"/>
            <w:right w:val="none" w:sz="0" w:space="0" w:color="auto"/>
          </w:divBdr>
        </w:div>
        <w:div w:id="927035127">
          <w:marLeft w:val="480"/>
          <w:marRight w:val="0"/>
          <w:marTop w:val="0"/>
          <w:marBottom w:val="0"/>
          <w:divBdr>
            <w:top w:val="none" w:sz="0" w:space="0" w:color="auto"/>
            <w:left w:val="none" w:sz="0" w:space="0" w:color="auto"/>
            <w:bottom w:val="none" w:sz="0" w:space="0" w:color="auto"/>
            <w:right w:val="none" w:sz="0" w:space="0" w:color="auto"/>
          </w:divBdr>
        </w:div>
        <w:div w:id="1689984020">
          <w:marLeft w:val="480"/>
          <w:marRight w:val="0"/>
          <w:marTop w:val="0"/>
          <w:marBottom w:val="0"/>
          <w:divBdr>
            <w:top w:val="none" w:sz="0" w:space="0" w:color="auto"/>
            <w:left w:val="none" w:sz="0" w:space="0" w:color="auto"/>
            <w:bottom w:val="none" w:sz="0" w:space="0" w:color="auto"/>
            <w:right w:val="none" w:sz="0" w:space="0" w:color="auto"/>
          </w:divBdr>
        </w:div>
        <w:div w:id="1049108589">
          <w:marLeft w:val="480"/>
          <w:marRight w:val="0"/>
          <w:marTop w:val="0"/>
          <w:marBottom w:val="0"/>
          <w:divBdr>
            <w:top w:val="none" w:sz="0" w:space="0" w:color="auto"/>
            <w:left w:val="none" w:sz="0" w:space="0" w:color="auto"/>
            <w:bottom w:val="none" w:sz="0" w:space="0" w:color="auto"/>
            <w:right w:val="none" w:sz="0" w:space="0" w:color="auto"/>
          </w:divBdr>
        </w:div>
        <w:div w:id="1198733389">
          <w:marLeft w:val="480"/>
          <w:marRight w:val="0"/>
          <w:marTop w:val="0"/>
          <w:marBottom w:val="0"/>
          <w:divBdr>
            <w:top w:val="none" w:sz="0" w:space="0" w:color="auto"/>
            <w:left w:val="none" w:sz="0" w:space="0" w:color="auto"/>
            <w:bottom w:val="none" w:sz="0" w:space="0" w:color="auto"/>
            <w:right w:val="none" w:sz="0" w:space="0" w:color="auto"/>
          </w:divBdr>
        </w:div>
        <w:div w:id="401489397">
          <w:marLeft w:val="480"/>
          <w:marRight w:val="0"/>
          <w:marTop w:val="0"/>
          <w:marBottom w:val="0"/>
          <w:divBdr>
            <w:top w:val="none" w:sz="0" w:space="0" w:color="auto"/>
            <w:left w:val="none" w:sz="0" w:space="0" w:color="auto"/>
            <w:bottom w:val="none" w:sz="0" w:space="0" w:color="auto"/>
            <w:right w:val="none" w:sz="0" w:space="0" w:color="auto"/>
          </w:divBdr>
        </w:div>
        <w:div w:id="2074155577">
          <w:marLeft w:val="480"/>
          <w:marRight w:val="0"/>
          <w:marTop w:val="0"/>
          <w:marBottom w:val="0"/>
          <w:divBdr>
            <w:top w:val="none" w:sz="0" w:space="0" w:color="auto"/>
            <w:left w:val="none" w:sz="0" w:space="0" w:color="auto"/>
            <w:bottom w:val="none" w:sz="0" w:space="0" w:color="auto"/>
            <w:right w:val="none" w:sz="0" w:space="0" w:color="auto"/>
          </w:divBdr>
        </w:div>
        <w:div w:id="669218853">
          <w:marLeft w:val="480"/>
          <w:marRight w:val="0"/>
          <w:marTop w:val="0"/>
          <w:marBottom w:val="0"/>
          <w:divBdr>
            <w:top w:val="none" w:sz="0" w:space="0" w:color="auto"/>
            <w:left w:val="none" w:sz="0" w:space="0" w:color="auto"/>
            <w:bottom w:val="none" w:sz="0" w:space="0" w:color="auto"/>
            <w:right w:val="none" w:sz="0" w:space="0" w:color="auto"/>
          </w:divBdr>
        </w:div>
      </w:divsChild>
    </w:div>
    <w:div w:id="1872258360">
      <w:bodyDiv w:val="1"/>
      <w:marLeft w:val="0"/>
      <w:marRight w:val="0"/>
      <w:marTop w:val="0"/>
      <w:marBottom w:val="0"/>
      <w:divBdr>
        <w:top w:val="none" w:sz="0" w:space="0" w:color="auto"/>
        <w:left w:val="none" w:sz="0" w:space="0" w:color="auto"/>
        <w:bottom w:val="none" w:sz="0" w:space="0" w:color="auto"/>
        <w:right w:val="none" w:sz="0" w:space="0" w:color="auto"/>
      </w:divBdr>
      <w:divsChild>
        <w:div w:id="498035664">
          <w:marLeft w:val="480"/>
          <w:marRight w:val="0"/>
          <w:marTop w:val="0"/>
          <w:marBottom w:val="0"/>
          <w:divBdr>
            <w:top w:val="none" w:sz="0" w:space="0" w:color="auto"/>
            <w:left w:val="none" w:sz="0" w:space="0" w:color="auto"/>
            <w:bottom w:val="none" w:sz="0" w:space="0" w:color="auto"/>
            <w:right w:val="none" w:sz="0" w:space="0" w:color="auto"/>
          </w:divBdr>
        </w:div>
        <w:div w:id="1817525379">
          <w:marLeft w:val="480"/>
          <w:marRight w:val="0"/>
          <w:marTop w:val="0"/>
          <w:marBottom w:val="0"/>
          <w:divBdr>
            <w:top w:val="none" w:sz="0" w:space="0" w:color="auto"/>
            <w:left w:val="none" w:sz="0" w:space="0" w:color="auto"/>
            <w:bottom w:val="none" w:sz="0" w:space="0" w:color="auto"/>
            <w:right w:val="none" w:sz="0" w:space="0" w:color="auto"/>
          </w:divBdr>
        </w:div>
        <w:div w:id="2146197422">
          <w:marLeft w:val="480"/>
          <w:marRight w:val="0"/>
          <w:marTop w:val="0"/>
          <w:marBottom w:val="0"/>
          <w:divBdr>
            <w:top w:val="none" w:sz="0" w:space="0" w:color="auto"/>
            <w:left w:val="none" w:sz="0" w:space="0" w:color="auto"/>
            <w:bottom w:val="none" w:sz="0" w:space="0" w:color="auto"/>
            <w:right w:val="none" w:sz="0" w:space="0" w:color="auto"/>
          </w:divBdr>
        </w:div>
        <w:div w:id="505025147">
          <w:marLeft w:val="480"/>
          <w:marRight w:val="0"/>
          <w:marTop w:val="0"/>
          <w:marBottom w:val="0"/>
          <w:divBdr>
            <w:top w:val="none" w:sz="0" w:space="0" w:color="auto"/>
            <w:left w:val="none" w:sz="0" w:space="0" w:color="auto"/>
            <w:bottom w:val="none" w:sz="0" w:space="0" w:color="auto"/>
            <w:right w:val="none" w:sz="0" w:space="0" w:color="auto"/>
          </w:divBdr>
        </w:div>
        <w:div w:id="1942100022">
          <w:marLeft w:val="480"/>
          <w:marRight w:val="0"/>
          <w:marTop w:val="0"/>
          <w:marBottom w:val="0"/>
          <w:divBdr>
            <w:top w:val="none" w:sz="0" w:space="0" w:color="auto"/>
            <w:left w:val="none" w:sz="0" w:space="0" w:color="auto"/>
            <w:bottom w:val="none" w:sz="0" w:space="0" w:color="auto"/>
            <w:right w:val="none" w:sz="0" w:space="0" w:color="auto"/>
          </w:divBdr>
        </w:div>
        <w:div w:id="901141414">
          <w:marLeft w:val="480"/>
          <w:marRight w:val="0"/>
          <w:marTop w:val="0"/>
          <w:marBottom w:val="0"/>
          <w:divBdr>
            <w:top w:val="none" w:sz="0" w:space="0" w:color="auto"/>
            <w:left w:val="none" w:sz="0" w:space="0" w:color="auto"/>
            <w:bottom w:val="none" w:sz="0" w:space="0" w:color="auto"/>
            <w:right w:val="none" w:sz="0" w:space="0" w:color="auto"/>
          </w:divBdr>
        </w:div>
        <w:div w:id="1327172478">
          <w:marLeft w:val="480"/>
          <w:marRight w:val="0"/>
          <w:marTop w:val="0"/>
          <w:marBottom w:val="0"/>
          <w:divBdr>
            <w:top w:val="none" w:sz="0" w:space="0" w:color="auto"/>
            <w:left w:val="none" w:sz="0" w:space="0" w:color="auto"/>
            <w:bottom w:val="none" w:sz="0" w:space="0" w:color="auto"/>
            <w:right w:val="none" w:sz="0" w:space="0" w:color="auto"/>
          </w:divBdr>
        </w:div>
        <w:div w:id="1760909309">
          <w:marLeft w:val="480"/>
          <w:marRight w:val="0"/>
          <w:marTop w:val="0"/>
          <w:marBottom w:val="0"/>
          <w:divBdr>
            <w:top w:val="none" w:sz="0" w:space="0" w:color="auto"/>
            <w:left w:val="none" w:sz="0" w:space="0" w:color="auto"/>
            <w:bottom w:val="none" w:sz="0" w:space="0" w:color="auto"/>
            <w:right w:val="none" w:sz="0" w:space="0" w:color="auto"/>
          </w:divBdr>
        </w:div>
        <w:div w:id="945766940">
          <w:marLeft w:val="480"/>
          <w:marRight w:val="0"/>
          <w:marTop w:val="0"/>
          <w:marBottom w:val="0"/>
          <w:divBdr>
            <w:top w:val="none" w:sz="0" w:space="0" w:color="auto"/>
            <w:left w:val="none" w:sz="0" w:space="0" w:color="auto"/>
            <w:bottom w:val="none" w:sz="0" w:space="0" w:color="auto"/>
            <w:right w:val="none" w:sz="0" w:space="0" w:color="auto"/>
          </w:divBdr>
        </w:div>
        <w:div w:id="1996882583">
          <w:marLeft w:val="480"/>
          <w:marRight w:val="0"/>
          <w:marTop w:val="0"/>
          <w:marBottom w:val="0"/>
          <w:divBdr>
            <w:top w:val="none" w:sz="0" w:space="0" w:color="auto"/>
            <w:left w:val="none" w:sz="0" w:space="0" w:color="auto"/>
            <w:bottom w:val="none" w:sz="0" w:space="0" w:color="auto"/>
            <w:right w:val="none" w:sz="0" w:space="0" w:color="auto"/>
          </w:divBdr>
        </w:div>
        <w:div w:id="1510291462">
          <w:marLeft w:val="480"/>
          <w:marRight w:val="0"/>
          <w:marTop w:val="0"/>
          <w:marBottom w:val="0"/>
          <w:divBdr>
            <w:top w:val="none" w:sz="0" w:space="0" w:color="auto"/>
            <w:left w:val="none" w:sz="0" w:space="0" w:color="auto"/>
            <w:bottom w:val="none" w:sz="0" w:space="0" w:color="auto"/>
            <w:right w:val="none" w:sz="0" w:space="0" w:color="auto"/>
          </w:divBdr>
        </w:div>
        <w:div w:id="126168238">
          <w:marLeft w:val="480"/>
          <w:marRight w:val="0"/>
          <w:marTop w:val="0"/>
          <w:marBottom w:val="0"/>
          <w:divBdr>
            <w:top w:val="none" w:sz="0" w:space="0" w:color="auto"/>
            <w:left w:val="none" w:sz="0" w:space="0" w:color="auto"/>
            <w:bottom w:val="none" w:sz="0" w:space="0" w:color="auto"/>
            <w:right w:val="none" w:sz="0" w:space="0" w:color="auto"/>
          </w:divBdr>
        </w:div>
        <w:div w:id="622734408">
          <w:marLeft w:val="480"/>
          <w:marRight w:val="0"/>
          <w:marTop w:val="0"/>
          <w:marBottom w:val="0"/>
          <w:divBdr>
            <w:top w:val="none" w:sz="0" w:space="0" w:color="auto"/>
            <w:left w:val="none" w:sz="0" w:space="0" w:color="auto"/>
            <w:bottom w:val="none" w:sz="0" w:space="0" w:color="auto"/>
            <w:right w:val="none" w:sz="0" w:space="0" w:color="auto"/>
          </w:divBdr>
        </w:div>
        <w:div w:id="69424441">
          <w:marLeft w:val="480"/>
          <w:marRight w:val="0"/>
          <w:marTop w:val="0"/>
          <w:marBottom w:val="0"/>
          <w:divBdr>
            <w:top w:val="none" w:sz="0" w:space="0" w:color="auto"/>
            <w:left w:val="none" w:sz="0" w:space="0" w:color="auto"/>
            <w:bottom w:val="none" w:sz="0" w:space="0" w:color="auto"/>
            <w:right w:val="none" w:sz="0" w:space="0" w:color="auto"/>
          </w:divBdr>
        </w:div>
        <w:div w:id="1497382878">
          <w:marLeft w:val="480"/>
          <w:marRight w:val="0"/>
          <w:marTop w:val="0"/>
          <w:marBottom w:val="0"/>
          <w:divBdr>
            <w:top w:val="none" w:sz="0" w:space="0" w:color="auto"/>
            <w:left w:val="none" w:sz="0" w:space="0" w:color="auto"/>
            <w:bottom w:val="none" w:sz="0" w:space="0" w:color="auto"/>
            <w:right w:val="none" w:sz="0" w:space="0" w:color="auto"/>
          </w:divBdr>
        </w:div>
        <w:div w:id="1645697171">
          <w:marLeft w:val="480"/>
          <w:marRight w:val="0"/>
          <w:marTop w:val="0"/>
          <w:marBottom w:val="0"/>
          <w:divBdr>
            <w:top w:val="none" w:sz="0" w:space="0" w:color="auto"/>
            <w:left w:val="none" w:sz="0" w:space="0" w:color="auto"/>
            <w:bottom w:val="none" w:sz="0" w:space="0" w:color="auto"/>
            <w:right w:val="none" w:sz="0" w:space="0" w:color="auto"/>
          </w:divBdr>
        </w:div>
        <w:div w:id="532033445">
          <w:marLeft w:val="480"/>
          <w:marRight w:val="0"/>
          <w:marTop w:val="0"/>
          <w:marBottom w:val="0"/>
          <w:divBdr>
            <w:top w:val="none" w:sz="0" w:space="0" w:color="auto"/>
            <w:left w:val="none" w:sz="0" w:space="0" w:color="auto"/>
            <w:bottom w:val="none" w:sz="0" w:space="0" w:color="auto"/>
            <w:right w:val="none" w:sz="0" w:space="0" w:color="auto"/>
          </w:divBdr>
        </w:div>
        <w:div w:id="263273021">
          <w:marLeft w:val="480"/>
          <w:marRight w:val="0"/>
          <w:marTop w:val="0"/>
          <w:marBottom w:val="0"/>
          <w:divBdr>
            <w:top w:val="none" w:sz="0" w:space="0" w:color="auto"/>
            <w:left w:val="none" w:sz="0" w:space="0" w:color="auto"/>
            <w:bottom w:val="none" w:sz="0" w:space="0" w:color="auto"/>
            <w:right w:val="none" w:sz="0" w:space="0" w:color="auto"/>
          </w:divBdr>
        </w:div>
      </w:divsChild>
    </w:div>
    <w:div w:id="1874030318">
      <w:bodyDiv w:val="1"/>
      <w:marLeft w:val="0"/>
      <w:marRight w:val="0"/>
      <w:marTop w:val="0"/>
      <w:marBottom w:val="0"/>
      <w:divBdr>
        <w:top w:val="none" w:sz="0" w:space="0" w:color="auto"/>
        <w:left w:val="none" w:sz="0" w:space="0" w:color="auto"/>
        <w:bottom w:val="none" w:sz="0" w:space="0" w:color="auto"/>
        <w:right w:val="none" w:sz="0" w:space="0" w:color="auto"/>
      </w:divBdr>
    </w:div>
    <w:div w:id="1878353695">
      <w:bodyDiv w:val="1"/>
      <w:marLeft w:val="0"/>
      <w:marRight w:val="0"/>
      <w:marTop w:val="0"/>
      <w:marBottom w:val="0"/>
      <w:divBdr>
        <w:top w:val="none" w:sz="0" w:space="0" w:color="auto"/>
        <w:left w:val="none" w:sz="0" w:space="0" w:color="auto"/>
        <w:bottom w:val="none" w:sz="0" w:space="0" w:color="auto"/>
        <w:right w:val="none" w:sz="0" w:space="0" w:color="auto"/>
      </w:divBdr>
    </w:div>
    <w:div w:id="1878662553">
      <w:bodyDiv w:val="1"/>
      <w:marLeft w:val="0"/>
      <w:marRight w:val="0"/>
      <w:marTop w:val="0"/>
      <w:marBottom w:val="0"/>
      <w:divBdr>
        <w:top w:val="none" w:sz="0" w:space="0" w:color="auto"/>
        <w:left w:val="none" w:sz="0" w:space="0" w:color="auto"/>
        <w:bottom w:val="none" w:sz="0" w:space="0" w:color="auto"/>
        <w:right w:val="none" w:sz="0" w:space="0" w:color="auto"/>
      </w:divBdr>
      <w:divsChild>
        <w:div w:id="1103501263">
          <w:marLeft w:val="480"/>
          <w:marRight w:val="0"/>
          <w:marTop w:val="0"/>
          <w:marBottom w:val="0"/>
          <w:divBdr>
            <w:top w:val="none" w:sz="0" w:space="0" w:color="auto"/>
            <w:left w:val="none" w:sz="0" w:space="0" w:color="auto"/>
            <w:bottom w:val="none" w:sz="0" w:space="0" w:color="auto"/>
            <w:right w:val="none" w:sz="0" w:space="0" w:color="auto"/>
          </w:divBdr>
        </w:div>
        <w:div w:id="390809384">
          <w:marLeft w:val="480"/>
          <w:marRight w:val="0"/>
          <w:marTop w:val="0"/>
          <w:marBottom w:val="0"/>
          <w:divBdr>
            <w:top w:val="none" w:sz="0" w:space="0" w:color="auto"/>
            <w:left w:val="none" w:sz="0" w:space="0" w:color="auto"/>
            <w:bottom w:val="none" w:sz="0" w:space="0" w:color="auto"/>
            <w:right w:val="none" w:sz="0" w:space="0" w:color="auto"/>
          </w:divBdr>
        </w:div>
        <w:div w:id="1864634887">
          <w:marLeft w:val="480"/>
          <w:marRight w:val="0"/>
          <w:marTop w:val="0"/>
          <w:marBottom w:val="0"/>
          <w:divBdr>
            <w:top w:val="none" w:sz="0" w:space="0" w:color="auto"/>
            <w:left w:val="none" w:sz="0" w:space="0" w:color="auto"/>
            <w:bottom w:val="none" w:sz="0" w:space="0" w:color="auto"/>
            <w:right w:val="none" w:sz="0" w:space="0" w:color="auto"/>
          </w:divBdr>
        </w:div>
        <w:div w:id="521093704">
          <w:marLeft w:val="480"/>
          <w:marRight w:val="0"/>
          <w:marTop w:val="0"/>
          <w:marBottom w:val="0"/>
          <w:divBdr>
            <w:top w:val="none" w:sz="0" w:space="0" w:color="auto"/>
            <w:left w:val="none" w:sz="0" w:space="0" w:color="auto"/>
            <w:bottom w:val="none" w:sz="0" w:space="0" w:color="auto"/>
            <w:right w:val="none" w:sz="0" w:space="0" w:color="auto"/>
          </w:divBdr>
        </w:div>
        <w:div w:id="934358384">
          <w:marLeft w:val="480"/>
          <w:marRight w:val="0"/>
          <w:marTop w:val="0"/>
          <w:marBottom w:val="0"/>
          <w:divBdr>
            <w:top w:val="none" w:sz="0" w:space="0" w:color="auto"/>
            <w:left w:val="none" w:sz="0" w:space="0" w:color="auto"/>
            <w:bottom w:val="none" w:sz="0" w:space="0" w:color="auto"/>
            <w:right w:val="none" w:sz="0" w:space="0" w:color="auto"/>
          </w:divBdr>
        </w:div>
        <w:div w:id="1219052407">
          <w:marLeft w:val="480"/>
          <w:marRight w:val="0"/>
          <w:marTop w:val="0"/>
          <w:marBottom w:val="0"/>
          <w:divBdr>
            <w:top w:val="none" w:sz="0" w:space="0" w:color="auto"/>
            <w:left w:val="none" w:sz="0" w:space="0" w:color="auto"/>
            <w:bottom w:val="none" w:sz="0" w:space="0" w:color="auto"/>
            <w:right w:val="none" w:sz="0" w:space="0" w:color="auto"/>
          </w:divBdr>
        </w:div>
        <w:div w:id="1202475019">
          <w:marLeft w:val="480"/>
          <w:marRight w:val="0"/>
          <w:marTop w:val="0"/>
          <w:marBottom w:val="0"/>
          <w:divBdr>
            <w:top w:val="none" w:sz="0" w:space="0" w:color="auto"/>
            <w:left w:val="none" w:sz="0" w:space="0" w:color="auto"/>
            <w:bottom w:val="none" w:sz="0" w:space="0" w:color="auto"/>
            <w:right w:val="none" w:sz="0" w:space="0" w:color="auto"/>
          </w:divBdr>
        </w:div>
        <w:div w:id="512570208">
          <w:marLeft w:val="480"/>
          <w:marRight w:val="0"/>
          <w:marTop w:val="0"/>
          <w:marBottom w:val="0"/>
          <w:divBdr>
            <w:top w:val="none" w:sz="0" w:space="0" w:color="auto"/>
            <w:left w:val="none" w:sz="0" w:space="0" w:color="auto"/>
            <w:bottom w:val="none" w:sz="0" w:space="0" w:color="auto"/>
            <w:right w:val="none" w:sz="0" w:space="0" w:color="auto"/>
          </w:divBdr>
        </w:div>
        <w:div w:id="421724974">
          <w:marLeft w:val="480"/>
          <w:marRight w:val="0"/>
          <w:marTop w:val="0"/>
          <w:marBottom w:val="0"/>
          <w:divBdr>
            <w:top w:val="none" w:sz="0" w:space="0" w:color="auto"/>
            <w:left w:val="none" w:sz="0" w:space="0" w:color="auto"/>
            <w:bottom w:val="none" w:sz="0" w:space="0" w:color="auto"/>
            <w:right w:val="none" w:sz="0" w:space="0" w:color="auto"/>
          </w:divBdr>
        </w:div>
        <w:div w:id="1455055964">
          <w:marLeft w:val="480"/>
          <w:marRight w:val="0"/>
          <w:marTop w:val="0"/>
          <w:marBottom w:val="0"/>
          <w:divBdr>
            <w:top w:val="none" w:sz="0" w:space="0" w:color="auto"/>
            <w:left w:val="none" w:sz="0" w:space="0" w:color="auto"/>
            <w:bottom w:val="none" w:sz="0" w:space="0" w:color="auto"/>
            <w:right w:val="none" w:sz="0" w:space="0" w:color="auto"/>
          </w:divBdr>
        </w:div>
        <w:div w:id="1866092719">
          <w:marLeft w:val="480"/>
          <w:marRight w:val="0"/>
          <w:marTop w:val="0"/>
          <w:marBottom w:val="0"/>
          <w:divBdr>
            <w:top w:val="none" w:sz="0" w:space="0" w:color="auto"/>
            <w:left w:val="none" w:sz="0" w:space="0" w:color="auto"/>
            <w:bottom w:val="none" w:sz="0" w:space="0" w:color="auto"/>
            <w:right w:val="none" w:sz="0" w:space="0" w:color="auto"/>
          </w:divBdr>
        </w:div>
        <w:div w:id="1831559964">
          <w:marLeft w:val="480"/>
          <w:marRight w:val="0"/>
          <w:marTop w:val="0"/>
          <w:marBottom w:val="0"/>
          <w:divBdr>
            <w:top w:val="none" w:sz="0" w:space="0" w:color="auto"/>
            <w:left w:val="none" w:sz="0" w:space="0" w:color="auto"/>
            <w:bottom w:val="none" w:sz="0" w:space="0" w:color="auto"/>
            <w:right w:val="none" w:sz="0" w:space="0" w:color="auto"/>
          </w:divBdr>
        </w:div>
        <w:div w:id="1442988275">
          <w:marLeft w:val="480"/>
          <w:marRight w:val="0"/>
          <w:marTop w:val="0"/>
          <w:marBottom w:val="0"/>
          <w:divBdr>
            <w:top w:val="none" w:sz="0" w:space="0" w:color="auto"/>
            <w:left w:val="none" w:sz="0" w:space="0" w:color="auto"/>
            <w:bottom w:val="none" w:sz="0" w:space="0" w:color="auto"/>
            <w:right w:val="none" w:sz="0" w:space="0" w:color="auto"/>
          </w:divBdr>
        </w:div>
        <w:div w:id="432097022">
          <w:marLeft w:val="480"/>
          <w:marRight w:val="0"/>
          <w:marTop w:val="0"/>
          <w:marBottom w:val="0"/>
          <w:divBdr>
            <w:top w:val="none" w:sz="0" w:space="0" w:color="auto"/>
            <w:left w:val="none" w:sz="0" w:space="0" w:color="auto"/>
            <w:bottom w:val="none" w:sz="0" w:space="0" w:color="auto"/>
            <w:right w:val="none" w:sz="0" w:space="0" w:color="auto"/>
          </w:divBdr>
        </w:div>
        <w:div w:id="716012519">
          <w:marLeft w:val="480"/>
          <w:marRight w:val="0"/>
          <w:marTop w:val="0"/>
          <w:marBottom w:val="0"/>
          <w:divBdr>
            <w:top w:val="none" w:sz="0" w:space="0" w:color="auto"/>
            <w:left w:val="none" w:sz="0" w:space="0" w:color="auto"/>
            <w:bottom w:val="none" w:sz="0" w:space="0" w:color="auto"/>
            <w:right w:val="none" w:sz="0" w:space="0" w:color="auto"/>
          </w:divBdr>
        </w:div>
        <w:div w:id="749354943">
          <w:marLeft w:val="480"/>
          <w:marRight w:val="0"/>
          <w:marTop w:val="0"/>
          <w:marBottom w:val="0"/>
          <w:divBdr>
            <w:top w:val="none" w:sz="0" w:space="0" w:color="auto"/>
            <w:left w:val="none" w:sz="0" w:space="0" w:color="auto"/>
            <w:bottom w:val="none" w:sz="0" w:space="0" w:color="auto"/>
            <w:right w:val="none" w:sz="0" w:space="0" w:color="auto"/>
          </w:divBdr>
        </w:div>
        <w:div w:id="70393310">
          <w:marLeft w:val="480"/>
          <w:marRight w:val="0"/>
          <w:marTop w:val="0"/>
          <w:marBottom w:val="0"/>
          <w:divBdr>
            <w:top w:val="none" w:sz="0" w:space="0" w:color="auto"/>
            <w:left w:val="none" w:sz="0" w:space="0" w:color="auto"/>
            <w:bottom w:val="none" w:sz="0" w:space="0" w:color="auto"/>
            <w:right w:val="none" w:sz="0" w:space="0" w:color="auto"/>
          </w:divBdr>
        </w:div>
        <w:div w:id="1404641342">
          <w:marLeft w:val="480"/>
          <w:marRight w:val="0"/>
          <w:marTop w:val="0"/>
          <w:marBottom w:val="0"/>
          <w:divBdr>
            <w:top w:val="none" w:sz="0" w:space="0" w:color="auto"/>
            <w:left w:val="none" w:sz="0" w:space="0" w:color="auto"/>
            <w:bottom w:val="none" w:sz="0" w:space="0" w:color="auto"/>
            <w:right w:val="none" w:sz="0" w:space="0" w:color="auto"/>
          </w:divBdr>
        </w:div>
        <w:div w:id="981926912">
          <w:marLeft w:val="480"/>
          <w:marRight w:val="0"/>
          <w:marTop w:val="0"/>
          <w:marBottom w:val="0"/>
          <w:divBdr>
            <w:top w:val="none" w:sz="0" w:space="0" w:color="auto"/>
            <w:left w:val="none" w:sz="0" w:space="0" w:color="auto"/>
            <w:bottom w:val="none" w:sz="0" w:space="0" w:color="auto"/>
            <w:right w:val="none" w:sz="0" w:space="0" w:color="auto"/>
          </w:divBdr>
        </w:div>
        <w:div w:id="238053652">
          <w:marLeft w:val="480"/>
          <w:marRight w:val="0"/>
          <w:marTop w:val="0"/>
          <w:marBottom w:val="0"/>
          <w:divBdr>
            <w:top w:val="none" w:sz="0" w:space="0" w:color="auto"/>
            <w:left w:val="none" w:sz="0" w:space="0" w:color="auto"/>
            <w:bottom w:val="none" w:sz="0" w:space="0" w:color="auto"/>
            <w:right w:val="none" w:sz="0" w:space="0" w:color="auto"/>
          </w:divBdr>
        </w:div>
        <w:div w:id="1614242710">
          <w:marLeft w:val="480"/>
          <w:marRight w:val="0"/>
          <w:marTop w:val="0"/>
          <w:marBottom w:val="0"/>
          <w:divBdr>
            <w:top w:val="none" w:sz="0" w:space="0" w:color="auto"/>
            <w:left w:val="none" w:sz="0" w:space="0" w:color="auto"/>
            <w:bottom w:val="none" w:sz="0" w:space="0" w:color="auto"/>
            <w:right w:val="none" w:sz="0" w:space="0" w:color="auto"/>
          </w:divBdr>
        </w:div>
        <w:div w:id="2120834343">
          <w:marLeft w:val="480"/>
          <w:marRight w:val="0"/>
          <w:marTop w:val="0"/>
          <w:marBottom w:val="0"/>
          <w:divBdr>
            <w:top w:val="none" w:sz="0" w:space="0" w:color="auto"/>
            <w:left w:val="none" w:sz="0" w:space="0" w:color="auto"/>
            <w:bottom w:val="none" w:sz="0" w:space="0" w:color="auto"/>
            <w:right w:val="none" w:sz="0" w:space="0" w:color="auto"/>
          </w:divBdr>
        </w:div>
        <w:div w:id="520584629">
          <w:marLeft w:val="480"/>
          <w:marRight w:val="0"/>
          <w:marTop w:val="0"/>
          <w:marBottom w:val="0"/>
          <w:divBdr>
            <w:top w:val="none" w:sz="0" w:space="0" w:color="auto"/>
            <w:left w:val="none" w:sz="0" w:space="0" w:color="auto"/>
            <w:bottom w:val="none" w:sz="0" w:space="0" w:color="auto"/>
            <w:right w:val="none" w:sz="0" w:space="0" w:color="auto"/>
          </w:divBdr>
        </w:div>
        <w:div w:id="1772974529">
          <w:marLeft w:val="480"/>
          <w:marRight w:val="0"/>
          <w:marTop w:val="0"/>
          <w:marBottom w:val="0"/>
          <w:divBdr>
            <w:top w:val="none" w:sz="0" w:space="0" w:color="auto"/>
            <w:left w:val="none" w:sz="0" w:space="0" w:color="auto"/>
            <w:bottom w:val="none" w:sz="0" w:space="0" w:color="auto"/>
            <w:right w:val="none" w:sz="0" w:space="0" w:color="auto"/>
          </w:divBdr>
        </w:div>
      </w:divsChild>
    </w:div>
    <w:div w:id="1880583899">
      <w:bodyDiv w:val="1"/>
      <w:marLeft w:val="0"/>
      <w:marRight w:val="0"/>
      <w:marTop w:val="0"/>
      <w:marBottom w:val="0"/>
      <w:divBdr>
        <w:top w:val="none" w:sz="0" w:space="0" w:color="auto"/>
        <w:left w:val="none" w:sz="0" w:space="0" w:color="auto"/>
        <w:bottom w:val="none" w:sz="0" w:space="0" w:color="auto"/>
        <w:right w:val="none" w:sz="0" w:space="0" w:color="auto"/>
      </w:divBdr>
    </w:div>
    <w:div w:id="1880775937">
      <w:bodyDiv w:val="1"/>
      <w:marLeft w:val="0"/>
      <w:marRight w:val="0"/>
      <w:marTop w:val="0"/>
      <w:marBottom w:val="0"/>
      <w:divBdr>
        <w:top w:val="none" w:sz="0" w:space="0" w:color="auto"/>
        <w:left w:val="none" w:sz="0" w:space="0" w:color="auto"/>
        <w:bottom w:val="none" w:sz="0" w:space="0" w:color="auto"/>
        <w:right w:val="none" w:sz="0" w:space="0" w:color="auto"/>
      </w:divBdr>
      <w:divsChild>
        <w:div w:id="1152792714">
          <w:marLeft w:val="480"/>
          <w:marRight w:val="0"/>
          <w:marTop w:val="0"/>
          <w:marBottom w:val="0"/>
          <w:divBdr>
            <w:top w:val="none" w:sz="0" w:space="0" w:color="auto"/>
            <w:left w:val="none" w:sz="0" w:space="0" w:color="auto"/>
            <w:bottom w:val="none" w:sz="0" w:space="0" w:color="auto"/>
            <w:right w:val="none" w:sz="0" w:space="0" w:color="auto"/>
          </w:divBdr>
        </w:div>
        <w:div w:id="1875188422">
          <w:marLeft w:val="480"/>
          <w:marRight w:val="0"/>
          <w:marTop w:val="0"/>
          <w:marBottom w:val="0"/>
          <w:divBdr>
            <w:top w:val="none" w:sz="0" w:space="0" w:color="auto"/>
            <w:left w:val="none" w:sz="0" w:space="0" w:color="auto"/>
            <w:bottom w:val="none" w:sz="0" w:space="0" w:color="auto"/>
            <w:right w:val="none" w:sz="0" w:space="0" w:color="auto"/>
          </w:divBdr>
        </w:div>
        <w:div w:id="1480806767">
          <w:marLeft w:val="480"/>
          <w:marRight w:val="0"/>
          <w:marTop w:val="0"/>
          <w:marBottom w:val="0"/>
          <w:divBdr>
            <w:top w:val="none" w:sz="0" w:space="0" w:color="auto"/>
            <w:left w:val="none" w:sz="0" w:space="0" w:color="auto"/>
            <w:bottom w:val="none" w:sz="0" w:space="0" w:color="auto"/>
            <w:right w:val="none" w:sz="0" w:space="0" w:color="auto"/>
          </w:divBdr>
        </w:div>
        <w:div w:id="2030329563">
          <w:marLeft w:val="480"/>
          <w:marRight w:val="0"/>
          <w:marTop w:val="0"/>
          <w:marBottom w:val="0"/>
          <w:divBdr>
            <w:top w:val="none" w:sz="0" w:space="0" w:color="auto"/>
            <w:left w:val="none" w:sz="0" w:space="0" w:color="auto"/>
            <w:bottom w:val="none" w:sz="0" w:space="0" w:color="auto"/>
            <w:right w:val="none" w:sz="0" w:space="0" w:color="auto"/>
          </w:divBdr>
        </w:div>
        <w:div w:id="812213393">
          <w:marLeft w:val="480"/>
          <w:marRight w:val="0"/>
          <w:marTop w:val="0"/>
          <w:marBottom w:val="0"/>
          <w:divBdr>
            <w:top w:val="none" w:sz="0" w:space="0" w:color="auto"/>
            <w:left w:val="none" w:sz="0" w:space="0" w:color="auto"/>
            <w:bottom w:val="none" w:sz="0" w:space="0" w:color="auto"/>
            <w:right w:val="none" w:sz="0" w:space="0" w:color="auto"/>
          </w:divBdr>
        </w:div>
        <w:div w:id="530611650">
          <w:marLeft w:val="480"/>
          <w:marRight w:val="0"/>
          <w:marTop w:val="0"/>
          <w:marBottom w:val="0"/>
          <w:divBdr>
            <w:top w:val="none" w:sz="0" w:space="0" w:color="auto"/>
            <w:left w:val="none" w:sz="0" w:space="0" w:color="auto"/>
            <w:bottom w:val="none" w:sz="0" w:space="0" w:color="auto"/>
            <w:right w:val="none" w:sz="0" w:space="0" w:color="auto"/>
          </w:divBdr>
        </w:div>
        <w:div w:id="1421293284">
          <w:marLeft w:val="480"/>
          <w:marRight w:val="0"/>
          <w:marTop w:val="0"/>
          <w:marBottom w:val="0"/>
          <w:divBdr>
            <w:top w:val="none" w:sz="0" w:space="0" w:color="auto"/>
            <w:left w:val="none" w:sz="0" w:space="0" w:color="auto"/>
            <w:bottom w:val="none" w:sz="0" w:space="0" w:color="auto"/>
            <w:right w:val="none" w:sz="0" w:space="0" w:color="auto"/>
          </w:divBdr>
        </w:div>
        <w:div w:id="1074356803">
          <w:marLeft w:val="480"/>
          <w:marRight w:val="0"/>
          <w:marTop w:val="0"/>
          <w:marBottom w:val="0"/>
          <w:divBdr>
            <w:top w:val="none" w:sz="0" w:space="0" w:color="auto"/>
            <w:left w:val="none" w:sz="0" w:space="0" w:color="auto"/>
            <w:bottom w:val="none" w:sz="0" w:space="0" w:color="auto"/>
            <w:right w:val="none" w:sz="0" w:space="0" w:color="auto"/>
          </w:divBdr>
        </w:div>
        <w:div w:id="767312678">
          <w:marLeft w:val="480"/>
          <w:marRight w:val="0"/>
          <w:marTop w:val="0"/>
          <w:marBottom w:val="0"/>
          <w:divBdr>
            <w:top w:val="none" w:sz="0" w:space="0" w:color="auto"/>
            <w:left w:val="none" w:sz="0" w:space="0" w:color="auto"/>
            <w:bottom w:val="none" w:sz="0" w:space="0" w:color="auto"/>
            <w:right w:val="none" w:sz="0" w:space="0" w:color="auto"/>
          </w:divBdr>
        </w:div>
        <w:div w:id="1955096189">
          <w:marLeft w:val="480"/>
          <w:marRight w:val="0"/>
          <w:marTop w:val="0"/>
          <w:marBottom w:val="0"/>
          <w:divBdr>
            <w:top w:val="none" w:sz="0" w:space="0" w:color="auto"/>
            <w:left w:val="none" w:sz="0" w:space="0" w:color="auto"/>
            <w:bottom w:val="none" w:sz="0" w:space="0" w:color="auto"/>
            <w:right w:val="none" w:sz="0" w:space="0" w:color="auto"/>
          </w:divBdr>
        </w:div>
        <w:div w:id="1614170753">
          <w:marLeft w:val="480"/>
          <w:marRight w:val="0"/>
          <w:marTop w:val="0"/>
          <w:marBottom w:val="0"/>
          <w:divBdr>
            <w:top w:val="none" w:sz="0" w:space="0" w:color="auto"/>
            <w:left w:val="none" w:sz="0" w:space="0" w:color="auto"/>
            <w:bottom w:val="none" w:sz="0" w:space="0" w:color="auto"/>
            <w:right w:val="none" w:sz="0" w:space="0" w:color="auto"/>
          </w:divBdr>
        </w:div>
        <w:div w:id="1642273700">
          <w:marLeft w:val="480"/>
          <w:marRight w:val="0"/>
          <w:marTop w:val="0"/>
          <w:marBottom w:val="0"/>
          <w:divBdr>
            <w:top w:val="none" w:sz="0" w:space="0" w:color="auto"/>
            <w:left w:val="none" w:sz="0" w:space="0" w:color="auto"/>
            <w:bottom w:val="none" w:sz="0" w:space="0" w:color="auto"/>
            <w:right w:val="none" w:sz="0" w:space="0" w:color="auto"/>
          </w:divBdr>
        </w:div>
        <w:div w:id="1935822150">
          <w:marLeft w:val="480"/>
          <w:marRight w:val="0"/>
          <w:marTop w:val="0"/>
          <w:marBottom w:val="0"/>
          <w:divBdr>
            <w:top w:val="none" w:sz="0" w:space="0" w:color="auto"/>
            <w:left w:val="none" w:sz="0" w:space="0" w:color="auto"/>
            <w:bottom w:val="none" w:sz="0" w:space="0" w:color="auto"/>
            <w:right w:val="none" w:sz="0" w:space="0" w:color="auto"/>
          </w:divBdr>
        </w:div>
        <w:div w:id="236938142">
          <w:marLeft w:val="480"/>
          <w:marRight w:val="0"/>
          <w:marTop w:val="0"/>
          <w:marBottom w:val="0"/>
          <w:divBdr>
            <w:top w:val="none" w:sz="0" w:space="0" w:color="auto"/>
            <w:left w:val="none" w:sz="0" w:space="0" w:color="auto"/>
            <w:bottom w:val="none" w:sz="0" w:space="0" w:color="auto"/>
            <w:right w:val="none" w:sz="0" w:space="0" w:color="auto"/>
          </w:divBdr>
        </w:div>
        <w:div w:id="650518824">
          <w:marLeft w:val="480"/>
          <w:marRight w:val="0"/>
          <w:marTop w:val="0"/>
          <w:marBottom w:val="0"/>
          <w:divBdr>
            <w:top w:val="none" w:sz="0" w:space="0" w:color="auto"/>
            <w:left w:val="none" w:sz="0" w:space="0" w:color="auto"/>
            <w:bottom w:val="none" w:sz="0" w:space="0" w:color="auto"/>
            <w:right w:val="none" w:sz="0" w:space="0" w:color="auto"/>
          </w:divBdr>
        </w:div>
        <w:div w:id="648754491">
          <w:marLeft w:val="480"/>
          <w:marRight w:val="0"/>
          <w:marTop w:val="0"/>
          <w:marBottom w:val="0"/>
          <w:divBdr>
            <w:top w:val="none" w:sz="0" w:space="0" w:color="auto"/>
            <w:left w:val="none" w:sz="0" w:space="0" w:color="auto"/>
            <w:bottom w:val="none" w:sz="0" w:space="0" w:color="auto"/>
            <w:right w:val="none" w:sz="0" w:space="0" w:color="auto"/>
          </w:divBdr>
        </w:div>
        <w:div w:id="1002850557">
          <w:marLeft w:val="480"/>
          <w:marRight w:val="0"/>
          <w:marTop w:val="0"/>
          <w:marBottom w:val="0"/>
          <w:divBdr>
            <w:top w:val="none" w:sz="0" w:space="0" w:color="auto"/>
            <w:left w:val="none" w:sz="0" w:space="0" w:color="auto"/>
            <w:bottom w:val="none" w:sz="0" w:space="0" w:color="auto"/>
            <w:right w:val="none" w:sz="0" w:space="0" w:color="auto"/>
          </w:divBdr>
        </w:div>
        <w:div w:id="209584665">
          <w:marLeft w:val="480"/>
          <w:marRight w:val="0"/>
          <w:marTop w:val="0"/>
          <w:marBottom w:val="0"/>
          <w:divBdr>
            <w:top w:val="none" w:sz="0" w:space="0" w:color="auto"/>
            <w:left w:val="none" w:sz="0" w:space="0" w:color="auto"/>
            <w:bottom w:val="none" w:sz="0" w:space="0" w:color="auto"/>
            <w:right w:val="none" w:sz="0" w:space="0" w:color="auto"/>
          </w:divBdr>
        </w:div>
        <w:div w:id="1493789357">
          <w:marLeft w:val="480"/>
          <w:marRight w:val="0"/>
          <w:marTop w:val="0"/>
          <w:marBottom w:val="0"/>
          <w:divBdr>
            <w:top w:val="none" w:sz="0" w:space="0" w:color="auto"/>
            <w:left w:val="none" w:sz="0" w:space="0" w:color="auto"/>
            <w:bottom w:val="none" w:sz="0" w:space="0" w:color="auto"/>
            <w:right w:val="none" w:sz="0" w:space="0" w:color="auto"/>
          </w:divBdr>
        </w:div>
        <w:div w:id="982001958">
          <w:marLeft w:val="480"/>
          <w:marRight w:val="0"/>
          <w:marTop w:val="0"/>
          <w:marBottom w:val="0"/>
          <w:divBdr>
            <w:top w:val="none" w:sz="0" w:space="0" w:color="auto"/>
            <w:left w:val="none" w:sz="0" w:space="0" w:color="auto"/>
            <w:bottom w:val="none" w:sz="0" w:space="0" w:color="auto"/>
            <w:right w:val="none" w:sz="0" w:space="0" w:color="auto"/>
          </w:divBdr>
        </w:div>
        <w:div w:id="1479611214">
          <w:marLeft w:val="480"/>
          <w:marRight w:val="0"/>
          <w:marTop w:val="0"/>
          <w:marBottom w:val="0"/>
          <w:divBdr>
            <w:top w:val="none" w:sz="0" w:space="0" w:color="auto"/>
            <w:left w:val="none" w:sz="0" w:space="0" w:color="auto"/>
            <w:bottom w:val="none" w:sz="0" w:space="0" w:color="auto"/>
            <w:right w:val="none" w:sz="0" w:space="0" w:color="auto"/>
          </w:divBdr>
        </w:div>
        <w:div w:id="2028943415">
          <w:marLeft w:val="480"/>
          <w:marRight w:val="0"/>
          <w:marTop w:val="0"/>
          <w:marBottom w:val="0"/>
          <w:divBdr>
            <w:top w:val="none" w:sz="0" w:space="0" w:color="auto"/>
            <w:left w:val="none" w:sz="0" w:space="0" w:color="auto"/>
            <w:bottom w:val="none" w:sz="0" w:space="0" w:color="auto"/>
            <w:right w:val="none" w:sz="0" w:space="0" w:color="auto"/>
          </w:divBdr>
        </w:div>
        <w:div w:id="787965783">
          <w:marLeft w:val="480"/>
          <w:marRight w:val="0"/>
          <w:marTop w:val="0"/>
          <w:marBottom w:val="0"/>
          <w:divBdr>
            <w:top w:val="none" w:sz="0" w:space="0" w:color="auto"/>
            <w:left w:val="none" w:sz="0" w:space="0" w:color="auto"/>
            <w:bottom w:val="none" w:sz="0" w:space="0" w:color="auto"/>
            <w:right w:val="none" w:sz="0" w:space="0" w:color="auto"/>
          </w:divBdr>
        </w:div>
        <w:div w:id="429812638">
          <w:marLeft w:val="480"/>
          <w:marRight w:val="0"/>
          <w:marTop w:val="0"/>
          <w:marBottom w:val="0"/>
          <w:divBdr>
            <w:top w:val="none" w:sz="0" w:space="0" w:color="auto"/>
            <w:left w:val="none" w:sz="0" w:space="0" w:color="auto"/>
            <w:bottom w:val="none" w:sz="0" w:space="0" w:color="auto"/>
            <w:right w:val="none" w:sz="0" w:space="0" w:color="auto"/>
          </w:divBdr>
        </w:div>
        <w:div w:id="1197083087">
          <w:marLeft w:val="480"/>
          <w:marRight w:val="0"/>
          <w:marTop w:val="0"/>
          <w:marBottom w:val="0"/>
          <w:divBdr>
            <w:top w:val="none" w:sz="0" w:space="0" w:color="auto"/>
            <w:left w:val="none" w:sz="0" w:space="0" w:color="auto"/>
            <w:bottom w:val="none" w:sz="0" w:space="0" w:color="auto"/>
            <w:right w:val="none" w:sz="0" w:space="0" w:color="auto"/>
          </w:divBdr>
        </w:div>
        <w:div w:id="439880467">
          <w:marLeft w:val="480"/>
          <w:marRight w:val="0"/>
          <w:marTop w:val="0"/>
          <w:marBottom w:val="0"/>
          <w:divBdr>
            <w:top w:val="none" w:sz="0" w:space="0" w:color="auto"/>
            <w:left w:val="none" w:sz="0" w:space="0" w:color="auto"/>
            <w:bottom w:val="none" w:sz="0" w:space="0" w:color="auto"/>
            <w:right w:val="none" w:sz="0" w:space="0" w:color="auto"/>
          </w:divBdr>
        </w:div>
        <w:div w:id="1401949348">
          <w:marLeft w:val="480"/>
          <w:marRight w:val="0"/>
          <w:marTop w:val="0"/>
          <w:marBottom w:val="0"/>
          <w:divBdr>
            <w:top w:val="none" w:sz="0" w:space="0" w:color="auto"/>
            <w:left w:val="none" w:sz="0" w:space="0" w:color="auto"/>
            <w:bottom w:val="none" w:sz="0" w:space="0" w:color="auto"/>
            <w:right w:val="none" w:sz="0" w:space="0" w:color="auto"/>
          </w:divBdr>
        </w:div>
        <w:div w:id="277152115">
          <w:marLeft w:val="480"/>
          <w:marRight w:val="0"/>
          <w:marTop w:val="0"/>
          <w:marBottom w:val="0"/>
          <w:divBdr>
            <w:top w:val="none" w:sz="0" w:space="0" w:color="auto"/>
            <w:left w:val="none" w:sz="0" w:space="0" w:color="auto"/>
            <w:bottom w:val="none" w:sz="0" w:space="0" w:color="auto"/>
            <w:right w:val="none" w:sz="0" w:space="0" w:color="auto"/>
          </w:divBdr>
        </w:div>
        <w:div w:id="870260045">
          <w:marLeft w:val="480"/>
          <w:marRight w:val="0"/>
          <w:marTop w:val="0"/>
          <w:marBottom w:val="0"/>
          <w:divBdr>
            <w:top w:val="none" w:sz="0" w:space="0" w:color="auto"/>
            <w:left w:val="none" w:sz="0" w:space="0" w:color="auto"/>
            <w:bottom w:val="none" w:sz="0" w:space="0" w:color="auto"/>
            <w:right w:val="none" w:sz="0" w:space="0" w:color="auto"/>
          </w:divBdr>
        </w:div>
        <w:div w:id="74934285">
          <w:marLeft w:val="480"/>
          <w:marRight w:val="0"/>
          <w:marTop w:val="0"/>
          <w:marBottom w:val="0"/>
          <w:divBdr>
            <w:top w:val="none" w:sz="0" w:space="0" w:color="auto"/>
            <w:left w:val="none" w:sz="0" w:space="0" w:color="auto"/>
            <w:bottom w:val="none" w:sz="0" w:space="0" w:color="auto"/>
            <w:right w:val="none" w:sz="0" w:space="0" w:color="auto"/>
          </w:divBdr>
        </w:div>
        <w:div w:id="1856571235">
          <w:marLeft w:val="480"/>
          <w:marRight w:val="0"/>
          <w:marTop w:val="0"/>
          <w:marBottom w:val="0"/>
          <w:divBdr>
            <w:top w:val="none" w:sz="0" w:space="0" w:color="auto"/>
            <w:left w:val="none" w:sz="0" w:space="0" w:color="auto"/>
            <w:bottom w:val="none" w:sz="0" w:space="0" w:color="auto"/>
            <w:right w:val="none" w:sz="0" w:space="0" w:color="auto"/>
          </w:divBdr>
        </w:div>
        <w:div w:id="303777612">
          <w:marLeft w:val="480"/>
          <w:marRight w:val="0"/>
          <w:marTop w:val="0"/>
          <w:marBottom w:val="0"/>
          <w:divBdr>
            <w:top w:val="none" w:sz="0" w:space="0" w:color="auto"/>
            <w:left w:val="none" w:sz="0" w:space="0" w:color="auto"/>
            <w:bottom w:val="none" w:sz="0" w:space="0" w:color="auto"/>
            <w:right w:val="none" w:sz="0" w:space="0" w:color="auto"/>
          </w:divBdr>
        </w:div>
        <w:div w:id="2113087894">
          <w:marLeft w:val="480"/>
          <w:marRight w:val="0"/>
          <w:marTop w:val="0"/>
          <w:marBottom w:val="0"/>
          <w:divBdr>
            <w:top w:val="none" w:sz="0" w:space="0" w:color="auto"/>
            <w:left w:val="none" w:sz="0" w:space="0" w:color="auto"/>
            <w:bottom w:val="none" w:sz="0" w:space="0" w:color="auto"/>
            <w:right w:val="none" w:sz="0" w:space="0" w:color="auto"/>
          </w:divBdr>
        </w:div>
        <w:div w:id="1941528290">
          <w:marLeft w:val="480"/>
          <w:marRight w:val="0"/>
          <w:marTop w:val="0"/>
          <w:marBottom w:val="0"/>
          <w:divBdr>
            <w:top w:val="none" w:sz="0" w:space="0" w:color="auto"/>
            <w:left w:val="none" w:sz="0" w:space="0" w:color="auto"/>
            <w:bottom w:val="none" w:sz="0" w:space="0" w:color="auto"/>
            <w:right w:val="none" w:sz="0" w:space="0" w:color="auto"/>
          </w:divBdr>
        </w:div>
        <w:div w:id="278339867">
          <w:marLeft w:val="480"/>
          <w:marRight w:val="0"/>
          <w:marTop w:val="0"/>
          <w:marBottom w:val="0"/>
          <w:divBdr>
            <w:top w:val="none" w:sz="0" w:space="0" w:color="auto"/>
            <w:left w:val="none" w:sz="0" w:space="0" w:color="auto"/>
            <w:bottom w:val="none" w:sz="0" w:space="0" w:color="auto"/>
            <w:right w:val="none" w:sz="0" w:space="0" w:color="auto"/>
          </w:divBdr>
        </w:div>
        <w:div w:id="866021694">
          <w:marLeft w:val="480"/>
          <w:marRight w:val="0"/>
          <w:marTop w:val="0"/>
          <w:marBottom w:val="0"/>
          <w:divBdr>
            <w:top w:val="none" w:sz="0" w:space="0" w:color="auto"/>
            <w:left w:val="none" w:sz="0" w:space="0" w:color="auto"/>
            <w:bottom w:val="none" w:sz="0" w:space="0" w:color="auto"/>
            <w:right w:val="none" w:sz="0" w:space="0" w:color="auto"/>
          </w:divBdr>
        </w:div>
        <w:div w:id="349838998">
          <w:marLeft w:val="480"/>
          <w:marRight w:val="0"/>
          <w:marTop w:val="0"/>
          <w:marBottom w:val="0"/>
          <w:divBdr>
            <w:top w:val="none" w:sz="0" w:space="0" w:color="auto"/>
            <w:left w:val="none" w:sz="0" w:space="0" w:color="auto"/>
            <w:bottom w:val="none" w:sz="0" w:space="0" w:color="auto"/>
            <w:right w:val="none" w:sz="0" w:space="0" w:color="auto"/>
          </w:divBdr>
        </w:div>
        <w:div w:id="505823842">
          <w:marLeft w:val="480"/>
          <w:marRight w:val="0"/>
          <w:marTop w:val="0"/>
          <w:marBottom w:val="0"/>
          <w:divBdr>
            <w:top w:val="none" w:sz="0" w:space="0" w:color="auto"/>
            <w:left w:val="none" w:sz="0" w:space="0" w:color="auto"/>
            <w:bottom w:val="none" w:sz="0" w:space="0" w:color="auto"/>
            <w:right w:val="none" w:sz="0" w:space="0" w:color="auto"/>
          </w:divBdr>
        </w:div>
        <w:div w:id="1978799558">
          <w:marLeft w:val="480"/>
          <w:marRight w:val="0"/>
          <w:marTop w:val="0"/>
          <w:marBottom w:val="0"/>
          <w:divBdr>
            <w:top w:val="none" w:sz="0" w:space="0" w:color="auto"/>
            <w:left w:val="none" w:sz="0" w:space="0" w:color="auto"/>
            <w:bottom w:val="none" w:sz="0" w:space="0" w:color="auto"/>
            <w:right w:val="none" w:sz="0" w:space="0" w:color="auto"/>
          </w:divBdr>
        </w:div>
        <w:div w:id="437873256">
          <w:marLeft w:val="480"/>
          <w:marRight w:val="0"/>
          <w:marTop w:val="0"/>
          <w:marBottom w:val="0"/>
          <w:divBdr>
            <w:top w:val="none" w:sz="0" w:space="0" w:color="auto"/>
            <w:left w:val="none" w:sz="0" w:space="0" w:color="auto"/>
            <w:bottom w:val="none" w:sz="0" w:space="0" w:color="auto"/>
            <w:right w:val="none" w:sz="0" w:space="0" w:color="auto"/>
          </w:divBdr>
        </w:div>
        <w:div w:id="580913968">
          <w:marLeft w:val="480"/>
          <w:marRight w:val="0"/>
          <w:marTop w:val="0"/>
          <w:marBottom w:val="0"/>
          <w:divBdr>
            <w:top w:val="none" w:sz="0" w:space="0" w:color="auto"/>
            <w:left w:val="none" w:sz="0" w:space="0" w:color="auto"/>
            <w:bottom w:val="none" w:sz="0" w:space="0" w:color="auto"/>
            <w:right w:val="none" w:sz="0" w:space="0" w:color="auto"/>
          </w:divBdr>
        </w:div>
        <w:div w:id="3436014">
          <w:marLeft w:val="480"/>
          <w:marRight w:val="0"/>
          <w:marTop w:val="0"/>
          <w:marBottom w:val="0"/>
          <w:divBdr>
            <w:top w:val="none" w:sz="0" w:space="0" w:color="auto"/>
            <w:left w:val="none" w:sz="0" w:space="0" w:color="auto"/>
            <w:bottom w:val="none" w:sz="0" w:space="0" w:color="auto"/>
            <w:right w:val="none" w:sz="0" w:space="0" w:color="auto"/>
          </w:divBdr>
        </w:div>
        <w:div w:id="938828611">
          <w:marLeft w:val="480"/>
          <w:marRight w:val="0"/>
          <w:marTop w:val="0"/>
          <w:marBottom w:val="0"/>
          <w:divBdr>
            <w:top w:val="none" w:sz="0" w:space="0" w:color="auto"/>
            <w:left w:val="none" w:sz="0" w:space="0" w:color="auto"/>
            <w:bottom w:val="none" w:sz="0" w:space="0" w:color="auto"/>
            <w:right w:val="none" w:sz="0" w:space="0" w:color="auto"/>
          </w:divBdr>
        </w:div>
        <w:div w:id="1005129018">
          <w:marLeft w:val="480"/>
          <w:marRight w:val="0"/>
          <w:marTop w:val="0"/>
          <w:marBottom w:val="0"/>
          <w:divBdr>
            <w:top w:val="none" w:sz="0" w:space="0" w:color="auto"/>
            <w:left w:val="none" w:sz="0" w:space="0" w:color="auto"/>
            <w:bottom w:val="none" w:sz="0" w:space="0" w:color="auto"/>
            <w:right w:val="none" w:sz="0" w:space="0" w:color="auto"/>
          </w:divBdr>
        </w:div>
        <w:div w:id="403995359">
          <w:marLeft w:val="480"/>
          <w:marRight w:val="0"/>
          <w:marTop w:val="0"/>
          <w:marBottom w:val="0"/>
          <w:divBdr>
            <w:top w:val="none" w:sz="0" w:space="0" w:color="auto"/>
            <w:left w:val="none" w:sz="0" w:space="0" w:color="auto"/>
            <w:bottom w:val="none" w:sz="0" w:space="0" w:color="auto"/>
            <w:right w:val="none" w:sz="0" w:space="0" w:color="auto"/>
          </w:divBdr>
        </w:div>
        <w:div w:id="1617252997">
          <w:marLeft w:val="480"/>
          <w:marRight w:val="0"/>
          <w:marTop w:val="0"/>
          <w:marBottom w:val="0"/>
          <w:divBdr>
            <w:top w:val="none" w:sz="0" w:space="0" w:color="auto"/>
            <w:left w:val="none" w:sz="0" w:space="0" w:color="auto"/>
            <w:bottom w:val="none" w:sz="0" w:space="0" w:color="auto"/>
            <w:right w:val="none" w:sz="0" w:space="0" w:color="auto"/>
          </w:divBdr>
        </w:div>
        <w:div w:id="314839339">
          <w:marLeft w:val="480"/>
          <w:marRight w:val="0"/>
          <w:marTop w:val="0"/>
          <w:marBottom w:val="0"/>
          <w:divBdr>
            <w:top w:val="none" w:sz="0" w:space="0" w:color="auto"/>
            <w:left w:val="none" w:sz="0" w:space="0" w:color="auto"/>
            <w:bottom w:val="none" w:sz="0" w:space="0" w:color="auto"/>
            <w:right w:val="none" w:sz="0" w:space="0" w:color="auto"/>
          </w:divBdr>
        </w:div>
        <w:div w:id="312494227">
          <w:marLeft w:val="480"/>
          <w:marRight w:val="0"/>
          <w:marTop w:val="0"/>
          <w:marBottom w:val="0"/>
          <w:divBdr>
            <w:top w:val="none" w:sz="0" w:space="0" w:color="auto"/>
            <w:left w:val="none" w:sz="0" w:space="0" w:color="auto"/>
            <w:bottom w:val="none" w:sz="0" w:space="0" w:color="auto"/>
            <w:right w:val="none" w:sz="0" w:space="0" w:color="auto"/>
          </w:divBdr>
        </w:div>
        <w:div w:id="1600866912">
          <w:marLeft w:val="480"/>
          <w:marRight w:val="0"/>
          <w:marTop w:val="0"/>
          <w:marBottom w:val="0"/>
          <w:divBdr>
            <w:top w:val="none" w:sz="0" w:space="0" w:color="auto"/>
            <w:left w:val="none" w:sz="0" w:space="0" w:color="auto"/>
            <w:bottom w:val="none" w:sz="0" w:space="0" w:color="auto"/>
            <w:right w:val="none" w:sz="0" w:space="0" w:color="auto"/>
          </w:divBdr>
        </w:div>
        <w:div w:id="1028724094">
          <w:marLeft w:val="480"/>
          <w:marRight w:val="0"/>
          <w:marTop w:val="0"/>
          <w:marBottom w:val="0"/>
          <w:divBdr>
            <w:top w:val="none" w:sz="0" w:space="0" w:color="auto"/>
            <w:left w:val="none" w:sz="0" w:space="0" w:color="auto"/>
            <w:bottom w:val="none" w:sz="0" w:space="0" w:color="auto"/>
            <w:right w:val="none" w:sz="0" w:space="0" w:color="auto"/>
          </w:divBdr>
        </w:div>
        <w:div w:id="1746952667">
          <w:marLeft w:val="480"/>
          <w:marRight w:val="0"/>
          <w:marTop w:val="0"/>
          <w:marBottom w:val="0"/>
          <w:divBdr>
            <w:top w:val="none" w:sz="0" w:space="0" w:color="auto"/>
            <w:left w:val="none" w:sz="0" w:space="0" w:color="auto"/>
            <w:bottom w:val="none" w:sz="0" w:space="0" w:color="auto"/>
            <w:right w:val="none" w:sz="0" w:space="0" w:color="auto"/>
          </w:divBdr>
        </w:div>
        <w:div w:id="1555962884">
          <w:marLeft w:val="480"/>
          <w:marRight w:val="0"/>
          <w:marTop w:val="0"/>
          <w:marBottom w:val="0"/>
          <w:divBdr>
            <w:top w:val="none" w:sz="0" w:space="0" w:color="auto"/>
            <w:left w:val="none" w:sz="0" w:space="0" w:color="auto"/>
            <w:bottom w:val="none" w:sz="0" w:space="0" w:color="auto"/>
            <w:right w:val="none" w:sz="0" w:space="0" w:color="auto"/>
          </w:divBdr>
        </w:div>
        <w:div w:id="148401416">
          <w:marLeft w:val="480"/>
          <w:marRight w:val="0"/>
          <w:marTop w:val="0"/>
          <w:marBottom w:val="0"/>
          <w:divBdr>
            <w:top w:val="none" w:sz="0" w:space="0" w:color="auto"/>
            <w:left w:val="none" w:sz="0" w:space="0" w:color="auto"/>
            <w:bottom w:val="none" w:sz="0" w:space="0" w:color="auto"/>
            <w:right w:val="none" w:sz="0" w:space="0" w:color="auto"/>
          </w:divBdr>
        </w:div>
        <w:div w:id="1909152179">
          <w:marLeft w:val="480"/>
          <w:marRight w:val="0"/>
          <w:marTop w:val="0"/>
          <w:marBottom w:val="0"/>
          <w:divBdr>
            <w:top w:val="none" w:sz="0" w:space="0" w:color="auto"/>
            <w:left w:val="none" w:sz="0" w:space="0" w:color="auto"/>
            <w:bottom w:val="none" w:sz="0" w:space="0" w:color="auto"/>
            <w:right w:val="none" w:sz="0" w:space="0" w:color="auto"/>
          </w:divBdr>
        </w:div>
        <w:div w:id="1917666149">
          <w:marLeft w:val="480"/>
          <w:marRight w:val="0"/>
          <w:marTop w:val="0"/>
          <w:marBottom w:val="0"/>
          <w:divBdr>
            <w:top w:val="none" w:sz="0" w:space="0" w:color="auto"/>
            <w:left w:val="none" w:sz="0" w:space="0" w:color="auto"/>
            <w:bottom w:val="none" w:sz="0" w:space="0" w:color="auto"/>
            <w:right w:val="none" w:sz="0" w:space="0" w:color="auto"/>
          </w:divBdr>
        </w:div>
        <w:div w:id="849486479">
          <w:marLeft w:val="480"/>
          <w:marRight w:val="0"/>
          <w:marTop w:val="0"/>
          <w:marBottom w:val="0"/>
          <w:divBdr>
            <w:top w:val="none" w:sz="0" w:space="0" w:color="auto"/>
            <w:left w:val="none" w:sz="0" w:space="0" w:color="auto"/>
            <w:bottom w:val="none" w:sz="0" w:space="0" w:color="auto"/>
            <w:right w:val="none" w:sz="0" w:space="0" w:color="auto"/>
          </w:divBdr>
        </w:div>
        <w:div w:id="348411263">
          <w:marLeft w:val="480"/>
          <w:marRight w:val="0"/>
          <w:marTop w:val="0"/>
          <w:marBottom w:val="0"/>
          <w:divBdr>
            <w:top w:val="none" w:sz="0" w:space="0" w:color="auto"/>
            <w:left w:val="none" w:sz="0" w:space="0" w:color="auto"/>
            <w:bottom w:val="none" w:sz="0" w:space="0" w:color="auto"/>
            <w:right w:val="none" w:sz="0" w:space="0" w:color="auto"/>
          </w:divBdr>
        </w:div>
        <w:div w:id="1471366985">
          <w:marLeft w:val="480"/>
          <w:marRight w:val="0"/>
          <w:marTop w:val="0"/>
          <w:marBottom w:val="0"/>
          <w:divBdr>
            <w:top w:val="none" w:sz="0" w:space="0" w:color="auto"/>
            <w:left w:val="none" w:sz="0" w:space="0" w:color="auto"/>
            <w:bottom w:val="none" w:sz="0" w:space="0" w:color="auto"/>
            <w:right w:val="none" w:sz="0" w:space="0" w:color="auto"/>
          </w:divBdr>
        </w:div>
        <w:div w:id="852456178">
          <w:marLeft w:val="480"/>
          <w:marRight w:val="0"/>
          <w:marTop w:val="0"/>
          <w:marBottom w:val="0"/>
          <w:divBdr>
            <w:top w:val="none" w:sz="0" w:space="0" w:color="auto"/>
            <w:left w:val="none" w:sz="0" w:space="0" w:color="auto"/>
            <w:bottom w:val="none" w:sz="0" w:space="0" w:color="auto"/>
            <w:right w:val="none" w:sz="0" w:space="0" w:color="auto"/>
          </w:divBdr>
        </w:div>
        <w:div w:id="2710666">
          <w:marLeft w:val="480"/>
          <w:marRight w:val="0"/>
          <w:marTop w:val="0"/>
          <w:marBottom w:val="0"/>
          <w:divBdr>
            <w:top w:val="none" w:sz="0" w:space="0" w:color="auto"/>
            <w:left w:val="none" w:sz="0" w:space="0" w:color="auto"/>
            <w:bottom w:val="none" w:sz="0" w:space="0" w:color="auto"/>
            <w:right w:val="none" w:sz="0" w:space="0" w:color="auto"/>
          </w:divBdr>
        </w:div>
        <w:div w:id="1923176636">
          <w:marLeft w:val="480"/>
          <w:marRight w:val="0"/>
          <w:marTop w:val="0"/>
          <w:marBottom w:val="0"/>
          <w:divBdr>
            <w:top w:val="none" w:sz="0" w:space="0" w:color="auto"/>
            <w:left w:val="none" w:sz="0" w:space="0" w:color="auto"/>
            <w:bottom w:val="none" w:sz="0" w:space="0" w:color="auto"/>
            <w:right w:val="none" w:sz="0" w:space="0" w:color="auto"/>
          </w:divBdr>
        </w:div>
        <w:div w:id="1064838924">
          <w:marLeft w:val="480"/>
          <w:marRight w:val="0"/>
          <w:marTop w:val="0"/>
          <w:marBottom w:val="0"/>
          <w:divBdr>
            <w:top w:val="none" w:sz="0" w:space="0" w:color="auto"/>
            <w:left w:val="none" w:sz="0" w:space="0" w:color="auto"/>
            <w:bottom w:val="none" w:sz="0" w:space="0" w:color="auto"/>
            <w:right w:val="none" w:sz="0" w:space="0" w:color="auto"/>
          </w:divBdr>
        </w:div>
        <w:div w:id="1684161285">
          <w:marLeft w:val="480"/>
          <w:marRight w:val="0"/>
          <w:marTop w:val="0"/>
          <w:marBottom w:val="0"/>
          <w:divBdr>
            <w:top w:val="none" w:sz="0" w:space="0" w:color="auto"/>
            <w:left w:val="none" w:sz="0" w:space="0" w:color="auto"/>
            <w:bottom w:val="none" w:sz="0" w:space="0" w:color="auto"/>
            <w:right w:val="none" w:sz="0" w:space="0" w:color="auto"/>
          </w:divBdr>
        </w:div>
        <w:div w:id="1310086444">
          <w:marLeft w:val="480"/>
          <w:marRight w:val="0"/>
          <w:marTop w:val="0"/>
          <w:marBottom w:val="0"/>
          <w:divBdr>
            <w:top w:val="none" w:sz="0" w:space="0" w:color="auto"/>
            <w:left w:val="none" w:sz="0" w:space="0" w:color="auto"/>
            <w:bottom w:val="none" w:sz="0" w:space="0" w:color="auto"/>
            <w:right w:val="none" w:sz="0" w:space="0" w:color="auto"/>
          </w:divBdr>
        </w:div>
        <w:div w:id="461777804">
          <w:marLeft w:val="480"/>
          <w:marRight w:val="0"/>
          <w:marTop w:val="0"/>
          <w:marBottom w:val="0"/>
          <w:divBdr>
            <w:top w:val="none" w:sz="0" w:space="0" w:color="auto"/>
            <w:left w:val="none" w:sz="0" w:space="0" w:color="auto"/>
            <w:bottom w:val="none" w:sz="0" w:space="0" w:color="auto"/>
            <w:right w:val="none" w:sz="0" w:space="0" w:color="auto"/>
          </w:divBdr>
        </w:div>
        <w:div w:id="605313510">
          <w:marLeft w:val="480"/>
          <w:marRight w:val="0"/>
          <w:marTop w:val="0"/>
          <w:marBottom w:val="0"/>
          <w:divBdr>
            <w:top w:val="none" w:sz="0" w:space="0" w:color="auto"/>
            <w:left w:val="none" w:sz="0" w:space="0" w:color="auto"/>
            <w:bottom w:val="none" w:sz="0" w:space="0" w:color="auto"/>
            <w:right w:val="none" w:sz="0" w:space="0" w:color="auto"/>
          </w:divBdr>
        </w:div>
      </w:divsChild>
    </w:div>
    <w:div w:id="1884363195">
      <w:bodyDiv w:val="1"/>
      <w:marLeft w:val="0"/>
      <w:marRight w:val="0"/>
      <w:marTop w:val="0"/>
      <w:marBottom w:val="0"/>
      <w:divBdr>
        <w:top w:val="none" w:sz="0" w:space="0" w:color="auto"/>
        <w:left w:val="none" w:sz="0" w:space="0" w:color="auto"/>
        <w:bottom w:val="none" w:sz="0" w:space="0" w:color="auto"/>
        <w:right w:val="none" w:sz="0" w:space="0" w:color="auto"/>
      </w:divBdr>
    </w:div>
    <w:div w:id="1884830464">
      <w:bodyDiv w:val="1"/>
      <w:marLeft w:val="0"/>
      <w:marRight w:val="0"/>
      <w:marTop w:val="0"/>
      <w:marBottom w:val="0"/>
      <w:divBdr>
        <w:top w:val="none" w:sz="0" w:space="0" w:color="auto"/>
        <w:left w:val="none" w:sz="0" w:space="0" w:color="auto"/>
        <w:bottom w:val="none" w:sz="0" w:space="0" w:color="auto"/>
        <w:right w:val="none" w:sz="0" w:space="0" w:color="auto"/>
      </w:divBdr>
    </w:div>
    <w:div w:id="1888486798">
      <w:bodyDiv w:val="1"/>
      <w:marLeft w:val="0"/>
      <w:marRight w:val="0"/>
      <w:marTop w:val="0"/>
      <w:marBottom w:val="0"/>
      <w:divBdr>
        <w:top w:val="none" w:sz="0" w:space="0" w:color="auto"/>
        <w:left w:val="none" w:sz="0" w:space="0" w:color="auto"/>
        <w:bottom w:val="none" w:sz="0" w:space="0" w:color="auto"/>
        <w:right w:val="none" w:sz="0" w:space="0" w:color="auto"/>
      </w:divBdr>
    </w:div>
    <w:div w:id="1897155988">
      <w:bodyDiv w:val="1"/>
      <w:marLeft w:val="0"/>
      <w:marRight w:val="0"/>
      <w:marTop w:val="0"/>
      <w:marBottom w:val="0"/>
      <w:divBdr>
        <w:top w:val="none" w:sz="0" w:space="0" w:color="auto"/>
        <w:left w:val="none" w:sz="0" w:space="0" w:color="auto"/>
        <w:bottom w:val="none" w:sz="0" w:space="0" w:color="auto"/>
        <w:right w:val="none" w:sz="0" w:space="0" w:color="auto"/>
      </w:divBdr>
    </w:div>
    <w:div w:id="1899583124">
      <w:bodyDiv w:val="1"/>
      <w:marLeft w:val="0"/>
      <w:marRight w:val="0"/>
      <w:marTop w:val="0"/>
      <w:marBottom w:val="0"/>
      <w:divBdr>
        <w:top w:val="none" w:sz="0" w:space="0" w:color="auto"/>
        <w:left w:val="none" w:sz="0" w:space="0" w:color="auto"/>
        <w:bottom w:val="none" w:sz="0" w:space="0" w:color="auto"/>
        <w:right w:val="none" w:sz="0" w:space="0" w:color="auto"/>
      </w:divBdr>
      <w:divsChild>
        <w:div w:id="1690834064">
          <w:marLeft w:val="640"/>
          <w:marRight w:val="0"/>
          <w:marTop w:val="0"/>
          <w:marBottom w:val="0"/>
          <w:divBdr>
            <w:top w:val="none" w:sz="0" w:space="0" w:color="auto"/>
            <w:left w:val="none" w:sz="0" w:space="0" w:color="auto"/>
            <w:bottom w:val="none" w:sz="0" w:space="0" w:color="auto"/>
            <w:right w:val="none" w:sz="0" w:space="0" w:color="auto"/>
          </w:divBdr>
        </w:div>
        <w:div w:id="1562209183">
          <w:marLeft w:val="640"/>
          <w:marRight w:val="0"/>
          <w:marTop w:val="0"/>
          <w:marBottom w:val="0"/>
          <w:divBdr>
            <w:top w:val="none" w:sz="0" w:space="0" w:color="auto"/>
            <w:left w:val="none" w:sz="0" w:space="0" w:color="auto"/>
            <w:bottom w:val="none" w:sz="0" w:space="0" w:color="auto"/>
            <w:right w:val="none" w:sz="0" w:space="0" w:color="auto"/>
          </w:divBdr>
        </w:div>
        <w:div w:id="1543863979">
          <w:marLeft w:val="640"/>
          <w:marRight w:val="0"/>
          <w:marTop w:val="0"/>
          <w:marBottom w:val="0"/>
          <w:divBdr>
            <w:top w:val="none" w:sz="0" w:space="0" w:color="auto"/>
            <w:left w:val="none" w:sz="0" w:space="0" w:color="auto"/>
            <w:bottom w:val="none" w:sz="0" w:space="0" w:color="auto"/>
            <w:right w:val="none" w:sz="0" w:space="0" w:color="auto"/>
          </w:divBdr>
        </w:div>
        <w:div w:id="319430395">
          <w:marLeft w:val="640"/>
          <w:marRight w:val="0"/>
          <w:marTop w:val="0"/>
          <w:marBottom w:val="0"/>
          <w:divBdr>
            <w:top w:val="none" w:sz="0" w:space="0" w:color="auto"/>
            <w:left w:val="none" w:sz="0" w:space="0" w:color="auto"/>
            <w:bottom w:val="none" w:sz="0" w:space="0" w:color="auto"/>
            <w:right w:val="none" w:sz="0" w:space="0" w:color="auto"/>
          </w:divBdr>
        </w:div>
        <w:div w:id="895775058">
          <w:marLeft w:val="640"/>
          <w:marRight w:val="0"/>
          <w:marTop w:val="0"/>
          <w:marBottom w:val="0"/>
          <w:divBdr>
            <w:top w:val="none" w:sz="0" w:space="0" w:color="auto"/>
            <w:left w:val="none" w:sz="0" w:space="0" w:color="auto"/>
            <w:bottom w:val="none" w:sz="0" w:space="0" w:color="auto"/>
            <w:right w:val="none" w:sz="0" w:space="0" w:color="auto"/>
          </w:divBdr>
        </w:div>
        <w:div w:id="1975871122">
          <w:marLeft w:val="640"/>
          <w:marRight w:val="0"/>
          <w:marTop w:val="0"/>
          <w:marBottom w:val="0"/>
          <w:divBdr>
            <w:top w:val="none" w:sz="0" w:space="0" w:color="auto"/>
            <w:left w:val="none" w:sz="0" w:space="0" w:color="auto"/>
            <w:bottom w:val="none" w:sz="0" w:space="0" w:color="auto"/>
            <w:right w:val="none" w:sz="0" w:space="0" w:color="auto"/>
          </w:divBdr>
        </w:div>
        <w:div w:id="1989556199">
          <w:marLeft w:val="640"/>
          <w:marRight w:val="0"/>
          <w:marTop w:val="0"/>
          <w:marBottom w:val="0"/>
          <w:divBdr>
            <w:top w:val="none" w:sz="0" w:space="0" w:color="auto"/>
            <w:left w:val="none" w:sz="0" w:space="0" w:color="auto"/>
            <w:bottom w:val="none" w:sz="0" w:space="0" w:color="auto"/>
            <w:right w:val="none" w:sz="0" w:space="0" w:color="auto"/>
          </w:divBdr>
        </w:div>
        <w:div w:id="191038532">
          <w:marLeft w:val="640"/>
          <w:marRight w:val="0"/>
          <w:marTop w:val="0"/>
          <w:marBottom w:val="0"/>
          <w:divBdr>
            <w:top w:val="none" w:sz="0" w:space="0" w:color="auto"/>
            <w:left w:val="none" w:sz="0" w:space="0" w:color="auto"/>
            <w:bottom w:val="none" w:sz="0" w:space="0" w:color="auto"/>
            <w:right w:val="none" w:sz="0" w:space="0" w:color="auto"/>
          </w:divBdr>
        </w:div>
        <w:div w:id="1530878340">
          <w:marLeft w:val="640"/>
          <w:marRight w:val="0"/>
          <w:marTop w:val="0"/>
          <w:marBottom w:val="0"/>
          <w:divBdr>
            <w:top w:val="none" w:sz="0" w:space="0" w:color="auto"/>
            <w:left w:val="none" w:sz="0" w:space="0" w:color="auto"/>
            <w:bottom w:val="none" w:sz="0" w:space="0" w:color="auto"/>
            <w:right w:val="none" w:sz="0" w:space="0" w:color="auto"/>
          </w:divBdr>
        </w:div>
        <w:div w:id="316618384">
          <w:marLeft w:val="640"/>
          <w:marRight w:val="0"/>
          <w:marTop w:val="0"/>
          <w:marBottom w:val="0"/>
          <w:divBdr>
            <w:top w:val="none" w:sz="0" w:space="0" w:color="auto"/>
            <w:left w:val="none" w:sz="0" w:space="0" w:color="auto"/>
            <w:bottom w:val="none" w:sz="0" w:space="0" w:color="auto"/>
            <w:right w:val="none" w:sz="0" w:space="0" w:color="auto"/>
          </w:divBdr>
        </w:div>
        <w:div w:id="806359483">
          <w:marLeft w:val="640"/>
          <w:marRight w:val="0"/>
          <w:marTop w:val="0"/>
          <w:marBottom w:val="0"/>
          <w:divBdr>
            <w:top w:val="none" w:sz="0" w:space="0" w:color="auto"/>
            <w:left w:val="none" w:sz="0" w:space="0" w:color="auto"/>
            <w:bottom w:val="none" w:sz="0" w:space="0" w:color="auto"/>
            <w:right w:val="none" w:sz="0" w:space="0" w:color="auto"/>
          </w:divBdr>
        </w:div>
        <w:div w:id="291717403">
          <w:marLeft w:val="640"/>
          <w:marRight w:val="0"/>
          <w:marTop w:val="0"/>
          <w:marBottom w:val="0"/>
          <w:divBdr>
            <w:top w:val="none" w:sz="0" w:space="0" w:color="auto"/>
            <w:left w:val="none" w:sz="0" w:space="0" w:color="auto"/>
            <w:bottom w:val="none" w:sz="0" w:space="0" w:color="auto"/>
            <w:right w:val="none" w:sz="0" w:space="0" w:color="auto"/>
          </w:divBdr>
        </w:div>
        <w:div w:id="1936355491">
          <w:marLeft w:val="640"/>
          <w:marRight w:val="0"/>
          <w:marTop w:val="0"/>
          <w:marBottom w:val="0"/>
          <w:divBdr>
            <w:top w:val="none" w:sz="0" w:space="0" w:color="auto"/>
            <w:left w:val="none" w:sz="0" w:space="0" w:color="auto"/>
            <w:bottom w:val="none" w:sz="0" w:space="0" w:color="auto"/>
            <w:right w:val="none" w:sz="0" w:space="0" w:color="auto"/>
          </w:divBdr>
        </w:div>
        <w:div w:id="1299796771">
          <w:marLeft w:val="640"/>
          <w:marRight w:val="0"/>
          <w:marTop w:val="0"/>
          <w:marBottom w:val="0"/>
          <w:divBdr>
            <w:top w:val="none" w:sz="0" w:space="0" w:color="auto"/>
            <w:left w:val="none" w:sz="0" w:space="0" w:color="auto"/>
            <w:bottom w:val="none" w:sz="0" w:space="0" w:color="auto"/>
            <w:right w:val="none" w:sz="0" w:space="0" w:color="auto"/>
          </w:divBdr>
        </w:div>
        <w:div w:id="136411329">
          <w:marLeft w:val="640"/>
          <w:marRight w:val="0"/>
          <w:marTop w:val="0"/>
          <w:marBottom w:val="0"/>
          <w:divBdr>
            <w:top w:val="none" w:sz="0" w:space="0" w:color="auto"/>
            <w:left w:val="none" w:sz="0" w:space="0" w:color="auto"/>
            <w:bottom w:val="none" w:sz="0" w:space="0" w:color="auto"/>
            <w:right w:val="none" w:sz="0" w:space="0" w:color="auto"/>
          </w:divBdr>
        </w:div>
        <w:div w:id="426653160">
          <w:marLeft w:val="640"/>
          <w:marRight w:val="0"/>
          <w:marTop w:val="0"/>
          <w:marBottom w:val="0"/>
          <w:divBdr>
            <w:top w:val="none" w:sz="0" w:space="0" w:color="auto"/>
            <w:left w:val="none" w:sz="0" w:space="0" w:color="auto"/>
            <w:bottom w:val="none" w:sz="0" w:space="0" w:color="auto"/>
            <w:right w:val="none" w:sz="0" w:space="0" w:color="auto"/>
          </w:divBdr>
        </w:div>
        <w:div w:id="140511654">
          <w:marLeft w:val="640"/>
          <w:marRight w:val="0"/>
          <w:marTop w:val="0"/>
          <w:marBottom w:val="0"/>
          <w:divBdr>
            <w:top w:val="none" w:sz="0" w:space="0" w:color="auto"/>
            <w:left w:val="none" w:sz="0" w:space="0" w:color="auto"/>
            <w:bottom w:val="none" w:sz="0" w:space="0" w:color="auto"/>
            <w:right w:val="none" w:sz="0" w:space="0" w:color="auto"/>
          </w:divBdr>
        </w:div>
        <w:div w:id="1952928867">
          <w:marLeft w:val="640"/>
          <w:marRight w:val="0"/>
          <w:marTop w:val="0"/>
          <w:marBottom w:val="0"/>
          <w:divBdr>
            <w:top w:val="none" w:sz="0" w:space="0" w:color="auto"/>
            <w:left w:val="none" w:sz="0" w:space="0" w:color="auto"/>
            <w:bottom w:val="none" w:sz="0" w:space="0" w:color="auto"/>
            <w:right w:val="none" w:sz="0" w:space="0" w:color="auto"/>
          </w:divBdr>
        </w:div>
        <w:div w:id="1588034939">
          <w:marLeft w:val="640"/>
          <w:marRight w:val="0"/>
          <w:marTop w:val="0"/>
          <w:marBottom w:val="0"/>
          <w:divBdr>
            <w:top w:val="none" w:sz="0" w:space="0" w:color="auto"/>
            <w:left w:val="none" w:sz="0" w:space="0" w:color="auto"/>
            <w:bottom w:val="none" w:sz="0" w:space="0" w:color="auto"/>
            <w:right w:val="none" w:sz="0" w:space="0" w:color="auto"/>
          </w:divBdr>
        </w:div>
        <w:div w:id="1970817018">
          <w:marLeft w:val="640"/>
          <w:marRight w:val="0"/>
          <w:marTop w:val="0"/>
          <w:marBottom w:val="0"/>
          <w:divBdr>
            <w:top w:val="none" w:sz="0" w:space="0" w:color="auto"/>
            <w:left w:val="none" w:sz="0" w:space="0" w:color="auto"/>
            <w:bottom w:val="none" w:sz="0" w:space="0" w:color="auto"/>
            <w:right w:val="none" w:sz="0" w:space="0" w:color="auto"/>
          </w:divBdr>
        </w:div>
        <w:div w:id="1107777710">
          <w:marLeft w:val="640"/>
          <w:marRight w:val="0"/>
          <w:marTop w:val="0"/>
          <w:marBottom w:val="0"/>
          <w:divBdr>
            <w:top w:val="none" w:sz="0" w:space="0" w:color="auto"/>
            <w:left w:val="none" w:sz="0" w:space="0" w:color="auto"/>
            <w:bottom w:val="none" w:sz="0" w:space="0" w:color="auto"/>
            <w:right w:val="none" w:sz="0" w:space="0" w:color="auto"/>
          </w:divBdr>
        </w:div>
        <w:div w:id="2121759062">
          <w:marLeft w:val="640"/>
          <w:marRight w:val="0"/>
          <w:marTop w:val="0"/>
          <w:marBottom w:val="0"/>
          <w:divBdr>
            <w:top w:val="none" w:sz="0" w:space="0" w:color="auto"/>
            <w:left w:val="none" w:sz="0" w:space="0" w:color="auto"/>
            <w:bottom w:val="none" w:sz="0" w:space="0" w:color="auto"/>
            <w:right w:val="none" w:sz="0" w:space="0" w:color="auto"/>
          </w:divBdr>
        </w:div>
        <w:div w:id="375591283">
          <w:marLeft w:val="640"/>
          <w:marRight w:val="0"/>
          <w:marTop w:val="0"/>
          <w:marBottom w:val="0"/>
          <w:divBdr>
            <w:top w:val="none" w:sz="0" w:space="0" w:color="auto"/>
            <w:left w:val="none" w:sz="0" w:space="0" w:color="auto"/>
            <w:bottom w:val="none" w:sz="0" w:space="0" w:color="auto"/>
            <w:right w:val="none" w:sz="0" w:space="0" w:color="auto"/>
          </w:divBdr>
        </w:div>
        <w:div w:id="2069381061">
          <w:marLeft w:val="640"/>
          <w:marRight w:val="0"/>
          <w:marTop w:val="0"/>
          <w:marBottom w:val="0"/>
          <w:divBdr>
            <w:top w:val="none" w:sz="0" w:space="0" w:color="auto"/>
            <w:left w:val="none" w:sz="0" w:space="0" w:color="auto"/>
            <w:bottom w:val="none" w:sz="0" w:space="0" w:color="auto"/>
            <w:right w:val="none" w:sz="0" w:space="0" w:color="auto"/>
          </w:divBdr>
        </w:div>
        <w:div w:id="1417751917">
          <w:marLeft w:val="640"/>
          <w:marRight w:val="0"/>
          <w:marTop w:val="0"/>
          <w:marBottom w:val="0"/>
          <w:divBdr>
            <w:top w:val="none" w:sz="0" w:space="0" w:color="auto"/>
            <w:left w:val="none" w:sz="0" w:space="0" w:color="auto"/>
            <w:bottom w:val="none" w:sz="0" w:space="0" w:color="auto"/>
            <w:right w:val="none" w:sz="0" w:space="0" w:color="auto"/>
          </w:divBdr>
        </w:div>
        <w:div w:id="1897087890">
          <w:marLeft w:val="640"/>
          <w:marRight w:val="0"/>
          <w:marTop w:val="0"/>
          <w:marBottom w:val="0"/>
          <w:divBdr>
            <w:top w:val="none" w:sz="0" w:space="0" w:color="auto"/>
            <w:left w:val="none" w:sz="0" w:space="0" w:color="auto"/>
            <w:bottom w:val="none" w:sz="0" w:space="0" w:color="auto"/>
            <w:right w:val="none" w:sz="0" w:space="0" w:color="auto"/>
          </w:divBdr>
        </w:div>
        <w:div w:id="139229328">
          <w:marLeft w:val="640"/>
          <w:marRight w:val="0"/>
          <w:marTop w:val="0"/>
          <w:marBottom w:val="0"/>
          <w:divBdr>
            <w:top w:val="none" w:sz="0" w:space="0" w:color="auto"/>
            <w:left w:val="none" w:sz="0" w:space="0" w:color="auto"/>
            <w:bottom w:val="none" w:sz="0" w:space="0" w:color="auto"/>
            <w:right w:val="none" w:sz="0" w:space="0" w:color="auto"/>
          </w:divBdr>
        </w:div>
        <w:div w:id="733546322">
          <w:marLeft w:val="640"/>
          <w:marRight w:val="0"/>
          <w:marTop w:val="0"/>
          <w:marBottom w:val="0"/>
          <w:divBdr>
            <w:top w:val="none" w:sz="0" w:space="0" w:color="auto"/>
            <w:left w:val="none" w:sz="0" w:space="0" w:color="auto"/>
            <w:bottom w:val="none" w:sz="0" w:space="0" w:color="auto"/>
            <w:right w:val="none" w:sz="0" w:space="0" w:color="auto"/>
          </w:divBdr>
        </w:div>
        <w:div w:id="1406075630">
          <w:marLeft w:val="640"/>
          <w:marRight w:val="0"/>
          <w:marTop w:val="0"/>
          <w:marBottom w:val="0"/>
          <w:divBdr>
            <w:top w:val="none" w:sz="0" w:space="0" w:color="auto"/>
            <w:left w:val="none" w:sz="0" w:space="0" w:color="auto"/>
            <w:bottom w:val="none" w:sz="0" w:space="0" w:color="auto"/>
            <w:right w:val="none" w:sz="0" w:space="0" w:color="auto"/>
          </w:divBdr>
        </w:div>
        <w:div w:id="2028098908">
          <w:marLeft w:val="640"/>
          <w:marRight w:val="0"/>
          <w:marTop w:val="0"/>
          <w:marBottom w:val="0"/>
          <w:divBdr>
            <w:top w:val="none" w:sz="0" w:space="0" w:color="auto"/>
            <w:left w:val="none" w:sz="0" w:space="0" w:color="auto"/>
            <w:bottom w:val="none" w:sz="0" w:space="0" w:color="auto"/>
            <w:right w:val="none" w:sz="0" w:space="0" w:color="auto"/>
          </w:divBdr>
        </w:div>
        <w:div w:id="1761095219">
          <w:marLeft w:val="640"/>
          <w:marRight w:val="0"/>
          <w:marTop w:val="0"/>
          <w:marBottom w:val="0"/>
          <w:divBdr>
            <w:top w:val="none" w:sz="0" w:space="0" w:color="auto"/>
            <w:left w:val="none" w:sz="0" w:space="0" w:color="auto"/>
            <w:bottom w:val="none" w:sz="0" w:space="0" w:color="auto"/>
            <w:right w:val="none" w:sz="0" w:space="0" w:color="auto"/>
          </w:divBdr>
        </w:div>
        <w:div w:id="507401814">
          <w:marLeft w:val="640"/>
          <w:marRight w:val="0"/>
          <w:marTop w:val="0"/>
          <w:marBottom w:val="0"/>
          <w:divBdr>
            <w:top w:val="none" w:sz="0" w:space="0" w:color="auto"/>
            <w:left w:val="none" w:sz="0" w:space="0" w:color="auto"/>
            <w:bottom w:val="none" w:sz="0" w:space="0" w:color="auto"/>
            <w:right w:val="none" w:sz="0" w:space="0" w:color="auto"/>
          </w:divBdr>
        </w:div>
        <w:div w:id="1132139965">
          <w:marLeft w:val="640"/>
          <w:marRight w:val="0"/>
          <w:marTop w:val="0"/>
          <w:marBottom w:val="0"/>
          <w:divBdr>
            <w:top w:val="none" w:sz="0" w:space="0" w:color="auto"/>
            <w:left w:val="none" w:sz="0" w:space="0" w:color="auto"/>
            <w:bottom w:val="none" w:sz="0" w:space="0" w:color="auto"/>
            <w:right w:val="none" w:sz="0" w:space="0" w:color="auto"/>
          </w:divBdr>
        </w:div>
        <w:div w:id="1800220187">
          <w:marLeft w:val="640"/>
          <w:marRight w:val="0"/>
          <w:marTop w:val="0"/>
          <w:marBottom w:val="0"/>
          <w:divBdr>
            <w:top w:val="none" w:sz="0" w:space="0" w:color="auto"/>
            <w:left w:val="none" w:sz="0" w:space="0" w:color="auto"/>
            <w:bottom w:val="none" w:sz="0" w:space="0" w:color="auto"/>
            <w:right w:val="none" w:sz="0" w:space="0" w:color="auto"/>
          </w:divBdr>
        </w:div>
        <w:div w:id="1682663211">
          <w:marLeft w:val="640"/>
          <w:marRight w:val="0"/>
          <w:marTop w:val="0"/>
          <w:marBottom w:val="0"/>
          <w:divBdr>
            <w:top w:val="none" w:sz="0" w:space="0" w:color="auto"/>
            <w:left w:val="none" w:sz="0" w:space="0" w:color="auto"/>
            <w:bottom w:val="none" w:sz="0" w:space="0" w:color="auto"/>
            <w:right w:val="none" w:sz="0" w:space="0" w:color="auto"/>
          </w:divBdr>
        </w:div>
        <w:div w:id="182136091">
          <w:marLeft w:val="640"/>
          <w:marRight w:val="0"/>
          <w:marTop w:val="0"/>
          <w:marBottom w:val="0"/>
          <w:divBdr>
            <w:top w:val="none" w:sz="0" w:space="0" w:color="auto"/>
            <w:left w:val="none" w:sz="0" w:space="0" w:color="auto"/>
            <w:bottom w:val="none" w:sz="0" w:space="0" w:color="auto"/>
            <w:right w:val="none" w:sz="0" w:space="0" w:color="auto"/>
          </w:divBdr>
        </w:div>
        <w:div w:id="2042825214">
          <w:marLeft w:val="640"/>
          <w:marRight w:val="0"/>
          <w:marTop w:val="0"/>
          <w:marBottom w:val="0"/>
          <w:divBdr>
            <w:top w:val="none" w:sz="0" w:space="0" w:color="auto"/>
            <w:left w:val="none" w:sz="0" w:space="0" w:color="auto"/>
            <w:bottom w:val="none" w:sz="0" w:space="0" w:color="auto"/>
            <w:right w:val="none" w:sz="0" w:space="0" w:color="auto"/>
          </w:divBdr>
        </w:div>
        <w:div w:id="959190469">
          <w:marLeft w:val="640"/>
          <w:marRight w:val="0"/>
          <w:marTop w:val="0"/>
          <w:marBottom w:val="0"/>
          <w:divBdr>
            <w:top w:val="none" w:sz="0" w:space="0" w:color="auto"/>
            <w:left w:val="none" w:sz="0" w:space="0" w:color="auto"/>
            <w:bottom w:val="none" w:sz="0" w:space="0" w:color="auto"/>
            <w:right w:val="none" w:sz="0" w:space="0" w:color="auto"/>
          </w:divBdr>
        </w:div>
        <w:div w:id="1535076244">
          <w:marLeft w:val="640"/>
          <w:marRight w:val="0"/>
          <w:marTop w:val="0"/>
          <w:marBottom w:val="0"/>
          <w:divBdr>
            <w:top w:val="none" w:sz="0" w:space="0" w:color="auto"/>
            <w:left w:val="none" w:sz="0" w:space="0" w:color="auto"/>
            <w:bottom w:val="none" w:sz="0" w:space="0" w:color="auto"/>
            <w:right w:val="none" w:sz="0" w:space="0" w:color="auto"/>
          </w:divBdr>
        </w:div>
        <w:div w:id="1441801951">
          <w:marLeft w:val="640"/>
          <w:marRight w:val="0"/>
          <w:marTop w:val="0"/>
          <w:marBottom w:val="0"/>
          <w:divBdr>
            <w:top w:val="none" w:sz="0" w:space="0" w:color="auto"/>
            <w:left w:val="none" w:sz="0" w:space="0" w:color="auto"/>
            <w:bottom w:val="none" w:sz="0" w:space="0" w:color="auto"/>
            <w:right w:val="none" w:sz="0" w:space="0" w:color="auto"/>
          </w:divBdr>
        </w:div>
        <w:div w:id="898397724">
          <w:marLeft w:val="640"/>
          <w:marRight w:val="0"/>
          <w:marTop w:val="0"/>
          <w:marBottom w:val="0"/>
          <w:divBdr>
            <w:top w:val="none" w:sz="0" w:space="0" w:color="auto"/>
            <w:left w:val="none" w:sz="0" w:space="0" w:color="auto"/>
            <w:bottom w:val="none" w:sz="0" w:space="0" w:color="auto"/>
            <w:right w:val="none" w:sz="0" w:space="0" w:color="auto"/>
          </w:divBdr>
        </w:div>
        <w:div w:id="1676150904">
          <w:marLeft w:val="640"/>
          <w:marRight w:val="0"/>
          <w:marTop w:val="0"/>
          <w:marBottom w:val="0"/>
          <w:divBdr>
            <w:top w:val="none" w:sz="0" w:space="0" w:color="auto"/>
            <w:left w:val="none" w:sz="0" w:space="0" w:color="auto"/>
            <w:bottom w:val="none" w:sz="0" w:space="0" w:color="auto"/>
            <w:right w:val="none" w:sz="0" w:space="0" w:color="auto"/>
          </w:divBdr>
        </w:div>
        <w:div w:id="211039124">
          <w:marLeft w:val="640"/>
          <w:marRight w:val="0"/>
          <w:marTop w:val="0"/>
          <w:marBottom w:val="0"/>
          <w:divBdr>
            <w:top w:val="none" w:sz="0" w:space="0" w:color="auto"/>
            <w:left w:val="none" w:sz="0" w:space="0" w:color="auto"/>
            <w:bottom w:val="none" w:sz="0" w:space="0" w:color="auto"/>
            <w:right w:val="none" w:sz="0" w:space="0" w:color="auto"/>
          </w:divBdr>
        </w:div>
        <w:div w:id="1032262623">
          <w:marLeft w:val="640"/>
          <w:marRight w:val="0"/>
          <w:marTop w:val="0"/>
          <w:marBottom w:val="0"/>
          <w:divBdr>
            <w:top w:val="none" w:sz="0" w:space="0" w:color="auto"/>
            <w:left w:val="none" w:sz="0" w:space="0" w:color="auto"/>
            <w:bottom w:val="none" w:sz="0" w:space="0" w:color="auto"/>
            <w:right w:val="none" w:sz="0" w:space="0" w:color="auto"/>
          </w:divBdr>
        </w:div>
        <w:div w:id="1147436204">
          <w:marLeft w:val="640"/>
          <w:marRight w:val="0"/>
          <w:marTop w:val="0"/>
          <w:marBottom w:val="0"/>
          <w:divBdr>
            <w:top w:val="none" w:sz="0" w:space="0" w:color="auto"/>
            <w:left w:val="none" w:sz="0" w:space="0" w:color="auto"/>
            <w:bottom w:val="none" w:sz="0" w:space="0" w:color="auto"/>
            <w:right w:val="none" w:sz="0" w:space="0" w:color="auto"/>
          </w:divBdr>
        </w:div>
        <w:div w:id="1487891460">
          <w:marLeft w:val="640"/>
          <w:marRight w:val="0"/>
          <w:marTop w:val="0"/>
          <w:marBottom w:val="0"/>
          <w:divBdr>
            <w:top w:val="none" w:sz="0" w:space="0" w:color="auto"/>
            <w:left w:val="none" w:sz="0" w:space="0" w:color="auto"/>
            <w:bottom w:val="none" w:sz="0" w:space="0" w:color="auto"/>
            <w:right w:val="none" w:sz="0" w:space="0" w:color="auto"/>
          </w:divBdr>
        </w:div>
        <w:div w:id="2072457960">
          <w:marLeft w:val="640"/>
          <w:marRight w:val="0"/>
          <w:marTop w:val="0"/>
          <w:marBottom w:val="0"/>
          <w:divBdr>
            <w:top w:val="none" w:sz="0" w:space="0" w:color="auto"/>
            <w:left w:val="none" w:sz="0" w:space="0" w:color="auto"/>
            <w:bottom w:val="none" w:sz="0" w:space="0" w:color="auto"/>
            <w:right w:val="none" w:sz="0" w:space="0" w:color="auto"/>
          </w:divBdr>
        </w:div>
        <w:div w:id="814295274">
          <w:marLeft w:val="640"/>
          <w:marRight w:val="0"/>
          <w:marTop w:val="0"/>
          <w:marBottom w:val="0"/>
          <w:divBdr>
            <w:top w:val="none" w:sz="0" w:space="0" w:color="auto"/>
            <w:left w:val="none" w:sz="0" w:space="0" w:color="auto"/>
            <w:bottom w:val="none" w:sz="0" w:space="0" w:color="auto"/>
            <w:right w:val="none" w:sz="0" w:space="0" w:color="auto"/>
          </w:divBdr>
        </w:div>
        <w:div w:id="1209302385">
          <w:marLeft w:val="640"/>
          <w:marRight w:val="0"/>
          <w:marTop w:val="0"/>
          <w:marBottom w:val="0"/>
          <w:divBdr>
            <w:top w:val="none" w:sz="0" w:space="0" w:color="auto"/>
            <w:left w:val="none" w:sz="0" w:space="0" w:color="auto"/>
            <w:bottom w:val="none" w:sz="0" w:space="0" w:color="auto"/>
            <w:right w:val="none" w:sz="0" w:space="0" w:color="auto"/>
          </w:divBdr>
        </w:div>
        <w:div w:id="630551907">
          <w:marLeft w:val="640"/>
          <w:marRight w:val="0"/>
          <w:marTop w:val="0"/>
          <w:marBottom w:val="0"/>
          <w:divBdr>
            <w:top w:val="none" w:sz="0" w:space="0" w:color="auto"/>
            <w:left w:val="none" w:sz="0" w:space="0" w:color="auto"/>
            <w:bottom w:val="none" w:sz="0" w:space="0" w:color="auto"/>
            <w:right w:val="none" w:sz="0" w:space="0" w:color="auto"/>
          </w:divBdr>
        </w:div>
        <w:div w:id="917254348">
          <w:marLeft w:val="640"/>
          <w:marRight w:val="0"/>
          <w:marTop w:val="0"/>
          <w:marBottom w:val="0"/>
          <w:divBdr>
            <w:top w:val="none" w:sz="0" w:space="0" w:color="auto"/>
            <w:left w:val="none" w:sz="0" w:space="0" w:color="auto"/>
            <w:bottom w:val="none" w:sz="0" w:space="0" w:color="auto"/>
            <w:right w:val="none" w:sz="0" w:space="0" w:color="auto"/>
          </w:divBdr>
        </w:div>
        <w:div w:id="456872286">
          <w:marLeft w:val="640"/>
          <w:marRight w:val="0"/>
          <w:marTop w:val="0"/>
          <w:marBottom w:val="0"/>
          <w:divBdr>
            <w:top w:val="none" w:sz="0" w:space="0" w:color="auto"/>
            <w:left w:val="none" w:sz="0" w:space="0" w:color="auto"/>
            <w:bottom w:val="none" w:sz="0" w:space="0" w:color="auto"/>
            <w:right w:val="none" w:sz="0" w:space="0" w:color="auto"/>
          </w:divBdr>
        </w:div>
        <w:div w:id="1211918198">
          <w:marLeft w:val="640"/>
          <w:marRight w:val="0"/>
          <w:marTop w:val="0"/>
          <w:marBottom w:val="0"/>
          <w:divBdr>
            <w:top w:val="none" w:sz="0" w:space="0" w:color="auto"/>
            <w:left w:val="none" w:sz="0" w:space="0" w:color="auto"/>
            <w:bottom w:val="none" w:sz="0" w:space="0" w:color="auto"/>
            <w:right w:val="none" w:sz="0" w:space="0" w:color="auto"/>
          </w:divBdr>
        </w:div>
        <w:div w:id="691801231">
          <w:marLeft w:val="640"/>
          <w:marRight w:val="0"/>
          <w:marTop w:val="0"/>
          <w:marBottom w:val="0"/>
          <w:divBdr>
            <w:top w:val="none" w:sz="0" w:space="0" w:color="auto"/>
            <w:left w:val="none" w:sz="0" w:space="0" w:color="auto"/>
            <w:bottom w:val="none" w:sz="0" w:space="0" w:color="auto"/>
            <w:right w:val="none" w:sz="0" w:space="0" w:color="auto"/>
          </w:divBdr>
        </w:div>
        <w:div w:id="139469323">
          <w:marLeft w:val="640"/>
          <w:marRight w:val="0"/>
          <w:marTop w:val="0"/>
          <w:marBottom w:val="0"/>
          <w:divBdr>
            <w:top w:val="none" w:sz="0" w:space="0" w:color="auto"/>
            <w:left w:val="none" w:sz="0" w:space="0" w:color="auto"/>
            <w:bottom w:val="none" w:sz="0" w:space="0" w:color="auto"/>
            <w:right w:val="none" w:sz="0" w:space="0" w:color="auto"/>
          </w:divBdr>
        </w:div>
        <w:div w:id="372080538">
          <w:marLeft w:val="640"/>
          <w:marRight w:val="0"/>
          <w:marTop w:val="0"/>
          <w:marBottom w:val="0"/>
          <w:divBdr>
            <w:top w:val="none" w:sz="0" w:space="0" w:color="auto"/>
            <w:left w:val="none" w:sz="0" w:space="0" w:color="auto"/>
            <w:bottom w:val="none" w:sz="0" w:space="0" w:color="auto"/>
            <w:right w:val="none" w:sz="0" w:space="0" w:color="auto"/>
          </w:divBdr>
        </w:div>
        <w:div w:id="367266355">
          <w:marLeft w:val="640"/>
          <w:marRight w:val="0"/>
          <w:marTop w:val="0"/>
          <w:marBottom w:val="0"/>
          <w:divBdr>
            <w:top w:val="none" w:sz="0" w:space="0" w:color="auto"/>
            <w:left w:val="none" w:sz="0" w:space="0" w:color="auto"/>
            <w:bottom w:val="none" w:sz="0" w:space="0" w:color="auto"/>
            <w:right w:val="none" w:sz="0" w:space="0" w:color="auto"/>
          </w:divBdr>
        </w:div>
        <w:div w:id="605815640">
          <w:marLeft w:val="640"/>
          <w:marRight w:val="0"/>
          <w:marTop w:val="0"/>
          <w:marBottom w:val="0"/>
          <w:divBdr>
            <w:top w:val="none" w:sz="0" w:space="0" w:color="auto"/>
            <w:left w:val="none" w:sz="0" w:space="0" w:color="auto"/>
            <w:bottom w:val="none" w:sz="0" w:space="0" w:color="auto"/>
            <w:right w:val="none" w:sz="0" w:space="0" w:color="auto"/>
          </w:divBdr>
        </w:div>
        <w:div w:id="1450315876">
          <w:marLeft w:val="640"/>
          <w:marRight w:val="0"/>
          <w:marTop w:val="0"/>
          <w:marBottom w:val="0"/>
          <w:divBdr>
            <w:top w:val="none" w:sz="0" w:space="0" w:color="auto"/>
            <w:left w:val="none" w:sz="0" w:space="0" w:color="auto"/>
            <w:bottom w:val="none" w:sz="0" w:space="0" w:color="auto"/>
            <w:right w:val="none" w:sz="0" w:space="0" w:color="auto"/>
          </w:divBdr>
        </w:div>
        <w:div w:id="845174357">
          <w:marLeft w:val="640"/>
          <w:marRight w:val="0"/>
          <w:marTop w:val="0"/>
          <w:marBottom w:val="0"/>
          <w:divBdr>
            <w:top w:val="none" w:sz="0" w:space="0" w:color="auto"/>
            <w:left w:val="none" w:sz="0" w:space="0" w:color="auto"/>
            <w:bottom w:val="none" w:sz="0" w:space="0" w:color="auto"/>
            <w:right w:val="none" w:sz="0" w:space="0" w:color="auto"/>
          </w:divBdr>
        </w:div>
        <w:div w:id="2070421215">
          <w:marLeft w:val="640"/>
          <w:marRight w:val="0"/>
          <w:marTop w:val="0"/>
          <w:marBottom w:val="0"/>
          <w:divBdr>
            <w:top w:val="none" w:sz="0" w:space="0" w:color="auto"/>
            <w:left w:val="none" w:sz="0" w:space="0" w:color="auto"/>
            <w:bottom w:val="none" w:sz="0" w:space="0" w:color="auto"/>
            <w:right w:val="none" w:sz="0" w:space="0" w:color="auto"/>
          </w:divBdr>
        </w:div>
        <w:div w:id="128790551">
          <w:marLeft w:val="640"/>
          <w:marRight w:val="0"/>
          <w:marTop w:val="0"/>
          <w:marBottom w:val="0"/>
          <w:divBdr>
            <w:top w:val="none" w:sz="0" w:space="0" w:color="auto"/>
            <w:left w:val="none" w:sz="0" w:space="0" w:color="auto"/>
            <w:bottom w:val="none" w:sz="0" w:space="0" w:color="auto"/>
            <w:right w:val="none" w:sz="0" w:space="0" w:color="auto"/>
          </w:divBdr>
        </w:div>
        <w:div w:id="157231874">
          <w:marLeft w:val="640"/>
          <w:marRight w:val="0"/>
          <w:marTop w:val="0"/>
          <w:marBottom w:val="0"/>
          <w:divBdr>
            <w:top w:val="none" w:sz="0" w:space="0" w:color="auto"/>
            <w:left w:val="none" w:sz="0" w:space="0" w:color="auto"/>
            <w:bottom w:val="none" w:sz="0" w:space="0" w:color="auto"/>
            <w:right w:val="none" w:sz="0" w:space="0" w:color="auto"/>
          </w:divBdr>
        </w:div>
        <w:div w:id="543758470">
          <w:marLeft w:val="640"/>
          <w:marRight w:val="0"/>
          <w:marTop w:val="0"/>
          <w:marBottom w:val="0"/>
          <w:divBdr>
            <w:top w:val="none" w:sz="0" w:space="0" w:color="auto"/>
            <w:left w:val="none" w:sz="0" w:space="0" w:color="auto"/>
            <w:bottom w:val="none" w:sz="0" w:space="0" w:color="auto"/>
            <w:right w:val="none" w:sz="0" w:space="0" w:color="auto"/>
          </w:divBdr>
        </w:div>
        <w:div w:id="866408213">
          <w:marLeft w:val="640"/>
          <w:marRight w:val="0"/>
          <w:marTop w:val="0"/>
          <w:marBottom w:val="0"/>
          <w:divBdr>
            <w:top w:val="none" w:sz="0" w:space="0" w:color="auto"/>
            <w:left w:val="none" w:sz="0" w:space="0" w:color="auto"/>
            <w:bottom w:val="none" w:sz="0" w:space="0" w:color="auto"/>
            <w:right w:val="none" w:sz="0" w:space="0" w:color="auto"/>
          </w:divBdr>
        </w:div>
        <w:div w:id="1626304002">
          <w:marLeft w:val="640"/>
          <w:marRight w:val="0"/>
          <w:marTop w:val="0"/>
          <w:marBottom w:val="0"/>
          <w:divBdr>
            <w:top w:val="none" w:sz="0" w:space="0" w:color="auto"/>
            <w:left w:val="none" w:sz="0" w:space="0" w:color="auto"/>
            <w:bottom w:val="none" w:sz="0" w:space="0" w:color="auto"/>
            <w:right w:val="none" w:sz="0" w:space="0" w:color="auto"/>
          </w:divBdr>
        </w:div>
        <w:div w:id="2035883086">
          <w:marLeft w:val="640"/>
          <w:marRight w:val="0"/>
          <w:marTop w:val="0"/>
          <w:marBottom w:val="0"/>
          <w:divBdr>
            <w:top w:val="none" w:sz="0" w:space="0" w:color="auto"/>
            <w:left w:val="none" w:sz="0" w:space="0" w:color="auto"/>
            <w:bottom w:val="none" w:sz="0" w:space="0" w:color="auto"/>
            <w:right w:val="none" w:sz="0" w:space="0" w:color="auto"/>
          </w:divBdr>
        </w:div>
        <w:div w:id="321549047">
          <w:marLeft w:val="640"/>
          <w:marRight w:val="0"/>
          <w:marTop w:val="0"/>
          <w:marBottom w:val="0"/>
          <w:divBdr>
            <w:top w:val="none" w:sz="0" w:space="0" w:color="auto"/>
            <w:left w:val="none" w:sz="0" w:space="0" w:color="auto"/>
            <w:bottom w:val="none" w:sz="0" w:space="0" w:color="auto"/>
            <w:right w:val="none" w:sz="0" w:space="0" w:color="auto"/>
          </w:divBdr>
        </w:div>
        <w:div w:id="1381906487">
          <w:marLeft w:val="640"/>
          <w:marRight w:val="0"/>
          <w:marTop w:val="0"/>
          <w:marBottom w:val="0"/>
          <w:divBdr>
            <w:top w:val="none" w:sz="0" w:space="0" w:color="auto"/>
            <w:left w:val="none" w:sz="0" w:space="0" w:color="auto"/>
            <w:bottom w:val="none" w:sz="0" w:space="0" w:color="auto"/>
            <w:right w:val="none" w:sz="0" w:space="0" w:color="auto"/>
          </w:divBdr>
        </w:div>
        <w:div w:id="488593715">
          <w:marLeft w:val="640"/>
          <w:marRight w:val="0"/>
          <w:marTop w:val="0"/>
          <w:marBottom w:val="0"/>
          <w:divBdr>
            <w:top w:val="none" w:sz="0" w:space="0" w:color="auto"/>
            <w:left w:val="none" w:sz="0" w:space="0" w:color="auto"/>
            <w:bottom w:val="none" w:sz="0" w:space="0" w:color="auto"/>
            <w:right w:val="none" w:sz="0" w:space="0" w:color="auto"/>
          </w:divBdr>
        </w:div>
        <w:div w:id="1786732319">
          <w:marLeft w:val="640"/>
          <w:marRight w:val="0"/>
          <w:marTop w:val="0"/>
          <w:marBottom w:val="0"/>
          <w:divBdr>
            <w:top w:val="none" w:sz="0" w:space="0" w:color="auto"/>
            <w:left w:val="none" w:sz="0" w:space="0" w:color="auto"/>
            <w:bottom w:val="none" w:sz="0" w:space="0" w:color="auto"/>
            <w:right w:val="none" w:sz="0" w:space="0" w:color="auto"/>
          </w:divBdr>
        </w:div>
        <w:div w:id="1611357098">
          <w:marLeft w:val="640"/>
          <w:marRight w:val="0"/>
          <w:marTop w:val="0"/>
          <w:marBottom w:val="0"/>
          <w:divBdr>
            <w:top w:val="none" w:sz="0" w:space="0" w:color="auto"/>
            <w:left w:val="none" w:sz="0" w:space="0" w:color="auto"/>
            <w:bottom w:val="none" w:sz="0" w:space="0" w:color="auto"/>
            <w:right w:val="none" w:sz="0" w:space="0" w:color="auto"/>
          </w:divBdr>
        </w:div>
        <w:div w:id="318467341">
          <w:marLeft w:val="640"/>
          <w:marRight w:val="0"/>
          <w:marTop w:val="0"/>
          <w:marBottom w:val="0"/>
          <w:divBdr>
            <w:top w:val="none" w:sz="0" w:space="0" w:color="auto"/>
            <w:left w:val="none" w:sz="0" w:space="0" w:color="auto"/>
            <w:bottom w:val="none" w:sz="0" w:space="0" w:color="auto"/>
            <w:right w:val="none" w:sz="0" w:space="0" w:color="auto"/>
          </w:divBdr>
        </w:div>
        <w:div w:id="857810247">
          <w:marLeft w:val="640"/>
          <w:marRight w:val="0"/>
          <w:marTop w:val="0"/>
          <w:marBottom w:val="0"/>
          <w:divBdr>
            <w:top w:val="none" w:sz="0" w:space="0" w:color="auto"/>
            <w:left w:val="none" w:sz="0" w:space="0" w:color="auto"/>
            <w:bottom w:val="none" w:sz="0" w:space="0" w:color="auto"/>
            <w:right w:val="none" w:sz="0" w:space="0" w:color="auto"/>
          </w:divBdr>
        </w:div>
        <w:div w:id="1551844454">
          <w:marLeft w:val="640"/>
          <w:marRight w:val="0"/>
          <w:marTop w:val="0"/>
          <w:marBottom w:val="0"/>
          <w:divBdr>
            <w:top w:val="none" w:sz="0" w:space="0" w:color="auto"/>
            <w:left w:val="none" w:sz="0" w:space="0" w:color="auto"/>
            <w:bottom w:val="none" w:sz="0" w:space="0" w:color="auto"/>
            <w:right w:val="none" w:sz="0" w:space="0" w:color="auto"/>
          </w:divBdr>
        </w:div>
        <w:div w:id="1851484133">
          <w:marLeft w:val="640"/>
          <w:marRight w:val="0"/>
          <w:marTop w:val="0"/>
          <w:marBottom w:val="0"/>
          <w:divBdr>
            <w:top w:val="none" w:sz="0" w:space="0" w:color="auto"/>
            <w:left w:val="none" w:sz="0" w:space="0" w:color="auto"/>
            <w:bottom w:val="none" w:sz="0" w:space="0" w:color="auto"/>
            <w:right w:val="none" w:sz="0" w:space="0" w:color="auto"/>
          </w:divBdr>
        </w:div>
        <w:div w:id="1156383848">
          <w:marLeft w:val="640"/>
          <w:marRight w:val="0"/>
          <w:marTop w:val="0"/>
          <w:marBottom w:val="0"/>
          <w:divBdr>
            <w:top w:val="none" w:sz="0" w:space="0" w:color="auto"/>
            <w:left w:val="none" w:sz="0" w:space="0" w:color="auto"/>
            <w:bottom w:val="none" w:sz="0" w:space="0" w:color="auto"/>
            <w:right w:val="none" w:sz="0" w:space="0" w:color="auto"/>
          </w:divBdr>
        </w:div>
        <w:div w:id="616176273">
          <w:marLeft w:val="640"/>
          <w:marRight w:val="0"/>
          <w:marTop w:val="0"/>
          <w:marBottom w:val="0"/>
          <w:divBdr>
            <w:top w:val="none" w:sz="0" w:space="0" w:color="auto"/>
            <w:left w:val="none" w:sz="0" w:space="0" w:color="auto"/>
            <w:bottom w:val="none" w:sz="0" w:space="0" w:color="auto"/>
            <w:right w:val="none" w:sz="0" w:space="0" w:color="auto"/>
          </w:divBdr>
        </w:div>
        <w:div w:id="1371803961">
          <w:marLeft w:val="640"/>
          <w:marRight w:val="0"/>
          <w:marTop w:val="0"/>
          <w:marBottom w:val="0"/>
          <w:divBdr>
            <w:top w:val="none" w:sz="0" w:space="0" w:color="auto"/>
            <w:left w:val="none" w:sz="0" w:space="0" w:color="auto"/>
            <w:bottom w:val="none" w:sz="0" w:space="0" w:color="auto"/>
            <w:right w:val="none" w:sz="0" w:space="0" w:color="auto"/>
          </w:divBdr>
        </w:div>
        <w:div w:id="1617373929">
          <w:marLeft w:val="640"/>
          <w:marRight w:val="0"/>
          <w:marTop w:val="0"/>
          <w:marBottom w:val="0"/>
          <w:divBdr>
            <w:top w:val="none" w:sz="0" w:space="0" w:color="auto"/>
            <w:left w:val="none" w:sz="0" w:space="0" w:color="auto"/>
            <w:bottom w:val="none" w:sz="0" w:space="0" w:color="auto"/>
            <w:right w:val="none" w:sz="0" w:space="0" w:color="auto"/>
          </w:divBdr>
        </w:div>
        <w:div w:id="468285987">
          <w:marLeft w:val="640"/>
          <w:marRight w:val="0"/>
          <w:marTop w:val="0"/>
          <w:marBottom w:val="0"/>
          <w:divBdr>
            <w:top w:val="none" w:sz="0" w:space="0" w:color="auto"/>
            <w:left w:val="none" w:sz="0" w:space="0" w:color="auto"/>
            <w:bottom w:val="none" w:sz="0" w:space="0" w:color="auto"/>
            <w:right w:val="none" w:sz="0" w:space="0" w:color="auto"/>
          </w:divBdr>
        </w:div>
        <w:div w:id="382557152">
          <w:marLeft w:val="640"/>
          <w:marRight w:val="0"/>
          <w:marTop w:val="0"/>
          <w:marBottom w:val="0"/>
          <w:divBdr>
            <w:top w:val="none" w:sz="0" w:space="0" w:color="auto"/>
            <w:left w:val="none" w:sz="0" w:space="0" w:color="auto"/>
            <w:bottom w:val="none" w:sz="0" w:space="0" w:color="auto"/>
            <w:right w:val="none" w:sz="0" w:space="0" w:color="auto"/>
          </w:divBdr>
        </w:div>
        <w:div w:id="1830439839">
          <w:marLeft w:val="640"/>
          <w:marRight w:val="0"/>
          <w:marTop w:val="0"/>
          <w:marBottom w:val="0"/>
          <w:divBdr>
            <w:top w:val="none" w:sz="0" w:space="0" w:color="auto"/>
            <w:left w:val="none" w:sz="0" w:space="0" w:color="auto"/>
            <w:bottom w:val="none" w:sz="0" w:space="0" w:color="auto"/>
            <w:right w:val="none" w:sz="0" w:space="0" w:color="auto"/>
          </w:divBdr>
        </w:div>
        <w:div w:id="1095707566">
          <w:marLeft w:val="640"/>
          <w:marRight w:val="0"/>
          <w:marTop w:val="0"/>
          <w:marBottom w:val="0"/>
          <w:divBdr>
            <w:top w:val="none" w:sz="0" w:space="0" w:color="auto"/>
            <w:left w:val="none" w:sz="0" w:space="0" w:color="auto"/>
            <w:bottom w:val="none" w:sz="0" w:space="0" w:color="auto"/>
            <w:right w:val="none" w:sz="0" w:space="0" w:color="auto"/>
          </w:divBdr>
        </w:div>
        <w:div w:id="1440103905">
          <w:marLeft w:val="640"/>
          <w:marRight w:val="0"/>
          <w:marTop w:val="0"/>
          <w:marBottom w:val="0"/>
          <w:divBdr>
            <w:top w:val="none" w:sz="0" w:space="0" w:color="auto"/>
            <w:left w:val="none" w:sz="0" w:space="0" w:color="auto"/>
            <w:bottom w:val="none" w:sz="0" w:space="0" w:color="auto"/>
            <w:right w:val="none" w:sz="0" w:space="0" w:color="auto"/>
          </w:divBdr>
        </w:div>
      </w:divsChild>
    </w:div>
    <w:div w:id="1900823494">
      <w:bodyDiv w:val="1"/>
      <w:marLeft w:val="0"/>
      <w:marRight w:val="0"/>
      <w:marTop w:val="0"/>
      <w:marBottom w:val="0"/>
      <w:divBdr>
        <w:top w:val="none" w:sz="0" w:space="0" w:color="auto"/>
        <w:left w:val="none" w:sz="0" w:space="0" w:color="auto"/>
        <w:bottom w:val="none" w:sz="0" w:space="0" w:color="auto"/>
        <w:right w:val="none" w:sz="0" w:space="0" w:color="auto"/>
      </w:divBdr>
    </w:div>
    <w:div w:id="1902790340">
      <w:bodyDiv w:val="1"/>
      <w:marLeft w:val="0"/>
      <w:marRight w:val="0"/>
      <w:marTop w:val="0"/>
      <w:marBottom w:val="0"/>
      <w:divBdr>
        <w:top w:val="none" w:sz="0" w:space="0" w:color="auto"/>
        <w:left w:val="none" w:sz="0" w:space="0" w:color="auto"/>
        <w:bottom w:val="none" w:sz="0" w:space="0" w:color="auto"/>
        <w:right w:val="none" w:sz="0" w:space="0" w:color="auto"/>
      </w:divBdr>
    </w:div>
    <w:div w:id="1904683882">
      <w:bodyDiv w:val="1"/>
      <w:marLeft w:val="0"/>
      <w:marRight w:val="0"/>
      <w:marTop w:val="0"/>
      <w:marBottom w:val="0"/>
      <w:divBdr>
        <w:top w:val="none" w:sz="0" w:space="0" w:color="auto"/>
        <w:left w:val="none" w:sz="0" w:space="0" w:color="auto"/>
        <w:bottom w:val="none" w:sz="0" w:space="0" w:color="auto"/>
        <w:right w:val="none" w:sz="0" w:space="0" w:color="auto"/>
      </w:divBdr>
      <w:divsChild>
        <w:div w:id="155072655">
          <w:marLeft w:val="480"/>
          <w:marRight w:val="0"/>
          <w:marTop w:val="0"/>
          <w:marBottom w:val="0"/>
          <w:divBdr>
            <w:top w:val="none" w:sz="0" w:space="0" w:color="auto"/>
            <w:left w:val="none" w:sz="0" w:space="0" w:color="auto"/>
            <w:bottom w:val="none" w:sz="0" w:space="0" w:color="auto"/>
            <w:right w:val="none" w:sz="0" w:space="0" w:color="auto"/>
          </w:divBdr>
        </w:div>
        <w:div w:id="201403651">
          <w:marLeft w:val="480"/>
          <w:marRight w:val="0"/>
          <w:marTop w:val="0"/>
          <w:marBottom w:val="0"/>
          <w:divBdr>
            <w:top w:val="none" w:sz="0" w:space="0" w:color="auto"/>
            <w:left w:val="none" w:sz="0" w:space="0" w:color="auto"/>
            <w:bottom w:val="none" w:sz="0" w:space="0" w:color="auto"/>
            <w:right w:val="none" w:sz="0" w:space="0" w:color="auto"/>
          </w:divBdr>
        </w:div>
        <w:div w:id="154878224">
          <w:marLeft w:val="480"/>
          <w:marRight w:val="0"/>
          <w:marTop w:val="0"/>
          <w:marBottom w:val="0"/>
          <w:divBdr>
            <w:top w:val="none" w:sz="0" w:space="0" w:color="auto"/>
            <w:left w:val="none" w:sz="0" w:space="0" w:color="auto"/>
            <w:bottom w:val="none" w:sz="0" w:space="0" w:color="auto"/>
            <w:right w:val="none" w:sz="0" w:space="0" w:color="auto"/>
          </w:divBdr>
        </w:div>
        <w:div w:id="1687099130">
          <w:marLeft w:val="480"/>
          <w:marRight w:val="0"/>
          <w:marTop w:val="0"/>
          <w:marBottom w:val="0"/>
          <w:divBdr>
            <w:top w:val="none" w:sz="0" w:space="0" w:color="auto"/>
            <w:left w:val="none" w:sz="0" w:space="0" w:color="auto"/>
            <w:bottom w:val="none" w:sz="0" w:space="0" w:color="auto"/>
            <w:right w:val="none" w:sz="0" w:space="0" w:color="auto"/>
          </w:divBdr>
        </w:div>
        <w:div w:id="484509820">
          <w:marLeft w:val="480"/>
          <w:marRight w:val="0"/>
          <w:marTop w:val="0"/>
          <w:marBottom w:val="0"/>
          <w:divBdr>
            <w:top w:val="none" w:sz="0" w:space="0" w:color="auto"/>
            <w:left w:val="none" w:sz="0" w:space="0" w:color="auto"/>
            <w:bottom w:val="none" w:sz="0" w:space="0" w:color="auto"/>
            <w:right w:val="none" w:sz="0" w:space="0" w:color="auto"/>
          </w:divBdr>
        </w:div>
        <w:div w:id="1866939470">
          <w:marLeft w:val="480"/>
          <w:marRight w:val="0"/>
          <w:marTop w:val="0"/>
          <w:marBottom w:val="0"/>
          <w:divBdr>
            <w:top w:val="none" w:sz="0" w:space="0" w:color="auto"/>
            <w:left w:val="none" w:sz="0" w:space="0" w:color="auto"/>
            <w:bottom w:val="none" w:sz="0" w:space="0" w:color="auto"/>
            <w:right w:val="none" w:sz="0" w:space="0" w:color="auto"/>
          </w:divBdr>
        </w:div>
        <w:div w:id="2115980772">
          <w:marLeft w:val="480"/>
          <w:marRight w:val="0"/>
          <w:marTop w:val="0"/>
          <w:marBottom w:val="0"/>
          <w:divBdr>
            <w:top w:val="none" w:sz="0" w:space="0" w:color="auto"/>
            <w:left w:val="none" w:sz="0" w:space="0" w:color="auto"/>
            <w:bottom w:val="none" w:sz="0" w:space="0" w:color="auto"/>
            <w:right w:val="none" w:sz="0" w:space="0" w:color="auto"/>
          </w:divBdr>
        </w:div>
        <w:div w:id="1616986083">
          <w:marLeft w:val="480"/>
          <w:marRight w:val="0"/>
          <w:marTop w:val="0"/>
          <w:marBottom w:val="0"/>
          <w:divBdr>
            <w:top w:val="none" w:sz="0" w:space="0" w:color="auto"/>
            <w:left w:val="none" w:sz="0" w:space="0" w:color="auto"/>
            <w:bottom w:val="none" w:sz="0" w:space="0" w:color="auto"/>
            <w:right w:val="none" w:sz="0" w:space="0" w:color="auto"/>
          </w:divBdr>
        </w:div>
        <w:div w:id="1681160642">
          <w:marLeft w:val="480"/>
          <w:marRight w:val="0"/>
          <w:marTop w:val="0"/>
          <w:marBottom w:val="0"/>
          <w:divBdr>
            <w:top w:val="none" w:sz="0" w:space="0" w:color="auto"/>
            <w:left w:val="none" w:sz="0" w:space="0" w:color="auto"/>
            <w:bottom w:val="none" w:sz="0" w:space="0" w:color="auto"/>
            <w:right w:val="none" w:sz="0" w:space="0" w:color="auto"/>
          </w:divBdr>
        </w:div>
        <w:div w:id="1788430917">
          <w:marLeft w:val="480"/>
          <w:marRight w:val="0"/>
          <w:marTop w:val="0"/>
          <w:marBottom w:val="0"/>
          <w:divBdr>
            <w:top w:val="none" w:sz="0" w:space="0" w:color="auto"/>
            <w:left w:val="none" w:sz="0" w:space="0" w:color="auto"/>
            <w:bottom w:val="none" w:sz="0" w:space="0" w:color="auto"/>
            <w:right w:val="none" w:sz="0" w:space="0" w:color="auto"/>
          </w:divBdr>
        </w:div>
        <w:div w:id="47144372">
          <w:marLeft w:val="480"/>
          <w:marRight w:val="0"/>
          <w:marTop w:val="0"/>
          <w:marBottom w:val="0"/>
          <w:divBdr>
            <w:top w:val="none" w:sz="0" w:space="0" w:color="auto"/>
            <w:left w:val="none" w:sz="0" w:space="0" w:color="auto"/>
            <w:bottom w:val="none" w:sz="0" w:space="0" w:color="auto"/>
            <w:right w:val="none" w:sz="0" w:space="0" w:color="auto"/>
          </w:divBdr>
        </w:div>
        <w:div w:id="2040931305">
          <w:marLeft w:val="480"/>
          <w:marRight w:val="0"/>
          <w:marTop w:val="0"/>
          <w:marBottom w:val="0"/>
          <w:divBdr>
            <w:top w:val="none" w:sz="0" w:space="0" w:color="auto"/>
            <w:left w:val="none" w:sz="0" w:space="0" w:color="auto"/>
            <w:bottom w:val="none" w:sz="0" w:space="0" w:color="auto"/>
            <w:right w:val="none" w:sz="0" w:space="0" w:color="auto"/>
          </w:divBdr>
        </w:div>
        <w:div w:id="1083642621">
          <w:marLeft w:val="480"/>
          <w:marRight w:val="0"/>
          <w:marTop w:val="0"/>
          <w:marBottom w:val="0"/>
          <w:divBdr>
            <w:top w:val="none" w:sz="0" w:space="0" w:color="auto"/>
            <w:left w:val="none" w:sz="0" w:space="0" w:color="auto"/>
            <w:bottom w:val="none" w:sz="0" w:space="0" w:color="auto"/>
            <w:right w:val="none" w:sz="0" w:space="0" w:color="auto"/>
          </w:divBdr>
        </w:div>
        <w:div w:id="99299880">
          <w:marLeft w:val="480"/>
          <w:marRight w:val="0"/>
          <w:marTop w:val="0"/>
          <w:marBottom w:val="0"/>
          <w:divBdr>
            <w:top w:val="none" w:sz="0" w:space="0" w:color="auto"/>
            <w:left w:val="none" w:sz="0" w:space="0" w:color="auto"/>
            <w:bottom w:val="none" w:sz="0" w:space="0" w:color="auto"/>
            <w:right w:val="none" w:sz="0" w:space="0" w:color="auto"/>
          </w:divBdr>
        </w:div>
        <w:div w:id="1586106886">
          <w:marLeft w:val="480"/>
          <w:marRight w:val="0"/>
          <w:marTop w:val="0"/>
          <w:marBottom w:val="0"/>
          <w:divBdr>
            <w:top w:val="none" w:sz="0" w:space="0" w:color="auto"/>
            <w:left w:val="none" w:sz="0" w:space="0" w:color="auto"/>
            <w:bottom w:val="none" w:sz="0" w:space="0" w:color="auto"/>
            <w:right w:val="none" w:sz="0" w:space="0" w:color="auto"/>
          </w:divBdr>
        </w:div>
        <w:div w:id="1514297032">
          <w:marLeft w:val="480"/>
          <w:marRight w:val="0"/>
          <w:marTop w:val="0"/>
          <w:marBottom w:val="0"/>
          <w:divBdr>
            <w:top w:val="none" w:sz="0" w:space="0" w:color="auto"/>
            <w:left w:val="none" w:sz="0" w:space="0" w:color="auto"/>
            <w:bottom w:val="none" w:sz="0" w:space="0" w:color="auto"/>
            <w:right w:val="none" w:sz="0" w:space="0" w:color="auto"/>
          </w:divBdr>
        </w:div>
      </w:divsChild>
    </w:div>
    <w:div w:id="1910846928">
      <w:bodyDiv w:val="1"/>
      <w:marLeft w:val="0"/>
      <w:marRight w:val="0"/>
      <w:marTop w:val="0"/>
      <w:marBottom w:val="0"/>
      <w:divBdr>
        <w:top w:val="none" w:sz="0" w:space="0" w:color="auto"/>
        <w:left w:val="none" w:sz="0" w:space="0" w:color="auto"/>
        <w:bottom w:val="none" w:sz="0" w:space="0" w:color="auto"/>
        <w:right w:val="none" w:sz="0" w:space="0" w:color="auto"/>
      </w:divBdr>
    </w:div>
    <w:div w:id="1911308292">
      <w:bodyDiv w:val="1"/>
      <w:marLeft w:val="0"/>
      <w:marRight w:val="0"/>
      <w:marTop w:val="0"/>
      <w:marBottom w:val="0"/>
      <w:divBdr>
        <w:top w:val="none" w:sz="0" w:space="0" w:color="auto"/>
        <w:left w:val="none" w:sz="0" w:space="0" w:color="auto"/>
        <w:bottom w:val="none" w:sz="0" w:space="0" w:color="auto"/>
        <w:right w:val="none" w:sz="0" w:space="0" w:color="auto"/>
      </w:divBdr>
    </w:div>
    <w:div w:id="1913809305">
      <w:bodyDiv w:val="1"/>
      <w:marLeft w:val="0"/>
      <w:marRight w:val="0"/>
      <w:marTop w:val="0"/>
      <w:marBottom w:val="0"/>
      <w:divBdr>
        <w:top w:val="none" w:sz="0" w:space="0" w:color="auto"/>
        <w:left w:val="none" w:sz="0" w:space="0" w:color="auto"/>
        <w:bottom w:val="none" w:sz="0" w:space="0" w:color="auto"/>
        <w:right w:val="none" w:sz="0" w:space="0" w:color="auto"/>
      </w:divBdr>
    </w:div>
    <w:div w:id="1917200572">
      <w:bodyDiv w:val="1"/>
      <w:marLeft w:val="0"/>
      <w:marRight w:val="0"/>
      <w:marTop w:val="0"/>
      <w:marBottom w:val="0"/>
      <w:divBdr>
        <w:top w:val="none" w:sz="0" w:space="0" w:color="auto"/>
        <w:left w:val="none" w:sz="0" w:space="0" w:color="auto"/>
        <w:bottom w:val="none" w:sz="0" w:space="0" w:color="auto"/>
        <w:right w:val="none" w:sz="0" w:space="0" w:color="auto"/>
      </w:divBdr>
      <w:divsChild>
        <w:div w:id="358432292">
          <w:marLeft w:val="480"/>
          <w:marRight w:val="0"/>
          <w:marTop w:val="0"/>
          <w:marBottom w:val="0"/>
          <w:divBdr>
            <w:top w:val="none" w:sz="0" w:space="0" w:color="auto"/>
            <w:left w:val="none" w:sz="0" w:space="0" w:color="auto"/>
            <w:bottom w:val="none" w:sz="0" w:space="0" w:color="auto"/>
            <w:right w:val="none" w:sz="0" w:space="0" w:color="auto"/>
          </w:divBdr>
        </w:div>
        <w:div w:id="813983927">
          <w:marLeft w:val="480"/>
          <w:marRight w:val="0"/>
          <w:marTop w:val="0"/>
          <w:marBottom w:val="0"/>
          <w:divBdr>
            <w:top w:val="none" w:sz="0" w:space="0" w:color="auto"/>
            <w:left w:val="none" w:sz="0" w:space="0" w:color="auto"/>
            <w:bottom w:val="none" w:sz="0" w:space="0" w:color="auto"/>
            <w:right w:val="none" w:sz="0" w:space="0" w:color="auto"/>
          </w:divBdr>
        </w:div>
        <w:div w:id="1916088632">
          <w:marLeft w:val="480"/>
          <w:marRight w:val="0"/>
          <w:marTop w:val="0"/>
          <w:marBottom w:val="0"/>
          <w:divBdr>
            <w:top w:val="none" w:sz="0" w:space="0" w:color="auto"/>
            <w:left w:val="none" w:sz="0" w:space="0" w:color="auto"/>
            <w:bottom w:val="none" w:sz="0" w:space="0" w:color="auto"/>
            <w:right w:val="none" w:sz="0" w:space="0" w:color="auto"/>
          </w:divBdr>
        </w:div>
        <w:div w:id="786240503">
          <w:marLeft w:val="480"/>
          <w:marRight w:val="0"/>
          <w:marTop w:val="0"/>
          <w:marBottom w:val="0"/>
          <w:divBdr>
            <w:top w:val="none" w:sz="0" w:space="0" w:color="auto"/>
            <w:left w:val="none" w:sz="0" w:space="0" w:color="auto"/>
            <w:bottom w:val="none" w:sz="0" w:space="0" w:color="auto"/>
            <w:right w:val="none" w:sz="0" w:space="0" w:color="auto"/>
          </w:divBdr>
        </w:div>
        <w:div w:id="1778789936">
          <w:marLeft w:val="480"/>
          <w:marRight w:val="0"/>
          <w:marTop w:val="0"/>
          <w:marBottom w:val="0"/>
          <w:divBdr>
            <w:top w:val="none" w:sz="0" w:space="0" w:color="auto"/>
            <w:left w:val="none" w:sz="0" w:space="0" w:color="auto"/>
            <w:bottom w:val="none" w:sz="0" w:space="0" w:color="auto"/>
            <w:right w:val="none" w:sz="0" w:space="0" w:color="auto"/>
          </w:divBdr>
        </w:div>
        <w:div w:id="1221480497">
          <w:marLeft w:val="480"/>
          <w:marRight w:val="0"/>
          <w:marTop w:val="0"/>
          <w:marBottom w:val="0"/>
          <w:divBdr>
            <w:top w:val="none" w:sz="0" w:space="0" w:color="auto"/>
            <w:left w:val="none" w:sz="0" w:space="0" w:color="auto"/>
            <w:bottom w:val="none" w:sz="0" w:space="0" w:color="auto"/>
            <w:right w:val="none" w:sz="0" w:space="0" w:color="auto"/>
          </w:divBdr>
        </w:div>
        <w:div w:id="1581984957">
          <w:marLeft w:val="480"/>
          <w:marRight w:val="0"/>
          <w:marTop w:val="0"/>
          <w:marBottom w:val="0"/>
          <w:divBdr>
            <w:top w:val="none" w:sz="0" w:space="0" w:color="auto"/>
            <w:left w:val="none" w:sz="0" w:space="0" w:color="auto"/>
            <w:bottom w:val="none" w:sz="0" w:space="0" w:color="auto"/>
            <w:right w:val="none" w:sz="0" w:space="0" w:color="auto"/>
          </w:divBdr>
        </w:div>
        <w:div w:id="240874165">
          <w:marLeft w:val="480"/>
          <w:marRight w:val="0"/>
          <w:marTop w:val="0"/>
          <w:marBottom w:val="0"/>
          <w:divBdr>
            <w:top w:val="none" w:sz="0" w:space="0" w:color="auto"/>
            <w:left w:val="none" w:sz="0" w:space="0" w:color="auto"/>
            <w:bottom w:val="none" w:sz="0" w:space="0" w:color="auto"/>
            <w:right w:val="none" w:sz="0" w:space="0" w:color="auto"/>
          </w:divBdr>
        </w:div>
        <w:div w:id="2032342546">
          <w:marLeft w:val="480"/>
          <w:marRight w:val="0"/>
          <w:marTop w:val="0"/>
          <w:marBottom w:val="0"/>
          <w:divBdr>
            <w:top w:val="none" w:sz="0" w:space="0" w:color="auto"/>
            <w:left w:val="none" w:sz="0" w:space="0" w:color="auto"/>
            <w:bottom w:val="none" w:sz="0" w:space="0" w:color="auto"/>
            <w:right w:val="none" w:sz="0" w:space="0" w:color="auto"/>
          </w:divBdr>
        </w:div>
        <w:div w:id="1864399383">
          <w:marLeft w:val="480"/>
          <w:marRight w:val="0"/>
          <w:marTop w:val="0"/>
          <w:marBottom w:val="0"/>
          <w:divBdr>
            <w:top w:val="none" w:sz="0" w:space="0" w:color="auto"/>
            <w:left w:val="none" w:sz="0" w:space="0" w:color="auto"/>
            <w:bottom w:val="none" w:sz="0" w:space="0" w:color="auto"/>
            <w:right w:val="none" w:sz="0" w:space="0" w:color="auto"/>
          </w:divBdr>
        </w:div>
        <w:div w:id="1064136504">
          <w:marLeft w:val="480"/>
          <w:marRight w:val="0"/>
          <w:marTop w:val="0"/>
          <w:marBottom w:val="0"/>
          <w:divBdr>
            <w:top w:val="none" w:sz="0" w:space="0" w:color="auto"/>
            <w:left w:val="none" w:sz="0" w:space="0" w:color="auto"/>
            <w:bottom w:val="none" w:sz="0" w:space="0" w:color="auto"/>
            <w:right w:val="none" w:sz="0" w:space="0" w:color="auto"/>
          </w:divBdr>
        </w:div>
        <w:div w:id="311105771">
          <w:marLeft w:val="480"/>
          <w:marRight w:val="0"/>
          <w:marTop w:val="0"/>
          <w:marBottom w:val="0"/>
          <w:divBdr>
            <w:top w:val="none" w:sz="0" w:space="0" w:color="auto"/>
            <w:left w:val="none" w:sz="0" w:space="0" w:color="auto"/>
            <w:bottom w:val="none" w:sz="0" w:space="0" w:color="auto"/>
            <w:right w:val="none" w:sz="0" w:space="0" w:color="auto"/>
          </w:divBdr>
        </w:div>
        <w:div w:id="1486824436">
          <w:marLeft w:val="480"/>
          <w:marRight w:val="0"/>
          <w:marTop w:val="0"/>
          <w:marBottom w:val="0"/>
          <w:divBdr>
            <w:top w:val="none" w:sz="0" w:space="0" w:color="auto"/>
            <w:left w:val="none" w:sz="0" w:space="0" w:color="auto"/>
            <w:bottom w:val="none" w:sz="0" w:space="0" w:color="auto"/>
            <w:right w:val="none" w:sz="0" w:space="0" w:color="auto"/>
          </w:divBdr>
        </w:div>
        <w:div w:id="828597620">
          <w:marLeft w:val="480"/>
          <w:marRight w:val="0"/>
          <w:marTop w:val="0"/>
          <w:marBottom w:val="0"/>
          <w:divBdr>
            <w:top w:val="none" w:sz="0" w:space="0" w:color="auto"/>
            <w:left w:val="none" w:sz="0" w:space="0" w:color="auto"/>
            <w:bottom w:val="none" w:sz="0" w:space="0" w:color="auto"/>
            <w:right w:val="none" w:sz="0" w:space="0" w:color="auto"/>
          </w:divBdr>
        </w:div>
        <w:div w:id="1086462510">
          <w:marLeft w:val="480"/>
          <w:marRight w:val="0"/>
          <w:marTop w:val="0"/>
          <w:marBottom w:val="0"/>
          <w:divBdr>
            <w:top w:val="none" w:sz="0" w:space="0" w:color="auto"/>
            <w:left w:val="none" w:sz="0" w:space="0" w:color="auto"/>
            <w:bottom w:val="none" w:sz="0" w:space="0" w:color="auto"/>
            <w:right w:val="none" w:sz="0" w:space="0" w:color="auto"/>
          </w:divBdr>
        </w:div>
        <w:div w:id="1884754069">
          <w:marLeft w:val="480"/>
          <w:marRight w:val="0"/>
          <w:marTop w:val="0"/>
          <w:marBottom w:val="0"/>
          <w:divBdr>
            <w:top w:val="none" w:sz="0" w:space="0" w:color="auto"/>
            <w:left w:val="none" w:sz="0" w:space="0" w:color="auto"/>
            <w:bottom w:val="none" w:sz="0" w:space="0" w:color="auto"/>
            <w:right w:val="none" w:sz="0" w:space="0" w:color="auto"/>
          </w:divBdr>
        </w:div>
        <w:div w:id="420376197">
          <w:marLeft w:val="480"/>
          <w:marRight w:val="0"/>
          <w:marTop w:val="0"/>
          <w:marBottom w:val="0"/>
          <w:divBdr>
            <w:top w:val="none" w:sz="0" w:space="0" w:color="auto"/>
            <w:left w:val="none" w:sz="0" w:space="0" w:color="auto"/>
            <w:bottom w:val="none" w:sz="0" w:space="0" w:color="auto"/>
            <w:right w:val="none" w:sz="0" w:space="0" w:color="auto"/>
          </w:divBdr>
        </w:div>
      </w:divsChild>
    </w:div>
    <w:div w:id="1917207184">
      <w:bodyDiv w:val="1"/>
      <w:marLeft w:val="0"/>
      <w:marRight w:val="0"/>
      <w:marTop w:val="0"/>
      <w:marBottom w:val="0"/>
      <w:divBdr>
        <w:top w:val="none" w:sz="0" w:space="0" w:color="auto"/>
        <w:left w:val="none" w:sz="0" w:space="0" w:color="auto"/>
        <w:bottom w:val="none" w:sz="0" w:space="0" w:color="auto"/>
        <w:right w:val="none" w:sz="0" w:space="0" w:color="auto"/>
      </w:divBdr>
      <w:divsChild>
        <w:div w:id="1888183770">
          <w:marLeft w:val="640"/>
          <w:marRight w:val="0"/>
          <w:marTop w:val="0"/>
          <w:marBottom w:val="0"/>
          <w:divBdr>
            <w:top w:val="none" w:sz="0" w:space="0" w:color="auto"/>
            <w:left w:val="none" w:sz="0" w:space="0" w:color="auto"/>
            <w:bottom w:val="none" w:sz="0" w:space="0" w:color="auto"/>
            <w:right w:val="none" w:sz="0" w:space="0" w:color="auto"/>
          </w:divBdr>
        </w:div>
        <w:div w:id="253393177">
          <w:marLeft w:val="640"/>
          <w:marRight w:val="0"/>
          <w:marTop w:val="0"/>
          <w:marBottom w:val="0"/>
          <w:divBdr>
            <w:top w:val="none" w:sz="0" w:space="0" w:color="auto"/>
            <w:left w:val="none" w:sz="0" w:space="0" w:color="auto"/>
            <w:bottom w:val="none" w:sz="0" w:space="0" w:color="auto"/>
            <w:right w:val="none" w:sz="0" w:space="0" w:color="auto"/>
          </w:divBdr>
        </w:div>
        <w:div w:id="1284002364">
          <w:marLeft w:val="640"/>
          <w:marRight w:val="0"/>
          <w:marTop w:val="0"/>
          <w:marBottom w:val="0"/>
          <w:divBdr>
            <w:top w:val="none" w:sz="0" w:space="0" w:color="auto"/>
            <w:left w:val="none" w:sz="0" w:space="0" w:color="auto"/>
            <w:bottom w:val="none" w:sz="0" w:space="0" w:color="auto"/>
            <w:right w:val="none" w:sz="0" w:space="0" w:color="auto"/>
          </w:divBdr>
        </w:div>
        <w:div w:id="1268847949">
          <w:marLeft w:val="640"/>
          <w:marRight w:val="0"/>
          <w:marTop w:val="0"/>
          <w:marBottom w:val="0"/>
          <w:divBdr>
            <w:top w:val="none" w:sz="0" w:space="0" w:color="auto"/>
            <w:left w:val="none" w:sz="0" w:space="0" w:color="auto"/>
            <w:bottom w:val="none" w:sz="0" w:space="0" w:color="auto"/>
            <w:right w:val="none" w:sz="0" w:space="0" w:color="auto"/>
          </w:divBdr>
        </w:div>
        <w:div w:id="990449293">
          <w:marLeft w:val="640"/>
          <w:marRight w:val="0"/>
          <w:marTop w:val="0"/>
          <w:marBottom w:val="0"/>
          <w:divBdr>
            <w:top w:val="none" w:sz="0" w:space="0" w:color="auto"/>
            <w:left w:val="none" w:sz="0" w:space="0" w:color="auto"/>
            <w:bottom w:val="none" w:sz="0" w:space="0" w:color="auto"/>
            <w:right w:val="none" w:sz="0" w:space="0" w:color="auto"/>
          </w:divBdr>
        </w:div>
        <w:div w:id="660542676">
          <w:marLeft w:val="640"/>
          <w:marRight w:val="0"/>
          <w:marTop w:val="0"/>
          <w:marBottom w:val="0"/>
          <w:divBdr>
            <w:top w:val="none" w:sz="0" w:space="0" w:color="auto"/>
            <w:left w:val="none" w:sz="0" w:space="0" w:color="auto"/>
            <w:bottom w:val="none" w:sz="0" w:space="0" w:color="auto"/>
            <w:right w:val="none" w:sz="0" w:space="0" w:color="auto"/>
          </w:divBdr>
        </w:div>
        <w:div w:id="1680767920">
          <w:marLeft w:val="640"/>
          <w:marRight w:val="0"/>
          <w:marTop w:val="0"/>
          <w:marBottom w:val="0"/>
          <w:divBdr>
            <w:top w:val="none" w:sz="0" w:space="0" w:color="auto"/>
            <w:left w:val="none" w:sz="0" w:space="0" w:color="auto"/>
            <w:bottom w:val="none" w:sz="0" w:space="0" w:color="auto"/>
            <w:right w:val="none" w:sz="0" w:space="0" w:color="auto"/>
          </w:divBdr>
        </w:div>
        <w:div w:id="485513629">
          <w:marLeft w:val="640"/>
          <w:marRight w:val="0"/>
          <w:marTop w:val="0"/>
          <w:marBottom w:val="0"/>
          <w:divBdr>
            <w:top w:val="none" w:sz="0" w:space="0" w:color="auto"/>
            <w:left w:val="none" w:sz="0" w:space="0" w:color="auto"/>
            <w:bottom w:val="none" w:sz="0" w:space="0" w:color="auto"/>
            <w:right w:val="none" w:sz="0" w:space="0" w:color="auto"/>
          </w:divBdr>
        </w:div>
        <w:div w:id="621155291">
          <w:marLeft w:val="640"/>
          <w:marRight w:val="0"/>
          <w:marTop w:val="0"/>
          <w:marBottom w:val="0"/>
          <w:divBdr>
            <w:top w:val="none" w:sz="0" w:space="0" w:color="auto"/>
            <w:left w:val="none" w:sz="0" w:space="0" w:color="auto"/>
            <w:bottom w:val="none" w:sz="0" w:space="0" w:color="auto"/>
            <w:right w:val="none" w:sz="0" w:space="0" w:color="auto"/>
          </w:divBdr>
        </w:div>
        <w:div w:id="94788030">
          <w:marLeft w:val="640"/>
          <w:marRight w:val="0"/>
          <w:marTop w:val="0"/>
          <w:marBottom w:val="0"/>
          <w:divBdr>
            <w:top w:val="none" w:sz="0" w:space="0" w:color="auto"/>
            <w:left w:val="none" w:sz="0" w:space="0" w:color="auto"/>
            <w:bottom w:val="none" w:sz="0" w:space="0" w:color="auto"/>
            <w:right w:val="none" w:sz="0" w:space="0" w:color="auto"/>
          </w:divBdr>
        </w:div>
        <w:div w:id="366368654">
          <w:marLeft w:val="640"/>
          <w:marRight w:val="0"/>
          <w:marTop w:val="0"/>
          <w:marBottom w:val="0"/>
          <w:divBdr>
            <w:top w:val="none" w:sz="0" w:space="0" w:color="auto"/>
            <w:left w:val="none" w:sz="0" w:space="0" w:color="auto"/>
            <w:bottom w:val="none" w:sz="0" w:space="0" w:color="auto"/>
            <w:right w:val="none" w:sz="0" w:space="0" w:color="auto"/>
          </w:divBdr>
        </w:div>
        <w:div w:id="800880576">
          <w:marLeft w:val="640"/>
          <w:marRight w:val="0"/>
          <w:marTop w:val="0"/>
          <w:marBottom w:val="0"/>
          <w:divBdr>
            <w:top w:val="none" w:sz="0" w:space="0" w:color="auto"/>
            <w:left w:val="none" w:sz="0" w:space="0" w:color="auto"/>
            <w:bottom w:val="none" w:sz="0" w:space="0" w:color="auto"/>
            <w:right w:val="none" w:sz="0" w:space="0" w:color="auto"/>
          </w:divBdr>
        </w:div>
        <w:div w:id="2114934149">
          <w:marLeft w:val="640"/>
          <w:marRight w:val="0"/>
          <w:marTop w:val="0"/>
          <w:marBottom w:val="0"/>
          <w:divBdr>
            <w:top w:val="none" w:sz="0" w:space="0" w:color="auto"/>
            <w:left w:val="none" w:sz="0" w:space="0" w:color="auto"/>
            <w:bottom w:val="none" w:sz="0" w:space="0" w:color="auto"/>
            <w:right w:val="none" w:sz="0" w:space="0" w:color="auto"/>
          </w:divBdr>
        </w:div>
        <w:div w:id="765999041">
          <w:marLeft w:val="640"/>
          <w:marRight w:val="0"/>
          <w:marTop w:val="0"/>
          <w:marBottom w:val="0"/>
          <w:divBdr>
            <w:top w:val="none" w:sz="0" w:space="0" w:color="auto"/>
            <w:left w:val="none" w:sz="0" w:space="0" w:color="auto"/>
            <w:bottom w:val="none" w:sz="0" w:space="0" w:color="auto"/>
            <w:right w:val="none" w:sz="0" w:space="0" w:color="auto"/>
          </w:divBdr>
        </w:div>
        <w:div w:id="1632051059">
          <w:marLeft w:val="640"/>
          <w:marRight w:val="0"/>
          <w:marTop w:val="0"/>
          <w:marBottom w:val="0"/>
          <w:divBdr>
            <w:top w:val="none" w:sz="0" w:space="0" w:color="auto"/>
            <w:left w:val="none" w:sz="0" w:space="0" w:color="auto"/>
            <w:bottom w:val="none" w:sz="0" w:space="0" w:color="auto"/>
            <w:right w:val="none" w:sz="0" w:space="0" w:color="auto"/>
          </w:divBdr>
        </w:div>
        <w:div w:id="1032652408">
          <w:marLeft w:val="640"/>
          <w:marRight w:val="0"/>
          <w:marTop w:val="0"/>
          <w:marBottom w:val="0"/>
          <w:divBdr>
            <w:top w:val="none" w:sz="0" w:space="0" w:color="auto"/>
            <w:left w:val="none" w:sz="0" w:space="0" w:color="auto"/>
            <w:bottom w:val="none" w:sz="0" w:space="0" w:color="auto"/>
            <w:right w:val="none" w:sz="0" w:space="0" w:color="auto"/>
          </w:divBdr>
        </w:div>
        <w:div w:id="718480462">
          <w:marLeft w:val="640"/>
          <w:marRight w:val="0"/>
          <w:marTop w:val="0"/>
          <w:marBottom w:val="0"/>
          <w:divBdr>
            <w:top w:val="none" w:sz="0" w:space="0" w:color="auto"/>
            <w:left w:val="none" w:sz="0" w:space="0" w:color="auto"/>
            <w:bottom w:val="none" w:sz="0" w:space="0" w:color="auto"/>
            <w:right w:val="none" w:sz="0" w:space="0" w:color="auto"/>
          </w:divBdr>
        </w:div>
        <w:div w:id="1381051578">
          <w:marLeft w:val="640"/>
          <w:marRight w:val="0"/>
          <w:marTop w:val="0"/>
          <w:marBottom w:val="0"/>
          <w:divBdr>
            <w:top w:val="none" w:sz="0" w:space="0" w:color="auto"/>
            <w:left w:val="none" w:sz="0" w:space="0" w:color="auto"/>
            <w:bottom w:val="none" w:sz="0" w:space="0" w:color="auto"/>
            <w:right w:val="none" w:sz="0" w:space="0" w:color="auto"/>
          </w:divBdr>
        </w:div>
        <w:div w:id="881095591">
          <w:marLeft w:val="640"/>
          <w:marRight w:val="0"/>
          <w:marTop w:val="0"/>
          <w:marBottom w:val="0"/>
          <w:divBdr>
            <w:top w:val="none" w:sz="0" w:space="0" w:color="auto"/>
            <w:left w:val="none" w:sz="0" w:space="0" w:color="auto"/>
            <w:bottom w:val="none" w:sz="0" w:space="0" w:color="auto"/>
            <w:right w:val="none" w:sz="0" w:space="0" w:color="auto"/>
          </w:divBdr>
        </w:div>
        <w:div w:id="495462707">
          <w:marLeft w:val="640"/>
          <w:marRight w:val="0"/>
          <w:marTop w:val="0"/>
          <w:marBottom w:val="0"/>
          <w:divBdr>
            <w:top w:val="none" w:sz="0" w:space="0" w:color="auto"/>
            <w:left w:val="none" w:sz="0" w:space="0" w:color="auto"/>
            <w:bottom w:val="none" w:sz="0" w:space="0" w:color="auto"/>
            <w:right w:val="none" w:sz="0" w:space="0" w:color="auto"/>
          </w:divBdr>
        </w:div>
        <w:div w:id="961154802">
          <w:marLeft w:val="640"/>
          <w:marRight w:val="0"/>
          <w:marTop w:val="0"/>
          <w:marBottom w:val="0"/>
          <w:divBdr>
            <w:top w:val="none" w:sz="0" w:space="0" w:color="auto"/>
            <w:left w:val="none" w:sz="0" w:space="0" w:color="auto"/>
            <w:bottom w:val="none" w:sz="0" w:space="0" w:color="auto"/>
            <w:right w:val="none" w:sz="0" w:space="0" w:color="auto"/>
          </w:divBdr>
        </w:div>
        <w:div w:id="1876843134">
          <w:marLeft w:val="640"/>
          <w:marRight w:val="0"/>
          <w:marTop w:val="0"/>
          <w:marBottom w:val="0"/>
          <w:divBdr>
            <w:top w:val="none" w:sz="0" w:space="0" w:color="auto"/>
            <w:left w:val="none" w:sz="0" w:space="0" w:color="auto"/>
            <w:bottom w:val="none" w:sz="0" w:space="0" w:color="auto"/>
            <w:right w:val="none" w:sz="0" w:space="0" w:color="auto"/>
          </w:divBdr>
        </w:div>
        <w:div w:id="374283388">
          <w:marLeft w:val="640"/>
          <w:marRight w:val="0"/>
          <w:marTop w:val="0"/>
          <w:marBottom w:val="0"/>
          <w:divBdr>
            <w:top w:val="none" w:sz="0" w:space="0" w:color="auto"/>
            <w:left w:val="none" w:sz="0" w:space="0" w:color="auto"/>
            <w:bottom w:val="none" w:sz="0" w:space="0" w:color="auto"/>
            <w:right w:val="none" w:sz="0" w:space="0" w:color="auto"/>
          </w:divBdr>
        </w:div>
        <w:div w:id="955059871">
          <w:marLeft w:val="640"/>
          <w:marRight w:val="0"/>
          <w:marTop w:val="0"/>
          <w:marBottom w:val="0"/>
          <w:divBdr>
            <w:top w:val="none" w:sz="0" w:space="0" w:color="auto"/>
            <w:left w:val="none" w:sz="0" w:space="0" w:color="auto"/>
            <w:bottom w:val="none" w:sz="0" w:space="0" w:color="auto"/>
            <w:right w:val="none" w:sz="0" w:space="0" w:color="auto"/>
          </w:divBdr>
        </w:div>
        <w:div w:id="749810801">
          <w:marLeft w:val="640"/>
          <w:marRight w:val="0"/>
          <w:marTop w:val="0"/>
          <w:marBottom w:val="0"/>
          <w:divBdr>
            <w:top w:val="none" w:sz="0" w:space="0" w:color="auto"/>
            <w:left w:val="none" w:sz="0" w:space="0" w:color="auto"/>
            <w:bottom w:val="none" w:sz="0" w:space="0" w:color="auto"/>
            <w:right w:val="none" w:sz="0" w:space="0" w:color="auto"/>
          </w:divBdr>
        </w:div>
        <w:div w:id="172693377">
          <w:marLeft w:val="640"/>
          <w:marRight w:val="0"/>
          <w:marTop w:val="0"/>
          <w:marBottom w:val="0"/>
          <w:divBdr>
            <w:top w:val="none" w:sz="0" w:space="0" w:color="auto"/>
            <w:left w:val="none" w:sz="0" w:space="0" w:color="auto"/>
            <w:bottom w:val="none" w:sz="0" w:space="0" w:color="auto"/>
            <w:right w:val="none" w:sz="0" w:space="0" w:color="auto"/>
          </w:divBdr>
        </w:div>
        <w:div w:id="752700425">
          <w:marLeft w:val="640"/>
          <w:marRight w:val="0"/>
          <w:marTop w:val="0"/>
          <w:marBottom w:val="0"/>
          <w:divBdr>
            <w:top w:val="none" w:sz="0" w:space="0" w:color="auto"/>
            <w:left w:val="none" w:sz="0" w:space="0" w:color="auto"/>
            <w:bottom w:val="none" w:sz="0" w:space="0" w:color="auto"/>
            <w:right w:val="none" w:sz="0" w:space="0" w:color="auto"/>
          </w:divBdr>
        </w:div>
        <w:div w:id="317420524">
          <w:marLeft w:val="640"/>
          <w:marRight w:val="0"/>
          <w:marTop w:val="0"/>
          <w:marBottom w:val="0"/>
          <w:divBdr>
            <w:top w:val="none" w:sz="0" w:space="0" w:color="auto"/>
            <w:left w:val="none" w:sz="0" w:space="0" w:color="auto"/>
            <w:bottom w:val="none" w:sz="0" w:space="0" w:color="auto"/>
            <w:right w:val="none" w:sz="0" w:space="0" w:color="auto"/>
          </w:divBdr>
        </w:div>
        <w:div w:id="927235156">
          <w:marLeft w:val="640"/>
          <w:marRight w:val="0"/>
          <w:marTop w:val="0"/>
          <w:marBottom w:val="0"/>
          <w:divBdr>
            <w:top w:val="none" w:sz="0" w:space="0" w:color="auto"/>
            <w:left w:val="none" w:sz="0" w:space="0" w:color="auto"/>
            <w:bottom w:val="none" w:sz="0" w:space="0" w:color="auto"/>
            <w:right w:val="none" w:sz="0" w:space="0" w:color="auto"/>
          </w:divBdr>
        </w:div>
        <w:div w:id="931083405">
          <w:marLeft w:val="640"/>
          <w:marRight w:val="0"/>
          <w:marTop w:val="0"/>
          <w:marBottom w:val="0"/>
          <w:divBdr>
            <w:top w:val="none" w:sz="0" w:space="0" w:color="auto"/>
            <w:left w:val="none" w:sz="0" w:space="0" w:color="auto"/>
            <w:bottom w:val="none" w:sz="0" w:space="0" w:color="auto"/>
            <w:right w:val="none" w:sz="0" w:space="0" w:color="auto"/>
          </w:divBdr>
        </w:div>
        <w:div w:id="1726950146">
          <w:marLeft w:val="640"/>
          <w:marRight w:val="0"/>
          <w:marTop w:val="0"/>
          <w:marBottom w:val="0"/>
          <w:divBdr>
            <w:top w:val="none" w:sz="0" w:space="0" w:color="auto"/>
            <w:left w:val="none" w:sz="0" w:space="0" w:color="auto"/>
            <w:bottom w:val="none" w:sz="0" w:space="0" w:color="auto"/>
            <w:right w:val="none" w:sz="0" w:space="0" w:color="auto"/>
          </w:divBdr>
        </w:div>
        <w:div w:id="1542210355">
          <w:marLeft w:val="640"/>
          <w:marRight w:val="0"/>
          <w:marTop w:val="0"/>
          <w:marBottom w:val="0"/>
          <w:divBdr>
            <w:top w:val="none" w:sz="0" w:space="0" w:color="auto"/>
            <w:left w:val="none" w:sz="0" w:space="0" w:color="auto"/>
            <w:bottom w:val="none" w:sz="0" w:space="0" w:color="auto"/>
            <w:right w:val="none" w:sz="0" w:space="0" w:color="auto"/>
          </w:divBdr>
        </w:div>
        <w:div w:id="870263990">
          <w:marLeft w:val="640"/>
          <w:marRight w:val="0"/>
          <w:marTop w:val="0"/>
          <w:marBottom w:val="0"/>
          <w:divBdr>
            <w:top w:val="none" w:sz="0" w:space="0" w:color="auto"/>
            <w:left w:val="none" w:sz="0" w:space="0" w:color="auto"/>
            <w:bottom w:val="none" w:sz="0" w:space="0" w:color="auto"/>
            <w:right w:val="none" w:sz="0" w:space="0" w:color="auto"/>
          </w:divBdr>
        </w:div>
        <w:div w:id="1382245713">
          <w:marLeft w:val="640"/>
          <w:marRight w:val="0"/>
          <w:marTop w:val="0"/>
          <w:marBottom w:val="0"/>
          <w:divBdr>
            <w:top w:val="none" w:sz="0" w:space="0" w:color="auto"/>
            <w:left w:val="none" w:sz="0" w:space="0" w:color="auto"/>
            <w:bottom w:val="none" w:sz="0" w:space="0" w:color="auto"/>
            <w:right w:val="none" w:sz="0" w:space="0" w:color="auto"/>
          </w:divBdr>
        </w:div>
        <w:div w:id="1172917249">
          <w:marLeft w:val="640"/>
          <w:marRight w:val="0"/>
          <w:marTop w:val="0"/>
          <w:marBottom w:val="0"/>
          <w:divBdr>
            <w:top w:val="none" w:sz="0" w:space="0" w:color="auto"/>
            <w:left w:val="none" w:sz="0" w:space="0" w:color="auto"/>
            <w:bottom w:val="none" w:sz="0" w:space="0" w:color="auto"/>
            <w:right w:val="none" w:sz="0" w:space="0" w:color="auto"/>
          </w:divBdr>
        </w:div>
        <w:div w:id="202404736">
          <w:marLeft w:val="640"/>
          <w:marRight w:val="0"/>
          <w:marTop w:val="0"/>
          <w:marBottom w:val="0"/>
          <w:divBdr>
            <w:top w:val="none" w:sz="0" w:space="0" w:color="auto"/>
            <w:left w:val="none" w:sz="0" w:space="0" w:color="auto"/>
            <w:bottom w:val="none" w:sz="0" w:space="0" w:color="auto"/>
            <w:right w:val="none" w:sz="0" w:space="0" w:color="auto"/>
          </w:divBdr>
        </w:div>
        <w:div w:id="1790969514">
          <w:marLeft w:val="640"/>
          <w:marRight w:val="0"/>
          <w:marTop w:val="0"/>
          <w:marBottom w:val="0"/>
          <w:divBdr>
            <w:top w:val="none" w:sz="0" w:space="0" w:color="auto"/>
            <w:left w:val="none" w:sz="0" w:space="0" w:color="auto"/>
            <w:bottom w:val="none" w:sz="0" w:space="0" w:color="auto"/>
            <w:right w:val="none" w:sz="0" w:space="0" w:color="auto"/>
          </w:divBdr>
        </w:div>
        <w:div w:id="943537858">
          <w:marLeft w:val="640"/>
          <w:marRight w:val="0"/>
          <w:marTop w:val="0"/>
          <w:marBottom w:val="0"/>
          <w:divBdr>
            <w:top w:val="none" w:sz="0" w:space="0" w:color="auto"/>
            <w:left w:val="none" w:sz="0" w:space="0" w:color="auto"/>
            <w:bottom w:val="none" w:sz="0" w:space="0" w:color="auto"/>
            <w:right w:val="none" w:sz="0" w:space="0" w:color="auto"/>
          </w:divBdr>
        </w:div>
        <w:div w:id="1563174819">
          <w:marLeft w:val="640"/>
          <w:marRight w:val="0"/>
          <w:marTop w:val="0"/>
          <w:marBottom w:val="0"/>
          <w:divBdr>
            <w:top w:val="none" w:sz="0" w:space="0" w:color="auto"/>
            <w:left w:val="none" w:sz="0" w:space="0" w:color="auto"/>
            <w:bottom w:val="none" w:sz="0" w:space="0" w:color="auto"/>
            <w:right w:val="none" w:sz="0" w:space="0" w:color="auto"/>
          </w:divBdr>
        </w:div>
        <w:div w:id="80641082">
          <w:marLeft w:val="640"/>
          <w:marRight w:val="0"/>
          <w:marTop w:val="0"/>
          <w:marBottom w:val="0"/>
          <w:divBdr>
            <w:top w:val="none" w:sz="0" w:space="0" w:color="auto"/>
            <w:left w:val="none" w:sz="0" w:space="0" w:color="auto"/>
            <w:bottom w:val="none" w:sz="0" w:space="0" w:color="auto"/>
            <w:right w:val="none" w:sz="0" w:space="0" w:color="auto"/>
          </w:divBdr>
        </w:div>
        <w:div w:id="1538615243">
          <w:marLeft w:val="640"/>
          <w:marRight w:val="0"/>
          <w:marTop w:val="0"/>
          <w:marBottom w:val="0"/>
          <w:divBdr>
            <w:top w:val="none" w:sz="0" w:space="0" w:color="auto"/>
            <w:left w:val="none" w:sz="0" w:space="0" w:color="auto"/>
            <w:bottom w:val="none" w:sz="0" w:space="0" w:color="auto"/>
            <w:right w:val="none" w:sz="0" w:space="0" w:color="auto"/>
          </w:divBdr>
        </w:div>
        <w:div w:id="1289169783">
          <w:marLeft w:val="640"/>
          <w:marRight w:val="0"/>
          <w:marTop w:val="0"/>
          <w:marBottom w:val="0"/>
          <w:divBdr>
            <w:top w:val="none" w:sz="0" w:space="0" w:color="auto"/>
            <w:left w:val="none" w:sz="0" w:space="0" w:color="auto"/>
            <w:bottom w:val="none" w:sz="0" w:space="0" w:color="auto"/>
            <w:right w:val="none" w:sz="0" w:space="0" w:color="auto"/>
          </w:divBdr>
        </w:div>
        <w:div w:id="695472990">
          <w:marLeft w:val="640"/>
          <w:marRight w:val="0"/>
          <w:marTop w:val="0"/>
          <w:marBottom w:val="0"/>
          <w:divBdr>
            <w:top w:val="none" w:sz="0" w:space="0" w:color="auto"/>
            <w:left w:val="none" w:sz="0" w:space="0" w:color="auto"/>
            <w:bottom w:val="none" w:sz="0" w:space="0" w:color="auto"/>
            <w:right w:val="none" w:sz="0" w:space="0" w:color="auto"/>
          </w:divBdr>
        </w:div>
        <w:div w:id="1991405369">
          <w:marLeft w:val="640"/>
          <w:marRight w:val="0"/>
          <w:marTop w:val="0"/>
          <w:marBottom w:val="0"/>
          <w:divBdr>
            <w:top w:val="none" w:sz="0" w:space="0" w:color="auto"/>
            <w:left w:val="none" w:sz="0" w:space="0" w:color="auto"/>
            <w:bottom w:val="none" w:sz="0" w:space="0" w:color="auto"/>
            <w:right w:val="none" w:sz="0" w:space="0" w:color="auto"/>
          </w:divBdr>
        </w:div>
        <w:div w:id="321349962">
          <w:marLeft w:val="640"/>
          <w:marRight w:val="0"/>
          <w:marTop w:val="0"/>
          <w:marBottom w:val="0"/>
          <w:divBdr>
            <w:top w:val="none" w:sz="0" w:space="0" w:color="auto"/>
            <w:left w:val="none" w:sz="0" w:space="0" w:color="auto"/>
            <w:bottom w:val="none" w:sz="0" w:space="0" w:color="auto"/>
            <w:right w:val="none" w:sz="0" w:space="0" w:color="auto"/>
          </w:divBdr>
        </w:div>
        <w:div w:id="329019163">
          <w:marLeft w:val="640"/>
          <w:marRight w:val="0"/>
          <w:marTop w:val="0"/>
          <w:marBottom w:val="0"/>
          <w:divBdr>
            <w:top w:val="none" w:sz="0" w:space="0" w:color="auto"/>
            <w:left w:val="none" w:sz="0" w:space="0" w:color="auto"/>
            <w:bottom w:val="none" w:sz="0" w:space="0" w:color="auto"/>
            <w:right w:val="none" w:sz="0" w:space="0" w:color="auto"/>
          </w:divBdr>
        </w:div>
        <w:div w:id="2074965128">
          <w:marLeft w:val="640"/>
          <w:marRight w:val="0"/>
          <w:marTop w:val="0"/>
          <w:marBottom w:val="0"/>
          <w:divBdr>
            <w:top w:val="none" w:sz="0" w:space="0" w:color="auto"/>
            <w:left w:val="none" w:sz="0" w:space="0" w:color="auto"/>
            <w:bottom w:val="none" w:sz="0" w:space="0" w:color="auto"/>
            <w:right w:val="none" w:sz="0" w:space="0" w:color="auto"/>
          </w:divBdr>
        </w:div>
        <w:div w:id="1060521869">
          <w:marLeft w:val="640"/>
          <w:marRight w:val="0"/>
          <w:marTop w:val="0"/>
          <w:marBottom w:val="0"/>
          <w:divBdr>
            <w:top w:val="none" w:sz="0" w:space="0" w:color="auto"/>
            <w:left w:val="none" w:sz="0" w:space="0" w:color="auto"/>
            <w:bottom w:val="none" w:sz="0" w:space="0" w:color="auto"/>
            <w:right w:val="none" w:sz="0" w:space="0" w:color="auto"/>
          </w:divBdr>
        </w:div>
        <w:div w:id="831943968">
          <w:marLeft w:val="640"/>
          <w:marRight w:val="0"/>
          <w:marTop w:val="0"/>
          <w:marBottom w:val="0"/>
          <w:divBdr>
            <w:top w:val="none" w:sz="0" w:space="0" w:color="auto"/>
            <w:left w:val="none" w:sz="0" w:space="0" w:color="auto"/>
            <w:bottom w:val="none" w:sz="0" w:space="0" w:color="auto"/>
            <w:right w:val="none" w:sz="0" w:space="0" w:color="auto"/>
          </w:divBdr>
        </w:div>
        <w:div w:id="911475534">
          <w:marLeft w:val="640"/>
          <w:marRight w:val="0"/>
          <w:marTop w:val="0"/>
          <w:marBottom w:val="0"/>
          <w:divBdr>
            <w:top w:val="none" w:sz="0" w:space="0" w:color="auto"/>
            <w:left w:val="none" w:sz="0" w:space="0" w:color="auto"/>
            <w:bottom w:val="none" w:sz="0" w:space="0" w:color="auto"/>
            <w:right w:val="none" w:sz="0" w:space="0" w:color="auto"/>
          </w:divBdr>
        </w:div>
        <w:div w:id="1632202163">
          <w:marLeft w:val="640"/>
          <w:marRight w:val="0"/>
          <w:marTop w:val="0"/>
          <w:marBottom w:val="0"/>
          <w:divBdr>
            <w:top w:val="none" w:sz="0" w:space="0" w:color="auto"/>
            <w:left w:val="none" w:sz="0" w:space="0" w:color="auto"/>
            <w:bottom w:val="none" w:sz="0" w:space="0" w:color="auto"/>
            <w:right w:val="none" w:sz="0" w:space="0" w:color="auto"/>
          </w:divBdr>
        </w:div>
        <w:div w:id="1084454250">
          <w:marLeft w:val="640"/>
          <w:marRight w:val="0"/>
          <w:marTop w:val="0"/>
          <w:marBottom w:val="0"/>
          <w:divBdr>
            <w:top w:val="none" w:sz="0" w:space="0" w:color="auto"/>
            <w:left w:val="none" w:sz="0" w:space="0" w:color="auto"/>
            <w:bottom w:val="none" w:sz="0" w:space="0" w:color="auto"/>
            <w:right w:val="none" w:sz="0" w:space="0" w:color="auto"/>
          </w:divBdr>
        </w:div>
        <w:div w:id="1886983544">
          <w:marLeft w:val="640"/>
          <w:marRight w:val="0"/>
          <w:marTop w:val="0"/>
          <w:marBottom w:val="0"/>
          <w:divBdr>
            <w:top w:val="none" w:sz="0" w:space="0" w:color="auto"/>
            <w:left w:val="none" w:sz="0" w:space="0" w:color="auto"/>
            <w:bottom w:val="none" w:sz="0" w:space="0" w:color="auto"/>
            <w:right w:val="none" w:sz="0" w:space="0" w:color="auto"/>
          </w:divBdr>
        </w:div>
        <w:div w:id="1574851406">
          <w:marLeft w:val="640"/>
          <w:marRight w:val="0"/>
          <w:marTop w:val="0"/>
          <w:marBottom w:val="0"/>
          <w:divBdr>
            <w:top w:val="none" w:sz="0" w:space="0" w:color="auto"/>
            <w:left w:val="none" w:sz="0" w:space="0" w:color="auto"/>
            <w:bottom w:val="none" w:sz="0" w:space="0" w:color="auto"/>
            <w:right w:val="none" w:sz="0" w:space="0" w:color="auto"/>
          </w:divBdr>
        </w:div>
        <w:div w:id="155272810">
          <w:marLeft w:val="640"/>
          <w:marRight w:val="0"/>
          <w:marTop w:val="0"/>
          <w:marBottom w:val="0"/>
          <w:divBdr>
            <w:top w:val="none" w:sz="0" w:space="0" w:color="auto"/>
            <w:left w:val="none" w:sz="0" w:space="0" w:color="auto"/>
            <w:bottom w:val="none" w:sz="0" w:space="0" w:color="auto"/>
            <w:right w:val="none" w:sz="0" w:space="0" w:color="auto"/>
          </w:divBdr>
        </w:div>
        <w:div w:id="1878812457">
          <w:marLeft w:val="640"/>
          <w:marRight w:val="0"/>
          <w:marTop w:val="0"/>
          <w:marBottom w:val="0"/>
          <w:divBdr>
            <w:top w:val="none" w:sz="0" w:space="0" w:color="auto"/>
            <w:left w:val="none" w:sz="0" w:space="0" w:color="auto"/>
            <w:bottom w:val="none" w:sz="0" w:space="0" w:color="auto"/>
            <w:right w:val="none" w:sz="0" w:space="0" w:color="auto"/>
          </w:divBdr>
        </w:div>
        <w:div w:id="95446126">
          <w:marLeft w:val="640"/>
          <w:marRight w:val="0"/>
          <w:marTop w:val="0"/>
          <w:marBottom w:val="0"/>
          <w:divBdr>
            <w:top w:val="none" w:sz="0" w:space="0" w:color="auto"/>
            <w:left w:val="none" w:sz="0" w:space="0" w:color="auto"/>
            <w:bottom w:val="none" w:sz="0" w:space="0" w:color="auto"/>
            <w:right w:val="none" w:sz="0" w:space="0" w:color="auto"/>
          </w:divBdr>
        </w:div>
        <w:div w:id="1859808426">
          <w:marLeft w:val="640"/>
          <w:marRight w:val="0"/>
          <w:marTop w:val="0"/>
          <w:marBottom w:val="0"/>
          <w:divBdr>
            <w:top w:val="none" w:sz="0" w:space="0" w:color="auto"/>
            <w:left w:val="none" w:sz="0" w:space="0" w:color="auto"/>
            <w:bottom w:val="none" w:sz="0" w:space="0" w:color="auto"/>
            <w:right w:val="none" w:sz="0" w:space="0" w:color="auto"/>
          </w:divBdr>
        </w:div>
        <w:div w:id="28335209">
          <w:marLeft w:val="640"/>
          <w:marRight w:val="0"/>
          <w:marTop w:val="0"/>
          <w:marBottom w:val="0"/>
          <w:divBdr>
            <w:top w:val="none" w:sz="0" w:space="0" w:color="auto"/>
            <w:left w:val="none" w:sz="0" w:space="0" w:color="auto"/>
            <w:bottom w:val="none" w:sz="0" w:space="0" w:color="auto"/>
            <w:right w:val="none" w:sz="0" w:space="0" w:color="auto"/>
          </w:divBdr>
        </w:div>
        <w:div w:id="2127384190">
          <w:marLeft w:val="640"/>
          <w:marRight w:val="0"/>
          <w:marTop w:val="0"/>
          <w:marBottom w:val="0"/>
          <w:divBdr>
            <w:top w:val="none" w:sz="0" w:space="0" w:color="auto"/>
            <w:left w:val="none" w:sz="0" w:space="0" w:color="auto"/>
            <w:bottom w:val="none" w:sz="0" w:space="0" w:color="auto"/>
            <w:right w:val="none" w:sz="0" w:space="0" w:color="auto"/>
          </w:divBdr>
        </w:div>
        <w:div w:id="1561936525">
          <w:marLeft w:val="640"/>
          <w:marRight w:val="0"/>
          <w:marTop w:val="0"/>
          <w:marBottom w:val="0"/>
          <w:divBdr>
            <w:top w:val="none" w:sz="0" w:space="0" w:color="auto"/>
            <w:left w:val="none" w:sz="0" w:space="0" w:color="auto"/>
            <w:bottom w:val="none" w:sz="0" w:space="0" w:color="auto"/>
            <w:right w:val="none" w:sz="0" w:space="0" w:color="auto"/>
          </w:divBdr>
        </w:div>
        <w:div w:id="1233736090">
          <w:marLeft w:val="640"/>
          <w:marRight w:val="0"/>
          <w:marTop w:val="0"/>
          <w:marBottom w:val="0"/>
          <w:divBdr>
            <w:top w:val="none" w:sz="0" w:space="0" w:color="auto"/>
            <w:left w:val="none" w:sz="0" w:space="0" w:color="auto"/>
            <w:bottom w:val="none" w:sz="0" w:space="0" w:color="auto"/>
            <w:right w:val="none" w:sz="0" w:space="0" w:color="auto"/>
          </w:divBdr>
        </w:div>
        <w:div w:id="200939275">
          <w:marLeft w:val="640"/>
          <w:marRight w:val="0"/>
          <w:marTop w:val="0"/>
          <w:marBottom w:val="0"/>
          <w:divBdr>
            <w:top w:val="none" w:sz="0" w:space="0" w:color="auto"/>
            <w:left w:val="none" w:sz="0" w:space="0" w:color="auto"/>
            <w:bottom w:val="none" w:sz="0" w:space="0" w:color="auto"/>
            <w:right w:val="none" w:sz="0" w:space="0" w:color="auto"/>
          </w:divBdr>
        </w:div>
        <w:div w:id="723677229">
          <w:marLeft w:val="640"/>
          <w:marRight w:val="0"/>
          <w:marTop w:val="0"/>
          <w:marBottom w:val="0"/>
          <w:divBdr>
            <w:top w:val="none" w:sz="0" w:space="0" w:color="auto"/>
            <w:left w:val="none" w:sz="0" w:space="0" w:color="auto"/>
            <w:bottom w:val="none" w:sz="0" w:space="0" w:color="auto"/>
            <w:right w:val="none" w:sz="0" w:space="0" w:color="auto"/>
          </w:divBdr>
        </w:div>
        <w:div w:id="2143035139">
          <w:marLeft w:val="640"/>
          <w:marRight w:val="0"/>
          <w:marTop w:val="0"/>
          <w:marBottom w:val="0"/>
          <w:divBdr>
            <w:top w:val="none" w:sz="0" w:space="0" w:color="auto"/>
            <w:left w:val="none" w:sz="0" w:space="0" w:color="auto"/>
            <w:bottom w:val="none" w:sz="0" w:space="0" w:color="auto"/>
            <w:right w:val="none" w:sz="0" w:space="0" w:color="auto"/>
          </w:divBdr>
        </w:div>
        <w:div w:id="541788461">
          <w:marLeft w:val="640"/>
          <w:marRight w:val="0"/>
          <w:marTop w:val="0"/>
          <w:marBottom w:val="0"/>
          <w:divBdr>
            <w:top w:val="none" w:sz="0" w:space="0" w:color="auto"/>
            <w:left w:val="none" w:sz="0" w:space="0" w:color="auto"/>
            <w:bottom w:val="none" w:sz="0" w:space="0" w:color="auto"/>
            <w:right w:val="none" w:sz="0" w:space="0" w:color="auto"/>
          </w:divBdr>
        </w:div>
        <w:div w:id="1780291613">
          <w:marLeft w:val="640"/>
          <w:marRight w:val="0"/>
          <w:marTop w:val="0"/>
          <w:marBottom w:val="0"/>
          <w:divBdr>
            <w:top w:val="none" w:sz="0" w:space="0" w:color="auto"/>
            <w:left w:val="none" w:sz="0" w:space="0" w:color="auto"/>
            <w:bottom w:val="none" w:sz="0" w:space="0" w:color="auto"/>
            <w:right w:val="none" w:sz="0" w:space="0" w:color="auto"/>
          </w:divBdr>
        </w:div>
        <w:div w:id="377358805">
          <w:marLeft w:val="640"/>
          <w:marRight w:val="0"/>
          <w:marTop w:val="0"/>
          <w:marBottom w:val="0"/>
          <w:divBdr>
            <w:top w:val="none" w:sz="0" w:space="0" w:color="auto"/>
            <w:left w:val="none" w:sz="0" w:space="0" w:color="auto"/>
            <w:bottom w:val="none" w:sz="0" w:space="0" w:color="auto"/>
            <w:right w:val="none" w:sz="0" w:space="0" w:color="auto"/>
          </w:divBdr>
        </w:div>
        <w:div w:id="671490923">
          <w:marLeft w:val="640"/>
          <w:marRight w:val="0"/>
          <w:marTop w:val="0"/>
          <w:marBottom w:val="0"/>
          <w:divBdr>
            <w:top w:val="none" w:sz="0" w:space="0" w:color="auto"/>
            <w:left w:val="none" w:sz="0" w:space="0" w:color="auto"/>
            <w:bottom w:val="none" w:sz="0" w:space="0" w:color="auto"/>
            <w:right w:val="none" w:sz="0" w:space="0" w:color="auto"/>
          </w:divBdr>
        </w:div>
        <w:div w:id="1362247460">
          <w:marLeft w:val="640"/>
          <w:marRight w:val="0"/>
          <w:marTop w:val="0"/>
          <w:marBottom w:val="0"/>
          <w:divBdr>
            <w:top w:val="none" w:sz="0" w:space="0" w:color="auto"/>
            <w:left w:val="none" w:sz="0" w:space="0" w:color="auto"/>
            <w:bottom w:val="none" w:sz="0" w:space="0" w:color="auto"/>
            <w:right w:val="none" w:sz="0" w:space="0" w:color="auto"/>
          </w:divBdr>
        </w:div>
        <w:div w:id="1691486095">
          <w:marLeft w:val="640"/>
          <w:marRight w:val="0"/>
          <w:marTop w:val="0"/>
          <w:marBottom w:val="0"/>
          <w:divBdr>
            <w:top w:val="none" w:sz="0" w:space="0" w:color="auto"/>
            <w:left w:val="none" w:sz="0" w:space="0" w:color="auto"/>
            <w:bottom w:val="none" w:sz="0" w:space="0" w:color="auto"/>
            <w:right w:val="none" w:sz="0" w:space="0" w:color="auto"/>
          </w:divBdr>
        </w:div>
        <w:div w:id="879124285">
          <w:marLeft w:val="640"/>
          <w:marRight w:val="0"/>
          <w:marTop w:val="0"/>
          <w:marBottom w:val="0"/>
          <w:divBdr>
            <w:top w:val="none" w:sz="0" w:space="0" w:color="auto"/>
            <w:left w:val="none" w:sz="0" w:space="0" w:color="auto"/>
            <w:bottom w:val="none" w:sz="0" w:space="0" w:color="auto"/>
            <w:right w:val="none" w:sz="0" w:space="0" w:color="auto"/>
          </w:divBdr>
        </w:div>
        <w:div w:id="917910865">
          <w:marLeft w:val="640"/>
          <w:marRight w:val="0"/>
          <w:marTop w:val="0"/>
          <w:marBottom w:val="0"/>
          <w:divBdr>
            <w:top w:val="none" w:sz="0" w:space="0" w:color="auto"/>
            <w:left w:val="none" w:sz="0" w:space="0" w:color="auto"/>
            <w:bottom w:val="none" w:sz="0" w:space="0" w:color="auto"/>
            <w:right w:val="none" w:sz="0" w:space="0" w:color="auto"/>
          </w:divBdr>
        </w:div>
        <w:div w:id="1703019590">
          <w:marLeft w:val="640"/>
          <w:marRight w:val="0"/>
          <w:marTop w:val="0"/>
          <w:marBottom w:val="0"/>
          <w:divBdr>
            <w:top w:val="none" w:sz="0" w:space="0" w:color="auto"/>
            <w:left w:val="none" w:sz="0" w:space="0" w:color="auto"/>
            <w:bottom w:val="none" w:sz="0" w:space="0" w:color="auto"/>
            <w:right w:val="none" w:sz="0" w:space="0" w:color="auto"/>
          </w:divBdr>
        </w:div>
        <w:div w:id="1563713978">
          <w:marLeft w:val="640"/>
          <w:marRight w:val="0"/>
          <w:marTop w:val="0"/>
          <w:marBottom w:val="0"/>
          <w:divBdr>
            <w:top w:val="none" w:sz="0" w:space="0" w:color="auto"/>
            <w:left w:val="none" w:sz="0" w:space="0" w:color="auto"/>
            <w:bottom w:val="none" w:sz="0" w:space="0" w:color="auto"/>
            <w:right w:val="none" w:sz="0" w:space="0" w:color="auto"/>
          </w:divBdr>
        </w:div>
        <w:div w:id="1109348415">
          <w:marLeft w:val="640"/>
          <w:marRight w:val="0"/>
          <w:marTop w:val="0"/>
          <w:marBottom w:val="0"/>
          <w:divBdr>
            <w:top w:val="none" w:sz="0" w:space="0" w:color="auto"/>
            <w:left w:val="none" w:sz="0" w:space="0" w:color="auto"/>
            <w:bottom w:val="none" w:sz="0" w:space="0" w:color="auto"/>
            <w:right w:val="none" w:sz="0" w:space="0" w:color="auto"/>
          </w:divBdr>
        </w:div>
        <w:div w:id="386074675">
          <w:marLeft w:val="640"/>
          <w:marRight w:val="0"/>
          <w:marTop w:val="0"/>
          <w:marBottom w:val="0"/>
          <w:divBdr>
            <w:top w:val="none" w:sz="0" w:space="0" w:color="auto"/>
            <w:left w:val="none" w:sz="0" w:space="0" w:color="auto"/>
            <w:bottom w:val="none" w:sz="0" w:space="0" w:color="auto"/>
            <w:right w:val="none" w:sz="0" w:space="0" w:color="auto"/>
          </w:divBdr>
        </w:div>
        <w:div w:id="142821700">
          <w:marLeft w:val="640"/>
          <w:marRight w:val="0"/>
          <w:marTop w:val="0"/>
          <w:marBottom w:val="0"/>
          <w:divBdr>
            <w:top w:val="none" w:sz="0" w:space="0" w:color="auto"/>
            <w:left w:val="none" w:sz="0" w:space="0" w:color="auto"/>
            <w:bottom w:val="none" w:sz="0" w:space="0" w:color="auto"/>
            <w:right w:val="none" w:sz="0" w:space="0" w:color="auto"/>
          </w:divBdr>
        </w:div>
        <w:div w:id="1406688551">
          <w:marLeft w:val="640"/>
          <w:marRight w:val="0"/>
          <w:marTop w:val="0"/>
          <w:marBottom w:val="0"/>
          <w:divBdr>
            <w:top w:val="none" w:sz="0" w:space="0" w:color="auto"/>
            <w:left w:val="none" w:sz="0" w:space="0" w:color="auto"/>
            <w:bottom w:val="none" w:sz="0" w:space="0" w:color="auto"/>
            <w:right w:val="none" w:sz="0" w:space="0" w:color="auto"/>
          </w:divBdr>
        </w:div>
        <w:div w:id="934479024">
          <w:marLeft w:val="640"/>
          <w:marRight w:val="0"/>
          <w:marTop w:val="0"/>
          <w:marBottom w:val="0"/>
          <w:divBdr>
            <w:top w:val="none" w:sz="0" w:space="0" w:color="auto"/>
            <w:left w:val="none" w:sz="0" w:space="0" w:color="auto"/>
            <w:bottom w:val="none" w:sz="0" w:space="0" w:color="auto"/>
            <w:right w:val="none" w:sz="0" w:space="0" w:color="auto"/>
          </w:divBdr>
        </w:div>
      </w:divsChild>
    </w:div>
    <w:div w:id="1917935698">
      <w:bodyDiv w:val="1"/>
      <w:marLeft w:val="0"/>
      <w:marRight w:val="0"/>
      <w:marTop w:val="0"/>
      <w:marBottom w:val="0"/>
      <w:divBdr>
        <w:top w:val="none" w:sz="0" w:space="0" w:color="auto"/>
        <w:left w:val="none" w:sz="0" w:space="0" w:color="auto"/>
        <w:bottom w:val="none" w:sz="0" w:space="0" w:color="auto"/>
        <w:right w:val="none" w:sz="0" w:space="0" w:color="auto"/>
      </w:divBdr>
    </w:div>
    <w:div w:id="1920598177">
      <w:bodyDiv w:val="1"/>
      <w:marLeft w:val="0"/>
      <w:marRight w:val="0"/>
      <w:marTop w:val="0"/>
      <w:marBottom w:val="0"/>
      <w:divBdr>
        <w:top w:val="none" w:sz="0" w:space="0" w:color="auto"/>
        <w:left w:val="none" w:sz="0" w:space="0" w:color="auto"/>
        <w:bottom w:val="none" w:sz="0" w:space="0" w:color="auto"/>
        <w:right w:val="none" w:sz="0" w:space="0" w:color="auto"/>
      </w:divBdr>
      <w:divsChild>
        <w:div w:id="1388534076">
          <w:marLeft w:val="480"/>
          <w:marRight w:val="0"/>
          <w:marTop w:val="0"/>
          <w:marBottom w:val="0"/>
          <w:divBdr>
            <w:top w:val="none" w:sz="0" w:space="0" w:color="auto"/>
            <w:left w:val="none" w:sz="0" w:space="0" w:color="auto"/>
            <w:bottom w:val="none" w:sz="0" w:space="0" w:color="auto"/>
            <w:right w:val="none" w:sz="0" w:space="0" w:color="auto"/>
          </w:divBdr>
        </w:div>
        <w:div w:id="467020292">
          <w:marLeft w:val="480"/>
          <w:marRight w:val="0"/>
          <w:marTop w:val="0"/>
          <w:marBottom w:val="0"/>
          <w:divBdr>
            <w:top w:val="none" w:sz="0" w:space="0" w:color="auto"/>
            <w:left w:val="none" w:sz="0" w:space="0" w:color="auto"/>
            <w:bottom w:val="none" w:sz="0" w:space="0" w:color="auto"/>
            <w:right w:val="none" w:sz="0" w:space="0" w:color="auto"/>
          </w:divBdr>
        </w:div>
        <w:div w:id="659390368">
          <w:marLeft w:val="480"/>
          <w:marRight w:val="0"/>
          <w:marTop w:val="0"/>
          <w:marBottom w:val="0"/>
          <w:divBdr>
            <w:top w:val="none" w:sz="0" w:space="0" w:color="auto"/>
            <w:left w:val="none" w:sz="0" w:space="0" w:color="auto"/>
            <w:bottom w:val="none" w:sz="0" w:space="0" w:color="auto"/>
            <w:right w:val="none" w:sz="0" w:space="0" w:color="auto"/>
          </w:divBdr>
        </w:div>
        <w:div w:id="1328048078">
          <w:marLeft w:val="480"/>
          <w:marRight w:val="0"/>
          <w:marTop w:val="0"/>
          <w:marBottom w:val="0"/>
          <w:divBdr>
            <w:top w:val="none" w:sz="0" w:space="0" w:color="auto"/>
            <w:left w:val="none" w:sz="0" w:space="0" w:color="auto"/>
            <w:bottom w:val="none" w:sz="0" w:space="0" w:color="auto"/>
            <w:right w:val="none" w:sz="0" w:space="0" w:color="auto"/>
          </w:divBdr>
        </w:div>
        <w:div w:id="2069068684">
          <w:marLeft w:val="480"/>
          <w:marRight w:val="0"/>
          <w:marTop w:val="0"/>
          <w:marBottom w:val="0"/>
          <w:divBdr>
            <w:top w:val="none" w:sz="0" w:space="0" w:color="auto"/>
            <w:left w:val="none" w:sz="0" w:space="0" w:color="auto"/>
            <w:bottom w:val="none" w:sz="0" w:space="0" w:color="auto"/>
            <w:right w:val="none" w:sz="0" w:space="0" w:color="auto"/>
          </w:divBdr>
        </w:div>
        <w:div w:id="1563449110">
          <w:marLeft w:val="480"/>
          <w:marRight w:val="0"/>
          <w:marTop w:val="0"/>
          <w:marBottom w:val="0"/>
          <w:divBdr>
            <w:top w:val="none" w:sz="0" w:space="0" w:color="auto"/>
            <w:left w:val="none" w:sz="0" w:space="0" w:color="auto"/>
            <w:bottom w:val="none" w:sz="0" w:space="0" w:color="auto"/>
            <w:right w:val="none" w:sz="0" w:space="0" w:color="auto"/>
          </w:divBdr>
        </w:div>
        <w:div w:id="728264572">
          <w:marLeft w:val="480"/>
          <w:marRight w:val="0"/>
          <w:marTop w:val="0"/>
          <w:marBottom w:val="0"/>
          <w:divBdr>
            <w:top w:val="none" w:sz="0" w:space="0" w:color="auto"/>
            <w:left w:val="none" w:sz="0" w:space="0" w:color="auto"/>
            <w:bottom w:val="none" w:sz="0" w:space="0" w:color="auto"/>
            <w:right w:val="none" w:sz="0" w:space="0" w:color="auto"/>
          </w:divBdr>
        </w:div>
        <w:div w:id="473186409">
          <w:marLeft w:val="480"/>
          <w:marRight w:val="0"/>
          <w:marTop w:val="0"/>
          <w:marBottom w:val="0"/>
          <w:divBdr>
            <w:top w:val="none" w:sz="0" w:space="0" w:color="auto"/>
            <w:left w:val="none" w:sz="0" w:space="0" w:color="auto"/>
            <w:bottom w:val="none" w:sz="0" w:space="0" w:color="auto"/>
            <w:right w:val="none" w:sz="0" w:space="0" w:color="auto"/>
          </w:divBdr>
        </w:div>
        <w:div w:id="1836147072">
          <w:marLeft w:val="480"/>
          <w:marRight w:val="0"/>
          <w:marTop w:val="0"/>
          <w:marBottom w:val="0"/>
          <w:divBdr>
            <w:top w:val="none" w:sz="0" w:space="0" w:color="auto"/>
            <w:left w:val="none" w:sz="0" w:space="0" w:color="auto"/>
            <w:bottom w:val="none" w:sz="0" w:space="0" w:color="auto"/>
            <w:right w:val="none" w:sz="0" w:space="0" w:color="auto"/>
          </w:divBdr>
        </w:div>
        <w:div w:id="431971545">
          <w:marLeft w:val="480"/>
          <w:marRight w:val="0"/>
          <w:marTop w:val="0"/>
          <w:marBottom w:val="0"/>
          <w:divBdr>
            <w:top w:val="none" w:sz="0" w:space="0" w:color="auto"/>
            <w:left w:val="none" w:sz="0" w:space="0" w:color="auto"/>
            <w:bottom w:val="none" w:sz="0" w:space="0" w:color="auto"/>
            <w:right w:val="none" w:sz="0" w:space="0" w:color="auto"/>
          </w:divBdr>
        </w:div>
        <w:div w:id="1227687034">
          <w:marLeft w:val="480"/>
          <w:marRight w:val="0"/>
          <w:marTop w:val="0"/>
          <w:marBottom w:val="0"/>
          <w:divBdr>
            <w:top w:val="none" w:sz="0" w:space="0" w:color="auto"/>
            <w:left w:val="none" w:sz="0" w:space="0" w:color="auto"/>
            <w:bottom w:val="none" w:sz="0" w:space="0" w:color="auto"/>
            <w:right w:val="none" w:sz="0" w:space="0" w:color="auto"/>
          </w:divBdr>
        </w:div>
        <w:div w:id="1721705832">
          <w:marLeft w:val="480"/>
          <w:marRight w:val="0"/>
          <w:marTop w:val="0"/>
          <w:marBottom w:val="0"/>
          <w:divBdr>
            <w:top w:val="none" w:sz="0" w:space="0" w:color="auto"/>
            <w:left w:val="none" w:sz="0" w:space="0" w:color="auto"/>
            <w:bottom w:val="none" w:sz="0" w:space="0" w:color="auto"/>
            <w:right w:val="none" w:sz="0" w:space="0" w:color="auto"/>
          </w:divBdr>
        </w:div>
        <w:div w:id="457843774">
          <w:marLeft w:val="480"/>
          <w:marRight w:val="0"/>
          <w:marTop w:val="0"/>
          <w:marBottom w:val="0"/>
          <w:divBdr>
            <w:top w:val="none" w:sz="0" w:space="0" w:color="auto"/>
            <w:left w:val="none" w:sz="0" w:space="0" w:color="auto"/>
            <w:bottom w:val="none" w:sz="0" w:space="0" w:color="auto"/>
            <w:right w:val="none" w:sz="0" w:space="0" w:color="auto"/>
          </w:divBdr>
        </w:div>
        <w:div w:id="801465746">
          <w:marLeft w:val="480"/>
          <w:marRight w:val="0"/>
          <w:marTop w:val="0"/>
          <w:marBottom w:val="0"/>
          <w:divBdr>
            <w:top w:val="none" w:sz="0" w:space="0" w:color="auto"/>
            <w:left w:val="none" w:sz="0" w:space="0" w:color="auto"/>
            <w:bottom w:val="none" w:sz="0" w:space="0" w:color="auto"/>
            <w:right w:val="none" w:sz="0" w:space="0" w:color="auto"/>
          </w:divBdr>
        </w:div>
        <w:div w:id="1070924848">
          <w:marLeft w:val="480"/>
          <w:marRight w:val="0"/>
          <w:marTop w:val="0"/>
          <w:marBottom w:val="0"/>
          <w:divBdr>
            <w:top w:val="none" w:sz="0" w:space="0" w:color="auto"/>
            <w:left w:val="none" w:sz="0" w:space="0" w:color="auto"/>
            <w:bottom w:val="none" w:sz="0" w:space="0" w:color="auto"/>
            <w:right w:val="none" w:sz="0" w:space="0" w:color="auto"/>
          </w:divBdr>
        </w:div>
        <w:div w:id="750127220">
          <w:marLeft w:val="480"/>
          <w:marRight w:val="0"/>
          <w:marTop w:val="0"/>
          <w:marBottom w:val="0"/>
          <w:divBdr>
            <w:top w:val="none" w:sz="0" w:space="0" w:color="auto"/>
            <w:left w:val="none" w:sz="0" w:space="0" w:color="auto"/>
            <w:bottom w:val="none" w:sz="0" w:space="0" w:color="auto"/>
            <w:right w:val="none" w:sz="0" w:space="0" w:color="auto"/>
          </w:divBdr>
        </w:div>
        <w:div w:id="370541206">
          <w:marLeft w:val="480"/>
          <w:marRight w:val="0"/>
          <w:marTop w:val="0"/>
          <w:marBottom w:val="0"/>
          <w:divBdr>
            <w:top w:val="none" w:sz="0" w:space="0" w:color="auto"/>
            <w:left w:val="none" w:sz="0" w:space="0" w:color="auto"/>
            <w:bottom w:val="none" w:sz="0" w:space="0" w:color="auto"/>
            <w:right w:val="none" w:sz="0" w:space="0" w:color="auto"/>
          </w:divBdr>
        </w:div>
        <w:div w:id="192349432">
          <w:marLeft w:val="480"/>
          <w:marRight w:val="0"/>
          <w:marTop w:val="0"/>
          <w:marBottom w:val="0"/>
          <w:divBdr>
            <w:top w:val="none" w:sz="0" w:space="0" w:color="auto"/>
            <w:left w:val="none" w:sz="0" w:space="0" w:color="auto"/>
            <w:bottom w:val="none" w:sz="0" w:space="0" w:color="auto"/>
            <w:right w:val="none" w:sz="0" w:space="0" w:color="auto"/>
          </w:divBdr>
        </w:div>
        <w:div w:id="1455950203">
          <w:marLeft w:val="480"/>
          <w:marRight w:val="0"/>
          <w:marTop w:val="0"/>
          <w:marBottom w:val="0"/>
          <w:divBdr>
            <w:top w:val="none" w:sz="0" w:space="0" w:color="auto"/>
            <w:left w:val="none" w:sz="0" w:space="0" w:color="auto"/>
            <w:bottom w:val="none" w:sz="0" w:space="0" w:color="auto"/>
            <w:right w:val="none" w:sz="0" w:space="0" w:color="auto"/>
          </w:divBdr>
        </w:div>
        <w:div w:id="1454522081">
          <w:marLeft w:val="480"/>
          <w:marRight w:val="0"/>
          <w:marTop w:val="0"/>
          <w:marBottom w:val="0"/>
          <w:divBdr>
            <w:top w:val="none" w:sz="0" w:space="0" w:color="auto"/>
            <w:left w:val="none" w:sz="0" w:space="0" w:color="auto"/>
            <w:bottom w:val="none" w:sz="0" w:space="0" w:color="auto"/>
            <w:right w:val="none" w:sz="0" w:space="0" w:color="auto"/>
          </w:divBdr>
        </w:div>
        <w:div w:id="1369912115">
          <w:marLeft w:val="480"/>
          <w:marRight w:val="0"/>
          <w:marTop w:val="0"/>
          <w:marBottom w:val="0"/>
          <w:divBdr>
            <w:top w:val="none" w:sz="0" w:space="0" w:color="auto"/>
            <w:left w:val="none" w:sz="0" w:space="0" w:color="auto"/>
            <w:bottom w:val="none" w:sz="0" w:space="0" w:color="auto"/>
            <w:right w:val="none" w:sz="0" w:space="0" w:color="auto"/>
          </w:divBdr>
        </w:div>
        <w:div w:id="798382841">
          <w:marLeft w:val="480"/>
          <w:marRight w:val="0"/>
          <w:marTop w:val="0"/>
          <w:marBottom w:val="0"/>
          <w:divBdr>
            <w:top w:val="none" w:sz="0" w:space="0" w:color="auto"/>
            <w:left w:val="none" w:sz="0" w:space="0" w:color="auto"/>
            <w:bottom w:val="none" w:sz="0" w:space="0" w:color="auto"/>
            <w:right w:val="none" w:sz="0" w:space="0" w:color="auto"/>
          </w:divBdr>
        </w:div>
        <w:div w:id="2000038135">
          <w:marLeft w:val="480"/>
          <w:marRight w:val="0"/>
          <w:marTop w:val="0"/>
          <w:marBottom w:val="0"/>
          <w:divBdr>
            <w:top w:val="none" w:sz="0" w:space="0" w:color="auto"/>
            <w:left w:val="none" w:sz="0" w:space="0" w:color="auto"/>
            <w:bottom w:val="none" w:sz="0" w:space="0" w:color="auto"/>
            <w:right w:val="none" w:sz="0" w:space="0" w:color="auto"/>
          </w:divBdr>
        </w:div>
        <w:div w:id="1448354152">
          <w:marLeft w:val="480"/>
          <w:marRight w:val="0"/>
          <w:marTop w:val="0"/>
          <w:marBottom w:val="0"/>
          <w:divBdr>
            <w:top w:val="none" w:sz="0" w:space="0" w:color="auto"/>
            <w:left w:val="none" w:sz="0" w:space="0" w:color="auto"/>
            <w:bottom w:val="none" w:sz="0" w:space="0" w:color="auto"/>
            <w:right w:val="none" w:sz="0" w:space="0" w:color="auto"/>
          </w:divBdr>
        </w:div>
        <w:div w:id="111555655">
          <w:marLeft w:val="480"/>
          <w:marRight w:val="0"/>
          <w:marTop w:val="0"/>
          <w:marBottom w:val="0"/>
          <w:divBdr>
            <w:top w:val="none" w:sz="0" w:space="0" w:color="auto"/>
            <w:left w:val="none" w:sz="0" w:space="0" w:color="auto"/>
            <w:bottom w:val="none" w:sz="0" w:space="0" w:color="auto"/>
            <w:right w:val="none" w:sz="0" w:space="0" w:color="auto"/>
          </w:divBdr>
        </w:div>
        <w:div w:id="1920674565">
          <w:marLeft w:val="480"/>
          <w:marRight w:val="0"/>
          <w:marTop w:val="0"/>
          <w:marBottom w:val="0"/>
          <w:divBdr>
            <w:top w:val="none" w:sz="0" w:space="0" w:color="auto"/>
            <w:left w:val="none" w:sz="0" w:space="0" w:color="auto"/>
            <w:bottom w:val="none" w:sz="0" w:space="0" w:color="auto"/>
            <w:right w:val="none" w:sz="0" w:space="0" w:color="auto"/>
          </w:divBdr>
        </w:div>
        <w:div w:id="1487430013">
          <w:marLeft w:val="480"/>
          <w:marRight w:val="0"/>
          <w:marTop w:val="0"/>
          <w:marBottom w:val="0"/>
          <w:divBdr>
            <w:top w:val="none" w:sz="0" w:space="0" w:color="auto"/>
            <w:left w:val="none" w:sz="0" w:space="0" w:color="auto"/>
            <w:bottom w:val="none" w:sz="0" w:space="0" w:color="auto"/>
            <w:right w:val="none" w:sz="0" w:space="0" w:color="auto"/>
          </w:divBdr>
        </w:div>
        <w:div w:id="1817987166">
          <w:marLeft w:val="480"/>
          <w:marRight w:val="0"/>
          <w:marTop w:val="0"/>
          <w:marBottom w:val="0"/>
          <w:divBdr>
            <w:top w:val="none" w:sz="0" w:space="0" w:color="auto"/>
            <w:left w:val="none" w:sz="0" w:space="0" w:color="auto"/>
            <w:bottom w:val="none" w:sz="0" w:space="0" w:color="auto"/>
            <w:right w:val="none" w:sz="0" w:space="0" w:color="auto"/>
          </w:divBdr>
        </w:div>
        <w:div w:id="1382095955">
          <w:marLeft w:val="480"/>
          <w:marRight w:val="0"/>
          <w:marTop w:val="0"/>
          <w:marBottom w:val="0"/>
          <w:divBdr>
            <w:top w:val="none" w:sz="0" w:space="0" w:color="auto"/>
            <w:left w:val="none" w:sz="0" w:space="0" w:color="auto"/>
            <w:bottom w:val="none" w:sz="0" w:space="0" w:color="auto"/>
            <w:right w:val="none" w:sz="0" w:space="0" w:color="auto"/>
          </w:divBdr>
        </w:div>
        <w:div w:id="1117725353">
          <w:marLeft w:val="480"/>
          <w:marRight w:val="0"/>
          <w:marTop w:val="0"/>
          <w:marBottom w:val="0"/>
          <w:divBdr>
            <w:top w:val="none" w:sz="0" w:space="0" w:color="auto"/>
            <w:left w:val="none" w:sz="0" w:space="0" w:color="auto"/>
            <w:bottom w:val="none" w:sz="0" w:space="0" w:color="auto"/>
            <w:right w:val="none" w:sz="0" w:space="0" w:color="auto"/>
          </w:divBdr>
        </w:div>
        <w:div w:id="572619189">
          <w:marLeft w:val="480"/>
          <w:marRight w:val="0"/>
          <w:marTop w:val="0"/>
          <w:marBottom w:val="0"/>
          <w:divBdr>
            <w:top w:val="none" w:sz="0" w:space="0" w:color="auto"/>
            <w:left w:val="none" w:sz="0" w:space="0" w:color="auto"/>
            <w:bottom w:val="none" w:sz="0" w:space="0" w:color="auto"/>
            <w:right w:val="none" w:sz="0" w:space="0" w:color="auto"/>
          </w:divBdr>
        </w:div>
        <w:div w:id="1471942480">
          <w:marLeft w:val="480"/>
          <w:marRight w:val="0"/>
          <w:marTop w:val="0"/>
          <w:marBottom w:val="0"/>
          <w:divBdr>
            <w:top w:val="none" w:sz="0" w:space="0" w:color="auto"/>
            <w:left w:val="none" w:sz="0" w:space="0" w:color="auto"/>
            <w:bottom w:val="none" w:sz="0" w:space="0" w:color="auto"/>
            <w:right w:val="none" w:sz="0" w:space="0" w:color="auto"/>
          </w:divBdr>
        </w:div>
        <w:div w:id="2119182661">
          <w:marLeft w:val="480"/>
          <w:marRight w:val="0"/>
          <w:marTop w:val="0"/>
          <w:marBottom w:val="0"/>
          <w:divBdr>
            <w:top w:val="none" w:sz="0" w:space="0" w:color="auto"/>
            <w:left w:val="none" w:sz="0" w:space="0" w:color="auto"/>
            <w:bottom w:val="none" w:sz="0" w:space="0" w:color="auto"/>
            <w:right w:val="none" w:sz="0" w:space="0" w:color="auto"/>
          </w:divBdr>
        </w:div>
        <w:div w:id="1525247945">
          <w:marLeft w:val="480"/>
          <w:marRight w:val="0"/>
          <w:marTop w:val="0"/>
          <w:marBottom w:val="0"/>
          <w:divBdr>
            <w:top w:val="none" w:sz="0" w:space="0" w:color="auto"/>
            <w:left w:val="none" w:sz="0" w:space="0" w:color="auto"/>
            <w:bottom w:val="none" w:sz="0" w:space="0" w:color="auto"/>
            <w:right w:val="none" w:sz="0" w:space="0" w:color="auto"/>
          </w:divBdr>
        </w:div>
        <w:div w:id="1402601893">
          <w:marLeft w:val="480"/>
          <w:marRight w:val="0"/>
          <w:marTop w:val="0"/>
          <w:marBottom w:val="0"/>
          <w:divBdr>
            <w:top w:val="none" w:sz="0" w:space="0" w:color="auto"/>
            <w:left w:val="none" w:sz="0" w:space="0" w:color="auto"/>
            <w:bottom w:val="none" w:sz="0" w:space="0" w:color="auto"/>
            <w:right w:val="none" w:sz="0" w:space="0" w:color="auto"/>
          </w:divBdr>
        </w:div>
        <w:div w:id="690573936">
          <w:marLeft w:val="480"/>
          <w:marRight w:val="0"/>
          <w:marTop w:val="0"/>
          <w:marBottom w:val="0"/>
          <w:divBdr>
            <w:top w:val="none" w:sz="0" w:space="0" w:color="auto"/>
            <w:left w:val="none" w:sz="0" w:space="0" w:color="auto"/>
            <w:bottom w:val="none" w:sz="0" w:space="0" w:color="auto"/>
            <w:right w:val="none" w:sz="0" w:space="0" w:color="auto"/>
          </w:divBdr>
        </w:div>
        <w:div w:id="1022393321">
          <w:marLeft w:val="480"/>
          <w:marRight w:val="0"/>
          <w:marTop w:val="0"/>
          <w:marBottom w:val="0"/>
          <w:divBdr>
            <w:top w:val="none" w:sz="0" w:space="0" w:color="auto"/>
            <w:left w:val="none" w:sz="0" w:space="0" w:color="auto"/>
            <w:bottom w:val="none" w:sz="0" w:space="0" w:color="auto"/>
            <w:right w:val="none" w:sz="0" w:space="0" w:color="auto"/>
          </w:divBdr>
        </w:div>
        <w:div w:id="1880583588">
          <w:marLeft w:val="480"/>
          <w:marRight w:val="0"/>
          <w:marTop w:val="0"/>
          <w:marBottom w:val="0"/>
          <w:divBdr>
            <w:top w:val="none" w:sz="0" w:space="0" w:color="auto"/>
            <w:left w:val="none" w:sz="0" w:space="0" w:color="auto"/>
            <w:bottom w:val="none" w:sz="0" w:space="0" w:color="auto"/>
            <w:right w:val="none" w:sz="0" w:space="0" w:color="auto"/>
          </w:divBdr>
        </w:div>
        <w:div w:id="1501699247">
          <w:marLeft w:val="480"/>
          <w:marRight w:val="0"/>
          <w:marTop w:val="0"/>
          <w:marBottom w:val="0"/>
          <w:divBdr>
            <w:top w:val="none" w:sz="0" w:space="0" w:color="auto"/>
            <w:left w:val="none" w:sz="0" w:space="0" w:color="auto"/>
            <w:bottom w:val="none" w:sz="0" w:space="0" w:color="auto"/>
            <w:right w:val="none" w:sz="0" w:space="0" w:color="auto"/>
          </w:divBdr>
        </w:div>
        <w:div w:id="1600019016">
          <w:marLeft w:val="480"/>
          <w:marRight w:val="0"/>
          <w:marTop w:val="0"/>
          <w:marBottom w:val="0"/>
          <w:divBdr>
            <w:top w:val="none" w:sz="0" w:space="0" w:color="auto"/>
            <w:left w:val="none" w:sz="0" w:space="0" w:color="auto"/>
            <w:bottom w:val="none" w:sz="0" w:space="0" w:color="auto"/>
            <w:right w:val="none" w:sz="0" w:space="0" w:color="auto"/>
          </w:divBdr>
        </w:div>
        <w:div w:id="1426658274">
          <w:marLeft w:val="480"/>
          <w:marRight w:val="0"/>
          <w:marTop w:val="0"/>
          <w:marBottom w:val="0"/>
          <w:divBdr>
            <w:top w:val="none" w:sz="0" w:space="0" w:color="auto"/>
            <w:left w:val="none" w:sz="0" w:space="0" w:color="auto"/>
            <w:bottom w:val="none" w:sz="0" w:space="0" w:color="auto"/>
            <w:right w:val="none" w:sz="0" w:space="0" w:color="auto"/>
          </w:divBdr>
        </w:div>
        <w:div w:id="1963344707">
          <w:marLeft w:val="480"/>
          <w:marRight w:val="0"/>
          <w:marTop w:val="0"/>
          <w:marBottom w:val="0"/>
          <w:divBdr>
            <w:top w:val="none" w:sz="0" w:space="0" w:color="auto"/>
            <w:left w:val="none" w:sz="0" w:space="0" w:color="auto"/>
            <w:bottom w:val="none" w:sz="0" w:space="0" w:color="auto"/>
            <w:right w:val="none" w:sz="0" w:space="0" w:color="auto"/>
          </w:divBdr>
        </w:div>
        <w:div w:id="1711027701">
          <w:marLeft w:val="480"/>
          <w:marRight w:val="0"/>
          <w:marTop w:val="0"/>
          <w:marBottom w:val="0"/>
          <w:divBdr>
            <w:top w:val="none" w:sz="0" w:space="0" w:color="auto"/>
            <w:left w:val="none" w:sz="0" w:space="0" w:color="auto"/>
            <w:bottom w:val="none" w:sz="0" w:space="0" w:color="auto"/>
            <w:right w:val="none" w:sz="0" w:space="0" w:color="auto"/>
          </w:divBdr>
        </w:div>
        <w:div w:id="2084374581">
          <w:marLeft w:val="480"/>
          <w:marRight w:val="0"/>
          <w:marTop w:val="0"/>
          <w:marBottom w:val="0"/>
          <w:divBdr>
            <w:top w:val="none" w:sz="0" w:space="0" w:color="auto"/>
            <w:left w:val="none" w:sz="0" w:space="0" w:color="auto"/>
            <w:bottom w:val="none" w:sz="0" w:space="0" w:color="auto"/>
            <w:right w:val="none" w:sz="0" w:space="0" w:color="auto"/>
          </w:divBdr>
        </w:div>
        <w:div w:id="283198202">
          <w:marLeft w:val="480"/>
          <w:marRight w:val="0"/>
          <w:marTop w:val="0"/>
          <w:marBottom w:val="0"/>
          <w:divBdr>
            <w:top w:val="none" w:sz="0" w:space="0" w:color="auto"/>
            <w:left w:val="none" w:sz="0" w:space="0" w:color="auto"/>
            <w:bottom w:val="none" w:sz="0" w:space="0" w:color="auto"/>
            <w:right w:val="none" w:sz="0" w:space="0" w:color="auto"/>
          </w:divBdr>
        </w:div>
        <w:div w:id="1335499355">
          <w:marLeft w:val="480"/>
          <w:marRight w:val="0"/>
          <w:marTop w:val="0"/>
          <w:marBottom w:val="0"/>
          <w:divBdr>
            <w:top w:val="none" w:sz="0" w:space="0" w:color="auto"/>
            <w:left w:val="none" w:sz="0" w:space="0" w:color="auto"/>
            <w:bottom w:val="none" w:sz="0" w:space="0" w:color="auto"/>
            <w:right w:val="none" w:sz="0" w:space="0" w:color="auto"/>
          </w:divBdr>
        </w:div>
        <w:div w:id="571737776">
          <w:marLeft w:val="480"/>
          <w:marRight w:val="0"/>
          <w:marTop w:val="0"/>
          <w:marBottom w:val="0"/>
          <w:divBdr>
            <w:top w:val="none" w:sz="0" w:space="0" w:color="auto"/>
            <w:left w:val="none" w:sz="0" w:space="0" w:color="auto"/>
            <w:bottom w:val="none" w:sz="0" w:space="0" w:color="auto"/>
            <w:right w:val="none" w:sz="0" w:space="0" w:color="auto"/>
          </w:divBdr>
        </w:div>
        <w:div w:id="1879857844">
          <w:marLeft w:val="480"/>
          <w:marRight w:val="0"/>
          <w:marTop w:val="0"/>
          <w:marBottom w:val="0"/>
          <w:divBdr>
            <w:top w:val="none" w:sz="0" w:space="0" w:color="auto"/>
            <w:left w:val="none" w:sz="0" w:space="0" w:color="auto"/>
            <w:bottom w:val="none" w:sz="0" w:space="0" w:color="auto"/>
            <w:right w:val="none" w:sz="0" w:space="0" w:color="auto"/>
          </w:divBdr>
        </w:div>
        <w:div w:id="183178775">
          <w:marLeft w:val="480"/>
          <w:marRight w:val="0"/>
          <w:marTop w:val="0"/>
          <w:marBottom w:val="0"/>
          <w:divBdr>
            <w:top w:val="none" w:sz="0" w:space="0" w:color="auto"/>
            <w:left w:val="none" w:sz="0" w:space="0" w:color="auto"/>
            <w:bottom w:val="none" w:sz="0" w:space="0" w:color="auto"/>
            <w:right w:val="none" w:sz="0" w:space="0" w:color="auto"/>
          </w:divBdr>
        </w:div>
      </w:divsChild>
    </w:div>
    <w:div w:id="1921401013">
      <w:bodyDiv w:val="1"/>
      <w:marLeft w:val="0"/>
      <w:marRight w:val="0"/>
      <w:marTop w:val="0"/>
      <w:marBottom w:val="0"/>
      <w:divBdr>
        <w:top w:val="none" w:sz="0" w:space="0" w:color="auto"/>
        <w:left w:val="none" w:sz="0" w:space="0" w:color="auto"/>
        <w:bottom w:val="none" w:sz="0" w:space="0" w:color="auto"/>
        <w:right w:val="none" w:sz="0" w:space="0" w:color="auto"/>
      </w:divBdr>
      <w:divsChild>
        <w:div w:id="2111971468">
          <w:marLeft w:val="480"/>
          <w:marRight w:val="0"/>
          <w:marTop w:val="0"/>
          <w:marBottom w:val="0"/>
          <w:divBdr>
            <w:top w:val="none" w:sz="0" w:space="0" w:color="auto"/>
            <w:left w:val="none" w:sz="0" w:space="0" w:color="auto"/>
            <w:bottom w:val="none" w:sz="0" w:space="0" w:color="auto"/>
            <w:right w:val="none" w:sz="0" w:space="0" w:color="auto"/>
          </w:divBdr>
        </w:div>
        <w:div w:id="791636002">
          <w:marLeft w:val="480"/>
          <w:marRight w:val="0"/>
          <w:marTop w:val="0"/>
          <w:marBottom w:val="0"/>
          <w:divBdr>
            <w:top w:val="none" w:sz="0" w:space="0" w:color="auto"/>
            <w:left w:val="none" w:sz="0" w:space="0" w:color="auto"/>
            <w:bottom w:val="none" w:sz="0" w:space="0" w:color="auto"/>
            <w:right w:val="none" w:sz="0" w:space="0" w:color="auto"/>
          </w:divBdr>
        </w:div>
        <w:div w:id="1572278003">
          <w:marLeft w:val="480"/>
          <w:marRight w:val="0"/>
          <w:marTop w:val="0"/>
          <w:marBottom w:val="0"/>
          <w:divBdr>
            <w:top w:val="none" w:sz="0" w:space="0" w:color="auto"/>
            <w:left w:val="none" w:sz="0" w:space="0" w:color="auto"/>
            <w:bottom w:val="none" w:sz="0" w:space="0" w:color="auto"/>
            <w:right w:val="none" w:sz="0" w:space="0" w:color="auto"/>
          </w:divBdr>
        </w:div>
        <w:div w:id="1853296755">
          <w:marLeft w:val="480"/>
          <w:marRight w:val="0"/>
          <w:marTop w:val="0"/>
          <w:marBottom w:val="0"/>
          <w:divBdr>
            <w:top w:val="none" w:sz="0" w:space="0" w:color="auto"/>
            <w:left w:val="none" w:sz="0" w:space="0" w:color="auto"/>
            <w:bottom w:val="none" w:sz="0" w:space="0" w:color="auto"/>
            <w:right w:val="none" w:sz="0" w:space="0" w:color="auto"/>
          </w:divBdr>
        </w:div>
        <w:div w:id="398796859">
          <w:marLeft w:val="480"/>
          <w:marRight w:val="0"/>
          <w:marTop w:val="0"/>
          <w:marBottom w:val="0"/>
          <w:divBdr>
            <w:top w:val="none" w:sz="0" w:space="0" w:color="auto"/>
            <w:left w:val="none" w:sz="0" w:space="0" w:color="auto"/>
            <w:bottom w:val="none" w:sz="0" w:space="0" w:color="auto"/>
            <w:right w:val="none" w:sz="0" w:space="0" w:color="auto"/>
          </w:divBdr>
        </w:div>
        <w:div w:id="1723746458">
          <w:marLeft w:val="480"/>
          <w:marRight w:val="0"/>
          <w:marTop w:val="0"/>
          <w:marBottom w:val="0"/>
          <w:divBdr>
            <w:top w:val="none" w:sz="0" w:space="0" w:color="auto"/>
            <w:left w:val="none" w:sz="0" w:space="0" w:color="auto"/>
            <w:bottom w:val="none" w:sz="0" w:space="0" w:color="auto"/>
            <w:right w:val="none" w:sz="0" w:space="0" w:color="auto"/>
          </w:divBdr>
        </w:div>
        <w:div w:id="594827854">
          <w:marLeft w:val="480"/>
          <w:marRight w:val="0"/>
          <w:marTop w:val="0"/>
          <w:marBottom w:val="0"/>
          <w:divBdr>
            <w:top w:val="none" w:sz="0" w:space="0" w:color="auto"/>
            <w:left w:val="none" w:sz="0" w:space="0" w:color="auto"/>
            <w:bottom w:val="none" w:sz="0" w:space="0" w:color="auto"/>
            <w:right w:val="none" w:sz="0" w:space="0" w:color="auto"/>
          </w:divBdr>
        </w:div>
        <w:div w:id="556279505">
          <w:marLeft w:val="480"/>
          <w:marRight w:val="0"/>
          <w:marTop w:val="0"/>
          <w:marBottom w:val="0"/>
          <w:divBdr>
            <w:top w:val="none" w:sz="0" w:space="0" w:color="auto"/>
            <w:left w:val="none" w:sz="0" w:space="0" w:color="auto"/>
            <w:bottom w:val="none" w:sz="0" w:space="0" w:color="auto"/>
            <w:right w:val="none" w:sz="0" w:space="0" w:color="auto"/>
          </w:divBdr>
        </w:div>
        <w:div w:id="315957797">
          <w:marLeft w:val="480"/>
          <w:marRight w:val="0"/>
          <w:marTop w:val="0"/>
          <w:marBottom w:val="0"/>
          <w:divBdr>
            <w:top w:val="none" w:sz="0" w:space="0" w:color="auto"/>
            <w:left w:val="none" w:sz="0" w:space="0" w:color="auto"/>
            <w:bottom w:val="none" w:sz="0" w:space="0" w:color="auto"/>
            <w:right w:val="none" w:sz="0" w:space="0" w:color="auto"/>
          </w:divBdr>
        </w:div>
        <w:div w:id="1804999904">
          <w:marLeft w:val="480"/>
          <w:marRight w:val="0"/>
          <w:marTop w:val="0"/>
          <w:marBottom w:val="0"/>
          <w:divBdr>
            <w:top w:val="none" w:sz="0" w:space="0" w:color="auto"/>
            <w:left w:val="none" w:sz="0" w:space="0" w:color="auto"/>
            <w:bottom w:val="none" w:sz="0" w:space="0" w:color="auto"/>
            <w:right w:val="none" w:sz="0" w:space="0" w:color="auto"/>
          </w:divBdr>
        </w:div>
        <w:div w:id="63452916">
          <w:marLeft w:val="480"/>
          <w:marRight w:val="0"/>
          <w:marTop w:val="0"/>
          <w:marBottom w:val="0"/>
          <w:divBdr>
            <w:top w:val="none" w:sz="0" w:space="0" w:color="auto"/>
            <w:left w:val="none" w:sz="0" w:space="0" w:color="auto"/>
            <w:bottom w:val="none" w:sz="0" w:space="0" w:color="auto"/>
            <w:right w:val="none" w:sz="0" w:space="0" w:color="auto"/>
          </w:divBdr>
        </w:div>
        <w:div w:id="1016078138">
          <w:marLeft w:val="480"/>
          <w:marRight w:val="0"/>
          <w:marTop w:val="0"/>
          <w:marBottom w:val="0"/>
          <w:divBdr>
            <w:top w:val="none" w:sz="0" w:space="0" w:color="auto"/>
            <w:left w:val="none" w:sz="0" w:space="0" w:color="auto"/>
            <w:bottom w:val="none" w:sz="0" w:space="0" w:color="auto"/>
            <w:right w:val="none" w:sz="0" w:space="0" w:color="auto"/>
          </w:divBdr>
        </w:div>
        <w:div w:id="676729757">
          <w:marLeft w:val="480"/>
          <w:marRight w:val="0"/>
          <w:marTop w:val="0"/>
          <w:marBottom w:val="0"/>
          <w:divBdr>
            <w:top w:val="none" w:sz="0" w:space="0" w:color="auto"/>
            <w:left w:val="none" w:sz="0" w:space="0" w:color="auto"/>
            <w:bottom w:val="none" w:sz="0" w:space="0" w:color="auto"/>
            <w:right w:val="none" w:sz="0" w:space="0" w:color="auto"/>
          </w:divBdr>
        </w:div>
        <w:div w:id="993796053">
          <w:marLeft w:val="480"/>
          <w:marRight w:val="0"/>
          <w:marTop w:val="0"/>
          <w:marBottom w:val="0"/>
          <w:divBdr>
            <w:top w:val="none" w:sz="0" w:space="0" w:color="auto"/>
            <w:left w:val="none" w:sz="0" w:space="0" w:color="auto"/>
            <w:bottom w:val="none" w:sz="0" w:space="0" w:color="auto"/>
            <w:right w:val="none" w:sz="0" w:space="0" w:color="auto"/>
          </w:divBdr>
        </w:div>
        <w:div w:id="171457032">
          <w:marLeft w:val="480"/>
          <w:marRight w:val="0"/>
          <w:marTop w:val="0"/>
          <w:marBottom w:val="0"/>
          <w:divBdr>
            <w:top w:val="none" w:sz="0" w:space="0" w:color="auto"/>
            <w:left w:val="none" w:sz="0" w:space="0" w:color="auto"/>
            <w:bottom w:val="none" w:sz="0" w:space="0" w:color="auto"/>
            <w:right w:val="none" w:sz="0" w:space="0" w:color="auto"/>
          </w:divBdr>
        </w:div>
        <w:div w:id="357507078">
          <w:marLeft w:val="480"/>
          <w:marRight w:val="0"/>
          <w:marTop w:val="0"/>
          <w:marBottom w:val="0"/>
          <w:divBdr>
            <w:top w:val="none" w:sz="0" w:space="0" w:color="auto"/>
            <w:left w:val="none" w:sz="0" w:space="0" w:color="auto"/>
            <w:bottom w:val="none" w:sz="0" w:space="0" w:color="auto"/>
            <w:right w:val="none" w:sz="0" w:space="0" w:color="auto"/>
          </w:divBdr>
        </w:div>
        <w:div w:id="737898362">
          <w:marLeft w:val="480"/>
          <w:marRight w:val="0"/>
          <w:marTop w:val="0"/>
          <w:marBottom w:val="0"/>
          <w:divBdr>
            <w:top w:val="none" w:sz="0" w:space="0" w:color="auto"/>
            <w:left w:val="none" w:sz="0" w:space="0" w:color="auto"/>
            <w:bottom w:val="none" w:sz="0" w:space="0" w:color="auto"/>
            <w:right w:val="none" w:sz="0" w:space="0" w:color="auto"/>
          </w:divBdr>
        </w:div>
        <w:div w:id="1650984930">
          <w:marLeft w:val="480"/>
          <w:marRight w:val="0"/>
          <w:marTop w:val="0"/>
          <w:marBottom w:val="0"/>
          <w:divBdr>
            <w:top w:val="none" w:sz="0" w:space="0" w:color="auto"/>
            <w:left w:val="none" w:sz="0" w:space="0" w:color="auto"/>
            <w:bottom w:val="none" w:sz="0" w:space="0" w:color="auto"/>
            <w:right w:val="none" w:sz="0" w:space="0" w:color="auto"/>
          </w:divBdr>
        </w:div>
        <w:div w:id="896822547">
          <w:marLeft w:val="480"/>
          <w:marRight w:val="0"/>
          <w:marTop w:val="0"/>
          <w:marBottom w:val="0"/>
          <w:divBdr>
            <w:top w:val="none" w:sz="0" w:space="0" w:color="auto"/>
            <w:left w:val="none" w:sz="0" w:space="0" w:color="auto"/>
            <w:bottom w:val="none" w:sz="0" w:space="0" w:color="auto"/>
            <w:right w:val="none" w:sz="0" w:space="0" w:color="auto"/>
          </w:divBdr>
        </w:div>
        <w:div w:id="752892542">
          <w:marLeft w:val="480"/>
          <w:marRight w:val="0"/>
          <w:marTop w:val="0"/>
          <w:marBottom w:val="0"/>
          <w:divBdr>
            <w:top w:val="none" w:sz="0" w:space="0" w:color="auto"/>
            <w:left w:val="none" w:sz="0" w:space="0" w:color="auto"/>
            <w:bottom w:val="none" w:sz="0" w:space="0" w:color="auto"/>
            <w:right w:val="none" w:sz="0" w:space="0" w:color="auto"/>
          </w:divBdr>
        </w:div>
        <w:div w:id="1653750887">
          <w:marLeft w:val="480"/>
          <w:marRight w:val="0"/>
          <w:marTop w:val="0"/>
          <w:marBottom w:val="0"/>
          <w:divBdr>
            <w:top w:val="none" w:sz="0" w:space="0" w:color="auto"/>
            <w:left w:val="none" w:sz="0" w:space="0" w:color="auto"/>
            <w:bottom w:val="none" w:sz="0" w:space="0" w:color="auto"/>
            <w:right w:val="none" w:sz="0" w:space="0" w:color="auto"/>
          </w:divBdr>
        </w:div>
        <w:div w:id="1412582100">
          <w:marLeft w:val="480"/>
          <w:marRight w:val="0"/>
          <w:marTop w:val="0"/>
          <w:marBottom w:val="0"/>
          <w:divBdr>
            <w:top w:val="none" w:sz="0" w:space="0" w:color="auto"/>
            <w:left w:val="none" w:sz="0" w:space="0" w:color="auto"/>
            <w:bottom w:val="none" w:sz="0" w:space="0" w:color="auto"/>
            <w:right w:val="none" w:sz="0" w:space="0" w:color="auto"/>
          </w:divBdr>
        </w:div>
        <w:div w:id="964043855">
          <w:marLeft w:val="480"/>
          <w:marRight w:val="0"/>
          <w:marTop w:val="0"/>
          <w:marBottom w:val="0"/>
          <w:divBdr>
            <w:top w:val="none" w:sz="0" w:space="0" w:color="auto"/>
            <w:left w:val="none" w:sz="0" w:space="0" w:color="auto"/>
            <w:bottom w:val="none" w:sz="0" w:space="0" w:color="auto"/>
            <w:right w:val="none" w:sz="0" w:space="0" w:color="auto"/>
          </w:divBdr>
        </w:div>
        <w:div w:id="1032995594">
          <w:marLeft w:val="480"/>
          <w:marRight w:val="0"/>
          <w:marTop w:val="0"/>
          <w:marBottom w:val="0"/>
          <w:divBdr>
            <w:top w:val="none" w:sz="0" w:space="0" w:color="auto"/>
            <w:left w:val="none" w:sz="0" w:space="0" w:color="auto"/>
            <w:bottom w:val="none" w:sz="0" w:space="0" w:color="auto"/>
            <w:right w:val="none" w:sz="0" w:space="0" w:color="auto"/>
          </w:divBdr>
        </w:div>
        <w:div w:id="1818299917">
          <w:marLeft w:val="480"/>
          <w:marRight w:val="0"/>
          <w:marTop w:val="0"/>
          <w:marBottom w:val="0"/>
          <w:divBdr>
            <w:top w:val="none" w:sz="0" w:space="0" w:color="auto"/>
            <w:left w:val="none" w:sz="0" w:space="0" w:color="auto"/>
            <w:bottom w:val="none" w:sz="0" w:space="0" w:color="auto"/>
            <w:right w:val="none" w:sz="0" w:space="0" w:color="auto"/>
          </w:divBdr>
        </w:div>
        <w:div w:id="578826606">
          <w:marLeft w:val="480"/>
          <w:marRight w:val="0"/>
          <w:marTop w:val="0"/>
          <w:marBottom w:val="0"/>
          <w:divBdr>
            <w:top w:val="none" w:sz="0" w:space="0" w:color="auto"/>
            <w:left w:val="none" w:sz="0" w:space="0" w:color="auto"/>
            <w:bottom w:val="none" w:sz="0" w:space="0" w:color="auto"/>
            <w:right w:val="none" w:sz="0" w:space="0" w:color="auto"/>
          </w:divBdr>
        </w:div>
        <w:div w:id="1946381174">
          <w:marLeft w:val="480"/>
          <w:marRight w:val="0"/>
          <w:marTop w:val="0"/>
          <w:marBottom w:val="0"/>
          <w:divBdr>
            <w:top w:val="none" w:sz="0" w:space="0" w:color="auto"/>
            <w:left w:val="none" w:sz="0" w:space="0" w:color="auto"/>
            <w:bottom w:val="none" w:sz="0" w:space="0" w:color="auto"/>
            <w:right w:val="none" w:sz="0" w:space="0" w:color="auto"/>
          </w:divBdr>
        </w:div>
        <w:div w:id="1028750015">
          <w:marLeft w:val="480"/>
          <w:marRight w:val="0"/>
          <w:marTop w:val="0"/>
          <w:marBottom w:val="0"/>
          <w:divBdr>
            <w:top w:val="none" w:sz="0" w:space="0" w:color="auto"/>
            <w:left w:val="none" w:sz="0" w:space="0" w:color="auto"/>
            <w:bottom w:val="none" w:sz="0" w:space="0" w:color="auto"/>
            <w:right w:val="none" w:sz="0" w:space="0" w:color="auto"/>
          </w:divBdr>
        </w:div>
        <w:div w:id="1425763662">
          <w:marLeft w:val="480"/>
          <w:marRight w:val="0"/>
          <w:marTop w:val="0"/>
          <w:marBottom w:val="0"/>
          <w:divBdr>
            <w:top w:val="none" w:sz="0" w:space="0" w:color="auto"/>
            <w:left w:val="none" w:sz="0" w:space="0" w:color="auto"/>
            <w:bottom w:val="none" w:sz="0" w:space="0" w:color="auto"/>
            <w:right w:val="none" w:sz="0" w:space="0" w:color="auto"/>
          </w:divBdr>
        </w:div>
        <w:div w:id="1672441044">
          <w:marLeft w:val="480"/>
          <w:marRight w:val="0"/>
          <w:marTop w:val="0"/>
          <w:marBottom w:val="0"/>
          <w:divBdr>
            <w:top w:val="none" w:sz="0" w:space="0" w:color="auto"/>
            <w:left w:val="none" w:sz="0" w:space="0" w:color="auto"/>
            <w:bottom w:val="none" w:sz="0" w:space="0" w:color="auto"/>
            <w:right w:val="none" w:sz="0" w:space="0" w:color="auto"/>
          </w:divBdr>
        </w:div>
        <w:div w:id="90010387">
          <w:marLeft w:val="480"/>
          <w:marRight w:val="0"/>
          <w:marTop w:val="0"/>
          <w:marBottom w:val="0"/>
          <w:divBdr>
            <w:top w:val="none" w:sz="0" w:space="0" w:color="auto"/>
            <w:left w:val="none" w:sz="0" w:space="0" w:color="auto"/>
            <w:bottom w:val="none" w:sz="0" w:space="0" w:color="auto"/>
            <w:right w:val="none" w:sz="0" w:space="0" w:color="auto"/>
          </w:divBdr>
        </w:div>
        <w:div w:id="932974398">
          <w:marLeft w:val="480"/>
          <w:marRight w:val="0"/>
          <w:marTop w:val="0"/>
          <w:marBottom w:val="0"/>
          <w:divBdr>
            <w:top w:val="none" w:sz="0" w:space="0" w:color="auto"/>
            <w:left w:val="none" w:sz="0" w:space="0" w:color="auto"/>
            <w:bottom w:val="none" w:sz="0" w:space="0" w:color="auto"/>
            <w:right w:val="none" w:sz="0" w:space="0" w:color="auto"/>
          </w:divBdr>
        </w:div>
        <w:div w:id="2108116910">
          <w:marLeft w:val="480"/>
          <w:marRight w:val="0"/>
          <w:marTop w:val="0"/>
          <w:marBottom w:val="0"/>
          <w:divBdr>
            <w:top w:val="none" w:sz="0" w:space="0" w:color="auto"/>
            <w:left w:val="none" w:sz="0" w:space="0" w:color="auto"/>
            <w:bottom w:val="none" w:sz="0" w:space="0" w:color="auto"/>
            <w:right w:val="none" w:sz="0" w:space="0" w:color="auto"/>
          </w:divBdr>
        </w:div>
        <w:div w:id="1791782004">
          <w:marLeft w:val="480"/>
          <w:marRight w:val="0"/>
          <w:marTop w:val="0"/>
          <w:marBottom w:val="0"/>
          <w:divBdr>
            <w:top w:val="none" w:sz="0" w:space="0" w:color="auto"/>
            <w:left w:val="none" w:sz="0" w:space="0" w:color="auto"/>
            <w:bottom w:val="none" w:sz="0" w:space="0" w:color="auto"/>
            <w:right w:val="none" w:sz="0" w:space="0" w:color="auto"/>
          </w:divBdr>
        </w:div>
        <w:div w:id="905530214">
          <w:marLeft w:val="480"/>
          <w:marRight w:val="0"/>
          <w:marTop w:val="0"/>
          <w:marBottom w:val="0"/>
          <w:divBdr>
            <w:top w:val="none" w:sz="0" w:space="0" w:color="auto"/>
            <w:left w:val="none" w:sz="0" w:space="0" w:color="auto"/>
            <w:bottom w:val="none" w:sz="0" w:space="0" w:color="auto"/>
            <w:right w:val="none" w:sz="0" w:space="0" w:color="auto"/>
          </w:divBdr>
        </w:div>
        <w:div w:id="1873424173">
          <w:marLeft w:val="480"/>
          <w:marRight w:val="0"/>
          <w:marTop w:val="0"/>
          <w:marBottom w:val="0"/>
          <w:divBdr>
            <w:top w:val="none" w:sz="0" w:space="0" w:color="auto"/>
            <w:left w:val="none" w:sz="0" w:space="0" w:color="auto"/>
            <w:bottom w:val="none" w:sz="0" w:space="0" w:color="auto"/>
            <w:right w:val="none" w:sz="0" w:space="0" w:color="auto"/>
          </w:divBdr>
        </w:div>
        <w:div w:id="289291586">
          <w:marLeft w:val="480"/>
          <w:marRight w:val="0"/>
          <w:marTop w:val="0"/>
          <w:marBottom w:val="0"/>
          <w:divBdr>
            <w:top w:val="none" w:sz="0" w:space="0" w:color="auto"/>
            <w:left w:val="none" w:sz="0" w:space="0" w:color="auto"/>
            <w:bottom w:val="none" w:sz="0" w:space="0" w:color="auto"/>
            <w:right w:val="none" w:sz="0" w:space="0" w:color="auto"/>
          </w:divBdr>
        </w:div>
        <w:div w:id="1713384587">
          <w:marLeft w:val="480"/>
          <w:marRight w:val="0"/>
          <w:marTop w:val="0"/>
          <w:marBottom w:val="0"/>
          <w:divBdr>
            <w:top w:val="none" w:sz="0" w:space="0" w:color="auto"/>
            <w:left w:val="none" w:sz="0" w:space="0" w:color="auto"/>
            <w:bottom w:val="none" w:sz="0" w:space="0" w:color="auto"/>
            <w:right w:val="none" w:sz="0" w:space="0" w:color="auto"/>
          </w:divBdr>
        </w:div>
        <w:div w:id="1830247886">
          <w:marLeft w:val="480"/>
          <w:marRight w:val="0"/>
          <w:marTop w:val="0"/>
          <w:marBottom w:val="0"/>
          <w:divBdr>
            <w:top w:val="none" w:sz="0" w:space="0" w:color="auto"/>
            <w:left w:val="none" w:sz="0" w:space="0" w:color="auto"/>
            <w:bottom w:val="none" w:sz="0" w:space="0" w:color="auto"/>
            <w:right w:val="none" w:sz="0" w:space="0" w:color="auto"/>
          </w:divBdr>
        </w:div>
        <w:div w:id="878929160">
          <w:marLeft w:val="480"/>
          <w:marRight w:val="0"/>
          <w:marTop w:val="0"/>
          <w:marBottom w:val="0"/>
          <w:divBdr>
            <w:top w:val="none" w:sz="0" w:space="0" w:color="auto"/>
            <w:left w:val="none" w:sz="0" w:space="0" w:color="auto"/>
            <w:bottom w:val="none" w:sz="0" w:space="0" w:color="auto"/>
            <w:right w:val="none" w:sz="0" w:space="0" w:color="auto"/>
          </w:divBdr>
        </w:div>
        <w:div w:id="1350259725">
          <w:marLeft w:val="480"/>
          <w:marRight w:val="0"/>
          <w:marTop w:val="0"/>
          <w:marBottom w:val="0"/>
          <w:divBdr>
            <w:top w:val="none" w:sz="0" w:space="0" w:color="auto"/>
            <w:left w:val="none" w:sz="0" w:space="0" w:color="auto"/>
            <w:bottom w:val="none" w:sz="0" w:space="0" w:color="auto"/>
            <w:right w:val="none" w:sz="0" w:space="0" w:color="auto"/>
          </w:divBdr>
        </w:div>
        <w:div w:id="1404454523">
          <w:marLeft w:val="480"/>
          <w:marRight w:val="0"/>
          <w:marTop w:val="0"/>
          <w:marBottom w:val="0"/>
          <w:divBdr>
            <w:top w:val="none" w:sz="0" w:space="0" w:color="auto"/>
            <w:left w:val="none" w:sz="0" w:space="0" w:color="auto"/>
            <w:bottom w:val="none" w:sz="0" w:space="0" w:color="auto"/>
            <w:right w:val="none" w:sz="0" w:space="0" w:color="auto"/>
          </w:divBdr>
        </w:div>
        <w:div w:id="1822235738">
          <w:marLeft w:val="480"/>
          <w:marRight w:val="0"/>
          <w:marTop w:val="0"/>
          <w:marBottom w:val="0"/>
          <w:divBdr>
            <w:top w:val="none" w:sz="0" w:space="0" w:color="auto"/>
            <w:left w:val="none" w:sz="0" w:space="0" w:color="auto"/>
            <w:bottom w:val="none" w:sz="0" w:space="0" w:color="auto"/>
            <w:right w:val="none" w:sz="0" w:space="0" w:color="auto"/>
          </w:divBdr>
        </w:div>
        <w:div w:id="909388547">
          <w:marLeft w:val="480"/>
          <w:marRight w:val="0"/>
          <w:marTop w:val="0"/>
          <w:marBottom w:val="0"/>
          <w:divBdr>
            <w:top w:val="none" w:sz="0" w:space="0" w:color="auto"/>
            <w:left w:val="none" w:sz="0" w:space="0" w:color="auto"/>
            <w:bottom w:val="none" w:sz="0" w:space="0" w:color="auto"/>
            <w:right w:val="none" w:sz="0" w:space="0" w:color="auto"/>
          </w:divBdr>
        </w:div>
        <w:div w:id="955479436">
          <w:marLeft w:val="480"/>
          <w:marRight w:val="0"/>
          <w:marTop w:val="0"/>
          <w:marBottom w:val="0"/>
          <w:divBdr>
            <w:top w:val="none" w:sz="0" w:space="0" w:color="auto"/>
            <w:left w:val="none" w:sz="0" w:space="0" w:color="auto"/>
            <w:bottom w:val="none" w:sz="0" w:space="0" w:color="auto"/>
            <w:right w:val="none" w:sz="0" w:space="0" w:color="auto"/>
          </w:divBdr>
        </w:div>
        <w:div w:id="2125684355">
          <w:marLeft w:val="480"/>
          <w:marRight w:val="0"/>
          <w:marTop w:val="0"/>
          <w:marBottom w:val="0"/>
          <w:divBdr>
            <w:top w:val="none" w:sz="0" w:space="0" w:color="auto"/>
            <w:left w:val="none" w:sz="0" w:space="0" w:color="auto"/>
            <w:bottom w:val="none" w:sz="0" w:space="0" w:color="auto"/>
            <w:right w:val="none" w:sz="0" w:space="0" w:color="auto"/>
          </w:divBdr>
        </w:div>
        <w:div w:id="687950619">
          <w:marLeft w:val="480"/>
          <w:marRight w:val="0"/>
          <w:marTop w:val="0"/>
          <w:marBottom w:val="0"/>
          <w:divBdr>
            <w:top w:val="none" w:sz="0" w:space="0" w:color="auto"/>
            <w:left w:val="none" w:sz="0" w:space="0" w:color="auto"/>
            <w:bottom w:val="none" w:sz="0" w:space="0" w:color="auto"/>
            <w:right w:val="none" w:sz="0" w:space="0" w:color="auto"/>
          </w:divBdr>
        </w:div>
        <w:div w:id="1862743573">
          <w:marLeft w:val="480"/>
          <w:marRight w:val="0"/>
          <w:marTop w:val="0"/>
          <w:marBottom w:val="0"/>
          <w:divBdr>
            <w:top w:val="none" w:sz="0" w:space="0" w:color="auto"/>
            <w:left w:val="none" w:sz="0" w:space="0" w:color="auto"/>
            <w:bottom w:val="none" w:sz="0" w:space="0" w:color="auto"/>
            <w:right w:val="none" w:sz="0" w:space="0" w:color="auto"/>
          </w:divBdr>
        </w:div>
        <w:div w:id="1434784363">
          <w:marLeft w:val="480"/>
          <w:marRight w:val="0"/>
          <w:marTop w:val="0"/>
          <w:marBottom w:val="0"/>
          <w:divBdr>
            <w:top w:val="none" w:sz="0" w:space="0" w:color="auto"/>
            <w:left w:val="none" w:sz="0" w:space="0" w:color="auto"/>
            <w:bottom w:val="none" w:sz="0" w:space="0" w:color="auto"/>
            <w:right w:val="none" w:sz="0" w:space="0" w:color="auto"/>
          </w:divBdr>
        </w:div>
        <w:div w:id="1269656817">
          <w:marLeft w:val="480"/>
          <w:marRight w:val="0"/>
          <w:marTop w:val="0"/>
          <w:marBottom w:val="0"/>
          <w:divBdr>
            <w:top w:val="none" w:sz="0" w:space="0" w:color="auto"/>
            <w:left w:val="none" w:sz="0" w:space="0" w:color="auto"/>
            <w:bottom w:val="none" w:sz="0" w:space="0" w:color="auto"/>
            <w:right w:val="none" w:sz="0" w:space="0" w:color="auto"/>
          </w:divBdr>
        </w:div>
        <w:div w:id="251744681">
          <w:marLeft w:val="480"/>
          <w:marRight w:val="0"/>
          <w:marTop w:val="0"/>
          <w:marBottom w:val="0"/>
          <w:divBdr>
            <w:top w:val="none" w:sz="0" w:space="0" w:color="auto"/>
            <w:left w:val="none" w:sz="0" w:space="0" w:color="auto"/>
            <w:bottom w:val="none" w:sz="0" w:space="0" w:color="auto"/>
            <w:right w:val="none" w:sz="0" w:space="0" w:color="auto"/>
          </w:divBdr>
        </w:div>
        <w:div w:id="163398637">
          <w:marLeft w:val="480"/>
          <w:marRight w:val="0"/>
          <w:marTop w:val="0"/>
          <w:marBottom w:val="0"/>
          <w:divBdr>
            <w:top w:val="none" w:sz="0" w:space="0" w:color="auto"/>
            <w:left w:val="none" w:sz="0" w:space="0" w:color="auto"/>
            <w:bottom w:val="none" w:sz="0" w:space="0" w:color="auto"/>
            <w:right w:val="none" w:sz="0" w:space="0" w:color="auto"/>
          </w:divBdr>
        </w:div>
        <w:div w:id="1478106771">
          <w:marLeft w:val="480"/>
          <w:marRight w:val="0"/>
          <w:marTop w:val="0"/>
          <w:marBottom w:val="0"/>
          <w:divBdr>
            <w:top w:val="none" w:sz="0" w:space="0" w:color="auto"/>
            <w:left w:val="none" w:sz="0" w:space="0" w:color="auto"/>
            <w:bottom w:val="none" w:sz="0" w:space="0" w:color="auto"/>
            <w:right w:val="none" w:sz="0" w:space="0" w:color="auto"/>
          </w:divBdr>
        </w:div>
        <w:div w:id="1306545959">
          <w:marLeft w:val="480"/>
          <w:marRight w:val="0"/>
          <w:marTop w:val="0"/>
          <w:marBottom w:val="0"/>
          <w:divBdr>
            <w:top w:val="none" w:sz="0" w:space="0" w:color="auto"/>
            <w:left w:val="none" w:sz="0" w:space="0" w:color="auto"/>
            <w:bottom w:val="none" w:sz="0" w:space="0" w:color="auto"/>
            <w:right w:val="none" w:sz="0" w:space="0" w:color="auto"/>
          </w:divBdr>
        </w:div>
        <w:div w:id="135491255">
          <w:marLeft w:val="480"/>
          <w:marRight w:val="0"/>
          <w:marTop w:val="0"/>
          <w:marBottom w:val="0"/>
          <w:divBdr>
            <w:top w:val="none" w:sz="0" w:space="0" w:color="auto"/>
            <w:left w:val="none" w:sz="0" w:space="0" w:color="auto"/>
            <w:bottom w:val="none" w:sz="0" w:space="0" w:color="auto"/>
            <w:right w:val="none" w:sz="0" w:space="0" w:color="auto"/>
          </w:divBdr>
        </w:div>
        <w:div w:id="526407683">
          <w:marLeft w:val="480"/>
          <w:marRight w:val="0"/>
          <w:marTop w:val="0"/>
          <w:marBottom w:val="0"/>
          <w:divBdr>
            <w:top w:val="none" w:sz="0" w:space="0" w:color="auto"/>
            <w:left w:val="none" w:sz="0" w:space="0" w:color="auto"/>
            <w:bottom w:val="none" w:sz="0" w:space="0" w:color="auto"/>
            <w:right w:val="none" w:sz="0" w:space="0" w:color="auto"/>
          </w:divBdr>
        </w:div>
        <w:div w:id="822236658">
          <w:marLeft w:val="480"/>
          <w:marRight w:val="0"/>
          <w:marTop w:val="0"/>
          <w:marBottom w:val="0"/>
          <w:divBdr>
            <w:top w:val="none" w:sz="0" w:space="0" w:color="auto"/>
            <w:left w:val="none" w:sz="0" w:space="0" w:color="auto"/>
            <w:bottom w:val="none" w:sz="0" w:space="0" w:color="auto"/>
            <w:right w:val="none" w:sz="0" w:space="0" w:color="auto"/>
          </w:divBdr>
        </w:div>
        <w:div w:id="306982241">
          <w:marLeft w:val="480"/>
          <w:marRight w:val="0"/>
          <w:marTop w:val="0"/>
          <w:marBottom w:val="0"/>
          <w:divBdr>
            <w:top w:val="none" w:sz="0" w:space="0" w:color="auto"/>
            <w:left w:val="none" w:sz="0" w:space="0" w:color="auto"/>
            <w:bottom w:val="none" w:sz="0" w:space="0" w:color="auto"/>
            <w:right w:val="none" w:sz="0" w:space="0" w:color="auto"/>
          </w:divBdr>
        </w:div>
        <w:div w:id="443228793">
          <w:marLeft w:val="480"/>
          <w:marRight w:val="0"/>
          <w:marTop w:val="0"/>
          <w:marBottom w:val="0"/>
          <w:divBdr>
            <w:top w:val="none" w:sz="0" w:space="0" w:color="auto"/>
            <w:left w:val="none" w:sz="0" w:space="0" w:color="auto"/>
            <w:bottom w:val="none" w:sz="0" w:space="0" w:color="auto"/>
            <w:right w:val="none" w:sz="0" w:space="0" w:color="auto"/>
          </w:divBdr>
        </w:div>
        <w:div w:id="977488568">
          <w:marLeft w:val="480"/>
          <w:marRight w:val="0"/>
          <w:marTop w:val="0"/>
          <w:marBottom w:val="0"/>
          <w:divBdr>
            <w:top w:val="none" w:sz="0" w:space="0" w:color="auto"/>
            <w:left w:val="none" w:sz="0" w:space="0" w:color="auto"/>
            <w:bottom w:val="none" w:sz="0" w:space="0" w:color="auto"/>
            <w:right w:val="none" w:sz="0" w:space="0" w:color="auto"/>
          </w:divBdr>
        </w:div>
        <w:div w:id="372538157">
          <w:marLeft w:val="480"/>
          <w:marRight w:val="0"/>
          <w:marTop w:val="0"/>
          <w:marBottom w:val="0"/>
          <w:divBdr>
            <w:top w:val="none" w:sz="0" w:space="0" w:color="auto"/>
            <w:left w:val="none" w:sz="0" w:space="0" w:color="auto"/>
            <w:bottom w:val="none" w:sz="0" w:space="0" w:color="auto"/>
            <w:right w:val="none" w:sz="0" w:space="0" w:color="auto"/>
          </w:divBdr>
        </w:div>
        <w:div w:id="888150195">
          <w:marLeft w:val="480"/>
          <w:marRight w:val="0"/>
          <w:marTop w:val="0"/>
          <w:marBottom w:val="0"/>
          <w:divBdr>
            <w:top w:val="none" w:sz="0" w:space="0" w:color="auto"/>
            <w:left w:val="none" w:sz="0" w:space="0" w:color="auto"/>
            <w:bottom w:val="none" w:sz="0" w:space="0" w:color="auto"/>
            <w:right w:val="none" w:sz="0" w:space="0" w:color="auto"/>
          </w:divBdr>
        </w:div>
        <w:div w:id="2143840818">
          <w:marLeft w:val="480"/>
          <w:marRight w:val="0"/>
          <w:marTop w:val="0"/>
          <w:marBottom w:val="0"/>
          <w:divBdr>
            <w:top w:val="none" w:sz="0" w:space="0" w:color="auto"/>
            <w:left w:val="none" w:sz="0" w:space="0" w:color="auto"/>
            <w:bottom w:val="none" w:sz="0" w:space="0" w:color="auto"/>
            <w:right w:val="none" w:sz="0" w:space="0" w:color="auto"/>
          </w:divBdr>
        </w:div>
        <w:div w:id="1506095854">
          <w:marLeft w:val="480"/>
          <w:marRight w:val="0"/>
          <w:marTop w:val="0"/>
          <w:marBottom w:val="0"/>
          <w:divBdr>
            <w:top w:val="none" w:sz="0" w:space="0" w:color="auto"/>
            <w:left w:val="none" w:sz="0" w:space="0" w:color="auto"/>
            <w:bottom w:val="none" w:sz="0" w:space="0" w:color="auto"/>
            <w:right w:val="none" w:sz="0" w:space="0" w:color="auto"/>
          </w:divBdr>
        </w:div>
        <w:div w:id="2066485877">
          <w:marLeft w:val="480"/>
          <w:marRight w:val="0"/>
          <w:marTop w:val="0"/>
          <w:marBottom w:val="0"/>
          <w:divBdr>
            <w:top w:val="none" w:sz="0" w:space="0" w:color="auto"/>
            <w:left w:val="none" w:sz="0" w:space="0" w:color="auto"/>
            <w:bottom w:val="none" w:sz="0" w:space="0" w:color="auto"/>
            <w:right w:val="none" w:sz="0" w:space="0" w:color="auto"/>
          </w:divBdr>
        </w:div>
        <w:div w:id="1482769872">
          <w:marLeft w:val="480"/>
          <w:marRight w:val="0"/>
          <w:marTop w:val="0"/>
          <w:marBottom w:val="0"/>
          <w:divBdr>
            <w:top w:val="none" w:sz="0" w:space="0" w:color="auto"/>
            <w:left w:val="none" w:sz="0" w:space="0" w:color="auto"/>
            <w:bottom w:val="none" w:sz="0" w:space="0" w:color="auto"/>
            <w:right w:val="none" w:sz="0" w:space="0" w:color="auto"/>
          </w:divBdr>
        </w:div>
        <w:div w:id="140274409">
          <w:marLeft w:val="480"/>
          <w:marRight w:val="0"/>
          <w:marTop w:val="0"/>
          <w:marBottom w:val="0"/>
          <w:divBdr>
            <w:top w:val="none" w:sz="0" w:space="0" w:color="auto"/>
            <w:left w:val="none" w:sz="0" w:space="0" w:color="auto"/>
            <w:bottom w:val="none" w:sz="0" w:space="0" w:color="auto"/>
            <w:right w:val="none" w:sz="0" w:space="0" w:color="auto"/>
          </w:divBdr>
        </w:div>
        <w:div w:id="47072686">
          <w:marLeft w:val="480"/>
          <w:marRight w:val="0"/>
          <w:marTop w:val="0"/>
          <w:marBottom w:val="0"/>
          <w:divBdr>
            <w:top w:val="none" w:sz="0" w:space="0" w:color="auto"/>
            <w:left w:val="none" w:sz="0" w:space="0" w:color="auto"/>
            <w:bottom w:val="none" w:sz="0" w:space="0" w:color="auto"/>
            <w:right w:val="none" w:sz="0" w:space="0" w:color="auto"/>
          </w:divBdr>
        </w:div>
        <w:div w:id="164636115">
          <w:marLeft w:val="480"/>
          <w:marRight w:val="0"/>
          <w:marTop w:val="0"/>
          <w:marBottom w:val="0"/>
          <w:divBdr>
            <w:top w:val="none" w:sz="0" w:space="0" w:color="auto"/>
            <w:left w:val="none" w:sz="0" w:space="0" w:color="auto"/>
            <w:bottom w:val="none" w:sz="0" w:space="0" w:color="auto"/>
            <w:right w:val="none" w:sz="0" w:space="0" w:color="auto"/>
          </w:divBdr>
        </w:div>
        <w:div w:id="935946717">
          <w:marLeft w:val="480"/>
          <w:marRight w:val="0"/>
          <w:marTop w:val="0"/>
          <w:marBottom w:val="0"/>
          <w:divBdr>
            <w:top w:val="none" w:sz="0" w:space="0" w:color="auto"/>
            <w:left w:val="none" w:sz="0" w:space="0" w:color="auto"/>
            <w:bottom w:val="none" w:sz="0" w:space="0" w:color="auto"/>
            <w:right w:val="none" w:sz="0" w:space="0" w:color="auto"/>
          </w:divBdr>
        </w:div>
        <w:div w:id="974019048">
          <w:marLeft w:val="480"/>
          <w:marRight w:val="0"/>
          <w:marTop w:val="0"/>
          <w:marBottom w:val="0"/>
          <w:divBdr>
            <w:top w:val="none" w:sz="0" w:space="0" w:color="auto"/>
            <w:left w:val="none" w:sz="0" w:space="0" w:color="auto"/>
            <w:bottom w:val="none" w:sz="0" w:space="0" w:color="auto"/>
            <w:right w:val="none" w:sz="0" w:space="0" w:color="auto"/>
          </w:divBdr>
        </w:div>
        <w:div w:id="1811290338">
          <w:marLeft w:val="480"/>
          <w:marRight w:val="0"/>
          <w:marTop w:val="0"/>
          <w:marBottom w:val="0"/>
          <w:divBdr>
            <w:top w:val="none" w:sz="0" w:space="0" w:color="auto"/>
            <w:left w:val="none" w:sz="0" w:space="0" w:color="auto"/>
            <w:bottom w:val="none" w:sz="0" w:space="0" w:color="auto"/>
            <w:right w:val="none" w:sz="0" w:space="0" w:color="auto"/>
          </w:divBdr>
        </w:div>
        <w:div w:id="16077891">
          <w:marLeft w:val="480"/>
          <w:marRight w:val="0"/>
          <w:marTop w:val="0"/>
          <w:marBottom w:val="0"/>
          <w:divBdr>
            <w:top w:val="none" w:sz="0" w:space="0" w:color="auto"/>
            <w:left w:val="none" w:sz="0" w:space="0" w:color="auto"/>
            <w:bottom w:val="none" w:sz="0" w:space="0" w:color="auto"/>
            <w:right w:val="none" w:sz="0" w:space="0" w:color="auto"/>
          </w:divBdr>
        </w:div>
        <w:div w:id="846093688">
          <w:marLeft w:val="480"/>
          <w:marRight w:val="0"/>
          <w:marTop w:val="0"/>
          <w:marBottom w:val="0"/>
          <w:divBdr>
            <w:top w:val="none" w:sz="0" w:space="0" w:color="auto"/>
            <w:left w:val="none" w:sz="0" w:space="0" w:color="auto"/>
            <w:bottom w:val="none" w:sz="0" w:space="0" w:color="auto"/>
            <w:right w:val="none" w:sz="0" w:space="0" w:color="auto"/>
          </w:divBdr>
        </w:div>
        <w:div w:id="1366910470">
          <w:marLeft w:val="480"/>
          <w:marRight w:val="0"/>
          <w:marTop w:val="0"/>
          <w:marBottom w:val="0"/>
          <w:divBdr>
            <w:top w:val="none" w:sz="0" w:space="0" w:color="auto"/>
            <w:left w:val="none" w:sz="0" w:space="0" w:color="auto"/>
            <w:bottom w:val="none" w:sz="0" w:space="0" w:color="auto"/>
            <w:right w:val="none" w:sz="0" w:space="0" w:color="auto"/>
          </w:divBdr>
        </w:div>
        <w:div w:id="137651525">
          <w:marLeft w:val="480"/>
          <w:marRight w:val="0"/>
          <w:marTop w:val="0"/>
          <w:marBottom w:val="0"/>
          <w:divBdr>
            <w:top w:val="none" w:sz="0" w:space="0" w:color="auto"/>
            <w:left w:val="none" w:sz="0" w:space="0" w:color="auto"/>
            <w:bottom w:val="none" w:sz="0" w:space="0" w:color="auto"/>
            <w:right w:val="none" w:sz="0" w:space="0" w:color="auto"/>
          </w:divBdr>
        </w:div>
        <w:div w:id="168446459">
          <w:marLeft w:val="480"/>
          <w:marRight w:val="0"/>
          <w:marTop w:val="0"/>
          <w:marBottom w:val="0"/>
          <w:divBdr>
            <w:top w:val="none" w:sz="0" w:space="0" w:color="auto"/>
            <w:left w:val="none" w:sz="0" w:space="0" w:color="auto"/>
            <w:bottom w:val="none" w:sz="0" w:space="0" w:color="auto"/>
            <w:right w:val="none" w:sz="0" w:space="0" w:color="auto"/>
          </w:divBdr>
        </w:div>
        <w:div w:id="1827014003">
          <w:marLeft w:val="480"/>
          <w:marRight w:val="0"/>
          <w:marTop w:val="0"/>
          <w:marBottom w:val="0"/>
          <w:divBdr>
            <w:top w:val="none" w:sz="0" w:space="0" w:color="auto"/>
            <w:left w:val="none" w:sz="0" w:space="0" w:color="auto"/>
            <w:bottom w:val="none" w:sz="0" w:space="0" w:color="auto"/>
            <w:right w:val="none" w:sz="0" w:space="0" w:color="auto"/>
          </w:divBdr>
        </w:div>
        <w:div w:id="1968731202">
          <w:marLeft w:val="480"/>
          <w:marRight w:val="0"/>
          <w:marTop w:val="0"/>
          <w:marBottom w:val="0"/>
          <w:divBdr>
            <w:top w:val="none" w:sz="0" w:space="0" w:color="auto"/>
            <w:left w:val="none" w:sz="0" w:space="0" w:color="auto"/>
            <w:bottom w:val="none" w:sz="0" w:space="0" w:color="auto"/>
            <w:right w:val="none" w:sz="0" w:space="0" w:color="auto"/>
          </w:divBdr>
        </w:div>
        <w:div w:id="1609895072">
          <w:marLeft w:val="480"/>
          <w:marRight w:val="0"/>
          <w:marTop w:val="0"/>
          <w:marBottom w:val="0"/>
          <w:divBdr>
            <w:top w:val="none" w:sz="0" w:space="0" w:color="auto"/>
            <w:left w:val="none" w:sz="0" w:space="0" w:color="auto"/>
            <w:bottom w:val="none" w:sz="0" w:space="0" w:color="auto"/>
            <w:right w:val="none" w:sz="0" w:space="0" w:color="auto"/>
          </w:divBdr>
        </w:div>
        <w:div w:id="1613633519">
          <w:marLeft w:val="480"/>
          <w:marRight w:val="0"/>
          <w:marTop w:val="0"/>
          <w:marBottom w:val="0"/>
          <w:divBdr>
            <w:top w:val="none" w:sz="0" w:space="0" w:color="auto"/>
            <w:left w:val="none" w:sz="0" w:space="0" w:color="auto"/>
            <w:bottom w:val="none" w:sz="0" w:space="0" w:color="auto"/>
            <w:right w:val="none" w:sz="0" w:space="0" w:color="auto"/>
          </w:divBdr>
        </w:div>
        <w:div w:id="137647918">
          <w:marLeft w:val="480"/>
          <w:marRight w:val="0"/>
          <w:marTop w:val="0"/>
          <w:marBottom w:val="0"/>
          <w:divBdr>
            <w:top w:val="none" w:sz="0" w:space="0" w:color="auto"/>
            <w:left w:val="none" w:sz="0" w:space="0" w:color="auto"/>
            <w:bottom w:val="none" w:sz="0" w:space="0" w:color="auto"/>
            <w:right w:val="none" w:sz="0" w:space="0" w:color="auto"/>
          </w:divBdr>
        </w:div>
        <w:div w:id="2055539898">
          <w:marLeft w:val="480"/>
          <w:marRight w:val="0"/>
          <w:marTop w:val="0"/>
          <w:marBottom w:val="0"/>
          <w:divBdr>
            <w:top w:val="none" w:sz="0" w:space="0" w:color="auto"/>
            <w:left w:val="none" w:sz="0" w:space="0" w:color="auto"/>
            <w:bottom w:val="none" w:sz="0" w:space="0" w:color="auto"/>
            <w:right w:val="none" w:sz="0" w:space="0" w:color="auto"/>
          </w:divBdr>
        </w:div>
        <w:div w:id="1034038757">
          <w:marLeft w:val="480"/>
          <w:marRight w:val="0"/>
          <w:marTop w:val="0"/>
          <w:marBottom w:val="0"/>
          <w:divBdr>
            <w:top w:val="none" w:sz="0" w:space="0" w:color="auto"/>
            <w:left w:val="none" w:sz="0" w:space="0" w:color="auto"/>
            <w:bottom w:val="none" w:sz="0" w:space="0" w:color="auto"/>
            <w:right w:val="none" w:sz="0" w:space="0" w:color="auto"/>
          </w:divBdr>
        </w:div>
        <w:div w:id="1314750397">
          <w:marLeft w:val="480"/>
          <w:marRight w:val="0"/>
          <w:marTop w:val="0"/>
          <w:marBottom w:val="0"/>
          <w:divBdr>
            <w:top w:val="none" w:sz="0" w:space="0" w:color="auto"/>
            <w:left w:val="none" w:sz="0" w:space="0" w:color="auto"/>
            <w:bottom w:val="none" w:sz="0" w:space="0" w:color="auto"/>
            <w:right w:val="none" w:sz="0" w:space="0" w:color="auto"/>
          </w:divBdr>
        </w:div>
      </w:divsChild>
    </w:div>
    <w:div w:id="1923907290">
      <w:bodyDiv w:val="1"/>
      <w:marLeft w:val="0"/>
      <w:marRight w:val="0"/>
      <w:marTop w:val="0"/>
      <w:marBottom w:val="0"/>
      <w:divBdr>
        <w:top w:val="none" w:sz="0" w:space="0" w:color="auto"/>
        <w:left w:val="none" w:sz="0" w:space="0" w:color="auto"/>
        <w:bottom w:val="none" w:sz="0" w:space="0" w:color="auto"/>
        <w:right w:val="none" w:sz="0" w:space="0" w:color="auto"/>
      </w:divBdr>
    </w:div>
    <w:div w:id="1924219189">
      <w:bodyDiv w:val="1"/>
      <w:marLeft w:val="0"/>
      <w:marRight w:val="0"/>
      <w:marTop w:val="0"/>
      <w:marBottom w:val="0"/>
      <w:divBdr>
        <w:top w:val="none" w:sz="0" w:space="0" w:color="auto"/>
        <w:left w:val="none" w:sz="0" w:space="0" w:color="auto"/>
        <w:bottom w:val="none" w:sz="0" w:space="0" w:color="auto"/>
        <w:right w:val="none" w:sz="0" w:space="0" w:color="auto"/>
      </w:divBdr>
      <w:divsChild>
        <w:div w:id="1290208236">
          <w:marLeft w:val="640"/>
          <w:marRight w:val="0"/>
          <w:marTop w:val="0"/>
          <w:marBottom w:val="0"/>
          <w:divBdr>
            <w:top w:val="none" w:sz="0" w:space="0" w:color="auto"/>
            <w:left w:val="none" w:sz="0" w:space="0" w:color="auto"/>
            <w:bottom w:val="none" w:sz="0" w:space="0" w:color="auto"/>
            <w:right w:val="none" w:sz="0" w:space="0" w:color="auto"/>
          </w:divBdr>
        </w:div>
        <w:div w:id="1738431319">
          <w:marLeft w:val="640"/>
          <w:marRight w:val="0"/>
          <w:marTop w:val="0"/>
          <w:marBottom w:val="0"/>
          <w:divBdr>
            <w:top w:val="none" w:sz="0" w:space="0" w:color="auto"/>
            <w:left w:val="none" w:sz="0" w:space="0" w:color="auto"/>
            <w:bottom w:val="none" w:sz="0" w:space="0" w:color="auto"/>
            <w:right w:val="none" w:sz="0" w:space="0" w:color="auto"/>
          </w:divBdr>
        </w:div>
        <w:div w:id="281613977">
          <w:marLeft w:val="640"/>
          <w:marRight w:val="0"/>
          <w:marTop w:val="0"/>
          <w:marBottom w:val="0"/>
          <w:divBdr>
            <w:top w:val="none" w:sz="0" w:space="0" w:color="auto"/>
            <w:left w:val="none" w:sz="0" w:space="0" w:color="auto"/>
            <w:bottom w:val="none" w:sz="0" w:space="0" w:color="auto"/>
            <w:right w:val="none" w:sz="0" w:space="0" w:color="auto"/>
          </w:divBdr>
        </w:div>
        <w:div w:id="516041891">
          <w:marLeft w:val="640"/>
          <w:marRight w:val="0"/>
          <w:marTop w:val="0"/>
          <w:marBottom w:val="0"/>
          <w:divBdr>
            <w:top w:val="none" w:sz="0" w:space="0" w:color="auto"/>
            <w:left w:val="none" w:sz="0" w:space="0" w:color="auto"/>
            <w:bottom w:val="none" w:sz="0" w:space="0" w:color="auto"/>
            <w:right w:val="none" w:sz="0" w:space="0" w:color="auto"/>
          </w:divBdr>
        </w:div>
        <w:div w:id="115685714">
          <w:marLeft w:val="640"/>
          <w:marRight w:val="0"/>
          <w:marTop w:val="0"/>
          <w:marBottom w:val="0"/>
          <w:divBdr>
            <w:top w:val="none" w:sz="0" w:space="0" w:color="auto"/>
            <w:left w:val="none" w:sz="0" w:space="0" w:color="auto"/>
            <w:bottom w:val="none" w:sz="0" w:space="0" w:color="auto"/>
            <w:right w:val="none" w:sz="0" w:space="0" w:color="auto"/>
          </w:divBdr>
        </w:div>
        <w:div w:id="1034622459">
          <w:marLeft w:val="640"/>
          <w:marRight w:val="0"/>
          <w:marTop w:val="0"/>
          <w:marBottom w:val="0"/>
          <w:divBdr>
            <w:top w:val="none" w:sz="0" w:space="0" w:color="auto"/>
            <w:left w:val="none" w:sz="0" w:space="0" w:color="auto"/>
            <w:bottom w:val="none" w:sz="0" w:space="0" w:color="auto"/>
            <w:right w:val="none" w:sz="0" w:space="0" w:color="auto"/>
          </w:divBdr>
        </w:div>
        <w:div w:id="1129400117">
          <w:marLeft w:val="640"/>
          <w:marRight w:val="0"/>
          <w:marTop w:val="0"/>
          <w:marBottom w:val="0"/>
          <w:divBdr>
            <w:top w:val="none" w:sz="0" w:space="0" w:color="auto"/>
            <w:left w:val="none" w:sz="0" w:space="0" w:color="auto"/>
            <w:bottom w:val="none" w:sz="0" w:space="0" w:color="auto"/>
            <w:right w:val="none" w:sz="0" w:space="0" w:color="auto"/>
          </w:divBdr>
        </w:div>
        <w:div w:id="1218392254">
          <w:marLeft w:val="640"/>
          <w:marRight w:val="0"/>
          <w:marTop w:val="0"/>
          <w:marBottom w:val="0"/>
          <w:divBdr>
            <w:top w:val="none" w:sz="0" w:space="0" w:color="auto"/>
            <w:left w:val="none" w:sz="0" w:space="0" w:color="auto"/>
            <w:bottom w:val="none" w:sz="0" w:space="0" w:color="auto"/>
            <w:right w:val="none" w:sz="0" w:space="0" w:color="auto"/>
          </w:divBdr>
        </w:div>
        <w:div w:id="1917475137">
          <w:marLeft w:val="640"/>
          <w:marRight w:val="0"/>
          <w:marTop w:val="0"/>
          <w:marBottom w:val="0"/>
          <w:divBdr>
            <w:top w:val="none" w:sz="0" w:space="0" w:color="auto"/>
            <w:left w:val="none" w:sz="0" w:space="0" w:color="auto"/>
            <w:bottom w:val="none" w:sz="0" w:space="0" w:color="auto"/>
            <w:right w:val="none" w:sz="0" w:space="0" w:color="auto"/>
          </w:divBdr>
        </w:div>
        <w:div w:id="44571672">
          <w:marLeft w:val="640"/>
          <w:marRight w:val="0"/>
          <w:marTop w:val="0"/>
          <w:marBottom w:val="0"/>
          <w:divBdr>
            <w:top w:val="none" w:sz="0" w:space="0" w:color="auto"/>
            <w:left w:val="none" w:sz="0" w:space="0" w:color="auto"/>
            <w:bottom w:val="none" w:sz="0" w:space="0" w:color="auto"/>
            <w:right w:val="none" w:sz="0" w:space="0" w:color="auto"/>
          </w:divBdr>
        </w:div>
        <w:div w:id="734351348">
          <w:marLeft w:val="640"/>
          <w:marRight w:val="0"/>
          <w:marTop w:val="0"/>
          <w:marBottom w:val="0"/>
          <w:divBdr>
            <w:top w:val="none" w:sz="0" w:space="0" w:color="auto"/>
            <w:left w:val="none" w:sz="0" w:space="0" w:color="auto"/>
            <w:bottom w:val="none" w:sz="0" w:space="0" w:color="auto"/>
            <w:right w:val="none" w:sz="0" w:space="0" w:color="auto"/>
          </w:divBdr>
        </w:div>
        <w:div w:id="643001883">
          <w:marLeft w:val="640"/>
          <w:marRight w:val="0"/>
          <w:marTop w:val="0"/>
          <w:marBottom w:val="0"/>
          <w:divBdr>
            <w:top w:val="none" w:sz="0" w:space="0" w:color="auto"/>
            <w:left w:val="none" w:sz="0" w:space="0" w:color="auto"/>
            <w:bottom w:val="none" w:sz="0" w:space="0" w:color="auto"/>
            <w:right w:val="none" w:sz="0" w:space="0" w:color="auto"/>
          </w:divBdr>
        </w:div>
        <w:div w:id="15278401">
          <w:marLeft w:val="640"/>
          <w:marRight w:val="0"/>
          <w:marTop w:val="0"/>
          <w:marBottom w:val="0"/>
          <w:divBdr>
            <w:top w:val="none" w:sz="0" w:space="0" w:color="auto"/>
            <w:left w:val="none" w:sz="0" w:space="0" w:color="auto"/>
            <w:bottom w:val="none" w:sz="0" w:space="0" w:color="auto"/>
            <w:right w:val="none" w:sz="0" w:space="0" w:color="auto"/>
          </w:divBdr>
        </w:div>
        <w:div w:id="1461147489">
          <w:marLeft w:val="640"/>
          <w:marRight w:val="0"/>
          <w:marTop w:val="0"/>
          <w:marBottom w:val="0"/>
          <w:divBdr>
            <w:top w:val="none" w:sz="0" w:space="0" w:color="auto"/>
            <w:left w:val="none" w:sz="0" w:space="0" w:color="auto"/>
            <w:bottom w:val="none" w:sz="0" w:space="0" w:color="auto"/>
            <w:right w:val="none" w:sz="0" w:space="0" w:color="auto"/>
          </w:divBdr>
        </w:div>
        <w:div w:id="1555778451">
          <w:marLeft w:val="640"/>
          <w:marRight w:val="0"/>
          <w:marTop w:val="0"/>
          <w:marBottom w:val="0"/>
          <w:divBdr>
            <w:top w:val="none" w:sz="0" w:space="0" w:color="auto"/>
            <w:left w:val="none" w:sz="0" w:space="0" w:color="auto"/>
            <w:bottom w:val="none" w:sz="0" w:space="0" w:color="auto"/>
            <w:right w:val="none" w:sz="0" w:space="0" w:color="auto"/>
          </w:divBdr>
        </w:div>
        <w:div w:id="1822499806">
          <w:marLeft w:val="640"/>
          <w:marRight w:val="0"/>
          <w:marTop w:val="0"/>
          <w:marBottom w:val="0"/>
          <w:divBdr>
            <w:top w:val="none" w:sz="0" w:space="0" w:color="auto"/>
            <w:left w:val="none" w:sz="0" w:space="0" w:color="auto"/>
            <w:bottom w:val="none" w:sz="0" w:space="0" w:color="auto"/>
            <w:right w:val="none" w:sz="0" w:space="0" w:color="auto"/>
          </w:divBdr>
        </w:div>
        <w:div w:id="351028495">
          <w:marLeft w:val="640"/>
          <w:marRight w:val="0"/>
          <w:marTop w:val="0"/>
          <w:marBottom w:val="0"/>
          <w:divBdr>
            <w:top w:val="none" w:sz="0" w:space="0" w:color="auto"/>
            <w:left w:val="none" w:sz="0" w:space="0" w:color="auto"/>
            <w:bottom w:val="none" w:sz="0" w:space="0" w:color="auto"/>
            <w:right w:val="none" w:sz="0" w:space="0" w:color="auto"/>
          </w:divBdr>
        </w:div>
        <w:div w:id="1126705387">
          <w:marLeft w:val="640"/>
          <w:marRight w:val="0"/>
          <w:marTop w:val="0"/>
          <w:marBottom w:val="0"/>
          <w:divBdr>
            <w:top w:val="none" w:sz="0" w:space="0" w:color="auto"/>
            <w:left w:val="none" w:sz="0" w:space="0" w:color="auto"/>
            <w:bottom w:val="none" w:sz="0" w:space="0" w:color="auto"/>
            <w:right w:val="none" w:sz="0" w:space="0" w:color="auto"/>
          </w:divBdr>
        </w:div>
        <w:div w:id="1260412286">
          <w:marLeft w:val="640"/>
          <w:marRight w:val="0"/>
          <w:marTop w:val="0"/>
          <w:marBottom w:val="0"/>
          <w:divBdr>
            <w:top w:val="none" w:sz="0" w:space="0" w:color="auto"/>
            <w:left w:val="none" w:sz="0" w:space="0" w:color="auto"/>
            <w:bottom w:val="none" w:sz="0" w:space="0" w:color="auto"/>
            <w:right w:val="none" w:sz="0" w:space="0" w:color="auto"/>
          </w:divBdr>
        </w:div>
        <w:div w:id="754934721">
          <w:marLeft w:val="640"/>
          <w:marRight w:val="0"/>
          <w:marTop w:val="0"/>
          <w:marBottom w:val="0"/>
          <w:divBdr>
            <w:top w:val="none" w:sz="0" w:space="0" w:color="auto"/>
            <w:left w:val="none" w:sz="0" w:space="0" w:color="auto"/>
            <w:bottom w:val="none" w:sz="0" w:space="0" w:color="auto"/>
            <w:right w:val="none" w:sz="0" w:space="0" w:color="auto"/>
          </w:divBdr>
        </w:div>
        <w:div w:id="1940019514">
          <w:marLeft w:val="640"/>
          <w:marRight w:val="0"/>
          <w:marTop w:val="0"/>
          <w:marBottom w:val="0"/>
          <w:divBdr>
            <w:top w:val="none" w:sz="0" w:space="0" w:color="auto"/>
            <w:left w:val="none" w:sz="0" w:space="0" w:color="auto"/>
            <w:bottom w:val="none" w:sz="0" w:space="0" w:color="auto"/>
            <w:right w:val="none" w:sz="0" w:space="0" w:color="auto"/>
          </w:divBdr>
        </w:div>
        <w:div w:id="1033460921">
          <w:marLeft w:val="640"/>
          <w:marRight w:val="0"/>
          <w:marTop w:val="0"/>
          <w:marBottom w:val="0"/>
          <w:divBdr>
            <w:top w:val="none" w:sz="0" w:space="0" w:color="auto"/>
            <w:left w:val="none" w:sz="0" w:space="0" w:color="auto"/>
            <w:bottom w:val="none" w:sz="0" w:space="0" w:color="auto"/>
            <w:right w:val="none" w:sz="0" w:space="0" w:color="auto"/>
          </w:divBdr>
        </w:div>
        <w:div w:id="1168713240">
          <w:marLeft w:val="640"/>
          <w:marRight w:val="0"/>
          <w:marTop w:val="0"/>
          <w:marBottom w:val="0"/>
          <w:divBdr>
            <w:top w:val="none" w:sz="0" w:space="0" w:color="auto"/>
            <w:left w:val="none" w:sz="0" w:space="0" w:color="auto"/>
            <w:bottom w:val="none" w:sz="0" w:space="0" w:color="auto"/>
            <w:right w:val="none" w:sz="0" w:space="0" w:color="auto"/>
          </w:divBdr>
        </w:div>
        <w:div w:id="1024936730">
          <w:marLeft w:val="640"/>
          <w:marRight w:val="0"/>
          <w:marTop w:val="0"/>
          <w:marBottom w:val="0"/>
          <w:divBdr>
            <w:top w:val="none" w:sz="0" w:space="0" w:color="auto"/>
            <w:left w:val="none" w:sz="0" w:space="0" w:color="auto"/>
            <w:bottom w:val="none" w:sz="0" w:space="0" w:color="auto"/>
            <w:right w:val="none" w:sz="0" w:space="0" w:color="auto"/>
          </w:divBdr>
        </w:div>
        <w:div w:id="1154102624">
          <w:marLeft w:val="640"/>
          <w:marRight w:val="0"/>
          <w:marTop w:val="0"/>
          <w:marBottom w:val="0"/>
          <w:divBdr>
            <w:top w:val="none" w:sz="0" w:space="0" w:color="auto"/>
            <w:left w:val="none" w:sz="0" w:space="0" w:color="auto"/>
            <w:bottom w:val="none" w:sz="0" w:space="0" w:color="auto"/>
            <w:right w:val="none" w:sz="0" w:space="0" w:color="auto"/>
          </w:divBdr>
        </w:div>
        <w:div w:id="769157693">
          <w:marLeft w:val="640"/>
          <w:marRight w:val="0"/>
          <w:marTop w:val="0"/>
          <w:marBottom w:val="0"/>
          <w:divBdr>
            <w:top w:val="none" w:sz="0" w:space="0" w:color="auto"/>
            <w:left w:val="none" w:sz="0" w:space="0" w:color="auto"/>
            <w:bottom w:val="none" w:sz="0" w:space="0" w:color="auto"/>
            <w:right w:val="none" w:sz="0" w:space="0" w:color="auto"/>
          </w:divBdr>
        </w:div>
        <w:div w:id="458188971">
          <w:marLeft w:val="640"/>
          <w:marRight w:val="0"/>
          <w:marTop w:val="0"/>
          <w:marBottom w:val="0"/>
          <w:divBdr>
            <w:top w:val="none" w:sz="0" w:space="0" w:color="auto"/>
            <w:left w:val="none" w:sz="0" w:space="0" w:color="auto"/>
            <w:bottom w:val="none" w:sz="0" w:space="0" w:color="auto"/>
            <w:right w:val="none" w:sz="0" w:space="0" w:color="auto"/>
          </w:divBdr>
        </w:div>
        <w:div w:id="208031291">
          <w:marLeft w:val="640"/>
          <w:marRight w:val="0"/>
          <w:marTop w:val="0"/>
          <w:marBottom w:val="0"/>
          <w:divBdr>
            <w:top w:val="none" w:sz="0" w:space="0" w:color="auto"/>
            <w:left w:val="none" w:sz="0" w:space="0" w:color="auto"/>
            <w:bottom w:val="none" w:sz="0" w:space="0" w:color="auto"/>
            <w:right w:val="none" w:sz="0" w:space="0" w:color="auto"/>
          </w:divBdr>
        </w:div>
        <w:div w:id="987250955">
          <w:marLeft w:val="640"/>
          <w:marRight w:val="0"/>
          <w:marTop w:val="0"/>
          <w:marBottom w:val="0"/>
          <w:divBdr>
            <w:top w:val="none" w:sz="0" w:space="0" w:color="auto"/>
            <w:left w:val="none" w:sz="0" w:space="0" w:color="auto"/>
            <w:bottom w:val="none" w:sz="0" w:space="0" w:color="auto"/>
            <w:right w:val="none" w:sz="0" w:space="0" w:color="auto"/>
          </w:divBdr>
        </w:div>
        <w:div w:id="156238337">
          <w:marLeft w:val="640"/>
          <w:marRight w:val="0"/>
          <w:marTop w:val="0"/>
          <w:marBottom w:val="0"/>
          <w:divBdr>
            <w:top w:val="none" w:sz="0" w:space="0" w:color="auto"/>
            <w:left w:val="none" w:sz="0" w:space="0" w:color="auto"/>
            <w:bottom w:val="none" w:sz="0" w:space="0" w:color="auto"/>
            <w:right w:val="none" w:sz="0" w:space="0" w:color="auto"/>
          </w:divBdr>
        </w:div>
        <w:div w:id="1276256226">
          <w:marLeft w:val="640"/>
          <w:marRight w:val="0"/>
          <w:marTop w:val="0"/>
          <w:marBottom w:val="0"/>
          <w:divBdr>
            <w:top w:val="none" w:sz="0" w:space="0" w:color="auto"/>
            <w:left w:val="none" w:sz="0" w:space="0" w:color="auto"/>
            <w:bottom w:val="none" w:sz="0" w:space="0" w:color="auto"/>
            <w:right w:val="none" w:sz="0" w:space="0" w:color="auto"/>
          </w:divBdr>
        </w:div>
        <w:div w:id="1306280433">
          <w:marLeft w:val="640"/>
          <w:marRight w:val="0"/>
          <w:marTop w:val="0"/>
          <w:marBottom w:val="0"/>
          <w:divBdr>
            <w:top w:val="none" w:sz="0" w:space="0" w:color="auto"/>
            <w:left w:val="none" w:sz="0" w:space="0" w:color="auto"/>
            <w:bottom w:val="none" w:sz="0" w:space="0" w:color="auto"/>
            <w:right w:val="none" w:sz="0" w:space="0" w:color="auto"/>
          </w:divBdr>
        </w:div>
        <w:div w:id="166945518">
          <w:marLeft w:val="640"/>
          <w:marRight w:val="0"/>
          <w:marTop w:val="0"/>
          <w:marBottom w:val="0"/>
          <w:divBdr>
            <w:top w:val="none" w:sz="0" w:space="0" w:color="auto"/>
            <w:left w:val="none" w:sz="0" w:space="0" w:color="auto"/>
            <w:bottom w:val="none" w:sz="0" w:space="0" w:color="auto"/>
            <w:right w:val="none" w:sz="0" w:space="0" w:color="auto"/>
          </w:divBdr>
        </w:div>
        <w:div w:id="103161614">
          <w:marLeft w:val="640"/>
          <w:marRight w:val="0"/>
          <w:marTop w:val="0"/>
          <w:marBottom w:val="0"/>
          <w:divBdr>
            <w:top w:val="none" w:sz="0" w:space="0" w:color="auto"/>
            <w:left w:val="none" w:sz="0" w:space="0" w:color="auto"/>
            <w:bottom w:val="none" w:sz="0" w:space="0" w:color="auto"/>
            <w:right w:val="none" w:sz="0" w:space="0" w:color="auto"/>
          </w:divBdr>
        </w:div>
        <w:div w:id="1502892529">
          <w:marLeft w:val="640"/>
          <w:marRight w:val="0"/>
          <w:marTop w:val="0"/>
          <w:marBottom w:val="0"/>
          <w:divBdr>
            <w:top w:val="none" w:sz="0" w:space="0" w:color="auto"/>
            <w:left w:val="none" w:sz="0" w:space="0" w:color="auto"/>
            <w:bottom w:val="none" w:sz="0" w:space="0" w:color="auto"/>
            <w:right w:val="none" w:sz="0" w:space="0" w:color="auto"/>
          </w:divBdr>
        </w:div>
        <w:div w:id="1861159638">
          <w:marLeft w:val="640"/>
          <w:marRight w:val="0"/>
          <w:marTop w:val="0"/>
          <w:marBottom w:val="0"/>
          <w:divBdr>
            <w:top w:val="none" w:sz="0" w:space="0" w:color="auto"/>
            <w:left w:val="none" w:sz="0" w:space="0" w:color="auto"/>
            <w:bottom w:val="none" w:sz="0" w:space="0" w:color="auto"/>
            <w:right w:val="none" w:sz="0" w:space="0" w:color="auto"/>
          </w:divBdr>
        </w:div>
        <w:div w:id="1182890738">
          <w:marLeft w:val="640"/>
          <w:marRight w:val="0"/>
          <w:marTop w:val="0"/>
          <w:marBottom w:val="0"/>
          <w:divBdr>
            <w:top w:val="none" w:sz="0" w:space="0" w:color="auto"/>
            <w:left w:val="none" w:sz="0" w:space="0" w:color="auto"/>
            <w:bottom w:val="none" w:sz="0" w:space="0" w:color="auto"/>
            <w:right w:val="none" w:sz="0" w:space="0" w:color="auto"/>
          </w:divBdr>
        </w:div>
        <w:div w:id="238708928">
          <w:marLeft w:val="640"/>
          <w:marRight w:val="0"/>
          <w:marTop w:val="0"/>
          <w:marBottom w:val="0"/>
          <w:divBdr>
            <w:top w:val="none" w:sz="0" w:space="0" w:color="auto"/>
            <w:left w:val="none" w:sz="0" w:space="0" w:color="auto"/>
            <w:bottom w:val="none" w:sz="0" w:space="0" w:color="auto"/>
            <w:right w:val="none" w:sz="0" w:space="0" w:color="auto"/>
          </w:divBdr>
        </w:div>
        <w:div w:id="1873110540">
          <w:marLeft w:val="640"/>
          <w:marRight w:val="0"/>
          <w:marTop w:val="0"/>
          <w:marBottom w:val="0"/>
          <w:divBdr>
            <w:top w:val="none" w:sz="0" w:space="0" w:color="auto"/>
            <w:left w:val="none" w:sz="0" w:space="0" w:color="auto"/>
            <w:bottom w:val="none" w:sz="0" w:space="0" w:color="auto"/>
            <w:right w:val="none" w:sz="0" w:space="0" w:color="auto"/>
          </w:divBdr>
        </w:div>
        <w:div w:id="2101023160">
          <w:marLeft w:val="640"/>
          <w:marRight w:val="0"/>
          <w:marTop w:val="0"/>
          <w:marBottom w:val="0"/>
          <w:divBdr>
            <w:top w:val="none" w:sz="0" w:space="0" w:color="auto"/>
            <w:left w:val="none" w:sz="0" w:space="0" w:color="auto"/>
            <w:bottom w:val="none" w:sz="0" w:space="0" w:color="auto"/>
            <w:right w:val="none" w:sz="0" w:space="0" w:color="auto"/>
          </w:divBdr>
        </w:div>
        <w:div w:id="2147161144">
          <w:marLeft w:val="640"/>
          <w:marRight w:val="0"/>
          <w:marTop w:val="0"/>
          <w:marBottom w:val="0"/>
          <w:divBdr>
            <w:top w:val="none" w:sz="0" w:space="0" w:color="auto"/>
            <w:left w:val="none" w:sz="0" w:space="0" w:color="auto"/>
            <w:bottom w:val="none" w:sz="0" w:space="0" w:color="auto"/>
            <w:right w:val="none" w:sz="0" w:space="0" w:color="auto"/>
          </w:divBdr>
        </w:div>
        <w:div w:id="1549418176">
          <w:marLeft w:val="640"/>
          <w:marRight w:val="0"/>
          <w:marTop w:val="0"/>
          <w:marBottom w:val="0"/>
          <w:divBdr>
            <w:top w:val="none" w:sz="0" w:space="0" w:color="auto"/>
            <w:left w:val="none" w:sz="0" w:space="0" w:color="auto"/>
            <w:bottom w:val="none" w:sz="0" w:space="0" w:color="auto"/>
            <w:right w:val="none" w:sz="0" w:space="0" w:color="auto"/>
          </w:divBdr>
        </w:div>
        <w:div w:id="2137018403">
          <w:marLeft w:val="640"/>
          <w:marRight w:val="0"/>
          <w:marTop w:val="0"/>
          <w:marBottom w:val="0"/>
          <w:divBdr>
            <w:top w:val="none" w:sz="0" w:space="0" w:color="auto"/>
            <w:left w:val="none" w:sz="0" w:space="0" w:color="auto"/>
            <w:bottom w:val="none" w:sz="0" w:space="0" w:color="auto"/>
            <w:right w:val="none" w:sz="0" w:space="0" w:color="auto"/>
          </w:divBdr>
        </w:div>
        <w:div w:id="340089432">
          <w:marLeft w:val="640"/>
          <w:marRight w:val="0"/>
          <w:marTop w:val="0"/>
          <w:marBottom w:val="0"/>
          <w:divBdr>
            <w:top w:val="none" w:sz="0" w:space="0" w:color="auto"/>
            <w:left w:val="none" w:sz="0" w:space="0" w:color="auto"/>
            <w:bottom w:val="none" w:sz="0" w:space="0" w:color="auto"/>
            <w:right w:val="none" w:sz="0" w:space="0" w:color="auto"/>
          </w:divBdr>
        </w:div>
        <w:div w:id="996573073">
          <w:marLeft w:val="640"/>
          <w:marRight w:val="0"/>
          <w:marTop w:val="0"/>
          <w:marBottom w:val="0"/>
          <w:divBdr>
            <w:top w:val="none" w:sz="0" w:space="0" w:color="auto"/>
            <w:left w:val="none" w:sz="0" w:space="0" w:color="auto"/>
            <w:bottom w:val="none" w:sz="0" w:space="0" w:color="auto"/>
            <w:right w:val="none" w:sz="0" w:space="0" w:color="auto"/>
          </w:divBdr>
        </w:div>
        <w:div w:id="19163694">
          <w:marLeft w:val="640"/>
          <w:marRight w:val="0"/>
          <w:marTop w:val="0"/>
          <w:marBottom w:val="0"/>
          <w:divBdr>
            <w:top w:val="none" w:sz="0" w:space="0" w:color="auto"/>
            <w:left w:val="none" w:sz="0" w:space="0" w:color="auto"/>
            <w:bottom w:val="none" w:sz="0" w:space="0" w:color="auto"/>
            <w:right w:val="none" w:sz="0" w:space="0" w:color="auto"/>
          </w:divBdr>
        </w:div>
        <w:div w:id="1793479216">
          <w:marLeft w:val="640"/>
          <w:marRight w:val="0"/>
          <w:marTop w:val="0"/>
          <w:marBottom w:val="0"/>
          <w:divBdr>
            <w:top w:val="none" w:sz="0" w:space="0" w:color="auto"/>
            <w:left w:val="none" w:sz="0" w:space="0" w:color="auto"/>
            <w:bottom w:val="none" w:sz="0" w:space="0" w:color="auto"/>
            <w:right w:val="none" w:sz="0" w:space="0" w:color="auto"/>
          </w:divBdr>
        </w:div>
        <w:div w:id="1786267412">
          <w:marLeft w:val="640"/>
          <w:marRight w:val="0"/>
          <w:marTop w:val="0"/>
          <w:marBottom w:val="0"/>
          <w:divBdr>
            <w:top w:val="none" w:sz="0" w:space="0" w:color="auto"/>
            <w:left w:val="none" w:sz="0" w:space="0" w:color="auto"/>
            <w:bottom w:val="none" w:sz="0" w:space="0" w:color="auto"/>
            <w:right w:val="none" w:sz="0" w:space="0" w:color="auto"/>
          </w:divBdr>
        </w:div>
        <w:div w:id="745420134">
          <w:marLeft w:val="640"/>
          <w:marRight w:val="0"/>
          <w:marTop w:val="0"/>
          <w:marBottom w:val="0"/>
          <w:divBdr>
            <w:top w:val="none" w:sz="0" w:space="0" w:color="auto"/>
            <w:left w:val="none" w:sz="0" w:space="0" w:color="auto"/>
            <w:bottom w:val="none" w:sz="0" w:space="0" w:color="auto"/>
            <w:right w:val="none" w:sz="0" w:space="0" w:color="auto"/>
          </w:divBdr>
        </w:div>
        <w:div w:id="990251783">
          <w:marLeft w:val="640"/>
          <w:marRight w:val="0"/>
          <w:marTop w:val="0"/>
          <w:marBottom w:val="0"/>
          <w:divBdr>
            <w:top w:val="none" w:sz="0" w:space="0" w:color="auto"/>
            <w:left w:val="none" w:sz="0" w:space="0" w:color="auto"/>
            <w:bottom w:val="none" w:sz="0" w:space="0" w:color="auto"/>
            <w:right w:val="none" w:sz="0" w:space="0" w:color="auto"/>
          </w:divBdr>
        </w:div>
        <w:div w:id="1772628534">
          <w:marLeft w:val="640"/>
          <w:marRight w:val="0"/>
          <w:marTop w:val="0"/>
          <w:marBottom w:val="0"/>
          <w:divBdr>
            <w:top w:val="none" w:sz="0" w:space="0" w:color="auto"/>
            <w:left w:val="none" w:sz="0" w:space="0" w:color="auto"/>
            <w:bottom w:val="none" w:sz="0" w:space="0" w:color="auto"/>
            <w:right w:val="none" w:sz="0" w:space="0" w:color="auto"/>
          </w:divBdr>
        </w:div>
        <w:div w:id="842207334">
          <w:marLeft w:val="640"/>
          <w:marRight w:val="0"/>
          <w:marTop w:val="0"/>
          <w:marBottom w:val="0"/>
          <w:divBdr>
            <w:top w:val="none" w:sz="0" w:space="0" w:color="auto"/>
            <w:left w:val="none" w:sz="0" w:space="0" w:color="auto"/>
            <w:bottom w:val="none" w:sz="0" w:space="0" w:color="auto"/>
            <w:right w:val="none" w:sz="0" w:space="0" w:color="auto"/>
          </w:divBdr>
        </w:div>
        <w:div w:id="1099637366">
          <w:marLeft w:val="640"/>
          <w:marRight w:val="0"/>
          <w:marTop w:val="0"/>
          <w:marBottom w:val="0"/>
          <w:divBdr>
            <w:top w:val="none" w:sz="0" w:space="0" w:color="auto"/>
            <w:left w:val="none" w:sz="0" w:space="0" w:color="auto"/>
            <w:bottom w:val="none" w:sz="0" w:space="0" w:color="auto"/>
            <w:right w:val="none" w:sz="0" w:space="0" w:color="auto"/>
          </w:divBdr>
        </w:div>
        <w:div w:id="961108921">
          <w:marLeft w:val="640"/>
          <w:marRight w:val="0"/>
          <w:marTop w:val="0"/>
          <w:marBottom w:val="0"/>
          <w:divBdr>
            <w:top w:val="none" w:sz="0" w:space="0" w:color="auto"/>
            <w:left w:val="none" w:sz="0" w:space="0" w:color="auto"/>
            <w:bottom w:val="none" w:sz="0" w:space="0" w:color="auto"/>
            <w:right w:val="none" w:sz="0" w:space="0" w:color="auto"/>
          </w:divBdr>
        </w:div>
        <w:div w:id="1040126472">
          <w:marLeft w:val="640"/>
          <w:marRight w:val="0"/>
          <w:marTop w:val="0"/>
          <w:marBottom w:val="0"/>
          <w:divBdr>
            <w:top w:val="none" w:sz="0" w:space="0" w:color="auto"/>
            <w:left w:val="none" w:sz="0" w:space="0" w:color="auto"/>
            <w:bottom w:val="none" w:sz="0" w:space="0" w:color="auto"/>
            <w:right w:val="none" w:sz="0" w:space="0" w:color="auto"/>
          </w:divBdr>
        </w:div>
        <w:div w:id="1914314224">
          <w:marLeft w:val="640"/>
          <w:marRight w:val="0"/>
          <w:marTop w:val="0"/>
          <w:marBottom w:val="0"/>
          <w:divBdr>
            <w:top w:val="none" w:sz="0" w:space="0" w:color="auto"/>
            <w:left w:val="none" w:sz="0" w:space="0" w:color="auto"/>
            <w:bottom w:val="none" w:sz="0" w:space="0" w:color="auto"/>
            <w:right w:val="none" w:sz="0" w:space="0" w:color="auto"/>
          </w:divBdr>
        </w:div>
        <w:div w:id="2110347798">
          <w:marLeft w:val="640"/>
          <w:marRight w:val="0"/>
          <w:marTop w:val="0"/>
          <w:marBottom w:val="0"/>
          <w:divBdr>
            <w:top w:val="none" w:sz="0" w:space="0" w:color="auto"/>
            <w:left w:val="none" w:sz="0" w:space="0" w:color="auto"/>
            <w:bottom w:val="none" w:sz="0" w:space="0" w:color="auto"/>
            <w:right w:val="none" w:sz="0" w:space="0" w:color="auto"/>
          </w:divBdr>
        </w:div>
        <w:div w:id="34165676">
          <w:marLeft w:val="640"/>
          <w:marRight w:val="0"/>
          <w:marTop w:val="0"/>
          <w:marBottom w:val="0"/>
          <w:divBdr>
            <w:top w:val="none" w:sz="0" w:space="0" w:color="auto"/>
            <w:left w:val="none" w:sz="0" w:space="0" w:color="auto"/>
            <w:bottom w:val="none" w:sz="0" w:space="0" w:color="auto"/>
            <w:right w:val="none" w:sz="0" w:space="0" w:color="auto"/>
          </w:divBdr>
        </w:div>
        <w:div w:id="1887450993">
          <w:marLeft w:val="640"/>
          <w:marRight w:val="0"/>
          <w:marTop w:val="0"/>
          <w:marBottom w:val="0"/>
          <w:divBdr>
            <w:top w:val="none" w:sz="0" w:space="0" w:color="auto"/>
            <w:left w:val="none" w:sz="0" w:space="0" w:color="auto"/>
            <w:bottom w:val="none" w:sz="0" w:space="0" w:color="auto"/>
            <w:right w:val="none" w:sz="0" w:space="0" w:color="auto"/>
          </w:divBdr>
        </w:div>
        <w:div w:id="1909223286">
          <w:marLeft w:val="640"/>
          <w:marRight w:val="0"/>
          <w:marTop w:val="0"/>
          <w:marBottom w:val="0"/>
          <w:divBdr>
            <w:top w:val="none" w:sz="0" w:space="0" w:color="auto"/>
            <w:left w:val="none" w:sz="0" w:space="0" w:color="auto"/>
            <w:bottom w:val="none" w:sz="0" w:space="0" w:color="auto"/>
            <w:right w:val="none" w:sz="0" w:space="0" w:color="auto"/>
          </w:divBdr>
        </w:div>
        <w:div w:id="487790075">
          <w:marLeft w:val="640"/>
          <w:marRight w:val="0"/>
          <w:marTop w:val="0"/>
          <w:marBottom w:val="0"/>
          <w:divBdr>
            <w:top w:val="none" w:sz="0" w:space="0" w:color="auto"/>
            <w:left w:val="none" w:sz="0" w:space="0" w:color="auto"/>
            <w:bottom w:val="none" w:sz="0" w:space="0" w:color="auto"/>
            <w:right w:val="none" w:sz="0" w:space="0" w:color="auto"/>
          </w:divBdr>
        </w:div>
        <w:div w:id="1431968885">
          <w:marLeft w:val="640"/>
          <w:marRight w:val="0"/>
          <w:marTop w:val="0"/>
          <w:marBottom w:val="0"/>
          <w:divBdr>
            <w:top w:val="none" w:sz="0" w:space="0" w:color="auto"/>
            <w:left w:val="none" w:sz="0" w:space="0" w:color="auto"/>
            <w:bottom w:val="none" w:sz="0" w:space="0" w:color="auto"/>
            <w:right w:val="none" w:sz="0" w:space="0" w:color="auto"/>
          </w:divBdr>
        </w:div>
        <w:div w:id="477384540">
          <w:marLeft w:val="640"/>
          <w:marRight w:val="0"/>
          <w:marTop w:val="0"/>
          <w:marBottom w:val="0"/>
          <w:divBdr>
            <w:top w:val="none" w:sz="0" w:space="0" w:color="auto"/>
            <w:left w:val="none" w:sz="0" w:space="0" w:color="auto"/>
            <w:bottom w:val="none" w:sz="0" w:space="0" w:color="auto"/>
            <w:right w:val="none" w:sz="0" w:space="0" w:color="auto"/>
          </w:divBdr>
        </w:div>
        <w:div w:id="79832780">
          <w:marLeft w:val="640"/>
          <w:marRight w:val="0"/>
          <w:marTop w:val="0"/>
          <w:marBottom w:val="0"/>
          <w:divBdr>
            <w:top w:val="none" w:sz="0" w:space="0" w:color="auto"/>
            <w:left w:val="none" w:sz="0" w:space="0" w:color="auto"/>
            <w:bottom w:val="none" w:sz="0" w:space="0" w:color="auto"/>
            <w:right w:val="none" w:sz="0" w:space="0" w:color="auto"/>
          </w:divBdr>
        </w:div>
        <w:div w:id="1587033420">
          <w:marLeft w:val="640"/>
          <w:marRight w:val="0"/>
          <w:marTop w:val="0"/>
          <w:marBottom w:val="0"/>
          <w:divBdr>
            <w:top w:val="none" w:sz="0" w:space="0" w:color="auto"/>
            <w:left w:val="none" w:sz="0" w:space="0" w:color="auto"/>
            <w:bottom w:val="none" w:sz="0" w:space="0" w:color="auto"/>
            <w:right w:val="none" w:sz="0" w:space="0" w:color="auto"/>
          </w:divBdr>
        </w:div>
        <w:div w:id="375158156">
          <w:marLeft w:val="640"/>
          <w:marRight w:val="0"/>
          <w:marTop w:val="0"/>
          <w:marBottom w:val="0"/>
          <w:divBdr>
            <w:top w:val="none" w:sz="0" w:space="0" w:color="auto"/>
            <w:left w:val="none" w:sz="0" w:space="0" w:color="auto"/>
            <w:bottom w:val="none" w:sz="0" w:space="0" w:color="auto"/>
            <w:right w:val="none" w:sz="0" w:space="0" w:color="auto"/>
          </w:divBdr>
        </w:div>
        <w:div w:id="180508649">
          <w:marLeft w:val="640"/>
          <w:marRight w:val="0"/>
          <w:marTop w:val="0"/>
          <w:marBottom w:val="0"/>
          <w:divBdr>
            <w:top w:val="none" w:sz="0" w:space="0" w:color="auto"/>
            <w:left w:val="none" w:sz="0" w:space="0" w:color="auto"/>
            <w:bottom w:val="none" w:sz="0" w:space="0" w:color="auto"/>
            <w:right w:val="none" w:sz="0" w:space="0" w:color="auto"/>
          </w:divBdr>
        </w:div>
        <w:div w:id="1475176747">
          <w:marLeft w:val="640"/>
          <w:marRight w:val="0"/>
          <w:marTop w:val="0"/>
          <w:marBottom w:val="0"/>
          <w:divBdr>
            <w:top w:val="none" w:sz="0" w:space="0" w:color="auto"/>
            <w:left w:val="none" w:sz="0" w:space="0" w:color="auto"/>
            <w:bottom w:val="none" w:sz="0" w:space="0" w:color="auto"/>
            <w:right w:val="none" w:sz="0" w:space="0" w:color="auto"/>
          </w:divBdr>
        </w:div>
        <w:div w:id="344209938">
          <w:marLeft w:val="640"/>
          <w:marRight w:val="0"/>
          <w:marTop w:val="0"/>
          <w:marBottom w:val="0"/>
          <w:divBdr>
            <w:top w:val="none" w:sz="0" w:space="0" w:color="auto"/>
            <w:left w:val="none" w:sz="0" w:space="0" w:color="auto"/>
            <w:bottom w:val="none" w:sz="0" w:space="0" w:color="auto"/>
            <w:right w:val="none" w:sz="0" w:space="0" w:color="auto"/>
          </w:divBdr>
        </w:div>
        <w:div w:id="1762606384">
          <w:marLeft w:val="640"/>
          <w:marRight w:val="0"/>
          <w:marTop w:val="0"/>
          <w:marBottom w:val="0"/>
          <w:divBdr>
            <w:top w:val="none" w:sz="0" w:space="0" w:color="auto"/>
            <w:left w:val="none" w:sz="0" w:space="0" w:color="auto"/>
            <w:bottom w:val="none" w:sz="0" w:space="0" w:color="auto"/>
            <w:right w:val="none" w:sz="0" w:space="0" w:color="auto"/>
          </w:divBdr>
        </w:div>
        <w:div w:id="1971978685">
          <w:marLeft w:val="640"/>
          <w:marRight w:val="0"/>
          <w:marTop w:val="0"/>
          <w:marBottom w:val="0"/>
          <w:divBdr>
            <w:top w:val="none" w:sz="0" w:space="0" w:color="auto"/>
            <w:left w:val="none" w:sz="0" w:space="0" w:color="auto"/>
            <w:bottom w:val="none" w:sz="0" w:space="0" w:color="auto"/>
            <w:right w:val="none" w:sz="0" w:space="0" w:color="auto"/>
          </w:divBdr>
        </w:div>
        <w:div w:id="1040088692">
          <w:marLeft w:val="640"/>
          <w:marRight w:val="0"/>
          <w:marTop w:val="0"/>
          <w:marBottom w:val="0"/>
          <w:divBdr>
            <w:top w:val="none" w:sz="0" w:space="0" w:color="auto"/>
            <w:left w:val="none" w:sz="0" w:space="0" w:color="auto"/>
            <w:bottom w:val="none" w:sz="0" w:space="0" w:color="auto"/>
            <w:right w:val="none" w:sz="0" w:space="0" w:color="auto"/>
          </w:divBdr>
        </w:div>
        <w:div w:id="59445210">
          <w:marLeft w:val="640"/>
          <w:marRight w:val="0"/>
          <w:marTop w:val="0"/>
          <w:marBottom w:val="0"/>
          <w:divBdr>
            <w:top w:val="none" w:sz="0" w:space="0" w:color="auto"/>
            <w:left w:val="none" w:sz="0" w:space="0" w:color="auto"/>
            <w:bottom w:val="none" w:sz="0" w:space="0" w:color="auto"/>
            <w:right w:val="none" w:sz="0" w:space="0" w:color="auto"/>
          </w:divBdr>
        </w:div>
        <w:div w:id="1800224973">
          <w:marLeft w:val="640"/>
          <w:marRight w:val="0"/>
          <w:marTop w:val="0"/>
          <w:marBottom w:val="0"/>
          <w:divBdr>
            <w:top w:val="none" w:sz="0" w:space="0" w:color="auto"/>
            <w:left w:val="none" w:sz="0" w:space="0" w:color="auto"/>
            <w:bottom w:val="none" w:sz="0" w:space="0" w:color="auto"/>
            <w:right w:val="none" w:sz="0" w:space="0" w:color="auto"/>
          </w:divBdr>
        </w:div>
        <w:div w:id="932472237">
          <w:marLeft w:val="640"/>
          <w:marRight w:val="0"/>
          <w:marTop w:val="0"/>
          <w:marBottom w:val="0"/>
          <w:divBdr>
            <w:top w:val="none" w:sz="0" w:space="0" w:color="auto"/>
            <w:left w:val="none" w:sz="0" w:space="0" w:color="auto"/>
            <w:bottom w:val="none" w:sz="0" w:space="0" w:color="auto"/>
            <w:right w:val="none" w:sz="0" w:space="0" w:color="auto"/>
          </w:divBdr>
        </w:div>
        <w:div w:id="1979456236">
          <w:marLeft w:val="640"/>
          <w:marRight w:val="0"/>
          <w:marTop w:val="0"/>
          <w:marBottom w:val="0"/>
          <w:divBdr>
            <w:top w:val="none" w:sz="0" w:space="0" w:color="auto"/>
            <w:left w:val="none" w:sz="0" w:space="0" w:color="auto"/>
            <w:bottom w:val="none" w:sz="0" w:space="0" w:color="auto"/>
            <w:right w:val="none" w:sz="0" w:space="0" w:color="auto"/>
          </w:divBdr>
        </w:div>
        <w:div w:id="5643505">
          <w:marLeft w:val="640"/>
          <w:marRight w:val="0"/>
          <w:marTop w:val="0"/>
          <w:marBottom w:val="0"/>
          <w:divBdr>
            <w:top w:val="none" w:sz="0" w:space="0" w:color="auto"/>
            <w:left w:val="none" w:sz="0" w:space="0" w:color="auto"/>
            <w:bottom w:val="none" w:sz="0" w:space="0" w:color="auto"/>
            <w:right w:val="none" w:sz="0" w:space="0" w:color="auto"/>
          </w:divBdr>
        </w:div>
        <w:div w:id="2045590458">
          <w:marLeft w:val="640"/>
          <w:marRight w:val="0"/>
          <w:marTop w:val="0"/>
          <w:marBottom w:val="0"/>
          <w:divBdr>
            <w:top w:val="none" w:sz="0" w:space="0" w:color="auto"/>
            <w:left w:val="none" w:sz="0" w:space="0" w:color="auto"/>
            <w:bottom w:val="none" w:sz="0" w:space="0" w:color="auto"/>
            <w:right w:val="none" w:sz="0" w:space="0" w:color="auto"/>
          </w:divBdr>
        </w:div>
        <w:div w:id="1900357411">
          <w:marLeft w:val="640"/>
          <w:marRight w:val="0"/>
          <w:marTop w:val="0"/>
          <w:marBottom w:val="0"/>
          <w:divBdr>
            <w:top w:val="none" w:sz="0" w:space="0" w:color="auto"/>
            <w:left w:val="none" w:sz="0" w:space="0" w:color="auto"/>
            <w:bottom w:val="none" w:sz="0" w:space="0" w:color="auto"/>
            <w:right w:val="none" w:sz="0" w:space="0" w:color="auto"/>
          </w:divBdr>
        </w:div>
        <w:div w:id="1821262456">
          <w:marLeft w:val="640"/>
          <w:marRight w:val="0"/>
          <w:marTop w:val="0"/>
          <w:marBottom w:val="0"/>
          <w:divBdr>
            <w:top w:val="none" w:sz="0" w:space="0" w:color="auto"/>
            <w:left w:val="none" w:sz="0" w:space="0" w:color="auto"/>
            <w:bottom w:val="none" w:sz="0" w:space="0" w:color="auto"/>
            <w:right w:val="none" w:sz="0" w:space="0" w:color="auto"/>
          </w:divBdr>
        </w:div>
        <w:div w:id="312679836">
          <w:marLeft w:val="640"/>
          <w:marRight w:val="0"/>
          <w:marTop w:val="0"/>
          <w:marBottom w:val="0"/>
          <w:divBdr>
            <w:top w:val="none" w:sz="0" w:space="0" w:color="auto"/>
            <w:left w:val="none" w:sz="0" w:space="0" w:color="auto"/>
            <w:bottom w:val="none" w:sz="0" w:space="0" w:color="auto"/>
            <w:right w:val="none" w:sz="0" w:space="0" w:color="auto"/>
          </w:divBdr>
        </w:div>
        <w:div w:id="645671594">
          <w:marLeft w:val="640"/>
          <w:marRight w:val="0"/>
          <w:marTop w:val="0"/>
          <w:marBottom w:val="0"/>
          <w:divBdr>
            <w:top w:val="none" w:sz="0" w:space="0" w:color="auto"/>
            <w:left w:val="none" w:sz="0" w:space="0" w:color="auto"/>
            <w:bottom w:val="none" w:sz="0" w:space="0" w:color="auto"/>
            <w:right w:val="none" w:sz="0" w:space="0" w:color="auto"/>
          </w:divBdr>
        </w:div>
        <w:div w:id="913245633">
          <w:marLeft w:val="640"/>
          <w:marRight w:val="0"/>
          <w:marTop w:val="0"/>
          <w:marBottom w:val="0"/>
          <w:divBdr>
            <w:top w:val="none" w:sz="0" w:space="0" w:color="auto"/>
            <w:left w:val="none" w:sz="0" w:space="0" w:color="auto"/>
            <w:bottom w:val="none" w:sz="0" w:space="0" w:color="auto"/>
            <w:right w:val="none" w:sz="0" w:space="0" w:color="auto"/>
          </w:divBdr>
        </w:div>
        <w:div w:id="704870232">
          <w:marLeft w:val="640"/>
          <w:marRight w:val="0"/>
          <w:marTop w:val="0"/>
          <w:marBottom w:val="0"/>
          <w:divBdr>
            <w:top w:val="none" w:sz="0" w:space="0" w:color="auto"/>
            <w:left w:val="none" w:sz="0" w:space="0" w:color="auto"/>
            <w:bottom w:val="none" w:sz="0" w:space="0" w:color="auto"/>
            <w:right w:val="none" w:sz="0" w:space="0" w:color="auto"/>
          </w:divBdr>
        </w:div>
        <w:div w:id="414282330">
          <w:marLeft w:val="640"/>
          <w:marRight w:val="0"/>
          <w:marTop w:val="0"/>
          <w:marBottom w:val="0"/>
          <w:divBdr>
            <w:top w:val="none" w:sz="0" w:space="0" w:color="auto"/>
            <w:left w:val="none" w:sz="0" w:space="0" w:color="auto"/>
            <w:bottom w:val="none" w:sz="0" w:space="0" w:color="auto"/>
            <w:right w:val="none" w:sz="0" w:space="0" w:color="auto"/>
          </w:divBdr>
        </w:div>
      </w:divsChild>
    </w:div>
    <w:div w:id="1926762013">
      <w:bodyDiv w:val="1"/>
      <w:marLeft w:val="0"/>
      <w:marRight w:val="0"/>
      <w:marTop w:val="0"/>
      <w:marBottom w:val="0"/>
      <w:divBdr>
        <w:top w:val="none" w:sz="0" w:space="0" w:color="auto"/>
        <w:left w:val="none" w:sz="0" w:space="0" w:color="auto"/>
        <w:bottom w:val="none" w:sz="0" w:space="0" w:color="auto"/>
        <w:right w:val="none" w:sz="0" w:space="0" w:color="auto"/>
      </w:divBdr>
    </w:div>
    <w:div w:id="1930769283">
      <w:bodyDiv w:val="1"/>
      <w:marLeft w:val="0"/>
      <w:marRight w:val="0"/>
      <w:marTop w:val="0"/>
      <w:marBottom w:val="0"/>
      <w:divBdr>
        <w:top w:val="none" w:sz="0" w:space="0" w:color="auto"/>
        <w:left w:val="none" w:sz="0" w:space="0" w:color="auto"/>
        <w:bottom w:val="none" w:sz="0" w:space="0" w:color="auto"/>
        <w:right w:val="none" w:sz="0" w:space="0" w:color="auto"/>
      </w:divBdr>
    </w:div>
    <w:div w:id="1933470323">
      <w:bodyDiv w:val="1"/>
      <w:marLeft w:val="0"/>
      <w:marRight w:val="0"/>
      <w:marTop w:val="0"/>
      <w:marBottom w:val="0"/>
      <w:divBdr>
        <w:top w:val="none" w:sz="0" w:space="0" w:color="auto"/>
        <w:left w:val="none" w:sz="0" w:space="0" w:color="auto"/>
        <w:bottom w:val="none" w:sz="0" w:space="0" w:color="auto"/>
        <w:right w:val="none" w:sz="0" w:space="0" w:color="auto"/>
      </w:divBdr>
      <w:divsChild>
        <w:div w:id="1235820286">
          <w:marLeft w:val="480"/>
          <w:marRight w:val="0"/>
          <w:marTop w:val="0"/>
          <w:marBottom w:val="0"/>
          <w:divBdr>
            <w:top w:val="none" w:sz="0" w:space="0" w:color="auto"/>
            <w:left w:val="none" w:sz="0" w:space="0" w:color="auto"/>
            <w:bottom w:val="none" w:sz="0" w:space="0" w:color="auto"/>
            <w:right w:val="none" w:sz="0" w:space="0" w:color="auto"/>
          </w:divBdr>
        </w:div>
        <w:div w:id="1168787146">
          <w:marLeft w:val="480"/>
          <w:marRight w:val="0"/>
          <w:marTop w:val="0"/>
          <w:marBottom w:val="0"/>
          <w:divBdr>
            <w:top w:val="none" w:sz="0" w:space="0" w:color="auto"/>
            <w:left w:val="none" w:sz="0" w:space="0" w:color="auto"/>
            <w:bottom w:val="none" w:sz="0" w:space="0" w:color="auto"/>
            <w:right w:val="none" w:sz="0" w:space="0" w:color="auto"/>
          </w:divBdr>
        </w:div>
        <w:div w:id="334191071">
          <w:marLeft w:val="480"/>
          <w:marRight w:val="0"/>
          <w:marTop w:val="0"/>
          <w:marBottom w:val="0"/>
          <w:divBdr>
            <w:top w:val="none" w:sz="0" w:space="0" w:color="auto"/>
            <w:left w:val="none" w:sz="0" w:space="0" w:color="auto"/>
            <w:bottom w:val="none" w:sz="0" w:space="0" w:color="auto"/>
            <w:right w:val="none" w:sz="0" w:space="0" w:color="auto"/>
          </w:divBdr>
        </w:div>
        <w:div w:id="94978919">
          <w:marLeft w:val="480"/>
          <w:marRight w:val="0"/>
          <w:marTop w:val="0"/>
          <w:marBottom w:val="0"/>
          <w:divBdr>
            <w:top w:val="none" w:sz="0" w:space="0" w:color="auto"/>
            <w:left w:val="none" w:sz="0" w:space="0" w:color="auto"/>
            <w:bottom w:val="none" w:sz="0" w:space="0" w:color="auto"/>
            <w:right w:val="none" w:sz="0" w:space="0" w:color="auto"/>
          </w:divBdr>
        </w:div>
        <w:div w:id="1720204171">
          <w:marLeft w:val="480"/>
          <w:marRight w:val="0"/>
          <w:marTop w:val="0"/>
          <w:marBottom w:val="0"/>
          <w:divBdr>
            <w:top w:val="none" w:sz="0" w:space="0" w:color="auto"/>
            <w:left w:val="none" w:sz="0" w:space="0" w:color="auto"/>
            <w:bottom w:val="none" w:sz="0" w:space="0" w:color="auto"/>
            <w:right w:val="none" w:sz="0" w:space="0" w:color="auto"/>
          </w:divBdr>
        </w:div>
        <w:div w:id="611548474">
          <w:marLeft w:val="480"/>
          <w:marRight w:val="0"/>
          <w:marTop w:val="0"/>
          <w:marBottom w:val="0"/>
          <w:divBdr>
            <w:top w:val="none" w:sz="0" w:space="0" w:color="auto"/>
            <w:left w:val="none" w:sz="0" w:space="0" w:color="auto"/>
            <w:bottom w:val="none" w:sz="0" w:space="0" w:color="auto"/>
            <w:right w:val="none" w:sz="0" w:space="0" w:color="auto"/>
          </w:divBdr>
        </w:div>
        <w:div w:id="892086543">
          <w:marLeft w:val="480"/>
          <w:marRight w:val="0"/>
          <w:marTop w:val="0"/>
          <w:marBottom w:val="0"/>
          <w:divBdr>
            <w:top w:val="none" w:sz="0" w:space="0" w:color="auto"/>
            <w:left w:val="none" w:sz="0" w:space="0" w:color="auto"/>
            <w:bottom w:val="none" w:sz="0" w:space="0" w:color="auto"/>
            <w:right w:val="none" w:sz="0" w:space="0" w:color="auto"/>
          </w:divBdr>
        </w:div>
        <w:div w:id="460538464">
          <w:marLeft w:val="480"/>
          <w:marRight w:val="0"/>
          <w:marTop w:val="0"/>
          <w:marBottom w:val="0"/>
          <w:divBdr>
            <w:top w:val="none" w:sz="0" w:space="0" w:color="auto"/>
            <w:left w:val="none" w:sz="0" w:space="0" w:color="auto"/>
            <w:bottom w:val="none" w:sz="0" w:space="0" w:color="auto"/>
            <w:right w:val="none" w:sz="0" w:space="0" w:color="auto"/>
          </w:divBdr>
        </w:div>
        <w:div w:id="621612545">
          <w:marLeft w:val="480"/>
          <w:marRight w:val="0"/>
          <w:marTop w:val="0"/>
          <w:marBottom w:val="0"/>
          <w:divBdr>
            <w:top w:val="none" w:sz="0" w:space="0" w:color="auto"/>
            <w:left w:val="none" w:sz="0" w:space="0" w:color="auto"/>
            <w:bottom w:val="none" w:sz="0" w:space="0" w:color="auto"/>
            <w:right w:val="none" w:sz="0" w:space="0" w:color="auto"/>
          </w:divBdr>
        </w:div>
        <w:div w:id="1944801611">
          <w:marLeft w:val="480"/>
          <w:marRight w:val="0"/>
          <w:marTop w:val="0"/>
          <w:marBottom w:val="0"/>
          <w:divBdr>
            <w:top w:val="none" w:sz="0" w:space="0" w:color="auto"/>
            <w:left w:val="none" w:sz="0" w:space="0" w:color="auto"/>
            <w:bottom w:val="none" w:sz="0" w:space="0" w:color="auto"/>
            <w:right w:val="none" w:sz="0" w:space="0" w:color="auto"/>
          </w:divBdr>
        </w:div>
        <w:div w:id="422261680">
          <w:marLeft w:val="480"/>
          <w:marRight w:val="0"/>
          <w:marTop w:val="0"/>
          <w:marBottom w:val="0"/>
          <w:divBdr>
            <w:top w:val="none" w:sz="0" w:space="0" w:color="auto"/>
            <w:left w:val="none" w:sz="0" w:space="0" w:color="auto"/>
            <w:bottom w:val="none" w:sz="0" w:space="0" w:color="auto"/>
            <w:right w:val="none" w:sz="0" w:space="0" w:color="auto"/>
          </w:divBdr>
        </w:div>
        <w:div w:id="211157979">
          <w:marLeft w:val="480"/>
          <w:marRight w:val="0"/>
          <w:marTop w:val="0"/>
          <w:marBottom w:val="0"/>
          <w:divBdr>
            <w:top w:val="none" w:sz="0" w:space="0" w:color="auto"/>
            <w:left w:val="none" w:sz="0" w:space="0" w:color="auto"/>
            <w:bottom w:val="none" w:sz="0" w:space="0" w:color="auto"/>
            <w:right w:val="none" w:sz="0" w:space="0" w:color="auto"/>
          </w:divBdr>
        </w:div>
        <w:div w:id="1261262008">
          <w:marLeft w:val="480"/>
          <w:marRight w:val="0"/>
          <w:marTop w:val="0"/>
          <w:marBottom w:val="0"/>
          <w:divBdr>
            <w:top w:val="none" w:sz="0" w:space="0" w:color="auto"/>
            <w:left w:val="none" w:sz="0" w:space="0" w:color="auto"/>
            <w:bottom w:val="none" w:sz="0" w:space="0" w:color="auto"/>
            <w:right w:val="none" w:sz="0" w:space="0" w:color="auto"/>
          </w:divBdr>
        </w:div>
        <w:div w:id="985161680">
          <w:marLeft w:val="480"/>
          <w:marRight w:val="0"/>
          <w:marTop w:val="0"/>
          <w:marBottom w:val="0"/>
          <w:divBdr>
            <w:top w:val="none" w:sz="0" w:space="0" w:color="auto"/>
            <w:left w:val="none" w:sz="0" w:space="0" w:color="auto"/>
            <w:bottom w:val="none" w:sz="0" w:space="0" w:color="auto"/>
            <w:right w:val="none" w:sz="0" w:space="0" w:color="auto"/>
          </w:divBdr>
        </w:div>
        <w:div w:id="196050215">
          <w:marLeft w:val="480"/>
          <w:marRight w:val="0"/>
          <w:marTop w:val="0"/>
          <w:marBottom w:val="0"/>
          <w:divBdr>
            <w:top w:val="none" w:sz="0" w:space="0" w:color="auto"/>
            <w:left w:val="none" w:sz="0" w:space="0" w:color="auto"/>
            <w:bottom w:val="none" w:sz="0" w:space="0" w:color="auto"/>
            <w:right w:val="none" w:sz="0" w:space="0" w:color="auto"/>
          </w:divBdr>
        </w:div>
        <w:div w:id="733283594">
          <w:marLeft w:val="480"/>
          <w:marRight w:val="0"/>
          <w:marTop w:val="0"/>
          <w:marBottom w:val="0"/>
          <w:divBdr>
            <w:top w:val="none" w:sz="0" w:space="0" w:color="auto"/>
            <w:left w:val="none" w:sz="0" w:space="0" w:color="auto"/>
            <w:bottom w:val="none" w:sz="0" w:space="0" w:color="auto"/>
            <w:right w:val="none" w:sz="0" w:space="0" w:color="auto"/>
          </w:divBdr>
        </w:div>
        <w:div w:id="1934967480">
          <w:marLeft w:val="480"/>
          <w:marRight w:val="0"/>
          <w:marTop w:val="0"/>
          <w:marBottom w:val="0"/>
          <w:divBdr>
            <w:top w:val="none" w:sz="0" w:space="0" w:color="auto"/>
            <w:left w:val="none" w:sz="0" w:space="0" w:color="auto"/>
            <w:bottom w:val="none" w:sz="0" w:space="0" w:color="auto"/>
            <w:right w:val="none" w:sz="0" w:space="0" w:color="auto"/>
          </w:divBdr>
        </w:div>
        <w:div w:id="2016498643">
          <w:marLeft w:val="480"/>
          <w:marRight w:val="0"/>
          <w:marTop w:val="0"/>
          <w:marBottom w:val="0"/>
          <w:divBdr>
            <w:top w:val="none" w:sz="0" w:space="0" w:color="auto"/>
            <w:left w:val="none" w:sz="0" w:space="0" w:color="auto"/>
            <w:bottom w:val="none" w:sz="0" w:space="0" w:color="auto"/>
            <w:right w:val="none" w:sz="0" w:space="0" w:color="auto"/>
          </w:divBdr>
        </w:div>
        <w:div w:id="88620644">
          <w:marLeft w:val="480"/>
          <w:marRight w:val="0"/>
          <w:marTop w:val="0"/>
          <w:marBottom w:val="0"/>
          <w:divBdr>
            <w:top w:val="none" w:sz="0" w:space="0" w:color="auto"/>
            <w:left w:val="none" w:sz="0" w:space="0" w:color="auto"/>
            <w:bottom w:val="none" w:sz="0" w:space="0" w:color="auto"/>
            <w:right w:val="none" w:sz="0" w:space="0" w:color="auto"/>
          </w:divBdr>
        </w:div>
        <w:div w:id="1194926202">
          <w:marLeft w:val="480"/>
          <w:marRight w:val="0"/>
          <w:marTop w:val="0"/>
          <w:marBottom w:val="0"/>
          <w:divBdr>
            <w:top w:val="none" w:sz="0" w:space="0" w:color="auto"/>
            <w:left w:val="none" w:sz="0" w:space="0" w:color="auto"/>
            <w:bottom w:val="none" w:sz="0" w:space="0" w:color="auto"/>
            <w:right w:val="none" w:sz="0" w:space="0" w:color="auto"/>
          </w:divBdr>
        </w:div>
        <w:div w:id="20860954">
          <w:marLeft w:val="480"/>
          <w:marRight w:val="0"/>
          <w:marTop w:val="0"/>
          <w:marBottom w:val="0"/>
          <w:divBdr>
            <w:top w:val="none" w:sz="0" w:space="0" w:color="auto"/>
            <w:left w:val="none" w:sz="0" w:space="0" w:color="auto"/>
            <w:bottom w:val="none" w:sz="0" w:space="0" w:color="auto"/>
            <w:right w:val="none" w:sz="0" w:space="0" w:color="auto"/>
          </w:divBdr>
        </w:div>
        <w:div w:id="1314333798">
          <w:marLeft w:val="480"/>
          <w:marRight w:val="0"/>
          <w:marTop w:val="0"/>
          <w:marBottom w:val="0"/>
          <w:divBdr>
            <w:top w:val="none" w:sz="0" w:space="0" w:color="auto"/>
            <w:left w:val="none" w:sz="0" w:space="0" w:color="auto"/>
            <w:bottom w:val="none" w:sz="0" w:space="0" w:color="auto"/>
            <w:right w:val="none" w:sz="0" w:space="0" w:color="auto"/>
          </w:divBdr>
        </w:div>
      </w:divsChild>
    </w:div>
    <w:div w:id="1936664419">
      <w:bodyDiv w:val="1"/>
      <w:marLeft w:val="0"/>
      <w:marRight w:val="0"/>
      <w:marTop w:val="0"/>
      <w:marBottom w:val="0"/>
      <w:divBdr>
        <w:top w:val="none" w:sz="0" w:space="0" w:color="auto"/>
        <w:left w:val="none" w:sz="0" w:space="0" w:color="auto"/>
        <w:bottom w:val="none" w:sz="0" w:space="0" w:color="auto"/>
        <w:right w:val="none" w:sz="0" w:space="0" w:color="auto"/>
      </w:divBdr>
      <w:divsChild>
        <w:div w:id="376396235">
          <w:marLeft w:val="640"/>
          <w:marRight w:val="0"/>
          <w:marTop w:val="0"/>
          <w:marBottom w:val="0"/>
          <w:divBdr>
            <w:top w:val="none" w:sz="0" w:space="0" w:color="auto"/>
            <w:left w:val="none" w:sz="0" w:space="0" w:color="auto"/>
            <w:bottom w:val="none" w:sz="0" w:space="0" w:color="auto"/>
            <w:right w:val="none" w:sz="0" w:space="0" w:color="auto"/>
          </w:divBdr>
        </w:div>
        <w:div w:id="2010130753">
          <w:marLeft w:val="640"/>
          <w:marRight w:val="0"/>
          <w:marTop w:val="0"/>
          <w:marBottom w:val="0"/>
          <w:divBdr>
            <w:top w:val="none" w:sz="0" w:space="0" w:color="auto"/>
            <w:left w:val="none" w:sz="0" w:space="0" w:color="auto"/>
            <w:bottom w:val="none" w:sz="0" w:space="0" w:color="auto"/>
            <w:right w:val="none" w:sz="0" w:space="0" w:color="auto"/>
          </w:divBdr>
        </w:div>
        <w:div w:id="1229263942">
          <w:marLeft w:val="640"/>
          <w:marRight w:val="0"/>
          <w:marTop w:val="0"/>
          <w:marBottom w:val="0"/>
          <w:divBdr>
            <w:top w:val="none" w:sz="0" w:space="0" w:color="auto"/>
            <w:left w:val="none" w:sz="0" w:space="0" w:color="auto"/>
            <w:bottom w:val="none" w:sz="0" w:space="0" w:color="auto"/>
            <w:right w:val="none" w:sz="0" w:space="0" w:color="auto"/>
          </w:divBdr>
        </w:div>
        <w:div w:id="565802095">
          <w:marLeft w:val="640"/>
          <w:marRight w:val="0"/>
          <w:marTop w:val="0"/>
          <w:marBottom w:val="0"/>
          <w:divBdr>
            <w:top w:val="none" w:sz="0" w:space="0" w:color="auto"/>
            <w:left w:val="none" w:sz="0" w:space="0" w:color="auto"/>
            <w:bottom w:val="none" w:sz="0" w:space="0" w:color="auto"/>
            <w:right w:val="none" w:sz="0" w:space="0" w:color="auto"/>
          </w:divBdr>
        </w:div>
        <w:div w:id="545488398">
          <w:marLeft w:val="640"/>
          <w:marRight w:val="0"/>
          <w:marTop w:val="0"/>
          <w:marBottom w:val="0"/>
          <w:divBdr>
            <w:top w:val="none" w:sz="0" w:space="0" w:color="auto"/>
            <w:left w:val="none" w:sz="0" w:space="0" w:color="auto"/>
            <w:bottom w:val="none" w:sz="0" w:space="0" w:color="auto"/>
            <w:right w:val="none" w:sz="0" w:space="0" w:color="auto"/>
          </w:divBdr>
        </w:div>
        <w:div w:id="1441993686">
          <w:marLeft w:val="640"/>
          <w:marRight w:val="0"/>
          <w:marTop w:val="0"/>
          <w:marBottom w:val="0"/>
          <w:divBdr>
            <w:top w:val="none" w:sz="0" w:space="0" w:color="auto"/>
            <w:left w:val="none" w:sz="0" w:space="0" w:color="auto"/>
            <w:bottom w:val="none" w:sz="0" w:space="0" w:color="auto"/>
            <w:right w:val="none" w:sz="0" w:space="0" w:color="auto"/>
          </w:divBdr>
        </w:div>
        <w:div w:id="100300697">
          <w:marLeft w:val="640"/>
          <w:marRight w:val="0"/>
          <w:marTop w:val="0"/>
          <w:marBottom w:val="0"/>
          <w:divBdr>
            <w:top w:val="none" w:sz="0" w:space="0" w:color="auto"/>
            <w:left w:val="none" w:sz="0" w:space="0" w:color="auto"/>
            <w:bottom w:val="none" w:sz="0" w:space="0" w:color="auto"/>
            <w:right w:val="none" w:sz="0" w:space="0" w:color="auto"/>
          </w:divBdr>
        </w:div>
        <w:div w:id="1191650019">
          <w:marLeft w:val="640"/>
          <w:marRight w:val="0"/>
          <w:marTop w:val="0"/>
          <w:marBottom w:val="0"/>
          <w:divBdr>
            <w:top w:val="none" w:sz="0" w:space="0" w:color="auto"/>
            <w:left w:val="none" w:sz="0" w:space="0" w:color="auto"/>
            <w:bottom w:val="none" w:sz="0" w:space="0" w:color="auto"/>
            <w:right w:val="none" w:sz="0" w:space="0" w:color="auto"/>
          </w:divBdr>
        </w:div>
        <w:div w:id="643511640">
          <w:marLeft w:val="640"/>
          <w:marRight w:val="0"/>
          <w:marTop w:val="0"/>
          <w:marBottom w:val="0"/>
          <w:divBdr>
            <w:top w:val="none" w:sz="0" w:space="0" w:color="auto"/>
            <w:left w:val="none" w:sz="0" w:space="0" w:color="auto"/>
            <w:bottom w:val="none" w:sz="0" w:space="0" w:color="auto"/>
            <w:right w:val="none" w:sz="0" w:space="0" w:color="auto"/>
          </w:divBdr>
        </w:div>
        <w:div w:id="799304847">
          <w:marLeft w:val="640"/>
          <w:marRight w:val="0"/>
          <w:marTop w:val="0"/>
          <w:marBottom w:val="0"/>
          <w:divBdr>
            <w:top w:val="none" w:sz="0" w:space="0" w:color="auto"/>
            <w:left w:val="none" w:sz="0" w:space="0" w:color="auto"/>
            <w:bottom w:val="none" w:sz="0" w:space="0" w:color="auto"/>
            <w:right w:val="none" w:sz="0" w:space="0" w:color="auto"/>
          </w:divBdr>
        </w:div>
        <w:div w:id="421679256">
          <w:marLeft w:val="640"/>
          <w:marRight w:val="0"/>
          <w:marTop w:val="0"/>
          <w:marBottom w:val="0"/>
          <w:divBdr>
            <w:top w:val="none" w:sz="0" w:space="0" w:color="auto"/>
            <w:left w:val="none" w:sz="0" w:space="0" w:color="auto"/>
            <w:bottom w:val="none" w:sz="0" w:space="0" w:color="auto"/>
            <w:right w:val="none" w:sz="0" w:space="0" w:color="auto"/>
          </w:divBdr>
        </w:div>
        <w:div w:id="645160447">
          <w:marLeft w:val="640"/>
          <w:marRight w:val="0"/>
          <w:marTop w:val="0"/>
          <w:marBottom w:val="0"/>
          <w:divBdr>
            <w:top w:val="none" w:sz="0" w:space="0" w:color="auto"/>
            <w:left w:val="none" w:sz="0" w:space="0" w:color="auto"/>
            <w:bottom w:val="none" w:sz="0" w:space="0" w:color="auto"/>
            <w:right w:val="none" w:sz="0" w:space="0" w:color="auto"/>
          </w:divBdr>
        </w:div>
        <w:div w:id="443698516">
          <w:marLeft w:val="640"/>
          <w:marRight w:val="0"/>
          <w:marTop w:val="0"/>
          <w:marBottom w:val="0"/>
          <w:divBdr>
            <w:top w:val="none" w:sz="0" w:space="0" w:color="auto"/>
            <w:left w:val="none" w:sz="0" w:space="0" w:color="auto"/>
            <w:bottom w:val="none" w:sz="0" w:space="0" w:color="auto"/>
            <w:right w:val="none" w:sz="0" w:space="0" w:color="auto"/>
          </w:divBdr>
        </w:div>
        <w:div w:id="571505399">
          <w:marLeft w:val="640"/>
          <w:marRight w:val="0"/>
          <w:marTop w:val="0"/>
          <w:marBottom w:val="0"/>
          <w:divBdr>
            <w:top w:val="none" w:sz="0" w:space="0" w:color="auto"/>
            <w:left w:val="none" w:sz="0" w:space="0" w:color="auto"/>
            <w:bottom w:val="none" w:sz="0" w:space="0" w:color="auto"/>
            <w:right w:val="none" w:sz="0" w:space="0" w:color="auto"/>
          </w:divBdr>
        </w:div>
        <w:div w:id="698506993">
          <w:marLeft w:val="640"/>
          <w:marRight w:val="0"/>
          <w:marTop w:val="0"/>
          <w:marBottom w:val="0"/>
          <w:divBdr>
            <w:top w:val="none" w:sz="0" w:space="0" w:color="auto"/>
            <w:left w:val="none" w:sz="0" w:space="0" w:color="auto"/>
            <w:bottom w:val="none" w:sz="0" w:space="0" w:color="auto"/>
            <w:right w:val="none" w:sz="0" w:space="0" w:color="auto"/>
          </w:divBdr>
        </w:div>
        <w:div w:id="1885678971">
          <w:marLeft w:val="640"/>
          <w:marRight w:val="0"/>
          <w:marTop w:val="0"/>
          <w:marBottom w:val="0"/>
          <w:divBdr>
            <w:top w:val="none" w:sz="0" w:space="0" w:color="auto"/>
            <w:left w:val="none" w:sz="0" w:space="0" w:color="auto"/>
            <w:bottom w:val="none" w:sz="0" w:space="0" w:color="auto"/>
            <w:right w:val="none" w:sz="0" w:space="0" w:color="auto"/>
          </w:divBdr>
        </w:div>
        <w:div w:id="1945724338">
          <w:marLeft w:val="640"/>
          <w:marRight w:val="0"/>
          <w:marTop w:val="0"/>
          <w:marBottom w:val="0"/>
          <w:divBdr>
            <w:top w:val="none" w:sz="0" w:space="0" w:color="auto"/>
            <w:left w:val="none" w:sz="0" w:space="0" w:color="auto"/>
            <w:bottom w:val="none" w:sz="0" w:space="0" w:color="auto"/>
            <w:right w:val="none" w:sz="0" w:space="0" w:color="auto"/>
          </w:divBdr>
        </w:div>
        <w:div w:id="595139488">
          <w:marLeft w:val="640"/>
          <w:marRight w:val="0"/>
          <w:marTop w:val="0"/>
          <w:marBottom w:val="0"/>
          <w:divBdr>
            <w:top w:val="none" w:sz="0" w:space="0" w:color="auto"/>
            <w:left w:val="none" w:sz="0" w:space="0" w:color="auto"/>
            <w:bottom w:val="none" w:sz="0" w:space="0" w:color="auto"/>
            <w:right w:val="none" w:sz="0" w:space="0" w:color="auto"/>
          </w:divBdr>
        </w:div>
        <w:div w:id="1356466251">
          <w:marLeft w:val="640"/>
          <w:marRight w:val="0"/>
          <w:marTop w:val="0"/>
          <w:marBottom w:val="0"/>
          <w:divBdr>
            <w:top w:val="none" w:sz="0" w:space="0" w:color="auto"/>
            <w:left w:val="none" w:sz="0" w:space="0" w:color="auto"/>
            <w:bottom w:val="none" w:sz="0" w:space="0" w:color="auto"/>
            <w:right w:val="none" w:sz="0" w:space="0" w:color="auto"/>
          </w:divBdr>
        </w:div>
        <w:div w:id="12998963">
          <w:marLeft w:val="640"/>
          <w:marRight w:val="0"/>
          <w:marTop w:val="0"/>
          <w:marBottom w:val="0"/>
          <w:divBdr>
            <w:top w:val="none" w:sz="0" w:space="0" w:color="auto"/>
            <w:left w:val="none" w:sz="0" w:space="0" w:color="auto"/>
            <w:bottom w:val="none" w:sz="0" w:space="0" w:color="auto"/>
            <w:right w:val="none" w:sz="0" w:space="0" w:color="auto"/>
          </w:divBdr>
        </w:div>
        <w:div w:id="1176460517">
          <w:marLeft w:val="640"/>
          <w:marRight w:val="0"/>
          <w:marTop w:val="0"/>
          <w:marBottom w:val="0"/>
          <w:divBdr>
            <w:top w:val="none" w:sz="0" w:space="0" w:color="auto"/>
            <w:left w:val="none" w:sz="0" w:space="0" w:color="auto"/>
            <w:bottom w:val="none" w:sz="0" w:space="0" w:color="auto"/>
            <w:right w:val="none" w:sz="0" w:space="0" w:color="auto"/>
          </w:divBdr>
        </w:div>
        <w:div w:id="483670741">
          <w:marLeft w:val="640"/>
          <w:marRight w:val="0"/>
          <w:marTop w:val="0"/>
          <w:marBottom w:val="0"/>
          <w:divBdr>
            <w:top w:val="none" w:sz="0" w:space="0" w:color="auto"/>
            <w:left w:val="none" w:sz="0" w:space="0" w:color="auto"/>
            <w:bottom w:val="none" w:sz="0" w:space="0" w:color="auto"/>
            <w:right w:val="none" w:sz="0" w:space="0" w:color="auto"/>
          </w:divBdr>
        </w:div>
        <w:div w:id="526017727">
          <w:marLeft w:val="640"/>
          <w:marRight w:val="0"/>
          <w:marTop w:val="0"/>
          <w:marBottom w:val="0"/>
          <w:divBdr>
            <w:top w:val="none" w:sz="0" w:space="0" w:color="auto"/>
            <w:left w:val="none" w:sz="0" w:space="0" w:color="auto"/>
            <w:bottom w:val="none" w:sz="0" w:space="0" w:color="auto"/>
            <w:right w:val="none" w:sz="0" w:space="0" w:color="auto"/>
          </w:divBdr>
        </w:div>
        <w:div w:id="1162702685">
          <w:marLeft w:val="640"/>
          <w:marRight w:val="0"/>
          <w:marTop w:val="0"/>
          <w:marBottom w:val="0"/>
          <w:divBdr>
            <w:top w:val="none" w:sz="0" w:space="0" w:color="auto"/>
            <w:left w:val="none" w:sz="0" w:space="0" w:color="auto"/>
            <w:bottom w:val="none" w:sz="0" w:space="0" w:color="auto"/>
            <w:right w:val="none" w:sz="0" w:space="0" w:color="auto"/>
          </w:divBdr>
        </w:div>
        <w:div w:id="1126319003">
          <w:marLeft w:val="640"/>
          <w:marRight w:val="0"/>
          <w:marTop w:val="0"/>
          <w:marBottom w:val="0"/>
          <w:divBdr>
            <w:top w:val="none" w:sz="0" w:space="0" w:color="auto"/>
            <w:left w:val="none" w:sz="0" w:space="0" w:color="auto"/>
            <w:bottom w:val="none" w:sz="0" w:space="0" w:color="auto"/>
            <w:right w:val="none" w:sz="0" w:space="0" w:color="auto"/>
          </w:divBdr>
        </w:div>
        <w:div w:id="618992345">
          <w:marLeft w:val="640"/>
          <w:marRight w:val="0"/>
          <w:marTop w:val="0"/>
          <w:marBottom w:val="0"/>
          <w:divBdr>
            <w:top w:val="none" w:sz="0" w:space="0" w:color="auto"/>
            <w:left w:val="none" w:sz="0" w:space="0" w:color="auto"/>
            <w:bottom w:val="none" w:sz="0" w:space="0" w:color="auto"/>
            <w:right w:val="none" w:sz="0" w:space="0" w:color="auto"/>
          </w:divBdr>
        </w:div>
        <w:div w:id="1002661445">
          <w:marLeft w:val="640"/>
          <w:marRight w:val="0"/>
          <w:marTop w:val="0"/>
          <w:marBottom w:val="0"/>
          <w:divBdr>
            <w:top w:val="none" w:sz="0" w:space="0" w:color="auto"/>
            <w:left w:val="none" w:sz="0" w:space="0" w:color="auto"/>
            <w:bottom w:val="none" w:sz="0" w:space="0" w:color="auto"/>
            <w:right w:val="none" w:sz="0" w:space="0" w:color="auto"/>
          </w:divBdr>
        </w:div>
        <w:div w:id="862784548">
          <w:marLeft w:val="640"/>
          <w:marRight w:val="0"/>
          <w:marTop w:val="0"/>
          <w:marBottom w:val="0"/>
          <w:divBdr>
            <w:top w:val="none" w:sz="0" w:space="0" w:color="auto"/>
            <w:left w:val="none" w:sz="0" w:space="0" w:color="auto"/>
            <w:bottom w:val="none" w:sz="0" w:space="0" w:color="auto"/>
            <w:right w:val="none" w:sz="0" w:space="0" w:color="auto"/>
          </w:divBdr>
        </w:div>
        <w:div w:id="104086103">
          <w:marLeft w:val="640"/>
          <w:marRight w:val="0"/>
          <w:marTop w:val="0"/>
          <w:marBottom w:val="0"/>
          <w:divBdr>
            <w:top w:val="none" w:sz="0" w:space="0" w:color="auto"/>
            <w:left w:val="none" w:sz="0" w:space="0" w:color="auto"/>
            <w:bottom w:val="none" w:sz="0" w:space="0" w:color="auto"/>
            <w:right w:val="none" w:sz="0" w:space="0" w:color="auto"/>
          </w:divBdr>
        </w:div>
        <w:div w:id="1577783152">
          <w:marLeft w:val="640"/>
          <w:marRight w:val="0"/>
          <w:marTop w:val="0"/>
          <w:marBottom w:val="0"/>
          <w:divBdr>
            <w:top w:val="none" w:sz="0" w:space="0" w:color="auto"/>
            <w:left w:val="none" w:sz="0" w:space="0" w:color="auto"/>
            <w:bottom w:val="none" w:sz="0" w:space="0" w:color="auto"/>
            <w:right w:val="none" w:sz="0" w:space="0" w:color="auto"/>
          </w:divBdr>
        </w:div>
        <w:div w:id="2095396623">
          <w:marLeft w:val="640"/>
          <w:marRight w:val="0"/>
          <w:marTop w:val="0"/>
          <w:marBottom w:val="0"/>
          <w:divBdr>
            <w:top w:val="none" w:sz="0" w:space="0" w:color="auto"/>
            <w:left w:val="none" w:sz="0" w:space="0" w:color="auto"/>
            <w:bottom w:val="none" w:sz="0" w:space="0" w:color="auto"/>
            <w:right w:val="none" w:sz="0" w:space="0" w:color="auto"/>
          </w:divBdr>
        </w:div>
        <w:div w:id="1717660302">
          <w:marLeft w:val="640"/>
          <w:marRight w:val="0"/>
          <w:marTop w:val="0"/>
          <w:marBottom w:val="0"/>
          <w:divBdr>
            <w:top w:val="none" w:sz="0" w:space="0" w:color="auto"/>
            <w:left w:val="none" w:sz="0" w:space="0" w:color="auto"/>
            <w:bottom w:val="none" w:sz="0" w:space="0" w:color="auto"/>
            <w:right w:val="none" w:sz="0" w:space="0" w:color="auto"/>
          </w:divBdr>
        </w:div>
        <w:div w:id="1475290013">
          <w:marLeft w:val="640"/>
          <w:marRight w:val="0"/>
          <w:marTop w:val="0"/>
          <w:marBottom w:val="0"/>
          <w:divBdr>
            <w:top w:val="none" w:sz="0" w:space="0" w:color="auto"/>
            <w:left w:val="none" w:sz="0" w:space="0" w:color="auto"/>
            <w:bottom w:val="none" w:sz="0" w:space="0" w:color="auto"/>
            <w:right w:val="none" w:sz="0" w:space="0" w:color="auto"/>
          </w:divBdr>
        </w:div>
        <w:div w:id="162167178">
          <w:marLeft w:val="640"/>
          <w:marRight w:val="0"/>
          <w:marTop w:val="0"/>
          <w:marBottom w:val="0"/>
          <w:divBdr>
            <w:top w:val="none" w:sz="0" w:space="0" w:color="auto"/>
            <w:left w:val="none" w:sz="0" w:space="0" w:color="auto"/>
            <w:bottom w:val="none" w:sz="0" w:space="0" w:color="auto"/>
            <w:right w:val="none" w:sz="0" w:space="0" w:color="auto"/>
          </w:divBdr>
        </w:div>
        <w:div w:id="1201431885">
          <w:marLeft w:val="640"/>
          <w:marRight w:val="0"/>
          <w:marTop w:val="0"/>
          <w:marBottom w:val="0"/>
          <w:divBdr>
            <w:top w:val="none" w:sz="0" w:space="0" w:color="auto"/>
            <w:left w:val="none" w:sz="0" w:space="0" w:color="auto"/>
            <w:bottom w:val="none" w:sz="0" w:space="0" w:color="auto"/>
            <w:right w:val="none" w:sz="0" w:space="0" w:color="auto"/>
          </w:divBdr>
        </w:div>
        <w:div w:id="885292118">
          <w:marLeft w:val="640"/>
          <w:marRight w:val="0"/>
          <w:marTop w:val="0"/>
          <w:marBottom w:val="0"/>
          <w:divBdr>
            <w:top w:val="none" w:sz="0" w:space="0" w:color="auto"/>
            <w:left w:val="none" w:sz="0" w:space="0" w:color="auto"/>
            <w:bottom w:val="none" w:sz="0" w:space="0" w:color="auto"/>
            <w:right w:val="none" w:sz="0" w:space="0" w:color="auto"/>
          </w:divBdr>
        </w:div>
        <w:div w:id="1681077198">
          <w:marLeft w:val="640"/>
          <w:marRight w:val="0"/>
          <w:marTop w:val="0"/>
          <w:marBottom w:val="0"/>
          <w:divBdr>
            <w:top w:val="none" w:sz="0" w:space="0" w:color="auto"/>
            <w:left w:val="none" w:sz="0" w:space="0" w:color="auto"/>
            <w:bottom w:val="none" w:sz="0" w:space="0" w:color="auto"/>
            <w:right w:val="none" w:sz="0" w:space="0" w:color="auto"/>
          </w:divBdr>
        </w:div>
        <w:div w:id="2095275085">
          <w:marLeft w:val="640"/>
          <w:marRight w:val="0"/>
          <w:marTop w:val="0"/>
          <w:marBottom w:val="0"/>
          <w:divBdr>
            <w:top w:val="none" w:sz="0" w:space="0" w:color="auto"/>
            <w:left w:val="none" w:sz="0" w:space="0" w:color="auto"/>
            <w:bottom w:val="none" w:sz="0" w:space="0" w:color="auto"/>
            <w:right w:val="none" w:sz="0" w:space="0" w:color="auto"/>
          </w:divBdr>
        </w:div>
        <w:div w:id="1410230813">
          <w:marLeft w:val="640"/>
          <w:marRight w:val="0"/>
          <w:marTop w:val="0"/>
          <w:marBottom w:val="0"/>
          <w:divBdr>
            <w:top w:val="none" w:sz="0" w:space="0" w:color="auto"/>
            <w:left w:val="none" w:sz="0" w:space="0" w:color="auto"/>
            <w:bottom w:val="none" w:sz="0" w:space="0" w:color="auto"/>
            <w:right w:val="none" w:sz="0" w:space="0" w:color="auto"/>
          </w:divBdr>
        </w:div>
        <w:div w:id="287006182">
          <w:marLeft w:val="640"/>
          <w:marRight w:val="0"/>
          <w:marTop w:val="0"/>
          <w:marBottom w:val="0"/>
          <w:divBdr>
            <w:top w:val="none" w:sz="0" w:space="0" w:color="auto"/>
            <w:left w:val="none" w:sz="0" w:space="0" w:color="auto"/>
            <w:bottom w:val="none" w:sz="0" w:space="0" w:color="auto"/>
            <w:right w:val="none" w:sz="0" w:space="0" w:color="auto"/>
          </w:divBdr>
        </w:div>
        <w:div w:id="1247766287">
          <w:marLeft w:val="640"/>
          <w:marRight w:val="0"/>
          <w:marTop w:val="0"/>
          <w:marBottom w:val="0"/>
          <w:divBdr>
            <w:top w:val="none" w:sz="0" w:space="0" w:color="auto"/>
            <w:left w:val="none" w:sz="0" w:space="0" w:color="auto"/>
            <w:bottom w:val="none" w:sz="0" w:space="0" w:color="auto"/>
            <w:right w:val="none" w:sz="0" w:space="0" w:color="auto"/>
          </w:divBdr>
        </w:div>
        <w:div w:id="1050764697">
          <w:marLeft w:val="640"/>
          <w:marRight w:val="0"/>
          <w:marTop w:val="0"/>
          <w:marBottom w:val="0"/>
          <w:divBdr>
            <w:top w:val="none" w:sz="0" w:space="0" w:color="auto"/>
            <w:left w:val="none" w:sz="0" w:space="0" w:color="auto"/>
            <w:bottom w:val="none" w:sz="0" w:space="0" w:color="auto"/>
            <w:right w:val="none" w:sz="0" w:space="0" w:color="auto"/>
          </w:divBdr>
        </w:div>
        <w:div w:id="1488207897">
          <w:marLeft w:val="640"/>
          <w:marRight w:val="0"/>
          <w:marTop w:val="0"/>
          <w:marBottom w:val="0"/>
          <w:divBdr>
            <w:top w:val="none" w:sz="0" w:space="0" w:color="auto"/>
            <w:left w:val="none" w:sz="0" w:space="0" w:color="auto"/>
            <w:bottom w:val="none" w:sz="0" w:space="0" w:color="auto"/>
            <w:right w:val="none" w:sz="0" w:space="0" w:color="auto"/>
          </w:divBdr>
        </w:div>
        <w:div w:id="2037805848">
          <w:marLeft w:val="640"/>
          <w:marRight w:val="0"/>
          <w:marTop w:val="0"/>
          <w:marBottom w:val="0"/>
          <w:divBdr>
            <w:top w:val="none" w:sz="0" w:space="0" w:color="auto"/>
            <w:left w:val="none" w:sz="0" w:space="0" w:color="auto"/>
            <w:bottom w:val="none" w:sz="0" w:space="0" w:color="auto"/>
            <w:right w:val="none" w:sz="0" w:space="0" w:color="auto"/>
          </w:divBdr>
        </w:div>
        <w:div w:id="1383090891">
          <w:marLeft w:val="640"/>
          <w:marRight w:val="0"/>
          <w:marTop w:val="0"/>
          <w:marBottom w:val="0"/>
          <w:divBdr>
            <w:top w:val="none" w:sz="0" w:space="0" w:color="auto"/>
            <w:left w:val="none" w:sz="0" w:space="0" w:color="auto"/>
            <w:bottom w:val="none" w:sz="0" w:space="0" w:color="auto"/>
            <w:right w:val="none" w:sz="0" w:space="0" w:color="auto"/>
          </w:divBdr>
        </w:div>
        <w:div w:id="1142383081">
          <w:marLeft w:val="640"/>
          <w:marRight w:val="0"/>
          <w:marTop w:val="0"/>
          <w:marBottom w:val="0"/>
          <w:divBdr>
            <w:top w:val="none" w:sz="0" w:space="0" w:color="auto"/>
            <w:left w:val="none" w:sz="0" w:space="0" w:color="auto"/>
            <w:bottom w:val="none" w:sz="0" w:space="0" w:color="auto"/>
            <w:right w:val="none" w:sz="0" w:space="0" w:color="auto"/>
          </w:divBdr>
        </w:div>
        <w:div w:id="460536933">
          <w:marLeft w:val="640"/>
          <w:marRight w:val="0"/>
          <w:marTop w:val="0"/>
          <w:marBottom w:val="0"/>
          <w:divBdr>
            <w:top w:val="none" w:sz="0" w:space="0" w:color="auto"/>
            <w:left w:val="none" w:sz="0" w:space="0" w:color="auto"/>
            <w:bottom w:val="none" w:sz="0" w:space="0" w:color="auto"/>
            <w:right w:val="none" w:sz="0" w:space="0" w:color="auto"/>
          </w:divBdr>
        </w:div>
        <w:div w:id="681056228">
          <w:marLeft w:val="640"/>
          <w:marRight w:val="0"/>
          <w:marTop w:val="0"/>
          <w:marBottom w:val="0"/>
          <w:divBdr>
            <w:top w:val="none" w:sz="0" w:space="0" w:color="auto"/>
            <w:left w:val="none" w:sz="0" w:space="0" w:color="auto"/>
            <w:bottom w:val="none" w:sz="0" w:space="0" w:color="auto"/>
            <w:right w:val="none" w:sz="0" w:space="0" w:color="auto"/>
          </w:divBdr>
        </w:div>
        <w:div w:id="1628121766">
          <w:marLeft w:val="640"/>
          <w:marRight w:val="0"/>
          <w:marTop w:val="0"/>
          <w:marBottom w:val="0"/>
          <w:divBdr>
            <w:top w:val="none" w:sz="0" w:space="0" w:color="auto"/>
            <w:left w:val="none" w:sz="0" w:space="0" w:color="auto"/>
            <w:bottom w:val="none" w:sz="0" w:space="0" w:color="auto"/>
            <w:right w:val="none" w:sz="0" w:space="0" w:color="auto"/>
          </w:divBdr>
        </w:div>
        <w:div w:id="1242718032">
          <w:marLeft w:val="640"/>
          <w:marRight w:val="0"/>
          <w:marTop w:val="0"/>
          <w:marBottom w:val="0"/>
          <w:divBdr>
            <w:top w:val="none" w:sz="0" w:space="0" w:color="auto"/>
            <w:left w:val="none" w:sz="0" w:space="0" w:color="auto"/>
            <w:bottom w:val="none" w:sz="0" w:space="0" w:color="auto"/>
            <w:right w:val="none" w:sz="0" w:space="0" w:color="auto"/>
          </w:divBdr>
        </w:div>
        <w:div w:id="182786830">
          <w:marLeft w:val="640"/>
          <w:marRight w:val="0"/>
          <w:marTop w:val="0"/>
          <w:marBottom w:val="0"/>
          <w:divBdr>
            <w:top w:val="none" w:sz="0" w:space="0" w:color="auto"/>
            <w:left w:val="none" w:sz="0" w:space="0" w:color="auto"/>
            <w:bottom w:val="none" w:sz="0" w:space="0" w:color="auto"/>
            <w:right w:val="none" w:sz="0" w:space="0" w:color="auto"/>
          </w:divBdr>
        </w:div>
        <w:div w:id="1020274148">
          <w:marLeft w:val="640"/>
          <w:marRight w:val="0"/>
          <w:marTop w:val="0"/>
          <w:marBottom w:val="0"/>
          <w:divBdr>
            <w:top w:val="none" w:sz="0" w:space="0" w:color="auto"/>
            <w:left w:val="none" w:sz="0" w:space="0" w:color="auto"/>
            <w:bottom w:val="none" w:sz="0" w:space="0" w:color="auto"/>
            <w:right w:val="none" w:sz="0" w:space="0" w:color="auto"/>
          </w:divBdr>
        </w:div>
        <w:div w:id="343023623">
          <w:marLeft w:val="640"/>
          <w:marRight w:val="0"/>
          <w:marTop w:val="0"/>
          <w:marBottom w:val="0"/>
          <w:divBdr>
            <w:top w:val="none" w:sz="0" w:space="0" w:color="auto"/>
            <w:left w:val="none" w:sz="0" w:space="0" w:color="auto"/>
            <w:bottom w:val="none" w:sz="0" w:space="0" w:color="auto"/>
            <w:right w:val="none" w:sz="0" w:space="0" w:color="auto"/>
          </w:divBdr>
        </w:div>
        <w:div w:id="314845483">
          <w:marLeft w:val="640"/>
          <w:marRight w:val="0"/>
          <w:marTop w:val="0"/>
          <w:marBottom w:val="0"/>
          <w:divBdr>
            <w:top w:val="none" w:sz="0" w:space="0" w:color="auto"/>
            <w:left w:val="none" w:sz="0" w:space="0" w:color="auto"/>
            <w:bottom w:val="none" w:sz="0" w:space="0" w:color="auto"/>
            <w:right w:val="none" w:sz="0" w:space="0" w:color="auto"/>
          </w:divBdr>
        </w:div>
        <w:div w:id="1505389544">
          <w:marLeft w:val="640"/>
          <w:marRight w:val="0"/>
          <w:marTop w:val="0"/>
          <w:marBottom w:val="0"/>
          <w:divBdr>
            <w:top w:val="none" w:sz="0" w:space="0" w:color="auto"/>
            <w:left w:val="none" w:sz="0" w:space="0" w:color="auto"/>
            <w:bottom w:val="none" w:sz="0" w:space="0" w:color="auto"/>
            <w:right w:val="none" w:sz="0" w:space="0" w:color="auto"/>
          </w:divBdr>
        </w:div>
        <w:div w:id="1325665324">
          <w:marLeft w:val="640"/>
          <w:marRight w:val="0"/>
          <w:marTop w:val="0"/>
          <w:marBottom w:val="0"/>
          <w:divBdr>
            <w:top w:val="none" w:sz="0" w:space="0" w:color="auto"/>
            <w:left w:val="none" w:sz="0" w:space="0" w:color="auto"/>
            <w:bottom w:val="none" w:sz="0" w:space="0" w:color="auto"/>
            <w:right w:val="none" w:sz="0" w:space="0" w:color="auto"/>
          </w:divBdr>
        </w:div>
        <w:div w:id="1470247973">
          <w:marLeft w:val="640"/>
          <w:marRight w:val="0"/>
          <w:marTop w:val="0"/>
          <w:marBottom w:val="0"/>
          <w:divBdr>
            <w:top w:val="none" w:sz="0" w:space="0" w:color="auto"/>
            <w:left w:val="none" w:sz="0" w:space="0" w:color="auto"/>
            <w:bottom w:val="none" w:sz="0" w:space="0" w:color="auto"/>
            <w:right w:val="none" w:sz="0" w:space="0" w:color="auto"/>
          </w:divBdr>
        </w:div>
        <w:div w:id="940458328">
          <w:marLeft w:val="640"/>
          <w:marRight w:val="0"/>
          <w:marTop w:val="0"/>
          <w:marBottom w:val="0"/>
          <w:divBdr>
            <w:top w:val="none" w:sz="0" w:space="0" w:color="auto"/>
            <w:left w:val="none" w:sz="0" w:space="0" w:color="auto"/>
            <w:bottom w:val="none" w:sz="0" w:space="0" w:color="auto"/>
            <w:right w:val="none" w:sz="0" w:space="0" w:color="auto"/>
          </w:divBdr>
        </w:div>
        <w:div w:id="1356618332">
          <w:marLeft w:val="640"/>
          <w:marRight w:val="0"/>
          <w:marTop w:val="0"/>
          <w:marBottom w:val="0"/>
          <w:divBdr>
            <w:top w:val="none" w:sz="0" w:space="0" w:color="auto"/>
            <w:left w:val="none" w:sz="0" w:space="0" w:color="auto"/>
            <w:bottom w:val="none" w:sz="0" w:space="0" w:color="auto"/>
            <w:right w:val="none" w:sz="0" w:space="0" w:color="auto"/>
          </w:divBdr>
        </w:div>
        <w:div w:id="521284503">
          <w:marLeft w:val="640"/>
          <w:marRight w:val="0"/>
          <w:marTop w:val="0"/>
          <w:marBottom w:val="0"/>
          <w:divBdr>
            <w:top w:val="none" w:sz="0" w:space="0" w:color="auto"/>
            <w:left w:val="none" w:sz="0" w:space="0" w:color="auto"/>
            <w:bottom w:val="none" w:sz="0" w:space="0" w:color="auto"/>
            <w:right w:val="none" w:sz="0" w:space="0" w:color="auto"/>
          </w:divBdr>
        </w:div>
        <w:div w:id="1020623238">
          <w:marLeft w:val="640"/>
          <w:marRight w:val="0"/>
          <w:marTop w:val="0"/>
          <w:marBottom w:val="0"/>
          <w:divBdr>
            <w:top w:val="none" w:sz="0" w:space="0" w:color="auto"/>
            <w:left w:val="none" w:sz="0" w:space="0" w:color="auto"/>
            <w:bottom w:val="none" w:sz="0" w:space="0" w:color="auto"/>
            <w:right w:val="none" w:sz="0" w:space="0" w:color="auto"/>
          </w:divBdr>
        </w:div>
        <w:div w:id="1474907026">
          <w:marLeft w:val="640"/>
          <w:marRight w:val="0"/>
          <w:marTop w:val="0"/>
          <w:marBottom w:val="0"/>
          <w:divBdr>
            <w:top w:val="none" w:sz="0" w:space="0" w:color="auto"/>
            <w:left w:val="none" w:sz="0" w:space="0" w:color="auto"/>
            <w:bottom w:val="none" w:sz="0" w:space="0" w:color="auto"/>
            <w:right w:val="none" w:sz="0" w:space="0" w:color="auto"/>
          </w:divBdr>
        </w:div>
        <w:div w:id="487602379">
          <w:marLeft w:val="640"/>
          <w:marRight w:val="0"/>
          <w:marTop w:val="0"/>
          <w:marBottom w:val="0"/>
          <w:divBdr>
            <w:top w:val="none" w:sz="0" w:space="0" w:color="auto"/>
            <w:left w:val="none" w:sz="0" w:space="0" w:color="auto"/>
            <w:bottom w:val="none" w:sz="0" w:space="0" w:color="auto"/>
            <w:right w:val="none" w:sz="0" w:space="0" w:color="auto"/>
          </w:divBdr>
        </w:div>
        <w:div w:id="1822892575">
          <w:marLeft w:val="640"/>
          <w:marRight w:val="0"/>
          <w:marTop w:val="0"/>
          <w:marBottom w:val="0"/>
          <w:divBdr>
            <w:top w:val="none" w:sz="0" w:space="0" w:color="auto"/>
            <w:left w:val="none" w:sz="0" w:space="0" w:color="auto"/>
            <w:bottom w:val="none" w:sz="0" w:space="0" w:color="auto"/>
            <w:right w:val="none" w:sz="0" w:space="0" w:color="auto"/>
          </w:divBdr>
        </w:div>
        <w:div w:id="250698219">
          <w:marLeft w:val="640"/>
          <w:marRight w:val="0"/>
          <w:marTop w:val="0"/>
          <w:marBottom w:val="0"/>
          <w:divBdr>
            <w:top w:val="none" w:sz="0" w:space="0" w:color="auto"/>
            <w:left w:val="none" w:sz="0" w:space="0" w:color="auto"/>
            <w:bottom w:val="none" w:sz="0" w:space="0" w:color="auto"/>
            <w:right w:val="none" w:sz="0" w:space="0" w:color="auto"/>
          </w:divBdr>
        </w:div>
        <w:div w:id="736435643">
          <w:marLeft w:val="640"/>
          <w:marRight w:val="0"/>
          <w:marTop w:val="0"/>
          <w:marBottom w:val="0"/>
          <w:divBdr>
            <w:top w:val="none" w:sz="0" w:space="0" w:color="auto"/>
            <w:left w:val="none" w:sz="0" w:space="0" w:color="auto"/>
            <w:bottom w:val="none" w:sz="0" w:space="0" w:color="auto"/>
            <w:right w:val="none" w:sz="0" w:space="0" w:color="auto"/>
          </w:divBdr>
        </w:div>
        <w:div w:id="1956517036">
          <w:marLeft w:val="640"/>
          <w:marRight w:val="0"/>
          <w:marTop w:val="0"/>
          <w:marBottom w:val="0"/>
          <w:divBdr>
            <w:top w:val="none" w:sz="0" w:space="0" w:color="auto"/>
            <w:left w:val="none" w:sz="0" w:space="0" w:color="auto"/>
            <w:bottom w:val="none" w:sz="0" w:space="0" w:color="auto"/>
            <w:right w:val="none" w:sz="0" w:space="0" w:color="auto"/>
          </w:divBdr>
        </w:div>
        <w:div w:id="1725180917">
          <w:marLeft w:val="640"/>
          <w:marRight w:val="0"/>
          <w:marTop w:val="0"/>
          <w:marBottom w:val="0"/>
          <w:divBdr>
            <w:top w:val="none" w:sz="0" w:space="0" w:color="auto"/>
            <w:left w:val="none" w:sz="0" w:space="0" w:color="auto"/>
            <w:bottom w:val="none" w:sz="0" w:space="0" w:color="auto"/>
            <w:right w:val="none" w:sz="0" w:space="0" w:color="auto"/>
          </w:divBdr>
        </w:div>
        <w:div w:id="781613724">
          <w:marLeft w:val="640"/>
          <w:marRight w:val="0"/>
          <w:marTop w:val="0"/>
          <w:marBottom w:val="0"/>
          <w:divBdr>
            <w:top w:val="none" w:sz="0" w:space="0" w:color="auto"/>
            <w:left w:val="none" w:sz="0" w:space="0" w:color="auto"/>
            <w:bottom w:val="none" w:sz="0" w:space="0" w:color="auto"/>
            <w:right w:val="none" w:sz="0" w:space="0" w:color="auto"/>
          </w:divBdr>
        </w:div>
        <w:div w:id="966159719">
          <w:marLeft w:val="640"/>
          <w:marRight w:val="0"/>
          <w:marTop w:val="0"/>
          <w:marBottom w:val="0"/>
          <w:divBdr>
            <w:top w:val="none" w:sz="0" w:space="0" w:color="auto"/>
            <w:left w:val="none" w:sz="0" w:space="0" w:color="auto"/>
            <w:bottom w:val="none" w:sz="0" w:space="0" w:color="auto"/>
            <w:right w:val="none" w:sz="0" w:space="0" w:color="auto"/>
          </w:divBdr>
        </w:div>
        <w:div w:id="959802185">
          <w:marLeft w:val="640"/>
          <w:marRight w:val="0"/>
          <w:marTop w:val="0"/>
          <w:marBottom w:val="0"/>
          <w:divBdr>
            <w:top w:val="none" w:sz="0" w:space="0" w:color="auto"/>
            <w:left w:val="none" w:sz="0" w:space="0" w:color="auto"/>
            <w:bottom w:val="none" w:sz="0" w:space="0" w:color="auto"/>
            <w:right w:val="none" w:sz="0" w:space="0" w:color="auto"/>
          </w:divBdr>
        </w:div>
        <w:div w:id="1063983914">
          <w:marLeft w:val="640"/>
          <w:marRight w:val="0"/>
          <w:marTop w:val="0"/>
          <w:marBottom w:val="0"/>
          <w:divBdr>
            <w:top w:val="none" w:sz="0" w:space="0" w:color="auto"/>
            <w:left w:val="none" w:sz="0" w:space="0" w:color="auto"/>
            <w:bottom w:val="none" w:sz="0" w:space="0" w:color="auto"/>
            <w:right w:val="none" w:sz="0" w:space="0" w:color="auto"/>
          </w:divBdr>
        </w:div>
        <w:div w:id="1200515440">
          <w:marLeft w:val="640"/>
          <w:marRight w:val="0"/>
          <w:marTop w:val="0"/>
          <w:marBottom w:val="0"/>
          <w:divBdr>
            <w:top w:val="none" w:sz="0" w:space="0" w:color="auto"/>
            <w:left w:val="none" w:sz="0" w:space="0" w:color="auto"/>
            <w:bottom w:val="none" w:sz="0" w:space="0" w:color="auto"/>
            <w:right w:val="none" w:sz="0" w:space="0" w:color="auto"/>
          </w:divBdr>
        </w:div>
        <w:div w:id="1036078379">
          <w:marLeft w:val="640"/>
          <w:marRight w:val="0"/>
          <w:marTop w:val="0"/>
          <w:marBottom w:val="0"/>
          <w:divBdr>
            <w:top w:val="none" w:sz="0" w:space="0" w:color="auto"/>
            <w:left w:val="none" w:sz="0" w:space="0" w:color="auto"/>
            <w:bottom w:val="none" w:sz="0" w:space="0" w:color="auto"/>
            <w:right w:val="none" w:sz="0" w:space="0" w:color="auto"/>
          </w:divBdr>
        </w:div>
        <w:div w:id="398602942">
          <w:marLeft w:val="640"/>
          <w:marRight w:val="0"/>
          <w:marTop w:val="0"/>
          <w:marBottom w:val="0"/>
          <w:divBdr>
            <w:top w:val="none" w:sz="0" w:space="0" w:color="auto"/>
            <w:left w:val="none" w:sz="0" w:space="0" w:color="auto"/>
            <w:bottom w:val="none" w:sz="0" w:space="0" w:color="auto"/>
            <w:right w:val="none" w:sz="0" w:space="0" w:color="auto"/>
          </w:divBdr>
        </w:div>
        <w:div w:id="691145465">
          <w:marLeft w:val="640"/>
          <w:marRight w:val="0"/>
          <w:marTop w:val="0"/>
          <w:marBottom w:val="0"/>
          <w:divBdr>
            <w:top w:val="none" w:sz="0" w:space="0" w:color="auto"/>
            <w:left w:val="none" w:sz="0" w:space="0" w:color="auto"/>
            <w:bottom w:val="none" w:sz="0" w:space="0" w:color="auto"/>
            <w:right w:val="none" w:sz="0" w:space="0" w:color="auto"/>
          </w:divBdr>
        </w:div>
        <w:div w:id="1799378831">
          <w:marLeft w:val="640"/>
          <w:marRight w:val="0"/>
          <w:marTop w:val="0"/>
          <w:marBottom w:val="0"/>
          <w:divBdr>
            <w:top w:val="none" w:sz="0" w:space="0" w:color="auto"/>
            <w:left w:val="none" w:sz="0" w:space="0" w:color="auto"/>
            <w:bottom w:val="none" w:sz="0" w:space="0" w:color="auto"/>
            <w:right w:val="none" w:sz="0" w:space="0" w:color="auto"/>
          </w:divBdr>
        </w:div>
        <w:div w:id="1585258515">
          <w:marLeft w:val="640"/>
          <w:marRight w:val="0"/>
          <w:marTop w:val="0"/>
          <w:marBottom w:val="0"/>
          <w:divBdr>
            <w:top w:val="none" w:sz="0" w:space="0" w:color="auto"/>
            <w:left w:val="none" w:sz="0" w:space="0" w:color="auto"/>
            <w:bottom w:val="none" w:sz="0" w:space="0" w:color="auto"/>
            <w:right w:val="none" w:sz="0" w:space="0" w:color="auto"/>
          </w:divBdr>
        </w:div>
        <w:div w:id="1342778525">
          <w:marLeft w:val="640"/>
          <w:marRight w:val="0"/>
          <w:marTop w:val="0"/>
          <w:marBottom w:val="0"/>
          <w:divBdr>
            <w:top w:val="none" w:sz="0" w:space="0" w:color="auto"/>
            <w:left w:val="none" w:sz="0" w:space="0" w:color="auto"/>
            <w:bottom w:val="none" w:sz="0" w:space="0" w:color="auto"/>
            <w:right w:val="none" w:sz="0" w:space="0" w:color="auto"/>
          </w:divBdr>
        </w:div>
        <w:div w:id="1613394557">
          <w:marLeft w:val="640"/>
          <w:marRight w:val="0"/>
          <w:marTop w:val="0"/>
          <w:marBottom w:val="0"/>
          <w:divBdr>
            <w:top w:val="none" w:sz="0" w:space="0" w:color="auto"/>
            <w:left w:val="none" w:sz="0" w:space="0" w:color="auto"/>
            <w:bottom w:val="none" w:sz="0" w:space="0" w:color="auto"/>
            <w:right w:val="none" w:sz="0" w:space="0" w:color="auto"/>
          </w:divBdr>
        </w:div>
        <w:div w:id="449397522">
          <w:marLeft w:val="640"/>
          <w:marRight w:val="0"/>
          <w:marTop w:val="0"/>
          <w:marBottom w:val="0"/>
          <w:divBdr>
            <w:top w:val="none" w:sz="0" w:space="0" w:color="auto"/>
            <w:left w:val="none" w:sz="0" w:space="0" w:color="auto"/>
            <w:bottom w:val="none" w:sz="0" w:space="0" w:color="auto"/>
            <w:right w:val="none" w:sz="0" w:space="0" w:color="auto"/>
          </w:divBdr>
        </w:div>
        <w:div w:id="143277226">
          <w:marLeft w:val="640"/>
          <w:marRight w:val="0"/>
          <w:marTop w:val="0"/>
          <w:marBottom w:val="0"/>
          <w:divBdr>
            <w:top w:val="none" w:sz="0" w:space="0" w:color="auto"/>
            <w:left w:val="none" w:sz="0" w:space="0" w:color="auto"/>
            <w:bottom w:val="none" w:sz="0" w:space="0" w:color="auto"/>
            <w:right w:val="none" w:sz="0" w:space="0" w:color="auto"/>
          </w:divBdr>
        </w:div>
        <w:div w:id="490608666">
          <w:marLeft w:val="640"/>
          <w:marRight w:val="0"/>
          <w:marTop w:val="0"/>
          <w:marBottom w:val="0"/>
          <w:divBdr>
            <w:top w:val="none" w:sz="0" w:space="0" w:color="auto"/>
            <w:left w:val="none" w:sz="0" w:space="0" w:color="auto"/>
            <w:bottom w:val="none" w:sz="0" w:space="0" w:color="auto"/>
            <w:right w:val="none" w:sz="0" w:space="0" w:color="auto"/>
          </w:divBdr>
        </w:div>
        <w:div w:id="660888389">
          <w:marLeft w:val="640"/>
          <w:marRight w:val="0"/>
          <w:marTop w:val="0"/>
          <w:marBottom w:val="0"/>
          <w:divBdr>
            <w:top w:val="none" w:sz="0" w:space="0" w:color="auto"/>
            <w:left w:val="none" w:sz="0" w:space="0" w:color="auto"/>
            <w:bottom w:val="none" w:sz="0" w:space="0" w:color="auto"/>
            <w:right w:val="none" w:sz="0" w:space="0" w:color="auto"/>
          </w:divBdr>
        </w:div>
        <w:div w:id="694617385">
          <w:marLeft w:val="640"/>
          <w:marRight w:val="0"/>
          <w:marTop w:val="0"/>
          <w:marBottom w:val="0"/>
          <w:divBdr>
            <w:top w:val="none" w:sz="0" w:space="0" w:color="auto"/>
            <w:left w:val="none" w:sz="0" w:space="0" w:color="auto"/>
            <w:bottom w:val="none" w:sz="0" w:space="0" w:color="auto"/>
            <w:right w:val="none" w:sz="0" w:space="0" w:color="auto"/>
          </w:divBdr>
        </w:div>
      </w:divsChild>
    </w:div>
    <w:div w:id="1939291366">
      <w:bodyDiv w:val="1"/>
      <w:marLeft w:val="0"/>
      <w:marRight w:val="0"/>
      <w:marTop w:val="0"/>
      <w:marBottom w:val="0"/>
      <w:divBdr>
        <w:top w:val="none" w:sz="0" w:space="0" w:color="auto"/>
        <w:left w:val="none" w:sz="0" w:space="0" w:color="auto"/>
        <w:bottom w:val="none" w:sz="0" w:space="0" w:color="auto"/>
        <w:right w:val="none" w:sz="0" w:space="0" w:color="auto"/>
      </w:divBdr>
    </w:div>
    <w:div w:id="1941597660">
      <w:bodyDiv w:val="1"/>
      <w:marLeft w:val="0"/>
      <w:marRight w:val="0"/>
      <w:marTop w:val="0"/>
      <w:marBottom w:val="0"/>
      <w:divBdr>
        <w:top w:val="none" w:sz="0" w:space="0" w:color="auto"/>
        <w:left w:val="none" w:sz="0" w:space="0" w:color="auto"/>
        <w:bottom w:val="none" w:sz="0" w:space="0" w:color="auto"/>
        <w:right w:val="none" w:sz="0" w:space="0" w:color="auto"/>
      </w:divBdr>
    </w:div>
    <w:div w:id="1951235517">
      <w:bodyDiv w:val="1"/>
      <w:marLeft w:val="0"/>
      <w:marRight w:val="0"/>
      <w:marTop w:val="0"/>
      <w:marBottom w:val="0"/>
      <w:divBdr>
        <w:top w:val="none" w:sz="0" w:space="0" w:color="auto"/>
        <w:left w:val="none" w:sz="0" w:space="0" w:color="auto"/>
        <w:bottom w:val="none" w:sz="0" w:space="0" w:color="auto"/>
        <w:right w:val="none" w:sz="0" w:space="0" w:color="auto"/>
      </w:divBdr>
      <w:divsChild>
        <w:div w:id="1342002751">
          <w:marLeft w:val="480"/>
          <w:marRight w:val="0"/>
          <w:marTop w:val="0"/>
          <w:marBottom w:val="0"/>
          <w:divBdr>
            <w:top w:val="none" w:sz="0" w:space="0" w:color="auto"/>
            <w:left w:val="none" w:sz="0" w:space="0" w:color="auto"/>
            <w:bottom w:val="none" w:sz="0" w:space="0" w:color="auto"/>
            <w:right w:val="none" w:sz="0" w:space="0" w:color="auto"/>
          </w:divBdr>
        </w:div>
        <w:div w:id="1002708834">
          <w:marLeft w:val="480"/>
          <w:marRight w:val="0"/>
          <w:marTop w:val="0"/>
          <w:marBottom w:val="0"/>
          <w:divBdr>
            <w:top w:val="none" w:sz="0" w:space="0" w:color="auto"/>
            <w:left w:val="none" w:sz="0" w:space="0" w:color="auto"/>
            <w:bottom w:val="none" w:sz="0" w:space="0" w:color="auto"/>
            <w:right w:val="none" w:sz="0" w:space="0" w:color="auto"/>
          </w:divBdr>
        </w:div>
        <w:div w:id="1829206864">
          <w:marLeft w:val="480"/>
          <w:marRight w:val="0"/>
          <w:marTop w:val="0"/>
          <w:marBottom w:val="0"/>
          <w:divBdr>
            <w:top w:val="none" w:sz="0" w:space="0" w:color="auto"/>
            <w:left w:val="none" w:sz="0" w:space="0" w:color="auto"/>
            <w:bottom w:val="none" w:sz="0" w:space="0" w:color="auto"/>
            <w:right w:val="none" w:sz="0" w:space="0" w:color="auto"/>
          </w:divBdr>
        </w:div>
        <w:div w:id="916209800">
          <w:marLeft w:val="480"/>
          <w:marRight w:val="0"/>
          <w:marTop w:val="0"/>
          <w:marBottom w:val="0"/>
          <w:divBdr>
            <w:top w:val="none" w:sz="0" w:space="0" w:color="auto"/>
            <w:left w:val="none" w:sz="0" w:space="0" w:color="auto"/>
            <w:bottom w:val="none" w:sz="0" w:space="0" w:color="auto"/>
            <w:right w:val="none" w:sz="0" w:space="0" w:color="auto"/>
          </w:divBdr>
        </w:div>
        <w:div w:id="157040304">
          <w:marLeft w:val="480"/>
          <w:marRight w:val="0"/>
          <w:marTop w:val="0"/>
          <w:marBottom w:val="0"/>
          <w:divBdr>
            <w:top w:val="none" w:sz="0" w:space="0" w:color="auto"/>
            <w:left w:val="none" w:sz="0" w:space="0" w:color="auto"/>
            <w:bottom w:val="none" w:sz="0" w:space="0" w:color="auto"/>
            <w:right w:val="none" w:sz="0" w:space="0" w:color="auto"/>
          </w:divBdr>
        </w:div>
        <w:div w:id="1809086310">
          <w:marLeft w:val="480"/>
          <w:marRight w:val="0"/>
          <w:marTop w:val="0"/>
          <w:marBottom w:val="0"/>
          <w:divBdr>
            <w:top w:val="none" w:sz="0" w:space="0" w:color="auto"/>
            <w:left w:val="none" w:sz="0" w:space="0" w:color="auto"/>
            <w:bottom w:val="none" w:sz="0" w:space="0" w:color="auto"/>
            <w:right w:val="none" w:sz="0" w:space="0" w:color="auto"/>
          </w:divBdr>
        </w:div>
        <w:div w:id="1523933877">
          <w:marLeft w:val="480"/>
          <w:marRight w:val="0"/>
          <w:marTop w:val="0"/>
          <w:marBottom w:val="0"/>
          <w:divBdr>
            <w:top w:val="none" w:sz="0" w:space="0" w:color="auto"/>
            <w:left w:val="none" w:sz="0" w:space="0" w:color="auto"/>
            <w:bottom w:val="none" w:sz="0" w:space="0" w:color="auto"/>
            <w:right w:val="none" w:sz="0" w:space="0" w:color="auto"/>
          </w:divBdr>
        </w:div>
        <w:div w:id="1604797027">
          <w:marLeft w:val="480"/>
          <w:marRight w:val="0"/>
          <w:marTop w:val="0"/>
          <w:marBottom w:val="0"/>
          <w:divBdr>
            <w:top w:val="none" w:sz="0" w:space="0" w:color="auto"/>
            <w:left w:val="none" w:sz="0" w:space="0" w:color="auto"/>
            <w:bottom w:val="none" w:sz="0" w:space="0" w:color="auto"/>
            <w:right w:val="none" w:sz="0" w:space="0" w:color="auto"/>
          </w:divBdr>
        </w:div>
        <w:div w:id="161967620">
          <w:marLeft w:val="480"/>
          <w:marRight w:val="0"/>
          <w:marTop w:val="0"/>
          <w:marBottom w:val="0"/>
          <w:divBdr>
            <w:top w:val="none" w:sz="0" w:space="0" w:color="auto"/>
            <w:left w:val="none" w:sz="0" w:space="0" w:color="auto"/>
            <w:bottom w:val="none" w:sz="0" w:space="0" w:color="auto"/>
            <w:right w:val="none" w:sz="0" w:space="0" w:color="auto"/>
          </w:divBdr>
        </w:div>
        <w:div w:id="391387641">
          <w:marLeft w:val="480"/>
          <w:marRight w:val="0"/>
          <w:marTop w:val="0"/>
          <w:marBottom w:val="0"/>
          <w:divBdr>
            <w:top w:val="none" w:sz="0" w:space="0" w:color="auto"/>
            <w:left w:val="none" w:sz="0" w:space="0" w:color="auto"/>
            <w:bottom w:val="none" w:sz="0" w:space="0" w:color="auto"/>
            <w:right w:val="none" w:sz="0" w:space="0" w:color="auto"/>
          </w:divBdr>
        </w:div>
        <w:div w:id="570316294">
          <w:marLeft w:val="480"/>
          <w:marRight w:val="0"/>
          <w:marTop w:val="0"/>
          <w:marBottom w:val="0"/>
          <w:divBdr>
            <w:top w:val="none" w:sz="0" w:space="0" w:color="auto"/>
            <w:left w:val="none" w:sz="0" w:space="0" w:color="auto"/>
            <w:bottom w:val="none" w:sz="0" w:space="0" w:color="auto"/>
            <w:right w:val="none" w:sz="0" w:space="0" w:color="auto"/>
          </w:divBdr>
        </w:div>
        <w:div w:id="1131593">
          <w:marLeft w:val="480"/>
          <w:marRight w:val="0"/>
          <w:marTop w:val="0"/>
          <w:marBottom w:val="0"/>
          <w:divBdr>
            <w:top w:val="none" w:sz="0" w:space="0" w:color="auto"/>
            <w:left w:val="none" w:sz="0" w:space="0" w:color="auto"/>
            <w:bottom w:val="none" w:sz="0" w:space="0" w:color="auto"/>
            <w:right w:val="none" w:sz="0" w:space="0" w:color="auto"/>
          </w:divBdr>
        </w:div>
        <w:div w:id="31923513">
          <w:marLeft w:val="480"/>
          <w:marRight w:val="0"/>
          <w:marTop w:val="0"/>
          <w:marBottom w:val="0"/>
          <w:divBdr>
            <w:top w:val="none" w:sz="0" w:space="0" w:color="auto"/>
            <w:left w:val="none" w:sz="0" w:space="0" w:color="auto"/>
            <w:bottom w:val="none" w:sz="0" w:space="0" w:color="auto"/>
            <w:right w:val="none" w:sz="0" w:space="0" w:color="auto"/>
          </w:divBdr>
        </w:div>
        <w:div w:id="689646037">
          <w:marLeft w:val="480"/>
          <w:marRight w:val="0"/>
          <w:marTop w:val="0"/>
          <w:marBottom w:val="0"/>
          <w:divBdr>
            <w:top w:val="none" w:sz="0" w:space="0" w:color="auto"/>
            <w:left w:val="none" w:sz="0" w:space="0" w:color="auto"/>
            <w:bottom w:val="none" w:sz="0" w:space="0" w:color="auto"/>
            <w:right w:val="none" w:sz="0" w:space="0" w:color="auto"/>
          </w:divBdr>
        </w:div>
        <w:div w:id="1216431205">
          <w:marLeft w:val="480"/>
          <w:marRight w:val="0"/>
          <w:marTop w:val="0"/>
          <w:marBottom w:val="0"/>
          <w:divBdr>
            <w:top w:val="none" w:sz="0" w:space="0" w:color="auto"/>
            <w:left w:val="none" w:sz="0" w:space="0" w:color="auto"/>
            <w:bottom w:val="none" w:sz="0" w:space="0" w:color="auto"/>
            <w:right w:val="none" w:sz="0" w:space="0" w:color="auto"/>
          </w:divBdr>
        </w:div>
        <w:div w:id="738984461">
          <w:marLeft w:val="480"/>
          <w:marRight w:val="0"/>
          <w:marTop w:val="0"/>
          <w:marBottom w:val="0"/>
          <w:divBdr>
            <w:top w:val="none" w:sz="0" w:space="0" w:color="auto"/>
            <w:left w:val="none" w:sz="0" w:space="0" w:color="auto"/>
            <w:bottom w:val="none" w:sz="0" w:space="0" w:color="auto"/>
            <w:right w:val="none" w:sz="0" w:space="0" w:color="auto"/>
          </w:divBdr>
        </w:div>
        <w:div w:id="1644499701">
          <w:marLeft w:val="480"/>
          <w:marRight w:val="0"/>
          <w:marTop w:val="0"/>
          <w:marBottom w:val="0"/>
          <w:divBdr>
            <w:top w:val="none" w:sz="0" w:space="0" w:color="auto"/>
            <w:left w:val="none" w:sz="0" w:space="0" w:color="auto"/>
            <w:bottom w:val="none" w:sz="0" w:space="0" w:color="auto"/>
            <w:right w:val="none" w:sz="0" w:space="0" w:color="auto"/>
          </w:divBdr>
        </w:div>
        <w:div w:id="260603434">
          <w:marLeft w:val="480"/>
          <w:marRight w:val="0"/>
          <w:marTop w:val="0"/>
          <w:marBottom w:val="0"/>
          <w:divBdr>
            <w:top w:val="none" w:sz="0" w:space="0" w:color="auto"/>
            <w:left w:val="none" w:sz="0" w:space="0" w:color="auto"/>
            <w:bottom w:val="none" w:sz="0" w:space="0" w:color="auto"/>
            <w:right w:val="none" w:sz="0" w:space="0" w:color="auto"/>
          </w:divBdr>
        </w:div>
      </w:divsChild>
    </w:div>
    <w:div w:id="1951861348">
      <w:bodyDiv w:val="1"/>
      <w:marLeft w:val="0"/>
      <w:marRight w:val="0"/>
      <w:marTop w:val="0"/>
      <w:marBottom w:val="0"/>
      <w:divBdr>
        <w:top w:val="none" w:sz="0" w:space="0" w:color="auto"/>
        <w:left w:val="none" w:sz="0" w:space="0" w:color="auto"/>
        <w:bottom w:val="none" w:sz="0" w:space="0" w:color="auto"/>
        <w:right w:val="none" w:sz="0" w:space="0" w:color="auto"/>
      </w:divBdr>
    </w:div>
    <w:div w:id="1955282950">
      <w:bodyDiv w:val="1"/>
      <w:marLeft w:val="0"/>
      <w:marRight w:val="0"/>
      <w:marTop w:val="0"/>
      <w:marBottom w:val="0"/>
      <w:divBdr>
        <w:top w:val="none" w:sz="0" w:space="0" w:color="auto"/>
        <w:left w:val="none" w:sz="0" w:space="0" w:color="auto"/>
        <w:bottom w:val="none" w:sz="0" w:space="0" w:color="auto"/>
        <w:right w:val="none" w:sz="0" w:space="0" w:color="auto"/>
      </w:divBdr>
      <w:divsChild>
        <w:div w:id="499128497">
          <w:marLeft w:val="480"/>
          <w:marRight w:val="0"/>
          <w:marTop w:val="0"/>
          <w:marBottom w:val="0"/>
          <w:divBdr>
            <w:top w:val="none" w:sz="0" w:space="0" w:color="auto"/>
            <w:left w:val="none" w:sz="0" w:space="0" w:color="auto"/>
            <w:bottom w:val="none" w:sz="0" w:space="0" w:color="auto"/>
            <w:right w:val="none" w:sz="0" w:space="0" w:color="auto"/>
          </w:divBdr>
        </w:div>
        <w:div w:id="878667084">
          <w:marLeft w:val="480"/>
          <w:marRight w:val="0"/>
          <w:marTop w:val="0"/>
          <w:marBottom w:val="0"/>
          <w:divBdr>
            <w:top w:val="none" w:sz="0" w:space="0" w:color="auto"/>
            <w:left w:val="none" w:sz="0" w:space="0" w:color="auto"/>
            <w:bottom w:val="none" w:sz="0" w:space="0" w:color="auto"/>
            <w:right w:val="none" w:sz="0" w:space="0" w:color="auto"/>
          </w:divBdr>
        </w:div>
        <w:div w:id="1029913152">
          <w:marLeft w:val="480"/>
          <w:marRight w:val="0"/>
          <w:marTop w:val="0"/>
          <w:marBottom w:val="0"/>
          <w:divBdr>
            <w:top w:val="none" w:sz="0" w:space="0" w:color="auto"/>
            <w:left w:val="none" w:sz="0" w:space="0" w:color="auto"/>
            <w:bottom w:val="none" w:sz="0" w:space="0" w:color="auto"/>
            <w:right w:val="none" w:sz="0" w:space="0" w:color="auto"/>
          </w:divBdr>
        </w:div>
        <w:div w:id="1767074497">
          <w:marLeft w:val="480"/>
          <w:marRight w:val="0"/>
          <w:marTop w:val="0"/>
          <w:marBottom w:val="0"/>
          <w:divBdr>
            <w:top w:val="none" w:sz="0" w:space="0" w:color="auto"/>
            <w:left w:val="none" w:sz="0" w:space="0" w:color="auto"/>
            <w:bottom w:val="none" w:sz="0" w:space="0" w:color="auto"/>
            <w:right w:val="none" w:sz="0" w:space="0" w:color="auto"/>
          </w:divBdr>
        </w:div>
        <w:div w:id="228810771">
          <w:marLeft w:val="480"/>
          <w:marRight w:val="0"/>
          <w:marTop w:val="0"/>
          <w:marBottom w:val="0"/>
          <w:divBdr>
            <w:top w:val="none" w:sz="0" w:space="0" w:color="auto"/>
            <w:left w:val="none" w:sz="0" w:space="0" w:color="auto"/>
            <w:bottom w:val="none" w:sz="0" w:space="0" w:color="auto"/>
            <w:right w:val="none" w:sz="0" w:space="0" w:color="auto"/>
          </w:divBdr>
        </w:div>
        <w:div w:id="17319632">
          <w:marLeft w:val="480"/>
          <w:marRight w:val="0"/>
          <w:marTop w:val="0"/>
          <w:marBottom w:val="0"/>
          <w:divBdr>
            <w:top w:val="none" w:sz="0" w:space="0" w:color="auto"/>
            <w:left w:val="none" w:sz="0" w:space="0" w:color="auto"/>
            <w:bottom w:val="none" w:sz="0" w:space="0" w:color="auto"/>
            <w:right w:val="none" w:sz="0" w:space="0" w:color="auto"/>
          </w:divBdr>
        </w:div>
        <w:div w:id="1185092846">
          <w:marLeft w:val="480"/>
          <w:marRight w:val="0"/>
          <w:marTop w:val="0"/>
          <w:marBottom w:val="0"/>
          <w:divBdr>
            <w:top w:val="none" w:sz="0" w:space="0" w:color="auto"/>
            <w:left w:val="none" w:sz="0" w:space="0" w:color="auto"/>
            <w:bottom w:val="none" w:sz="0" w:space="0" w:color="auto"/>
            <w:right w:val="none" w:sz="0" w:space="0" w:color="auto"/>
          </w:divBdr>
        </w:div>
        <w:div w:id="417795343">
          <w:marLeft w:val="480"/>
          <w:marRight w:val="0"/>
          <w:marTop w:val="0"/>
          <w:marBottom w:val="0"/>
          <w:divBdr>
            <w:top w:val="none" w:sz="0" w:space="0" w:color="auto"/>
            <w:left w:val="none" w:sz="0" w:space="0" w:color="auto"/>
            <w:bottom w:val="none" w:sz="0" w:space="0" w:color="auto"/>
            <w:right w:val="none" w:sz="0" w:space="0" w:color="auto"/>
          </w:divBdr>
        </w:div>
        <w:div w:id="799881134">
          <w:marLeft w:val="480"/>
          <w:marRight w:val="0"/>
          <w:marTop w:val="0"/>
          <w:marBottom w:val="0"/>
          <w:divBdr>
            <w:top w:val="none" w:sz="0" w:space="0" w:color="auto"/>
            <w:left w:val="none" w:sz="0" w:space="0" w:color="auto"/>
            <w:bottom w:val="none" w:sz="0" w:space="0" w:color="auto"/>
            <w:right w:val="none" w:sz="0" w:space="0" w:color="auto"/>
          </w:divBdr>
        </w:div>
        <w:div w:id="1520776605">
          <w:marLeft w:val="480"/>
          <w:marRight w:val="0"/>
          <w:marTop w:val="0"/>
          <w:marBottom w:val="0"/>
          <w:divBdr>
            <w:top w:val="none" w:sz="0" w:space="0" w:color="auto"/>
            <w:left w:val="none" w:sz="0" w:space="0" w:color="auto"/>
            <w:bottom w:val="none" w:sz="0" w:space="0" w:color="auto"/>
            <w:right w:val="none" w:sz="0" w:space="0" w:color="auto"/>
          </w:divBdr>
        </w:div>
        <w:div w:id="588126987">
          <w:marLeft w:val="480"/>
          <w:marRight w:val="0"/>
          <w:marTop w:val="0"/>
          <w:marBottom w:val="0"/>
          <w:divBdr>
            <w:top w:val="none" w:sz="0" w:space="0" w:color="auto"/>
            <w:left w:val="none" w:sz="0" w:space="0" w:color="auto"/>
            <w:bottom w:val="none" w:sz="0" w:space="0" w:color="auto"/>
            <w:right w:val="none" w:sz="0" w:space="0" w:color="auto"/>
          </w:divBdr>
        </w:div>
        <w:div w:id="1767651344">
          <w:marLeft w:val="480"/>
          <w:marRight w:val="0"/>
          <w:marTop w:val="0"/>
          <w:marBottom w:val="0"/>
          <w:divBdr>
            <w:top w:val="none" w:sz="0" w:space="0" w:color="auto"/>
            <w:left w:val="none" w:sz="0" w:space="0" w:color="auto"/>
            <w:bottom w:val="none" w:sz="0" w:space="0" w:color="auto"/>
            <w:right w:val="none" w:sz="0" w:space="0" w:color="auto"/>
          </w:divBdr>
        </w:div>
        <w:div w:id="1749764446">
          <w:marLeft w:val="480"/>
          <w:marRight w:val="0"/>
          <w:marTop w:val="0"/>
          <w:marBottom w:val="0"/>
          <w:divBdr>
            <w:top w:val="none" w:sz="0" w:space="0" w:color="auto"/>
            <w:left w:val="none" w:sz="0" w:space="0" w:color="auto"/>
            <w:bottom w:val="none" w:sz="0" w:space="0" w:color="auto"/>
            <w:right w:val="none" w:sz="0" w:space="0" w:color="auto"/>
          </w:divBdr>
        </w:div>
      </w:divsChild>
    </w:div>
    <w:div w:id="1955794774">
      <w:bodyDiv w:val="1"/>
      <w:marLeft w:val="0"/>
      <w:marRight w:val="0"/>
      <w:marTop w:val="0"/>
      <w:marBottom w:val="0"/>
      <w:divBdr>
        <w:top w:val="none" w:sz="0" w:space="0" w:color="auto"/>
        <w:left w:val="none" w:sz="0" w:space="0" w:color="auto"/>
        <w:bottom w:val="none" w:sz="0" w:space="0" w:color="auto"/>
        <w:right w:val="none" w:sz="0" w:space="0" w:color="auto"/>
      </w:divBdr>
    </w:div>
    <w:div w:id="1964920478">
      <w:bodyDiv w:val="1"/>
      <w:marLeft w:val="0"/>
      <w:marRight w:val="0"/>
      <w:marTop w:val="0"/>
      <w:marBottom w:val="0"/>
      <w:divBdr>
        <w:top w:val="none" w:sz="0" w:space="0" w:color="auto"/>
        <w:left w:val="none" w:sz="0" w:space="0" w:color="auto"/>
        <w:bottom w:val="none" w:sz="0" w:space="0" w:color="auto"/>
        <w:right w:val="none" w:sz="0" w:space="0" w:color="auto"/>
      </w:divBdr>
    </w:div>
    <w:div w:id="1966302464">
      <w:bodyDiv w:val="1"/>
      <w:marLeft w:val="0"/>
      <w:marRight w:val="0"/>
      <w:marTop w:val="0"/>
      <w:marBottom w:val="0"/>
      <w:divBdr>
        <w:top w:val="none" w:sz="0" w:space="0" w:color="auto"/>
        <w:left w:val="none" w:sz="0" w:space="0" w:color="auto"/>
        <w:bottom w:val="none" w:sz="0" w:space="0" w:color="auto"/>
        <w:right w:val="none" w:sz="0" w:space="0" w:color="auto"/>
      </w:divBdr>
      <w:divsChild>
        <w:div w:id="1306736307">
          <w:marLeft w:val="480"/>
          <w:marRight w:val="0"/>
          <w:marTop w:val="0"/>
          <w:marBottom w:val="0"/>
          <w:divBdr>
            <w:top w:val="none" w:sz="0" w:space="0" w:color="auto"/>
            <w:left w:val="none" w:sz="0" w:space="0" w:color="auto"/>
            <w:bottom w:val="none" w:sz="0" w:space="0" w:color="auto"/>
            <w:right w:val="none" w:sz="0" w:space="0" w:color="auto"/>
          </w:divBdr>
        </w:div>
        <w:div w:id="951327314">
          <w:marLeft w:val="480"/>
          <w:marRight w:val="0"/>
          <w:marTop w:val="0"/>
          <w:marBottom w:val="0"/>
          <w:divBdr>
            <w:top w:val="none" w:sz="0" w:space="0" w:color="auto"/>
            <w:left w:val="none" w:sz="0" w:space="0" w:color="auto"/>
            <w:bottom w:val="none" w:sz="0" w:space="0" w:color="auto"/>
            <w:right w:val="none" w:sz="0" w:space="0" w:color="auto"/>
          </w:divBdr>
        </w:div>
        <w:div w:id="1959095640">
          <w:marLeft w:val="480"/>
          <w:marRight w:val="0"/>
          <w:marTop w:val="0"/>
          <w:marBottom w:val="0"/>
          <w:divBdr>
            <w:top w:val="none" w:sz="0" w:space="0" w:color="auto"/>
            <w:left w:val="none" w:sz="0" w:space="0" w:color="auto"/>
            <w:bottom w:val="none" w:sz="0" w:space="0" w:color="auto"/>
            <w:right w:val="none" w:sz="0" w:space="0" w:color="auto"/>
          </w:divBdr>
        </w:div>
        <w:div w:id="1708331858">
          <w:marLeft w:val="480"/>
          <w:marRight w:val="0"/>
          <w:marTop w:val="0"/>
          <w:marBottom w:val="0"/>
          <w:divBdr>
            <w:top w:val="none" w:sz="0" w:space="0" w:color="auto"/>
            <w:left w:val="none" w:sz="0" w:space="0" w:color="auto"/>
            <w:bottom w:val="none" w:sz="0" w:space="0" w:color="auto"/>
            <w:right w:val="none" w:sz="0" w:space="0" w:color="auto"/>
          </w:divBdr>
        </w:div>
        <w:div w:id="772281962">
          <w:marLeft w:val="480"/>
          <w:marRight w:val="0"/>
          <w:marTop w:val="0"/>
          <w:marBottom w:val="0"/>
          <w:divBdr>
            <w:top w:val="none" w:sz="0" w:space="0" w:color="auto"/>
            <w:left w:val="none" w:sz="0" w:space="0" w:color="auto"/>
            <w:bottom w:val="none" w:sz="0" w:space="0" w:color="auto"/>
            <w:right w:val="none" w:sz="0" w:space="0" w:color="auto"/>
          </w:divBdr>
        </w:div>
        <w:div w:id="750007833">
          <w:marLeft w:val="480"/>
          <w:marRight w:val="0"/>
          <w:marTop w:val="0"/>
          <w:marBottom w:val="0"/>
          <w:divBdr>
            <w:top w:val="none" w:sz="0" w:space="0" w:color="auto"/>
            <w:left w:val="none" w:sz="0" w:space="0" w:color="auto"/>
            <w:bottom w:val="none" w:sz="0" w:space="0" w:color="auto"/>
            <w:right w:val="none" w:sz="0" w:space="0" w:color="auto"/>
          </w:divBdr>
        </w:div>
        <w:div w:id="968053646">
          <w:marLeft w:val="480"/>
          <w:marRight w:val="0"/>
          <w:marTop w:val="0"/>
          <w:marBottom w:val="0"/>
          <w:divBdr>
            <w:top w:val="none" w:sz="0" w:space="0" w:color="auto"/>
            <w:left w:val="none" w:sz="0" w:space="0" w:color="auto"/>
            <w:bottom w:val="none" w:sz="0" w:space="0" w:color="auto"/>
            <w:right w:val="none" w:sz="0" w:space="0" w:color="auto"/>
          </w:divBdr>
        </w:div>
        <w:div w:id="882325685">
          <w:marLeft w:val="480"/>
          <w:marRight w:val="0"/>
          <w:marTop w:val="0"/>
          <w:marBottom w:val="0"/>
          <w:divBdr>
            <w:top w:val="none" w:sz="0" w:space="0" w:color="auto"/>
            <w:left w:val="none" w:sz="0" w:space="0" w:color="auto"/>
            <w:bottom w:val="none" w:sz="0" w:space="0" w:color="auto"/>
            <w:right w:val="none" w:sz="0" w:space="0" w:color="auto"/>
          </w:divBdr>
        </w:div>
        <w:div w:id="1767461583">
          <w:marLeft w:val="480"/>
          <w:marRight w:val="0"/>
          <w:marTop w:val="0"/>
          <w:marBottom w:val="0"/>
          <w:divBdr>
            <w:top w:val="none" w:sz="0" w:space="0" w:color="auto"/>
            <w:left w:val="none" w:sz="0" w:space="0" w:color="auto"/>
            <w:bottom w:val="none" w:sz="0" w:space="0" w:color="auto"/>
            <w:right w:val="none" w:sz="0" w:space="0" w:color="auto"/>
          </w:divBdr>
        </w:div>
        <w:div w:id="1415855679">
          <w:marLeft w:val="480"/>
          <w:marRight w:val="0"/>
          <w:marTop w:val="0"/>
          <w:marBottom w:val="0"/>
          <w:divBdr>
            <w:top w:val="none" w:sz="0" w:space="0" w:color="auto"/>
            <w:left w:val="none" w:sz="0" w:space="0" w:color="auto"/>
            <w:bottom w:val="none" w:sz="0" w:space="0" w:color="auto"/>
            <w:right w:val="none" w:sz="0" w:space="0" w:color="auto"/>
          </w:divBdr>
        </w:div>
        <w:div w:id="1174608939">
          <w:marLeft w:val="480"/>
          <w:marRight w:val="0"/>
          <w:marTop w:val="0"/>
          <w:marBottom w:val="0"/>
          <w:divBdr>
            <w:top w:val="none" w:sz="0" w:space="0" w:color="auto"/>
            <w:left w:val="none" w:sz="0" w:space="0" w:color="auto"/>
            <w:bottom w:val="none" w:sz="0" w:space="0" w:color="auto"/>
            <w:right w:val="none" w:sz="0" w:space="0" w:color="auto"/>
          </w:divBdr>
        </w:div>
        <w:div w:id="1999337859">
          <w:marLeft w:val="480"/>
          <w:marRight w:val="0"/>
          <w:marTop w:val="0"/>
          <w:marBottom w:val="0"/>
          <w:divBdr>
            <w:top w:val="none" w:sz="0" w:space="0" w:color="auto"/>
            <w:left w:val="none" w:sz="0" w:space="0" w:color="auto"/>
            <w:bottom w:val="none" w:sz="0" w:space="0" w:color="auto"/>
            <w:right w:val="none" w:sz="0" w:space="0" w:color="auto"/>
          </w:divBdr>
        </w:div>
        <w:div w:id="2004551858">
          <w:marLeft w:val="480"/>
          <w:marRight w:val="0"/>
          <w:marTop w:val="0"/>
          <w:marBottom w:val="0"/>
          <w:divBdr>
            <w:top w:val="none" w:sz="0" w:space="0" w:color="auto"/>
            <w:left w:val="none" w:sz="0" w:space="0" w:color="auto"/>
            <w:bottom w:val="none" w:sz="0" w:space="0" w:color="auto"/>
            <w:right w:val="none" w:sz="0" w:space="0" w:color="auto"/>
          </w:divBdr>
        </w:div>
        <w:div w:id="1561790907">
          <w:marLeft w:val="480"/>
          <w:marRight w:val="0"/>
          <w:marTop w:val="0"/>
          <w:marBottom w:val="0"/>
          <w:divBdr>
            <w:top w:val="none" w:sz="0" w:space="0" w:color="auto"/>
            <w:left w:val="none" w:sz="0" w:space="0" w:color="auto"/>
            <w:bottom w:val="none" w:sz="0" w:space="0" w:color="auto"/>
            <w:right w:val="none" w:sz="0" w:space="0" w:color="auto"/>
          </w:divBdr>
        </w:div>
        <w:div w:id="1945840838">
          <w:marLeft w:val="480"/>
          <w:marRight w:val="0"/>
          <w:marTop w:val="0"/>
          <w:marBottom w:val="0"/>
          <w:divBdr>
            <w:top w:val="none" w:sz="0" w:space="0" w:color="auto"/>
            <w:left w:val="none" w:sz="0" w:space="0" w:color="auto"/>
            <w:bottom w:val="none" w:sz="0" w:space="0" w:color="auto"/>
            <w:right w:val="none" w:sz="0" w:space="0" w:color="auto"/>
          </w:divBdr>
        </w:div>
        <w:div w:id="235172195">
          <w:marLeft w:val="480"/>
          <w:marRight w:val="0"/>
          <w:marTop w:val="0"/>
          <w:marBottom w:val="0"/>
          <w:divBdr>
            <w:top w:val="none" w:sz="0" w:space="0" w:color="auto"/>
            <w:left w:val="none" w:sz="0" w:space="0" w:color="auto"/>
            <w:bottom w:val="none" w:sz="0" w:space="0" w:color="auto"/>
            <w:right w:val="none" w:sz="0" w:space="0" w:color="auto"/>
          </w:divBdr>
        </w:div>
        <w:div w:id="1192301817">
          <w:marLeft w:val="480"/>
          <w:marRight w:val="0"/>
          <w:marTop w:val="0"/>
          <w:marBottom w:val="0"/>
          <w:divBdr>
            <w:top w:val="none" w:sz="0" w:space="0" w:color="auto"/>
            <w:left w:val="none" w:sz="0" w:space="0" w:color="auto"/>
            <w:bottom w:val="none" w:sz="0" w:space="0" w:color="auto"/>
            <w:right w:val="none" w:sz="0" w:space="0" w:color="auto"/>
          </w:divBdr>
        </w:div>
        <w:div w:id="1526560561">
          <w:marLeft w:val="480"/>
          <w:marRight w:val="0"/>
          <w:marTop w:val="0"/>
          <w:marBottom w:val="0"/>
          <w:divBdr>
            <w:top w:val="none" w:sz="0" w:space="0" w:color="auto"/>
            <w:left w:val="none" w:sz="0" w:space="0" w:color="auto"/>
            <w:bottom w:val="none" w:sz="0" w:space="0" w:color="auto"/>
            <w:right w:val="none" w:sz="0" w:space="0" w:color="auto"/>
          </w:divBdr>
        </w:div>
        <w:div w:id="537549014">
          <w:marLeft w:val="480"/>
          <w:marRight w:val="0"/>
          <w:marTop w:val="0"/>
          <w:marBottom w:val="0"/>
          <w:divBdr>
            <w:top w:val="none" w:sz="0" w:space="0" w:color="auto"/>
            <w:left w:val="none" w:sz="0" w:space="0" w:color="auto"/>
            <w:bottom w:val="none" w:sz="0" w:space="0" w:color="auto"/>
            <w:right w:val="none" w:sz="0" w:space="0" w:color="auto"/>
          </w:divBdr>
        </w:div>
        <w:div w:id="153185188">
          <w:marLeft w:val="480"/>
          <w:marRight w:val="0"/>
          <w:marTop w:val="0"/>
          <w:marBottom w:val="0"/>
          <w:divBdr>
            <w:top w:val="none" w:sz="0" w:space="0" w:color="auto"/>
            <w:left w:val="none" w:sz="0" w:space="0" w:color="auto"/>
            <w:bottom w:val="none" w:sz="0" w:space="0" w:color="auto"/>
            <w:right w:val="none" w:sz="0" w:space="0" w:color="auto"/>
          </w:divBdr>
        </w:div>
        <w:div w:id="420375484">
          <w:marLeft w:val="480"/>
          <w:marRight w:val="0"/>
          <w:marTop w:val="0"/>
          <w:marBottom w:val="0"/>
          <w:divBdr>
            <w:top w:val="none" w:sz="0" w:space="0" w:color="auto"/>
            <w:left w:val="none" w:sz="0" w:space="0" w:color="auto"/>
            <w:bottom w:val="none" w:sz="0" w:space="0" w:color="auto"/>
            <w:right w:val="none" w:sz="0" w:space="0" w:color="auto"/>
          </w:divBdr>
        </w:div>
        <w:div w:id="1502744218">
          <w:marLeft w:val="480"/>
          <w:marRight w:val="0"/>
          <w:marTop w:val="0"/>
          <w:marBottom w:val="0"/>
          <w:divBdr>
            <w:top w:val="none" w:sz="0" w:space="0" w:color="auto"/>
            <w:left w:val="none" w:sz="0" w:space="0" w:color="auto"/>
            <w:bottom w:val="none" w:sz="0" w:space="0" w:color="auto"/>
            <w:right w:val="none" w:sz="0" w:space="0" w:color="auto"/>
          </w:divBdr>
        </w:div>
        <w:div w:id="714425176">
          <w:marLeft w:val="480"/>
          <w:marRight w:val="0"/>
          <w:marTop w:val="0"/>
          <w:marBottom w:val="0"/>
          <w:divBdr>
            <w:top w:val="none" w:sz="0" w:space="0" w:color="auto"/>
            <w:left w:val="none" w:sz="0" w:space="0" w:color="auto"/>
            <w:bottom w:val="none" w:sz="0" w:space="0" w:color="auto"/>
            <w:right w:val="none" w:sz="0" w:space="0" w:color="auto"/>
          </w:divBdr>
        </w:div>
        <w:div w:id="2072802071">
          <w:marLeft w:val="480"/>
          <w:marRight w:val="0"/>
          <w:marTop w:val="0"/>
          <w:marBottom w:val="0"/>
          <w:divBdr>
            <w:top w:val="none" w:sz="0" w:space="0" w:color="auto"/>
            <w:left w:val="none" w:sz="0" w:space="0" w:color="auto"/>
            <w:bottom w:val="none" w:sz="0" w:space="0" w:color="auto"/>
            <w:right w:val="none" w:sz="0" w:space="0" w:color="auto"/>
          </w:divBdr>
        </w:div>
        <w:div w:id="553009732">
          <w:marLeft w:val="480"/>
          <w:marRight w:val="0"/>
          <w:marTop w:val="0"/>
          <w:marBottom w:val="0"/>
          <w:divBdr>
            <w:top w:val="none" w:sz="0" w:space="0" w:color="auto"/>
            <w:left w:val="none" w:sz="0" w:space="0" w:color="auto"/>
            <w:bottom w:val="none" w:sz="0" w:space="0" w:color="auto"/>
            <w:right w:val="none" w:sz="0" w:space="0" w:color="auto"/>
          </w:divBdr>
        </w:div>
        <w:div w:id="1291395127">
          <w:marLeft w:val="480"/>
          <w:marRight w:val="0"/>
          <w:marTop w:val="0"/>
          <w:marBottom w:val="0"/>
          <w:divBdr>
            <w:top w:val="none" w:sz="0" w:space="0" w:color="auto"/>
            <w:left w:val="none" w:sz="0" w:space="0" w:color="auto"/>
            <w:bottom w:val="none" w:sz="0" w:space="0" w:color="auto"/>
            <w:right w:val="none" w:sz="0" w:space="0" w:color="auto"/>
          </w:divBdr>
        </w:div>
        <w:div w:id="1912228156">
          <w:marLeft w:val="480"/>
          <w:marRight w:val="0"/>
          <w:marTop w:val="0"/>
          <w:marBottom w:val="0"/>
          <w:divBdr>
            <w:top w:val="none" w:sz="0" w:space="0" w:color="auto"/>
            <w:left w:val="none" w:sz="0" w:space="0" w:color="auto"/>
            <w:bottom w:val="none" w:sz="0" w:space="0" w:color="auto"/>
            <w:right w:val="none" w:sz="0" w:space="0" w:color="auto"/>
          </w:divBdr>
        </w:div>
        <w:div w:id="530807257">
          <w:marLeft w:val="480"/>
          <w:marRight w:val="0"/>
          <w:marTop w:val="0"/>
          <w:marBottom w:val="0"/>
          <w:divBdr>
            <w:top w:val="none" w:sz="0" w:space="0" w:color="auto"/>
            <w:left w:val="none" w:sz="0" w:space="0" w:color="auto"/>
            <w:bottom w:val="none" w:sz="0" w:space="0" w:color="auto"/>
            <w:right w:val="none" w:sz="0" w:space="0" w:color="auto"/>
          </w:divBdr>
        </w:div>
        <w:div w:id="1153908800">
          <w:marLeft w:val="480"/>
          <w:marRight w:val="0"/>
          <w:marTop w:val="0"/>
          <w:marBottom w:val="0"/>
          <w:divBdr>
            <w:top w:val="none" w:sz="0" w:space="0" w:color="auto"/>
            <w:left w:val="none" w:sz="0" w:space="0" w:color="auto"/>
            <w:bottom w:val="none" w:sz="0" w:space="0" w:color="auto"/>
            <w:right w:val="none" w:sz="0" w:space="0" w:color="auto"/>
          </w:divBdr>
        </w:div>
        <w:div w:id="644745508">
          <w:marLeft w:val="480"/>
          <w:marRight w:val="0"/>
          <w:marTop w:val="0"/>
          <w:marBottom w:val="0"/>
          <w:divBdr>
            <w:top w:val="none" w:sz="0" w:space="0" w:color="auto"/>
            <w:left w:val="none" w:sz="0" w:space="0" w:color="auto"/>
            <w:bottom w:val="none" w:sz="0" w:space="0" w:color="auto"/>
            <w:right w:val="none" w:sz="0" w:space="0" w:color="auto"/>
          </w:divBdr>
        </w:div>
        <w:div w:id="532426465">
          <w:marLeft w:val="480"/>
          <w:marRight w:val="0"/>
          <w:marTop w:val="0"/>
          <w:marBottom w:val="0"/>
          <w:divBdr>
            <w:top w:val="none" w:sz="0" w:space="0" w:color="auto"/>
            <w:left w:val="none" w:sz="0" w:space="0" w:color="auto"/>
            <w:bottom w:val="none" w:sz="0" w:space="0" w:color="auto"/>
            <w:right w:val="none" w:sz="0" w:space="0" w:color="auto"/>
          </w:divBdr>
        </w:div>
        <w:div w:id="1033967772">
          <w:marLeft w:val="480"/>
          <w:marRight w:val="0"/>
          <w:marTop w:val="0"/>
          <w:marBottom w:val="0"/>
          <w:divBdr>
            <w:top w:val="none" w:sz="0" w:space="0" w:color="auto"/>
            <w:left w:val="none" w:sz="0" w:space="0" w:color="auto"/>
            <w:bottom w:val="none" w:sz="0" w:space="0" w:color="auto"/>
            <w:right w:val="none" w:sz="0" w:space="0" w:color="auto"/>
          </w:divBdr>
        </w:div>
        <w:div w:id="996297652">
          <w:marLeft w:val="480"/>
          <w:marRight w:val="0"/>
          <w:marTop w:val="0"/>
          <w:marBottom w:val="0"/>
          <w:divBdr>
            <w:top w:val="none" w:sz="0" w:space="0" w:color="auto"/>
            <w:left w:val="none" w:sz="0" w:space="0" w:color="auto"/>
            <w:bottom w:val="none" w:sz="0" w:space="0" w:color="auto"/>
            <w:right w:val="none" w:sz="0" w:space="0" w:color="auto"/>
          </w:divBdr>
        </w:div>
        <w:div w:id="2068337245">
          <w:marLeft w:val="480"/>
          <w:marRight w:val="0"/>
          <w:marTop w:val="0"/>
          <w:marBottom w:val="0"/>
          <w:divBdr>
            <w:top w:val="none" w:sz="0" w:space="0" w:color="auto"/>
            <w:left w:val="none" w:sz="0" w:space="0" w:color="auto"/>
            <w:bottom w:val="none" w:sz="0" w:space="0" w:color="auto"/>
            <w:right w:val="none" w:sz="0" w:space="0" w:color="auto"/>
          </w:divBdr>
        </w:div>
        <w:div w:id="115100875">
          <w:marLeft w:val="480"/>
          <w:marRight w:val="0"/>
          <w:marTop w:val="0"/>
          <w:marBottom w:val="0"/>
          <w:divBdr>
            <w:top w:val="none" w:sz="0" w:space="0" w:color="auto"/>
            <w:left w:val="none" w:sz="0" w:space="0" w:color="auto"/>
            <w:bottom w:val="none" w:sz="0" w:space="0" w:color="auto"/>
            <w:right w:val="none" w:sz="0" w:space="0" w:color="auto"/>
          </w:divBdr>
        </w:div>
        <w:div w:id="1870221719">
          <w:marLeft w:val="480"/>
          <w:marRight w:val="0"/>
          <w:marTop w:val="0"/>
          <w:marBottom w:val="0"/>
          <w:divBdr>
            <w:top w:val="none" w:sz="0" w:space="0" w:color="auto"/>
            <w:left w:val="none" w:sz="0" w:space="0" w:color="auto"/>
            <w:bottom w:val="none" w:sz="0" w:space="0" w:color="auto"/>
            <w:right w:val="none" w:sz="0" w:space="0" w:color="auto"/>
          </w:divBdr>
        </w:div>
        <w:div w:id="127163083">
          <w:marLeft w:val="480"/>
          <w:marRight w:val="0"/>
          <w:marTop w:val="0"/>
          <w:marBottom w:val="0"/>
          <w:divBdr>
            <w:top w:val="none" w:sz="0" w:space="0" w:color="auto"/>
            <w:left w:val="none" w:sz="0" w:space="0" w:color="auto"/>
            <w:bottom w:val="none" w:sz="0" w:space="0" w:color="auto"/>
            <w:right w:val="none" w:sz="0" w:space="0" w:color="auto"/>
          </w:divBdr>
        </w:div>
        <w:div w:id="5404468">
          <w:marLeft w:val="480"/>
          <w:marRight w:val="0"/>
          <w:marTop w:val="0"/>
          <w:marBottom w:val="0"/>
          <w:divBdr>
            <w:top w:val="none" w:sz="0" w:space="0" w:color="auto"/>
            <w:left w:val="none" w:sz="0" w:space="0" w:color="auto"/>
            <w:bottom w:val="none" w:sz="0" w:space="0" w:color="auto"/>
            <w:right w:val="none" w:sz="0" w:space="0" w:color="auto"/>
          </w:divBdr>
        </w:div>
        <w:div w:id="116678555">
          <w:marLeft w:val="480"/>
          <w:marRight w:val="0"/>
          <w:marTop w:val="0"/>
          <w:marBottom w:val="0"/>
          <w:divBdr>
            <w:top w:val="none" w:sz="0" w:space="0" w:color="auto"/>
            <w:left w:val="none" w:sz="0" w:space="0" w:color="auto"/>
            <w:bottom w:val="none" w:sz="0" w:space="0" w:color="auto"/>
            <w:right w:val="none" w:sz="0" w:space="0" w:color="auto"/>
          </w:divBdr>
        </w:div>
        <w:div w:id="685444033">
          <w:marLeft w:val="480"/>
          <w:marRight w:val="0"/>
          <w:marTop w:val="0"/>
          <w:marBottom w:val="0"/>
          <w:divBdr>
            <w:top w:val="none" w:sz="0" w:space="0" w:color="auto"/>
            <w:left w:val="none" w:sz="0" w:space="0" w:color="auto"/>
            <w:bottom w:val="none" w:sz="0" w:space="0" w:color="auto"/>
            <w:right w:val="none" w:sz="0" w:space="0" w:color="auto"/>
          </w:divBdr>
        </w:div>
        <w:div w:id="448282499">
          <w:marLeft w:val="480"/>
          <w:marRight w:val="0"/>
          <w:marTop w:val="0"/>
          <w:marBottom w:val="0"/>
          <w:divBdr>
            <w:top w:val="none" w:sz="0" w:space="0" w:color="auto"/>
            <w:left w:val="none" w:sz="0" w:space="0" w:color="auto"/>
            <w:bottom w:val="none" w:sz="0" w:space="0" w:color="auto"/>
            <w:right w:val="none" w:sz="0" w:space="0" w:color="auto"/>
          </w:divBdr>
        </w:div>
        <w:div w:id="1638535763">
          <w:marLeft w:val="480"/>
          <w:marRight w:val="0"/>
          <w:marTop w:val="0"/>
          <w:marBottom w:val="0"/>
          <w:divBdr>
            <w:top w:val="none" w:sz="0" w:space="0" w:color="auto"/>
            <w:left w:val="none" w:sz="0" w:space="0" w:color="auto"/>
            <w:bottom w:val="none" w:sz="0" w:space="0" w:color="auto"/>
            <w:right w:val="none" w:sz="0" w:space="0" w:color="auto"/>
          </w:divBdr>
        </w:div>
        <w:div w:id="1356345177">
          <w:marLeft w:val="480"/>
          <w:marRight w:val="0"/>
          <w:marTop w:val="0"/>
          <w:marBottom w:val="0"/>
          <w:divBdr>
            <w:top w:val="none" w:sz="0" w:space="0" w:color="auto"/>
            <w:left w:val="none" w:sz="0" w:space="0" w:color="auto"/>
            <w:bottom w:val="none" w:sz="0" w:space="0" w:color="auto"/>
            <w:right w:val="none" w:sz="0" w:space="0" w:color="auto"/>
          </w:divBdr>
        </w:div>
        <w:div w:id="1661890172">
          <w:marLeft w:val="480"/>
          <w:marRight w:val="0"/>
          <w:marTop w:val="0"/>
          <w:marBottom w:val="0"/>
          <w:divBdr>
            <w:top w:val="none" w:sz="0" w:space="0" w:color="auto"/>
            <w:left w:val="none" w:sz="0" w:space="0" w:color="auto"/>
            <w:bottom w:val="none" w:sz="0" w:space="0" w:color="auto"/>
            <w:right w:val="none" w:sz="0" w:space="0" w:color="auto"/>
          </w:divBdr>
        </w:div>
        <w:div w:id="1121411992">
          <w:marLeft w:val="480"/>
          <w:marRight w:val="0"/>
          <w:marTop w:val="0"/>
          <w:marBottom w:val="0"/>
          <w:divBdr>
            <w:top w:val="none" w:sz="0" w:space="0" w:color="auto"/>
            <w:left w:val="none" w:sz="0" w:space="0" w:color="auto"/>
            <w:bottom w:val="none" w:sz="0" w:space="0" w:color="auto"/>
            <w:right w:val="none" w:sz="0" w:space="0" w:color="auto"/>
          </w:divBdr>
        </w:div>
        <w:div w:id="123275837">
          <w:marLeft w:val="480"/>
          <w:marRight w:val="0"/>
          <w:marTop w:val="0"/>
          <w:marBottom w:val="0"/>
          <w:divBdr>
            <w:top w:val="none" w:sz="0" w:space="0" w:color="auto"/>
            <w:left w:val="none" w:sz="0" w:space="0" w:color="auto"/>
            <w:bottom w:val="none" w:sz="0" w:space="0" w:color="auto"/>
            <w:right w:val="none" w:sz="0" w:space="0" w:color="auto"/>
          </w:divBdr>
        </w:div>
        <w:div w:id="1265460860">
          <w:marLeft w:val="480"/>
          <w:marRight w:val="0"/>
          <w:marTop w:val="0"/>
          <w:marBottom w:val="0"/>
          <w:divBdr>
            <w:top w:val="none" w:sz="0" w:space="0" w:color="auto"/>
            <w:left w:val="none" w:sz="0" w:space="0" w:color="auto"/>
            <w:bottom w:val="none" w:sz="0" w:space="0" w:color="auto"/>
            <w:right w:val="none" w:sz="0" w:space="0" w:color="auto"/>
          </w:divBdr>
        </w:div>
        <w:div w:id="247035369">
          <w:marLeft w:val="480"/>
          <w:marRight w:val="0"/>
          <w:marTop w:val="0"/>
          <w:marBottom w:val="0"/>
          <w:divBdr>
            <w:top w:val="none" w:sz="0" w:space="0" w:color="auto"/>
            <w:left w:val="none" w:sz="0" w:space="0" w:color="auto"/>
            <w:bottom w:val="none" w:sz="0" w:space="0" w:color="auto"/>
            <w:right w:val="none" w:sz="0" w:space="0" w:color="auto"/>
          </w:divBdr>
        </w:div>
        <w:div w:id="1349405341">
          <w:marLeft w:val="480"/>
          <w:marRight w:val="0"/>
          <w:marTop w:val="0"/>
          <w:marBottom w:val="0"/>
          <w:divBdr>
            <w:top w:val="none" w:sz="0" w:space="0" w:color="auto"/>
            <w:left w:val="none" w:sz="0" w:space="0" w:color="auto"/>
            <w:bottom w:val="none" w:sz="0" w:space="0" w:color="auto"/>
            <w:right w:val="none" w:sz="0" w:space="0" w:color="auto"/>
          </w:divBdr>
        </w:div>
        <w:div w:id="1210460051">
          <w:marLeft w:val="480"/>
          <w:marRight w:val="0"/>
          <w:marTop w:val="0"/>
          <w:marBottom w:val="0"/>
          <w:divBdr>
            <w:top w:val="none" w:sz="0" w:space="0" w:color="auto"/>
            <w:left w:val="none" w:sz="0" w:space="0" w:color="auto"/>
            <w:bottom w:val="none" w:sz="0" w:space="0" w:color="auto"/>
            <w:right w:val="none" w:sz="0" w:space="0" w:color="auto"/>
          </w:divBdr>
        </w:div>
        <w:div w:id="1940940570">
          <w:marLeft w:val="480"/>
          <w:marRight w:val="0"/>
          <w:marTop w:val="0"/>
          <w:marBottom w:val="0"/>
          <w:divBdr>
            <w:top w:val="none" w:sz="0" w:space="0" w:color="auto"/>
            <w:left w:val="none" w:sz="0" w:space="0" w:color="auto"/>
            <w:bottom w:val="none" w:sz="0" w:space="0" w:color="auto"/>
            <w:right w:val="none" w:sz="0" w:space="0" w:color="auto"/>
          </w:divBdr>
        </w:div>
      </w:divsChild>
    </w:div>
    <w:div w:id="1968587853">
      <w:bodyDiv w:val="1"/>
      <w:marLeft w:val="0"/>
      <w:marRight w:val="0"/>
      <w:marTop w:val="0"/>
      <w:marBottom w:val="0"/>
      <w:divBdr>
        <w:top w:val="none" w:sz="0" w:space="0" w:color="auto"/>
        <w:left w:val="none" w:sz="0" w:space="0" w:color="auto"/>
        <w:bottom w:val="none" w:sz="0" w:space="0" w:color="auto"/>
        <w:right w:val="none" w:sz="0" w:space="0" w:color="auto"/>
      </w:divBdr>
    </w:div>
    <w:div w:id="1968970659">
      <w:bodyDiv w:val="1"/>
      <w:marLeft w:val="0"/>
      <w:marRight w:val="0"/>
      <w:marTop w:val="0"/>
      <w:marBottom w:val="0"/>
      <w:divBdr>
        <w:top w:val="none" w:sz="0" w:space="0" w:color="auto"/>
        <w:left w:val="none" w:sz="0" w:space="0" w:color="auto"/>
        <w:bottom w:val="none" w:sz="0" w:space="0" w:color="auto"/>
        <w:right w:val="none" w:sz="0" w:space="0" w:color="auto"/>
      </w:divBdr>
    </w:div>
    <w:div w:id="1977375086">
      <w:bodyDiv w:val="1"/>
      <w:marLeft w:val="0"/>
      <w:marRight w:val="0"/>
      <w:marTop w:val="0"/>
      <w:marBottom w:val="0"/>
      <w:divBdr>
        <w:top w:val="none" w:sz="0" w:space="0" w:color="auto"/>
        <w:left w:val="none" w:sz="0" w:space="0" w:color="auto"/>
        <w:bottom w:val="none" w:sz="0" w:space="0" w:color="auto"/>
        <w:right w:val="none" w:sz="0" w:space="0" w:color="auto"/>
      </w:divBdr>
    </w:div>
    <w:div w:id="1984193009">
      <w:bodyDiv w:val="1"/>
      <w:marLeft w:val="0"/>
      <w:marRight w:val="0"/>
      <w:marTop w:val="0"/>
      <w:marBottom w:val="0"/>
      <w:divBdr>
        <w:top w:val="none" w:sz="0" w:space="0" w:color="auto"/>
        <w:left w:val="none" w:sz="0" w:space="0" w:color="auto"/>
        <w:bottom w:val="none" w:sz="0" w:space="0" w:color="auto"/>
        <w:right w:val="none" w:sz="0" w:space="0" w:color="auto"/>
      </w:divBdr>
      <w:divsChild>
        <w:div w:id="879317656">
          <w:marLeft w:val="480"/>
          <w:marRight w:val="0"/>
          <w:marTop w:val="0"/>
          <w:marBottom w:val="0"/>
          <w:divBdr>
            <w:top w:val="none" w:sz="0" w:space="0" w:color="auto"/>
            <w:left w:val="none" w:sz="0" w:space="0" w:color="auto"/>
            <w:bottom w:val="none" w:sz="0" w:space="0" w:color="auto"/>
            <w:right w:val="none" w:sz="0" w:space="0" w:color="auto"/>
          </w:divBdr>
        </w:div>
        <w:div w:id="1933663603">
          <w:marLeft w:val="480"/>
          <w:marRight w:val="0"/>
          <w:marTop w:val="0"/>
          <w:marBottom w:val="0"/>
          <w:divBdr>
            <w:top w:val="none" w:sz="0" w:space="0" w:color="auto"/>
            <w:left w:val="none" w:sz="0" w:space="0" w:color="auto"/>
            <w:bottom w:val="none" w:sz="0" w:space="0" w:color="auto"/>
            <w:right w:val="none" w:sz="0" w:space="0" w:color="auto"/>
          </w:divBdr>
        </w:div>
        <w:div w:id="1869947971">
          <w:marLeft w:val="480"/>
          <w:marRight w:val="0"/>
          <w:marTop w:val="0"/>
          <w:marBottom w:val="0"/>
          <w:divBdr>
            <w:top w:val="none" w:sz="0" w:space="0" w:color="auto"/>
            <w:left w:val="none" w:sz="0" w:space="0" w:color="auto"/>
            <w:bottom w:val="none" w:sz="0" w:space="0" w:color="auto"/>
            <w:right w:val="none" w:sz="0" w:space="0" w:color="auto"/>
          </w:divBdr>
        </w:div>
        <w:div w:id="1268655312">
          <w:marLeft w:val="480"/>
          <w:marRight w:val="0"/>
          <w:marTop w:val="0"/>
          <w:marBottom w:val="0"/>
          <w:divBdr>
            <w:top w:val="none" w:sz="0" w:space="0" w:color="auto"/>
            <w:left w:val="none" w:sz="0" w:space="0" w:color="auto"/>
            <w:bottom w:val="none" w:sz="0" w:space="0" w:color="auto"/>
            <w:right w:val="none" w:sz="0" w:space="0" w:color="auto"/>
          </w:divBdr>
        </w:div>
        <w:div w:id="772018916">
          <w:marLeft w:val="480"/>
          <w:marRight w:val="0"/>
          <w:marTop w:val="0"/>
          <w:marBottom w:val="0"/>
          <w:divBdr>
            <w:top w:val="none" w:sz="0" w:space="0" w:color="auto"/>
            <w:left w:val="none" w:sz="0" w:space="0" w:color="auto"/>
            <w:bottom w:val="none" w:sz="0" w:space="0" w:color="auto"/>
            <w:right w:val="none" w:sz="0" w:space="0" w:color="auto"/>
          </w:divBdr>
        </w:div>
        <w:div w:id="946692289">
          <w:marLeft w:val="480"/>
          <w:marRight w:val="0"/>
          <w:marTop w:val="0"/>
          <w:marBottom w:val="0"/>
          <w:divBdr>
            <w:top w:val="none" w:sz="0" w:space="0" w:color="auto"/>
            <w:left w:val="none" w:sz="0" w:space="0" w:color="auto"/>
            <w:bottom w:val="none" w:sz="0" w:space="0" w:color="auto"/>
            <w:right w:val="none" w:sz="0" w:space="0" w:color="auto"/>
          </w:divBdr>
        </w:div>
        <w:div w:id="1159073066">
          <w:marLeft w:val="480"/>
          <w:marRight w:val="0"/>
          <w:marTop w:val="0"/>
          <w:marBottom w:val="0"/>
          <w:divBdr>
            <w:top w:val="none" w:sz="0" w:space="0" w:color="auto"/>
            <w:left w:val="none" w:sz="0" w:space="0" w:color="auto"/>
            <w:bottom w:val="none" w:sz="0" w:space="0" w:color="auto"/>
            <w:right w:val="none" w:sz="0" w:space="0" w:color="auto"/>
          </w:divBdr>
        </w:div>
        <w:div w:id="1328442067">
          <w:marLeft w:val="480"/>
          <w:marRight w:val="0"/>
          <w:marTop w:val="0"/>
          <w:marBottom w:val="0"/>
          <w:divBdr>
            <w:top w:val="none" w:sz="0" w:space="0" w:color="auto"/>
            <w:left w:val="none" w:sz="0" w:space="0" w:color="auto"/>
            <w:bottom w:val="none" w:sz="0" w:space="0" w:color="auto"/>
            <w:right w:val="none" w:sz="0" w:space="0" w:color="auto"/>
          </w:divBdr>
        </w:div>
        <w:div w:id="724258761">
          <w:marLeft w:val="480"/>
          <w:marRight w:val="0"/>
          <w:marTop w:val="0"/>
          <w:marBottom w:val="0"/>
          <w:divBdr>
            <w:top w:val="none" w:sz="0" w:space="0" w:color="auto"/>
            <w:left w:val="none" w:sz="0" w:space="0" w:color="auto"/>
            <w:bottom w:val="none" w:sz="0" w:space="0" w:color="auto"/>
            <w:right w:val="none" w:sz="0" w:space="0" w:color="auto"/>
          </w:divBdr>
        </w:div>
        <w:div w:id="2024239486">
          <w:marLeft w:val="480"/>
          <w:marRight w:val="0"/>
          <w:marTop w:val="0"/>
          <w:marBottom w:val="0"/>
          <w:divBdr>
            <w:top w:val="none" w:sz="0" w:space="0" w:color="auto"/>
            <w:left w:val="none" w:sz="0" w:space="0" w:color="auto"/>
            <w:bottom w:val="none" w:sz="0" w:space="0" w:color="auto"/>
            <w:right w:val="none" w:sz="0" w:space="0" w:color="auto"/>
          </w:divBdr>
        </w:div>
        <w:div w:id="64957531">
          <w:marLeft w:val="480"/>
          <w:marRight w:val="0"/>
          <w:marTop w:val="0"/>
          <w:marBottom w:val="0"/>
          <w:divBdr>
            <w:top w:val="none" w:sz="0" w:space="0" w:color="auto"/>
            <w:left w:val="none" w:sz="0" w:space="0" w:color="auto"/>
            <w:bottom w:val="none" w:sz="0" w:space="0" w:color="auto"/>
            <w:right w:val="none" w:sz="0" w:space="0" w:color="auto"/>
          </w:divBdr>
        </w:div>
        <w:div w:id="1046678117">
          <w:marLeft w:val="480"/>
          <w:marRight w:val="0"/>
          <w:marTop w:val="0"/>
          <w:marBottom w:val="0"/>
          <w:divBdr>
            <w:top w:val="none" w:sz="0" w:space="0" w:color="auto"/>
            <w:left w:val="none" w:sz="0" w:space="0" w:color="auto"/>
            <w:bottom w:val="none" w:sz="0" w:space="0" w:color="auto"/>
            <w:right w:val="none" w:sz="0" w:space="0" w:color="auto"/>
          </w:divBdr>
        </w:div>
        <w:div w:id="1647470116">
          <w:marLeft w:val="480"/>
          <w:marRight w:val="0"/>
          <w:marTop w:val="0"/>
          <w:marBottom w:val="0"/>
          <w:divBdr>
            <w:top w:val="none" w:sz="0" w:space="0" w:color="auto"/>
            <w:left w:val="none" w:sz="0" w:space="0" w:color="auto"/>
            <w:bottom w:val="none" w:sz="0" w:space="0" w:color="auto"/>
            <w:right w:val="none" w:sz="0" w:space="0" w:color="auto"/>
          </w:divBdr>
        </w:div>
        <w:div w:id="548955579">
          <w:marLeft w:val="480"/>
          <w:marRight w:val="0"/>
          <w:marTop w:val="0"/>
          <w:marBottom w:val="0"/>
          <w:divBdr>
            <w:top w:val="none" w:sz="0" w:space="0" w:color="auto"/>
            <w:left w:val="none" w:sz="0" w:space="0" w:color="auto"/>
            <w:bottom w:val="none" w:sz="0" w:space="0" w:color="auto"/>
            <w:right w:val="none" w:sz="0" w:space="0" w:color="auto"/>
          </w:divBdr>
        </w:div>
        <w:div w:id="1897692437">
          <w:marLeft w:val="480"/>
          <w:marRight w:val="0"/>
          <w:marTop w:val="0"/>
          <w:marBottom w:val="0"/>
          <w:divBdr>
            <w:top w:val="none" w:sz="0" w:space="0" w:color="auto"/>
            <w:left w:val="none" w:sz="0" w:space="0" w:color="auto"/>
            <w:bottom w:val="none" w:sz="0" w:space="0" w:color="auto"/>
            <w:right w:val="none" w:sz="0" w:space="0" w:color="auto"/>
          </w:divBdr>
        </w:div>
        <w:div w:id="868492974">
          <w:marLeft w:val="480"/>
          <w:marRight w:val="0"/>
          <w:marTop w:val="0"/>
          <w:marBottom w:val="0"/>
          <w:divBdr>
            <w:top w:val="none" w:sz="0" w:space="0" w:color="auto"/>
            <w:left w:val="none" w:sz="0" w:space="0" w:color="auto"/>
            <w:bottom w:val="none" w:sz="0" w:space="0" w:color="auto"/>
            <w:right w:val="none" w:sz="0" w:space="0" w:color="auto"/>
          </w:divBdr>
        </w:div>
        <w:div w:id="775371935">
          <w:marLeft w:val="480"/>
          <w:marRight w:val="0"/>
          <w:marTop w:val="0"/>
          <w:marBottom w:val="0"/>
          <w:divBdr>
            <w:top w:val="none" w:sz="0" w:space="0" w:color="auto"/>
            <w:left w:val="none" w:sz="0" w:space="0" w:color="auto"/>
            <w:bottom w:val="none" w:sz="0" w:space="0" w:color="auto"/>
            <w:right w:val="none" w:sz="0" w:space="0" w:color="auto"/>
          </w:divBdr>
        </w:div>
        <w:div w:id="1665814771">
          <w:marLeft w:val="480"/>
          <w:marRight w:val="0"/>
          <w:marTop w:val="0"/>
          <w:marBottom w:val="0"/>
          <w:divBdr>
            <w:top w:val="none" w:sz="0" w:space="0" w:color="auto"/>
            <w:left w:val="none" w:sz="0" w:space="0" w:color="auto"/>
            <w:bottom w:val="none" w:sz="0" w:space="0" w:color="auto"/>
            <w:right w:val="none" w:sz="0" w:space="0" w:color="auto"/>
          </w:divBdr>
        </w:div>
        <w:div w:id="654454761">
          <w:marLeft w:val="480"/>
          <w:marRight w:val="0"/>
          <w:marTop w:val="0"/>
          <w:marBottom w:val="0"/>
          <w:divBdr>
            <w:top w:val="none" w:sz="0" w:space="0" w:color="auto"/>
            <w:left w:val="none" w:sz="0" w:space="0" w:color="auto"/>
            <w:bottom w:val="none" w:sz="0" w:space="0" w:color="auto"/>
            <w:right w:val="none" w:sz="0" w:space="0" w:color="auto"/>
          </w:divBdr>
        </w:div>
        <w:div w:id="1746686024">
          <w:marLeft w:val="480"/>
          <w:marRight w:val="0"/>
          <w:marTop w:val="0"/>
          <w:marBottom w:val="0"/>
          <w:divBdr>
            <w:top w:val="none" w:sz="0" w:space="0" w:color="auto"/>
            <w:left w:val="none" w:sz="0" w:space="0" w:color="auto"/>
            <w:bottom w:val="none" w:sz="0" w:space="0" w:color="auto"/>
            <w:right w:val="none" w:sz="0" w:space="0" w:color="auto"/>
          </w:divBdr>
        </w:div>
        <w:div w:id="1395002753">
          <w:marLeft w:val="480"/>
          <w:marRight w:val="0"/>
          <w:marTop w:val="0"/>
          <w:marBottom w:val="0"/>
          <w:divBdr>
            <w:top w:val="none" w:sz="0" w:space="0" w:color="auto"/>
            <w:left w:val="none" w:sz="0" w:space="0" w:color="auto"/>
            <w:bottom w:val="none" w:sz="0" w:space="0" w:color="auto"/>
            <w:right w:val="none" w:sz="0" w:space="0" w:color="auto"/>
          </w:divBdr>
        </w:div>
        <w:div w:id="1043211058">
          <w:marLeft w:val="480"/>
          <w:marRight w:val="0"/>
          <w:marTop w:val="0"/>
          <w:marBottom w:val="0"/>
          <w:divBdr>
            <w:top w:val="none" w:sz="0" w:space="0" w:color="auto"/>
            <w:left w:val="none" w:sz="0" w:space="0" w:color="auto"/>
            <w:bottom w:val="none" w:sz="0" w:space="0" w:color="auto"/>
            <w:right w:val="none" w:sz="0" w:space="0" w:color="auto"/>
          </w:divBdr>
        </w:div>
        <w:div w:id="2097942797">
          <w:marLeft w:val="480"/>
          <w:marRight w:val="0"/>
          <w:marTop w:val="0"/>
          <w:marBottom w:val="0"/>
          <w:divBdr>
            <w:top w:val="none" w:sz="0" w:space="0" w:color="auto"/>
            <w:left w:val="none" w:sz="0" w:space="0" w:color="auto"/>
            <w:bottom w:val="none" w:sz="0" w:space="0" w:color="auto"/>
            <w:right w:val="none" w:sz="0" w:space="0" w:color="auto"/>
          </w:divBdr>
        </w:div>
        <w:div w:id="1065882295">
          <w:marLeft w:val="480"/>
          <w:marRight w:val="0"/>
          <w:marTop w:val="0"/>
          <w:marBottom w:val="0"/>
          <w:divBdr>
            <w:top w:val="none" w:sz="0" w:space="0" w:color="auto"/>
            <w:left w:val="none" w:sz="0" w:space="0" w:color="auto"/>
            <w:bottom w:val="none" w:sz="0" w:space="0" w:color="auto"/>
            <w:right w:val="none" w:sz="0" w:space="0" w:color="auto"/>
          </w:divBdr>
        </w:div>
        <w:div w:id="748774277">
          <w:marLeft w:val="480"/>
          <w:marRight w:val="0"/>
          <w:marTop w:val="0"/>
          <w:marBottom w:val="0"/>
          <w:divBdr>
            <w:top w:val="none" w:sz="0" w:space="0" w:color="auto"/>
            <w:left w:val="none" w:sz="0" w:space="0" w:color="auto"/>
            <w:bottom w:val="none" w:sz="0" w:space="0" w:color="auto"/>
            <w:right w:val="none" w:sz="0" w:space="0" w:color="auto"/>
          </w:divBdr>
        </w:div>
        <w:div w:id="2009749719">
          <w:marLeft w:val="480"/>
          <w:marRight w:val="0"/>
          <w:marTop w:val="0"/>
          <w:marBottom w:val="0"/>
          <w:divBdr>
            <w:top w:val="none" w:sz="0" w:space="0" w:color="auto"/>
            <w:left w:val="none" w:sz="0" w:space="0" w:color="auto"/>
            <w:bottom w:val="none" w:sz="0" w:space="0" w:color="auto"/>
            <w:right w:val="none" w:sz="0" w:space="0" w:color="auto"/>
          </w:divBdr>
        </w:div>
        <w:div w:id="758796036">
          <w:marLeft w:val="480"/>
          <w:marRight w:val="0"/>
          <w:marTop w:val="0"/>
          <w:marBottom w:val="0"/>
          <w:divBdr>
            <w:top w:val="none" w:sz="0" w:space="0" w:color="auto"/>
            <w:left w:val="none" w:sz="0" w:space="0" w:color="auto"/>
            <w:bottom w:val="none" w:sz="0" w:space="0" w:color="auto"/>
            <w:right w:val="none" w:sz="0" w:space="0" w:color="auto"/>
          </w:divBdr>
        </w:div>
        <w:div w:id="102267277">
          <w:marLeft w:val="480"/>
          <w:marRight w:val="0"/>
          <w:marTop w:val="0"/>
          <w:marBottom w:val="0"/>
          <w:divBdr>
            <w:top w:val="none" w:sz="0" w:space="0" w:color="auto"/>
            <w:left w:val="none" w:sz="0" w:space="0" w:color="auto"/>
            <w:bottom w:val="none" w:sz="0" w:space="0" w:color="auto"/>
            <w:right w:val="none" w:sz="0" w:space="0" w:color="auto"/>
          </w:divBdr>
        </w:div>
        <w:div w:id="175004816">
          <w:marLeft w:val="480"/>
          <w:marRight w:val="0"/>
          <w:marTop w:val="0"/>
          <w:marBottom w:val="0"/>
          <w:divBdr>
            <w:top w:val="none" w:sz="0" w:space="0" w:color="auto"/>
            <w:left w:val="none" w:sz="0" w:space="0" w:color="auto"/>
            <w:bottom w:val="none" w:sz="0" w:space="0" w:color="auto"/>
            <w:right w:val="none" w:sz="0" w:space="0" w:color="auto"/>
          </w:divBdr>
        </w:div>
        <w:div w:id="1740711931">
          <w:marLeft w:val="480"/>
          <w:marRight w:val="0"/>
          <w:marTop w:val="0"/>
          <w:marBottom w:val="0"/>
          <w:divBdr>
            <w:top w:val="none" w:sz="0" w:space="0" w:color="auto"/>
            <w:left w:val="none" w:sz="0" w:space="0" w:color="auto"/>
            <w:bottom w:val="none" w:sz="0" w:space="0" w:color="auto"/>
            <w:right w:val="none" w:sz="0" w:space="0" w:color="auto"/>
          </w:divBdr>
        </w:div>
        <w:div w:id="1893887204">
          <w:marLeft w:val="480"/>
          <w:marRight w:val="0"/>
          <w:marTop w:val="0"/>
          <w:marBottom w:val="0"/>
          <w:divBdr>
            <w:top w:val="none" w:sz="0" w:space="0" w:color="auto"/>
            <w:left w:val="none" w:sz="0" w:space="0" w:color="auto"/>
            <w:bottom w:val="none" w:sz="0" w:space="0" w:color="auto"/>
            <w:right w:val="none" w:sz="0" w:space="0" w:color="auto"/>
          </w:divBdr>
        </w:div>
        <w:div w:id="1500193273">
          <w:marLeft w:val="480"/>
          <w:marRight w:val="0"/>
          <w:marTop w:val="0"/>
          <w:marBottom w:val="0"/>
          <w:divBdr>
            <w:top w:val="none" w:sz="0" w:space="0" w:color="auto"/>
            <w:left w:val="none" w:sz="0" w:space="0" w:color="auto"/>
            <w:bottom w:val="none" w:sz="0" w:space="0" w:color="auto"/>
            <w:right w:val="none" w:sz="0" w:space="0" w:color="auto"/>
          </w:divBdr>
        </w:div>
        <w:div w:id="1121997698">
          <w:marLeft w:val="480"/>
          <w:marRight w:val="0"/>
          <w:marTop w:val="0"/>
          <w:marBottom w:val="0"/>
          <w:divBdr>
            <w:top w:val="none" w:sz="0" w:space="0" w:color="auto"/>
            <w:left w:val="none" w:sz="0" w:space="0" w:color="auto"/>
            <w:bottom w:val="none" w:sz="0" w:space="0" w:color="auto"/>
            <w:right w:val="none" w:sz="0" w:space="0" w:color="auto"/>
          </w:divBdr>
        </w:div>
        <w:div w:id="163017368">
          <w:marLeft w:val="480"/>
          <w:marRight w:val="0"/>
          <w:marTop w:val="0"/>
          <w:marBottom w:val="0"/>
          <w:divBdr>
            <w:top w:val="none" w:sz="0" w:space="0" w:color="auto"/>
            <w:left w:val="none" w:sz="0" w:space="0" w:color="auto"/>
            <w:bottom w:val="none" w:sz="0" w:space="0" w:color="auto"/>
            <w:right w:val="none" w:sz="0" w:space="0" w:color="auto"/>
          </w:divBdr>
        </w:div>
        <w:div w:id="459303807">
          <w:marLeft w:val="480"/>
          <w:marRight w:val="0"/>
          <w:marTop w:val="0"/>
          <w:marBottom w:val="0"/>
          <w:divBdr>
            <w:top w:val="none" w:sz="0" w:space="0" w:color="auto"/>
            <w:left w:val="none" w:sz="0" w:space="0" w:color="auto"/>
            <w:bottom w:val="none" w:sz="0" w:space="0" w:color="auto"/>
            <w:right w:val="none" w:sz="0" w:space="0" w:color="auto"/>
          </w:divBdr>
        </w:div>
        <w:div w:id="452098244">
          <w:marLeft w:val="480"/>
          <w:marRight w:val="0"/>
          <w:marTop w:val="0"/>
          <w:marBottom w:val="0"/>
          <w:divBdr>
            <w:top w:val="none" w:sz="0" w:space="0" w:color="auto"/>
            <w:left w:val="none" w:sz="0" w:space="0" w:color="auto"/>
            <w:bottom w:val="none" w:sz="0" w:space="0" w:color="auto"/>
            <w:right w:val="none" w:sz="0" w:space="0" w:color="auto"/>
          </w:divBdr>
        </w:div>
        <w:div w:id="1934825025">
          <w:marLeft w:val="480"/>
          <w:marRight w:val="0"/>
          <w:marTop w:val="0"/>
          <w:marBottom w:val="0"/>
          <w:divBdr>
            <w:top w:val="none" w:sz="0" w:space="0" w:color="auto"/>
            <w:left w:val="none" w:sz="0" w:space="0" w:color="auto"/>
            <w:bottom w:val="none" w:sz="0" w:space="0" w:color="auto"/>
            <w:right w:val="none" w:sz="0" w:space="0" w:color="auto"/>
          </w:divBdr>
        </w:div>
        <w:div w:id="574516875">
          <w:marLeft w:val="480"/>
          <w:marRight w:val="0"/>
          <w:marTop w:val="0"/>
          <w:marBottom w:val="0"/>
          <w:divBdr>
            <w:top w:val="none" w:sz="0" w:space="0" w:color="auto"/>
            <w:left w:val="none" w:sz="0" w:space="0" w:color="auto"/>
            <w:bottom w:val="none" w:sz="0" w:space="0" w:color="auto"/>
            <w:right w:val="none" w:sz="0" w:space="0" w:color="auto"/>
          </w:divBdr>
        </w:div>
        <w:div w:id="586308913">
          <w:marLeft w:val="480"/>
          <w:marRight w:val="0"/>
          <w:marTop w:val="0"/>
          <w:marBottom w:val="0"/>
          <w:divBdr>
            <w:top w:val="none" w:sz="0" w:space="0" w:color="auto"/>
            <w:left w:val="none" w:sz="0" w:space="0" w:color="auto"/>
            <w:bottom w:val="none" w:sz="0" w:space="0" w:color="auto"/>
            <w:right w:val="none" w:sz="0" w:space="0" w:color="auto"/>
          </w:divBdr>
        </w:div>
        <w:div w:id="1930500656">
          <w:marLeft w:val="480"/>
          <w:marRight w:val="0"/>
          <w:marTop w:val="0"/>
          <w:marBottom w:val="0"/>
          <w:divBdr>
            <w:top w:val="none" w:sz="0" w:space="0" w:color="auto"/>
            <w:left w:val="none" w:sz="0" w:space="0" w:color="auto"/>
            <w:bottom w:val="none" w:sz="0" w:space="0" w:color="auto"/>
            <w:right w:val="none" w:sz="0" w:space="0" w:color="auto"/>
          </w:divBdr>
        </w:div>
        <w:div w:id="1134834222">
          <w:marLeft w:val="480"/>
          <w:marRight w:val="0"/>
          <w:marTop w:val="0"/>
          <w:marBottom w:val="0"/>
          <w:divBdr>
            <w:top w:val="none" w:sz="0" w:space="0" w:color="auto"/>
            <w:left w:val="none" w:sz="0" w:space="0" w:color="auto"/>
            <w:bottom w:val="none" w:sz="0" w:space="0" w:color="auto"/>
            <w:right w:val="none" w:sz="0" w:space="0" w:color="auto"/>
          </w:divBdr>
        </w:div>
        <w:div w:id="497234560">
          <w:marLeft w:val="480"/>
          <w:marRight w:val="0"/>
          <w:marTop w:val="0"/>
          <w:marBottom w:val="0"/>
          <w:divBdr>
            <w:top w:val="none" w:sz="0" w:space="0" w:color="auto"/>
            <w:left w:val="none" w:sz="0" w:space="0" w:color="auto"/>
            <w:bottom w:val="none" w:sz="0" w:space="0" w:color="auto"/>
            <w:right w:val="none" w:sz="0" w:space="0" w:color="auto"/>
          </w:divBdr>
        </w:div>
        <w:div w:id="1169101602">
          <w:marLeft w:val="480"/>
          <w:marRight w:val="0"/>
          <w:marTop w:val="0"/>
          <w:marBottom w:val="0"/>
          <w:divBdr>
            <w:top w:val="none" w:sz="0" w:space="0" w:color="auto"/>
            <w:left w:val="none" w:sz="0" w:space="0" w:color="auto"/>
            <w:bottom w:val="none" w:sz="0" w:space="0" w:color="auto"/>
            <w:right w:val="none" w:sz="0" w:space="0" w:color="auto"/>
          </w:divBdr>
        </w:div>
        <w:div w:id="1375736555">
          <w:marLeft w:val="480"/>
          <w:marRight w:val="0"/>
          <w:marTop w:val="0"/>
          <w:marBottom w:val="0"/>
          <w:divBdr>
            <w:top w:val="none" w:sz="0" w:space="0" w:color="auto"/>
            <w:left w:val="none" w:sz="0" w:space="0" w:color="auto"/>
            <w:bottom w:val="none" w:sz="0" w:space="0" w:color="auto"/>
            <w:right w:val="none" w:sz="0" w:space="0" w:color="auto"/>
          </w:divBdr>
        </w:div>
        <w:div w:id="1380740342">
          <w:marLeft w:val="480"/>
          <w:marRight w:val="0"/>
          <w:marTop w:val="0"/>
          <w:marBottom w:val="0"/>
          <w:divBdr>
            <w:top w:val="none" w:sz="0" w:space="0" w:color="auto"/>
            <w:left w:val="none" w:sz="0" w:space="0" w:color="auto"/>
            <w:bottom w:val="none" w:sz="0" w:space="0" w:color="auto"/>
            <w:right w:val="none" w:sz="0" w:space="0" w:color="auto"/>
          </w:divBdr>
        </w:div>
        <w:div w:id="674377643">
          <w:marLeft w:val="480"/>
          <w:marRight w:val="0"/>
          <w:marTop w:val="0"/>
          <w:marBottom w:val="0"/>
          <w:divBdr>
            <w:top w:val="none" w:sz="0" w:space="0" w:color="auto"/>
            <w:left w:val="none" w:sz="0" w:space="0" w:color="auto"/>
            <w:bottom w:val="none" w:sz="0" w:space="0" w:color="auto"/>
            <w:right w:val="none" w:sz="0" w:space="0" w:color="auto"/>
          </w:divBdr>
        </w:div>
        <w:div w:id="352994874">
          <w:marLeft w:val="480"/>
          <w:marRight w:val="0"/>
          <w:marTop w:val="0"/>
          <w:marBottom w:val="0"/>
          <w:divBdr>
            <w:top w:val="none" w:sz="0" w:space="0" w:color="auto"/>
            <w:left w:val="none" w:sz="0" w:space="0" w:color="auto"/>
            <w:bottom w:val="none" w:sz="0" w:space="0" w:color="auto"/>
            <w:right w:val="none" w:sz="0" w:space="0" w:color="auto"/>
          </w:divBdr>
        </w:div>
        <w:div w:id="1998607745">
          <w:marLeft w:val="480"/>
          <w:marRight w:val="0"/>
          <w:marTop w:val="0"/>
          <w:marBottom w:val="0"/>
          <w:divBdr>
            <w:top w:val="none" w:sz="0" w:space="0" w:color="auto"/>
            <w:left w:val="none" w:sz="0" w:space="0" w:color="auto"/>
            <w:bottom w:val="none" w:sz="0" w:space="0" w:color="auto"/>
            <w:right w:val="none" w:sz="0" w:space="0" w:color="auto"/>
          </w:divBdr>
        </w:div>
        <w:div w:id="1396318347">
          <w:marLeft w:val="480"/>
          <w:marRight w:val="0"/>
          <w:marTop w:val="0"/>
          <w:marBottom w:val="0"/>
          <w:divBdr>
            <w:top w:val="none" w:sz="0" w:space="0" w:color="auto"/>
            <w:left w:val="none" w:sz="0" w:space="0" w:color="auto"/>
            <w:bottom w:val="none" w:sz="0" w:space="0" w:color="auto"/>
            <w:right w:val="none" w:sz="0" w:space="0" w:color="auto"/>
          </w:divBdr>
        </w:div>
        <w:div w:id="523517077">
          <w:marLeft w:val="480"/>
          <w:marRight w:val="0"/>
          <w:marTop w:val="0"/>
          <w:marBottom w:val="0"/>
          <w:divBdr>
            <w:top w:val="none" w:sz="0" w:space="0" w:color="auto"/>
            <w:left w:val="none" w:sz="0" w:space="0" w:color="auto"/>
            <w:bottom w:val="none" w:sz="0" w:space="0" w:color="auto"/>
            <w:right w:val="none" w:sz="0" w:space="0" w:color="auto"/>
          </w:divBdr>
        </w:div>
        <w:div w:id="1717582311">
          <w:marLeft w:val="480"/>
          <w:marRight w:val="0"/>
          <w:marTop w:val="0"/>
          <w:marBottom w:val="0"/>
          <w:divBdr>
            <w:top w:val="none" w:sz="0" w:space="0" w:color="auto"/>
            <w:left w:val="none" w:sz="0" w:space="0" w:color="auto"/>
            <w:bottom w:val="none" w:sz="0" w:space="0" w:color="auto"/>
            <w:right w:val="none" w:sz="0" w:space="0" w:color="auto"/>
          </w:divBdr>
        </w:div>
        <w:div w:id="1402366437">
          <w:marLeft w:val="480"/>
          <w:marRight w:val="0"/>
          <w:marTop w:val="0"/>
          <w:marBottom w:val="0"/>
          <w:divBdr>
            <w:top w:val="none" w:sz="0" w:space="0" w:color="auto"/>
            <w:left w:val="none" w:sz="0" w:space="0" w:color="auto"/>
            <w:bottom w:val="none" w:sz="0" w:space="0" w:color="auto"/>
            <w:right w:val="none" w:sz="0" w:space="0" w:color="auto"/>
          </w:divBdr>
        </w:div>
        <w:div w:id="1800880706">
          <w:marLeft w:val="480"/>
          <w:marRight w:val="0"/>
          <w:marTop w:val="0"/>
          <w:marBottom w:val="0"/>
          <w:divBdr>
            <w:top w:val="none" w:sz="0" w:space="0" w:color="auto"/>
            <w:left w:val="none" w:sz="0" w:space="0" w:color="auto"/>
            <w:bottom w:val="none" w:sz="0" w:space="0" w:color="auto"/>
            <w:right w:val="none" w:sz="0" w:space="0" w:color="auto"/>
          </w:divBdr>
        </w:div>
        <w:div w:id="2124839554">
          <w:marLeft w:val="480"/>
          <w:marRight w:val="0"/>
          <w:marTop w:val="0"/>
          <w:marBottom w:val="0"/>
          <w:divBdr>
            <w:top w:val="none" w:sz="0" w:space="0" w:color="auto"/>
            <w:left w:val="none" w:sz="0" w:space="0" w:color="auto"/>
            <w:bottom w:val="none" w:sz="0" w:space="0" w:color="auto"/>
            <w:right w:val="none" w:sz="0" w:space="0" w:color="auto"/>
          </w:divBdr>
        </w:div>
        <w:div w:id="2032802329">
          <w:marLeft w:val="480"/>
          <w:marRight w:val="0"/>
          <w:marTop w:val="0"/>
          <w:marBottom w:val="0"/>
          <w:divBdr>
            <w:top w:val="none" w:sz="0" w:space="0" w:color="auto"/>
            <w:left w:val="none" w:sz="0" w:space="0" w:color="auto"/>
            <w:bottom w:val="none" w:sz="0" w:space="0" w:color="auto"/>
            <w:right w:val="none" w:sz="0" w:space="0" w:color="auto"/>
          </w:divBdr>
        </w:div>
        <w:div w:id="1267032692">
          <w:marLeft w:val="480"/>
          <w:marRight w:val="0"/>
          <w:marTop w:val="0"/>
          <w:marBottom w:val="0"/>
          <w:divBdr>
            <w:top w:val="none" w:sz="0" w:space="0" w:color="auto"/>
            <w:left w:val="none" w:sz="0" w:space="0" w:color="auto"/>
            <w:bottom w:val="none" w:sz="0" w:space="0" w:color="auto"/>
            <w:right w:val="none" w:sz="0" w:space="0" w:color="auto"/>
          </w:divBdr>
        </w:div>
        <w:div w:id="2008825747">
          <w:marLeft w:val="480"/>
          <w:marRight w:val="0"/>
          <w:marTop w:val="0"/>
          <w:marBottom w:val="0"/>
          <w:divBdr>
            <w:top w:val="none" w:sz="0" w:space="0" w:color="auto"/>
            <w:left w:val="none" w:sz="0" w:space="0" w:color="auto"/>
            <w:bottom w:val="none" w:sz="0" w:space="0" w:color="auto"/>
            <w:right w:val="none" w:sz="0" w:space="0" w:color="auto"/>
          </w:divBdr>
        </w:div>
        <w:div w:id="1484617579">
          <w:marLeft w:val="480"/>
          <w:marRight w:val="0"/>
          <w:marTop w:val="0"/>
          <w:marBottom w:val="0"/>
          <w:divBdr>
            <w:top w:val="none" w:sz="0" w:space="0" w:color="auto"/>
            <w:left w:val="none" w:sz="0" w:space="0" w:color="auto"/>
            <w:bottom w:val="none" w:sz="0" w:space="0" w:color="auto"/>
            <w:right w:val="none" w:sz="0" w:space="0" w:color="auto"/>
          </w:divBdr>
        </w:div>
        <w:div w:id="1650673109">
          <w:marLeft w:val="480"/>
          <w:marRight w:val="0"/>
          <w:marTop w:val="0"/>
          <w:marBottom w:val="0"/>
          <w:divBdr>
            <w:top w:val="none" w:sz="0" w:space="0" w:color="auto"/>
            <w:left w:val="none" w:sz="0" w:space="0" w:color="auto"/>
            <w:bottom w:val="none" w:sz="0" w:space="0" w:color="auto"/>
            <w:right w:val="none" w:sz="0" w:space="0" w:color="auto"/>
          </w:divBdr>
        </w:div>
        <w:div w:id="37972937">
          <w:marLeft w:val="480"/>
          <w:marRight w:val="0"/>
          <w:marTop w:val="0"/>
          <w:marBottom w:val="0"/>
          <w:divBdr>
            <w:top w:val="none" w:sz="0" w:space="0" w:color="auto"/>
            <w:left w:val="none" w:sz="0" w:space="0" w:color="auto"/>
            <w:bottom w:val="none" w:sz="0" w:space="0" w:color="auto"/>
            <w:right w:val="none" w:sz="0" w:space="0" w:color="auto"/>
          </w:divBdr>
        </w:div>
        <w:div w:id="1285841944">
          <w:marLeft w:val="480"/>
          <w:marRight w:val="0"/>
          <w:marTop w:val="0"/>
          <w:marBottom w:val="0"/>
          <w:divBdr>
            <w:top w:val="none" w:sz="0" w:space="0" w:color="auto"/>
            <w:left w:val="none" w:sz="0" w:space="0" w:color="auto"/>
            <w:bottom w:val="none" w:sz="0" w:space="0" w:color="auto"/>
            <w:right w:val="none" w:sz="0" w:space="0" w:color="auto"/>
          </w:divBdr>
        </w:div>
        <w:div w:id="475876522">
          <w:marLeft w:val="480"/>
          <w:marRight w:val="0"/>
          <w:marTop w:val="0"/>
          <w:marBottom w:val="0"/>
          <w:divBdr>
            <w:top w:val="none" w:sz="0" w:space="0" w:color="auto"/>
            <w:left w:val="none" w:sz="0" w:space="0" w:color="auto"/>
            <w:bottom w:val="none" w:sz="0" w:space="0" w:color="auto"/>
            <w:right w:val="none" w:sz="0" w:space="0" w:color="auto"/>
          </w:divBdr>
        </w:div>
        <w:div w:id="216622834">
          <w:marLeft w:val="480"/>
          <w:marRight w:val="0"/>
          <w:marTop w:val="0"/>
          <w:marBottom w:val="0"/>
          <w:divBdr>
            <w:top w:val="none" w:sz="0" w:space="0" w:color="auto"/>
            <w:left w:val="none" w:sz="0" w:space="0" w:color="auto"/>
            <w:bottom w:val="none" w:sz="0" w:space="0" w:color="auto"/>
            <w:right w:val="none" w:sz="0" w:space="0" w:color="auto"/>
          </w:divBdr>
        </w:div>
        <w:div w:id="1954288765">
          <w:marLeft w:val="480"/>
          <w:marRight w:val="0"/>
          <w:marTop w:val="0"/>
          <w:marBottom w:val="0"/>
          <w:divBdr>
            <w:top w:val="none" w:sz="0" w:space="0" w:color="auto"/>
            <w:left w:val="none" w:sz="0" w:space="0" w:color="auto"/>
            <w:bottom w:val="none" w:sz="0" w:space="0" w:color="auto"/>
            <w:right w:val="none" w:sz="0" w:space="0" w:color="auto"/>
          </w:divBdr>
        </w:div>
        <w:div w:id="715356879">
          <w:marLeft w:val="480"/>
          <w:marRight w:val="0"/>
          <w:marTop w:val="0"/>
          <w:marBottom w:val="0"/>
          <w:divBdr>
            <w:top w:val="none" w:sz="0" w:space="0" w:color="auto"/>
            <w:left w:val="none" w:sz="0" w:space="0" w:color="auto"/>
            <w:bottom w:val="none" w:sz="0" w:space="0" w:color="auto"/>
            <w:right w:val="none" w:sz="0" w:space="0" w:color="auto"/>
          </w:divBdr>
        </w:div>
        <w:div w:id="1131366723">
          <w:marLeft w:val="480"/>
          <w:marRight w:val="0"/>
          <w:marTop w:val="0"/>
          <w:marBottom w:val="0"/>
          <w:divBdr>
            <w:top w:val="none" w:sz="0" w:space="0" w:color="auto"/>
            <w:left w:val="none" w:sz="0" w:space="0" w:color="auto"/>
            <w:bottom w:val="none" w:sz="0" w:space="0" w:color="auto"/>
            <w:right w:val="none" w:sz="0" w:space="0" w:color="auto"/>
          </w:divBdr>
        </w:div>
        <w:div w:id="1797143647">
          <w:marLeft w:val="480"/>
          <w:marRight w:val="0"/>
          <w:marTop w:val="0"/>
          <w:marBottom w:val="0"/>
          <w:divBdr>
            <w:top w:val="none" w:sz="0" w:space="0" w:color="auto"/>
            <w:left w:val="none" w:sz="0" w:space="0" w:color="auto"/>
            <w:bottom w:val="none" w:sz="0" w:space="0" w:color="auto"/>
            <w:right w:val="none" w:sz="0" w:space="0" w:color="auto"/>
          </w:divBdr>
        </w:div>
        <w:div w:id="1953586063">
          <w:marLeft w:val="480"/>
          <w:marRight w:val="0"/>
          <w:marTop w:val="0"/>
          <w:marBottom w:val="0"/>
          <w:divBdr>
            <w:top w:val="none" w:sz="0" w:space="0" w:color="auto"/>
            <w:left w:val="none" w:sz="0" w:space="0" w:color="auto"/>
            <w:bottom w:val="none" w:sz="0" w:space="0" w:color="auto"/>
            <w:right w:val="none" w:sz="0" w:space="0" w:color="auto"/>
          </w:divBdr>
        </w:div>
        <w:div w:id="142505381">
          <w:marLeft w:val="480"/>
          <w:marRight w:val="0"/>
          <w:marTop w:val="0"/>
          <w:marBottom w:val="0"/>
          <w:divBdr>
            <w:top w:val="none" w:sz="0" w:space="0" w:color="auto"/>
            <w:left w:val="none" w:sz="0" w:space="0" w:color="auto"/>
            <w:bottom w:val="none" w:sz="0" w:space="0" w:color="auto"/>
            <w:right w:val="none" w:sz="0" w:space="0" w:color="auto"/>
          </w:divBdr>
        </w:div>
        <w:div w:id="1101801245">
          <w:marLeft w:val="480"/>
          <w:marRight w:val="0"/>
          <w:marTop w:val="0"/>
          <w:marBottom w:val="0"/>
          <w:divBdr>
            <w:top w:val="none" w:sz="0" w:space="0" w:color="auto"/>
            <w:left w:val="none" w:sz="0" w:space="0" w:color="auto"/>
            <w:bottom w:val="none" w:sz="0" w:space="0" w:color="auto"/>
            <w:right w:val="none" w:sz="0" w:space="0" w:color="auto"/>
          </w:divBdr>
        </w:div>
      </w:divsChild>
    </w:div>
    <w:div w:id="1984579776">
      <w:bodyDiv w:val="1"/>
      <w:marLeft w:val="0"/>
      <w:marRight w:val="0"/>
      <w:marTop w:val="0"/>
      <w:marBottom w:val="0"/>
      <w:divBdr>
        <w:top w:val="none" w:sz="0" w:space="0" w:color="auto"/>
        <w:left w:val="none" w:sz="0" w:space="0" w:color="auto"/>
        <w:bottom w:val="none" w:sz="0" w:space="0" w:color="auto"/>
        <w:right w:val="none" w:sz="0" w:space="0" w:color="auto"/>
      </w:divBdr>
    </w:div>
    <w:div w:id="1988437189">
      <w:bodyDiv w:val="1"/>
      <w:marLeft w:val="0"/>
      <w:marRight w:val="0"/>
      <w:marTop w:val="0"/>
      <w:marBottom w:val="0"/>
      <w:divBdr>
        <w:top w:val="none" w:sz="0" w:space="0" w:color="auto"/>
        <w:left w:val="none" w:sz="0" w:space="0" w:color="auto"/>
        <w:bottom w:val="none" w:sz="0" w:space="0" w:color="auto"/>
        <w:right w:val="none" w:sz="0" w:space="0" w:color="auto"/>
      </w:divBdr>
    </w:div>
    <w:div w:id="1990286149">
      <w:bodyDiv w:val="1"/>
      <w:marLeft w:val="0"/>
      <w:marRight w:val="0"/>
      <w:marTop w:val="0"/>
      <w:marBottom w:val="0"/>
      <w:divBdr>
        <w:top w:val="none" w:sz="0" w:space="0" w:color="auto"/>
        <w:left w:val="none" w:sz="0" w:space="0" w:color="auto"/>
        <w:bottom w:val="none" w:sz="0" w:space="0" w:color="auto"/>
        <w:right w:val="none" w:sz="0" w:space="0" w:color="auto"/>
      </w:divBdr>
      <w:divsChild>
        <w:div w:id="1063406948">
          <w:marLeft w:val="640"/>
          <w:marRight w:val="0"/>
          <w:marTop w:val="0"/>
          <w:marBottom w:val="0"/>
          <w:divBdr>
            <w:top w:val="none" w:sz="0" w:space="0" w:color="auto"/>
            <w:left w:val="none" w:sz="0" w:space="0" w:color="auto"/>
            <w:bottom w:val="none" w:sz="0" w:space="0" w:color="auto"/>
            <w:right w:val="none" w:sz="0" w:space="0" w:color="auto"/>
          </w:divBdr>
        </w:div>
        <w:div w:id="1023047496">
          <w:marLeft w:val="640"/>
          <w:marRight w:val="0"/>
          <w:marTop w:val="0"/>
          <w:marBottom w:val="0"/>
          <w:divBdr>
            <w:top w:val="none" w:sz="0" w:space="0" w:color="auto"/>
            <w:left w:val="none" w:sz="0" w:space="0" w:color="auto"/>
            <w:bottom w:val="none" w:sz="0" w:space="0" w:color="auto"/>
            <w:right w:val="none" w:sz="0" w:space="0" w:color="auto"/>
          </w:divBdr>
        </w:div>
        <w:div w:id="642276644">
          <w:marLeft w:val="640"/>
          <w:marRight w:val="0"/>
          <w:marTop w:val="0"/>
          <w:marBottom w:val="0"/>
          <w:divBdr>
            <w:top w:val="none" w:sz="0" w:space="0" w:color="auto"/>
            <w:left w:val="none" w:sz="0" w:space="0" w:color="auto"/>
            <w:bottom w:val="none" w:sz="0" w:space="0" w:color="auto"/>
            <w:right w:val="none" w:sz="0" w:space="0" w:color="auto"/>
          </w:divBdr>
        </w:div>
        <w:div w:id="1331567801">
          <w:marLeft w:val="640"/>
          <w:marRight w:val="0"/>
          <w:marTop w:val="0"/>
          <w:marBottom w:val="0"/>
          <w:divBdr>
            <w:top w:val="none" w:sz="0" w:space="0" w:color="auto"/>
            <w:left w:val="none" w:sz="0" w:space="0" w:color="auto"/>
            <w:bottom w:val="none" w:sz="0" w:space="0" w:color="auto"/>
            <w:right w:val="none" w:sz="0" w:space="0" w:color="auto"/>
          </w:divBdr>
        </w:div>
        <w:div w:id="1677151861">
          <w:marLeft w:val="640"/>
          <w:marRight w:val="0"/>
          <w:marTop w:val="0"/>
          <w:marBottom w:val="0"/>
          <w:divBdr>
            <w:top w:val="none" w:sz="0" w:space="0" w:color="auto"/>
            <w:left w:val="none" w:sz="0" w:space="0" w:color="auto"/>
            <w:bottom w:val="none" w:sz="0" w:space="0" w:color="auto"/>
            <w:right w:val="none" w:sz="0" w:space="0" w:color="auto"/>
          </w:divBdr>
        </w:div>
        <w:div w:id="1187059801">
          <w:marLeft w:val="640"/>
          <w:marRight w:val="0"/>
          <w:marTop w:val="0"/>
          <w:marBottom w:val="0"/>
          <w:divBdr>
            <w:top w:val="none" w:sz="0" w:space="0" w:color="auto"/>
            <w:left w:val="none" w:sz="0" w:space="0" w:color="auto"/>
            <w:bottom w:val="none" w:sz="0" w:space="0" w:color="auto"/>
            <w:right w:val="none" w:sz="0" w:space="0" w:color="auto"/>
          </w:divBdr>
        </w:div>
        <w:div w:id="354158947">
          <w:marLeft w:val="640"/>
          <w:marRight w:val="0"/>
          <w:marTop w:val="0"/>
          <w:marBottom w:val="0"/>
          <w:divBdr>
            <w:top w:val="none" w:sz="0" w:space="0" w:color="auto"/>
            <w:left w:val="none" w:sz="0" w:space="0" w:color="auto"/>
            <w:bottom w:val="none" w:sz="0" w:space="0" w:color="auto"/>
            <w:right w:val="none" w:sz="0" w:space="0" w:color="auto"/>
          </w:divBdr>
        </w:div>
        <w:div w:id="221065134">
          <w:marLeft w:val="640"/>
          <w:marRight w:val="0"/>
          <w:marTop w:val="0"/>
          <w:marBottom w:val="0"/>
          <w:divBdr>
            <w:top w:val="none" w:sz="0" w:space="0" w:color="auto"/>
            <w:left w:val="none" w:sz="0" w:space="0" w:color="auto"/>
            <w:bottom w:val="none" w:sz="0" w:space="0" w:color="auto"/>
            <w:right w:val="none" w:sz="0" w:space="0" w:color="auto"/>
          </w:divBdr>
        </w:div>
        <w:div w:id="1935936997">
          <w:marLeft w:val="640"/>
          <w:marRight w:val="0"/>
          <w:marTop w:val="0"/>
          <w:marBottom w:val="0"/>
          <w:divBdr>
            <w:top w:val="none" w:sz="0" w:space="0" w:color="auto"/>
            <w:left w:val="none" w:sz="0" w:space="0" w:color="auto"/>
            <w:bottom w:val="none" w:sz="0" w:space="0" w:color="auto"/>
            <w:right w:val="none" w:sz="0" w:space="0" w:color="auto"/>
          </w:divBdr>
        </w:div>
        <w:div w:id="1690568447">
          <w:marLeft w:val="640"/>
          <w:marRight w:val="0"/>
          <w:marTop w:val="0"/>
          <w:marBottom w:val="0"/>
          <w:divBdr>
            <w:top w:val="none" w:sz="0" w:space="0" w:color="auto"/>
            <w:left w:val="none" w:sz="0" w:space="0" w:color="auto"/>
            <w:bottom w:val="none" w:sz="0" w:space="0" w:color="auto"/>
            <w:right w:val="none" w:sz="0" w:space="0" w:color="auto"/>
          </w:divBdr>
        </w:div>
        <w:div w:id="1134372938">
          <w:marLeft w:val="640"/>
          <w:marRight w:val="0"/>
          <w:marTop w:val="0"/>
          <w:marBottom w:val="0"/>
          <w:divBdr>
            <w:top w:val="none" w:sz="0" w:space="0" w:color="auto"/>
            <w:left w:val="none" w:sz="0" w:space="0" w:color="auto"/>
            <w:bottom w:val="none" w:sz="0" w:space="0" w:color="auto"/>
            <w:right w:val="none" w:sz="0" w:space="0" w:color="auto"/>
          </w:divBdr>
        </w:div>
        <w:div w:id="374936552">
          <w:marLeft w:val="640"/>
          <w:marRight w:val="0"/>
          <w:marTop w:val="0"/>
          <w:marBottom w:val="0"/>
          <w:divBdr>
            <w:top w:val="none" w:sz="0" w:space="0" w:color="auto"/>
            <w:left w:val="none" w:sz="0" w:space="0" w:color="auto"/>
            <w:bottom w:val="none" w:sz="0" w:space="0" w:color="auto"/>
            <w:right w:val="none" w:sz="0" w:space="0" w:color="auto"/>
          </w:divBdr>
        </w:div>
        <w:div w:id="749470141">
          <w:marLeft w:val="640"/>
          <w:marRight w:val="0"/>
          <w:marTop w:val="0"/>
          <w:marBottom w:val="0"/>
          <w:divBdr>
            <w:top w:val="none" w:sz="0" w:space="0" w:color="auto"/>
            <w:left w:val="none" w:sz="0" w:space="0" w:color="auto"/>
            <w:bottom w:val="none" w:sz="0" w:space="0" w:color="auto"/>
            <w:right w:val="none" w:sz="0" w:space="0" w:color="auto"/>
          </w:divBdr>
        </w:div>
        <w:div w:id="1509908479">
          <w:marLeft w:val="640"/>
          <w:marRight w:val="0"/>
          <w:marTop w:val="0"/>
          <w:marBottom w:val="0"/>
          <w:divBdr>
            <w:top w:val="none" w:sz="0" w:space="0" w:color="auto"/>
            <w:left w:val="none" w:sz="0" w:space="0" w:color="auto"/>
            <w:bottom w:val="none" w:sz="0" w:space="0" w:color="auto"/>
            <w:right w:val="none" w:sz="0" w:space="0" w:color="auto"/>
          </w:divBdr>
        </w:div>
        <w:div w:id="1629167132">
          <w:marLeft w:val="640"/>
          <w:marRight w:val="0"/>
          <w:marTop w:val="0"/>
          <w:marBottom w:val="0"/>
          <w:divBdr>
            <w:top w:val="none" w:sz="0" w:space="0" w:color="auto"/>
            <w:left w:val="none" w:sz="0" w:space="0" w:color="auto"/>
            <w:bottom w:val="none" w:sz="0" w:space="0" w:color="auto"/>
            <w:right w:val="none" w:sz="0" w:space="0" w:color="auto"/>
          </w:divBdr>
        </w:div>
        <w:div w:id="133644772">
          <w:marLeft w:val="640"/>
          <w:marRight w:val="0"/>
          <w:marTop w:val="0"/>
          <w:marBottom w:val="0"/>
          <w:divBdr>
            <w:top w:val="none" w:sz="0" w:space="0" w:color="auto"/>
            <w:left w:val="none" w:sz="0" w:space="0" w:color="auto"/>
            <w:bottom w:val="none" w:sz="0" w:space="0" w:color="auto"/>
            <w:right w:val="none" w:sz="0" w:space="0" w:color="auto"/>
          </w:divBdr>
        </w:div>
        <w:div w:id="1875843514">
          <w:marLeft w:val="640"/>
          <w:marRight w:val="0"/>
          <w:marTop w:val="0"/>
          <w:marBottom w:val="0"/>
          <w:divBdr>
            <w:top w:val="none" w:sz="0" w:space="0" w:color="auto"/>
            <w:left w:val="none" w:sz="0" w:space="0" w:color="auto"/>
            <w:bottom w:val="none" w:sz="0" w:space="0" w:color="auto"/>
            <w:right w:val="none" w:sz="0" w:space="0" w:color="auto"/>
          </w:divBdr>
        </w:div>
        <w:div w:id="2120298959">
          <w:marLeft w:val="640"/>
          <w:marRight w:val="0"/>
          <w:marTop w:val="0"/>
          <w:marBottom w:val="0"/>
          <w:divBdr>
            <w:top w:val="none" w:sz="0" w:space="0" w:color="auto"/>
            <w:left w:val="none" w:sz="0" w:space="0" w:color="auto"/>
            <w:bottom w:val="none" w:sz="0" w:space="0" w:color="auto"/>
            <w:right w:val="none" w:sz="0" w:space="0" w:color="auto"/>
          </w:divBdr>
        </w:div>
        <w:div w:id="745660">
          <w:marLeft w:val="640"/>
          <w:marRight w:val="0"/>
          <w:marTop w:val="0"/>
          <w:marBottom w:val="0"/>
          <w:divBdr>
            <w:top w:val="none" w:sz="0" w:space="0" w:color="auto"/>
            <w:left w:val="none" w:sz="0" w:space="0" w:color="auto"/>
            <w:bottom w:val="none" w:sz="0" w:space="0" w:color="auto"/>
            <w:right w:val="none" w:sz="0" w:space="0" w:color="auto"/>
          </w:divBdr>
        </w:div>
        <w:div w:id="1383018376">
          <w:marLeft w:val="640"/>
          <w:marRight w:val="0"/>
          <w:marTop w:val="0"/>
          <w:marBottom w:val="0"/>
          <w:divBdr>
            <w:top w:val="none" w:sz="0" w:space="0" w:color="auto"/>
            <w:left w:val="none" w:sz="0" w:space="0" w:color="auto"/>
            <w:bottom w:val="none" w:sz="0" w:space="0" w:color="auto"/>
            <w:right w:val="none" w:sz="0" w:space="0" w:color="auto"/>
          </w:divBdr>
        </w:div>
        <w:div w:id="1682852489">
          <w:marLeft w:val="640"/>
          <w:marRight w:val="0"/>
          <w:marTop w:val="0"/>
          <w:marBottom w:val="0"/>
          <w:divBdr>
            <w:top w:val="none" w:sz="0" w:space="0" w:color="auto"/>
            <w:left w:val="none" w:sz="0" w:space="0" w:color="auto"/>
            <w:bottom w:val="none" w:sz="0" w:space="0" w:color="auto"/>
            <w:right w:val="none" w:sz="0" w:space="0" w:color="auto"/>
          </w:divBdr>
        </w:div>
        <w:div w:id="116880375">
          <w:marLeft w:val="640"/>
          <w:marRight w:val="0"/>
          <w:marTop w:val="0"/>
          <w:marBottom w:val="0"/>
          <w:divBdr>
            <w:top w:val="none" w:sz="0" w:space="0" w:color="auto"/>
            <w:left w:val="none" w:sz="0" w:space="0" w:color="auto"/>
            <w:bottom w:val="none" w:sz="0" w:space="0" w:color="auto"/>
            <w:right w:val="none" w:sz="0" w:space="0" w:color="auto"/>
          </w:divBdr>
        </w:div>
        <w:div w:id="1799251848">
          <w:marLeft w:val="640"/>
          <w:marRight w:val="0"/>
          <w:marTop w:val="0"/>
          <w:marBottom w:val="0"/>
          <w:divBdr>
            <w:top w:val="none" w:sz="0" w:space="0" w:color="auto"/>
            <w:left w:val="none" w:sz="0" w:space="0" w:color="auto"/>
            <w:bottom w:val="none" w:sz="0" w:space="0" w:color="auto"/>
            <w:right w:val="none" w:sz="0" w:space="0" w:color="auto"/>
          </w:divBdr>
        </w:div>
        <w:div w:id="1741975670">
          <w:marLeft w:val="640"/>
          <w:marRight w:val="0"/>
          <w:marTop w:val="0"/>
          <w:marBottom w:val="0"/>
          <w:divBdr>
            <w:top w:val="none" w:sz="0" w:space="0" w:color="auto"/>
            <w:left w:val="none" w:sz="0" w:space="0" w:color="auto"/>
            <w:bottom w:val="none" w:sz="0" w:space="0" w:color="auto"/>
            <w:right w:val="none" w:sz="0" w:space="0" w:color="auto"/>
          </w:divBdr>
        </w:div>
        <w:div w:id="2054233172">
          <w:marLeft w:val="640"/>
          <w:marRight w:val="0"/>
          <w:marTop w:val="0"/>
          <w:marBottom w:val="0"/>
          <w:divBdr>
            <w:top w:val="none" w:sz="0" w:space="0" w:color="auto"/>
            <w:left w:val="none" w:sz="0" w:space="0" w:color="auto"/>
            <w:bottom w:val="none" w:sz="0" w:space="0" w:color="auto"/>
            <w:right w:val="none" w:sz="0" w:space="0" w:color="auto"/>
          </w:divBdr>
        </w:div>
        <w:div w:id="144860853">
          <w:marLeft w:val="640"/>
          <w:marRight w:val="0"/>
          <w:marTop w:val="0"/>
          <w:marBottom w:val="0"/>
          <w:divBdr>
            <w:top w:val="none" w:sz="0" w:space="0" w:color="auto"/>
            <w:left w:val="none" w:sz="0" w:space="0" w:color="auto"/>
            <w:bottom w:val="none" w:sz="0" w:space="0" w:color="auto"/>
            <w:right w:val="none" w:sz="0" w:space="0" w:color="auto"/>
          </w:divBdr>
        </w:div>
        <w:div w:id="2005622177">
          <w:marLeft w:val="640"/>
          <w:marRight w:val="0"/>
          <w:marTop w:val="0"/>
          <w:marBottom w:val="0"/>
          <w:divBdr>
            <w:top w:val="none" w:sz="0" w:space="0" w:color="auto"/>
            <w:left w:val="none" w:sz="0" w:space="0" w:color="auto"/>
            <w:bottom w:val="none" w:sz="0" w:space="0" w:color="auto"/>
            <w:right w:val="none" w:sz="0" w:space="0" w:color="auto"/>
          </w:divBdr>
        </w:div>
        <w:div w:id="691301517">
          <w:marLeft w:val="640"/>
          <w:marRight w:val="0"/>
          <w:marTop w:val="0"/>
          <w:marBottom w:val="0"/>
          <w:divBdr>
            <w:top w:val="none" w:sz="0" w:space="0" w:color="auto"/>
            <w:left w:val="none" w:sz="0" w:space="0" w:color="auto"/>
            <w:bottom w:val="none" w:sz="0" w:space="0" w:color="auto"/>
            <w:right w:val="none" w:sz="0" w:space="0" w:color="auto"/>
          </w:divBdr>
        </w:div>
        <w:div w:id="1453860951">
          <w:marLeft w:val="640"/>
          <w:marRight w:val="0"/>
          <w:marTop w:val="0"/>
          <w:marBottom w:val="0"/>
          <w:divBdr>
            <w:top w:val="none" w:sz="0" w:space="0" w:color="auto"/>
            <w:left w:val="none" w:sz="0" w:space="0" w:color="auto"/>
            <w:bottom w:val="none" w:sz="0" w:space="0" w:color="auto"/>
            <w:right w:val="none" w:sz="0" w:space="0" w:color="auto"/>
          </w:divBdr>
        </w:div>
        <w:div w:id="1877692282">
          <w:marLeft w:val="640"/>
          <w:marRight w:val="0"/>
          <w:marTop w:val="0"/>
          <w:marBottom w:val="0"/>
          <w:divBdr>
            <w:top w:val="none" w:sz="0" w:space="0" w:color="auto"/>
            <w:left w:val="none" w:sz="0" w:space="0" w:color="auto"/>
            <w:bottom w:val="none" w:sz="0" w:space="0" w:color="auto"/>
            <w:right w:val="none" w:sz="0" w:space="0" w:color="auto"/>
          </w:divBdr>
        </w:div>
        <w:div w:id="1186097735">
          <w:marLeft w:val="640"/>
          <w:marRight w:val="0"/>
          <w:marTop w:val="0"/>
          <w:marBottom w:val="0"/>
          <w:divBdr>
            <w:top w:val="none" w:sz="0" w:space="0" w:color="auto"/>
            <w:left w:val="none" w:sz="0" w:space="0" w:color="auto"/>
            <w:bottom w:val="none" w:sz="0" w:space="0" w:color="auto"/>
            <w:right w:val="none" w:sz="0" w:space="0" w:color="auto"/>
          </w:divBdr>
        </w:div>
        <w:div w:id="636255495">
          <w:marLeft w:val="640"/>
          <w:marRight w:val="0"/>
          <w:marTop w:val="0"/>
          <w:marBottom w:val="0"/>
          <w:divBdr>
            <w:top w:val="none" w:sz="0" w:space="0" w:color="auto"/>
            <w:left w:val="none" w:sz="0" w:space="0" w:color="auto"/>
            <w:bottom w:val="none" w:sz="0" w:space="0" w:color="auto"/>
            <w:right w:val="none" w:sz="0" w:space="0" w:color="auto"/>
          </w:divBdr>
        </w:div>
        <w:div w:id="682708265">
          <w:marLeft w:val="640"/>
          <w:marRight w:val="0"/>
          <w:marTop w:val="0"/>
          <w:marBottom w:val="0"/>
          <w:divBdr>
            <w:top w:val="none" w:sz="0" w:space="0" w:color="auto"/>
            <w:left w:val="none" w:sz="0" w:space="0" w:color="auto"/>
            <w:bottom w:val="none" w:sz="0" w:space="0" w:color="auto"/>
            <w:right w:val="none" w:sz="0" w:space="0" w:color="auto"/>
          </w:divBdr>
        </w:div>
        <w:div w:id="2010519437">
          <w:marLeft w:val="640"/>
          <w:marRight w:val="0"/>
          <w:marTop w:val="0"/>
          <w:marBottom w:val="0"/>
          <w:divBdr>
            <w:top w:val="none" w:sz="0" w:space="0" w:color="auto"/>
            <w:left w:val="none" w:sz="0" w:space="0" w:color="auto"/>
            <w:bottom w:val="none" w:sz="0" w:space="0" w:color="auto"/>
            <w:right w:val="none" w:sz="0" w:space="0" w:color="auto"/>
          </w:divBdr>
        </w:div>
        <w:div w:id="1759866836">
          <w:marLeft w:val="640"/>
          <w:marRight w:val="0"/>
          <w:marTop w:val="0"/>
          <w:marBottom w:val="0"/>
          <w:divBdr>
            <w:top w:val="none" w:sz="0" w:space="0" w:color="auto"/>
            <w:left w:val="none" w:sz="0" w:space="0" w:color="auto"/>
            <w:bottom w:val="none" w:sz="0" w:space="0" w:color="auto"/>
            <w:right w:val="none" w:sz="0" w:space="0" w:color="auto"/>
          </w:divBdr>
        </w:div>
        <w:div w:id="2110880936">
          <w:marLeft w:val="640"/>
          <w:marRight w:val="0"/>
          <w:marTop w:val="0"/>
          <w:marBottom w:val="0"/>
          <w:divBdr>
            <w:top w:val="none" w:sz="0" w:space="0" w:color="auto"/>
            <w:left w:val="none" w:sz="0" w:space="0" w:color="auto"/>
            <w:bottom w:val="none" w:sz="0" w:space="0" w:color="auto"/>
            <w:right w:val="none" w:sz="0" w:space="0" w:color="auto"/>
          </w:divBdr>
        </w:div>
        <w:div w:id="490368510">
          <w:marLeft w:val="640"/>
          <w:marRight w:val="0"/>
          <w:marTop w:val="0"/>
          <w:marBottom w:val="0"/>
          <w:divBdr>
            <w:top w:val="none" w:sz="0" w:space="0" w:color="auto"/>
            <w:left w:val="none" w:sz="0" w:space="0" w:color="auto"/>
            <w:bottom w:val="none" w:sz="0" w:space="0" w:color="auto"/>
            <w:right w:val="none" w:sz="0" w:space="0" w:color="auto"/>
          </w:divBdr>
        </w:div>
        <w:div w:id="1295017560">
          <w:marLeft w:val="640"/>
          <w:marRight w:val="0"/>
          <w:marTop w:val="0"/>
          <w:marBottom w:val="0"/>
          <w:divBdr>
            <w:top w:val="none" w:sz="0" w:space="0" w:color="auto"/>
            <w:left w:val="none" w:sz="0" w:space="0" w:color="auto"/>
            <w:bottom w:val="none" w:sz="0" w:space="0" w:color="auto"/>
            <w:right w:val="none" w:sz="0" w:space="0" w:color="auto"/>
          </w:divBdr>
        </w:div>
        <w:div w:id="1482388242">
          <w:marLeft w:val="640"/>
          <w:marRight w:val="0"/>
          <w:marTop w:val="0"/>
          <w:marBottom w:val="0"/>
          <w:divBdr>
            <w:top w:val="none" w:sz="0" w:space="0" w:color="auto"/>
            <w:left w:val="none" w:sz="0" w:space="0" w:color="auto"/>
            <w:bottom w:val="none" w:sz="0" w:space="0" w:color="auto"/>
            <w:right w:val="none" w:sz="0" w:space="0" w:color="auto"/>
          </w:divBdr>
        </w:div>
        <w:div w:id="275212220">
          <w:marLeft w:val="640"/>
          <w:marRight w:val="0"/>
          <w:marTop w:val="0"/>
          <w:marBottom w:val="0"/>
          <w:divBdr>
            <w:top w:val="none" w:sz="0" w:space="0" w:color="auto"/>
            <w:left w:val="none" w:sz="0" w:space="0" w:color="auto"/>
            <w:bottom w:val="none" w:sz="0" w:space="0" w:color="auto"/>
            <w:right w:val="none" w:sz="0" w:space="0" w:color="auto"/>
          </w:divBdr>
        </w:div>
        <w:div w:id="1030648417">
          <w:marLeft w:val="640"/>
          <w:marRight w:val="0"/>
          <w:marTop w:val="0"/>
          <w:marBottom w:val="0"/>
          <w:divBdr>
            <w:top w:val="none" w:sz="0" w:space="0" w:color="auto"/>
            <w:left w:val="none" w:sz="0" w:space="0" w:color="auto"/>
            <w:bottom w:val="none" w:sz="0" w:space="0" w:color="auto"/>
            <w:right w:val="none" w:sz="0" w:space="0" w:color="auto"/>
          </w:divBdr>
        </w:div>
        <w:div w:id="1080760464">
          <w:marLeft w:val="640"/>
          <w:marRight w:val="0"/>
          <w:marTop w:val="0"/>
          <w:marBottom w:val="0"/>
          <w:divBdr>
            <w:top w:val="none" w:sz="0" w:space="0" w:color="auto"/>
            <w:left w:val="none" w:sz="0" w:space="0" w:color="auto"/>
            <w:bottom w:val="none" w:sz="0" w:space="0" w:color="auto"/>
            <w:right w:val="none" w:sz="0" w:space="0" w:color="auto"/>
          </w:divBdr>
        </w:div>
        <w:div w:id="1783374076">
          <w:marLeft w:val="640"/>
          <w:marRight w:val="0"/>
          <w:marTop w:val="0"/>
          <w:marBottom w:val="0"/>
          <w:divBdr>
            <w:top w:val="none" w:sz="0" w:space="0" w:color="auto"/>
            <w:left w:val="none" w:sz="0" w:space="0" w:color="auto"/>
            <w:bottom w:val="none" w:sz="0" w:space="0" w:color="auto"/>
            <w:right w:val="none" w:sz="0" w:space="0" w:color="auto"/>
          </w:divBdr>
        </w:div>
        <w:div w:id="1911884302">
          <w:marLeft w:val="640"/>
          <w:marRight w:val="0"/>
          <w:marTop w:val="0"/>
          <w:marBottom w:val="0"/>
          <w:divBdr>
            <w:top w:val="none" w:sz="0" w:space="0" w:color="auto"/>
            <w:left w:val="none" w:sz="0" w:space="0" w:color="auto"/>
            <w:bottom w:val="none" w:sz="0" w:space="0" w:color="auto"/>
            <w:right w:val="none" w:sz="0" w:space="0" w:color="auto"/>
          </w:divBdr>
        </w:div>
        <w:div w:id="652489064">
          <w:marLeft w:val="640"/>
          <w:marRight w:val="0"/>
          <w:marTop w:val="0"/>
          <w:marBottom w:val="0"/>
          <w:divBdr>
            <w:top w:val="none" w:sz="0" w:space="0" w:color="auto"/>
            <w:left w:val="none" w:sz="0" w:space="0" w:color="auto"/>
            <w:bottom w:val="none" w:sz="0" w:space="0" w:color="auto"/>
            <w:right w:val="none" w:sz="0" w:space="0" w:color="auto"/>
          </w:divBdr>
        </w:div>
        <w:div w:id="1598095815">
          <w:marLeft w:val="640"/>
          <w:marRight w:val="0"/>
          <w:marTop w:val="0"/>
          <w:marBottom w:val="0"/>
          <w:divBdr>
            <w:top w:val="none" w:sz="0" w:space="0" w:color="auto"/>
            <w:left w:val="none" w:sz="0" w:space="0" w:color="auto"/>
            <w:bottom w:val="none" w:sz="0" w:space="0" w:color="auto"/>
            <w:right w:val="none" w:sz="0" w:space="0" w:color="auto"/>
          </w:divBdr>
        </w:div>
        <w:div w:id="906063918">
          <w:marLeft w:val="640"/>
          <w:marRight w:val="0"/>
          <w:marTop w:val="0"/>
          <w:marBottom w:val="0"/>
          <w:divBdr>
            <w:top w:val="none" w:sz="0" w:space="0" w:color="auto"/>
            <w:left w:val="none" w:sz="0" w:space="0" w:color="auto"/>
            <w:bottom w:val="none" w:sz="0" w:space="0" w:color="auto"/>
            <w:right w:val="none" w:sz="0" w:space="0" w:color="auto"/>
          </w:divBdr>
        </w:div>
        <w:div w:id="2086805492">
          <w:marLeft w:val="640"/>
          <w:marRight w:val="0"/>
          <w:marTop w:val="0"/>
          <w:marBottom w:val="0"/>
          <w:divBdr>
            <w:top w:val="none" w:sz="0" w:space="0" w:color="auto"/>
            <w:left w:val="none" w:sz="0" w:space="0" w:color="auto"/>
            <w:bottom w:val="none" w:sz="0" w:space="0" w:color="auto"/>
            <w:right w:val="none" w:sz="0" w:space="0" w:color="auto"/>
          </w:divBdr>
        </w:div>
        <w:div w:id="1605188386">
          <w:marLeft w:val="640"/>
          <w:marRight w:val="0"/>
          <w:marTop w:val="0"/>
          <w:marBottom w:val="0"/>
          <w:divBdr>
            <w:top w:val="none" w:sz="0" w:space="0" w:color="auto"/>
            <w:left w:val="none" w:sz="0" w:space="0" w:color="auto"/>
            <w:bottom w:val="none" w:sz="0" w:space="0" w:color="auto"/>
            <w:right w:val="none" w:sz="0" w:space="0" w:color="auto"/>
          </w:divBdr>
        </w:div>
        <w:div w:id="99029587">
          <w:marLeft w:val="640"/>
          <w:marRight w:val="0"/>
          <w:marTop w:val="0"/>
          <w:marBottom w:val="0"/>
          <w:divBdr>
            <w:top w:val="none" w:sz="0" w:space="0" w:color="auto"/>
            <w:left w:val="none" w:sz="0" w:space="0" w:color="auto"/>
            <w:bottom w:val="none" w:sz="0" w:space="0" w:color="auto"/>
            <w:right w:val="none" w:sz="0" w:space="0" w:color="auto"/>
          </w:divBdr>
        </w:div>
        <w:div w:id="1358700378">
          <w:marLeft w:val="640"/>
          <w:marRight w:val="0"/>
          <w:marTop w:val="0"/>
          <w:marBottom w:val="0"/>
          <w:divBdr>
            <w:top w:val="none" w:sz="0" w:space="0" w:color="auto"/>
            <w:left w:val="none" w:sz="0" w:space="0" w:color="auto"/>
            <w:bottom w:val="none" w:sz="0" w:space="0" w:color="auto"/>
            <w:right w:val="none" w:sz="0" w:space="0" w:color="auto"/>
          </w:divBdr>
        </w:div>
        <w:div w:id="344750002">
          <w:marLeft w:val="640"/>
          <w:marRight w:val="0"/>
          <w:marTop w:val="0"/>
          <w:marBottom w:val="0"/>
          <w:divBdr>
            <w:top w:val="none" w:sz="0" w:space="0" w:color="auto"/>
            <w:left w:val="none" w:sz="0" w:space="0" w:color="auto"/>
            <w:bottom w:val="none" w:sz="0" w:space="0" w:color="auto"/>
            <w:right w:val="none" w:sz="0" w:space="0" w:color="auto"/>
          </w:divBdr>
        </w:div>
        <w:div w:id="1065445477">
          <w:marLeft w:val="640"/>
          <w:marRight w:val="0"/>
          <w:marTop w:val="0"/>
          <w:marBottom w:val="0"/>
          <w:divBdr>
            <w:top w:val="none" w:sz="0" w:space="0" w:color="auto"/>
            <w:left w:val="none" w:sz="0" w:space="0" w:color="auto"/>
            <w:bottom w:val="none" w:sz="0" w:space="0" w:color="auto"/>
            <w:right w:val="none" w:sz="0" w:space="0" w:color="auto"/>
          </w:divBdr>
        </w:div>
        <w:div w:id="1074082027">
          <w:marLeft w:val="640"/>
          <w:marRight w:val="0"/>
          <w:marTop w:val="0"/>
          <w:marBottom w:val="0"/>
          <w:divBdr>
            <w:top w:val="none" w:sz="0" w:space="0" w:color="auto"/>
            <w:left w:val="none" w:sz="0" w:space="0" w:color="auto"/>
            <w:bottom w:val="none" w:sz="0" w:space="0" w:color="auto"/>
            <w:right w:val="none" w:sz="0" w:space="0" w:color="auto"/>
          </w:divBdr>
        </w:div>
        <w:div w:id="263810591">
          <w:marLeft w:val="640"/>
          <w:marRight w:val="0"/>
          <w:marTop w:val="0"/>
          <w:marBottom w:val="0"/>
          <w:divBdr>
            <w:top w:val="none" w:sz="0" w:space="0" w:color="auto"/>
            <w:left w:val="none" w:sz="0" w:space="0" w:color="auto"/>
            <w:bottom w:val="none" w:sz="0" w:space="0" w:color="auto"/>
            <w:right w:val="none" w:sz="0" w:space="0" w:color="auto"/>
          </w:divBdr>
        </w:div>
        <w:div w:id="719937421">
          <w:marLeft w:val="640"/>
          <w:marRight w:val="0"/>
          <w:marTop w:val="0"/>
          <w:marBottom w:val="0"/>
          <w:divBdr>
            <w:top w:val="none" w:sz="0" w:space="0" w:color="auto"/>
            <w:left w:val="none" w:sz="0" w:space="0" w:color="auto"/>
            <w:bottom w:val="none" w:sz="0" w:space="0" w:color="auto"/>
            <w:right w:val="none" w:sz="0" w:space="0" w:color="auto"/>
          </w:divBdr>
        </w:div>
        <w:div w:id="1105073842">
          <w:marLeft w:val="640"/>
          <w:marRight w:val="0"/>
          <w:marTop w:val="0"/>
          <w:marBottom w:val="0"/>
          <w:divBdr>
            <w:top w:val="none" w:sz="0" w:space="0" w:color="auto"/>
            <w:left w:val="none" w:sz="0" w:space="0" w:color="auto"/>
            <w:bottom w:val="none" w:sz="0" w:space="0" w:color="auto"/>
            <w:right w:val="none" w:sz="0" w:space="0" w:color="auto"/>
          </w:divBdr>
        </w:div>
        <w:div w:id="675425070">
          <w:marLeft w:val="640"/>
          <w:marRight w:val="0"/>
          <w:marTop w:val="0"/>
          <w:marBottom w:val="0"/>
          <w:divBdr>
            <w:top w:val="none" w:sz="0" w:space="0" w:color="auto"/>
            <w:left w:val="none" w:sz="0" w:space="0" w:color="auto"/>
            <w:bottom w:val="none" w:sz="0" w:space="0" w:color="auto"/>
            <w:right w:val="none" w:sz="0" w:space="0" w:color="auto"/>
          </w:divBdr>
        </w:div>
        <w:div w:id="314604675">
          <w:marLeft w:val="640"/>
          <w:marRight w:val="0"/>
          <w:marTop w:val="0"/>
          <w:marBottom w:val="0"/>
          <w:divBdr>
            <w:top w:val="none" w:sz="0" w:space="0" w:color="auto"/>
            <w:left w:val="none" w:sz="0" w:space="0" w:color="auto"/>
            <w:bottom w:val="none" w:sz="0" w:space="0" w:color="auto"/>
            <w:right w:val="none" w:sz="0" w:space="0" w:color="auto"/>
          </w:divBdr>
        </w:div>
        <w:div w:id="1499032518">
          <w:marLeft w:val="640"/>
          <w:marRight w:val="0"/>
          <w:marTop w:val="0"/>
          <w:marBottom w:val="0"/>
          <w:divBdr>
            <w:top w:val="none" w:sz="0" w:space="0" w:color="auto"/>
            <w:left w:val="none" w:sz="0" w:space="0" w:color="auto"/>
            <w:bottom w:val="none" w:sz="0" w:space="0" w:color="auto"/>
            <w:right w:val="none" w:sz="0" w:space="0" w:color="auto"/>
          </w:divBdr>
        </w:div>
        <w:div w:id="1195575960">
          <w:marLeft w:val="640"/>
          <w:marRight w:val="0"/>
          <w:marTop w:val="0"/>
          <w:marBottom w:val="0"/>
          <w:divBdr>
            <w:top w:val="none" w:sz="0" w:space="0" w:color="auto"/>
            <w:left w:val="none" w:sz="0" w:space="0" w:color="auto"/>
            <w:bottom w:val="none" w:sz="0" w:space="0" w:color="auto"/>
            <w:right w:val="none" w:sz="0" w:space="0" w:color="auto"/>
          </w:divBdr>
        </w:div>
        <w:div w:id="1269923732">
          <w:marLeft w:val="640"/>
          <w:marRight w:val="0"/>
          <w:marTop w:val="0"/>
          <w:marBottom w:val="0"/>
          <w:divBdr>
            <w:top w:val="none" w:sz="0" w:space="0" w:color="auto"/>
            <w:left w:val="none" w:sz="0" w:space="0" w:color="auto"/>
            <w:bottom w:val="none" w:sz="0" w:space="0" w:color="auto"/>
            <w:right w:val="none" w:sz="0" w:space="0" w:color="auto"/>
          </w:divBdr>
        </w:div>
        <w:div w:id="2021855304">
          <w:marLeft w:val="640"/>
          <w:marRight w:val="0"/>
          <w:marTop w:val="0"/>
          <w:marBottom w:val="0"/>
          <w:divBdr>
            <w:top w:val="none" w:sz="0" w:space="0" w:color="auto"/>
            <w:left w:val="none" w:sz="0" w:space="0" w:color="auto"/>
            <w:bottom w:val="none" w:sz="0" w:space="0" w:color="auto"/>
            <w:right w:val="none" w:sz="0" w:space="0" w:color="auto"/>
          </w:divBdr>
        </w:div>
        <w:div w:id="970092733">
          <w:marLeft w:val="640"/>
          <w:marRight w:val="0"/>
          <w:marTop w:val="0"/>
          <w:marBottom w:val="0"/>
          <w:divBdr>
            <w:top w:val="none" w:sz="0" w:space="0" w:color="auto"/>
            <w:left w:val="none" w:sz="0" w:space="0" w:color="auto"/>
            <w:bottom w:val="none" w:sz="0" w:space="0" w:color="auto"/>
            <w:right w:val="none" w:sz="0" w:space="0" w:color="auto"/>
          </w:divBdr>
        </w:div>
        <w:div w:id="715859123">
          <w:marLeft w:val="640"/>
          <w:marRight w:val="0"/>
          <w:marTop w:val="0"/>
          <w:marBottom w:val="0"/>
          <w:divBdr>
            <w:top w:val="none" w:sz="0" w:space="0" w:color="auto"/>
            <w:left w:val="none" w:sz="0" w:space="0" w:color="auto"/>
            <w:bottom w:val="none" w:sz="0" w:space="0" w:color="auto"/>
            <w:right w:val="none" w:sz="0" w:space="0" w:color="auto"/>
          </w:divBdr>
        </w:div>
        <w:div w:id="678193757">
          <w:marLeft w:val="640"/>
          <w:marRight w:val="0"/>
          <w:marTop w:val="0"/>
          <w:marBottom w:val="0"/>
          <w:divBdr>
            <w:top w:val="none" w:sz="0" w:space="0" w:color="auto"/>
            <w:left w:val="none" w:sz="0" w:space="0" w:color="auto"/>
            <w:bottom w:val="none" w:sz="0" w:space="0" w:color="auto"/>
            <w:right w:val="none" w:sz="0" w:space="0" w:color="auto"/>
          </w:divBdr>
        </w:div>
        <w:div w:id="317005864">
          <w:marLeft w:val="640"/>
          <w:marRight w:val="0"/>
          <w:marTop w:val="0"/>
          <w:marBottom w:val="0"/>
          <w:divBdr>
            <w:top w:val="none" w:sz="0" w:space="0" w:color="auto"/>
            <w:left w:val="none" w:sz="0" w:space="0" w:color="auto"/>
            <w:bottom w:val="none" w:sz="0" w:space="0" w:color="auto"/>
            <w:right w:val="none" w:sz="0" w:space="0" w:color="auto"/>
          </w:divBdr>
        </w:div>
        <w:div w:id="426657005">
          <w:marLeft w:val="640"/>
          <w:marRight w:val="0"/>
          <w:marTop w:val="0"/>
          <w:marBottom w:val="0"/>
          <w:divBdr>
            <w:top w:val="none" w:sz="0" w:space="0" w:color="auto"/>
            <w:left w:val="none" w:sz="0" w:space="0" w:color="auto"/>
            <w:bottom w:val="none" w:sz="0" w:space="0" w:color="auto"/>
            <w:right w:val="none" w:sz="0" w:space="0" w:color="auto"/>
          </w:divBdr>
        </w:div>
        <w:div w:id="1657343232">
          <w:marLeft w:val="640"/>
          <w:marRight w:val="0"/>
          <w:marTop w:val="0"/>
          <w:marBottom w:val="0"/>
          <w:divBdr>
            <w:top w:val="none" w:sz="0" w:space="0" w:color="auto"/>
            <w:left w:val="none" w:sz="0" w:space="0" w:color="auto"/>
            <w:bottom w:val="none" w:sz="0" w:space="0" w:color="auto"/>
            <w:right w:val="none" w:sz="0" w:space="0" w:color="auto"/>
          </w:divBdr>
        </w:div>
        <w:div w:id="1992052781">
          <w:marLeft w:val="640"/>
          <w:marRight w:val="0"/>
          <w:marTop w:val="0"/>
          <w:marBottom w:val="0"/>
          <w:divBdr>
            <w:top w:val="none" w:sz="0" w:space="0" w:color="auto"/>
            <w:left w:val="none" w:sz="0" w:space="0" w:color="auto"/>
            <w:bottom w:val="none" w:sz="0" w:space="0" w:color="auto"/>
            <w:right w:val="none" w:sz="0" w:space="0" w:color="auto"/>
          </w:divBdr>
        </w:div>
        <w:div w:id="2124104874">
          <w:marLeft w:val="640"/>
          <w:marRight w:val="0"/>
          <w:marTop w:val="0"/>
          <w:marBottom w:val="0"/>
          <w:divBdr>
            <w:top w:val="none" w:sz="0" w:space="0" w:color="auto"/>
            <w:left w:val="none" w:sz="0" w:space="0" w:color="auto"/>
            <w:bottom w:val="none" w:sz="0" w:space="0" w:color="auto"/>
            <w:right w:val="none" w:sz="0" w:space="0" w:color="auto"/>
          </w:divBdr>
        </w:div>
        <w:div w:id="1466970221">
          <w:marLeft w:val="640"/>
          <w:marRight w:val="0"/>
          <w:marTop w:val="0"/>
          <w:marBottom w:val="0"/>
          <w:divBdr>
            <w:top w:val="none" w:sz="0" w:space="0" w:color="auto"/>
            <w:left w:val="none" w:sz="0" w:space="0" w:color="auto"/>
            <w:bottom w:val="none" w:sz="0" w:space="0" w:color="auto"/>
            <w:right w:val="none" w:sz="0" w:space="0" w:color="auto"/>
          </w:divBdr>
        </w:div>
        <w:div w:id="1187404296">
          <w:marLeft w:val="640"/>
          <w:marRight w:val="0"/>
          <w:marTop w:val="0"/>
          <w:marBottom w:val="0"/>
          <w:divBdr>
            <w:top w:val="none" w:sz="0" w:space="0" w:color="auto"/>
            <w:left w:val="none" w:sz="0" w:space="0" w:color="auto"/>
            <w:bottom w:val="none" w:sz="0" w:space="0" w:color="auto"/>
            <w:right w:val="none" w:sz="0" w:space="0" w:color="auto"/>
          </w:divBdr>
        </w:div>
        <w:div w:id="765735706">
          <w:marLeft w:val="640"/>
          <w:marRight w:val="0"/>
          <w:marTop w:val="0"/>
          <w:marBottom w:val="0"/>
          <w:divBdr>
            <w:top w:val="none" w:sz="0" w:space="0" w:color="auto"/>
            <w:left w:val="none" w:sz="0" w:space="0" w:color="auto"/>
            <w:bottom w:val="none" w:sz="0" w:space="0" w:color="auto"/>
            <w:right w:val="none" w:sz="0" w:space="0" w:color="auto"/>
          </w:divBdr>
        </w:div>
        <w:div w:id="1268385346">
          <w:marLeft w:val="640"/>
          <w:marRight w:val="0"/>
          <w:marTop w:val="0"/>
          <w:marBottom w:val="0"/>
          <w:divBdr>
            <w:top w:val="none" w:sz="0" w:space="0" w:color="auto"/>
            <w:left w:val="none" w:sz="0" w:space="0" w:color="auto"/>
            <w:bottom w:val="none" w:sz="0" w:space="0" w:color="auto"/>
            <w:right w:val="none" w:sz="0" w:space="0" w:color="auto"/>
          </w:divBdr>
        </w:div>
        <w:div w:id="1121222164">
          <w:marLeft w:val="640"/>
          <w:marRight w:val="0"/>
          <w:marTop w:val="0"/>
          <w:marBottom w:val="0"/>
          <w:divBdr>
            <w:top w:val="none" w:sz="0" w:space="0" w:color="auto"/>
            <w:left w:val="none" w:sz="0" w:space="0" w:color="auto"/>
            <w:bottom w:val="none" w:sz="0" w:space="0" w:color="auto"/>
            <w:right w:val="none" w:sz="0" w:space="0" w:color="auto"/>
          </w:divBdr>
        </w:div>
        <w:div w:id="1545828948">
          <w:marLeft w:val="640"/>
          <w:marRight w:val="0"/>
          <w:marTop w:val="0"/>
          <w:marBottom w:val="0"/>
          <w:divBdr>
            <w:top w:val="none" w:sz="0" w:space="0" w:color="auto"/>
            <w:left w:val="none" w:sz="0" w:space="0" w:color="auto"/>
            <w:bottom w:val="none" w:sz="0" w:space="0" w:color="auto"/>
            <w:right w:val="none" w:sz="0" w:space="0" w:color="auto"/>
          </w:divBdr>
        </w:div>
        <w:div w:id="1671982635">
          <w:marLeft w:val="640"/>
          <w:marRight w:val="0"/>
          <w:marTop w:val="0"/>
          <w:marBottom w:val="0"/>
          <w:divBdr>
            <w:top w:val="none" w:sz="0" w:space="0" w:color="auto"/>
            <w:left w:val="none" w:sz="0" w:space="0" w:color="auto"/>
            <w:bottom w:val="none" w:sz="0" w:space="0" w:color="auto"/>
            <w:right w:val="none" w:sz="0" w:space="0" w:color="auto"/>
          </w:divBdr>
        </w:div>
        <w:div w:id="178474205">
          <w:marLeft w:val="640"/>
          <w:marRight w:val="0"/>
          <w:marTop w:val="0"/>
          <w:marBottom w:val="0"/>
          <w:divBdr>
            <w:top w:val="none" w:sz="0" w:space="0" w:color="auto"/>
            <w:left w:val="none" w:sz="0" w:space="0" w:color="auto"/>
            <w:bottom w:val="none" w:sz="0" w:space="0" w:color="auto"/>
            <w:right w:val="none" w:sz="0" w:space="0" w:color="auto"/>
          </w:divBdr>
        </w:div>
        <w:div w:id="268584854">
          <w:marLeft w:val="640"/>
          <w:marRight w:val="0"/>
          <w:marTop w:val="0"/>
          <w:marBottom w:val="0"/>
          <w:divBdr>
            <w:top w:val="none" w:sz="0" w:space="0" w:color="auto"/>
            <w:left w:val="none" w:sz="0" w:space="0" w:color="auto"/>
            <w:bottom w:val="none" w:sz="0" w:space="0" w:color="auto"/>
            <w:right w:val="none" w:sz="0" w:space="0" w:color="auto"/>
          </w:divBdr>
        </w:div>
      </w:divsChild>
    </w:div>
    <w:div w:id="1991322168">
      <w:bodyDiv w:val="1"/>
      <w:marLeft w:val="0"/>
      <w:marRight w:val="0"/>
      <w:marTop w:val="0"/>
      <w:marBottom w:val="0"/>
      <w:divBdr>
        <w:top w:val="none" w:sz="0" w:space="0" w:color="auto"/>
        <w:left w:val="none" w:sz="0" w:space="0" w:color="auto"/>
        <w:bottom w:val="none" w:sz="0" w:space="0" w:color="auto"/>
        <w:right w:val="none" w:sz="0" w:space="0" w:color="auto"/>
      </w:divBdr>
      <w:divsChild>
        <w:div w:id="1724985011">
          <w:marLeft w:val="640"/>
          <w:marRight w:val="0"/>
          <w:marTop w:val="0"/>
          <w:marBottom w:val="0"/>
          <w:divBdr>
            <w:top w:val="none" w:sz="0" w:space="0" w:color="auto"/>
            <w:left w:val="none" w:sz="0" w:space="0" w:color="auto"/>
            <w:bottom w:val="none" w:sz="0" w:space="0" w:color="auto"/>
            <w:right w:val="none" w:sz="0" w:space="0" w:color="auto"/>
          </w:divBdr>
        </w:div>
        <w:div w:id="1740326534">
          <w:marLeft w:val="640"/>
          <w:marRight w:val="0"/>
          <w:marTop w:val="0"/>
          <w:marBottom w:val="0"/>
          <w:divBdr>
            <w:top w:val="none" w:sz="0" w:space="0" w:color="auto"/>
            <w:left w:val="none" w:sz="0" w:space="0" w:color="auto"/>
            <w:bottom w:val="none" w:sz="0" w:space="0" w:color="auto"/>
            <w:right w:val="none" w:sz="0" w:space="0" w:color="auto"/>
          </w:divBdr>
        </w:div>
        <w:div w:id="1865093151">
          <w:marLeft w:val="640"/>
          <w:marRight w:val="0"/>
          <w:marTop w:val="0"/>
          <w:marBottom w:val="0"/>
          <w:divBdr>
            <w:top w:val="none" w:sz="0" w:space="0" w:color="auto"/>
            <w:left w:val="none" w:sz="0" w:space="0" w:color="auto"/>
            <w:bottom w:val="none" w:sz="0" w:space="0" w:color="auto"/>
            <w:right w:val="none" w:sz="0" w:space="0" w:color="auto"/>
          </w:divBdr>
        </w:div>
        <w:div w:id="1614248016">
          <w:marLeft w:val="640"/>
          <w:marRight w:val="0"/>
          <w:marTop w:val="0"/>
          <w:marBottom w:val="0"/>
          <w:divBdr>
            <w:top w:val="none" w:sz="0" w:space="0" w:color="auto"/>
            <w:left w:val="none" w:sz="0" w:space="0" w:color="auto"/>
            <w:bottom w:val="none" w:sz="0" w:space="0" w:color="auto"/>
            <w:right w:val="none" w:sz="0" w:space="0" w:color="auto"/>
          </w:divBdr>
        </w:div>
        <w:div w:id="319045167">
          <w:marLeft w:val="640"/>
          <w:marRight w:val="0"/>
          <w:marTop w:val="0"/>
          <w:marBottom w:val="0"/>
          <w:divBdr>
            <w:top w:val="none" w:sz="0" w:space="0" w:color="auto"/>
            <w:left w:val="none" w:sz="0" w:space="0" w:color="auto"/>
            <w:bottom w:val="none" w:sz="0" w:space="0" w:color="auto"/>
            <w:right w:val="none" w:sz="0" w:space="0" w:color="auto"/>
          </w:divBdr>
        </w:div>
        <w:div w:id="316226135">
          <w:marLeft w:val="640"/>
          <w:marRight w:val="0"/>
          <w:marTop w:val="0"/>
          <w:marBottom w:val="0"/>
          <w:divBdr>
            <w:top w:val="none" w:sz="0" w:space="0" w:color="auto"/>
            <w:left w:val="none" w:sz="0" w:space="0" w:color="auto"/>
            <w:bottom w:val="none" w:sz="0" w:space="0" w:color="auto"/>
            <w:right w:val="none" w:sz="0" w:space="0" w:color="auto"/>
          </w:divBdr>
        </w:div>
        <w:div w:id="947781677">
          <w:marLeft w:val="640"/>
          <w:marRight w:val="0"/>
          <w:marTop w:val="0"/>
          <w:marBottom w:val="0"/>
          <w:divBdr>
            <w:top w:val="none" w:sz="0" w:space="0" w:color="auto"/>
            <w:left w:val="none" w:sz="0" w:space="0" w:color="auto"/>
            <w:bottom w:val="none" w:sz="0" w:space="0" w:color="auto"/>
            <w:right w:val="none" w:sz="0" w:space="0" w:color="auto"/>
          </w:divBdr>
        </w:div>
        <w:div w:id="2104720927">
          <w:marLeft w:val="640"/>
          <w:marRight w:val="0"/>
          <w:marTop w:val="0"/>
          <w:marBottom w:val="0"/>
          <w:divBdr>
            <w:top w:val="none" w:sz="0" w:space="0" w:color="auto"/>
            <w:left w:val="none" w:sz="0" w:space="0" w:color="auto"/>
            <w:bottom w:val="none" w:sz="0" w:space="0" w:color="auto"/>
            <w:right w:val="none" w:sz="0" w:space="0" w:color="auto"/>
          </w:divBdr>
        </w:div>
        <w:div w:id="315259259">
          <w:marLeft w:val="640"/>
          <w:marRight w:val="0"/>
          <w:marTop w:val="0"/>
          <w:marBottom w:val="0"/>
          <w:divBdr>
            <w:top w:val="none" w:sz="0" w:space="0" w:color="auto"/>
            <w:left w:val="none" w:sz="0" w:space="0" w:color="auto"/>
            <w:bottom w:val="none" w:sz="0" w:space="0" w:color="auto"/>
            <w:right w:val="none" w:sz="0" w:space="0" w:color="auto"/>
          </w:divBdr>
        </w:div>
        <w:div w:id="966736753">
          <w:marLeft w:val="640"/>
          <w:marRight w:val="0"/>
          <w:marTop w:val="0"/>
          <w:marBottom w:val="0"/>
          <w:divBdr>
            <w:top w:val="none" w:sz="0" w:space="0" w:color="auto"/>
            <w:left w:val="none" w:sz="0" w:space="0" w:color="auto"/>
            <w:bottom w:val="none" w:sz="0" w:space="0" w:color="auto"/>
            <w:right w:val="none" w:sz="0" w:space="0" w:color="auto"/>
          </w:divBdr>
        </w:div>
        <w:div w:id="1745178453">
          <w:marLeft w:val="640"/>
          <w:marRight w:val="0"/>
          <w:marTop w:val="0"/>
          <w:marBottom w:val="0"/>
          <w:divBdr>
            <w:top w:val="none" w:sz="0" w:space="0" w:color="auto"/>
            <w:left w:val="none" w:sz="0" w:space="0" w:color="auto"/>
            <w:bottom w:val="none" w:sz="0" w:space="0" w:color="auto"/>
            <w:right w:val="none" w:sz="0" w:space="0" w:color="auto"/>
          </w:divBdr>
        </w:div>
        <w:div w:id="537476241">
          <w:marLeft w:val="640"/>
          <w:marRight w:val="0"/>
          <w:marTop w:val="0"/>
          <w:marBottom w:val="0"/>
          <w:divBdr>
            <w:top w:val="none" w:sz="0" w:space="0" w:color="auto"/>
            <w:left w:val="none" w:sz="0" w:space="0" w:color="auto"/>
            <w:bottom w:val="none" w:sz="0" w:space="0" w:color="auto"/>
            <w:right w:val="none" w:sz="0" w:space="0" w:color="auto"/>
          </w:divBdr>
        </w:div>
        <w:div w:id="1297299734">
          <w:marLeft w:val="640"/>
          <w:marRight w:val="0"/>
          <w:marTop w:val="0"/>
          <w:marBottom w:val="0"/>
          <w:divBdr>
            <w:top w:val="none" w:sz="0" w:space="0" w:color="auto"/>
            <w:left w:val="none" w:sz="0" w:space="0" w:color="auto"/>
            <w:bottom w:val="none" w:sz="0" w:space="0" w:color="auto"/>
            <w:right w:val="none" w:sz="0" w:space="0" w:color="auto"/>
          </w:divBdr>
        </w:div>
        <w:div w:id="1804224922">
          <w:marLeft w:val="640"/>
          <w:marRight w:val="0"/>
          <w:marTop w:val="0"/>
          <w:marBottom w:val="0"/>
          <w:divBdr>
            <w:top w:val="none" w:sz="0" w:space="0" w:color="auto"/>
            <w:left w:val="none" w:sz="0" w:space="0" w:color="auto"/>
            <w:bottom w:val="none" w:sz="0" w:space="0" w:color="auto"/>
            <w:right w:val="none" w:sz="0" w:space="0" w:color="auto"/>
          </w:divBdr>
        </w:div>
        <w:div w:id="1219047736">
          <w:marLeft w:val="640"/>
          <w:marRight w:val="0"/>
          <w:marTop w:val="0"/>
          <w:marBottom w:val="0"/>
          <w:divBdr>
            <w:top w:val="none" w:sz="0" w:space="0" w:color="auto"/>
            <w:left w:val="none" w:sz="0" w:space="0" w:color="auto"/>
            <w:bottom w:val="none" w:sz="0" w:space="0" w:color="auto"/>
            <w:right w:val="none" w:sz="0" w:space="0" w:color="auto"/>
          </w:divBdr>
        </w:div>
        <w:div w:id="738212448">
          <w:marLeft w:val="640"/>
          <w:marRight w:val="0"/>
          <w:marTop w:val="0"/>
          <w:marBottom w:val="0"/>
          <w:divBdr>
            <w:top w:val="none" w:sz="0" w:space="0" w:color="auto"/>
            <w:left w:val="none" w:sz="0" w:space="0" w:color="auto"/>
            <w:bottom w:val="none" w:sz="0" w:space="0" w:color="auto"/>
            <w:right w:val="none" w:sz="0" w:space="0" w:color="auto"/>
          </w:divBdr>
        </w:div>
        <w:div w:id="718668599">
          <w:marLeft w:val="640"/>
          <w:marRight w:val="0"/>
          <w:marTop w:val="0"/>
          <w:marBottom w:val="0"/>
          <w:divBdr>
            <w:top w:val="none" w:sz="0" w:space="0" w:color="auto"/>
            <w:left w:val="none" w:sz="0" w:space="0" w:color="auto"/>
            <w:bottom w:val="none" w:sz="0" w:space="0" w:color="auto"/>
            <w:right w:val="none" w:sz="0" w:space="0" w:color="auto"/>
          </w:divBdr>
        </w:div>
        <w:div w:id="1683357726">
          <w:marLeft w:val="640"/>
          <w:marRight w:val="0"/>
          <w:marTop w:val="0"/>
          <w:marBottom w:val="0"/>
          <w:divBdr>
            <w:top w:val="none" w:sz="0" w:space="0" w:color="auto"/>
            <w:left w:val="none" w:sz="0" w:space="0" w:color="auto"/>
            <w:bottom w:val="none" w:sz="0" w:space="0" w:color="auto"/>
            <w:right w:val="none" w:sz="0" w:space="0" w:color="auto"/>
          </w:divBdr>
        </w:div>
        <w:div w:id="685979104">
          <w:marLeft w:val="640"/>
          <w:marRight w:val="0"/>
          <w:marTop w:val="0"/>
          <w:marBottom w:val="0"/>
          <w:divBdr>
            <w:top w:val="none" w:sz="0" w:space="0" w:color="auto"/>
            <w:left w:val="none" w:sz="0" w:space="0" w:color="auto"/>
            <w:bottom w:val="none" w:sz="0" w:space="0" w:color="auto"/>
            <w:right w:val="none" w:sz="0" w:space="0" w:color="auto"/>
          </w:divBdr>
        </w:div>
        <w:div w:id="1081949448">
          <w:marLeft w:val="640"/>
          <w:marRight w:val="0"/>
          <w:marTop w:val="0"/>
          <w:marBottom w:val="0"/>
          <w:divBdr>
            <w:top w:val="none" w:sz="0" w:space="0" w:color="auto"/>
            <w:left w:val="none" w:sz="0" w:space="0" w:color="auto"/>
            <w:bottom w:val="none" w:sz="0" w:space="0" w:color="auto"/>
            <w:right w:val="none" w:sz="0" w:space="0" w:color="auto"/>
          </w:divBdr>
        </w:div>
        <w:div w:id="305623939">
          <w:marLeft w:val="640"/>
          <w:marRight w:val="0"/>
          <w:marTop w:val="0"/>
          <w:marBottom w:val="0"/>
          <w:divBdr>
            <w:top w:val="none" w:sz="0" w:space="0" w:color="auto"/>
            <w:left w:val="none" w:sz="0" w:space="0" w:color="auto"/>
            <w:bottom w:val="none" w:sz="0" w:space="0" w:color="auto"/>
            <w:right w:val="none" w:sz="0" w:space="0" w:color="auto"/>
          </w:divBdr>
        </w:div>
        <w:div w:id="768699237">
          <w:marLeft w:val="640"/>
          <w:marRight w:val="0"/>
          <w:marTop w:val="0"/>
          <w:marBottom w:val="0"/>
          <w:divBdr>
            <w:top w:val="none" w:sz="0" w:space="0" w:color="auto"/>
            <w:left w:val="none" w:sz="0" w:space="0" w:color="auto"/>
            <w:bottom w:val="none" w:sz="0" w:space="0" w:color="auto"/>
            <w:right w:val="none" w:sz="0" w:space="0" w:color="auto"/>
          </w:divBdr>
        </w:div>
        <w:div w:id="1056853043">
          <w:marLeft w:val="640"/>
          <w:marRight w:val="0"/>
          <w:marTop w:val="0"/>
          <w:marBottom w:val="0"/>
          <w:divBdr>
            <w:top w:val="none" w:sz="0" w:space="0" w:color="auto"/>
            <w:left w:val="none" w:sz="0" w:space="0" w:color="auto"/>
            <w:bottom w:val="none" w:sz="0" w:space="0" w:color="auto"/>
            <w:right w:val="none" w:sz="0" w:space="0" w:color="auto"/>
          </w:divBdr>
        </w:div>
        <w:div w:id="721053767">
          <w:marLeft w:val="640"/>
          <w:marRight w:val="0"/>
          <w:marTop w:val="0"/>
          <w:marBottom w:val="0"/>
          <w:divBdr>
            <w:top w:val="none" w:sz="0" w:space="0" w:color="auto"/>
            <w:left w:val="none" w:sz="0" w:space="0" w:color="auto"/>
            <w:bottom w:val="none" w:sz="0" w:space="0" w:color="auto"/>
            <w:right w:val="none" w:sz="0" w:space="0" w:color="auto"/>
          </w:divBdr>
        </w:div>
        <w:div w:id="508564636">
          <w:marLeft w:val="640"/>
          <w:marRight w:val="0"/>
          <w:marTop w:val="0"/>
          <w:marBottom w:val="0"/>
          <w:divBdr>
            <w:top w:val="none" w:sz="0" w:space="0" w:color="auto"/>
            <w:left w:val="none" w:sz="0" w:space="0" w:color="auto"/>
            <w:bottom w:val="none" w:sz="0" w:space="0" w:color="auto"/>
            <w:right w:val="none" w:sz="0" w:space="0" w:color="auto"/>
          </w:divBdr>
        </w:div>
        <w:div w:id="1299409617">
          <w:marLeft w:val="640"/>
          <w:marRight w:val="0"/>
          <w:marTop w:val="0"/>
          <w:marBottom w:val="0"/>
          <w:divBdr>
            <w:top w:val="none" w:sz="0" w:space="0" w:color="auto"/>
            <w:left w:val="none" w:sz="0" w:space="0" w:color="auto"/>
            <w:bottom w:val="none" w:sz="0" w:space="0" w:color="auto"/>
            <w:right w:val="none" w:sz="0" w:space="0" w:color="auto"/>
          </w:divBdr>
        </w:div>
        <w:div w:id="1919559864">
          <w:marLeft w:val="640"/>
          <w:marRight w:val="0"/>
          <w:marTop w:val="0"/>
          <w:marBottom w:val="0"/>
          <w:divBdr>
            <w:top w:val="none" w:sz="0" w:space="0" w:color="auto"/>
            <w:left w:val="none" w:sz="0" w:space="0" w:color="auto"/>
            <w:bottom w:val="none" w:sz="0" w:space="0" w:color="auto"/>
            <w:right w:val="none" w:sz="0" w:space="0" w:color="auto"/>
          </w:divBdr>
        </w:div>
        <w:div w:id="1581404293">
          <w:marLeft w:val="640"/>
          <w:marRight w:val="0"/>
          <w:marTop w:val="0"/>
          <w:marBottom w:val="0"/>
          <w:divBdr>
            <w:top w:val="none" w:sz="0" w:space="0" w:color="auto"/>
            <w:left w:val="none" w:sz="0" w:space="0" w:color="auto"/>
            <w:bottom w:val="none" w:sz="0" w:space="0" w:color="auto"/>
            <w:right w:val="none" w:sz="0" w:space="0" w:color="auto"/>
          </w:divBdr>
        </w:div>
        <w:div w:id="963927360">
          <w:marLeft w:val="640"/>
          <w:marRight w:val="0"/>
          <w:marTop w:val="0"/>
          <w:marBottom w:val="0"/>
          <w:divBdr>
            <w:top w:val="none" w:sz="0" w:space="0" w:color="auto"/>
            <w:left w:val="none" w:sz="0" w:space="0" w:color="auto"/>
            <w:bottom w:val="none" w:sz="0" w:space="0" w:color="auto"/>
            <w:right w:val="none" w:sz="0" w:space="0" w:color="auto"/>
          </w:divBdr>
        </w:div>
        <w:div w:id="704863520">
          <w:marLeft w:val="640"/>
          <w:marRight w:val="0"/>
          <w:marTop w:val="0"/>
          <w:marBottom w:val="0"/>
          <w:divBdr>
            <w:top w:val="none" w:sz="0" w:space="0" w:color="auto"/>
            <w:left w:val="none" w:sz="0" w:space="0" w:color="auto"/>
            <w:bottom w:val="none" w:sz="0" w:space="0" w:color="auto"/>
            <w:right w:val="none" w:sz="0" w:space="0" w:color="auto"/>
          </w:divBdr>
        </w:div>
        <w:div w:id="335495470">
          <w:marLeft w:val="640"/>
          <w:marRight w:val="0"/>
          <w:marTop w:val="0"/>
          <w:marBottom w:val="0"/>
          <w:divBdr>
            <w:top w:val="none" w:sz="0" w:space="0" w:color="auto"/>
            <w:left w:val="none" w:sz="0" w:space="0" w:color="auto"/>
            <w:bottom w:val="none" w:sz="0" w:space="0" w:color="auto"/>
            <w:right w:val="none" w:sz="0" w:space="0" w:color="auto"/>
          </w:divBdr>
        </w:div>
        <w:div w:id="1917128301">
          <w:marLeft w:val="640"/>
          <w:marRight w:val="0"/>
          <w:marTop w:val="0"/>
          <w:marBottom w:val="0"/>
          <w:divBdr>
            <w:top w:val="none" w:sz="0" w:space="0" w:color="auto"/>
            <w:left w:val="none" w:sz="0" w:space="0" w:color="auto"/>
            <w:bottom w:val="none" w:sz="0" w:space="0" w:color="auto"/>
            <w:right w:val="none" w:sz="0" w:space="0" w:color="auto"/>
          </w:divBdr>
        </w:div>
        <w:div w:id="807403647">
          <w:marLeft w:val="640"/>
          <w:marRight w:val="0"/>
          <w:marTop w:val="0"/>
          <w:marBottom w:val="0"/>
          <w:divBdr>
            <w:top w:val="none" w:sz="0" w:space="0" w:color="auto"/>
            <w:left w:val="none" w:sz="0" w:space="0" w:color="auto"/>
            <w:bottom w:val="none" w:sz="0" w:space="0" w:color="auto"/>
            <w:right w:val="none" w:sz="0" w:space="0" w:color="auto"/>
          </w:divBdr>
        </w:div>
        <w:div w:id="833951673">
          <w:marLeft w:val="640"/>
          <w:marRight w:val="0"/>
          <w:marTop w:val="0"/>
          <w:marBottom w:val="0"/>
          <w:divBdr>
            <w:top w:val="none" w:sz="0" w:space="0" w:color="auto"/>
            <w:left w:val="none" w:sz="0" w:space="0" w:color="auto"/>
            <w:bottom w:val="none" w:sz="0" w:space="0" w:color="auto"/>
            <w:right w:val="none" w:sz="0" w:space="0" w:color="auto"/>
          </w:divBdr>
        </w:div>
        <w:div w:id="1156187150">
          <w:marLeft w:val="640"/>
          <w:marRight w:val="0"/>
          <w:marTop w:val="0"/>
          <w:marBottom w:val="0"/>
          <w:divBdr>
            <w:top w:val="none" w:sz="0" w:space="0" w:color="auto"/>
            <w:left w:val="none" w:sz="0" w:space="0" w:color="auto"/>
            <w:bottom w:val="none" w:sz="0" w:space="0" w:color="auto"/>
            <w:right w:val="none" w:sz="0" w:space="0" w:color="auto"/>
          </w:divBdr>
        </w:div>
        <w:div w:id="797801925">
          <w:marLeft w:val="640"/>
          <w:marRight w:val="0"/>
          <w:marTop w:val="0"/>
          <w:marBottom w:val="0"/>
          <w:divBdr>
            <w:top w:val="none" w:sz="0" w:space="0" w:color="auto"/>
            <w:left w:val="none" w:sz="0" w:space="0" w:color="auto"/>
            <w:bottom w:val="none" w:sz="0" w:space="0" w:color="auto"/>
            <w:right w:val="none" w:sz="0" w:space="0" w:color="auto"/>
          </w:divBdr>
        </w:div>
        <w:div w:id="1363558828">
          <w:marLeft w:val="640"/>
          <w:marRight w:val="0"/>
          <w:marTop w:val="0"/>
          <w:marBottom w:val="0"/>
          <w:divBdr>
            <w:top w:val="none" w:sz="0" w:space="0" w:color="auto"/>
            <w:left w:val="none" w:sz="0" w:space="0" w:color="auto"/>
            <w:bottom w:val="none" w:sz="0" w:space="0" w:color="auto"/>
            <w:right w:val="none" w:sz="0" w:space="0" w:color="auto"/>
          </w:divBdr>
        </w:div>
        <w:div w:id="1465536583">
          <w:marLeft w:val="640"/>
          <w:marRight w:val="0"/>
          <w:marTop w:val="0"/>
          <w:marBottom w:val="0"/>
          <w:divBdr>
            <w:top w:val="none" w:sz="0" w:space="0" w:color="auto"/>
            <w:left w:val="none" w:sz="0" w:space="0" w:color="auto"/>
            <w:bottom w:val="none" w:sz="0" w:space="0" w:color="auto"/>
            <w:right w:val="none" w:sz="0" w:space="0" w:color="auto"/>
          </w:divBdr>
        </w:div>
        <w:div w:id="879823013">
          <w:marLeft w:val="640"/>
          <w:marRight w:val="0"/>
          <w:marTop w:val="0"/>
          <w:marBottom w:val="0"/>
          <w:divBdr>
            <w:top w:val="none" w:sz="0" w:space="0" w:color="auto"/>
            <w:left w:val="none" w:sz="0" w:space="0" w:color="auto"/>
            <w:bottom w:val="none" w:sz="0" w:space="0" w:color="auto"/>
            <w:right w:val="none" w:sz="0" w:space="0" w:color="auto"/>
          </w:divBdr>
        </w:div>
        <w:div w:id="97677481">
          <w:marLeft w:val="640"/>
          <w:marRight w:val="0"/>
          <w:marTop w:val="0"/>
          <w:marBottom w:val="0"/>
          <w:divBdr>
            <w:top w:val="none" w:sz="0" w:space="0" w:color="auto"/>
            <w:left w:val="none" w:sz="0" w:space="0" w:color="auto"/>
            <w:bottom w:val="none" w:sz="0" w:space="0" w:color="auto"/>
            <w:right w:val="none" w:sz="0" w:space="0" w:color="auto"/>
          </w:divBdr>
        </w:div>
        <w:div w:id="529875084">
          <w:marLeft w:val="640"/>
          <w:marRight w:val="0"/>
          <w:marTop w:val="0"/>
          <w:marBottom w:val="0"/>
          <w:divBdr>
            <w:top w:val="none" w:sz="0" w:space="0" w:color="auto"/>
            <w:left w:val="none" w:sz="0" w:space="0" w:color="auto"/>
            <w:bottom w:val="none" w:sz="0" w:space="0" w:color="auto"/>
            <w:right w:val="none" w:sz="0" w:space="0" w:color="auto"/>
          </w:divBdr>
        </w:div>
        <w:div w:id="887568830">
          <w:marLeft w:val="640"/>
          <w:marRight w:val="0"/>
          <w:marTop w:val="0"/>
          <w:marBottom w:val="0"/>
          <w:divBdr>
            <w:top w:val="none" w:sz="0" w:space="0" w:color="auto"/>
            <w:left w:val="none" w:sz="0" w:space="0" w:color="auto"/>
            <w:bottom w:val="none" w:sz="0" w:space="0" w:color="auto"/>
            <w:right w:val="none" w:sz="0" w:space="0" w:color="auto"/>
          </w:divBdr>
        </w:div>
        <w:div w:id="1309822446">
          <w:marLeft w:val="640"/>
          <w:marRight w:val="0"/>
          <w:marTop w:val="0"/>
          <w:marBottom w:val="0"/>
          <w:divBdr>
            <w:top w:val="none" w:sz="0" w:space="0" w:color="auto"/>
            <w:left w:val="none" w:sz="0" w:space="0" w:color="auto"/>
            <w:bottom w:val="none" w:sz="0" w:space="0" w:color="auto"/>
            <w:right w:val="none" w:sz="0" w:space="0" w:color="auto"/>
          </w:divBdr>
        </w:div>
        <w:div w:id="1036924842">
          <w:marLeft w:val="640"/>
          <w:marRight w:val="0"/>
          <w:marTop w:val="0"/>
          <w:marBottom w:val="0"/>
          <w:divBdr>
            <w:top w:val="none" w:sz="0" w:space="0" w:color="auto"/>
            <w:left w:val="none" w:sz="0" w:space="0" w:color="auto"/>
            <w:bottom w:val="none" w:sz="0" w:space="0" w:color="auto"/>
            <w:right w:val="none" w:sz="0" w:space="0" w:color="auto"/>
          </w:divBdr>
        </w:div>
        <w:div w:id="314379172">
          <w:marLeft w:val="640"/>
          <w:marRight w:val="0"/>
          <w:marTop w:val="0"/>
          <w:marBottom w:val="0"/>
          <w:divBdr>
            <w:top w:val="none" w:sz="0" w:space="0" w:color="auto"/>
            <w:left w:val="none" w:sz="0" w:space="0" w:color="auto"/>
            <w:bottom w:val="none" w:sz="0" w:space="0" w:color="auto"/>
            <w:right w:val="none" w:sz="0" w:space="0" w:color="auto"/>
          </w:divBdr>
        </w:div>
        <w:div w:id="278533230">
          <w:marLeft w:val="640"/>
          <w:marRight w:val="0"/>
          <w:marTop w:val="0"/>
          <w:marBottom w:val="0"/>
          <w:divBdr>
            <w:top w:val="none" w:sz="0" w:space="0" w:color="auto"/>
            <w:left w:val="none" w:sz="0" w:space="0" w:color="auto"/>
            <w:bottom w:val="none" w:sz="0" w:space="0" w:color="auto"/>
            <w:right w:val="none" w:sz="0" w:space="0" w:color="auto"/>
          </w:divBdr>
        </w:div>
        <w:div w:id="248391409">
          <w:marLeft w:val="640"/>
          <w:marRight w:val="0"/>
          <w:marTop w:val="0"/>
          <w:marBottom w:val="0"/>
          <w:divBdr>
            <w:top w:val="none" w:sz="0" w:space="0" w:color="auto"/>
            <w:left w:val="none" w:sz="0" w:space="0" w:color="auto"/>
            <w:bottom w:val="none" w:sz="0" w:space="0" w:color="auto"/>
            <w:right w:val="none" w:sz="0" w:space="0" w:color="auto"/>
          </w:divBdr>
        </w:div>
        <w:div w:id="1886260070">
          <w:marLeft w:val="640"/>
          <w:marRight w:val="0"/>
          <w:marTop w:val="0"/>
          <w:marBottom w:val="0"/>
          <w:divBdr>
            <w:top w:val="none" w:sz="0" w:space="0" w:color="auto"/>
            <w:left w:val="none" w:sz="0" w:space="0" w:color="auto"/>
            <w:bottom w:val="none" w:sz="0" w:space="0" w:color="auto"/>
            <w:right w:val="none" w:sz="0" w:space="0" w:color="auto"/>
          </w:divBdr>
        </w:div>
        <w:div w:id="19474772">
          <w:marLeft w:val="640"/>
          <w:marRight w:val="0"/>
          <w:marTop w:val="0"/>
          <w:marBottom w:val="0"/>
          <w:divBdr>
            <w:top w:val="none" w:sz="0" w:space="0" w:color="auto"/>
            <w:left w:val="none" w:sz="0" w:space="0" w:color="auto"/>
            <w:bottom w:val="none" w:sz="0" w:space="0" w:color="auto"/>
            <w:right w:val="none" w:sz="0" w:space="0" w:color="auto"/>
          </w:divBdr>
        </w:div>
        <w:div w:id="1896309579">
          <w:marLeft w:val="640"/>
          <w:marRight w:val="0"/>
          <w:marTop w:val="0"/>
          <w:marBottom w:val="0"/>
          <w:divBdr>
            <w:top w:val="none" w:sz="0" w:space="0" w:color="auto"/>
            <w:left w:val="none" w:sz="0" w:space="0" w:color="auto"/>
            <w:bottom w:val="none" w:sz="0" w:space="0" w:color="auto"/>
            <w:right w:val="none" w:sz="0" w:space="0" w:color="auto"/>
          </w:divBdr>
        </w:div>
        <w:div w:id="1192573157">
          <w:marLeft w:val="640"/>
          <w:marRight w:val="0"/>
          <w:marTop w:val="0"/>
          <w:marBottom w:val="0"/>
          <w:divBdr>
            <w:top w:val="none" w:sz="0" w:space="0" w:color="auto"/>
            <w:left w:val="none" w:sz="0" w:space="0" w:color="auto"/>
            <w:bottom w:val="none" w:sz="0" w:space="0" w:color="auto"/>
            <w:right w:val="none" w:sz="0" w:space="0" w:color="auto"/>
          </w:divBdr>
        </w:div>
        <w:div w:id="426778568">
          <w:marLeft w:val="640"/>
          <w:marRight w:val="0"/>
          <w:marTop w:val="0"/>
          <w:marBottom w:val="0"/>
          <w:divBdr>
            <w:top w:val="none" w:sz="0" w:space="0" w:color="auto"/>
            <w:left w:val="none" w:sz="0" w:space="0" w:color="auto"/>
            <w:bottom w:val="none" w:sz="0" w:space="0" w:color="auto"/>
            <w:right w:val="none" w:sz="0" w:space="0" w:color="auto"/>
          </w:divBdr>
        </w:div>
        <w:div w:id="1712655090">
          <w:marLeft w:val="640"/>
          <w:marRight w:val="0"/>
          <w:marTop w:val="0"/>
          <w:marBottom w:val="0"/>
          <w:divBdr>
            <w:top w:val="none" w:sz="0" w:space="0" w:color="auto"/>
            <w:left w:val="none" w:sz="0" w:space="0" w:color="auto"/>
            <w:bottom w:val="none" w:sz="0" w:space="0" w:color="auto"/>
            <w:right w:val="none" w:sz="0" w:space="0" w:color="auto"/>
          </w:divBdr>
        </w:div>
        <w:div w:id="51582276">
          <w:marLeft w:val="640"/>
          <w:marRight w:val="0"/>
          <w:marTop w:val="0"/>
          <w:marBottom w:val="0"/>
          <w:divBdr>
            <w:top w:val="none" w:sz="0" w:space="0" w:color="auto"/>
            <w:left w:val="none" w:sz="0" w:space="0" w:color="auto"/>
            <w:bottom w:val="none" w:sz="0" w:space="0" w:color="auto"/>
            <w:right w:val="none" w:sz="0" w:space="0" w:color="auto"/>
          </w:divBdr>
        </w:div>
        <w:div w:id="222571355">
          <w:marLeft w:val="640"/>
          <w:marRight w:val="0"/>
          <w:marTop w:val="0"/>
          <w:marBottom w:val="0"/>
          <w:divBdr>
            <w:top w:val="none" w:sz="0" w:space="0" w:color="auto"/>
            <w:left w:val="none" w:sz="0" w:space="0" w:color="auto"/>
            <w:bottom w:val="none" w:sz="0" w:space="0" w:color="auto"/>
            <w:right w:val="none" w:sz="0" w:space="0" w:color="auto"/>
          </w:divBdr>
        </w:div>
        <w:div w:id="1266115065">
          <w:marLeft w:val="640"/>
          <w:marRight w:val="0"/>
          <w:marTop w:val="0"/>
          <w:marBottom w:val="0"/>
          <w:divBdr>
            <w:top w:val="none" w:sz="0" w:space="0" w:color="auto"/>
            <w:left w:val="none" w:sz="0" w:space="0" w:color="auto"/>
            <w:bottom w:val="none" w:sz="0" w:space="0" w:color="auto"/>
            <w:right w:val="none" w:sz="0" w:space="0" w:color="auto"/>
          </w:divBdr>
        </w:div>
        <w:div w:id="1069621574">
          <w:marLeft w:val="640"/>
          <w:marRight w:val="0"/>
          <w:marTop w:val="0"/>
          <w:marBottom w:val="0"/>
          <w:divBdr>
            <w:top w:val="none" w:sz="0" w:space="0" w:color="auto"/>
            <w:left w:val="none" w:sz="0" w:space="0" w:color="auto"/>
            <w:bottom w:val="none" w:sz="0" w:space="0" w:color="auto"/>
            <w:right w:val="none" w:sz="0" w:space="0" w:color="auto"/>
          </w:divBdr>
        </w:div>
        <w:div w:id="77604372">
          <w:marLeft w:val="640"/>
          <w:marRight w:val="0"/>
          <w:marTop w:val="0"/>
          <w:marBottom w:val="0"/>
          <w:divBdr>
            <w:top w:val="none" w:sz="0" w:space="0" w:color="auto"/>
            <w:left w:val="none" w:sz="0" w:space="0" w:color="auto"/>
            <w:bottom w:val="none" w:sz="0" w:space="0" w:color="auto"/>
            <w:right w:val="none" w:sz="0" w:space="0" w:color="auto"/>
          </w:divBdr>
        </w:div>
        <w:div w:id="1232081709">
          <w:marLeft w:val="640"/>
          <w:marRight w:val="0"/>
          <w:marTop w:val="0"/>
          <w:marBottom w:val="0"/>
          <w:divBdr>
            <w:top w:val="none" w:sz="0" w:space="0" w:color="auto"/>
            <w:left w:val="none" w:sz="0" w:space="0" w:color="auto"/>
            <w:bottom w:val="none" w:sz="0" w:space="0" w:color="auto"/>
            <w:right w:val="none" w:sz="0" w:space="0" w:color="auto"/>
          </w:divBdr>
        </w:div>
        <w:div w:id="1745492833">
          <w:marLeft w:val="640"/>
          <w:marRight w:val="0"/>
          <w:marTop w:val="0"/>
          <w:marBottom w:val="0"/>
          <w:divBdr>
            <w:top w:val="none" w:sz="0" w:space="0" w:color="auto"/>
            <w:left w:val="none" w:sz="0" w:space="0" w:color="auto"/>
            <w:bottom w:val="none" w:sz="0" w:space="0" w:color="auto"/>
            <w:right w:val="none" w:sz="0" w:space="0" w:color="auto"/>
          </w:divBdr>
        </w:div>
        <w:div w:id="345913338">
          <w:marLeft w:val="640"/>
          <w:marRight w:val="0"/>
          <w:marTop w:val="0"/>
          <w:marBottom w:val="0"/>
          <w:divBdr>
            <w:top w:val="none" w:sz="0" w:space="0" w:color="auto"/>
            <w:left w:val="none" w:sz="0" w:space="0" w:color="auto"/>
            <w:bottom w:val="none" w:sz="0" w:space="0" w:color="auto"/>
            <w:right w:val="none" w:sz="0" w:space="0" w:color="auto"/>
          </w:divBdr>
        </w:div>
        <w:div w:id="737560082">
          <w:marLeft w:val="640"/>
          <w:marRight w:val="0"/>
          <w:marTop w:val="0"/>
          <w:marBottom w:val="0"/>
          <w:divBdr>
            <w:top w:val="none" w:sz="0" w:space="0" w:color="auto"/>
            <w:left w:val="none" w:sz="0" w:space="0" w:color="auto"/>
            <w:bottom w:val="none" w:sz="0" w:space="0" w:color="auto"/>
            <w:right w:val="none" w:sz="0" w:space="0" w:color="auto"/>
          </w:divBdr>
        </w:div>
        <w:div w:id="491794776">
          <w:marLeft w:val="640"/>
          <w:marRight w:val="0"/>
          <w:marTop w:val="0"/>
          <w:marBottom w:val="0"/>
          <w:divBdr>
            <w:top w:val="none" w:sz="0" w:space="0" w:color="auto"/>
            <w:left w:val="none" w:sz="0" w:space="0" w:color="auto"/>
            <w:bottom w:val="none" w:sz="0" w:space="0" w:color="auto"/>
            <w:right w:val="none" w:sz="0" w:space="0" w:color="auto"/>
          </w:divBdr>
        </w:div>
        <w:div w:id="1134638549">
          <w:marLeft w:val="640"/>
          <w:marRight w:val="0"/>
          <w:marTop w:val="0"/>
          <w:marBottom w:val="0"/>
          <w:divBdr>
            <w:top w:val="none" w:sz="0" w:space="0" w:color="auto"/>
            <w:left w:val="none" w:sz="0" w:space="0" w:color="auto"/>
            <w:bottom w:val="none" w:sz="0" w:space="0" w:color="auto"/>
            <w:right w:val="none" w:sz="0" w:space="0" w:color="auto"/>
          </w:divBdr>
        </w:div>
        <w:div w:id="1615138366">
          <w:marLeft w:val="640"/>
          <w:marRight w:val="0"/>
          <w:marTop w:val="0"/>
          <w:marBottom w:val="0"/>
          <w:divBdr>
            <w:top w:val="none" w:sz="0" w:space="0" w:color="auto"/>
            <w:left w:val="none" w:sz="0" w:space="0" w:color="auto"/>
            <w:bottom w:val="none" w:sz="0" w:space="0" w:color="auto"/>
            <w:right w:val="none" w:sz="0" w:space="0" w:color="auto"/>
          </w:divBdr>
        </w:div>
        <w:div w:id="725683632">
          <w:marLeft w:val="640"/>
          <w:marRight w:val="0"/>
          <w:marTop w:val="0"/>
          <w:marBottom w:val="0"/>
          <w:divBdr>
            <w:top w:val="none" w:sz="0" w:space="0" w:color="auto"/>
            <w:left w:val="none" w:sz="0" w:space="0" w:color="auto"/>
            <w:bottom w:val="none" w:sz="0" w:space="0" w:color="auto"/>
            <w:right w:val="none" w:sz="0" w:space="0" w:color="auto"/>
          </w:divBdr>
        </w:div>
        <w:div w:id="284309457">
          <w:marLeft w:val="640"/>
          <w:marRight w:val="0"/>
          <w:marTop w:val="0"/>
          <w:marBottom w:val="0"/>
          <w:divBdr>
            <w:top w:val="none" w:sz="0" w:space="0" w:color="auto"/>
            <w:left w:val="none" w:sz="0" w:space="0" w:color="auto"/>
            <w:bottom w:val="none" w:sz="0" w:space="0" w:color="auto"/>
            <w:right w:val="none" w:sz="0" w:space="0" w:color="auto"/>
          </w:divBdr>
        </w:div>
        <w:div w:id="1436631302">
          <w:marLeft w:val="640"/>
          <w:marRight w:val="0"/>
          <w:marTop w:val="0"/>
          <w:marBottom w:val="0"/>
          <w:divBdr>
            <w:top w:val="none" w:sz="0" w:space="0" w:color="auto"/>
            <w:left w:val="none" w:sz="0" w:space="0" w:color="auto"/>
            <w:bottom w:val="none" w:sz="0" w:space="0" w:color="auto"/>
            <w:right w:val="none" w:sz="0" w:space="0" w:color="auto"/>
          </w:divBdr>
        </w:div>
        <w:div w:id="372199031">
          <w:marLeft w:val="640"/>
          <w:marRight w:val="0"/>
          <w:marTop w:val="0"/>
          <w:marBottom w:val="0"/>
          <w:divBdr>
            <w:top w:val="none" w:sz="0" w:space="0" w:color="auto"/>
            <w:left w:val="none" w:sz="0" w:space="0" w:color="auto"/>
            <w:bottom w:val="none" w:sz="0" w:space="0" w:color="auto"/>
            <w:right w:val="none" w:sz="0" w:space="0" w:color="auto"/>
          </w:divBdr>
        </w:div>
        <w:div w:id="1527328343">
          <w:marLeft w:val="640"/>
          <w:marRight w:val="0"/>
          <w:marTop w:val="0"/>
          <w:marBottom w:val="0"/>
          <w:divBdr>
            <w:top w:val="none" w:sz="0" w:space="0" w:color="auto"/>
            <w:left w:val="none" w:sz="0" w:space="0" w:color="auto"/>
            <w:bottom w:val="none" w:sz="0" w:space="0" w:color="auto"/>
            <w:right w:val="none" w:sz="0" w:space="0" w:color="auto"/>
          </w:divBdr>
        </w:div>
        <w:div w:id="410275219">
          <w:marLeft w:val="640"/>
          <w:marRight w:val="0"/>
          <w:marTop w:val="0"/>
          <w:marBottom w:val="0"/>
          <w:divBdr>
            <w:top w:val="none" w:sz="0" w:space="0" w:color="auto"/>
            <w:left w:val="none" w:sz="0" w:space="0" w:color="auto"/>
            <w:bottom w:val="none" w:sz="0" w:space="0" w:color="auto"/>
            <w:right w:val="none" w:sz="0" w:space="0" w:color="auto"/>
          </w:divBdr>
        </w:div>
        <w:div w:id="1646739153">
          <w:marLeft w:val="640"/>
          <w:marRight w:val="0"/>
          <w:marTop w:val="0"/>
          <w:marBottom w:val="0"/>
          <w:divBdr>
            <w:top w:val="none" w:sz="0" w:space="0" w:color="auto"/>
            <w:left w:val="none" w:sz="0" w:space="0" w:color="auto"/>
            <w:bottom w:val="none" w:sz="0" w:space="0" w:color="auto"/>
            <w:right w:val="none" w:sz="0" w:space="0" w:color="auto"/>
          </w:divBdr>
        </w:div>
        <w:div w:id="1374816256">
          <w:marLeft w:val="640"/>
          <w:marRight w:val="0"/>
          <w:marTop w:val="0"/>
          <w:marBottom w:val="0"/>
          <w:divBdr>
            <w:top w:val="none" w:sz="0" w:space="0" w:color="auto"/>
            <w:left w:val="none" w:sz="0" w:space="0" w:color="auto"/>
            <w:bottom w:val="none" w:sz="0" w:space="0" w:color="auto"/>
            <w:right w:val="none" w:sz="0" w:space="0" w:color="auto"/>
          </w:divBdr>
        </w:div>
        <w:div w:id="1957633656">
          <w:marLeft w:val="640"/>
          <w:marRight w:val="0"/>
          <w:marTop w:val="0"/>
          <w:marBottom w:val="0"/>
          <w:divBdr>
            <w:top w:val="none" w:sz="0" w:space="0" w:color="auto"/>
            <w:left w:val="none" w:sz="0" w:space="0" w:color="auto"/>
            <w:bottom w:val="none" w:sz="0" w:space="0" w:color="auto"/>
            <w:right w:val="none" w:sz="0" w:space="0" w:color="auto"/>
          </w:divBdr>
        </w:div>
        <w:div w:id="1732265152">
          <w:marLeft w:val="640"/>
          <w:marRight w:val="0"/>
          <w:marTop w:val="0"/>
          <w:marBottom w:val="0"/>
          <w:divBdr>
            <w:top w:val="none" w:sz="0" w:space="0" w:color="auto"/>
            <w:left w:val="none" w:sz="0" w:space="0" w:color="auto"/>
            <w:bottom w:val="none" w:sz="0" w:space="0" w:color="auto"/>
            <w:right w:val="none" w:sz="0" w:space="0" w:color="auto"/>
          </w:divBdr>
        </w:div>
        <w:div w:id="1977180635">
          <w:marLeft w:val="640"/>
          <w:marRight w:val="0"/>
          <w:marTop w:val="0"/>
          <w:marBottom w:val="0"/>
          <w:divBdr>
            <w:top w:val="none" w:sz="0" w:space="0" w:color="auto"/>
            <w:left w:val="none" w:sz="0" w:space="0" w:color="auto"/>
            <w:bottom w:val="none" w:sz="0" w:space="0" w:color="auto"/>
            <w:right w:val="none" w:sz="0" w:space="0" w:color="auto"/>
          </w:divBdr>
        </w:div>
        <w:div w:id="743065709">
          <w:marLeft w:val="640"/>
          <w:marRight w:val="0"/>
          <w:marTop w:val="0"/>
          <w:marBottom w:val="0"/>
          <w:divBdr>
            <w:top w:val="none" w:sz="0" w:space="0" w:color="auto"/>
            <w:left w:val="none" w:sz="0" w:space="0" w:color="auto"/>
            <w:bottom w:val="none" w:sz="0" w:space="0" w:color="auto"/>
            <w:right w:val="none" w:sz="0" w:space="0" w:color="auto"/>
          </w:divBdr>
        </w:div>
        <w:div w:id="1817406541">
          <w:marLeft w:val="640"/>
          <w:marRight w:val="0"/>
          <w:marTop w:val="0"/>
          <w:marBottom w:val="0"/>
          <w:divBdr>
            <w:top w:val="none" w:sz="0" w:space="0" w:color="auto"/>
            <w:left w:val="none" w:sz="0" w:space="0" w:color="auto"/>
            <w:bottom w:val="none" w:sz="0" w:space="0" w:color="auto"/>
            <w:right w:val="none" w:sz="0" w:space="0" w:color="auto"/>
          </w:divBdr>
        </w:div>
        <w:div w:id="1789854996">
          <w:marLeft w:val="640"/>
          <w:marRight w:val="0"/>
          <w:marTop w:val="0"/>
          <w:marBottom w:val="0"/>
          <w:divBdr>
            <w:top w:val="none" w:sz="0" w:space="0" w:color="auto"/>
            <w:left w:val="none" w:sz="0" w:space="0" w:color="auto"/>
            <w:bottom w:val="none" w:sz="0" w:space="0" w:color="auto"/>
            <w:right w:val="none" w:sz="0" w:space="0" w:color="auto"/>
          </w:divBdr>
        </w:div>
        <w:div w:id="1321227779">
          <w:marLeft w:val="640"/>
          <w:marRight w:val="0"/>
          <w:marTop w:val="0"/>
          <w:marBottom w:val="0"/>
          <w:divBdr>
            <w:top w:val="none" w:sz="0" w:space="0" w:color="auto"/>
            <w:left w:val="none" w:sz="0" w:space="0" w:color="auto"/>
            <w:bottom w:val="none" w:sz="0" w:space="0" w:color="auto"/>
            <w:right w:val="none" w:sz="0" w:space="0" w:color="auto"/>
          </w:divBdr>
        </w:div>
        <w:div w:id="1354765438">
          <w:marLeft w:val="640"/>
          <w:marRight w:val="0"/>
          <w:marTop w:val="0"/>
          <w:marBottom w:val="0"/>
          <w:divBdr>
            <w:top w:val="none" w:sz="0" w:space="0" w:color="auto"/>
            <w:left w:val="none" w:sz="0" w:space="0" w:color="auto"/>
            <w:bottom w:val="none" w:sz="0" w:space="0" w:color="auto"/>
            <w:right w:val="none" w:sz="0" w:space="0" w:color="auto"/>
          </w:divBdr>
        </w:div>
        <w:div w:id="1399179">
          <w:marLeft w:val="640"/>
          <w:marRight w:val="0"/>
          <w:marTop w:val="0"/>
          <w:marBottom w:val="0"/>
          <w:divBdr>
            <w:top w:val="none" w:sz="0" w:space="0" w:color="auto"/>
            <w:left w:val="none" w:sz="0" w:space="0" w:color="auto"/>
            <w:bottom w:val="none" w:sz="0" w:space="0" w:color="auto"/>
            <w:right w:val="none" w:sz="0" w:space="0" w:color="auto"/>
          </w:divBdr>
        </w:div>
        <w:div w:id="998966818">
          <w:marLeft w:val="640"/>
          <w:marRight w:val="0"/>
          <w:marTop w:val="0"/>
          <w:marBottom w:val="0"/>
          <w:divBdr>
            <w:top w:val="none" w:sz="0" w:space="0" w:color="auto"/>
            <w:left w:val="none" w:sz="0" w:space="0" w:color="auto"/>
            <w:bottom w:val="none" w:sz="0" w:space="0" w:color="auto"/>
            <w:right w:val="none" w:sz="0" w:space="0" w:color="auto"/>
          </w:divBdr>
        </w:div>
      </w:divsChild>
    </w:div>
    <w:div w:id="1993631115">
      <w:bodyDiv w:val="1"/>
      <w:marLeft w:val="0"/>
      <w:marRight w:val="0"/>
      <w:marTop w:val="0"/>
      <w:marBottom w:val="0"/>
      <w:divBdr>
        <w:top w:val="none" w:sz="0" w:space="0" w:color="auto"/>
        <w:left w:val="none" w:sz="0" w:space="0" w:color="auto"/>
        <w:bottom w:val="none" w:sz="0" w:space="0" w:color="auto"/>
        <w:right w:val="none" w:sz="0" w:space="0" w:color="auto"/>
      </w:divBdr>
      <w:divsChild>
        <w:div w:id="841892996">
          <w:marLeft w:val="480"/>
          <w:marRight w:val="0"/>
          <w:marTop w:val="0"/>
          <w:marBottom w:val="0"/>
          <w:divBdr>
            <w:top w:val="none" w:sz="0" w:space="0" w:color="auto"/>
            <w:left w:val="none" w:sz="0" w:space="0" w:color="auto"/>
            <w:bottom w:val="none" w:sz="0" w:space="0" w:color="auto"/>
            <w:right w:val="none" w:sz="0" w:space="0" w:color="auto"/>
          </w:divBdr>
        </w:div>
        <w:div w:id="1560751133">
          <w:marLeft w:val="480"/>
          <w:marRight w:val="0"/>
          <w:marTop w:val="0"/>
          <w:marBottom w:val="0"/>
          <w:divBdr>
            <w:top w:val="none" w:sz="0" w:space="0" w:color="auto"/>
            <w:left w:val="none" w:sz="0" w:space="0" w:color="auto"/>
            <w:bottom w:val="none" w:sz="0" w:space="0" w:color="auto"/>
            <w:right w:val="none" w:sz="0" w:space="0" w:color="auto"/>
          </w:divBdr>
        </w:div>
        <w:div w:id="728724224">
          <w:marLeft w:val="480"/>
          <w:marRight w:val="0"/>
          <w:marTop w:val="0"/>
          <w:marBottom w:val="0"/>
          <w:divBdr>
            <w:top w:val="none" w:sz="0" w:space="0" w:color="auto"/>
            <w:left w:val="none" w:sz="0" w:space="0" w:color="auto"/>
            <w:bottom w:val="none" w:sz="0" w:space="0" w:color="auto"/>
            <w:right w:val="none" w:sz="0" w:space="0" w:color="auto"/>
          </w:divBdr>
        </w:div>
        <w:div w:id="1282229270">
          <w:marLeft w:val="480"/>
          <w:marRight w:val="0"/>
          <w:marTop w:val="0"/>
          <w:marBottom w:val="0"/>
          <w:divBdr>
            <w:top w:val="none" w:sz="0" w:space="0" w:color="auto"/>
            <w:left w:val="none" w:sz="0" w:space="0" w:color="auto"/>
            <w:bottom w:val="none" w:sz="0" w:space="0" w:color="auto"/>
            <w:right w:val="none" w:sz="0" w:space="0" w:color="auto"/>
          </w:divBdr>
        </w:div>
        <w:div w:id="944536111">
          <w:marLeft w:val="480"/>
          <w:marRight w:val="0"/>
          <w:marTop w:val="0"/>
          <w:marBottom w:val="0"/>
          <w:divBdr>
            <w:top w:val="none" w:sz="0" w:space="0" w:color="auto"/>
            <w:left w:val="none" w:sz="0" w:space="0" w:color="auto"/>
            <w:bottom w:val="none" w:sz="0" w:space="0" w:color="auto"/>
            <w:right w:val="none" w:sz="0" w:space="0" w:color="auto"/>
          </w:divBdr>
        </w:div>
        <w:div w:id="744843152">
          <w:marLeft w:val="480"/>
          <w:marRight w:val="0"/>
          <w:marTop w:val="0"/>
          <w:marBottom w:val="0"/>
          <w:divBdr>
            <w:top w:val="none" w:sz="0" w:space="0" w:color="auto"/>
            <w:left w:val="none" w:sz="0" w:space="0" w:color="auto"/>
            <w:bottom w:val="none" w:sz="0" w:space="0" w:color="auto"/>
            <w:right w:val="none" w:sz="0" w:space="0" w:color="auto"/>
          </w:divBdr>
        </w:div>
        <w:div w:id="140731060">
          <w:marLeft w:val="480"/>
          <w:marRight w:val="0"/>
          <w:marTop w:val="0"/>
          <w:marBottom w:val="0"/>
          <w:divBdr>
            <w:top w:val="none" w:sz="0" w:space="0" w:color="auto"/>
            <w:left w:val="none" w:sz="0" w:space="0" w:color="auto"/>
            <w:bottom w:val="none" w:sz="0" w:space="0" w:color="auto"/>
            <w:right w:val="none" w:sz="0" w:space="0" w:color="auto"/>
          </w:divBdr>
        </w:div>
        <w:div w:id="1332222554">
          <w:marLeft w:val="480"/>
          <w:marRight w:val="0"/>
          <w:marTop w:val="0"/>
          <w:marBottom w:val="0"/>
          <w:divBdr>
            <w:top w:val="none" w:sz="0" w:space="0" w:color="auto"/>
            <w:left w:val="none" w:sz="0" w:space="0" w:color="auto"/>
            <w:bottom w:val="none" w:sz="0" w:space="0" w:color="auto"/>
            <w:right w:val="none" w:sz="0" w:space="0" w:color="auto"/>
          </w:divBdr>
        </w:div>
        <w:div w:id="1748073198">
          <w:marLeft w:val="480"/>
          <w:marRight w:val="0"/>
          <w:marTop w:val="0"/>
          <w:marBottom w:val="0"/>
          <w:divBdr>
            <w:top w:val="none" w:sz="0" w:space="0" w:color="auto"/>
            <w:left w:val="none" w:sz="0" w:space="0" w:color="auto"/>
            <w:bottom w:val="none" w:sz="0" w:space="0" w:color="auto"/>
            <w:right w:val="none" w:sz="0" w:space="0" w:color="auto"/>
          </w:divBdr>
        </w:div>
        <w:div w:id="902259039">
          <w:marLeft w:val="480"/>
          <w:marRight w:val="0"/>
          <w:marTop w:val="0"/>
          <w:marBottom w:val="0"/>
          <w:divBdr>
            <w:top w:val="none" w:sz="0" w:space="0" w:color="auto"/>
            <w:left w:val="none" w:sz="0" w:space="0" w:color="auto"/>
            <w:bottom w:val="none" w:sz="0" w:space="0" w:color="auto"/>
            <w:right w:val="none" w:sz="0" w:space="0" w:color="auto"/>
          </w:divBdr>
        </w:div>
        <w:div w:id="938485833">
          <w:marLeft w:val="480"/>
          <w:marRight w:val="0"/>
          <w:marTop w:val="0"/>
          <w:marBottom w:val="0"/>
          <w:divBdr>
            <w:top w:val="none" w:sz="0" w:space="0" w:color="auto"/>
            <w:left w:val="none" w:sz="0" w:space="0" w:color="auto"/>
            <w:bottom w:val="none" w:sz="0" w:space="0" w:color="auto"/>
            <w:right w:val="none" w:sz="0" w:space="0" w:color="auto"/>
          </w:divBdr>
        </w:div>
        <w:div w:id="750396220">
          <w:marLeft w:val="480"/>
          <w:marRight w:val="0"/>
          <w:marTop w:val="0"/>
          <w:marBottom w:val="0"/>
          <w:divBdr>
            <w:top w:val="none" w:sz="0" w:space="0" w:color="auto"/>
            <w:left w:val="none" w:sz="0" w:space="0" w:color="auto"/>
            <w:bottom w:val="none" w:sz="0" w:space="0" w:color="auto"/>
            <w:right w:val="none" w:sz="0" w:space="0" w:color="auto"/>
          </w:divBdr>
        </w:div>
        <w:div w:id="474297062">
          <w:marLeft w:val="480"/>
          <w:marRight w:val="0"/>
          <w:marTop w:val="0"/>
          <w:marBottom w:val="0"/>
          <w:divBdr>
            <w:top w:val="none" w:sz="0" w:space="0" w:color="auto"/>
            <w:left w:val="none" w:sz="0" w:space="0" w:color="auto"/>
            <w:bottom w:val="none" w:sz="0" w:space="0" w:color="auto"/>
            <w:right w:val="none" w:sz="0" w:space="0" w:color="auto"/>
          </w:divBdr>
        </w:div>
        <w:div w:id="1343236589">
          <w:marLeft w:val="480"/>
          <w:marRight w:val="0"/>
          <w:marTop w:val="0"/>
          <w:marBottom w:val="0"/>
          <w:divBdr>
            <w:top w:val="none" w:sz="0" w:space="0" w:color="auto"/>
            <w:left w:val="none" w:sz="0" w:space="0" w:color="auto"/>
            <w:bottom w:val="none" w:sz="0" w:space="0" w:color="auto"/>
            <w:right w:val="none" w:sz="0" w:space="0" w:color="auto"/>
          </w:divBdr>
        </w:div>
        <w:div w:id="1266884494">
          <w:marLeft w:val="480"/>
          <w:marRight w:val="0"/>
          <w:marTop w:val="0"/>
          <w:marBottom w:val="0"/>
          <w:divBdr>
            <w:top w:val="none" w:sz="0" w:space="0" w:color="auto"/>
            <w:left w:val="none" w:sz="0" w:space="0" w:color="auto"/>
            <w:bottom w:val="none" w:sz="0" w:space="0" w:color="auto"/>
            <w:right w:val="none" w:sz="0" w:space="0" w:color="auto"/>
          </w:divBdr>
        </w:div>
        <w:div w:id="28183879">
          <w:marLeft w:val="480"/>
          <w:marRight w:val="0"/>
          <w:marTop w:val="0"/>
          <w:marBottom w:val="0"/>
          <w:divBdr>
            <w:top w:val="none" w:sz="0" w:space="0" w:color="auto"/>
            <w:left w:val="none" w:sz="0" w:space="0" w:color="auto"/>
            <w:bottom w:val="none" w:sz="0" w:space="0" w:color="auto"/>
            <w:right w:val="none" w:sz="0" w:space="0" w:color="auto"/>
          </w:divBdr>
        </w:div>
        <w:div w:id="144931795">
          <w:marLeft w:val="480"/>
          <w:marRight w:val="0"/>
          <w:marTop w:val="0"/>
          <w:marBottom w:val="0"/>
          <w:divBdr>
            <w:top w:val="none" w:sz="0" w:space="0" w:color="auto"/>
            <w:left w:val="none" w:sz="0" w:space="0" w:color="auto"/>
            <w:bottom w:val="none" w:sz="0" w:space="0" w:color="auto"/>
            <w:right w:val="none" w:sz="0" w:space="0" w:color="auto"/>
          </w:divBdr>
        </w:div>
        <w:div w:id="333265540">
          <w:marLeft w:val="480"/>
          <w:marRight w:val="0"/>
          <w:marTop w:val="0"/>
          <w:marBottom w:val="0"/>
          <w:divBdr>
            <w:top w:val="none" w:sz="0" w:space="0" w:color="auto"/>
            <w:left w:val="none" w:sz="0" w:space="0" w:color="auto"/>
            <w:bottom w:val="none" w:sz="0" w:space="0" w:color="auto"/>
            <w:right w:val="none" w:sz="0" w:space="0" w:color="auto"/>
          </w:divBdr>
        </w:div>
        <w:div w:id="507406699">
          <w:marLeft w:val="480"/>
          <w:marRight w:val="0"/>
          <w:marTop w:val="0"/>
          <w:marBottom w:val="0"/>
          <w:divBdr>
            <w:top w:val="none" w:sz="0" w:space="0" w:color="auto"/>
            <w:left w:val="none" w:sz="0" w:space="0" w:color="auto"/>
            <w:bottom w:val="none" w:sz="0" w:space="0" w:color="auto"/>
            <w:right w:val="none" w:sz="0" w:space="0" w:color="auto"/>
          </w:divBdr>
        </w:div>
        <w:div w:id="1756590963">
          <w:marLeft w:val="480"/>
          <w:marRight w:val="0"/>
          <w:marTop w:val="0"/>
          <w:marBottom w:val="0"/>
          <w:divBdr>
            <w:top w:val="none" w:sz="0" w:space="0" w:color="auto"/>
            <w:left w:val="none" w:sz="0" w:space="0" w:color="auto"/>
            <w:bottom w:val="none" w:sz="0" w:space="0" w:color="auto"/>
            <w:right w:val="none" w:sz="0" w:space="0" w:color="auto"/>
          </w:divBdr>
        </w:div>
      </w:divsChild>
    </w:div>
    <w:div w:id="2009743856">
      <w:bodyDiv w:val="1"/>
      <w:marLeft w:val="0"/>
      <w:marRight w:val="0"/>
      <w:marTop w:val="0"/>
      <w:marBottom w:val="0"/>
      <w:divBdr>
        <w:top w:val="none" w:sz="0" w:space="0" w:color="auto"/>
        <w:left w:val="none" w:sz="0" w:space="0" w:color="auto"/>
        <w:bottom w:val="none" w:sz="0" w:space="0" w:color="auto"/>
        <w:right w:val="none" w:sz="0" w:space="0" w:color="auto"/>
      </w:divBdr>
    </w:div>
    <w:div w:id="2011368038">
      <w:bodyDiv w:val="1"/>
      <w:marLeft w:val="0"/>
      <w:marRight w:val="0"/>
      <w:marTop w:val="0"/>
      <w:marBottom w:val="0"/>
      <w:divBdr>
        <w:top w:val="none" w:sz="0" w:space="0" w:color="auto"/>
        <w:left w:val="none" w:sz="0" w:space="0" w:color="auto"/>
        <w:bottom w:val="none" w:sz="0" w:space="0" w:color="auto"/>
        <w:right w:val="none" w:sz="0" w:space="0" w:color="auto"/>
      </w:divBdr>
      <w:divsChild>
        <w:div w:id="1216237239">
          <w:marLeft w:val="480"/>
          <w:marRight w:val="0"/>
          <w:marTop w:val="0"/>
          <w:marBottom w:val="0"/>
          <w:divBdr>
            <w:top w:val="none" w:sz="0" w:space="0" w:color="auto"/>
            <w:left w:val="none" w:sz="0" w:space="0" w:color="auto"/>
            <w:bottom w:val="none" w:sz="0" w:space="0" w:color="auto"/>
            <w:right w:val="none" w:sz="0" w:space="0" w:color="auto"/>
          </w:divBdr>
        </w:div>
        <w:div w:id="1175463454">
          <w:marLeft w:val="480"/>
          <w:marRight w:val="0"/>
          <w:marTop w:val="0"/>
          <w:marBottom w:val="0"/>
          <w:divBdr>
            <w:top w:val="none" w:sz="0" w:space="0" w:color="auto"/>
            <w:left w:val="none" w:sz="0" w:space="0" w:color="auto"/>
            <w:bottom w:val="none" w:sz="0" w:space="0" w:color="auto"/>
            <w:right w:val="none" w:sz="0" w:space="0" w:color="auto"/>
          </w:divBdr>
        </w:div>
        <w:div w:id="170485182">
          <w:marLeft w:val="480"/>
          <w:marRight w:val="0"/>
          <w:marTop w:val="0"/>
          <w:marBottom w:val="0"/>
          <w:divBdr>
            <w:top w:val="none" w:sz="0" w:space="0" w:color="auto"/>
            <w:left w:val="none" w:sz="0" w:space="0" w:color="auto"/>
            <w:bottom w:val="none" w:sz="0" w:space="0" w:color="auto"/>
            <w:right w:val="none" w:sz="0" w:space="0" w:color="auto"/>
          </w:divBdr>
        </w:div>
        <w:div w:id="1603293308">
          <w:marLeft w:val="480"/>
          <w:marRight w:val="0"/>
          <w:marTop w:val="0"/>
          <w:marBottom w:val="0"/>
          <w:divBdr>
            <w:top w:val="none" w:sz="0" w:space="0" w:color="auto"/>
            <w:left w:val="none" w:sz="0" w:space="0" w:color="auto"/>
            <w:bottom w:val="none" w:sz="0" w:space="0" w:color="auto"/>
            <w:right w:val="none" w:sz="0" w:space="0" w:color="auto"/>
          </w:divBdr>
        </w:div>
        <w:div w:id="49614731">
          <w:marLeft w:val="480"/>
          <w:marRight w:val="0"/>
          <w:marTop w:val="0"/>
          <w:marBottom w:val="0"/>
          <w:divBdr>
            <w:top w:val="none" w:sz="0" w:space="0" w:color="auto"/>
            <w:left w:val="none" w:sz="0" w:space="0" w:color="auto"/>
            <w:bottom w:val="none" w:sz="0" w:space="0" w:color="auto"/>
            <w:right w:val="none" w:sz="0" w:space="0" w:color="auto"/>
          </w:divBdr>
        </w:div>
        <w:div w:id="801769340">
          <w:marLeft w:val="480"/>
          <w:marRight w:val="0"/>
          <w:marTop w:val="0"/>
          <w:marBottom w:val="0"/>
          <w:divBdr>
            <w:top w:val="none" w:sz="0" w:space="0" w:color="auto"/>
            <w:left w:val="none" w:sz="0" w:space="0" w:color="auto"/>
            <w:bottom w:val="none" w:sz="0" w:space="0" w:color="auto"/>
            <w:right w:val="none" w:sz="0" w:space="0" w:color="auto"/>
          </w:divBdr>
        </w:div>
        <w:div w:id="202325944">
          <w:marLeft w:val="480"/>
          <w:marRight w:val="0"/>
          <w:marTop w:val="0"/>
          <w:marBottom w:val="0"/>
          <w:divBdr>
            <w:top w:val="none" w:sz="0" w:space="0" w:color="auto"/>
            <w:left w:val="none" w:sz="0" w:space="0" w:color="auto"/>
            <w:bottom w:val="none" w:sz="0" w:space="0" w:color="auto"/>
            <w:right w:val="none" w:sz="0" w:space="0" w:color="auto"/>
          </w:divBdr>
        </w:div>
        <w:div w:id="1047876965">
          <w:marLeft w:val="480"/>
          <w:marRight w:val="0"/>
          <w:marTop w:val="0"/>
          <w:marBottom w:val="0"/>
          <w:divBdr>
            <w:top w:val="none" w:sz="0" w:space="0" w:color="auto"/>
            <w:left w:val="none" w:sz="0" w:space="0" w:color="auto"/>
            <w:bottom w:val="none" w:sz="0" w:space="0" w:color="auto"/>
            <w:right w:val="none" w:sz="0" w:space="0" w:color="auto"/>
          </w:divBdr>
        </w:div>
        <w:div w:id="1580822841">
          <w:marLeft w:val="480"/>
          <w:marRight w:val="0"/>
          <w:marTop w:val="0"/>
          <w:marBottom w:val="0"/>
          <w:divBdr>
            <w:top w:val="none" w:sz="0" w:space="0" w:color="auto"/>
            <w:left w:val="none" w:sz="0" w:space="0" w:color="auto"/>
            <w:bottom w:val="none" w:sz="0" w:space="0" w:color="auto"/>
            <w:right w:val="none" w:sz="0" w:space="0" w:color="auto"/>
          </w:divBdr>
        </w:div>
        <w:div w:id="106195933">
          <w:marLeft w:val="480"/>
          <w:marRight w:val="0"/>
          <w:marTop w:val="0"/>
          <w:marBottom w:val="0"/>
          <w:divBdr>
            <w:top w:val="none" w:sz="0" w:space="0" w:color="auto"/>
            <w:left w:val="none" w:sz="0" w:space="0" w:color="auto"/>
            <w:bottom w:val="none" w:sz="0" w:space="0" w:color="auto"/>
            <w:right w:val="none" w:sz="0" w:space="0" w:color="auto"/>
          </w:divBdr>
        </w:div>
        <w:div w:id="1514799378">
          <w:marLeft w:val="480"/>
          <w:marRight w:val="0"/>
          <w:marTop w:val="0"/>
          <w:marBottom w:val="0"/>
          <w:divBdr>
            <w:top w:val="none" w:sz="0" w:space="0" w:color="auto"/>
            <w:left w:val="none" w:sz="0" w:space="0" w:color="auto"/>
            <w:bottom w:val="none" w:sz="0" w:space="0" w:color="auto"/>
            <w:right w:val="none" w:sz="0" w:space="0" w:color="auto"/>
          </w:divBdr>
        </w:div>
        <w:div w:id="1203403703">
          <w:marLeft w:val="480"/>
          <w:marRight w:val="0"/>
          <w:marTop w:val="0"/>
          <w:marBottom w:val="0"/>
          <w:divBdr>
            <w:top w:val="none" w:sz="0" w:space="0" w:color="auto"/>
            <w:left w:val="none" w:sz="0" w:space="0" w:color="auto"/>
            <w:bottom w:val="none" w:sz="0" w:space="0" w:color="auto"/>
            <w:right w:val="none" w:sz="0" w:space="0" w:color="auto"/>
          </w:divBdr>
        </w:div>
        <w:div w:id="1505320948">
          <w:marLeft w:val="480"/>
          <w:marRight w:val="0"/>
          <w:marTop w:val="0"/>
          <w:marBottom w:val="0"/>
          <w:divBdr>
            <w:top w:val="none" w:sz="0" w:space="0" w:color="auto"/>
            <w:left w:val="none" w:sz="0" w:space="0" w:color="auto"/>
            <w:bottom w:val="none" w:sz="0" w:space="0" w:color="auto"/>
            <w:right w:val="none" w:sz="0" w:space="0" w:color="auto"/>
          </w:divBdr>
        </w:div>
        <w:div w:id="1951353593">
          <w:marLeft w:val="480"/>
          <w:marRight w:val="0"/>
          <w:marTop w:val="0"/>
          <w:marBottom w:val="0"/>
          <w:divBdr>
            <w:top w:val="none" w:sz="0" w:space="0" w:color="auto"/>
            <w:left w:val="none" w:sz="0" w:space="0" w:color="auto"/>
            <w:bottom w:val="none" w:sz="0" w:space="0" w:color="auto"/>
            <w:right w:val="none" w:sz="0" w:space="0" w:color="auto"/>
          </w:divBdr>
        </w:div>
        <w:div w:id="129444483">
          <w:marLeft w:val="480"/>
          <w:marRight w:val="0"/>
          <w:marTop w:val="0"/>
          <w:marBottom w:val="0"/>
          <w:divBdr>
            <w:top w:val="none" w:sz="0" w:space="0" w:color="auto"/>
            <w:left w:val="none" w:sz="0" w:space="0" w:color="auto"/>
            <w:bottom w:val="none" w:sz="0" w:space="0" w:color="auto"/>
            <w:right w:val="none" w:sz="0" w:space="0" w:color="auto"/>
          </w:divBdr>
        </w:div>
        <w:div w:id="1679111004">
          <w:marLeft w:val="480"/>
          <w:marRight w:val="0"/>
          <w:marTop w:val="0"/>
          <w:marBottom w:val="0"/>
          <w:divBdr>
            <w:top w:val="none" w:sz="0" w:space="0" w:color="auto"/>
            <w:left w:val="none" w:sz="0" w:space="0" w:color="auto"/>
            <w:bottom w:val="none" w:sz="0" w:space="0" w:color="auto"/>
            <w:right w:val="none" w:sz="0" w:space="0" w:color="auto"/>
          </w:divBdr>
        </w:div>
        <w:div w:id="1246500303">
          <w:marLeft w:val="480"/>
          <w:marRight w:val="0"/>
          <w:marTop w:val="0"/>
          <w:marBottom w:val="0"/>
          <w:divBdr>
            <w:top w:val="none" w:sz="0" w:space="0" w:color="auto"/>
            <w:left w:val="none" w:sz="0" w:space="0" w:color="auto"/>
            <w:bottom w:val="none" w:sz="0" w:space="0" w:color="auto"/>
            <w:right w:val="none" w:sz="0" w:space="0" w:color="auto"/>
          </w:divBdr>
        </w:div>
        <w:div w:id="1303384986">
          <w:marLeft w:val="480"/>
          <w:marRight w:val="0"/>
          <w:marTop w:val="0"/>
          <w:marBottom w:val="0"/>
          <w:divBdr>
            <w:top w:val="none" w:sz="0" w:space="0" w:color="auto"/>
            <w:left w:val="none" w:sz="0" w:space="0" w:color="auto"/>
            <w:bottom w:val="none" w:sz="0" w:space="0" w:color="auto"/>
            <w:right w:val="none" w:sz="0" w:space="0" w:color="auto"/>
          </w:divBdr>
        </w:div>
        <w:div w:id="1605501408">
          <w:marLeft w:val="480"/>
          <w:marRight w:val="0"/>
          <w:marTop w:val="0"/>
          <w:marBottom w:val="0"/>
          <w:divBdr>
            <w:top w:val="none" w:sz="0" w:space="0" w:color="auto"/>
            <w:left w:val="none" w:sz="0" w:space="0" w:color="auto"/>
            <w:bottom w:val="none" w:sz="0" w:space="0" w:color="auto"/>
            <w:right w:val="none" w:sz="0" w:space="0" w:color="auto"/>
          </w:divBdr>
        </w:div>
      </w:divsChild>
    </w:div>
    <w:div w:id="2019194939">
      <w:bodyDiv w:val="1"/>
      <w:marLeft w:val="0"/>
      <w:marRight w:val="0"/>
      <w:marTop w:val="0"/>
      <w:marBottom w:val="0"/>
      <w:divBdr>
        <w:top w:val="none" w:sz="0" w:space="0" w:color="auto"/>
        <w:left w:val="none" w:sz="0" w:space="0" w:color="auto"/>
        <w:bottom w:val="none" w:sz="0" w:space="0" w:color="auto"/>
        <w:right w:val="none" w:sz="0" w:space="0" w:color="auto"/>
      </w:divBdr>
      <w:divsChild>
        <w:div w:id="1420519107">
          <w:marLeft w:val="480"/>
          <w:marRight w:val="0"/>
          <w:marTop w:val="0"/>
          <w:marBottom w:val="0"/>
          <w:divBdr>
            <w:top w:val="none" w:sz="0" w:space="0" w:color="auto"/>
            <w:left w:val="none" w:sz="0" w:space="0" w:color="auto"/>
            <w:bottom w:val="none" w:sz="0" w:space="0" w:color="auto"/>
            <w:right w:val="none" w:sz="0" w:space="0" w:color="auto"/>
          </w:divBdr>
        </w:div>
        <w:div w:id="632249597">
          <w:marLeft w:val="480"/>
          <w:marRight w:val="0"/>
          <w:marTop w:val="0"/>
          <w:marBottom w:val="0"/>
          <w:divBdr>
            <w:top w:val="none" w:sz="0" w:space="0" w:color="auto"/>
            <w:left w:val="none" w:sz="0" w:space="0" w:color="auto"/>
            <w:bottom w:val="none" w:sz="0" w:space="0" w:color="auto"/>
            <w:right w:val="none" w:sz="0" w:space="0" w:color="auto"/>
          </w:divBdr>
        </w:div>
        <w:div w:id="737705791">
          <w:marLeft w:val="480"/>
          <w:marRight w:val="0"/>
          <w:marTop w:val="0"/>
          <w:marBottom w:val="0"/>
          <w:divBdr>
            <w:top w:val="none" w:sz="0" w:space="0" w:color="auto"/>
            <w:left w:val="none" w:sz="0" w:space="0" w:color="auto"/>
            <w:bottom w:val="none" w:sz="0" w:space="0" w:color="auto"/>
            <w:right w:val="none" w:sz="0" w:space="0" w:color="auto"/>
          </w:divBdr>
        </w:div>
        <w:div w:id="1975602562">
          <w:marLeft w:val="480"/>
          <w:marRight w:val="0"/>
          <w:marTop w:val="0"/>
          <w:marBottom w:val="0"/>
          <w:divBdr>
            <w:top w:val="none" w:sz="0" w:space="0" w:color="auto"/>
            <w:left w:val="none" w:sz="0" w:space="0" w:color="auto"/>
            <w:bottom w:val="none" w:sz="0" w:space="0" w:color="auto"/>
            <w:right w:val="none" w:sz="0" w:space="0" w:color="auto"/>
          </w:divBdr>
        </w:div>
        <w:div w:id="376393672">
          <w:marLeft w:val="480"/>
          <w:marRight w:val="0"/>
          <w:marTop w:val="0"/>
          <w:marBottom w:val="0"/>
          <w:divBdr>
            <w:top w:val="none" w:sz="0" w:space="0" w:color="auto"/>
            <w:left w:val="none" w:sz="0" w:space="0" w:color="auto"/>
            <w:bottom w:val="none" w:sz="0" w:space="0" w:color="auto"/>
            <w:right w:val="none" w:sz="0" w:space="0" w:color="auto"/>
          </w:divBdr>
        </w:div>
        <w:div w:id="1467357786">
          <w:marLeft w:val="480"/>
          <w:marRight w:val="0"/>
          <w:marTop w:val="0"/>
          <w:marBottom w:val="0"/>
          <w:divBdr>
            <w:top w:val="none" w:sz="0" w:space="0" w:color="auto"/>
            <w:left w:val="none" w:sz="0" w:space="0" w:color="auto"/>
            <w:bottom w:val="none" w:sz="0" w:space="0" w:color="auto"/>
            <w:right w:val="none" w:sz="0" w:space="0" w:color="auto"/>
          </w:divBdr>
        </w:div>
        <w:div w:id="1358309589">
          <w:marLeft w:val="480"/>
          <w:marRight w:val="0"/>
          <w:marTop w:val="0"/>
          <w:marBottom w:val="0"/>
          <w:divBdr>
            <w:top w:val="none" w:sz="0" w:space="0" w:color="auto"/>
            <w:left w:val="none" w:sz="0" w:space="0" w:color="auto"/>
            <w:bottom w:val="none" w:sz="0" w:space="0" w:color="auto"/>
            <w:right w:val="none" w:sz="0" w:space="0" w:color="auto"/>
          </w:divBdr>
        </w:div>
        <w:div w:id="625281563">
          <w:marLeft w:val="480"/>
          <w:marRight w:val="0"/>
          <w:marTop w:val="0"/>
          <w:marBottom w:val="0"/>
          <w:divBdr>
            <w:top w:val="none" w:sz="0" w:space="0" w:color="auto"/>
            <w:left w:val="none" w:sz="0" w:space="0" w:color="auto"/>
            <w:bottom w:val="none" w:sz="0" w:space="0" w:color="auto"/>
            <w:right w:val="none" w:sz="0" w:space="0" w:color="auto"/>
          </w:divBdr>
        </w:div>
        <w:div w:id="419176021">
          <w:marLeft w:val="480"/>
          <w:marRight w:val="0"/>
          <w:marTop w:val="0"/>
          <w:marBottom w:val="0"/>
          <w:divBdr>
            <w:top w:val="none" w:sz="0" w:space="0" w:color="auto"/>
            <w:left w:val="none" w:sz="0" w:space="0" w:color="auto"/>
            <w:bottom w:val="none" w:sz="0" w:space="0" w:color="auto"/>
            <w:right w:val="none" w:sz="0" w:space="0" w:color="auto"/>
          </w:divBdr>
        </w:div>
        <w:div w:id="1206866256">
          <w:marLeft w:val="480"/>
          <w:marRight w:val="0"/>
          <w:marTop w:val="0"/>
          <w:marBottom w:val="0"/>
          <w:divBdr>
            <w:top w:val="none" w:sz="0" w:space="0" w:color="auto"/>
            <w:left w:val="none" w:sz="0" w:space="0" w:color="auto"/>
            <w:bottom w:val="none" w:sz="0" w:space="0" w:color="auto"/>
            <w:right w:val="none" w:sz="0" w:space="0" w:color="auto"/>
          </w:divBdr>
        </w:div>
        <w:div w:id="839006186">
          <w:marLeft w:val="480"/>
          <w:marRight w:val="0"/>
          <w:marTop w:val="0"/>
          <w:marBottom w:val="0"/>
          <w:divBdr>
            <w:top w:val="none" w:sz="0" w:space="0" w:color="auto"/>
            <w:left w:val="none" w:sz="0" w:space="0" w:color="auto"/>
            <w:bottom w:val="none" w:sz="0" w:space="0" w:color="auto"/>
            <w:right w:val="none" w:sz="0" w:space="0" w:color="auto"/>
          </w:divBdr>
        </w:div>
        <w:div w:id="1148592835">
          <w:marLeft w:val="480"/>
          <w:marRight w:val="0"/>
          <w:marTop w:val="0"/>
          <w:marBottom w:val="0"/>
          <w:divBdr>
            <w:top w:val="none" w:sz="0" w:space="0" w:color="auto"/>
            <w:left w:val="none" w:sz="0" w:space="0" w:color="auto"/>
            <w:bottom w:val="none" w:sz="0" w:space="0" w:color="auto"/>
            <w:right w:val="none" w:sz="0" w:space="0" w:color="auto"/>
          </w:divBdr>
        </w:div>
        <w:div w:id="1046951511">
          <w:marLeft w:val="480"/>
          <w:marRight w:val="0"/>
          <w:marTop w:val="0"/>
          <w:marBottom w:val="0"/>
          <w:divBdr>
            <w:top w:val="none" w:sz="0" w:space="0" w:color="auto"/>
            <w:left w:val="none" w:sz="0" w:space="0" w:color="auto"/>
            <w:bottom w:val="none" w:sz="0" w:space="0" w:color="auto"/>
            <w:right w:val="none" w:sz="0" w:space="0" w:color="auto"/>
          </w:divBdr>
        </w:div>
        <w:div w:id="1566528898">
          <w:marLeft w:val="480"/>
          <w:marRight w:val="0"/>
          <w:marTop w:val="0"/>
          <w:marBottom w:val="0"/>
          <w:divBdr>
            <w:top w:val="none" w:sz="0" w:space="0" w:color="auto"/>
            <w:left w:val="none" w:sz="0" w:space="0" w:color="auto"/>
            <w:bottom w:val="none" w:sz="0" w:space="0" w:color="auto"/>
            <w:right w:val="none" w:sz="0" w:space="0" w:color="auto"/>
          </w:divBdr>
        </w:div>
        <w:div w:id="1661537051">
          <w:marLeft w:val="480"/>
          <w:marRight w:val="0"/>
          <w:marTop w:val="0"/>
          <w:marBottom w:val="0"/>
          <w:divBdr>
            <w:top w:val="none" w:sz="0" w:space="0" w:color="auto"/>
            <w:left w:val="none" w:sz="0" w:space="0" w:color="auto"/>
            <w:bottom w:val="none" w:sz="0" w:space="0" w:color="auto"/>
            <w:right w:val="none" w:sz="0" w:space="0" w:color="auto"/>
          </w:divBdr>
        </w:div>
        <w:div w:id="1663504595">
          <w:marLeft w:val="480"/>
          <w:marRight w:val="0"/>
          <w:marTop w:val="0"/>
          <w:marBottom w:val="0"/>
          <w:divBdr>
            <w:top w:val="none" w:sz="0" w:space="0" w:color="auto"/>
            <w:left w:val="none" w:sz="0" w:space="0" w:color="auto"/>
            <w:bottom w:val="none" w:sz="0" w:space="0" w:color="auto"/>
            <w:right w:val="none" w:sz="0" w:space="0" w:color="auto"/>
          </w:divBdr>
        </w:div>
        <w:div w:id="19281234">
          <w:marLeft w:val="480"/>
          <w:marRight w:val="0"/>
          <w:marTop w:val="0"/>
          <w:marBottom w:val="0"/>
          <w:divBdr>
            <w:top w:val="none" w:sz="0" w:space="0" w:color="auto"/>
            <w:left w:val="none" w:sz="0" w:space="0" w:color="auto"/>
            <w:bottom w:val="none" w:sz="0" w:space="0" w:color="auto"/>
            <w:right w:val="none" w:sz="0" w:space="0" w:color="auto"/>
          </w:divBdr>
        </w:div>
      </w:divsChild>
    </w:div>
    <w:div w:id="2020499841">
      <w:bodyDiv w:val="1"/>
      <w:marLeft w:val="0"/>
      <w:marRight w:val="0"/>
      <w:marTop w:val="0"/>
      <w:marBottom w:val="0"/>
      <w:divBdr>
        <w:top w:val="none" w:sz="0" w:space="0" w:color="auto"/>
        <w:left w:val="none" w:sz="0" w:space="0" w:color="auto"/>
        <w:bottom w:val="none" w:sz="0" w:space="0" w:color="auto"/>
        <w:right w:val="none" w:sz="0" w:space="0" w:color="auto"/>
      </w:divBdr>
    </w:div>
    <w:div w:id="2020696154">
      <w:bodyDiv w:val="1"/>
      <w:marLeft w:val="0"/>
      <w:marRight w:val="0"/>
      <w:marTop w:val="0"/>
      <w:marBottom w:val="0"/>
      <w:divBdr>
        <w:top w:val="none" w:sz="0" w:space="0" w:color="auto"/>
        <w:left w:val="none" w:sz="0" w:space="0" w:color="auto"/>
        <w:bottom w:val="none" w:sz="0" w:space="0" w:color="auto"/>
        <w:right w:val="none" w:sz="0" w:space="0" w:color="auto"/>
      </w:divBdr>
    </w:div>
    <w:div w:id="2022275370">
      <w:bodyDiv w:val="1"/>
      <w:marLeft w:val="0"/>
      <w:marRight w:val="0"/>
      <w:marTop w:val="0"/>
      <w:marBottom w:val="0"/>
      <w:divBdr>
        <w:top w:val="none" w:sz="0" w:space="0" w:color="auto"/>
        <w:left w:val="none" w:sz="0" w:space="0" w:color="auto"/>
        <w:bottom w:val="none" w:sz="0" w:space="0" w:color="auto"/>
        <w:right w:val="none" w:sz="0" w:space="0" w:color="auto"/>
      </w:divBdr>
      <w:divsChild>
        <w:div w:id="1458990089">
          <w:marLeft w:val="640"/>
          <w:marRight w:val="0"/>
          <w:marTop w:val="0"/>
          <w:marBottom w:val="0"/>
          <w:divBdr>
            <w:top w:val="none" w:sz="0" w:space="0" w:color="auto"/>
            <w:left w:val="none" w:sz="0" w:space="0" w:color="auto"/>
            <w:bottom w:val="none" w:sz="0" w:space="0" w:color="auto"/>
            <w:right w:val="none" w:sz="0" w:space="0" w:color="auto"/>
          </w:divBdr>
        </w:div>
        <w:div w:id="1535073048">
          <w:marLeft w:val="640"/>
          <w:marRight w:val="0"/>
          <w:marTop w:val="0"/>
          <w:marBottom w:val="0"/>
          <w:divBdr>
            <w:top w:val="none" w:sz="0" w:space="0" w:color="auto"/>
            <w:left w:val="none" w:sz="0" w:space="0" w:color="auto"/>
            <w:bottom w:val="none" w:sz="0" w:space="0" w:color="auto"/>
            <w:right w:val="none" w:sz="0" w:space="0" w:color="auto"/>
          </w:divBdr>
        </w:div>
        <w:div w:id="1540044903">
          <w:marLeft w:val="640"/>
          <w:marRight w:val="0"/>
          <w:marTop w:val="0"/>
          <w:marBottom w:val="0"/>
          <w:divBdr>
            <w:top w:val="none" w:sz="0" w:space="0" w:color="auto"/>
            <w:left w:val="none" w:sz="0" w:space="0" w:color="auto"/>
            <w:bottom w:val="none" w:sz="0" w:space="0" w:color="auto"/>
            <w:right w:val="none" w:sz="0" w:space="0" w:color="auto"/>
          </w:divBdr>
        </w:div>
        <w:div w:id="1831826107">
          <w:marLeft w:val="640"/>
          <w:marRight w:val="0"/>
          <w:marTop w:val="0"/>
          <w:marBottom w:val="0"/>
          <w:divBdr>
            <w:top w:val="none" w:sz="0" w:space="0" w:color="auto"/>
            <w:left w:val="none" w:sz="0" w:space="0" w:color="auto"/>
            <w:bottom w:val="none" w:sz="0" w:space="0" w:color="auto"/>
            <w:right w:val="none" w:sz="0" w:space="0" w:color="auto"/>
          </w:divBdr>
        </w:div>
        <w:div w:id="1505245785">
          <w:marLeft w:val="640"/>
          <w:marRight w:val="0"/>
          <w:marTop w:val="0"/>
          <w:marBottom w:val="0"/>
          <w:divBdr>
            <w:top w:val="none" w:sz="0" w:space="0" w:color="auto"/>
            <w:left w:val="none" w:sz="0" w:space="0" w:color="auto"/>
            <w:bottom w:val="none" w:sz="0" w:space="0" w:color="auto"/>
            <w:right w:val="none" w:sz="0" w:space="0" w:color="auto"/>
          </w:divBdr>
        </w:div>
        <w:div w:id="397093053">
          <w:marLeft w:val="640"/>
          <w:marRight w:val="0"/>
          <w:marTop w:val="0"/>
          <w:marBottom w:val="0"/>
          <w:divBdr>
            <w:top w:val="none" w:sz="0" w:space="0" w:color="auto"/>
            <w:left w:val="none" w:sz="0" w:space="0" w:color="auto"/>
            <w:bottom w:val="none" w:sz="0" w:space="0" w:color="auto"/>
            <w:right w:val="none" w:sz="0" w:space="0" w:color="auto"/>
          </w:divBdr>
        </w:div>
        <w:div w:id="1057390062">
          <w:marLeft w:val="640"/>
          <w:marRight w:val="0"/>
          <w:marTop w:val="0"/>
          <w:marBottom w:val="0"/>
          <w:divBdr>
            <w:top w:val="none" w:sz="0" w:space="0" w:color="auto"/>
            <w:left w:val="none" w:sz="0" w:space="0" w:color="auto"/>
            <w:bottom w:val="none" w:sz="0" w:space="0" w:color="auto"/>
            <w:right w:val="none" w:sz="0" w:space="0" w:color="auto"/>
          </w:divBdr>
        </w:div>
        <w:div w:id="182785869">
          <w:marLeft w:val="640"/>
          <w:marRight w:val="0"/>
          <w:marTop w:val="0"/>
          <w:marBottom w:val="0"/>
          <w:divBdr>
            <w:top w:val="none" w:sz="0" w:space="0" w:color="auto"/>
            <w:left w:val="none" w:sz="0" w:space="0" w:color="auto"/>
            <w:bottom w:val="none" w:sz="0" w:space="0" w:color="auto"/>
            <w:right w:val="none" w:sz="0" w:space="0" w:color="auto"/>
          </w:divBdr>
        </w:div>
        <w:div w:id="71783884">
          <w:marLeft w:val="640"/>
          <w:marRight w:val="0"/>
          <w:marTop w:val="0"/>
          <w:marBottom w:val="0"/>
          <w:divBdr>
            <w:top w:val="none" w:sz="0" w:space="0" w:color="auto"/>
            <w:left w:val="none" w:sz="0" w:space="0" w:color="auto"/>
            <w:bottom w:val="none" w:sz="0" w:space="0" w:color="auto"/>
            <w:right w:val="none" w:sz="0" w:space="0" w:color="auto"/>
          </w:divBdr>
        </w:div>
        <w:div w:id="414589384">
          <w:marLeft w:val="640"/>
          <w:marRight w:val="0"/>
          <w:marTop w:val="0"/>
          <w:marBottom w:val="0"/>
          <w:divBdr>
            <w:top w:val="none" w:sz="0" w:space="0" w:color="auto"/>
            <w:left w:val="none" w:sz="0" w:space="0" w:color="auto"/>
            <w:bottom w:val="none" w:sz="0" w:space="0" w:color="auto"/>
            <w:right w:val="none" w:sz="0" w:space="0" w:color="auto"/>
          </w:divBdr>
        </w:div>
        <w:div w:id="58358894">
          <w:marLeft w:val="640"/>
          <w:marRight w:val="0"/>
          <w:marTop w:val="0"/>
          <w:marBottom w:val="0"/>
          <w:divBdr>
            <w:top w:val="none" w:sz="0" w:space="0" w:color="auto"/>
            <w:left w:val="none" w:sz="0" w:space="0" w:color="auto"/>
            <w:bottom w:val="none" w:sz="0" w:space="0" w:color="auto"/>
            <w:right w:val="none" w:sz="0" w:space="0" w:color="auto"/>
          </w:divBdr>
        </w:div>
        <w:div w:id="844322118">
          <w:marLeft w:val="640"/>
          <w:marRight w:val="0"/>
          <w:marTop w:val="0"/>
          <w:marBottom w:val="0"/>
          <w:divBdr>
            <w:top w:val="none" w:sz="0" w:space="0" w:color="auto"/>
            <w:left w:val="none" w:sz="0" w:space="0" w:color="auto"/>
            <w:bottom w:val="none" w:sz="0" w:space="0" w:color="auto"/>
            <w:right w:val="none" w:sz="0" w:space="0" w:color="auto"/>
          </w:divBdr>
        </w:div>
        <w:div w:id="1981230490">
          <w:marLeft w:val="640"/>
          <w:marRight w:val="0"/>
          <w:marTop w:val="0"/>
          <w:marBottom w:val="0"/>
          <w:divBdr>
            <w:top w:val="none" w:sz="0" w:space="0" w:color="auto"/>
            <w:left w:val="none" w:sz="0" w:space="0" w:color="auto"/>
            <w:bottom w:val="none" w:sz="0" w:space="0" w:color="auto"/>
            <w:right w:val="none" w:sz="0" w:space="0" w:color="auto"/>
          </w:divBdr>
        </w:div>
        <w:div w:id="718868747">
          <w:marLeft w:val="640"/>
          <w:marRight w:val="0"/>
          <w:marTop w:val="0"/>
          <w:marBottom w:val="0"/>
          <w:divBdr>
            <w:top w:val="none" w:sz="0" w:space="0" w:color="auto"/>
            <w:left w:val="none" w:sz="0" w:space="0" w:color="auto"/>
            <w:bottom w:val="none" w:sz="0" w:space="0" w:color="auto"/>
            <w:right w:val="none" w:sz="0" w:space="0" w:color="auto"/>
          </w:divBdr>
        </w:div>
        <w:div w:id="238445939">
          <w:marLeft w:val="640"/>
          <w:marRight w:val="0"/>
          <w:marTop w:val="0"/>
          <w:marBottom w:val="0"/>
          <w:divBdr>
            <w:top w:val="none" w:sz="0" w:space="0" w:color="auto"/>
            <w:left w:val="none" w:sz="0" w:space="0" w:color="auto"/>
            <w:bottom w:val="none" w:sz="0" w:space="0" w:color="auto"/>
            <w:right w:val="none" w:sz="0" w:space="0" w:color="auto"/>
          </w:divBdr>
        </w:div>
        <w:div w:id="866329262">
          <w:marLeft w:val="640"/>
          <w:marRight w:val="0"/>
          <w:marTop w:val="0"/>
          <w:marBottom w:val="0"/>
          <w:divBdr>
            <w:top w:val="none" w:sz="0" w:space="0" w:color="auto"/>
            <w:left w:val="none" w:sz="0" w:space="0" w:color="auto"/>
            <w:bottom w:val="none" w:sz="0" w:space="0" w:color="auto"/>
            <w:right w:val="none" w:sz="0" w:space="0" w:color="auto"/>
          </w:divBdr>
        </w:div>
        <w:div w:id="218979979">
          <w:marLeft w:val="640"/>
          <w:marRight w:val="0"/>
          <w:marTop w:val="0"/>
          <w:marBottom w:val="0"/>
          <w:divBdr>
            <w:top w:val="none" w:sz="0" w:space="0" w:color="auto"/>
            <w:left w:val="none" w:sz="0" w:space="0" w:color="auto"/>
            <w:bottom w:val="none" w:sz="0" w:space="0" w:color="auto"/>
            <w:right w:val="none" w:sz="0" w:space="0" w:color="auto"/>
          </w:divBdr>
        </w:div>
        <w:div w:id="336929387">
          <w:marLeft w:val="640"/>
          <w:marRight w:val="0"/>
          <w:marTop w:val="0"/>
          <w:marBottom w:val="0"/>
          <w:divBdr>
            <w:top w:val="none" w:sz="0" w:space="0" w:color="auto"/>
            <w:left w:val="none" w:sz="0" w:space="0" w:color="auto"/>
            <w:bottom w:val="none" w:sz="0" w:space="0" w:color="auto"/>
            <w:right w:val="none" w:sz="0" w:space="0" w:color="auto"/>
          </w:divBdr>
        </w:div>
        <w:div w:id="2104839954">
          <w:marLeft w:val="640"/>
          <w:marRight w:val="0"/>
          <w:marTop w:val="0"/>
          <w:marBottom w:val="0"/>
          <w:divBdr>
            <w:top w:val="none" w:sz="0" w:space="0" w:color="auto"/>
            <w:left w:val="none" w:sz="0" w:space="0" w:color="auto"/>
            <w:bottom w:val="none" w:sz="0" w:space="0" w:color="auto"/>
            <w:right w:val="none" w:sz="0" w:space="0" w:color="auto"/>
          </w:divBdr>
        </w:div>
        <w:div w:id="1692299047">
          <w:marLeft w:val="640"/>
          <w:marRight w:val="0"/>
          <w:marTop w:val="0"/>
          <w:marBottom w:val="0"/>
          <w:divBdr>
            <w:top w:val="none" w:sz="0" w:space="0" w:color="auto"/>
            <w:left w:val="none" w:sz="0" w:space="0" w:color="auto"/>
            <w:bottom w:val="none" w:sz="0" w:space="0" w:color="auto"/>
            <w:right w:val="none" w:sz="0" w:space="0" w:color="auto"/>
          </w:divBdr>
        </w:div>
        <w:div w:id="2045252655">
          <w:marLeft w:val="640"/>
          <w:marRight w:val="0"/>
          <w:marTop w:val="0"/>
          <w:marBottom w:val="0"/>
          <w:divBdr>
            <w:top w:val="none" w:sz="0" w:space="0" w:color="auto"/>
            <w:left w:val="none" w:sz="0" w:space="0" w:color="auto"/>
            <w:bottom w:val="none" w:sz="0" w:space="0" w:color="auto"/>
            <w:right w:val="none" w:sz="0" w:space="0" w:color="auto"/>
          </w:divBdr>
        </w:div>
        <w:div w:id="695040790">
          <w:marLeft w:val="640"/>
          <w:marRight w:val="0"/>
          <w:marTop w:val="0"/>
          <w:marBottom w:val="0"/>
          <w:divBdr>
            <w:top w:val="none" w:sz="0" w:space="0" w:color="auto"/>
            <w:left w:val="none" w:sz="0" w:space="0" w:color="auto"/>
            <w:bottom w:val="none" w:sz="0" w:space="0" w:color="auto"/>
            <w:right w:val="none" w:sz="0" w:space="0" w:color="auto"/>
          </w:divBdr>
        </w:div>
        <w:div w:id="926159595">
          <w:marLeft w:val="640"/>
          <w:marRight w:val="0"/>
          <w:marTop w:val="0"/>
          <w:marBottom w:val="0"/>
          <w:divBdr>
            <w:top w:val="none" w:sz="0" w:space="0" w:color="auto"/>
            <w:left w:val="none" w:sz="0" w:space="0" w:color="auto"/>
            <w:bottom w:val="none" w:sz="0" w:space="0" w:color="auto"/>
            <w:right w:val="none" w:sz="0" w:space="0" w:color="auto"/>
          </w:divBdr>
        </w:div>
        <w:div w:id="913857335">
          <w:marLeft w:val="640"/>
          <w:marRight w:val="0"/>
          <w:marTop w:val="0"/>
          <w:marBottom w:val="0"/>
          <w:divBdr>
            <w:top w:val="none" w:sz="0" w:space="0" w:color="auto"/>
            <w:left w:val="none" w:sz="0" w:space="0" w:color="auto"/>
            <w:bottom w:val="none" w:sz="0" w:space="0" w:color="auto"/>
            <w:right w:val="none" w:sz="0" w:space="0" w:color="auto"/>
          </w:divBdr>
        </w:div>
        <w:div w:id="1322660155">
          <w:marLeft w:val="640"/>
          <w:marRight w:val="0"/>
          <w:marTop w:val="0"/>
          <w:marBottom w:val="0"/>
          <w:divBdr>
            <w:top w:val="none" w:sz="0" w:space="0" w:color="auto"/>
            <w:left w:val="none" w:sz="0" w:space="0" w:color="auto"/>
            <w:bottom w:val="none" w:sz="0" w:space="0" w:color="auto"/>
            <w:right w:val="none" w:sz="0" w:space="0" w:color="auto"/>
          </w:divBdr>
        </w:div>
        <w:div w:id="640429121">
          <w:marLeft w:val="640"/>
          <w:marRight w:val="0"/>
          <w:marTop w:val="0"/>
          <w:marBottom w:val="0"/>
          <w:divBdr>
            <w:top w:val="none" w:sz="0" w:space="0" w:color="auto"/>
            <w:left w:val="none" w:sz="0" w:space="0" w:color="auto"/>
            <w:bottom w:val="none" w:sz="0" w:space="0" w:color="auto"/>
            <w:right w:val="none" w:sz="0" w:space="0" w:color="auto"/>
          </w:divBdr>
        </w:div>
        <w:div w:id="1145582111">
          <w:marLeft w:val="640"/>
          <w:marRight w:val="0"/>
          <w:marTop w:val="0"/>
          <w:marBottom w:val="0"/>
          <w:divBdr>
            <w:top w:val="none" w:sz="0" w:space="0" w:color="auto"/>
            <w:left w:val="none" w:sz="0" w:space="0" w:color="auto"/>
            <w:bottom w:val="none" w:sz="0" w:space="0" w:color="auto"/>
            <w:right w:val="none" w:sz="0" w:space="0" w:color="auto"/>
          </w:divBdr>
        </w:div>
        <w:div w:id="1032607531">
          <w:marLeft w:val="640"/>
          <w:marRight w:val="0"/>
          <w:marTop w:val="0"/>
          <w:marBottom w:val="0"/>
          <w:divBdr>
            <w:top w:val="none" w:sz="0" w:space="0" w:color="auto"/>
            <w:left w:val="none" w:sz="0" w:space="0" w:color="auto"/>
            <w:bottom w:val="none" w:sz="0" w:space="0" w:color="auto"/>
            <w:right w:val="none" w:sz="0" w:space="0" w:color="auto"/>
          </w:divBdr>
        </w:div>
        <w:div w:id="1463688715">
          <w:marLeft w:val="640"/>
          <w:marRight w:val="0"/>
          <w:marTop w:val="0"/>
          <w:marBottom w:val="0"/>
          <w:divBdr>
            <w:top w:val="none" w:sz="0" w:space="0" w:color="auto"/>
            <w:left w:val="none" w:sz="0" w:space="0" w:color="auto"/>
            <w:bottom w:val="none" w:sz="0" w:space="0" w:color="auto"/>
            <w:right w:val="none" w:sz="0" w:space="0" w:color="auto"/>
          </w:divBdr>
        </w:div>
        <w:div w:id="1759018151">
          <w:marLeft w:val="640"/>
          <w:marRight w:val="0"/>
          <w:marTop w:val="0"/>
          <w:marBottom w:val="0"/>
          <w:divBdr>
            <w:top w:val="none" w:sz="0" w:space="0" w:color="auto"/>
            <w:left w:val="none" w:sz="0" w:space="0" w:color="auto"/>
            <w:bottom w:val="none" w:sz="0" w:space="0" w:color="auto"/>
            <w:right w:val="none" w:sz="0" w:space="0" w:color="auto"/>
          </w:divBdr>
        </w:div>
        <w:div w:id="303396460">
          <w:marLeft w:val="640"/>
          <w:marRight w:val="0"/>
          <w:marTop w:val="0"/>
          <w:marBottom w:val="0"/>
          <w:divBdr>
            <w:top w:val="none" w:sz="0" w:space="0" w:color="auto"/>
            <w:left w:val="none" w:sz="0" w:space="0" w:color="auto"/>
            <w:bottom w:val="none" w:sz="0" w:space="0" w:color="auto"/>
            <w:right w:val="none" w:sz="0" w:space="0" w:color="auto"/>
          </w:divBdr>
        </w:div>
        <w:div w:id="1422678927">
          <w:marLeft w:val="640"/>
          <w:marRight w:val="0"/>
          <w:marTop w:val="0"/>
          <w:marBottom w:val="0"/>
          <w:divBdr>
            <w:top w:val="none" w:sz="0" w:space="0" w:color="auto"/>
            <w:left w:val="none" w:sz="0" w:space="0" w:color="auto"/>
            <w:bottom w:val="none" w:sz="0" w:space="0" w:color="auto"/>
            <w:right w:val="none" w:sz="0" w:space="0" w:color="auto"/>
          </w:divBdr>
        </w:div>
        <w:div w:id="116026328">
          <w:marLeft w:val="640"/>
          <w:marRight w:val="0"/>
          <w:marTop w:val="0"/>
          <w:marBottom w:val="0"/>
          <w:divBdr>
            <w:top w:val="none" w:sz="0" w:space="0" w:color="auto"/>
            <w:left w:val="none" w:sz="0" w:space="0" w:color="auto"/>
            <w:bottom w:val="none" w:sz="0" w:space="0" w:color="auto"/>
            <w:right w:val="none" w:sz="0" w:space="0" w:color="auto"/>
          </w:divBdr>
        </w:div>
        <w:div w:id="19553509">
          <w:marLeft w:val="640"/>
          <w:marRight w:val="0"/>
          <w:marTop w:val="0"/>
          <w:marBottom w:val="0"/>
          <w:divBdr>
            <w:top w:val="none" w:sz="0" w:space="0" w:color="auto"/>
            <w:left w:val="none" w:sz="0" w:space="0" w:color="auto"/>
            <w:bottom w:val="none" w:sz="0" w:space="0" w:color="auto"/>
            <w:right w:val="none" w:sz="0" w:space="0" w:color="auto"/>
          </w:divBdr>
        </w:div>
        <w:div w:id="978337561">
          <w:marLeft w:val="640"/>
          <w:marRight w:val="0"/>
          <w:marTop w:val="0"/>
          <w:marBottom w:val="0"/>
          <w:divBdr>
            <w:top w:val="none" w:sz="0" w:space="0" w:color="auto"/>
            <w:left w:val="none" w:sz="0" w:space="0" w:color="auto"/>
            <w:bottom w:val="none" w:sz="0" w:space="0" w:color="auto"/>
            <w:right w:val="none" w:sz="0" w:space="0" w:color="auto"/>
          </w:divBdr>
        </w:div>
        <w:div w:id="179465821">
          <w:marLeft w:val="640"/>
          <w:marRight w:val="0"/>
          <w:marTop w:val="0"/>
          <w:marBottom w:val="0"/>
          <w:divBdr>
            <w:top w:val="none" w:sz="0" w:space="0" w:color="auto"/>
            <w:left w:val="none" w:sz="0" w:space="0" w:color="auto"/>
            <w:bottom w:val="none" w:sz="0" w:space="0" w:color="auto"/>
            <w:right w:val="none" w:sz="0" w:space="0" w:color="auto"/>
          </w:divBdr>
        </w:div>
        <w:div w:id="1816795568">
          <w:marLeft w:val="640"/>
          <w:marRight w:val="0"/>
          <w:marTop w:val="0"/>
          <w:marBottom w:val="0"/>
          <w:divBdr>
            <w:top w:val="none" w:sz="0" w:space="0" w:color="auto"/>
            <w:left w:val="none" w:sz="0" w:space="0" w:color="auto"/>
            <w:bottom w:val="none" w:sz="0" w:space="0" w:color="auto"/>
            <w:right w:val="none" w:sz="0" w:space="0" w:color="auto"/>
          </w:divBdr>
        </w:div>
        <w:div w:id="833689695">
          <w:marLeft w:val="640"/>
          <w:marRight w:val="0"/>
          <w:marTop w:val="0"/>
          <w:marBottom w:val="0"/>
          <w:divBdr>
            <w:top w:val="none" w:sz="0" w:space="0" w:color="auto"/>
            <w:left w:val="none" w:sz="0" w:space="0" w:color="auto"/>
            <w:bottom w:val="none" w:sz="0" w:space="0" w:color="auto"/>
            <w:right w:val="none" w:sz="0" w:space="0" w:color="auto"/>
          </w:divBdr>
        </w:div>
        <w:div w:id="2104841918">
          <w:marLeft w:val="640"/>
          <w:marRight w:val="0"/>
          <w:marTop w:val="0"/>
          <w:marBottom w:val="0"/>
          <w:divBdr>
            <w:top w:val="none" w:sz="0" w:space="0" w:color="auto"/>
            <w:left w:val="none" w:sz="0" w:space="0" w:color="auto"/>
            <w:bottom w:val="none" w:sz="0" w:space="0" w:color="auto"/>
            <w:right w:val="none" w:sz="0" w:space="0" w:color="auto"/>
          </w:divBdr>
        </w:div>
        <w:div w:id="1938052110">
          <w:marLeft w:val="640"/>
          <w:marRight w:val="0"/>
          <w:marTop w:val="0"/>
          <w:marBottom w:val="0"/>
          <w:divBdr>
            <w:top w:val="none" w:sz="0" w:space="0" w:color="auto"/>
            <w:left w:val="none" w:sz="0" w:space="0" w:color="auto"/>
            <w:bottom w:val="none" w:sz="0" w:space="0" w:color="auto"/>
            <w:right w:val="none" w:sz="0" w:space="0" w:color="auto"/>
          </w:divBdr>
        </w:div>
        <w:div w:id="803081953">
          <w:marLeft w:val="640"/>
          <w:marRight w:val="0"/>
          <w:marTop w:val="0"/>
          <w:marBottom w:val="0"/>
          <w:divBdr>
            <w:top w:val="none" w:sz="0" w:space="0" w:color="auto"/>
            <w:left w:val="none" w:sz="0" w:space="0" w:color="auto"/>
            <w:bottom w:val="none" w:sz="0" w:space="0" w:color="auto"/>
            <w:right w:val="none" w:sz="0" w:space="0" w:color="auto"/>
          </w:divBdr>
        </w:div>
        <w:div w:id="1167817717">
          <w:marLeft w:val="640"/>
          <w:marRight w:val="0"/>
          <w:marTop w:val="0"/>
          <w:marBottom w:val="0"/>
          <w:divBdr>
            <w:top w:val="none" w:sz="0" w:space="0" w:color="auto"/>
            <w:left w:val="none" w:sz="0" w:space="0" w:color="auto"/>
            <w:bottom w:val="none" w:sz="0" w:space="0" w:color="auto"/>
            <w:right w:val="none" w:sz="0" w:space="0" w:color="auto"/>
          </w:divBdr>
        </w:div>
        <w:div w:id="1022242165">
          <w:marLeft w:val="640"/>
          <w:marRight w:val="0"/>
          <w:marTop w:val="0"/>
          <w:marBottom w:val="0"/>
          <w:divBdr>
            <w:top w:val="none" w:sz="0" w:space="0" w:color="auto"/>
            <w:left w:val="none" w:sz="0" w:space="0" w:color="auto"/>
            <w:bottom w:val="none" w:sz="0" w:space="0" w:color="auto"/>
            <w:right w:val="none" w:sz="0" w:space="0" w:color="auto"/>
          </w:divBdr>
        </w:div>
        <w:div w:id="478546490">
          <w:marLeft w:val="640"/>
          <w:marRight w:val="0"/>
          <w:marTop w:val="0"/>
          <w:marBottom w:val="0"/>
          <w:divBdr>
            <w:top w:val="none" w:sz="0" w:space="0" w:color="auto"/>
            <w:left w:val="none" w:sz="0" w:space="0" w:color="auto"/>
            <w:bottom w:val="none" w:sz="0" w:space="0" w:color="auto"/>
            <w:right w:val="none" w:sz="0" w:space="0" w:color="auto"/>
          </w:divBdr>
        </w:div>
        <w:div w:id="1152259418">
          <w:marLeft w:val="640"/>
          <w:marRight w:val="0"/>
          <w:marTop w:val="0"/>
          <w:marBottom w:val="0"/>
          <w:divBdr>
            <w:top w:val="none" w:sz="0" w:space="0" w:color="auto"/>
            <w:left w:val="none" w:sz="0" w:space="0" w:color="auto"/>
            <w:bottom w:val="none" w:sz="0" w:space="0" w:color="auto"/>
            <w:right w:val="none" w:sz="0" w:space="0" w:color="auto"/>
          </w:divBdr>
        </w:div>
        <w:div w:id="564411306">
          <w:marLeft w:val="640"/>
          <w:marRight w:val="0"/>
          <w:marTop w:val="0"/>
          <w:marBottom w:val="0"/>
          <w:divBdr>
            <w:top w:val="none" w:sz="0" w:space="0" w:color="auto"/>
            <w:left w:val="none" w:sz="0" w:space="0" w:color="auto"/>
            <w:bottom w:val="none" w:sz="0" w:space="0" w:color="auto"/>
            <w:right w:val="none" w:sz="0" w:space="0" w:color="auto"/>
          </w:divBdr>
        </w:div>
        <w:div w:id="1077022867">
          <w:marLeft w:val="640"/>
          <w:marRight w:val="0"/>
          <w:marTop w:val="0"/>
          <w:marBottom w:val="0"/>
          <w:divBdr>
            <w:top w:val="none" w:sz="0" w:space="0" w:color="auto"/>
            <w:left w:val="none" w:sz="0" w:space="0" w:color="auto"/>
            <w:bottom w:val="none" w:sz="0" w:space="0" w:color="auto"/>
            <w:right w:val="none" w:sz="0" w:space="0" w:color="auto"/>
          </w:divBdr>
        </w:div>
        <w:div w:id="2076197596">
          <w:marLeft w:val="640"/>
          <w:marRight w:val="0"/>
          <w:marTop w:val="0"/>
          <w:marBottom w:val="0"/>
          <w:divBdr>
            <w:top w:val="none" w:sz="0" w:space="0" w:color="auto"/>
            <w:left w:val="none" w:sz="0" w:space="0" w:color="auto"/>
            <w:bottom w:val="none" w:sz="0" w:space="0" w:color="auto"/>
            <w:right w:val="none" w:sz="0" w:space="0" w:color="auto"/>
          </w:divBdr>
        </w:div>
        <w:div w:id="870149969">
          <w:marLeft w:val="640"/>
          <w:marRight w:val="0"/>
          <w:marTop w:val="0"/>
          <w:marBottom w:val="0"/>
          <w:divBdr>
            <w:top w:val="none" w:sz="0" w:space="0" w:color="auto"/>
            <w:left w:val="none" w:sz="0" w:space="0" w:color="auto"/>
            <w:bottom w:val="none" w:sz="0" w:space="0" w:color="auto"/>
            <w:right w:val="none" w:sz="0" w:space="0" w:color="auto"/>
          </w:divBdr>
        </w:div>
        <w:div w:id="1016077482">
          <w:marLeft w:val="640"/>
          <w:marRight w:val="0"/>
          <w:marTop w:val="0"/>
          <w:marBottom w:val="0"/>
          <w:divBdr>
            <w:top w:val="none" w:sz="0" w:space="0" w:color="auto"/>
            <w:left w:val="none" w:sz="0" w:space="0" w:color="auto"/>
            <w:bottom w:val="none" w:sz="0" w:space="0" w:color="auto"/>
            <w:right w:val="none" w:sz="0" w:space="0" w:color="auto"/>
          </w:divBdr>
        </w:div>
        <w:div w:id="1451049270">
          <w:marLeft w:val="640"/>
          <w:marRight w:val="0"/>
          <w:marTop w:val="0"/>
          <w:marBottom w:val="0"/>
          <w:divBdr>
            <w:top w:val="none" w:sz="0" w:space="0" w:color="auto"/>
            <w:left w:val="none" w:sz="0" w:space="0" w:color="auto"/>
            <w:bottom w:val="none" w:sz="0" w:space="0" w:color="auto"/>
            <w:right w:val="none" w:sz="0" w:space="0" w:color="auto"/>
          </w:divBdr>
        </w:div>
        <w:div w:id="1568495108">
          <w:marLeft w:val="640"/>
          <w:marRight w:val="0"/>
          <w:marTop w:val="0"/>
          <w:marBottom w:val="0"/>
          <w:divBdr>
            <w:top w:val="none" w:sz="0" w:space="0" w:color="auto"/>
            <w:left w:val="none" w:sz="0" w:space="0" w:color="auto"/>
            <w:bottom w:val="none" w:sz="0" w:space="0" w:color="auto"/>
            <w:right w:val="none" w:sz="0" w:space="0" w:color="auto"/>
          </w:divBdr>
        </w:div>
        <w:div w:id="488595827">
          <w:marLeft w:val="640"/>
          <w:marRight w:val="0"/>
          <w:marTop w:val="0"/>
          <w:marBottom w:val="0"/>
          <w:divBdr>
            <w:top w:val="none" w:sz="0" w:space="0" w:color="auto"/>
            <w:left w:val="none" w:sz="0" w:space="0" w:color="auto"/>
            <w:bottom w:val="none" w:sz="0" w:space="0" w:color="auto"/>
            <w:right w:val="none" w:sz="0" w:space="0" w:color="auto"/>
          </w:divBdr>
        </w:div>
        <w:div w:id="2005164488">
          <w:marLeft w:val="640"/>
          <w:marRight w:val="0"/>
          <w:marTop w:val="0"/>
          <w:marBottom w:val="0"/>
          <w:divBdr>
            <w:top w:val="none" w:sz="0" w:space="0" w:color="auto"/>
            <w:left w:val="none" w:sz="0" w:space="0" w:color="auto"/>
            <w:bottom w:val="none" w:sz="0" w:space="0" w:color="auto"/>
            <w:right w:val="none" w:sz="0" w:space="0" w:color="auto"/>
          </w:divBdr>
        </w:div>
        <w:div w:id="2138601444">
          <w:marLeft w:val="640"/>
          <w:marRight w:val="0"/>
          <w:marTop w:val="0"/>
          <w:marBottom w:val="0"/>
          <w:divBdr>
            <w:top w:val="none" w:sz="0" w:space="0" w:color="auto"/>
            <w:left w:val="none" w:sz="0" w:space="0" w:color="auto"/>
            <w:bottom w:val="none" w:sz="0" w:space="0" w:color="auto"/>
            <w:right w:val="none" w:sz="0" w:space="0" w:color="auto"/>
          </w:divBdr>
        </w:div>
        <w:div w:id="1257252360">
          <w:marLeft w:val="640"/>
          <w:marRight w:val="0"/>
          <w:marTop w:val="0"/>
          <w:marBottom w:val="0"/>
          <w:divBdr>
            <w:top w:val="none" w:sz="0" w:space="0" w:color="auto"/>
            <w:left w:val="none" w:sz="0" w:space="0" w:color="auto"/>
            <w:bottom w:val="none" w:sz="0" w:space="0" w:color="auto"/>
            <w:right w:val="none" w:sz="0" w:space="0" w:color="auto"/>
          </w:divBdr>
        </w:div>
        <w:div w:id="1032195820">
          <w:marLeft w:val="640"/>
          <w:marRight w:val="0"/>
          <w:marTop w:val="0"/>
          <w:marBottom w:val="0"/>
          <w:divBdr>
            <w:top w:val="none" w:sz="0" w:space="0" w:color="auto"/>
            <w:left w:val="none" w:sz="0" w:space="0" w:color="auto"/>
            <w:bottom w:val="none" w:sz="0" w:space="0" w:color="auto"/>
            <w:right w:val="none" w:sz="0" w:space="0" w:color="auto"/>
          </w:divBdr>
        </w:div>
        <w:div w:id="1700399969">
          <w:marLeft w:val="640"/>
          <w:marRight w:val="0"/>
          <w:marTop w:val="0"/>
          <w:marBottom w:val="0"/>
          <w:divBdr>
            <w:top w:val="none" w:sz="0" w:space="0" w:color="auto"/>
            <w:left w:val="none" w:sz="0" w:space="0" w:color="auto"/>
            <w:bottom w:val="none" w:sz="0" w:space="0" w:color="auto"/>
            <w:right w:val="none" w:sz="0" w:space="0" w:color="auto"/>
          </w:divBdr>
        </w:div>
        <w:div w:id="171918820">
          <w:marLeft w:val="640"/>
          <w:marRight w:val="0"/>
          <w:marTop w:val="0"/>
          <w:marBottom w:val="0"/>
          <w:divBdr>
            <w:top w:val="none" w:sz="0" w:space="0" w:color="auto"/>
            <w:left w:val="none" w:sz="0" w:space="0" w:color="auto"/>
            <w:bottom w:val="none" w:sz="0" w:space="0" w:color="auto"/>
            <w:right w:val="none" w:sz="0" w:space="0" w:color="auto"/>
          </w:divBdr>
        </w:div>
        <w:div w:id="703752131">
          <w:marLeft w:val="640"/>
          <w:marRight w:val="0"/>
          <w:marTop w:val="0"/>
          <w:marBottom w:val="0"/>
          <w:divBdr>
            <w:top w:val="none" w:sz="0" w:space="0" w:color="auto"/>
            <w:left w:val="none" w:sz="0" w:space="0" w:color="auto"/>
            <w:bottom w:val="none" w:sz="0" w:space="0" w:color="auto"/>
            <w:right w:val="none" w:sz="0" w:space="0" w:color="auto"/>
          </w:divBdr>
        </w:div>
        <w:div w:id="221212661">
          <w:marLeft w:val="640"/>
          <w:marRight w:val="0"/>
          <w:marTop w:val="0"/>
          <w:marBottom w:val="0"/>
          <w:divBdr>
            <w:top w:val="none" w:sz="0" w:space="0" w:color="auto"/>
            <w:left w:val="none" w:sz="0" w:space="0" w:color="auto"/>
            <w:bottom w:val="none" w:sz="0" w:space="0" w:color="auto"/>
            <w:right w:val="none" w:sz="0" w:space="0" w:color="auto"/>
          </w:divBdr>
        </w:div>
        <w:div w:id="663356184">
          <w:marLeft w:val="640"/>
          <w:marRight w:val="0"/>
          <w:marTop w:val="0"/>
          <w:marBottom w:val="0"/>
          <w:divBdr>
            <w:top w:val="none" w:sz="0" w:space="0" w:color="auto"/>
            <w:left w:val="none" w:sz="0" w:space="0" w:color="auto"/>
            <w:bottom w:val="none" w:sz="0" w:space="0" w:color="auto"/>
            <w:right w:val="none" w:sz="0" w:space="0" w:color="auto"/>
          </w:divBdr>
        </w:div>
        <w:div w:id="1580217039">
          <w:marLeft w:val="640"/>
          <w:marRight w:val="0"/>
          <w:marTop w:val="0"/>
          <w:marBottom w:val="0"/>
          <w:divBdr>
            <w:top w:val="none" w:sz="0" w:space="0" w:color="auto"/>
            <w:left w:val="none" w:sz="0" w:space="0" w:color="auto"/>
            <w:bottom w:val="none" w:sz="0" w:space="0" w:color="auto"/>
            <w:right w:val="none" w:sz="0" w:space="0" w:color="auto"/>
          </w:divBdr>
        </w:div>
        <w:div w:id="1829858335">
          <w:marLeft w:val="640"/>
          <w:marRight w:val="0"/>
          <w:marTop w:val="0"/>
          <w:marBottom w:val="0"/>
          <w:divBdr>
            <w:top w:val="none" w:sz="0" w:space="0" w:color="auto"/>
            <w:left w:val="none" w:sz="0" w:space="0" w:color="auto"/>
            <w:bottom w:val="none" w:sz="0" w:space="0" w:color="auto"/>
            <w:right w:val="none" w:sz="0" w:space="0" w:color="auto"/>
          </w:divBdr>
        </w:div>
        <w:div w:id="979771985">
          <w:marLeft w:val="640"/>
          <w:marRight w:val="0"/>
          <w:marTop w:val="0"/>
          <w:marBottom w:val="0"/>
          <w:divBdr>
            <w:top w:val="none" w:sz="0" w:space="0" w:color="auto"/>
            <w:left w:val="none" w:sz="0" w:space="0" w:color="auto"/>
            <w:bottom w:val="none" w:sz="0" w:space="0" w:color="auto"/>
            <w:right w:val="none" w:sz="0" w:space="0" w:color="auto"/>
          </w:divBdr>
        </w:div>
        <w:div w:id="657614761">
          <w:marLeft w:val="640"/>
          <w:marRight w:val="0"/>
          <w:marTop w:val="0"/>
          <w:marBottom w:val="0"/>
          <w:divBdr>
            <w:top w:val="none" w:sz="0" w:space="0" w:color="auto"/>
            <w:left w:val="none" w:sz="0" w:space="0" w:color="auto"/>
            <w:bottom w:val="none" w:sz="0" w:space="0" w:color="auto"/>
            <w:right w:val="none" w:sz="0" w:space="0" w:color="auto"/>
          </w:divBdr>
        </w:div>
        <w:div w:id="1116411504">
          <w:marLeft w:val="640"/>
          <w:marRight w:val="0"/>
          <w:marTop w:val="0"/>
          <w:marBottom w:val="0"/>
          <w:divBdr>
            <w:top w:val="none" w:sz="0" w:space="0" w:color="auto"/>
            <w:left w:val="none" w:sz="0" w:space="0" w:color="auto"/>
            <w:bottom w:val="none" w:sz="0" w:space="0" w:color="auto"/>
            <w:right w:val="none" w:sz="0" w:space="0" w:color="auto"/>
          </w:divBdr>
        </w:div>
        <w:div w:id="642083098">
          <w:marLeft w:val="640"/>
          <w:marRight w:val="0"/>
          <w:marTop w:val="0"/>
          <w:marBottom w:val="0"/>
          <w:divBdr>
            <w:top w:val="none" w:sz="0" w:space="0" w:color="auto"/>
            <w:left w:val="none" w:sz="0" w:space="0" w:color="auto"/>
            <w:bottom w:val="none" w:sz="0" w:space="0" w:color="auto"/>
            <w:right w:val="none" w:sz="0" w:space="0" w:color="auto"/>
          </w:divBdr>
        </w:div>
        <w:div w:id="226496728">
          <w:marLeft w:val="640"/>
          <w:marRight w:val="0"/>
          <w:marTop w:val="0"/>
          <w:marBottom w:val="0"/>
          <w:divBdr>
            <w:top w:val="none" w:sz="0" w:space="0" w:color="auto"/>
            <w:left w:val="none" w:sz="0" w:space="0" w:color="auto"/>
            <w:bottom w:val="none" w:sz="0" w:space="0" w:color="auto"/>
            <w:right w:val="none" w:sz="0" w:space="0" w:color="auto"/>
          </w:divBdr>
        </w:div>
        <w:div w:id="864707365">
          <w:marLeft w:val="640"/>
          <w:marRight w:val="0"/>
          <w:marTop w:val="0"/>
          <w:marBottom w:val="0"/>
          <w:divBdr>
            <w:top w:val="none" w:sz="0" w:space="0" w:color="auto"/>
            <w:left w:val="none" w:sz="0" w:space="0" w:color="auto"/>
            <w:bottom w:val="none" w:sz="0" w:space="0" w:color="auto"/>
            <w:right w:val="none" w:sz="0" w:space="0" w:color="auto"/>
          </w:divBdr>
        </w:div>
        <w:div w:id="2131776276">
          <w:marLeft w:val="640"/>
          <w:marRight w:val="0"/>
          <w:marTop w:val="0"/>
          <w:marBottom w:val="0"/>
          <w:divBdr>
            <w:top w:val="none" w:sz="0" w:space="0" w:color="auto"/>
            <w:left w:val="none" w:sz="0" w:space="0" w:color="auto"/>
            <w:bottom w:val="none" w:sz="0" w:space="0" w:color="auto"/>
            <w:right w:val="none" w:sz="0" w:space="0" w:color="auto"/>
          </w:divBdr>
        </w:div>
        <w:div w:id="1028330892">
          <w:marLeft w:val="640"/>
          <w:marRight w:val="0"/>
          <w:marTop w:val="0"/>
          <w:marBottom w:val="0"/>
          <w:divBdr>
            <w:top w:val="none" w:sz="0" w:space="0" w:color="auto"/>
            <w:left w:val="none" w:sz="0" w:space="0" w:color="auto"/>
            <w:bottom w:val="none" w:sz="0" w:space="0" w:color="auto"/>
            <w:right w:val="none" w:sz="0" w:space="0" w:color="auto"/>
          </w:divBdr>
        </w:div>
        <w:div w:id="627860262">
          <w:marLeft w:val="640"/>
          <w:marRight w:val="0"/>
          <w:marTop w:val="0"/>
          <w:marBottom w:val="0"/>
          <w:divBdr>
            <w:top w:val="none" w:sz="0" w:space="0" w:color="auto"/>
            <w:left w:val="none" w:sz="0" w:space="0" w:color="auto"/>
            <w:bottom w:val="none" w:sz="0" w:space="0" w:color="auto"/>
            <w:right w:val="none" w:sz="0" w:space="0" w:color="auto"/>
          </w:divBdr>
        </w:div>
        <w:div w:id="1060442718">
          <w:marLeft w:val="640"/>
          <w:marRight w:val="0"/>
          <w:marTop w:val="0"/>
          <w:marBottom w:val="0"/>
          <w:divBdr>
            <w:top w:val="none" w:sz="0" w:space="0" w:color="auto"/>
            <w:left w:val="none" w:sz="0" w:space="0" w:color="auto"/>
            <w:bottom w:val="none" w:sz="0" w:space="0" w:color="auto"/>
            <w:right w:val="none" w:sz="0" w:space="0" w:color="auto"/>
          </w:divBdr>
        </w:div>
        <w:div w:id="1929608674">
          <w:marLeft w:val="640"/>
          <w:marRight w:val="0"/>
          <w:marTop w:val="0"/>
          <w:marBottom w:val="0"/>
          <w:divBdr>
            <w:top w:val="none" w:sz="0" w:space="0" w:color="auto"/>
            <w:left w:val="none" w:sz="0" w:space="0" w:color="auto"/>
            <w:bottom w:val="none" w:sz="0" w:space="0" w:color="auto"/>
            <w:right w:val="none" w:sz="0" w:space="0" w:color="auto"/>
          </w:divBdr>
        </w:div>
        <w:div w:id="553850947">
          <w:marLeft w:val="640"/>
          <w:marRight w:val="0"/>
          <w:marTop w:val="0"/>
          <w:marBottom w:val="0"/>
          <w:divBdr>
            <w:top w:val="none" w:sz="0" w:space="0" w:color="auto"/>
            <w:left w:val="none" w:sz="0" w:space="0" w:color="auto"/>
            <w:bottom w:val="none" w:sz="0" w:space="0" w:color="auto"/>
            <w:right w:val="none" w:sz="0" w:space="0" w:color="auto"/>
          </w:divBdr>
        </w:div>
        <w:div w:id="2010209897">
          <w:marLeft w:val="640"/>
          <w:marRight w:val="0"/>
          <w:marTop w:val="0"/>
          <w:marBottom w:val="0"/>
          <w:divBdr>
            <w:top w:val="none" w:sz="0" w:space="0" w:color="auto"/>
            <w:left w:val="none" w:sz="0" w:space="0" w:color="auto"/>
            <w:bottom w:val="none" w:sz="0" w:space="0" w:color="auto"/>
            <w:right w:val="none" w:sz="0" w:space="0" w:color="auto"/>
          </w:divBdr>
        </w:div>
        <w:div w:id="782529269">
          <w:marLeft w:val="640"/>
          <w:marRight w:val="0"/>
          <w:marTop w:val="0"/>
          <w:marBottom w:val="0"/>
          <w:divBdr>
            <w:top w:val="none" w:sz="0" w:space="0" w:color="auto"/>
            <w:left w:val="none" w:sz="0" w:space="0" w:color="auto"/>
            <w:bottom w:val="none" w:sz="0" w:space="0" w:color="auto"/>
            <w:right w:val="none" w:sz="0" w:space="0" w:color="auto"/>
          </w:divBdr>
        </w:div>
        <w:div w:id="551118019">
          <w:marLeft w:val="640"/>
          <w:marRight w:val="0"/>
          <w:marTop w:val="0"/>
          <w:marBottom w:val="0"/>
          <w:divBdr>
            <w:top w:val="none" w:sz="0" w:space="0" w:color="auto"/>
            <w:left w:val="none" w:sz="0" w:space="0" w:color="auto"/>
            <w:bottom w:val="none" w:sz="0" w:space="0" w:color="auto"/>
            <w:right w:val="none" w:sz="0" w:space="0" w:color="auto"/>
          </w:divBdr>
        </w:div>
        <w:div w:id="1676299129">
          <w:marLeft w:val="640"/>
          <w:marRight w:val="0"/>
          <w:marTop w:val="0"/>
          <w:marBottom w:val="0"/>
          <w:divBdr>
            <w:top w:val="none" w:sz="0" w:space="0" w:color="auto"/>
            <w:left w:val="none" w:sz="0" w:space="0" w:color="auto"/>
            <w:bottom w:val="none" w:sz="0" w:space="0" w:color="auto"/>
            <w:right w:val="none" w:sz="0" w:space="0" w:color="auto"/>
          </w:divBdr>
        </w:div>
      </w:divsChild>
    </w:div>
    <w:div w:id="2027174743">
      <w:bodyDiv w:val="1"/>
      <w:marLeft w:val="0"/>
      <w:marRight w:val="0"/>
      <w:marTop w:val="0"/>
      <w:marBottom w:val="0"/>
      <w:divBdr>
        <w:top w:val="none" w:sz="0" w:space="0" w:color="auto"/>
        <w:left w:val="none" w:sz="0" w:space="0" w:color="auto"/>
        <w:bottom w:val="none" w:sz="0" w:space="0" w:color="auto"/>
        <w:right w:val="none" w:sz="0" w:space="0" w:color="auto"/>
      </w:divBdr>
      <w:divsChild>
        <w:div w:id="1087536833">
          <w:marLeft w:val="480"/>
          <w:marRight w:val="0"/>
          <w:marTop w:val="0"/>
          <w:marBottom w:val="0"/>
          <w:divBdr>
            <w:top w:val="none" w:sz="0" w:space="0" w:color="auto"/>
            <w:left w:val="none" w:sz="0" w:space="0" w:color="auto"/>
            <w:bottom w:val="none" w:sz="0" w:space="0" w:color="auto"/>
            <w:right w:val="none" w:sz="0" w:space="0" w:color="auto"/>
          </w:divBdr>
        </w:div>
        <w:div w:id="962469180">
          <w:marLeft w:val="480"/>
          <w:marRight w:val="0"/>
          <w:marTop w:val="0"/>
          <w:marBottom w:val="0"/>
          <w:divBdr>
            <w:top w:val="none" w:sz="0" w:space="0" w:color="auto"/>
            <w:left w:val="none" w:sz="0" w:space="0" w:color="auto"/>
            <w:bottom w:val="none" w:sz="0" w:space="0" w:color="auto"/>
            <w:right w:val="none" w:sz="0" w:space="0" w:color="auto"/>
          </w:divBdr>
        </w:div>
        <w:div w:id="2116360906">
          <w:marLeft w:val="480"/>
          <w:marRight w:val="0"/>
          <w:marTop w:val="0"/>
          <w:marBottom w:val="0"/>
          <w:divBdr>
            <w:top w:val="none" w:sz="0" w:space="0" w:color="auto"/>
            <w:left w:val="none" w:sz="0" w:space="0" w:color="auto"/>
            <w:bottom w:val="none" w:sz="0" w:space="0" w:color="auto"/>
            <w:right w:val="none" w:sz="0" w:space="0" w:color="auto"/>
          </w:divBdr>
        </w:div>
        <w:div w:id="1743261200">
          <w:marLeft w:val="480"/>
          <w:marRight w:val="0"/>
          <w:marTop w:val="0"/>
          <w:marBottom w:val="0"/>
          <w:divBdr>
            <w:top w:val="none" w:sz="0" w:space="0" w:color="auto"/>
            <w:left w:val="none" w:sz="0" w:space="0" w:color="auto"/>
            <w:bottom w:val="none" w:sz="0" w:space="0" w:color="auto"/>
            <w:right w:val="none" w:sz="0" w:space="0" w:color="auto"/>
          </w:divBdr>
        </w:div>
        <w:div w:id="1886479546">
          <w:marLeft w:val="480"/>
          <w:marRight w:val="0"/>
          <w:marTop w:val="0"/>
          <w:marBottom w:val="0"/>
          <w:divBdr>
            <w:top w:val="none" w:sz="0" w:space="0" w:color="auto"/>
            <w:left w:val="none" w:sz="0" w:space="0" w:color="auto"/>
            <w:bottom w:val="none" w:sz="0" w:space="0" w:color="auto"/>
            <w:right w:val="none" w:sz="0" w:space="0" w:color="auto"/>
          </w:divBdr>
        </w:div>
        <w:div w:id="192041597">
          <w:marLeft w:val="480"/>
          <w:marRight w:val="0"/>
          <w:marTop w:val="0"/>
          <w:marBottom w:val="0"/>
          <w:divBdr>
            <w:top w:val="none" w:sz="0" w:space="0" w:color="auto"/>
            <w:left w:val="none" w:sz="0" w:space="0" w:color="auto"/>
            <w:bottom w:val="none" w:sz="0" w:space="0" w:color="auto"/>
            <w:right w:val="none" w:sz="0" w:space="0" w:color="auto"/>
          </w:divBdr>
        </w:div>
        <w:div w:id="1154181570">
          <w:marLeft w:val="480"/>
          <w:marRight w:val="0"/>
          <w:marTop w:val="0"/>
          <w:marBottom w:val="0"/>
          <w:divBdr>
            <w:top w:val="none" w:sz="0" w:space="0" w:color="auto"/>
            <w:left w:val="none" w:sz="0" w:space="0" w:color="auto"/>
            <w:bottom w:val="none" w:sz="0" w:space="0" w:color="auto"/>
            <w:right w:val="none" w:sz="0" w:space="0" w:color="auto"/>
          </w:divBdr>
        </w:div>
        <w:div w:id="1218934366">
          <w:marLeft w:val="480"/>
          <w:marRight w:val="0"/>
          <w:marTop w:val="0"/>
          <w:marBottom w:val="0"/>
          <w:divBdr>
            <w:top w:val="none" w:sz="0" w:space="0" w:color="auto"/>
            <w:left w:val="none" w:sz="0" w:space="0" w:color="auto"/>
            <w:bottom w:val="none" w:sz="0" w:space="0" w:color="auto"/>
            <w:right w:val="none" w:sz="0" w:space="0" w:color="auto"/>
          </w:divBdr>
        </w:div>
        <w:div w:id="2084910794">
          <w:marLeft w:val="480"/>
          <w:marRight w:val="0"/>
          <w:marTop w:val="0"/>
          <w:marBottom w:val="0"/>
          <w:divBdr>
            <w:top w:val="none" w:sz="0" w:space="0" w:color="auto"/>
            <w:left w:val="none" w:sz="0" w:space="0" w:color="auto"/>
            <w:bottom w:val="none" w:sz="0" w:space="0" w:color="auto"/>
            <w:right w:val="none" w:sz="0" w:space="0" w:color="auto"/>
          </w:divBdr>
        </w:div>
        <w:div w:id="2027053714">
          <w:marLeft w:val="480"/>
          <w:marRight w:val="0"/>
          <w:marTop w:val="0"/>
          <w:marBottom w:val="0"/>
          <w:divBdr>
            <w:top w:val="none" w:sz="0" w:space="0" w:color="auto"/>
            <w:left w:val="none" w:sz="0" w:space="0" w:color="auto"/>
            <w:bottom w:val="none" w:sz="0" w:space="0" w:color="auto"/>
            <w:right w:val="none" w:sz="0" w:space="0" w:color="auto"/>
          </w:divBdr>
        </w:div>
        <w:div w:id="1080903637">
          <w:marLeft w:val="480"/>
          <w:marRight w:val="0"/>
          <w:marTop w:val="0"/>
          <w:marBottom w:val="0"/>
          <w:divBdr>
            <w:top w:val="none" w:sz="0" w:space="0" w:color="auto"/>
            <w:left w:val="none" w:sz="0" w:space="0" w:color="auto"/>
            <w:bottom w:val="none" w:sz="0" w:space="0" w:color="auto"/>
            <w:right w:val="none" w:sz="0" w:space="0" w:color="auto"/>
          </w:divBdr>
        </w:div>
        <w:div w:id="1937516452">
          <w:marLeft w:val="480"/>
          <w:marRight w:val="0"/>
          <w:marTop w:val="0"/>
          <w:marBottom w:val="0"/>
          <w:divBdr>
            <w:top w:val="none" w:sz="0" w:space="0" w:color="auto"/>
            <w:left w:val="none" w:sz="0" w:space="0" w:color="auto"/>
            <w:bottom w:val="none" w:sz="0" w:space="0" w:color="auto"/>
            <w:right w:val="none" w:sz="0" w:space="0" w:color="auto"/>
          </w:divBdr>
        </w:div>
        <w:div w:id="367879420">
          <w:marLeft w:val="480"/>
          <w:marRight w:val="0"/>
          <w:marTop w:val="0"/>
          <w:marBottom w:val="0"/>
          <w:divBdr>
            <w:top w:val="none" w:sz="0" w:space="0" w:color="auto"/>
            <w:left w:val="none" w:sz="0" w:space="0" w:color="auto"/>
            <w:bottom w:val="none" w:sz="0" w:space="0" w:color="auto"/>
            <w:right w:val="none" w:sz="0" w:space="0" w:color="auto"/>
          </w:divBdr>
        </w:div>
        <w:div w:id="262617766">
          <w:marLeft w:val="480"/>
          <w:marRight w:val="0"/>
          <w:marTop w:val="0"/>
          <w:marBottom w:val="0"/>
          <w:divBdr>
            <w:top w:val="none" w:sz="0" w:space="0" w:color="auto"/>
            <w:left w:val="none" w:sz="0" w:space="0" w:color="auto"/>
            <w:bottom w:val="none" w:sz="0" w:space="0" w:color="auto"/>
            <w:right w:val="none" w:sz="0" w:space="0" w:color="auto"/>
          </w:divBdr>
        </w:div>
        <w:div w:id="275796852">
          <w:marLeft w:val="480"/>
          <w:marRight w:val="0"/>
          <w:marTop w:val="0"/>
          <w:marBottom w:val="0"/>
          <w:divBdr>
            <w:top w:val="none" w:sz="0" w:space="0" w:color="auto"/>
            <w:left w:val="none" w:sz="0" w:space="0" w:color="auto"/>
            <w:bottom w:val="none" w:sz="0" w:space="0" w:color="auto"/>
            <w:right w:val="none" w:sz="0" w:space="0" w:color="auto"/>
          </w:divBdr>
        </w:div>
        <w:div w:id="617028322">
          <w:marLeft w:val="480"/>
          <w:marRight w:val="0"/>
          <w:marTop w:val="0"/>
          <w:marBottom w:val="0"/>
          <w:divBdr>
            <w:top w:val="none" w:sz="0" w:space="0" w:color="auto"/>
            <w:left w:val="none" w:sz="0" w:space="0" w:color="auto"/>
            <w:bottom w:val="none" w:sz="0" w:space="0" w:color="auto"/>
            <w:right w:val="none" w:sz="0" w:space="0" w:color="auto"/>
          </w:divBdr>
        </w:div>
        <w:div w:id="964120209">
          <w:marLeft w:val="480"/>
          <w:marRight w:val="0"/>
          <w:marTop w:val="0"/>
          <w:marBottom w:val="0"/>
          <w:divBdr>
            <w:top w:val="none" w:sz="0" w:space="0" w:color="auto"/>
            <w:left w:val="none" w:sz="0" w:space="0" w:color="auto"/>
            <w:bottom w:val="none" w:sz="0" w:space="0" w:color="auto"/>
            <w:right w:val="none" w:sz="0" w:space="0" w:color="auto"/>
          </w:divBdr>
        </w:div>
        <w:div w:id="1220283889">
          <w:marLeft w:val="480"/>
          <w:marRight w:val="0"/>
          <w:marTop w:val="0"/>
          <w:marBottom w:val="0"/>
          <w:divBdr>
            <w:top w:val="none" w:sz="0" w:space="0" w:color="auto"/>
            <w:left w:val="none" w:sz="0" w:space="0" w:color="auto"/>
            <w:bottom w:val="none" w:sz="0" w:space="0" w:color="auto"/>
            <w:right w:val="none" w:sz="0" w:space="0" w:color="auto"/>
          </w:divBdr>
        </w:div>
        <w:div w:id="1983382118">
          <w:marLeft w:val="480"/>
          <w:marRight w:val="0"/>
          <w:marTop w:val="0"/>
          <w:marBottom w:val="0"/>
          <w:divBdr>
            <w:top w:val="none" w:sz="0" w:space="0" w:color="auto"/>
            <w:left w:val="none" w:sz="0" w:space="0" w:color="auto"/>
            <w:bottom w:val="none" w:sz="0" w:space="0" w:color="auto"/>
            <w:right w:val="none" w:sz="0" w:space="0" w:color="auto"/>
          </w:divBdr>
        </w:div>
        <w:div w:id="92092697">
          <w:marLeft w:val="480"/>
          <w:marRight w:val="0"/>
          <w:marTop w:val="0"/>
          <w:marBottom w:val="0"/>
          <w:divBdr>
            <w:top w:val="none" w:sz="0" w:space="0" w:color="auto"/>
            <w:left w:val="none" w:sz="0" w:space="0" w:color="auto"/>
            <w:bottom w:val="none" w:sz="0" w:space="0" w:color="auto"/>
            <w:right w:val="none" w:sz="0" w:space="0" w:color="auto"/>
          </w:divBdr>
        </w:div>
        <w:div w:id="1286230297">
          <w:marLeft w:val="480"/>
          <w:marRight w:val="0"/>
          <w:marTop w:val="0"/>
          <w:marBottom w:val="0"/>
          <w:divBdr>
            <w:top w:val="none" w:sz="0" w:space="0" w:color="auto"/>
            <w:left w:val="none" w:sz="0" w:space="0" w:color="auto"/>
            <w:bottom w:val="none" w:sz="0" w:space="0" w:color="auto"/>
            <w:right w:val="none" w:sz="0" w:space="0" w:color="auto"/>
          </w:divBdr>
        </w:div>
        <w:div w:id="715129696">
          <w:marLeft w:val="480"/>
          <w:marRight w:val="0"/>
          <w:marTop w:val="0"/>
          <w:marBottom w:val="0"/>
          <w:divBdr>
            <w:top w:val="none" w:sz="0" w:space="0" w:color="auto"/>
            <w:left w:val="none" w:sz="0" w:space="0" w:color="auto"/>
            <w:bottom w:val="none" w:sz="0" w:space="0" w:color="auto"/>
            <w:right w:val="none" w:sz="0" w:space="0" w:color="auto"/>
          </w:divBdr>
        </w:div>
      </w:divsChild>
    </w:div>
    <w:div w:id="2032099092">
      <w:bodyDiv w:val="1"/>
      <w:marLeft w:val="0"/>
      <w:marRight w:val="0"/>
      <w:marTop w:val="0"/>
      <w:marBottom w:val="0"/>
      <w:divBdr>
        <w:top w:val="none" w:sz="0" w:space="0" w:color="auto"/>
        <w:left w:val="none" w:sz="0" w:space="0" w:color="auto"/>
        <w:bottom w:val="none" w:sz="0" w:space="0" w:color="auto"/>
        <w:right w:val="none" w:sz="0" w:space="0" w:color="auto"/>
      </w:divBdr>
      <w:divsChild>
        <w:div w:id="177544896">
          <w:marLeft w:val="640"/>
          <w:marRight w:val="0"/>
          <w:marTop w:val="0"/>
          <w:marBottom w:val="0"/>
          <w:divBdr>
            <w:top w:val="none" w:sz="0" w:space="0" w:color="auto"/>
            <w:left w:val="none" w:sz="0" w:space="0" w:color="auto"/>
            <w:bottom w:val="none" w:sz="0" w:space="0" w:color="auto"/>
            <w:right w:val="none" w:sz="0" w:space="0" w:color="auto"/>
          </w:divBdr>
        </w:div>
        <w:div w:id="1909924890">
          <w:marLeft w:val="640"/>
          <w:marRight w:val="0"/>
          <w:marTop w:val="0"/>
          <w:marBottom w:val="0"/>
          <w:divBdr>
            <w:top w:val="none" w:sz="0" w:space="0" w:color="auto"/>
            <w:left w:val="none" w:sz="0" w:space="0" w:color="auto"/>
            <w:bottom w:val="none" w:sz="0" w:space="0" w:color="auto"/>
            <w:right w:val="none" w:sz="0" w:space="0" w:color="auto"/>
          </w:divBdr>
        </w:div>
        <w:div w:id="1156651485">
          <w:marLeft w:val="640"/>
          <w:marRight w:val="0"/>
          <w:marTop w:val="0"/>
          <w:marBottom w:val="0"/>
          <w:divBdr>
            <w:top w:val="none" w:sz="0" w:space="0" w:color="auto"/>
            <w:left w:val="none" w:sz="0" w:space="0" w:color="auto"/>
            <w:bottom w:val="none" w:sz="0" w:space="0" w:color="auto"/>
            <w:right w:val="none" w:sz="0" w:space="0" w:color="auto"/>
          </w:divBdr>
        </w:div>
        <w:div w:id="977107275">
          <w:marLeft w:val="640"/>
          <w:marRight w:val="0"/>
          <w:marTop w:val="0"/>
          <w:marBottom w:val="0"/>
          <w:divBdr>
            <w:top w:val="none" w:sz="0" w:space="0" w:color="auto"/>
            <w:left w:val="none" w:sz="0" w:space="0" w:color="auto"/>
            <w:bottom w:val="none" w:sz="0" w:space="0" w:color="auto"/>
            <w:right w:val="none" w:sz="0" w:space="0" w:color="auto"/>
          </w:divBdr>
        </w:div>
        <w:div w:id="413673551">
          <w:marLeft w:val="640"/>
          <w:marRight w:val="0"/>
          <w:marTop w:val="0"/>
          <w:marBottom w:val="0"/>
          <w:divBdr>
            <w:top w:val="none" w:sz="0" w:space="0" w:color="auto"/>
            <w:left w:val="none" w:sz="0" w:space="0" w:color="auto"/>
            <w:bottom w:val="none" w:sz="0" w:space="0" w:color="auto"/>
            <w:right w:val="none" w:sz="0" w:space="0" w:color="auto"/>
          </w:divBdr>
        </w:div>
        <w:div w:id="1280455760">
          <w:marLeft w:val="640"/>
          <w:marRight w:val="0"/>
          <w:marTop w:val="0"/>
          <w:marBottom w:val="0"/>
          <w:divBdr>
            <w:top w:val="none" w:sz="0" w:space="0" w:color="auto"/>
            <w:left w:val="none" w:sz="0" w:space="0" w:color="auto"/>
            <w:bottom w:val="none" w:sz="0" w:space="0" w:color="auto"/>
            <w:right w:val="none" w:sz="0" w:space="0" w:color="auto"/>
          </w:divBdr>
        </w:div>
        <w:div w:id="561411204">
          <w:marLeft w:val="640"/>
          <w:marRight w:val="0"/>
          <w:marTop w:val="0"/>
          <w:marBottom w:val="0"/>
          <w:divBdr>
            <w:top w:val="none" w:sz="0" w:space="0" w:color="auto"/>
            <w:left w:val="none" w:sz="0" w:space="0" w:color="auto"/>
            <w:bottom w:val="none" w:sz="0" w:space="0" w:color="auto"/>
            <w:right w:val="none" w:sz="0" w:space="0" w:color="auto"/>
          </w:divBdr>
        </w:div>
        <w:div w:id="400753523">
          <w:marLeft w:val="640"/>
          <w:marRight w:val="0"/>
          <w:marTop w:val="0"/>
          <w:marBottom w:val="0"/>
          <w:divBdr>
            <w:top w:val="none" w:sz="0" w:space="0" w:color="auto"/>
            <w:left w:val="none" w:sz="0" w:space="0" w:color="auto"/>
            <w:bottom w:val="none" w:sz="0" w:space="0" w:color="auto"/>
            <w:right w:val="none" w:sz="0" w:space="0" w:color="auto"/>
          </w:divBdr>
        </w:div>
        <w:div w:id="1984306066">
          <w:marLeft w:val="640"/>
          <w:marRight w:val="0"/>
          <w:marTop w:val="0"/>
          <w:marBottom w:val="0"/>
          <w:divBdr>
            <w:top w:val="none" w:sz="0" w:space="0" w:color="auto"/>
            <w:left w:val="none" w:sz="0" w:space="0" w:color="auto"/>
            <w:bottom w:val="none" w:sz="0" w:space="0" w:color="auto"/>
            <w:right w:val="none" w:sz="0" w:space="0" w:color="auto"/>
          </w:divBdr>
        </w:div>
        <w:div w:id="2004503182">
          <w:marLeft w:val="640"/>
          <w:marRight w:val="0"/>
          <w:marTop w:val="0"/>
          <w:marBottom w:val="0"/>
          <w:divBdr>
            <w:top w:val="none" w:sz="0" w:space="0" w:color="auto"/>
            <w:left w:val="none" w:sz="0" w:space="0" w:color="auto"/>
            <w:bottom w:val="none" w:sz="0" w:space="0" w:color="auto"/>
            <w:right w:val="none" w:sz="0" w:space="0" w:color="auto"/>
          </w:divBdr>
        </w:div>
        <w:div w:id="98450248">
          <w:marLeft w:val="640"/>
          <w:marRight w:val="0"/>
          <w:marTop w:val="0"/>
          <w:marBottom w:val="0"/>
          <w:divBdr>
            <w:top w:val="none" w:sz="0" w:space="0" w:color="auto"/>
            <w:left w:val="none" w:sz="0" w:space="0" w:color="auto"/>
            <w:bottom w:val="none" w:sz="0" w:space="0" w:color="auto"/>
            <w:right w:val="none" w:sz="0" w:space="0" w:color="auto"/>
          </w:divBdr>
        </w:div>
        <w:div w:id="437453927">
          <w:marLeft w:val="640"/>
          <w:marRight w:val="0"/>
          <w:marTop w:val="0"/>
          <w:marBottom w:val="0"/>
          <w:divBdr>
            <w:top w:val="none" w:sz="0" w:space="0" w:color="auto"/>
            <w:left w:val="none" w:sz="0" w:space="0" w:color="auto"/>
            <w:bottom w:val="none" w:sz="0" w:space="0" w:color="auto"/>
            <w:right w:val="none" w:sz="0" w:space="0" w:color="auto"/>
          </w:divBdr>
        </w:div>
        <w:div w:id="1991329617">
          <w:marLeft w:val="640"/>
          <w:marRight w:val="0"/>
          <w:marTop w:val="0"/>
          <w:marBottom w:val="0"/>
          <w:divBdr>
            <w:top w:val="none" w:sz="0" w:space="0" w:color="auto"/>
            <w:left w:val="none" w:sz="0" w:space="0" w:color="auto"/>
            <w:bottom w:val="none" w:sz="0" w:space="0" w:color="auto"/>
            <w:right w:val="none" w:sz="0" w:space="0" w:color="auto"/>
          </w:divBdr>
        </w:div>
        <w:div w:id="543493167">
          <w:marLeft w:val="640"/>
          <w:marRight w:val="0"/>
          <w:marTop w:val="0"/>
          <w:marBottom w:val="0"/>
          <w:divBdr>
            <w:top w:val="none" w:sz="0" w:space="0" w:color="auto"/>
            <w:left w:val="none" w:sz="0" w:space="0" w:color="auto"/>
            <w:bottom w:val="none" w:sz="0" w:space="0" w:color="auto"/>
            <w:right w:val="none" w:sz="0" w:space="0" w:color="auto"/>
          </w:divBdr>
        </w:div>
        <w:div w:id="1691641298">
          <w:marLeft w:val="640"/>
          <w:marRight w:val="0"/>
          <w:marTop w:val="0"/>
          <w:marBottom w:val="0"/>
          <w:divBdr>
            <w:top w:val="none" w:sz="0" w:space="0" w:color="auto"/>
            <w:left w:val="none" w:sz="0" w:space="0" w:color="auto"/>
            <w:bottom w:val="none" w:sz="0" w:space="0" w:color="auto"/>
            <w:right w:val="none" w:sz="0" w:space="0" w:color="auto"/>
          </w:divBdr>
        </w:div>
        <w:div w:id="900794174">
          <w:marLeft w:val="640"/>
          <w:marRight w:val="0"/>
          <w:marTop w:val="0"/>
          <w:marBottom w:val="0"/>
          <w:divBdr>
            <w:top w:val="none" w:sz="0" w:space="0" w:color="auto"/>
            <w:left w:val="none" w:sz="0" w:space="0" w:color="auto"/>
            <w:bottom w:val="none" w:sz="0" w:space="0" w:color="auto"/>
            <w:right w:val="none" w:sz="0" w:space="0" w:color="auto"/>
          </w:divBdr>
        </w:div>
        <w:div w:id="1704012805">
          <w:marLeft w:val="640"/>
          <w:marRight w:val="0"/>
          <w:marTop w:val="0"/>
          <w:marBottom w:val="0"/>
          <w:divBdr>
            <w:top w:val="none" w:sz="0" w:space="0" w:color="auto"/>
            <w:left w:val="none" w:sz="0" w:space="0" w:color="auto"/>
            <w:bottom w:val="none" w:sz="0" w:space="0" w:color="auto"/>
            <w:right w:val="none" w:sz="0" w:space="0" w:color="auto"/>
          </w:divBdr>
        </w:div>
        <w:div w:id="2014448772">
          <w:marLeft w:val="640"/>
          <w:marRight w:val="0"/>
          <w:marTop w:val="0"/>
          <w:marBottom w:val="0"/>
          <w:divBdr>
            <w:top w:val="none" w:sz="0" w:space="0" w:color="auto"/>
            <w:left w:val="none" w:sz="0" w:space="0" w:color="auto"/>
            <w:bottom w:val="none" w:sz="0" w:space="0" w:color="auto"/>
            <w:right w:val="none" w:sz="0" w:space="0" w:color="auto"/>
          </w:divBdr>
        </w:div>
        <w:div w:id="1079715693">
          <w:marLeft w:val="640"/>
          <w:marRight w:val="0"/>
          <w:marTop w:val="0"/>
          <w:marBottom w:val="0"/>
          <w:divBdr>
            <w:top w:val="none" w:sz="0" w:space="0" w:color="auto"/>
            <w:left w:val="none" w:sz="0" w:space="0" w:color="auto"/>
            <w:bottom w:val="none" w:sz="0" w:space="0" w:color="auto"/>
            <w:right w:val="none" w:sz="0" w:space="0" w:color="auto"/>
          </w:divBdr>
        </w:div>
        <w:div w:id="1292438442">
          <w:marLeft w:val="640"/>
          <w:marRight w:val="0"/>
          <w:marTop w:val="0"/>
          <w:marBottom w:val="0"/>
          <w:divBdr>
            <w:top w:val="none" w:sz="0" w:space="0" w:color="auto"/>
            <w:left w:val="none" w:sz="0" w:space="0" w:color="auto"/>
            <w:bottom w:val="none" w:sz="0" w:space="0" w:color="auto"/>
            <w:right w:val="none" w:sz="0" w:space="0" w:color="auto"/>
          </w:divBdr>
        </w:div>
        <w:div w:id="1164203528">
          <w:marLeft w:val="640"/>
          <w:marRight w:val="0"/>
          <w:marTop w:val="0"/>
          <w:marBottom w:val="0"/>
          <w:divBdr>
            <w:top w:val="none" w:sz="0" w:space="0" w:color="auto"/>
            <w:left w:val="none" w:sz="0" w:space="0" w:color="auto"/>
            <w:bottom w:val="none" w:sz="0" w:space="0" w:color="auto"/>
            <w:right w:val="none" w:sz="0" w:space="0" w:color="auto"/>
          </w:divBdr>
        </w:div>
        <w:div w:id="1126773768">
          <w:marLeft w:val="640"/>
          <w:marRight w:val="0"/>
          <w:marTop w:val="0"/>
          <w:marBottom w:val="0"/>
          <w:divBdr>
            <w:top w:val="none" w:sz="0" w:space="0" w:color="auto"/>
            <w:left w:val="none" w:sz="0" w:space="0" w:color="auto"/>
            <w:bottom w:val="none" w:sz="0" w:space="0" w:color="auto"/>
            <w:right w:val="none" w:sz="0" w:space="0" w:color="auto"/>
          </w:divBdr>
        </w:div>
        <w:div w:id="531771471">
          <w:marLeft w:val="640"/>
          <w:marRight w:val="0"/>
          <w:marTop w:val="0"/>
          <w:marBottom w:val="0"/>
          <w:divBdr>
            <w:top w:val="none" w:sz="0" w:space="0" w:color="auto"/>
            <w:left w:val="none" w:sz="0" w:space="0" w:color="auto"/>
            <w:bottom w:val="none" w:sz="0" w:space="0" w:color="auto"/>
            <w:right w:val="none" w:sz="0" w:space="0" w:color="auto"/>
          </w:divBdr>
        </w:div>
        <w:div w:id="65809307">
          <w:marLeft w:val="640"/>
          <w:marRight w:val="0"/>
          <w:marTop w:val="0"/>
          <w:marBottom w:val="0"/>
          <w:divBdr>
            <w:top w:val="none" w:sz="0" w:space="0" w:color="auto"/>
            <w:left w:val="none" w:sz="0" w:space="0" w:color="auto"/>
            <w:bottom w:val="none" w:sz="0" w:space="0" w:color="auto"/>
            <w:right w:val="none" w:sz="0" w:space="0" w:color="auto"/>
          </w:divBdr>
        </w:div>
        <w:div w:id="80807446">
          <w:marLeft w:val="640"/>
          <w:marRight w:val="0"/>
          <w:marTop w:val="0"/>
          <w:marBottom w:val="0"/>
          <w:divBdr>
            <w:top w:val="none" w:sz="0" w:space="0" w:color="auto"/>
            <w:left w:val="none" w:sz="0" w:space="0" w:color="auto"/>
            <w:bottom w:val="none" w:sz="0" w:space="0" w:color="auto"/>
            <w:right w:val="none" w:sz="0" w:space="0" w:color="auto"/>
          </w:divBdr>
        </w:div>
        <w:div w:id="1658806658">
          <w:marLeft w:val="640"/>
          <w:marRight w:val="0"/>
          <w:marTop w:val="0"/>
          <w:marBottom w:val="0"/>
          <w:divBdr>
            <w:top w:val="none" w:sz="0" w:space="0" w:color="auto"/>
            <w:left w:val="none" w:sz="0" w:space="0" w:color="auto"/>
            <w:bottom w:val="none" w:sz="0" w:space="0" w:color="auto"/>
            <w:right w:val="none" w:sz="0" w:space="0" w:color="auto"/>
          </w:divBdr>
        </w:div>
        <w:div w:id="18164629">
          <w:marLeft w:val="640"/>
          <w:marRight w:val="0"/>
          <w:marTop w:val="0"/>
          <w:marBottom w:val="0"/>
          <w:divBdr>
            <w:top w:val="none" w:sz="0" w:space="0" w:color="auto"/>
            <w:left w:val="none" w:sz="0" w:space="0" w:color="auto"/>
            <w:bottom w:val="none" w:sz="0" w:space="0" w:color="auto"/>
            <w:right w:val="none" w:sz="0" w:space="0" w:color="auto"/>
          </w:divBdr>
        </w:div>
        <w:div w:id="1287197952">
          <w:marLeft w:val="640"/>
          <w:marRight w:val="0"/>
          <w:marTop w:val="0"/>
          <w:marBottom w:val="0"/>
          <w:divBdr>
            <w:top w:val="none" w:sz="0" w:space="0" w:color="auto"/>
            <w:left w:val="none" w:sz="0" w:space="0" w:color="auto"/>
            <w:bottom w:val="none" w:sz="0" w:space="0" w:color="auto"/>
            <w:right w:val="none" w:sz="0" w:space="0" w:color="auto"/>
          </w:divBdr>
        </w:div>
        <w:div w:id="2067416388">
          <w:marLeft w:val="640"/>
          <w:marRight w:val="0"/>
          <w:marTop w:val="0"/>
          <w:marBottom w:val="0"/>
          <w:divBdr>
            <w:top w:val="none" w:sz="0" w:space="0" w:color="auto"/>
            <w:left w:val="none" w:sz="0" w:space="0" w:color="auto"/>
            <w:bottom w:val="none" w:sz="0" w:space="0" w:color="auto"/>
            <w:right w:val="none" w:sz="0" w:space="0" w:color="auto"/>
          </w:divBdr>
        </w:div>
        <w:div w:id="1595941288">
          <w:marLeft w:val="640"/>
          <w:marRight w:val="0"/>
          <w:marTop w:val="0"/>
          <w:marBottom w:val="0"/>
          <w:divBdr>
            <w:top w:val="none" w:sz="0" w:space="0" w:color="auto"/>
            <w:left w:val="none" w:sz="0" w:space="0" w:color="auto"/>
            <w:bottom w:val="none" w:sz="0" w:space="0" w:color="auto"/>
            <w:right w:val="none" w:sz="0" w:space="0" w:color="auto"/>
          </w:divBdr>
        </w:div>
        <w:div w:id="1277757363">
          <w:marLeft w:val="640"/>
          <w:marRight w:val="0"/>
          <w:marTop w:val="0"/>
          <w:marBottom w:val="0"/>
          <w:divBdr>
            <w:top w:val="none" w:sz="0" w:space="0" w:color="auto"/>
            <w:left w:val="none" w:sz="0" w:space="0" w:color="auto"/>
            <w:bottom w:val="none" w:sz="0" w:space="0" w:color="auto"/>
            <w:right w:val="none" w:sz="0" w:space="0" w:color="auto"/>
          </w:divBdr>
        </w:div>
        <w:div w:id="1911689937">
          <w:marLeft w:val="640"/>
          <w:marRight w:val="0"/>
          <w:marTop w:val="0"/>
          <w:marBottom w:val="0"/>
          <w:divBdr>
            <w:top w:val="none" w:sz="0" w:space="0" w:color="auto"/>
            <w:left w:val="none" w:sz="0" w:space="0" w:color="auto"/>
            <w:bottom w:val="none" w:sz="0" w:space="0" w:color="auto"/>
            <w:right w:val="none" w:sz="0" w:space="0" w:color="auto"/>
          </w:divBdr>
        </w:div>
        <w:div w:id="276720038">
          <w:marLeft w:val="640"/>
          <w:marRight w:val="0"/>
          <w:marTop w:val="0"/>
          <w:marBottom w:val="0"/>
          <w:divBdr>
            <w:top w:val="none" w:sz="0" w:space="0" w:color="auto"/>
            <w:left w:val="none" w:sz="0" w:space="0" w:color="auto"/>
            <w:bottom w:val="none" w:sz="0" w:space="0" w:color="auto"/>
            <w:right w:val="none" w:sz="0" w:space="0" w:color="auto"/>
          </w:divBdr>
        </w:div>
        <w:div w:id="1356226756">
          <w:marLeft w:val="640"/>
          <w:marRight w:val="0"/>
          <w:marTop w:val="0"/>
          <w:marBottom w:val="0"/>
          <w:divBdr>
            <w:top w:val="none" w:sz="0" w:space="0" w:color="auto"/>
            <w:left w:val="none" w:sz="0" w:space="0" w:color="auto"/>
            <w:bottom w:val="none" w:sz="0" w:space="0" w:color="auto"/>
            <w:right w:val="none" w:sz="0" w:space="0" w:color="auto"/>
          </w:divBdr>
        </w:div>
        <w:div w:id="1161770553">
          <w:marLeft w:val="640"/>
          <w:marRight w:val="0"/>
          <w:marTop w:val="0"/>
          <w:marBottom w:val="0"/>
          <w:divBdr>
            <w:top w:val="none" w:sz="0" w:space="0" w:color="auto"/>
            <w:left w:val="none" w:sz="0" w:space="0" w:color="auto"/>
            <w:bottom w:val="none" w:sz="0" w:space="0" w:color="auto"/>
            <w:right w:val="none" w:sz="0" w:space="0" w:color="auto"/>
          </w:divBdr>
        </w:div>
        <w:div w:id="1989749031">
          <w:marLeft w:val="640"/>
          <w:marRight w:val="0"/>
          <w:marTop w:val="0"/>
          <w:marBottom w:val="0"/>
          <w:divBdr>
            <w:top w:val="none" w:sz="0" w:space="0" w:color="auto"/>
            <w:left w:val="none" w:sz="0" w:space="0" w:color="auto"/>
            <w:bottom w:val="none" w:sz="0" w:space="0" w:color="auto"/>
            <w:right w:val="none" w:sz="0" w:space="0" w:color="auto"/>
          </w:divBdr>
        </w:div>
        <w:div w:id="1157921026">
          <w:marLeft w:val="640"/>
          <w:marRight w:val="0"/>
          <w:marTop w:val="0"/>
          <w:marBottom w:val="0"/>
          <w:divBdr>
            <w:top w:val="none" w:sz="0" w:space="0" w:color="auto"/>
            <w:left w:val="none" w:sz="0" w:space="0" w:color="auto"/>
            <w:bottom w:val="none" w:sz="0" w:space="0" w:color="auto"/>
            <w:right w:val="none" w:sz="0" w:space="0" w:color="auto"/>
          </w:divBdr>
        </w:div>
        <w:div w:id="353776015">
          <w:marLeft w:val="640"/>
          <w:marRight w:val="0"/>
          <w:marTop w:val="0"/>
          <w:marBottom w:val="0"/>
          <w:divBdr>
            <w:top w:val="none" w:sz="0" w:space="0" w:color="auto"/>
            <w:left w:val="none" w:sz="0" w:space="0" w:color="auto"/>
            <w:bottom w:val="none" w:sz="0" w:space="0" w:color="auto"/>
            <w:right w:val="none" w:sz="0" w:space="0" w:color="auto"/>
          </w:divBdr>
        </w:div>
        <w:div w:id="1936788071">
          <w:marLeft w:val="640"/>
          <w:marRight w:val="0"/>
          <w:marTop w:val="0"/>
          <w:marBottom w:val="0"/>
          <w:divBdr>
            <w:top w:val="none" w:sz="0" w:space="0" w:color="auto"/>
            <w:left w:val="none" w:sz="0" w:space="0" w:color="auto"/>
            <w:bottom w:val="none" w:sz="0" w:space="0" w:color="auto"/>
            <w:right w:val="none" w:sz="0" w:space="0" w:color="auto"/>
          </w:divBdr>
        </w:div>
        <w:div w:id="360789807">
          <w:marLeft w:val="640"/>
          <w:marRight w:val="0"/>
          <w:marTop w:val="0"/>
          <w:marBottom w:val="0"/>
          <w:divBdr>
            <w:top w:val="none" w:sz="0" w:space="0" w:color="auto"/>
            <w:left w:val="none" w:sz="0" w:space="0" w:color="auto"/>
            <w:bottom w:val="none" w:sz="0" w:space="0" w:color="auto"/>
            <w:right w:val="none" w:sz="0" w:space="0" w:color="auto"/>
          </w:divBdr>
        </w:div>
        <w:div w:id="1317227699">
          <w:marLeft w:val="640"/>
          <w:marRight w:val="0"/>
          <w:marTop w:val="0"/>
          <w:marBottom w:val="0"/>
          <w:divBdr>
            <w:top w:val="none" w:sz="0" w:space="0" w:color="auto"/>
            <w:left w:val="none" w:sz="0" w:space="0" w:color="auto"/>
            <w:bottom w:val="none" w:sz="0" w:space="0" w:color="auto"/>
            <w:right w:val="none" w:sz="0" w:space="0" w:color="auto"/>
          </w:divBdr>
        </w:div>
        <w:div w:id="550726003">
          <w:marLeft w:val="640"/>
          <w:marRight w:val="0"/>
          <w:marTop w:val="0"/>
          <w:marBottom w:val="0"/>
          <w:divBdr>
            <w:top w:val="none" w:sz="0" w:space="0" w:color="auto"/>
            <w:left w:val="none" w:sz="0" w:space="0" w:color="auto"/>
            <w:bottom w:val="none" w:sz="0" w:space="0" w:color="auto"/>
            <w:right w:val="none" w:sz="0" w:space="0" w:color="auto"/>
          </w:divBdr>
        </w:div>
        <w:div w:id="1371875475">
          <w:marLeft w:val="640"/>
          <w:marRight w:val="0"/>
          <w:marTop w:val="0"/>
          <w:marBottom w:val="0"/>
          <w:divBdr>
            <w:top w:val="none" w:sz="0" w:space="0" w:color="auto"/>
            <w:left w:val="none" w:sz="0" w:space="0" w:color="auto"/>
            <w:bottom w:val="none" w:sz="0" w:space="0" w:color="auto"/>
            <w:right w:val="none" w:sz="0" w:space="0" w:color="auto"/>
          </w:divBdr>
        </w:div>
        <w:div w:id="1769696458">
          <w:marLeft w:val="640"/>
          <w:marRight w:val="0"/>
          <w:marTop w:val="0"/>
          <w:marBottom w:val="0"/>
          <w:divBdr>
            <w:top w:val="none" w:sz="0" w:space="0" w:color="auto"/>
            <w:left w:val="none" w:sz="0" w:space="0" w:color="auto"/>
            <w:bottom w:val="none" w:sz="0" w:space="0" w:color="auto"/>
            <w:right w:val="none" w:sz="0" w:space="0" w:color="auto"/>
          </w:divBdr>
        </w:div>
        <w:div w:id="1434208270">
          <w:marLeft w:val="640"/>
          <w:marRight w:val="0"/>
          <w:marTop w:val="0"/>
          <w:marBottom w:val="0"/>
          <w:divBdr>
            <w:top w:val="none" w:sz="0" w:space="0" w:color="auto"/>
            <w:left w:val="none" w:sz="0" w:space="0" w:color="auto"/>
            <w:bottom w:val="none" w:sz="0" w:space="0" w:color="auto"/>
            <w:right w:val="none" w:sz="0" w:space="0" w:color="auto"/>
          </w:divBdr>
        </w:div>
        <w:div w:id="1557474847">
          <w:marLeft w:val="640"/>
          <w:marRight w:val="0"/>
          <w:marTop w:val="0"/>
          <w:marBottom w:val="0"/>
          <w:divBdr>
            <w:top w:val="none" w:sz="0" w:space="0" w:color="auto"/>
            <w:left w:val="none" w:sz="0" w:space="0" w:color="auto"/>
            <w:bottom w:val="none" w:sz="0" w:space="0" w:color="auto"/>
            <w:right w:val="none" w:sz="0" w:space="0" w:color="auto"/>
          </w:divBdr>
        </w:div>
        <w:div w:id="1834106422">
          <w:marLeft w:val="640"/>
          <w:marRight w:val="0"/>
          <w:marTop w:val="0"/>
          <w:marBottom w:val="0"/>
          <w:divBdr>
            <w:top w:val="none" w:sz="0" w:space="0" w:color="auto"/>
            <w:left w:val="none" w:sz="0" w:space="0" w:color="auto"/>
            <w:bottom w:val="none" w:sz="0" w:space="0" w:color="auto"/>
            <w:right w:val="none" w:sz="0" w:space="0" w:color="auto"/>
          </w:divBdr>
        </w:div>
        <w:div w:id="2090735031">
          <w:marLeft w:val="640"/>
          <w:marRight w:val="0"/>
          <w:marTop w:val="0"/>
          <w:marBottom w:val="0"/>
          <w:divBdr>
            <w:top w:val="none" w:sz="0" w:space="0" w:color="auto"/>
            <w:left w:val="none" w:sz="0" w:space="0" w:color="auto"/>
            <w:bottom w:val="none" w:sz="0" w:space="0" w:color="auto"/>
            <w:right w:val="none" w:sz="0" w:space="0" w:color="auto"/>
          </w:divBdr>
        </w:div>
        <w:div w:id="1942104692">
          <w:marLeft w:val="640"/>
          <w:marRight w:val="0"/>
          <w:marTop w:val="0"/>
          <w:marBottom w:val="0"/>
          <w:divBdr>
            <w:top w:val="none" w:sz="0" w:space="0" w:color="auto"/>
            <w:left w:val="none" w:sz="0" w:space="0" w:color="auto"/>
            <w:bottom w:val="none" w:sz="0" w:space="0" w:color="auto"/>
            <w:right w:val="none" w:sz="0" w:space="0" w:color="auto"/>
          </w:divBdr>
        </w:div>
        <w:div w:id="71050313">
          <w:marLeft w:val="640"/>
          <w:marRight w:val="0"/>
          <w:marTop w:val="0"/>
          <w:marBottom w:val="0"/>
          <w:divBdr>
            <w:top w:val="none" w:sz="0" w:space="0" w:color="auto"/>
            <w:left w:val="none" w:sz="0" w:space="0" w:color="auto"/>
            <w:bottom w:val="none" w:sz="0" w:space="0" w:color="auto"/>
            <w:right w:val="none" w:sz="0" w:space="0" w:color="auto"/>
          </w:divBdr>
        </w:div>
        <w:div w:id="241839540">
          <w:marLeft w:val="640"/>
          <w:marRight w:val="0"/>
          <w:marTop w:val="0"/>
          <w:marBottom w:val="0"/>
          <w:divBdr>
            <w:top w:val="none" w:sz="0" w:space="0" w:color="auto"/>
            <w:left w:val="none" w:sz="0" w:space="0" w:color="auto"/>
            <w:bottom w:val="none" w:sz="0" w:space="0" w:color="auto"/>
            <w:right w:val="none" w:sz="0" w:space="0" w:color="auto"/>
          </w:divBdr>
        </w:div>
        <w:div w:id="1957175738">
          <w:marLeft w:val="640"/>
          <w:marRight w:val="0"/>
          <w:marTop w:val="0"/>
          <w:marBottom w:val="0"/>
          <w:divBdr>
            <w:top w:val="none" w:sz="0" w:space="0" w:color="auto"/>
            <w:left w:val="none" w:sz="0" w:space="0" w:color="auto"/>
            <w:bottom w:val="none" w:sz="0" w:space="0" w:color="auto"/>
            <w:right w:val="none" w:sz="0" w:space="0" w:color="auto"/>
          </w:divBdr>
        </w:div>
        <w:div w:id="235751240">
          <w:marLeft w:val="640"/>
          <w:marRight w:val="0"/>
          <w:marTop w:val="0"/>
          <w:marBottom w:val="0"/>
          <w:divBdr>
            <w:top w:val="none" w:sz="0" w:space="0" w:color="auto"/>
            <w:left w:val="none" w:sz="0" w:space="0" w:color="auto"/>
            <w:bottom w:val="none" w:sz="0" w:space="0" w:color="auto"/>
            <w:right w:val="none" w:sz="0" w:space="0" w:color="auto"/>
          </w:divBdr>
        </w:div>
        <w:div w:id="745418073">
          <w:marLeft w:val="640"/>
          <w:marRight w:val="0"/>
          <w:marTop w:val="0"/>
          <w:marBottom w:val="0"/>
          <w:divBdr>
            <w:top w:val="none" w:sz="0" w:space="0" w:color="auto"/>
            <w:left w:val="none" w:sz="0" w:space="0" w:color="auto"/>
            <w:bottom w:val="none" w:sz="0" w:space="0" w:color="auto"/>
            <w:right w:val="none" w:sz="0" w:space="0" w:color="auto"/>
          </w:divBdr>
        </w:div>
        <w:div w:id="1623803480">
          <w:marLeft w:val="640"/>
          <w:marRight w:val="0"/>
          <w:marTop w:val="0"/>
          <w:marBottom w:val="0"/>
          <w:divBdr>
            <w:top w:val="none" w:sz="0" w:space="0" w:color="auto"/>
            <w:left w:val="none" w:sz="0" w:space="0" w:color="auto"/>
            <w:bottom w:val="none" w:sz="0" w:space="0" w:color="auto"/>
            <w:right w:val="none" w:sz="0" w:space="0" w:color="auto"/>
          </w:divBdr>
        </w:div>
        <w:div w:id="26679722">
          <w:marLeft w:val="640"/>
          <w:marRight w:val="0"/>
          <w:marTop w:val="0"/>
          <w:marBottom w:val="0"/>
          <w:divBdr>
            <w:top w:val="none" w:sz="0" w:space="0" w:color="auto"/>
            <w:left w:val="none" w:sz="0" w:space="0" w:color="auto"/>
            <w:bottom w:val="none" w:sz="0" w:space="0" w:color="auto"/>
            <w:right w:val="none" w:sz="0" w:space="0" w:color="auto"/>
          </w:divBdr>
        </w:div>
        <w:div w:id="908346156">
          <w:marLeft w:val="640"/>
          <w:marRight w:val="0"/>
          <w:marTop w:val="0"/>
          <w:marBottom w:val="0"/>
          <w:divBdr>
            <w:top w:val="none" w:sz="0" w:space="0" w:color="auto"/>
            <w:left w:val="none" w:sz="0" w:space="0" w:color="auto"/>
            <w:bottom w:val="none" w:sz="0" w:space="0" w:color="auto"/>
            <w:right w:val="none" w:sz="0" w:space="0" w:color="auto"/>
          </w:divBdr>
        </w:div>
        <w:div w:id="1016886803">
          <w:marLeft w:val="640"/>
          <w:marRight w:val="0"/>
          <w:marTop w:val="0"/>
          <w:marBottom w:val="0"/>
          <w:divBdr>
            <w:top w:val="none" w:sz="0" w:space="0" w:color="auto"/>
            <w:left w:val="none" w:sz="0" w:space="0" w:color="auto"/>
            <w:bottom w:val="none" w:sz="0" w:space="0" w:color="auto"/>
            <w:right w:val="none" w:sz="0" w:space="0" w:color="auto"/>
          </w:divBdr>
        </w:div>
        <w:div w:id="2111854996">
          <w:marLeft w:val="640"/>
          <w:marRight w:val="0"/>
          <w:marTop w:val="0"/>
          <w:marBottom w:val="0"/>
          <w:divBdr>
            <w:top w:val="none" w:sz="0" w:space="0" w:color="auto"/>
            <w:left w:val="none" w:sz="0" w:space="0" w:color="auto"/>
            <w:bottom w:val="none" w:sz="0" w:space="0" w:color="auto"/>
            <w:right w:val="none" w:sz="0" w:space="0" w:color="auto"/>
          </w:divBdr>
        </w:div>
        <w:div w:id="1219828502">
          <w:marLeft w:val="640"/>
          <w:marRight w:val="0"/>
          <w:marTop w:val="0"/>
          <w:marBottom w:val="0"/>
          <w:divBdr>
            <w:top w:val="none" w:sz="0" w:space="0" w:color="auto"/>
            <w:left w:val="none" w:sz="0" w:space="0" w:color="auto"/>
            <w:bottom w:val="none" w:sz="0" w:space="0" w:color="auto"/>
            <w:right w:val="none" w:sz="0" w:space="0" w:color="auto"/>
          </w:divBdr>
        </w:div>
        <w:div w:id="89400786">
          <w:marLeft w:val="640"/>
          <w:marRight w:val="0"/>
          <w:marTop w:val="0"/>
          <w:marBottom w:val="0"/>
          <w:divBdr>
            <w:top w:val="none" w:sz="0" w:space="0" w:color="auto"/>
            <w:left w:val="none" w:sz="0" w:space="0" w:color="auto"/>
            <w:bottom w:val="none" w:sz="0" w:space="0" w:color="auto"/>
            <w:right w:val="none" w:sz="0" w:space="0" w:color="auto"/>
          </w:divBdr>
        </w:div>
        <w:div w:id="3016446">
          <w:marLeft w:val="640"/>
          <w:marRight w:val="0"/>
          <w:marTop w:val="0"/>
          <w:marBottom w:val="0"/>
          <w:divBdr>
            <w:top w:val="none" w:sz="0" w:space="0" w:color="auto"/>
            <w:left w:val="none" w:sz="0" w:space="0" w:color="auto"/>
            <w:bottom w:val="none" w:sz="0" w:space="0" w:color="auto"/>
            <w:right w:val="none" w:sz="0" w:space="0" w:color="auto"/>
          </w:divBdr>
        </w:div>
        <w:div w:id="738481616">
          <w:marLeft w:val="640"/>
          <w:marRight w:val="0"/>
          <w:marTop w:val="0"/>
          <w:marBottom w:val="0"/>
          <w:divBdr>
            <w:top w:val="none" w:sz="0" w:space="0" w:color="auto"/>
            <w:left w:val="none" w:sz="0" w:space="0" w:color="auto"/>
            <w:bottom w:val="none" w:sz="0" w:space="0" w:color="auto"/>
            <w:right w:val="none" w:sz="0" w:space="0" w:color="auto"/>
          </w:divBdr>
        </w:div>
        <w:div w:id="1840150380">
          <w:marLeft w:val="640"/>
          <w:marRight w:val="0"/>
          <w:marTop w:val="0"/>
          <w:marBottom w:val="0"/>
          <w:divBdr>
            <w:top w:val="none" w:sz="0" w:space="0" w:color="auto"/>
            <w:left w:val="none" w:sz="0" w:space="0" w:color="auto"/>
            <w:bottom w:val="none" w:sz="0" w:space="0" w:color="auto"/>
            <w:right w:val="none" w:sz="0" w:space="0" w:color="auto"/>
          </w:divBdr>
        </w:div>
        <w:div w:id="159665823">
          <w:marLeft w:val="640"/>
          <w:marRight w:val="0"/>
          <w:marTop w:val="0"/>
          <w:marBottom w:val="0"/>
          <w:divBdr>
            <w:top w:val="none" w:sz="0" w:space="0" w:color="auto"/>
            <w:left w:val="none" w:sz="0" w:space="0" w:color="auto"/>
            <w:bottom w:val="none" w:sz="0" w:space="0" w:color="auto"/>
            <w:right w:val="none" w:sz="0" w:space="0" w:color="auto"/>
          </w:divBdr>
        </w:div>
        <w:div w:id="600260522">
          <w:marLeft w:val="640"/>
          <w:marRight w:val="0"/>
          <w:marTop w:val="0"/>
          <w:marBottom w:val="0"/>
          <w:divBdr>
            <w:top w:val="none" w:sz="0" w:space="0" w:color="auto"/>
            <w:left w:val="none" w:sz="0" w:space="0" w:color="auto"/>
            <w:bottom w:val="none" w:sz="0" w:space="0" w:color="auto"/>
            <w:right w:val="none" w:sz="0" w:space="0" w:color="auto"/>
          </w:divBdr>
        </w:div>
        <w:div w:id="101727060">
          <w:marLeft w:val="640"/>
          <w:marRight w:val="0"/>
          <w:marTop w:val="0"/>
          <w:marBottom w:val="0"/>
          <w:divBdr>
            <w:top w:val="none" w:sz="0" w:space="0" w:color="auto"/>
            <w:left w:val="none" w:sz="0" w:space="0" w:color="auto"/>
            <w:bottom w:val="none" w:sz="0" w:space="0" w:color="auto"/>
            <w:right w:val="none" w:sz="0" w:space="0" w:color="auto"/>
          </w:divBdr>
        </w:div>
        <w:div w:id="1029916708">
          <w:marLeft w:val="640"/>
          <w:marRight w:val="0"/>
          <w:marTop w:val="0"/>
          <w:marBottom w:val="0"/>
          <w:divBdr>
            <w:top w:val="none" w:sz="0" w:space="0" w:color="auto"/>
            <w:left w:val="none" w:sz="0" w:space="0" w:color="auto"/>
            <w:bottom w:val="none" w:sz="0" w:space="0" w:color="auto"/>
            <w:right w:val="none" w:sz="0" w:space="0" w:color="auto"/>
          </w:divBdr>
        </w:div>
        <w:div w:id="1267886792">
          <w:marLeft w:val="640"/>
          <w:marRight w:val="0"/>
          <w:marTop w:val="0"/>
          <w:marBottom w:val="0"/>
          <w:divBdr>
            <w:top w:val="none" w:sz="0" w:space="0" w:color="auto"/>
            <w:left w:val="none" w:sz="0" w:space="0" w:color="auto"/>
            <w:bottom w:val="none" w:sz="0" w:space="0" w:color="auto"/>
            <w:right w:val="none" w:sz="0" w:space="0" w:color="auto"/>
          </w:divBdr>
        </w:div>
        <w:div w:id="260841789">
          <w:marLeft w:val="640"/>
          <w:marRight w:val="0"/>
          <w:marTop w:val="0"/>
          <w:marBottom w:val="0"/>
          <w:divBdr>
            <w:top w:val="none" w:sz="0" w:space="0" w:color="auto"/>
            <w:left w:val="none" w:sz="0" w:space="0" w:color="auto"/>
            <w:bottom w:val="none" w:sz="0" w:space="0" w:color="auto"/>
            <w:right w:val="none" w:sz="0" w:space="0" w:color="auto"/>
          </w:divBdr>
        </w:div>
        <w:div w:id="354697563">
          <w:marLeft w:val="640"/>
          <w:marRight w:val="0"/>
          <w:marTop w:val="0"/>
          <w:marBottom w:val="0"/>
          <w:divBdr>
            <w:top w:val="none" w:sz="0" w:space="0" w:color="auto"/>
            <w:left w:val="none" w:sz="0" w:space="0" w:color="auto"/>
            <w:bottom w:val="none" w:sz="0" w:space="0" w:color="auto"/>
            <w:right w:val="none" w:sz="0" w:space="0" w:color="auto"/>
          </w:divBdr>
        </w:div>
        <w:div w:id="1917323653">
          <w:marLeft w:val="640"/>
          <w:marRight w:val="0"/>
          <w:marTop w:val="0"/>
          <w:marBottom w:val="0"/>
          <w:divBdr>
            <w:top w:val="none" w:sz="0" w:space="0" w:color="auto"/>
            <w:left w:val="none" w:sz="0" w:space="0" w:color="auto"/>
            <w:bottom w:val="none" w:sz="0" w:space="0" w:color="auto"/>
            <w:right w:val="none" w:sz="0" w:space="0" w:color="auto"/>
          </w:divBdr>
        </w:div>
        <w:div w:id="361129544">
          <w:marLeft w:val="640"/>
          <w:marRight w:val="0"/>
          <w:marTop w:val="0"/>
          <w:marBottom w:val="0"/>
          <w:divBdr>
            <w:top w:val="none" w:sz="0" w:space="0" w:color="auto"/>
            <w:left w:val="none" w:sz="0" w:space="0" w:color="auto"/>
            <w:bottom w:val="none" w:sz="0" w:space="0" w:color="auto"/>
            <w:right w:val="none" w:sz="0" w:space="0" w:color="auto"/>
          </w:divBdr>
        </w:div>
        <w:div w:id="1905334726">
          <w:marLeft w:val="640"/>
          <w:marRight w:val="0"/>
          <w:marTop w:val="0"/>
          <w:marBottom w:val="0"/>
          <w:divBdr>
            <w:top w:val="none" w:sz="0" w:space="0" w:color="auto"/>
            <w:left w:val="none" w:sz="0" w:space="0" w:color="auto"/>
            <w:bottom w:val="none" w:sz="0" w:space="0" w:color="auto"/>
            <w:right w:val="none" w:sz="0" w:space="0" w:color="auto"/>
          </w:divBdr>
        </w:div>
        <w:div w:id="2133472390">
          <w:marLeft w:val="640"/>
          <w:marRight w:val="0"/>
          <w:marTop w:val="0"/>
          <w:marBottom w:val="0"/>
          <w:divBdr>
            <w:top w:val="none" w:sz="0" w:space="0" w:color="auto"/>
            <w:left w:val="none" w:sz="0" w:space="0" w:color="auto"/>
            <w:bottom w:val="none" w:sz="0" w:space="0" w:color="auto"/>
            <w:right w:val="none" w:sz="0" w:space="0" w:color="auto"/>
          </w:divBdr>
        </w:div>
        <w:div w:id="546919632">
          <w:marLeft w:val="640"/>
          <w:marRight w:val="0"/>
          <w:marTop w:val="0"/>
          <w:marBottom w:val="0"/>
          <w:divBdr>
            <w:top w:val="none" w:sz="0" w:space="0" w:color="auto"/>
            <w:left w:val="none" w:sz="0" w:space="0" w:color="auto"/>
            <w:bottom w:val="none" w:sz="0" w:space="0" w:color="auto"/>
            <w:right w:val="none" w:sz="0" w:space="0" w:color="auto"/>
          </w:divBdr>
        </w:div>
        <w:div w:id="107284305">
          <w:marLeft w:val="640"/>
          <w:marRight w:val="0"/>
          <w:marTop w:val="0"/>
          <w:marBottom w:val="0"/>
          <w:divBdr>
            <w:top w:val="none" w:sz="0" w:space="0" w:color="auto"/>
            <w:left w:val="none" w:sz="0" w:space="0" w:color="auto"/>
            <w:bottom w:val="none" w:sz="0" w:space="0" w:color="auto"/>
            <w:right w:val="none" w:sz="0" w:space="0" w:color="auto"/>
          </w:divBdr>
        </w:div>
        <w:div w:id="1204055159">
          <w:marLeft w:val="640"/>
          <w:marRight w:val="0"/>
          <w:marTop w:val="0"/>
          <w:marBottom w:val="0"/>
          <w:divBdr>
            <w:top w:val="none" w:sz="0" w:space="0" w:color="auto"/>
            <w:left w:val="none" w:sz="0" w:space="0" w:color="auto"/>
            <w:bottom w:val="none" w:sz="0" w:space="0" w:color="auto"/>
            <w:right w:val="none" w:sz="0" w:space="0" w:color="auto"/>
          </w:divBdr>
        </w:div>
        <w:div w:id="1321159">
          <w:marLeft w:val="640"/>
          <w:marRight w:val="0"/>
          <w:marTop w:val="0"/>
          <w:marBottom w:val="0"/>
          <w:divBdr>
            <w:top w:val="none" w:sz="0" w:space="0" w:color="auto"/>
            <w:left w:val="none" w:sz="0" w:space="0" w:color="auto"/>
            <w:bottom w:val="none" w:sz="0" w:space="0" w:color="auto"/>
            <w:right w:val="none" w:sz="0" w:space="0" w:color="auto"/>
          </w:divBdr>
        </w:div>
        <w:div w:id="500048023">
          <w:marLeft w:val="640"/>
          <w:marRight w:val="0"/>
          <w:marTop w:val="0"/>
          <w:marBottom w:val="0"/>
          <w:divBdr>
            <w:top w:val="none" w:sz="0" w:space="0" w:color="auto"/>
            <w:left w:val="none" w:sz="0" w:space="0" w:color="auto"/>
            <w:bottom w:val="none" w:sz="0" w:space="0" w:color="auto"/>
            <w:right w:val="none" w:sz="0" w:space="0" w:color="auto"/>
          </w:divBdr>
        </w:div>
        <w:div w:id="1935089389">
          <w:marLeft w:val="640"/>
          <w:marRight w:val="0"/>
          <w:marTop w:val="0"/>
          <w:marBottom w:val="0"/>
          <w:divBdr>
            <w:top w:val="none" w:sz="0" w:space="0" w:color="auto"/>
            <w:left w:val="none" w:sz="0" w:space="0" w:color="auto"/>
            <w:bottom w:val="none" w:sz="0" w:space="0" w:color="auto"/>
            <w:right w:val="none" w:sz="0" w:space="0" w:color="auto"/>
          </w:divBdr>
        </w:div>
        <w:div w:id="1704207961">
          <w:marLeft w:val="640"/>
          <w:marRight w:val="0"/>
          <w:marTop w:val="0"/>
          <w:marBottom w:val="0"/>
          <w:divBdr>
            <w:top w:val="none" w:sz="0" w:space="0" w:color="auto"/>
            <w:left w:val="none" w:sz="0" w:space="0" w:color="auto"/>
            <w:bottom w:val="none" w:sz="0" w:space="0" w:color="auto"/>
            <w:right w:val="none" w:sz="0" w:space="0" w:color="auto"/>
          </w:divBdr>
        </w:div>
        <w:div w:id="779490505">
          <w:marLeft w:val="640"/>
          <w:marRight w:val="0"/>
          <w:marTop w:val="0"/>
          <w:marBottom w:val="0"/>
          <w:divBdr>
            <w:top w:val="none" w:sz="0" w:space="0" w:color="auto"/>
            <w:left w:val="none" w:sz="0" w:space="0" w:color="auto"/>
            <w:bottom w:val="none" w:sz="0" w:space="0" w:color="auto"/>
            <w:right w:val="none" w:sz="0" w:space="0" w:color="auto"/>
          </w:divBdr>
        </w:div>
        <w:div w:id="969088035">
          <w:marLeft w:val="640"/>
          <w:marRight w:val="0"/>
          <w:marTop w:val="0"/>
          <w:marBottom w:val="0"/>
          <w:divBdr>
            <w:top w:val="none" w:sz="0" w:space="0" w:color="auto"/>
            <w:left w:val="none" w:sz="0" w:space="0" w:color="auto"/>
            <w:bottom w:val="none" w:sz="0" w:space="0" w:color="auto"/>
            <w:right w:val="none" w:sz="0" w:space="0" w:color="auto"/>
          </w:divBdr>
        </w:div>
        <w:div w:id="1621061453">
          <w:marLeft w:val="640"/>
          <w:marRight w:val="0"/>
          <w:marTop w:val="0"/>
          <w:marBottom w:val="0"/>
          <w:divBdr>
            <w:top w:val="none" w:sz="0" w:space="0" w:color="auto"/>
            <w:left w:val="none" w:sz="0" w:space="0" w:color="auto"/>
            <w:bottom w:val="none" w:sz="0" w:space="0" w:color="auto"/>
            <w:right w:val="none" w:sz="0" w:space="0" w:color="auto"/>
          </w:divBdr>
        </w:div>
      </w:divsChild>
    </w:div>
    <w:div w:id="2037389332">
      <w:bodyDiv w:val="1"/>
      <w:marLeft w:val="0"/>
      <w:marRight w:val="0"/>
      <w:marTop w:val="0"/>
      <w:marBottom w:val="0"/>
      <w:divBdr>
        <w:top w:val="none" w:sz="0" w:space="0" w:color="auto"/>
        <w:left w:val="none" w:sz="0" w:space="0" w:color="auto"/>
        <w:bottom w:val="none" w:sz="0" w:space="0" w:color="auto"/>
        <w:right w:val="none" w:sz="0" w:space="0" w:color="auto"/>
      </w:divBdr>
      <w:divsChild>
        <w:div w:id="1337340259">
          <w:marLeft w:val="480"/>
          <w:marRight w:val="0"/>
          <w:marTop w:val="0"/>
          <w:marBottom w:val="0"/>
          <w:divBdr>
            <w:top w:val="none" w:sz="0" w:space="0" w:color="auto"/>
            <w:left w:val="none" w:sz="0" w:space="0" w:color="auto"/>
            <w:bottom w:val="none" w:sz="0" w:space="0" w:color="auto"/>
            <w:right w:val="none" w:sz="0" w:space="0" w:color="auto"/>
          </w:divBdr>
        </w:div>
        <w:div w:id="716078615">
          <w:marLeft w:val="480"/>
          <w:marRight w:val="0"/>
          <w:marTop w:val="0"/>
          <w:marBottom w:val="0"/>
          <w:divBdr>
            <w:top w:val="none" w:sz="0" w:space="0" w:color="auto"/>
            <w:left w:val="none" w:sz="0" w:space="0" w:color="auto"/>
            <w:bottom w:val="none" w:sz="0" w:space="0" w:color="auto"/>
            <w:right w:val="none" w:sz="0" w:space="0" w:color="auto"/>
          </w:divBdr>
        </w:div>
        <w:div w:id="1430660361">
          <w:marLeft w:val="480"/>
          <w:marRight w:val="0"/>
          <w:marTop w:val="0"/>
          <w:marBottom w:val="0"/>
          <w:divBdr>
            <w:top w:val="none" w:sz="0" w:space="0" w:color="auto"/>
            <w:left w:val="none" w:sz="0" w:space="0" w:color="auto"/>
            <w:bottom w:val="none" w:sz="0" w:space="0" w:color="auto"/>
            <w:right w:val="none" w:sz="0" w:space="0" w:color="auto"/>
          </w:divBdr>
        </w:div>
        <w:div w:id="1003826082">
          <w:marLeft w:val="480"/>
          <w:marRight w:val="0"/>
          <w:marTop w:val="0"/>
          <w:marBottom w:val="0"/>
          <w:divBdr>
            <w:top w:val="none" w:sz="0" w:space="0" w:color="auto"/>
            <w:left w:val="none" w:sz="0" w:space="0" w:color="auto"/>
            <w:bottom w:val="none" w:sz="0" w:space="0" w:color="auto"/>
            <w:right w:val="none" w:sz="0" w:space="0" w:color="auto"/>
          </w:divBdr>
        </w:div>
        <w:div w:id="2079552458">
          <w:marLeft w:val="480"/>
          <w:marRight w:val="0"/>
          <w:marTop w:val="0"/>
          <w:marBottom w:val="0"/>
          <w:divBdr>
            <w:top w:val="none" w:sz="0" w:space="0" w:color="auto"/>
            <w:left w:val="none" w:sz="0" w:space="0" w:color="auto"/>
            <w:bottom w:val="none" w:sz="0" w:space="0" w:color="auto"/>
            <w:right w:val="none" w:sz="0" w:space="0" w:color="auto"/>
          </w:divBdr>
        </w:div>
        <w:div w:id="2124690144">
          <w:marLeft w:val="480"/>
          <w:marRight w:val="0"/>
          <w:marTop w:val="0"/>
          <w:marBottom w:val="0"/>
          <w:divBdr>
            <w:top w:val="none" w:sz="0" w:space="0" w:color="auto"/>
            <w:left w:val="none" w:sz="0" w:space="0" w:color="auto"/>
            <w:bottom w:val="none" w:sz="0" w:space="0" w:color="auto"/>
            <w:right w:val="none" w:sz="0" w:space="0" w:color="auto"/>
          </w:divBdr>
        </w:div>
        <w:div w:id="1764111588">
          <w:marLeft w:val="480"/>
          <w:marRight w:val="0"/>
          <w:marTop w:val="0"/>
          <w:marBottom w:val="0"/>
          <w:divBdr>
            <w:top w:val="none" w:sz="0" w:space="0" w:color="auto"/>
            <w:left w:val="none" w:sz="0" w:space="0" w:color="auto"/>
            <w:bottom w:val="none" w:sz="0" w:space="0" w:color="auto"/>
            <w:right w:val="none" w:sz="0" w:space="0" w:color="auto"/>
          </w:divBdr>
        </w:div>
        <w:div w:id="975646256">
          <w:marLeft w:val="480"/>
          <w:marRight w:val="0"/>
          <w:marTop w:val="0"/>
          <w:marBottom w:val="0"/>
          <w:divBdr>
            <w:top w:val="none" w:sz="0" w:space="0" w:color="auto"/>
            <w:left w:val="none" w:sz="0" w:space="0" w:color="auto"/>
            <w:bottom w:val="none" w:sz="0" w:space="0" w:color="auto"/>
            <w:right w:val="none" w:sz="0" w:space="0" w:color="auto"/>
          </w:divBdr>
        </w:div>
        <w:div w:id="1109813291">
          <w:marLeft w:val="480"/>
          <w:marRight w:val="0"/>
          <w:marTop w:val="0"/>
          <w:marBottom w:val="0"/>
          <w:divBdr>
            <w:top w:val="none" w:sz="0" w:space="0" w:color="auto"/>
            <w:left w:val="none" w:sz="0" w:space="0" w:color="auto"/>
            <w:bottom w:val="none" w:sz="0" w:space="0" w:color="auto"/>
            <w:right w:val="none" w:sz="0" w:space="0" w:color="auto"/>
          </w:divBdr>
        </w:div>
        <w:div w:id="186529494">
          <w:marLeft w:val="480"/>
          <w:marRight w:val="0"/>
          <w:marTop w:val="0"/>
          <w:marBottom w:val="0"/>
          <w:divBdr>
            <w:top w:val="none" w:sz="0" w:space="0" w:color="auto"/>
            <w:left w:val="none" w:sz="0" w:space="0" w:color="auto"/>
            <w:bottom w:val="none" w:sz="0" w:space="0" w:color="auto"/>
            <w:right w:val="none" w:sz="0" w:space="0" w:color="auto"/>
          </w:divBdr>
        </w:div>
        <w:div w:id="582181569">
          <w:marLeft w:val="480"/>
          <w:marRight w:val="0"/>
          <w:marTop w:val="0"/>
          <w:marBottom w:val="0"/>
          <w:divBdr>
            <w:top w:val="none" w:sz="0" w:space="0" w:color="auto"/>
            <w:left w:val="none" w:sz="0" w:space="0" w:color="auto"/>
            <w:bottom w:val="none" w:sz="0" w:space="0" w:color="auto"/>
            <w:right w:val="none" w:sz="0" w:space="0" w:color="auto"/>
          </w:divBdr>
        </w:div>
        <w:div w:id="664671310">
          <w:marLeft w:val="480"/>
          <w:marRight w:val="0"/>
          <w:marTop w:val="0"/>
          <w:marBottom w:val="0"/>
          <w:divBdr>
            <w:top w:val="none" w:sz="0" w:space="0" w:color="auto"/>
            <w:left w:val="none" w:sz="0" w:space="0" w:color="auto"/>
            <w:bottom w:val="none" w:sz="0" w:space="0" w:color="auto"/>
            <w:right w:val="none" w:sz="0" w:space="0" w:color="auto"/>
          </w:divBdr>
        </w:div>
        <w:div w:id="1571501366">
          <w:marLeft w:val="480"/>
          <w:marRight w:val="0"/>
          <w:marTop w:val="0"/>
          <w:marBottom w:val="0"/>
          <w:divBdr>
            <w:top w:val="none" w:sz="0" w:space="0" w:color="auto"/>
            <w:left w:val="none" w:sz="0" w:space="0" w:color="auto"/>
            <w:bottom w:val="none" w:sz="0" w:space="0" w:color="auto"/>
            <w:right w:val="none" w:sz="0" w:space="0" w:color="auto"/>
          </w:divBdr>
        </w:div>
        <w:div w:id="1914074936">
          <w:marLeft w:val="480"/>
          <w:marRight w:val="0"/>
          <w:marTop w:val="0"/>
          <w:marBottom w:val="0"/>
          <w:divBdr>
            <w:top w:val="none" w:sz="0" w:space="0" w:color="auto"/>
            <w:left w:val="none" w:sz="0" w:space="0" w:color="auto"/>
            <w:bottom w:val="none" w:sz="0" w:space="0" w:color="auto"/>
            <w:right w:val="none" w:sz="0" w:space="0" w:color="auto"/>
          </w:divBdr>
        </w:div>
        <w:div w:id="1973558234">
          <w:marLeft w:val="480"/>
          <w:marRight w:val="0"/>
          <w:marTop w:val="0"/>
          <w:marBottom w:val="0"/>
          <w:divBdr>
            <w:top w:val="none" w:sz="0" w:space="0" w:color="auto"/>
            <w:left w:val="none" w:sz="0" w:space="0" w:color="auto"/>
            <w:bottom w:val="none" w:sz="0" w:space="0" w:color="auto"/>
            <w:right w:val="none" w:sz="0" w:space="0" w:color="auto"/>
          </w:divBdr>
        </w:div>
        <w:div w:id="1488092686">
          <w:marLeft w:val="480"/>
          <w:marRight w:val="0"/>
          <w:marTop w:val="0"/>
          <w:marBottom w:val="0"/>
          <w:divBdr>
            <w:top w:val="none" w:sz="0" w:space="0" w:color="auto"/>
            <w:left w:val="none" w:sz="0" w:space="0" w:color="auto"/>
            <w:bottom w:val="none" w:sz="0" w:space="0" w:color="auto"/>
            <w:right w:val="none" w:sz="0" w:space="0" w:color="auto"/>
          </w:divBdr>
        </w:div>
        <w:div w:id="1493645735">
          <w:marLeft w:val="480"/>
          <w:marRight w:val="0"/>
          <w:marTop w:val="0"/>
          <w:marBottom w:val="0"/>
          <w:divBdr>
            <w:top w:val="none" w:sz="0" w:space="0" w:color="auto"/>
            <w:left w:val="none" w:sz="0" w:space="0" w:color="auto"/>
            <w:bottom w:val="none" w:sz="0" w:space="0" w:color="auto"/>
            <w:right w:val="none" w:sz="0" w:space="0" w:color="auto"/>
          </w:divBdr>
        </w:div>
        <w:div w:id="1228958603">
          <w:marLeft w:val="480"/>
          <w:marRight w:val="0"/>
          <w:marTop w:val="0"/>
          <w:marBottom w:val="0"/>
          <w:divBdr>
            <w:top w:val="none" w:sz="0" w:space="0" w:color="auto"/>
            <w:left w:val="none" w:sz="0" w:space="0" w:color="auto"/>
            <w:bottom w:val="none" w:sz="0" w:space="0" w:color="auto"/>
            <w:right w:val="none" w:sz="0" w:space="0" w:color="auto"/>
          </w:divBdr>
        </w:div>
        <w:div w:id="268240480">
          <w:marLeft w:val="480"/>
          <w:marRight w:val="0"/>
          <w:marTop w:val="0"/>
          <w:marBottom w:val="0"/>
          <w:divBdr>
            <w:top w:val="none" w:sz="0" w:space="0" w:color="auto"/>
            <w:left w:val="none" w:sz="0" w:space="0" w:color="auto"/>
            <w:bottom w:val="none" w:sz="0" w:space="0" w:color="auto"/>
            <w:right w:val="none" w:sz="0" w:space="0" w:color="auto"/>
          </w:divBdr>
        </w:div>
        <w:div w:id="2050062487">
          <w:marLeft w:val="480"/>
          <w:marRight w:val="0"/>
          <w:marTop w:val="0"/>
          <w:marBottom w:val="0"/>
          <w:divBdr>
            <w:top w:val="none" w:sz="0" w:space="0" w:color="auto"/>
            <w:left w:val="none" w:sz="0" w:space="0" w:color="auto"/>
            <w:bottom w:val="none" w:sz="0" w:space="0" w:color="auto"/>
            <w:right w:val="none" w:sz="0" w:space="0" w:color="auto"/>
          </w:divBdr>
        </w:div>
        <w:div w:id="86586167">
          <w:marLeft w:val="480"/>
          <w:marRight w:val="0"/>
          <w:marTop w:val="0"/>
          <w:marBottom w:val="0"/>
          <w:divBdr>
            <w:top w:val="none" w:sz="0" w:space="0" w:color="auto"/>
            <w:left w:val="none" w:sz="0" w:space="0" w:color="auto"/>
            <w:bottom w:val="none" w:sz="0" w:space="0" w:color="auto"/>
            <w:right w:val="none" w:sz="0" w:space="0" w:color="auto"/>
          </w:divBdr>
        </w:div>
        <w:div w:id="262802866">
          <w:marLeft w:val="480"/>
          <w:marRight w:val="0"/>
          <w:marTop w:val="0"/>
          <w:marBottom w:val="0"/>
          <w:divBdr>
            <w:top w:val="none" w:sz="0" w:space="0" w:color="auto"/>
            <w:left w:val="none" w:sz="0" w:space="0" w:color="auto"/>
            <w:bottom w:val="none" w:sz="0" w:space="0" w:color="auto"/>
            <w:right w:val="none" w:sz="0" w:space="0" w:color="auto"/>
          </w:divBdr>
        </w:div>
        <w:div w:id="266740714">
          <w:marLeft w:val="480"/>
          <w:marRight w:val="0"/>
          <w:marTop w:val="0"/>
          <w:marBottom w:val="0"/>
          <w:divBdr>
            <w:top w:val="none" w:sz="0" w:space="0" w:color="auto"/>
            <w:left w:val="none" w:sz="0" w:space="0" w:color="auto"/>
            <w:bottom w:val="none" w:sz="0" w:space="0" w:color="auto"/>
            <w:right w:val="none" w:sz="0" w:space="0" w:color="auto"/>
          </w:divBdr>
        </w:div>
        <w:div w:id="863596408">
          <w:marLeft w:val="480"/>
          <w:marRight w:val="0"/>
          <w:marTop w:val="0"/>
          <w:marBottom w:val="0"/>
          <w:divBdr>
            <w:top w:val="none" w:sz="0" w:space="0" w:color="auto"/>
            <w:left w:val="none" w:sz="0" w:space="0" w:color="auto"/>
            <w:bottom w:val="none" w:sz="0" w:space="0" w:color="auto"/>
            <w:right w:val="none" w:sz="0" w:space="0" w:color="auto"/>
          </w:divBdr>
        </w:div>
        <w:div w:id="1875994299">
          <w:marLeft w:val="480"/>
          <w:marRight w:val="0"/>
          <w:marTop w:val="0"/>
          <w:marBottom w:val="0"/>
          <w:divBdr>
            <w:top w:val="none" w:sz="0" w:space="0" w:color="auto"/>
            <w:left w:val="none" w:sz="0" w:space="0" w:color="auto"/>
            <w:bottom w:val="none" w:sz="0" w:space="0" w:color="auto"/>
            <w:right w:val="none" w:sz="0" w:space="0" w:color="auto"/>
          </w:divBdr>
        </w:div>
        <w:div w:id="152111645">
          <w:marLeft w:val="480"/>
          <w:marRight w:val="0"/>
          <w:marTop w:val="0"/>
          <w:marBottom w:val="0"/>
          <w:divBdr>
            <w:top w:val="none" w:sz="0" w:space="0" w:color="auto"/>
            <w:left w:val="none" w:sz="0" w:space="0" w:color="auto"/>
            <w:bottom w:val="none" w:sz="0" w:space="0" w:color="auto"/>
            <w:right w:val="none" w:sz="0" w:space="0" w:color="auto"/>
          </w:divBdr>
        </w:div>
        <w:div w:id="374625426">
          <w:marLeft w:val="480"/>
          <w:marRight w:val="0"/>
          <w:marTop w:val="0"/>
          <w:marBottom w:val="0"/>
          <w:divBdr>
            <w:top w:val="none" w:sz="0" w:space="0" w:color="auto"/>
            <w:left w:val="none" w:sz="0" w:space="0" w:color="auto"/>
            <w:bottom w:val="none" w:sz="0" w:space="0" w:color="auto"/>
            <w:right w:val="none" w:sz="0" w:space="0" w:color="auto"/>
          </w:divBdr>
        </w:div>
        <w:div w:id="856970454">
          <w:marLeft w:val="480"/>
          <w:marRight w:val="0"/>
          <w:marTop w:val="0"/>
          <w:marBottom w:val="0"/>
          <w:divBdr>
            <w:top w:val="none" w:sz="0" w:space="0" w:color="auto"/>
            <w:left w:val="none" w:sz="0" w:space="0" w:color="auto"/>
            <w:bottom w:val="none" w:sz="0" w:space="0" w:color="auto"/>
            <w:right w:val="none" w:sz="0" w:space="0" w:color="auto"/>
          </w:divBdr>
        </w:div>
        <w:div w:id="666902374">
          <w:marLeft w:val="480"/>
          <w:marRight w:val="0"/>
          <w:marTop w:val="0"/>
          <w:marBottom w:val="0"/>
          <w:divBdr>
            <w:top w:val="none" w:sz="0" w:space="0" w:color="auto"/>
            <w:left w:val="none" w:sz="0" w:space="0" w:color="auto"/>
            <w:bottom w:val="none" w:sz="0" w:space="0" w:color="auto"/>
            <w:right w:val="none" w:sz="0" w:space="0" w:color="auto"/>
          </w:divBdr>
        </w:div>
        <w:div w:id="261185422">
          <w:marLeft w:val="480"/>
          <w:marRight w:val="0"/>
          <w:marTop w:val="0"/>
          <w:marBottom w:val="0"/>
          <w:divBdr>
            <w:top w:val="none" w:sz="0" w:space="0" w:color="auto"/>
            <w:left w:val="none" w:sz="0" w:space="0" w:color="auto"/>
            <w:bottom w:val="none" w:sz="0" w:space="0" w:color="auto"/>
            <w:right w:val="none" w:sz="0" w:space="0" w:color="auto"/>
          </w:divBdr>
        </w:div>
        <w:div w:id="1183860323">
          <w:marLeft w:val="480"/>
          <w:marRight w:val="0"/>
          <w:marTop w:val="0"/>
          <w:marBottom w:val="0"/>
          <w:divBdr>
            <w:top w:val="none" w:sz="0" w:space="0" w:color="auto"/>
            <w:left w:val="none" w:sz="0" w:space="0" w:color="auto"/>
            <w:bottom w:val="none" w:sz="0" w:space="0" w:color="auto"/>
            <w:right w:val="none" w:sz="0" w:space="0" w:color="auto"/>
          </w:divBdr>
        </w:div>
        <w:div w:id="54203430">
          <w:marLeft w:val="480"/>
          <w:marRight w:val="0"/>
          <w:marTop w:val="0"/>
          <w:marBottom w:val="0"/>
          <w:divBdr>
            <w:top w:val="none" w:sz="0" w:space="0" w:color="auto"/>
            <w:left w:val="none" w:sz="0" w:space="0" w:color="auto"/>
            <w:bottom w:val="none" w:sz="0" w:space="0" w:color="auto"/>
            <w:right w:val="none" w:sz="0" w:space="0" w:color="auto"/>
          </w:divBdr>
        </w:div>
        <w:div w:id="1781757221">
          <w:marLeft w:val="480"/>
          <w:marRight w:val="0"/>
          <w:marTop w:val="0"/>
          <w:marBottom w:val="0"/>
          <w:divBdr>
            <w:top w:val="none" w:sz="0" w:space="0" w:color="auto"/>
            <w:left w:val="none" w:sz="0" w:space="0" w:color="auto"/>
            <w:bottom w:val="none" w:sz="0" w:space="0" w:color="auto"/>
            <w:right w:val="none" w:sz="0" w:space="0" w:color="auto"/>
          </w:divBdr>
        </w:div>
        <w:div w:id="226649265">
          <w:marLeft w:val="480"/>
          <w:marRight w:val="0"/>
          <w:marTop w:val="0"/>
          <w:marBottom w:val="0"/>
          <w:divBdr>
            <w:top w:val="none" w:sz="0" w:space="0" w:color="auto"/>
            <w:left w:val="none" w:sz="0" w:space="0" w:color="auto"/>
            <w:bottom w:val="none" w:sz="0" w:space="0" w:color="auto"/>
            <w:right w:val="none" w:sz="0" w:space="0" w:color="auto"/>
          </w:divBdr>
        </w:div>
        <w:div w:id="1250236633">
          <w:marLeft w:val="480"/>
          <w:marRight w:val="0"/>
          <w:marTop w:val="0"/>
          <w:marBottom w:val="0"/>
          <w:divBdr>
            <w:top w:val="none" w:sz="0" w:space="0" w:color="auto"/>
            <w:left w:val="none" w:sz="0" w:space="0" w:color="auto"/>
            <w:bottom w:val="none" w:sz="0" w:space="0" w:color="auto"/>
            <w:right w:val="none" w:sz="0" w:space="0" w:color="auto"/>
          </w:divBdr>
        </w:div>
        <w:div w:id="511844600">
          <w:marLeft w:val="480"/>
          <w:marRight w:val="0"/>
          <w:marTop w:val="0"/>
          <w:marBottom w:val="0"/>
          <w:divBdr>
            <w:top w:val="none" w:sz="0" w:space="0" w:color="auto"/>
            <w:left w:val="none" w:sz="0" w:space="0" w:color="auto"/>
            <w:bottom w:val="none" w:sz="0" w:space="0" w:color="auto"/>
            <w:right w:val="none" w:sz="0" w:space="0" w:color="auto"/>
          </w:divBdr>
        </w:div>
        <w:div w:id="1496188068">
          <w:marLeft w:val="480"/>
          <w:marRight w:val="0"/>
          <w:marTop w:val="0"/>
          <w:marBottom w:val="0"/>
          <w:divBdr>
            <w:top w:val="none" w:sz="0" w:space="0" w:color="auto"/>
            <w:left w:val="none" w:sz="0" w:space="0" w:color="auto"/>
            <w:bottom w:val="none" w:sz="0" w:space="0" w:color="auto"/>
            <w:right w:val="none" w:sz="0" w:space="0" w:color="auto"/>
          </w:divBdr>
        </w:div>
        <w:div w:id="2030329116">
          <w:marLeft w:val="480"/>
          <w:marRight w:val="0"/>
          <w:marTop w:val="0"/>
          <w:marBottom w:val="0"/>
          <w:divBdr>
            <w:top w:val="none" w:sz="0" w:space="0" w:color="auto"/>
            <w:left w:val="none" w:sz="0" w:space="0" w:color="auto"/>
            <w:bottom w:val="none" w:sz="0" w:space="0" w:color="auto"/>
            <w:right w:val="none" w:sz="0" w:space="0" w:color="auto"/>
          </w:divBdr>
        </w:div>
        <w:div w:id="402070443">
          <w:marLeft w:val="480"/>
          <w:marRight w:val="0"/>
          <w:marTop w:val="0"/>
          <w:marBottom w:val="0"/>
          <w:divBdr>
            <w:top w:val="none" w:sz="0" w:space="0" w:color="auto"/>
            <w:left w:val="none" w:sz="0" w:space="0" w:color="auto"/>
            <w:bottom w:val="none" w:sz="0" w:space="0" w:color="auto"/>
            <w:right w:val="none" w:sz="0" w:space="0" w:color="auto"/>
          </w:divBdr>
        </w:div>
        <w:div w:id="831482729">
          <w:marLeft w:val="480"/>
          <w:marRight w:val="0"/>
          <w:marTop w:val="0"/>
          <w:marBottom w:val="0"/>
          <w:divBdr>
            <w:top w:val="none" w:sz="0" w:space="0" w:color="auto"/>
            <w:left w:val="none" w:sz="0" w:space="0" w:color="auto"/>
            <w:bottom w:val="none" w:sz="0" w:space="0" w:color="auto"/>
            <w:right w:val="none" w:sz="0" w:space="0" w:color="auto"/>
          </w:divBdr>
        </w:div>
        <w:div w:id="534006641">
          <w:marLeft w:val="480"/>
          <w:marRight w:val="0"/>
          <w:marTop w:val="0"/>
          <w:marBottom w:val="0"/>
          <w:divBdr>
            <w:top w:val="none" w:sz="0" w:space="0" w:color="auto"/>
            <w:left w:val="none" w:sz="0" w:space="0" w:color="auto"/>
            <w:bottom w:val="none" w:sz="0" w:space="0" w:color="auto"/>
            <w:right w:val="none" w:sz="0" w:space="0" w:color="auto"/>
          </w:divBdr>
        </w:div>
        <w:div w:id="1990209454">
          <w:marLeft w:val="480"/>
          <w:marRight w:val="0"/>
          <w:marTop w:val="0"/>
          <w:marBottom w:val="0"/>
          <w:divBdr>
            <w:top w:val="none" w:sz="0" w:space="0" w:color="auto"/>
            <w:left w:val="none" w:sz="0" w:space="0" w:color="auto"/>
            <w:bottom w:val="none" w:sz="0" w:space="0" w:color="auto"/>
            <w:right w:val="none" w:sz="0" w:space="0" w:color="auto"/>
          </w:divBdr>
        </w:div>
        <w:div w:id="929580831">
          <w:marLeft w:val="480"/>
          <w:marRight w:val="0"/>
          <w:marTop w:val="0"/>
          <w:marBottom w:val="0"/>
          <w:divBdr>
            <w:top w:val="none" w:sz="0" w:space="0" w:color="auto"/>
            <w:left w:val="none" w:sz="0" w:space="0" w:color="auto"/>
            <w:bottom w:val="none" w:sz="0" w:space="0" w:color="auto"/>
            <w:right w:val="none" w:sz="0" w:space="0" w:color="auto"/>
          </w:divBdr>
        </w:div>
        <w:div w:id="220485792">
          <w:marLeft w:val="480"/>
          <w:marRight w:val="0"/>
          <w:marTop w:val="0"/>
          <w:marBottom w:val="0"/>
          <w:divBdr>
            <w:top w:val="none" w:sz="0" w:space="0" w:color="auto"/>
            <w:left w:val="none" w:sz="0" w:space="0" w:color="auto"/>
            <w:bottom w:val="none" w:sz="0" w:space="0" w:color="auto"/>
            <w:right w:val="none" w:sz="0" w:space="0" w:color="auto"/>
          </w:divBdr>
        </w:div>
        <w:div w:id="899704419">
          <w:marLeft w:val="480"/>
          <w:marRight w:val="0"/>
          <w:marTop w:val="0"/>
          <w:marBottom w:val="0"/>
          <w:divBdr>
            <w:top w:val="none" w:sz="0" w:space="0" w:color="auto"/>
            <w:left w:val="none" w:sz="0" w:space="0" w:color="auto"/>
            <w:bottom w:val="none" w:sz="0" w:space="0" w:color="auto"/>
            <w:right w:val="none" w:sz="0" w:space="0" w:color="auto"/>
          </w:divBdr>
        </w:div>
        <w:div w:id="1731154069">
          <w:marLeft w:val="480"/>
          <w:marRight w:val="0"/>
          <w:marTop w:val="0"/>
          <w:marBottom w:val="0"/>
          <w:divBdr>
            <w:top w:val="none" w:sz="0" w:space="0" w:color="auto"/>
            <w:left w:val="none" w:sz="0" w:space="0" w:color="auto"/>
            <w:bottom w:val="none" w:sz="0" w:space="0" w:color="auto"/>
            <w:right w:val="none" w:sz="0" w:space="0" w:color="auto"/>
          </w:divBdr>
        </w:div>
        <w:div w:id="634528317">
          <w:marLeft w:val="480"/>
          <w:marRight w:val="0"/>
          <w:marTop w:val="0"/>
          <w:marBottom w:val="0"/>
          <w:divBdr>
            <w:top w:val="none" w:sz="0" w:space="0" w:color="auto"/>
            <w:left w:val="none" w:sz="0" w:space="0" w:color="auto"/>
            <w:bottom w:val="none" w:sz="0" w:space="0" w:color="auto"/>
            <w:right w:val="none" w:sz="0" w:space="0" w:color="auto"/>
          </w:divBdr>
        </w:div>
        <w:div w:id="1401633835">
          <w:marLeft w:val="480"/>
          <w:marRight w:val="0"/>
          <w:marTop w:val="0"/>
          <w:marBottom w:val="0"/>
          <w:divBdr>
            <w:top w:val="none" w:sz="0" w:space="0" w:color="auto"/>
            <w:left w:val="none" w:sz="0" w:space="0" w:color="auto"/>
            <w:bottom w:val="none" w:sz="0" w:space="0" w:color="auto"/>
            <w:right w:val="none" w:sz="0" w:space="0" w:color="auto"/>
          </w:divBdr>
        </w:div>
        <w:div w:id="1852722914">
          <w:marLeft w:val="480"/>
          <w:marRight w:val="0"/>
          <w:marTop w:val="0"/>
          <w:marBottom w:val="0"/>
          <w:divBdr>
            <w:top w:val="none" w:sz="0" w:space="0" w:color="auto"/>
            <w:left w:val="none" w:sz="0" w:space="0" w:color="auto"/>
            <w:bottom w:val="none" w:sz="0" w:space="0" w:color="auto"/>
            <w:right w:val="none" w:sz="0" w:space="0" w:color="auto"/>
          </w:divBdr>
        </w:div>
        <w:div w:id="2025008611">
          <w:marLeft w:val="480"/>
          <w:marRight w:val="0"/>
          <w:marTop w:val="0"/>
          <w:marBottom w:val="0"/>
          <w:divBdr>
            <w:top w:val="none" w:sz="0" w:space="0" w:color="auto"/>
            <w:left w:val="none" w:sz="0" w:space="0" w:color="auto"/>
            <w:bottom w:val="none" w:sz="0" w:space="0" w:color="auto"/>
            <w:right w:val="none" w:sz="0" w:space="0" w:color="auto"/>
          </w:divBdr>
        </w:div>
        <w:div w:id="1210218467">
          <w:marLeft w:val="480"/>
          <w:marRight w:val="0"/>
          <w:marTop w:val="0"/>
          <w:marBottom w:val="0"/>
          <w:divBdr>
            <w:top w:val="none" w:sz="0" w:space="0" w:color="auto"/>
            <w:left w:val="none" w:sz="0" w:space="0" w:color="auto"/>
            <w:bottom w:val="none" w:sz="0" w:space="0" w:color="auto"/>
            <w:right w:val="none" w:sz="0" w:space="0" w:color="auto"/>
          </w:divBdr>
        </w:div>
        <w:div w:id="1541236965">
          <w:marLeft w:val="480"/>
          <w:marRight w:val="0"/>
          <w:marTop w:val="0"/>
          <w:marBottom w:val="0"/>
          <w:divBdr>
            <w:top w:val="none" w:sz="0" w:space="0" w:color="auto"/>
            <w:left w:val="none" w:sz="0" w:space="0" w:color="auto"/>
            <w:bottom w:val="none" w:sz="0" w:space="0" w:color="auto"/>
            <w:right w:val="none" w:sz="0" w:space="0" w:color="auto"/>
          </w:divBdr>
        </w:div>
        <w:div w:id="402070359">
          <w:marLeft w:val="480"/>
          <w:marRight w:val="0"/>
          <w:marTop w:val="0"/>
          <w:marBottom w:val="0"/>
          <w:divBdr>
            <w:top w:val="none" w:sz="0" w:space="0" w:color="auto"/>
            <w:left w:val="none" w:sz="0" w:space="0" w:color="auto"/>
            <w:bottom w:val="none" w:sz="0" w:space="0" w:color="auto"/>
            <w:right w:val="none" w:sz="0" w:space="0" w:color="auto"/>
          </w:divBdr>
        </w:div>
        <w:div w:id="663969332">
          <w:marLeft w:val="480"/>
          <w:marRight w:val="0"/>
          <w:marTop w:val="0"/>
          <w:marBottom w:val="0"/>
          <w:divBdr>
            <w:top w:val="none" w:sz="0" w:space="0" w:color="auto"/>
            <w:left w:val="none" w:sz="0" w:space="0" w:color="auto"/>
            <w:bottom w:val="none" w:sz="0" w:space="0" w:color="auto"/>
            <w:right w:val="none" w:sz="0" w:space="0" w:color="auto"/>
          </w:divBdr>
        </w:div>
      </w:divsChild>
    </w:div>
    <w:div w:id="2039813637">
      <w:bodyDiv w:val="1"/>
      <w:marLeft w:val="0"/>
      <w:marRight w:val="0"/>
      <w:marTop w:val="0"/>
      <w:marBottom w:val="0"/>
      <w:divBdr>
        <w:top w:val="none" w:sz="0" w:space="0" w:color="auto"/>
        <w:left w:val="none" w:sz="0" w:space="0" w:color="auto"/>
        <w:bottom w:val="none" w:sz="0" w:space="0" w:color="auto"/>
        <w:right w:val="none" w:sz="0" w:space="0" w:color="auto"/>
      </w:divBdr>
    </w:div>
    <w:div w:id="2040625567">
      <w:bodyDiv w:val="1"/>
      <w:marLeft w:val="0"/>
      <w:marRight w:val="0"/>
      <w:marTop w:val="0"/>
      <w:marBottom w:val="0"/>
      <w:divBdr>
        <w:top w:val="none" w:sz="0" w:space="0" w:color="auto"/>
        <w:left w:val="none" w:sz="0" w:space="0" w:color="auto"/>
        <w:bottom w:val="none" w:sz="0" w:space="0" w:color="auto"/>
        <w:right w:val="none" w:sz="0" w:space="0" w:color="auto"/>
      </w:divBdr>
    </w:div>
    <w:div w:id="2043478127">
      <w:bodyDiv w:val="1"/>
      <w:marLeft w:val="0"/>
      <w:marRight w:val="0"/>
      <w:marTop w:val="0"/>
      <w:marBottom w:val="0"/>
      <w:divBdr>
        <w:top w:val="none" w:sz="0" w:space="0" w:color="auto"/>
        <w:left w:val="none" w:sz="0" w:space="0" w:color="auto"/>
        <w:bottom w:val="none" w:sz="0" w:space="0" w:color="auto"/>
        <w:right w:val="none" w:sz="0" w:space="0" w:color="auto"/>
      </w:divBdr>
    </w:div>
    <w:div w:id="2046249554">
      <w:bodyDiv w:val="1"/>
      <w:marLeft w:val="0"/>
      <w:marRight w:val="0"/>
      <w:marTop w:val="0"/>
      <w:marBottom w:val="0"/>
      <w:divBdr>
        <w:top w:val="none" w:sz="0" w:space="0" w:color="auto"/>
        <w:left w:val="none" w:sz="0" w:space="0" w:color="auto"/>
        <w:bottom w:val="none" w:sz="0" w:space="0" w:color="auto"/>
        <w:right w:val="none" w:sz="0" w:space="0" w:color="auto"/>
      </w:divBdr>
    </w:div>
    <w:div w:id="2051219050">
      <w:bodyDiv w:val="1"/>
      <w:marLeft w:val="0"/>
      <w:marRight w:val="0"/>
      <w:marTop w:val="0"/>
      <w:marBottom w:val="0"/>
      <w:divBdr>
        <w:top w:val="none" w:sz="0" w:space="0" w:color="auto"/>
        <w:left w:val="none" w:sz="0" w:space="0" w:color="auto"/>
        <w:bottom w:val="none" w:sz="0" w:space="0" w:color="auto"/>
        <w:right w:val="none" w:sz="0" w:space="0" w:color="auto"/>
      </w:divBdr>
      <w:divsChild>
        <w:div w:id="1594164899">
          <w:marLeft w:val="480"/>
          <w:marRight w:val="0"/>
          <w:marTop w:val="0"/>
          <w:marBottom w:val="0"/>
          <w:divBdr>
            <w:top w:val="none" w:sz="0" w:space="0" w:color="auto"/>
            <w:left w:val="none" w:sz="0" w:space="0" w:color="auto"/>
            <w:bottom w:val="none" w:sz="0" w:space="0" w:color="auto"/>
            <w:right w:val="none" w:sz="0" w:space="0" w:color="auto"/>
          </w:divBdr>
        </w:div>
        <w:div w:id="2004308116">
          <w:marLeft w:val="480"/>
          <w:marRight w:val="0"/>
          <w:marTop w:val="0"/>
          <w:marBottom w:val="0"/>
          <w:divBdr>
            <w:top w:val="none" w:sz="0" w:space="0" w:color="auto"/>
            <w:left w:val="none" w:sz="0" w:space="0" w:color="auto"/>
            <w:bottom w:val="none" w:sz="0" w:space="0" w:color="auto"/>
            <w:right w:val="none" w:sz="0" w:space="0" w:color="auto"/>
          </w:divBdr>
        </w:div>
        <w:div w:id="1364015573">
          <w:marLeft w:val="480"/>
          <w:marRight w:val="0"/>
          <w:marTop w:val="0"/>
          <w:marBottom w:val="0"/>
          <w:divBdr>
            <w:top w:val="none" w:sz="0" w:space="0" w:color="auto"/>
            <w:left w:val="none" w:sz="0" w:space="0" w:color="auto"/>
            <w:bottom w:val="none" w:sz="0" w:space="0" w:color="auto"/>
            <w:right w:val="none" w:sz="0" w:space="0" w:color="auto"/>
          </w:divBdr>
        </w:div>
        <w:div w:id="1003163948">
          <w:marLeft w:val="480"/>
          <w:marRight w:val="0"/>
          <w:marTop w:val="0"/>
          <w:marBottom w:val="0"/>
          <w:divBdr>
            <w:top w:val="none" w:sz="0" w:space="0" w:color="auto"/>
            <w:left w:val="none" w:sz="0" w:space="0" w:color="auto"/>
            <w:bottom w:val="none" w:sz="0" w:space="0" w:color="auto"/>
            <w:right w:val="none" w:sz="0" w:space="0" w:color="auto"/>
          </w:divBdr>
        </w:div>
        <w:div w:id="1563759418">
          <w:marLeft w:val="480"/>
          <w:marRight w:val="0"/>
          <w:marTop w:val="0"/>
          <w:marBottom w:val="0"/>
          <w:divBdr>
            <w:top w:val="none" w:sz="0" w:space="0" w:color="auto"/>
            <w:left w:val="none" w:sz="0" w:space="0" w:color="auto"/>
            <w:bottom w:val="none" w:sz="0" w:space="0" w:color="auto"/>
            <w:right w:val="none" w:sz="0" w:space="0" w:color="auto"/>
          </w:divBdr>
        </w:div>
        <w:div w:id="688020378">
          <w:marLeft w:val="480"/>
          <w:marRight w:val="0"/>
          <w:marTop w:val="0"/>
          <w:marBottom w:val="0"/>
          <w:divBdr>
            <w:top w:val="none" w:sz="0" w:space="0" w:color="auto"/>
            <w:left w:val="none" w:sz="0" w:space="0" w:color="auto"/>
            <w:bottom w:val="none" w:sz="0" w:space="0" w:color="auto"/>
            <w:right w:val="none" w:sz="0" w:space="0" w:color="auto"/>
          </w:divBdr>
        </w:div>
        <w:div w:id="1820727423">
          <w:marLeft w:val="480"/>
          <w:marRight w:val="0"/>
          <w:marTop w:val="0"/>
          <w:marBottom w:val="0"/>
          <w:divBdr>
            <w:top w:val="none" w:sz="0" w:space="0" w:color="auto"/>
            <w:left w:val="none" w:sz="0" w:space="0" w:color="auto"/>
            <w:bottom w:val="none" w:sz="0" w:space="0" w:color="auto"/>
            <w:right w:val="none" w:sz="0" w:space="0" w:color="auto"/>
          </w:divBdr>
        </w:div>
        <w:div w:id="1821389361">
          <w:marLeft w:val="480"/>
          <w:marRight w:val="0"/>
          <w:marTop w:val="0"/>
          <w:marBottom w:val="0"/>
          <w:divBdr>
            <w:top w:val="none" w:sz="0" w:space="0" w:color="auto"/>
            <w:left w:val="none" w:sz="0" w:space="0" w:color="auto"/>
            <w:bottom w:val="none" w:sz="0" w:space="0" w:color="auto"/>
            <w:right w:val="none" w:sz="0" w:space="0" w:color="auto"/>
          </w:divBdr>
        </w:div>
        <w:div w:id="2092579463">
          <w:marLeft w:val="480"/>
          <w:marRight w:val="0"/>
          <w:marTop w:val="0"/>
          <w:marBottom w:val="0"/>
          <w:divBdr>
            <w:top w:val="none" w:sz="0" w:space="0" w:color="auto"/>
            <w:left w:val="none" w:sz="0" w:space="0" w:color="auto"/>
            <w:bottom w:val="none" w:sz="0" w:space="0" w:color="auto"/>
            <w:right w:val="none" w:sz="0" w:space="0" w:color="auto"/>
          </w:divBdr>
        </w:div>
        <w:div w:id="1288389596">
          <w:marLeft w:val="480"/>
          <w:marRight w:val="0"/>
          <w:marTop w:val="0"/>
          <w:marBottom w:val="0"/>
          <w:divBdr>
            <w:top w:val="none" w:sz="0" w:space="0" w:color="auto"/>
            <w:left w:val="none" w:sz="0" w:space="0" w:color="auto"/>
            <w:bottom w:val="none" w:sz="0" w:space="0" w:color="auto"/>
            <w:right w:val="none" w:sz="0" w:space="0" w:color="auto"/>
          </w:divBdr>
        </w:div>
        <w:div w:id="2064256246">
          <w:marLeft w:val="480"/>
          <w:marRight w:val="0"/>
          <w:marTop w:val="0"/>
          <w:marBottom w:val="0"/>
          <w:divBdr>
            <w:top w:val="none" w:sz="0" w:space="0" w:color="auto"/>
            <w:left w:val="none" w:sz="0" w:space="0" w:color="auto"/>
            <w:bottom w:val="none" w:sz="0" w:space="0" w:color="auto"/>
            <w:right w:val="none" w:sz="0" w:space="0" w:color="auto"/>
          </w:divBdr>
        </w:div>
        <w:div w:id="594825284">
          <w:marLeft w:val="480"/>
          <w:marRight w:val="0"/>
          <w:marTop w:val="0"/>
          <w:marBottom w:val="0"/>
          <w:divBdr>
            <w:top w:val="none" w:sz="0" w:space="0" w:color="auto"/>
            <w:left w:val="none" w:sz="0" w:space="0" w:color="auto"/>
            <w:bottom w:val="none" w:sz="0" w:space="0" w:color="auto"/>
            <w:right w:val="none" w:sz="0" w:space="0" w:color="auto"/>
          </w:divBdr>
        </w:div>
        <w:div w:id="94641473">
          <w:marLeft w:val="480"/>
          <w:marRight w:val="0"/>
          <w:marTop w:val="0"/>
          <w:marBottom w:val="0"/>
          <w:divBdr>
            <w:top w:val="none" w:sz="0" w:space="0" w:color="auto"/>
            <w:left w:val="none" w:sz="0" w:space="0" w:color="auto"/>
            <w:bottom w:val="none" w:sz="0" w:space="0" w:color="auto"/>
            <w:right w:val="none" w:sz="0" w:space="0" w:color="auto"/>
          </w:divBdr>
        </w:div>
        <w:div w:id="952635099">
          <w:marLeft w:val="480"/>
          <w:marRight w:val="0"/>
          <w:marTop w:val="0"/>
          <w:marBottom w:val="0"/>
          <w:divBdr>
            <w:top w:val="none" w:sz="0" w:space="0" w:color="auto"/>
            <w:left w:val="none" w:sz="0" w:space="0" w:color="auto"/>
            <w:bottom w:val="none" w:sz="0" w:space="0" w:color="auto"/>
            <w:right w:val="none" w:sz="0" w:space="0" w:color="auto"/>
          </w:divBdr>
        </w:div>
        <w:div w:id="1136026259">
          <w:marLeft w:val="480"/>
          <w:marRight w:val="0"/>
          <w:marTop w:val="0"/>
          <w:marBottom w:val="0"/>
          <w:divBdr>
            <w:top w:val="none" w:sz="0" w:space="0" w:color="auto"/>
            <w:left w:val="none" w:sz="0" w:space="0" w:color="auto"/>
            <w:bottom w:val="none" w:sz="0" w:space="0" w:color="auto"/>
            <w:right w:val="none" w:sz="0" w:space="0" w:color="auto"/>
          </w:divBdr>
        </w:div>
        <w:div w:id="680081657">
          <w:marLeft w:val="480"/>
          <w:marRight w:val="0"/>
          <w:marTop w:val="0"/>
          <w:marBottom w:val="0"/>
          <w:divBdr>
            <w:top w:val="none" w:sz="0" w:space="0" w:color="auto"/>
            <w:left w:val="none" w:sz="0" w:space="0" w:color="auto"/>
            <w:bottom w:val="none" w:sz="0" w:space="0" w:color="auto"/>
            <w:right w:val="none" w:sz="0" w:space="0" w:color="auto"/>
          </w:divBdr>
        </w:div>
        <w:div w:id="1953172547">
          <w:marLeft w:val="480"/>
          <w:marRight w:val="0"/>
          <w:marTop w:val="0"/>
          <w:marBottom w:val="0"/>
          <w:divBdr>
            <w:top w:val="none" w:sz="0" w:space="0" w:color="auto"/>
            <w:left w:val="none" w:sz="0" w:space="0" w:color="auto"/>
            <w:bottom w:val="none" w:sz="0" w:space="0" w:color="auto"/>
            <w:right w:val="none" w:sz="0" w:space="0" w:color="auto"/>
          </w:divBdr>
        </w:div>
        <w:div w:id="1098453258">
          <w:marLeft w:val="480"/>
          <w:marRight w:val="0"/>
          <w:marTop w:val="0"/>
          <w:marBottom w:val="0"/>
          <w:divBdr>
            <w:top w:val="none" w:sz="0" w:space="0" w:color="auto"/>
            <w:left w:val="none" w:sz="0" w:space="0" w:color="auto"/>
            <w:bottom w:val="none" w:sz="0" w:space="0" w:color="auto"/>
            <w:right w:val="none" w:sz="0" w:space="0" w:color="auto"/>
          </w:divBdr>
        </w:div>
        <w:div w:id="202712983">
          <w:marLeft w:val="480"/>
          <w:marRight w:val="0"/>
          <w:marTop w:val="0"/>
          <w:marBottom w:val="0"/>
          <w:divBdr>
            <w:top w:val="none" w:sz="0" w:space="0" w:color="auto"/>
            <w:left w:val="none" w:sz="0" w:space="0" w:color="auto"/>
            <w:bottom w:val="none" w:sz="0" w:space="0" w:color="auto"/>
            <w:right w:val="none" w:sz="0" w:space="0" w:color="auto"/>
          </w:divBdr>
        </w:div>
      </w:divsChild>
    </w:div>
    <w:div w:id="2051681913">
      <w:bodyDiv w:val="1"/>
      <w:marLeft w:val="0"/>
      <w:marRight w:val="0"/>
      <w:marTop w:val="0"/>
      <w:marBottom w:val="0"/>
      <w:divBdr>
        <w:top w:val="none" w:sz="0" w:space="0" w:color="auto"/>
        <w:left w:val="none" w:sz="0" w:space="0" w:color="auto"/>
        <w:bottom w:val="none" w:sz="0" w:space="0" w:color="auto"/>
        <w:right w:val="none" w:sz="0" w:space="0" w:color="auto"/>
      </w:divBdr>
    </w:div>
    <w:div w:id="2055494407">
      <w:bodyDiv w:val="1"/>
      <w:marLeft w:val="0"/>
      <w:marRight w:val="0"/>
      <w:marTop w:val="0"/>
      <w:marBottom w:val="0"/>
      <w:divBdr>
        <w:top w:val="none" w:sz="0" w:space="0" w:color="auto"/>
        <w:left w:val="none" w:sz="0" w:space="0" w:color="auto"/>
        <w:bottom w:val="none" w:sz="0" w:space="0" w:color="auto"/>
        <w:right w:val="none" w:sz="0" w:space="0" w:color="auto"/>
      </w:divBdr>
    </w:div>
    <w:div w:id="2063284068">
      <w:bodyDiv w:val="1"/>
      <w:marLeft w:val="0"/>
      <w:marRight w:val="0"/>
      <w:marTop w:val="0"/>
      <w:marBottom w:val="0"/>
      <w:divBdr>
        <w:top w:val="none" w:sz="0" w:space="0" w:color="auto"/>
        <w:left w:val="none" w:sz="0" w:space="0" w:color="auto"/>
        <w:bottom w:val="none" w:sz="0" w:space="0" w:color="auto"/>
        <w:right w:val="none" w:sz="0" w:space="0" w:color="auto"/>
      </w:divBdr>
    </w:div>
    <w:div w:id="2069496411">
      <w:bodyDiv w:val="1"/>
      <w:marLeft w:val="0"/>
      <w:marRight w:val="0"/>
      <w:marTop w:val="0"/>
      <w:marBottom w:val="0"/>
      <w:divBdr>
        <w:top w:val="none" w:sz="0" w:space="0" w:color="auto"/>
        <w:left w:val="none" w:sz="0" w:space="0" w:color="auto"/>
        <w:bottom w:val="none" w:sz="0" w:space="0" w:color="auto"/>
        <w:right w:val="none" w:sz="0" w:space="0" w:color="auto"/>
      </w:divBdr>
    </w:div>
    <w:div w:id="2070347798">
      <w:bodyDiv w:val="1"/>
      <w:marLeft w:val="0"/>
      <w:marRight w:val="0"/>
      <w:marTop w:val="0"/>
      <w:marBottom w:val="0"/>
      <w:divBdr>
        <w:top w:val="none" w:sz="0" w:space="0" w:color="auto"/>
        <w:left w:val="none" w:sz="0" w:space="0" w:color="auto"/>
        <w:bottom w:val="none" w:sz="0" w:space="0" w:color="auto"/>
        <w:right w:val="none" w:sz="0" w:space="0" w:color="auto"/>
      </w:divBdr>
    </w:div>
    <w:div w:id="2073186947">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sChild>
        <w:div w:id="2087149002">
          <w:marLeft w:val="480"/>
          <w:marRight w:val="0"/>
          <w:marTop w:val="0"/>
          <w:marBottom w:val="0"/>
          <w:divBdr>
            <w:top w:val="none" w:sz="0" w:space="0" w:color="auto"/>
            <w:left w:val="none" w:sz="0" w:space="0" w:color="auto"/>
            <w:bottom w:val="none" w:sz="0" w:space="0" w:color="auto"/>
            <w:right w:val="none" w:sz="0" w:space="0" w:color="auto"/>
          </w:divBdr>
        </w:div>
        <w:div w:id="1920291770">
          <w:marLeft w:val="480"/>
          <w:marRight w:val="0"/>
          <w:marTop w:val="0"/>
          <w:marBottom w:val="0"/>
          <w:divBdr>
            <w:top w:val="none" w:sz="0" w:space="0" w:color="auto"/>
            <w:left w:val="none" w:sz="0" w:space="0" w:color="auto"/>
            <w:bottom w:val="none" w:sz="0" w:space="0" w:color="auto"/>
            <w:right w:val="none" w:sz="0" w:space="0" w:color="auto"/>
          </w:divBdr>
        </w:div>
        <w:div w:id="451050894">
          <w:marLeft w:val="480"/>
          <w:marRight w:val="0"/>
          <w:marTop w:val="0"/>
          <w:marBottom w:val="0"/>
          <w:divBdr>
            <w:top w:val="none" w:sz="0" w:space="0" w:color="auto"/>
            <w:left w:val="none" w:sz="0" w:space="0" w:color="auto"/>
            <w:bottom w:val="none" w:sz="0" w:space="0" w:color="auto"/>
            <w:right w:val="none" w:sz="0" w:space="0" w:color="auto"/>
          </w:divBdr>
        </w:div>
        <w:div w:id="1519197741">
          <w:marLeft w:val="480"/>
          <w:marRight w:val="0"/>
          <w:marTop w:val="0"/>
          <w:marBottom w:val="0"/>
          <w:divBdr>
            <w:top w:val="none" w:sz="0" w:space="0" w:color="auto"/>
            <w:left w:val="none" w:sz="0" w:space="0" w:color="auto"/>
            <w:bottom w:val="none" w:sz="0" w:space="0" w:color="auto"/>
            <w:right w:val="none" w:sz="0" w:space="0" w:color="auto"/>
          </w:divBdr>
        </w:div>
        <w:div w:id="346906544">
          <w:marLeft w:val="480"/>
          <w:marRight w:val="0"/>
          <w:marTop w:val="0"/>
          <w:marBottom w:val="0"/>
          <w:divBdr>
            <w:top w:val="none" w:sz="0" w:space="0" w:color="auto"/>
            <w:left w:val="none" w:sz="0" w:space="0" w:color="auto"/>
            <w:bottom w:val="none" w:sz="0" w:space="0" w:color="auto"/>
            <w:right w:val="none" w:sz="0" w:space="0" w:color="auto"/>
          </w:divBdr>
        </w:div>
        <w:div w:id="196699084">
          <w:marLeft w:val="480"/>
          <w:marRight w:val="0"/>
          <w:marTop w:val="0"/>
          <w:marBottom w:val="0"/>
          <w:divBdr>
            <w:top w:val="none" w:sz="0" w:space="0" w:color="auto"/>
            <w:left w:val="none" w:sz="0" w:space="0" w:color="auto"/>
            <w:bottom w:val="none" w:sz="0" w:space="0" w:color="auto"/>
            <w:right w:val="none" w:sz="0" w:space="0" w:color="auto"/>
          </w:divBdr>
        </w:div>
        <w:div w:id="1239634884">
          <w:marLeft w:val="480"/>
          <w:marRight w:val="0"/>
          <w:marTop w:val="0"/>
          <w:marBottom w:val="0"/>
          <w:divBdr>
            <w:top w:val="none" w:sz="0" w:space="0" w:color="auto"/>
            <w:left w:val="none" w:sz="0" w:space="0" w:color="auto"/>
            <w:bottom w:val="none" w:sz="0" w:space="0" w:color="auto"/>
            <w:right w:val="none" w:sz="0" w:space="0" w:color="auto"/>
          </w:divBdr>
        </w:div>
        <w:div w:id="1154489388">
          <w:marLeft w:val="480"/>
          <w:marRight w:val="0"/>
          <w:marTop w:val="0"/>
          <w:marBottom w:val="0"/>
          <w:divBdr>
            <w:top w:val="none" w:sz="0" w:space="0" w:color="auto"/>
            <w:left w:val="none" w:sz="0" w:space="0" w:color="auto"/>
            <w:bottom w:val="none" w:sz="0" w:space="0" w:color="auto"/>
            <w:right w:val="none" w:sz="0" w:space="0" w:color="auto"/>
          </w:divBdr>
        </w:div>
        <w:div w:id="1822036320">
          <w:marLeft w:val="480"/>
          <w:marRight w:val="0"/>
          <w:marTop w:val="0"/>
          <w:marBottom w:val="0"/>
          <w:divBdr>
            <w:top w:val="none" w:sz="0" w:space="0" w:color="auto"/>
            <w:left w:val="none" w:sz="0" w:space="0" w:color="auto"/>
            <w:bottom w:val="none" w:sz="0" w:space="0" w:color="auto"/>
            <w:right w:val="none" w:sz="0" w:space="0" w:color="auto"/>
          </w:divBdr>
        </w:div>
        <w:div w:id="1013722264">
          <w:marLeft w:val="480"/>
          <w:marRight w:val="0"/>
          <w:marTop w:val="0"/>
          <w:marBottom w:val="0"/>
          <w:divBdr>
            <w:top w:val="none" w:sz="0" w:space="0" w:color="auto"/>
            <w:left w:val="none" w:sz="0" w:space="0" w:color="auto"/>
            <w:bottom w:val="none" w:sz="0" w:space="0" w:color="auto"/>
            <w:right w:val="none" w:sz="0" w:space="0" w:color="auto"/>
          </w:divBdr>
        </w:div>
        <w:div w:id="1454707703">
          <w:marLeft w:val="480"/>
          <w:marRight w:val="0"/>
          <w:marTop w:val="0"/>
          <w:marBottom w:val="0"/>
          <w:divBdr>
            <w:top w:val="none" w:sz="0" w:space="0" w:color="auto"/>
            <w:left w:val="none" w:sz="0" w:space="0" w:color="auto"/>
            <w:bottom w:val="none" w:sz="0" w:space="0" w:color="auto"/>
            <w:right w:val="none" w:sz="0" w:space="0" w:color="auto"/>
          </w:divBdr>
        </w:div>
        <w:div w:id="1306811298">
          <w:marLeft w:val="480"/>
          <w:marRight w:val="0"/>
          <w:marTop w:val="0"/>
          <w:marBottom w:val="0"/>
          <w:divBdr>
            <w:top w:val="none" w:sz="0" w:space="0" w:color="auto"/>
            <w:left w:val="none" w:sz="0" w:space="0" w:color="auto"/>
            <w:bottom w:val="none" w:sz="0" w:space="0" w:color="auto"/>
            <w:right w:val="none" w:sz="0" w:space="0" w:color="auto"/>
          </w:divBdr>
        </w:div>
        <w:div w:id="767382943">
          <w:marLeft w:val="480"/>
          <w:marRight w:val="0"/>
          <w:marTop w:val="0"/>
          <w:marBottom w:val="0"/>
          <w:divBdr>
            <w:top w:val="none" w:sz="0" w:space="0" w:color="auto"/>
            <w:left w:val="none" w:sz="0" w:space="0" w:color="auto"/>
            <w:bottom w:val="none" w:sz="0" w:space="0" w:color="auto"/>
            <w:right w:val="none" w:sz="0" w:space="0" w:color="auto"/>
          </w:divBdr>
        </w:div>
        <w:div w:id="1100761347">
          <w:marLeft w:val="480"/>
          <w:marRight w:val="0"/>
          <w:marTop w:val="0"/>
          <w:marBottom w:val="0"/>
          <w:divBdr>
            <w:top w:val="none" w:sz="0" w:space="0" w:color="auto"/>
            <w:left w:val="none" w:sz="0" w:space="0" w:color="auto"/>
            <w:bottom w:val="none" w:sz="0" w:space="0" w:color="auto"/>
            <w:right w:val="none" w:sz="0" w:space="0" w:color="auto"/>
          </w:divBdr>
        </w:div>
        <w:div w:id="320162807">
          <w:marLeft w:val="480"/>
          <w:marRight w:val="0"/>
          <w:marTop w:val="0"/>
          <w:marBottom w:val="0"/>
          <w:divBdr>
            <w:top w:val="none" w:sz="0" w:space="0" w:color="auto"/>
            <w:left w:val="none" w:sz="0" w:space="0" w:color="auto"/>
            <w:bottom w:val="none" w:sz="0" w:space="0" w:color="auto"/>
            <w:right w:val="none" w:sz="0" w:space="0" w:color="auto"/>
          </w:divBdr>
        </w:div>
        <w:div w:id="2130320451">
          <w:marLeft w:val="480"/>
          <w:marRight w:val="0"/>
          <w:marTop w:val="0"/>
          <w:marBottom w:val="0"/>
          <w:divBdr>
            <w:top w:val="none" w:sz="0" w:space="0" w:color="auto"/>
            <w:left w:val="none" w:sz="0" w:space="0" w:color="auto"/>
            <w:bottom w:val="none" w:sz="0" w:space="0" w:color="auto"/>
            <w:right w:val="none" w:sz="0" w:space="0" w:color="auto"/>
          </w:divBdr>
        </w:div>
        <w:div w:id="655761165">
          <w:marLeft w:val="480"/>
          <w:marRight w:val="0"/>
          <w:marTop w:val="0"/>
          <w:marBottom w:val="0"/>
          <w:divBdr>
            <w:top w:val="none" w:sz="0" w:space="0" w:color="auto"/>
            <w:left w:val="none" w:sz="0" w:space="0" w:color="auto"/>
            <w:bottom w:val="none" w:sz="0" w:space="0" w:color="auto"/>
            <w:right w:val="none" w:sz="0" w:space="0" w:color="auto"/>
          </w:divBdr>
        </w:div>
        <w:div w:id="1053430409">
          <w:marLeft w:val="480"/>
          <w:marRight w:val="0"/>
          <w:marTop w:val="0"/>
          <w:marBottom w:val="0"/>
          <w:divBdr>
            <w:top w:val="none" w:sz="0" w:space="0" w:color="auto"/>
            <w:left w:val="none" w:sz="0" w:space="0" w:color="auto"/>
            <w:bottom w:val="none" w:sz="0" w:space="0" w:color="auto"/>
            <w:right w:val="none" w:sz="0" w:space="0" w:color="auto"/>
          </w:divBdr>
        </w:div>
        <w:div w:id="2106418706">
          <w:marLeft w:val="480"/>
          <w:marRight w:val="0"/>
          <w:marTop w:val="0"/>
          <w:marBottom w:val="0"/>
          <w:divBdr>
            <w:top w:val="none" w:sz="0" w:space="0" w:color="auto"/>
            <w:left w:val="none" w:sz="0" w:space="0" w:color="auto"/>
            <w:bottom w:val="none" w:sz="0" w:space="0" w:color="auto"/>
            <w:right w:val="none" w:sz="0" w:space="0" w:color="auto"/>
          </w:divBdr>
        </w:div>
        <w:div w:id="334378082">
          <w:marLeft w:val="480"/>
          <w:marRight w:val="0"/>
          <w:marTop w:val="0"/>
          <w:marBottom w:val="0"/>
          <w:divBdr>
            <w:top w:val="none" w:sz="0" w:space="0" w:color="auto"/>
            <w:left w:val="none" w:sz="0" w:space="0" w:color="auto"/>
            <w:bottom w:val="none" w:sz="0" w:space="0" w:color="auto"/>
            <w:right w:val="none" w:sz="0" w:space="0" w:color="auto"/>
          </w:divBdr>
        </w:div>
        <w:div w:id="494683959">
          <w:marLeft w:val="480"/>
          <w:marRight w:val="0"/>
          <w:marTop w:val="0"/>
          <w:marBottom w:val="0"/>
          <w:divBdr>
            <w:top w:val="none" w:sz="0" w:space="0" w:color="auto"/>
            <w:left w:val="none" w:sz="0" w:space="0" w:color="auto"/>
            <w:bottom w:val="none" w:sz="0" w:space="0" w:color="auto"/>
            <w:right w:val="none" w:sz="0" w:space="0" w:color="auto"/>
          </w:divBdr>
        </w:div>
        <w:div w:id="242373863">
          <w:marLeft w:val="480"/>
          <w:marRight w:val="0"/>
          <w:marTop w:val="0"/>
          <w:marBottom w:val="0"/>
          <w:divBdr>
            <w:top w:val="none" w:sz="0" w:space="0" w:color="auto"/>
            <w:left w:val="none" w:sz="0" w:space="0" w:color="auto"/>
            <w:bottom w:val="none" w:sz="0" w:space="0" w:color="auto"/>
            <w:right w:val="none" w:sz="0" w:space="0" w:color="auto"/>
          </w:divBdr>
        </w:div>
        <w:div w:id="1939286942">
          <w:marLeft w:val="480"/>
          <w:marRight w:val="0"/>
          <w:marTop w:val="0"/>
          <w:marBottom w:val="0"/>
          <w:divBdr>
            <w:top w:val="none" w:sz="0" w:space="0" w:color="auto"/>
            <w:left w:val="none" w:sz="0" w:space="0" w:color="auto"/>
            <w:bottom w:val="none" w:sz="0" w:space="0" w:color="auto"/>
            <w:right w:val="none" w:sz="0" w:space="0" w:color="auto"/>
          </w:divBdr>
        </w:div>
        <w:div w:id="681474555">
          <w:marLeft w:val="480"/>
          <w:marRight w:val="0"/>
          <w:marTop w:val="0"/>
          <w:marBottom w:val="0"/>
          <w:divBdr>
            <w:top w:val="none" w:sz="0" w:space="0" w:color="auto"/>
            <w:left w:val="none" w:sz="0" w:space="0" w:color="auto"/>
            <w:bottom w:val="none" w:sz="0" w:space="0" w:color="auto"/>
            <w:right w:val="none" w:sz="0" w:space="0" w:color="auto"/>
          </w:divBdr>
        </w:div>
      </w:divsChild>
    </w:div>
    <w:div w:id="2080859167">
      <w:bodyDiv w:val="1"/>
      <w:marLeft w:val="0"/>
      <w:marRight w:val="0"/>
      <w:marTop w:val="0"/>
      <w:marBottom w:val="0"/>
      <w:divBdr>
        <w:top w:val="none" w:sz="0" w:space="0" w:color="auto"/>
        <w:left w:val="none" w:sz="0" w:space="0" w:color="auto"/>
        <w:bottom w:val="none" w:sz="0" w:space="0" w:color="auto"/>
        <w:right w:val="none" w:sz="0" w:space="0" w:color="auto"/>
      </w:divBdr>
      <w:divsChild>
        <w:div w:id="1660234527">
          <w:marLeft w:val="480"/>
          <w:marRight w:val="0"/>
          <w:marTop w:val="0"/>
          <w:marBottom w:val="0"/>
          <w:divBdr>
            <w:top w:val="none" w:sz="0" w:space="0" w:color="auto"/>
            <w:left w:val="none" w:sz="0" w:space="0" w:color="auto"/>
            <w:bottom w:val="none" w:sz="0" w:space="0" w:color="auto"/>
            <w:right w:val="none" w:sz="0" w:space="0" w:color="auto"/>
          </w:divBdr>
        </w:div>
        <w:div w:id="1966617255">
          <w:marLeft w:val="480"/>
          <w:marRight w:val="0"/>
          <w:marTop w:val="0"/>
          <w:marBottom w:val="0"/>
          <w:divBdr>
            <w:top w:val="none" w:sz="0" w:space="0" w:color="auto"/>
            <w:left w:val="none" w:sz="0" w:space="0" w:color="auto"/>
            <w:bottom w:val="none" w:sz="0" w:space="0" w:color="auto"/>
            <w:right w:val="none" w:sz="0" w:space="0" w:color="auto"/>
          </w:divBdr>
        </w:div>
        <w:div w:id="562104967">
          <w:marLeft w:val="480"/>
          <w:marRight w:val="0"/>
          <w:marTop w:val="0"/>
          <w:marBottom w:val="0"/>
          <w:divBdr>
            <w:top w:val="none" w:sz="0" w:space="0" w:color="auto"/>
            <w:left w:val="none" w:sz="0" w:space="0" w:color="auto"/>
            <w:bottom w:val="none" w:sz="0" w:space="0" w:color="auto"/>
            <w:right w:val="none" w:sz="0" w:space="0" w:color="auto"/>
          </w:divBdr>
        </w:div>
        <w:div w:id="1841849562">
          <w:marLeft w:val="480"/>
          <w:marRight w:val="0"/>
          <w:marTop w:val="0"/>
          <w:marBottom w:val="0"/>
          <w:divBdr>
            <w:top w:val="none" w:sz="0" w:space="0" w:color="auto"/>
            <w:left w:val="none" w:sz="0" w:space="0" w:color="auto"/>
            <w:bottom w:val="none" w:sz="0" w:space="0" w:color="auto"/>
            <w:right w:val="none" w:sz="0" w:space="0" w:color="auto"/>
          </w:divBdr>
        </w:div>
        <w:div w:id="930816764">
          <w:marLeft w:val="480"/>
          <w:marRight w:val="0"/>
          <w:marTop w:val="0"/>
          <w:marBottom w:val="0"/>
          <w:divBdr>
            <w:top w:val="none" w:sz="0" w:space="0" w:color="auto"/>
            <w:left w:val="none" w:sz="0" w:space="0" w:color="auto"/>
            <w:bottom w:val="none" w:sz="0" w:space="0" w:color="auto"/>
            <w:right w:val="none" w:sz="0" w:space="0" w:color="auto"/>
          </w:divBdr>
        </w:div>
        <w:div w:id="466707362">
          <w:marLeft w:val="480"/>
          <w:marRight w:val="0"/>
          <w:marTop w:val="0"/>
          <w:marBottom w:val="0"/>
          <w:divBdr>
            <w:top w:val="none" w:sz="0" w:space="0" w:color="auto"/>
            <w:left w:val="none" w:sz="0" w:space="0" w:color="auto"/>
            <w:bottom w:val="none" w:sz="0" w:space="0" w:color="auto"/>
            <w:right w:val="none" w:sz="0" w:space="0" w:color="auto"/>
          </w:divBdr>
        </w:div>
        <w:div w:id="327365520">
          <w:marLeft w:val="480"/>
          <w:marRight w:val="0"/>
          <w:marTop w:val="0"/>
          <w:marBottom w:val="0"/>
          <w:divBdr>
            <w:top w:val="none" w:sz="0" w:space="0" w:color="auto"/>
            <w:left w:val="none" w:sz="0" w:space="0" w:color="auto"/>
            <w:bottom w:val="none" w:sz="0" w:space="0" w:color="auto"/>
            <w:right w:val="none" w:sz="0" w:space="0" w:color="auto"/>
          </w:divBdr>
        </w:div>
        <w:div w:id="745801756">
          <w:marLeft w:val="480"/>
          <w:marRight w:val="0"/>
          <w:marTop w:val="0"/>
          <w:marBottom w:val="0"/>
          <w:divBdr>
            <w:top w:val="none" w:sz="0" w:space="0" w:color="auto"/>
            <w:left w:val="none" w:sz="0" w:space="0" w:color="auto"/>
            <w:bottom w:val="none" w:sz="0" w:space="0" w:color="auto"/>
            <w:right w:val="none" w:sz="0" w:space="0" w:color="auto"/>
          </w:divBdr>
        </w:div>
        <w:div w:id="560679362">
          <w:marLeft w:val="480"/>
          <w:marRight w:val="0"/>
          <w:marTop w:val="0"/>
          <w:marBottom w:val="0"/>
          <w:divBdr>
            <w:top w:val="none" w:sz="0" w:space="0" w:color="auto"/>
            <w:left w:val="none" w:sz="0" w:space="0" w:color="auto"/>
            <w:bottom w:val="none" w:sz="0" w:space="0" w:color="auto"/>
            <w:right w:val="none" w:sz="0" w:space="0" w:color="auto"/>
          </w:divBdr>
        </w:div>
        <w:div w:id="2004359504">
          <w:marLeft w:val="480"/>
          <w:marRight w:val="0"/>
          <w:marTop w:val="0"/>
          <w:marBottom w:val="0"/>
          <w:divBdr>
            <w:top w:val="none" w:sz="0" w:space="0" w:color="auto"/>
            <w:left w:val="none" w:sz="0" w:space="0" w:color="auto"/>
            <w:bottom w:val="none" w:sz="0" w:space="0" w:color="auto"/>
            <w:right w:val="none" w:sz="0" w:space="0" w:color="auto"/>
          </w:divBdr>
        </w:div>
        <w:div w:id="626736087">
          <w:marLeft w:val="480"/>
          <w:marRight w:val="0"/>
          <w:marTop w:val="0"/>
          <w:marBottom w:val="0"/>
          <w:divBdr>
            <w:top w:val="none" w:sz="0" w:space="0" w:color="auto"/>
            <w:left w:val="none" w:sz="0" w:space="0" w:color="auto"/>
            <w:bottom w:val="none" w:sz="0" w:space="0" w:color="auto"/>
            <w:right w:val="none" w:sz="0" w:space="0" w:color="auto"/>
          </w:divBdr>
        </w:div>
        <w:div w:id="1910186055">
          <w:marLeft w:val="480"/>
          <w:marRight w:val="0"/>
          <w:marTop w:val="0"/>
          <w:marBottom w:val="0"/>
          <w:divBdr>
            <w:top w:val="none" w:sz="0" w:space="0" w:color="auto"/>
            <w:left w:val="none" w:sz="0" w:space="0" w:color="auto"/>
            <w:bottom w:val="none" w:sz="0" w:space="0" w:color="auto"/>
            <w:right w:val="none" w:sz="0" w:space="0" w:color="auto"/>
          </w:divBdr>
        </w:div>
        <w:div w:id="1222329335">
          <w:marLeft w:val="480"/>
          <w:marRight w:val="0"/>
          <w:marTop w:val="0"/>
          <w:marBottom w:val="0"/>
          <w:divBdr>
            <w:top w:val="none" w:sz="0" w:space="0" w:color="auto"/>
            <w:left w:val="none" w:sz="0" w:space="0" w:color="auto"/>
            <w:bottom w:val="none" w:sz="0" w:space="0" w:color="auto"/>
            <w:right w:val="none" w:sz="0" w:space="0" w:color="auto"/>
          </w:divBdr>
        </w:div>
        <w:div w:id="1801026109">
          <w:marLeft w:val="480"/>
          <w:marRight w:val="0"/>
          <w:marTop w:val="0"/>
          <w:marBottom w:val="0"/>
          <w:divBdr>
            <w:top w:val="none" w:sz="0" w:space="0" w:color="auto"/>
            <w:left w:val="none" w:sz="0" w:space="0" w:color="auto"/>
            <w:bottom w:val="none" w:sz="0" w:space="0" w:color="auto"/>
            <w:right w:val="none" w:sz="0" w:space="0" w:color="auto"/>
          </w:divBdr>
        </w:div>
        <w:div w:id="1333801971">
          <w:marLeft w:val="480"/>
          <w:marRight w:val="0"/>
          <w:marTop w:val="0"/>
          <w:marBottom w:val="0"/>
          <w:divBdr>
            <w:top w:val="none" w:sz="0" w:space="0" w:color="auto"/>
            <w:left w:val="none" w:sz="0" w:space="0" w:color="auto"/>
            <w:bottom w:val="none" w:sz="0" w:space="0" w:color="auto"/>
            <w:right w:val="none" w:sz="0" w:space="0" w:color="auto"/>
          </w:divBdr>
        </w:div>
        <w:div w:id="1890726391">
          <w:marLeft w:val="480"/>
          <w:marRight w:val="0"/>
          <w:marTop w:val="0"/>
          <w:marBottom w:val="0"/>
          <w:divBdr>
            <w:top w:val="none" w:sz="0" w:space="0" w:color="auto"/>
            <w:left w:val="none" w:sz="0" w:space="0" w:color="auto"/>
            <w:bottom w:val="none" w:sz="0" w:space="0" w:color="auto"/>
            <w:right w:val="none" w:sz="0" w:space="0" w:color="auto"/>
          </w:divBdr>
        </w:div>
        <w:div w:id="1729112208">
          <w:marLeft w:val="480"/>
          <w:marRight w:val="0"/>
          <w:marTop w:val="0"/>
          <w:marBottom w:val="0"/>
          <w:divBdr>
            <w:top w:val="none" w:sz="0" w:space="0" w:color="auto"/>
            <w:left w:val="none" w:sz="0" w:space="0" w:color="auto"/>
            <w:bottom w:val="none" w:sz="0" w:space="0" w:color="auto"/>
            <w:right w:val="none" w:sz="0" w:space="0" w:color="auto"/>
          </w:divBdr>
        </w:div>
        <w:div w:id="1705015168">
          <w:marLeft w:val="480"/>
          <w:marRight w:val="0"/>
          <w:marTop w:val="0"/>
          <w:marBottom w:val="0"/>
          <w:divBdr>
            <w:top w:val="none" w:sz="0" w:space="0" w:color="auto"/>
            <w:left w:val="none" w:sz="0" w:space="0" w:color="auto"/>
            <w:bottom w:val="none" w:sz="0" w:space="0" w:color="auto"/>
            <w:right w:val="none" w:sz="0" w:space="0" w:color="auto"/>
          </w:divBdr>
        </w:div>
        <w:div w:id="713700983">
          <w:marLeft w:val="480"/>
          <w:marRight w:val="0"/>
          <w:marTop w:val="0"/>
          <w:marBottom w:val="0"/>
          <w:divBdr>
            <w:top w:val="none" w:sz="0" w:space="0" w:color="auto"/>
            <w:left w:val="none" w:sz="0" w:space="0" w:color="auto"/>
            <w:bottom w:val="none" w:sz="0" w:space="0" w:color="auto"/>
            <w:right w:val="none" w:sz="0" w:space="0" w:color="auto"/>
          </w:divBdr>
        </w:div>
        <w:div w:id="905991810">
          <w:marLeft w:val="480"/>
          <w:marRight w:val="0"/>
          <w:marTop w:val="0"/>
          <w:marBottom w:val="0"/>
          <w:divBdr>
            <w:top w:val="none" w:sz="0" w:space="0" w:color="auto"/>
            <w:left w:val="none" w:sz="0" w:space="0" w:color="auto"/>
            <w:bottom w:val="none" w:sz="0" w:space="0" w:color="auto"/>
            <w:right w:val="none" w:sz="0" w:space="0" w:color="auto"/>
          </w:divBdr>
        </w:div>
        <w:div w:id="1932271076">
          <w:marLeft w:val="480"/>
          <w:marRight w:val="0"/>
          <w:marTop w:val="0"/>
          <w:marBottom w:val="0"/>
          <w:divBdr>
            <w:top w:val="none" w:sz="0" w:space="0" w:color="auto"/>
            <w:left w:val="none" w:sz="0" w:space="0" w:color="auto"/>
            <w:bottom w:val="none" w:sz="0" w:space="0" w:color="auto"/>
            <w:right w:val="none" w:sz="0" w:space="0" w:color="auto"/>
          </w:divBdr>
        </w:div>
        <w:div w:id="191698767">
          <w:marLeft w:val="480"/>
          <w:marRight w:val="0"/>
          <w:marTop w:val="0"/>
          <w:marBottom w:val="0"/>
          <w:divBdr>
            <w:top w:val="none" w:sz="0" w:space="0" w:color="auto"/>
            <w:left w:val="none" w:sz="0" w:space="0" w:color="auto"/>
            <w:bottom w:val="none" w:sz="0" w:space="0" w:color="auto"/>
            <w:right w:val="none" w:sz="0" w:space="0" w:color="auto"/>
          </w:divBdr>
        </w:div>
      </w:divsChild>
    </w:div>
    <w:div w:id="2085953461">
      <w:bodyDiv w:val="1"/>
      <w:marLeft w:val="0"/>
      <w:marRight w:val="0"/>
      <w:marTop w:val="0"/>
      <w:marBottom w:val="0"/>
      <w:divBdr>
        <w:top w:val="none" w:sz="0" w:space="0" w:color="auto"/>
        <w:left w:val="none" w:sz="0" w:space="0" w:color="auto"/>
        <w:bottom w:val="none" w:sz="0" w:space="0" w:color="auto"/>
        <w:right w:val="none" w:sz="0" w:space="0" w:color="auto"/>
      </w:divBdr>
    </w:div>
    <w:div w:id="2088920375">
      <w:bodyDiv w:val="1"/>
      <w:marLeft w:val="0"/>
      <w:marRight w:val="0"/>
      <w:marTop w:val="0"/>
      <w:marBottom w:val="0"/>
      <w:divBdr>
        <w:top w:val="none" w:sz="0" w:space="0" w:color="auto"/>
        <w:left w:val="none" w:sz="0" w:space="0" w:color="auto"/>
        <w:bottom w:val="none" w:sz="0" w:space="0" w:color="auto"/>
        <w:right w:val="none" w:sz="0" w:space="0" w:color="auto"/>
      </w:divBdr>
      <w:divsChild>
        <w:div w:id="1933470599">
          <w:marLeft w:val="480"/>
          <w:marRight w:val="0"/>
          <w:marTop w:val="0"/>
          <w:marBottom w:val="0"/>
          <w:divBdr>
            <w:top w:val="none" w:sz="0" w:space="0" w:color="auto"/>
            <w:left w:val="none" w:sz="0" w:space="0" w:color="auto"/>
            <w:bottom w:val="none" w:sz="0" w:space="0" w:color="auto"/>
            <w:right w:val="none" w:sz="0" w:space="0" w:color="auto"/>
          </w:divBdr>
        </w:div>
        <w:div w:id="713388736">
          <w:marLeft w:val="480"/>
          <w:marRight w:val="0"/>
          <w:marTop w:val="0"/>
          <w:marBottom w:val="0"/>
          <w:divBdr>
            <w:top w:val="none" w:sz="0" w:space="0" w:color="auto"/>
            <w:left w:val="none" w:sz="0" w:space="0" w:color="auto"/>
            <w:bottom w:val="none" w:sz="0" w:space="0" w:color="auto"/>
            <w:right w:val="none" w:sz="0" w:space="0" w:color="auto"/>
          </w:divBdr>
        </w:div>
        <w:div w:id="62065132">
          <w:marLeft w:val="480"/>
          <w:marRight w:val="0"/>
          <w:marTop w:val="0"/>
          <w:marBottom w:val="0"/>
          <w:divBdr>
            <w:top w:val="none" w:sz="0" w:space="0" w:color="auto"/>
            <w:left w:val="none" w:sz="0" w:space="0" w:color="auto"/>
            <w:bottom w:val="none" w:sz="0" w:space="0" w:color="auto"/>
            <w:right w:val="none" w:sz="0" w:space="0" w:color="auto"/>
          </w:divBdr>
        </w:div>
        <w:div w:id="1994410745">
          <w:marLeft w:val="480"/>
          <w:marRight w:val="0"/>
          <w:marTop w:val="0"/>
          <w:marBottom w:val="0"/>
          <w:divBdr>
            <w:top w:val="none" w:sz="0" w:space="0" w:color="auto"/>
            <w:left w:val="none" w:sz="0" w:space="0" w:color="auto"/>
            <w:bottom w:val="none" w:sz="0" w:space="0" w:color="auto"/>
            <w:right w:val="none" w:sz="0" w:space="0" w:color="auto"/>
          </w:divBdr>
        </w:div>
        <w:div w:id="5326158">
          <w:marLeft w:val="480"/>
          <w:marRight w:val="0"/>
          <w:marTop w:val="0"/>
          <w:marBottom w:val="0"/>
          <w:divBdr>
            <w:top w:val="none" w:sz="0" w:space="0" w:color="auto"/>
            <w:left w:val="none" w:sz="0" w:space="0" w:color="auto"/>
            <w:bottom w:val="none" w:sz="0" w:space="0" w:color="auto"/>
            <w:right w:val="none" w:sz="0" w:space="0" w:color="auto"/>
          </w:divBdr>
        </w:div>
        <w:div w:id="324743095">
          <w:marLeft w:val="480"/>
          <w:marRight w:val="0"/>
          <w:marTop w:val="0"/>
          <w:marBottom w:val="0"/>
          <w:divBdr>
            <w:top w:val="none" w:sz="0" w:space="0" w:color="auto"/>
            <w:left w:val="none" w:sz="0" w:space="0" w:color="auto"/>
            <w:bottom w:val="none" w:sz="0" w:space="0" w:color="auto"/>
            <w:right w:val="none" w:sz="0" w:space="0" w:color="auto"/>
          </w:divBdr>
        </w:div>
        <w:div w:id="194273006">
          <w:marLeft w:val="480"/>
          <w:marRight w:val="0"/>
          <w:marTop w:val="0"/>
          <w:marBottom w:val="0"/>
          <w:divBdr>
            <w:top w:val="none" w:sz="0" w:space="0" w:color="auto"/>
            <w:left w:val="none" w:sz="0" w:space="0" w:color="auto"/>
            <w:bottom w:val="none" w:sz="0" w:space="0" w:color="auto"/>
            <w:right w:val="none" w:sz="0" w:space="0" w:color="auto"/>
          </w:divBdr>
        </w:div>
        <w:div w:id="1028794669">
          <w:marLeft w:val="480"/>
          <w:marRight w:val="0"/>
          <w:marTop w:val="0"/>
          <w:marBottom w:val="0"/>
          <w:divBdr>
            <w:top w:val="none" w:sz="0" w:space="0" w:color="auto"/>
            <w:left w:val="none" w:sz="0" w:space="0" w:color="auto"/>
            <w:bottom w:val="none" w:sz="0" w:space="0" w:color="auto"/>
            <w:right w:val="none" w:sz="0" w:space="0" w:color="auto"/>
          </w:divBdr>
        </w:div>
        <w:div w:id="2025012769">
          <w:marLeft w:val="480"/>
          <w:marRight w:val="0"/>
          <w:marTop w:val="0"/>
          <w:marBottom w:val="0"/>
          <w:divBdr>
            <w:top w:val="none" w:sz="0" w:space="0" w:color="auto"/>
            <w:left w:val="none" w:sz="0" w:space="0" w:color="auto"/>
            <w:bottom w:val="none" w:sz="0" w:space="0" w:color="auto"/>
            <w:right w:val="none" w:sz="0" w:space="0" w:color="auto"/>
          </w:divBdr>
        </w:div>
        <w:div w:id="1196891526">
          <w:marLeft w:val="480"/>
          <w:marRight w:val="0"/>
          <w:marTop w:val="0"/>
          <w:marBottom w:val="0"/>
          <w:divBdr>
            <w:top w:val="none" w:sz="0" w:space="0" w:color="auto"/>
            <w:left w:val="none" w:sz="0" w:space="0" w:color="auto"/>
            <w:bottom w:val="none" w:sz="0" w:space="0" w:color="auto"/>
            <w:right w:val="none" w:sz="0" w:space="0" w:color="auto"/>
          </w:divBdr>
        </w:div>
        <w:div w:id="1631477607">
          <w:marLeft w:val="480"/>
          <w:marRight w:val="0"/>
          <w:marTop w:val="0"/>
          <w:marBottom w:val="0"/>
          <w:divBdr>
            <w:top w:val="none" w:sz="0" w:space="0" w:color="auto"/>
            <w:left w:val="none" w:sz="0" w:space="0" w:color="auto"/>
            <w:bottom w:val="none" w:sz="0" w:space="0" w:color="auto"/>
            <w:right w:val="none" w:sz="0" w:space="0" w:color="auto"/>
          </w:divBdr>
        </w:div>
        <w:div w:id="496310125">
          <w:marLeft w:val="480"/>
          <w:marRight w:val="0"/>
          <w:marTop w:val="0"/>
          <w:marBottom w:val="0"/>
          <w:divBdr>
            <w:top w:val="none" w:sz="0" w:space="0" w:color="auto"/>
            <w:left w:val="none" w:sz="0" w:space="0" w:color="auto"/>
            <w:bottom w:val="none" w:sz="0" w:space="0" w:color="auto"/>
            <w:right w:val="none" w:sz="0" w:space="0" w:color="auto"/>
          </w:divBdr>
        </w:div>
        <w:div w:id="2087025462">
          <w:marLeft w:val="480"/>
          <w:marRight w:val="0"/>
          <w:marTop w:val="0"/>
          <w:marBottom w:val="0"/>
          <w:divBdr>
            <w:top w:val="none" w:sz="0" w:space="0" w:color="auto"/>
            <w:left w:val="none" w:sz="0" w:space="0" w:color="auto"/>
            <w:bottom w:val="none" w:sz="0" w:space="0" w:color="auto"/>
            <w:right w:val="none" w:sz="0" w:space="0" w:color="auto"/>
          </w:divBdr>
        </w:div>
        <w:div w:id="842167694">
          <w:marLeft w:val="480"/>
          <w:marRight w:val="0"/>
          <w:marTop w:val="0"/>
          <w:marBottom w:val="0"/>
          <w:divBdr>
            <w:top w:val="none" w:sz="0" w:space="0" w:color="auto"/>
            <w:left w:val="none" w:sz="0" w:space="0" w:color="auto"/>
            <w:bottom w:val="none" w:sz="0" w:space="0" w:color="auto"/>
            <w:right w:val="none" w:sz="0" w:space="0" w:color="auto"/>
          </w:divBdr>
        </w:div>
        <w:div w:id="1889604137">
          <w:marLeft w:val="480"/>
          <w:marRight w:val="0"/>
          <w:marTop w:val="0"/>
          <w:marBottom w:val="0"/>
          <w:divBdr>
            <w:top w:val="none" w:sz="0" w:space="0" w:color="auto"/>
            <w:left w:val="none" w:sz="0" w:space="0" w:color="auto"/>
            <w:bottom w:val="none" w:sz="0" w:space="0" w:color="auto"/>
            <w:right w:val="none" w:sz="0" w:space="0" w:color="auto"/>
          </w:divBdr>
        </w:div>
        <w:div w:id="1666932895">
          <w:marLeft w:val="480"/>
          <w:marRight w:val="0"/>
          <w:marTop w:val="0"/>
          <w:marBottom w:val="0"/>
          <w:divBdr>
            <w:top w:val="none" w:sz="0" w:space="0" w:color="auto"/>
            <w:left w:val="none" w:sz="0" w:space="0" w:color="auto"/>
            <w:bottom w:val="none" w:sz="0" w:space="0" w:color="auto"/>
            <w:right w:val="none" w:sz="0" w:space="0" w:color="auto"/>
          </w:divBdr>
        </w:div>
        <w:div w:id="1055201116">
          <w:marLeft w:val="480"/>
          <w:marRight w:val="0"/>
          <w:marTop w:val="0"/>
          <w:marBottom w:val="0"/>
          <w:divBdr>
            <w:top w:val="none" w:sz="0" w:space="0" w:color="auto"/>
            <w:left w:val="none" w:sz="0" w:space="0" w:color="auto"/>
            <w:bottom w:val="none" w:sz="0" w:space="0" w:color="auto"/>
            <w:right w:val="none" w:sz="0" w:space="0" w:color="auto"/>
          </w:divBdr>
        </w:div>
        <w:div w:id="1542980670">
          <w:marLeft w:val="480"/>
          <w:marRight w:val="0"/>
          <w:marTop w:val="0"/>
          <w:marBottom w:val="0"/>
          <w:divBdr>
            <w:top w:val="none" w:sz="0" w:space="0" w:color="auto"/>
            <w:left w:val="none" w:sz="0" w:space="0" w:color="auto"/>
            <w:bottom w:val="none" w:sz="0" w:space="0" w:color="auto"/>
            <w:right w:val="none" w:sz="0" w:space="0" w:color="auto"/>
          </w:divBdr>
        </w:div>
        <w:div w:id="657349053">
          <w:marLeft w:val="480"/>
          <w:marRight w:val="0"/>
          <w:marTop w:val="0"/>
          <w:marBottom w:val="0"/>
          <w:divBdr>
            <w:top w:val="none" w:sz="0" w:space="0" w:color="auto"/>
            <w:left w:val="none" w:sz="0" w:space="0" w:color="auto"/>
            <w:bottom w:val="none" w:sz="0" w:space="0" w:color="auto"/>
            <w:right w:val="none" w:sz="0" w:space="0" w:color="auto"/>
          </w:divBdr>
        </w:div>
        <w:div w:id="868109570">
          <w:marLeft w:val="480"/>
          <w:marRight w:val="0"/>
          <w:marTop w:val="0"/>
          <w:marBottom w:val="0"/>
          <w:divBdr>
            <w:top w:val="none" w:sz="0" w:space="0" w:color="auto"/>
            <w:left w:val="none" w:sz="0" w:space="0" w:color="auto"/>
            <w:bottom w:val="none" w:sz="0" w:space="0" w:color="auto"/>
            <w:right w:val="none" w:sz="0" w:space="0" w:color="auto"/>
          </w:divBdr>
        </w:div>
        <w:div w:id="630598690">
          <w:marLeft w:val="480"/>
          <w:marRight w:val="0"/>
          <w:marTop w:val="0"/>
          <w:marBottom w:val="0"/>
          <w:divBdr>
            <w:top w:val="none" w:sz="0" w:space="0" w:color="auto"/>
            <w:left w:val="none" w:sz="0" w:space="0" w:color="auto"/>
            <w:bottom w:val="none" w:sz="0" w:space="0" w:color="auto"/>
            <w:right w:val="none" w:sz="0" w:space="0" w:color="auto"/>
          </w:divBdr>
        </w:div>
        <w:div w:id="828834950">
          <w:marLeft w:val="480"/>
          <w:marRight w:val="0"/>
          <w:marTop w:val="0"/>
          <w:marBottom w:val="0"/>
          <w:divBdr>
            <w:top w:val="none" w:sz="0" w:space="0" w:color="auto"/>
            <w:left w:val="none" w:sz="0" w:space="0" w:color="auto"/>
            <w:bottom w:val="none" w:sz="0" w:space="0" w:color="auto"/>
            <w:right w:val="none" w:sz="0" w:space="0" w:color="auto"/>
          </w:divBdr>
        </w:div>
        <w:div w:id="93785796">
          <w:marLeft w:val="480"/>
          <w:marRight w:val="0"/>
          <w:marTop w:val="0"/>
          <w:marBottom w:val="0"/>
          <w:divBdr>
            <w:top w:val="none" w:sz="0" w:space="0" w:color="auto"/>
            <w:left w:val="none" w:sz="0" w:space="0" w:color="auto"/>
            <w:bottom w:val="none" w:sz="0" w:space="0" w:color="auto"/>
            <w:right w:val="none" w:sz="0" w:space="0" w:color="auto"/>
          </w:divBdr>
        </w:div>
        <w:div w:id="676345038">
          <w:marLeft w:val="480"/>
          <w:marRight w:val="0"/>
          <w:marTop w:val="0"/>
          <w:marBottom w:val="0"/>
          <w:divBdr>
            <w:top w:val="none" w:sz="0" w:space="0" w:color="auto"/>
            <w:left w:val="none" w:sz="0" w:space="0" w:color="auto"/>
            <w:bottom w:val="none" w:sz="0" w:space="0" w:color="auto"/>
            <w:right w:val="none" w:sz="0" w:space="0" w:color="auto"/>
          </w:divBdr>
        </w:div>
        <w:div w:id="621888614">
          <w:marLeft w:val="480"/>
          <w:marRight w:val="0"/>
          <w:marTop w:val="0"/>
          <w:marBottom w:val="0"/>
          <w:divBdr>
            <w:top w:val="none" w:sz="0" w:space="0" w:color="auto"/>
            <w:left w:val="none" w:sz="0" w:space="0" w:color="auto"/>
            <w:bottom w:val="none" w:sz="0" w:space="0" w:color="auto"/>
            <w:right w:val="none" w:sz="0" w:space="0" w:color="auto"/>
          </w:divBdr>
        </w:div>
      </w:divsChild>
    </w:div>
    <w:div w:id="2090685686">
      <w:bodyDiv w:val="1"/>
      <w:marLeft w:val="0"/>
      <w:marRight w:val="0"/>
      <w:marTop w:val="0"/>
      <w:marBottom w:val="0"/>
      <w:divBdr>
        <w:top w:val="none" w:sz="0" w:space="0" w:color="auto"/>
        <w:left w:val="none" w:sz="0" w:space="0" w:color="auto"/>
        <w:bottom w:val="none" w:sz="0" w:space="0" w:color="auto"/>
        <w:right w:val="none" w:sz="0" w:space="0" w:color="auto"/>
      </w:divBdr>
    </w:div>
    <w:div w:id="2093165293">
      <w:bodyDiv w:val="1"/>
      <w:marLeft w:val="0"/>
      <w:marRight w:val="0"/>
      <w:marTop w:val="0"/>
      <w:marBottom w:val="0"/>
      <w:divBdr>
        <w:top w:val="none" w:sz="0" w:space="0" w:color="auto"/>
        <w:left w:val="none" w:sz="0" w:space="0" w:color="auto"/>
        <w:bottom w:val="none" w:sz="0" w:space="0" w:color="auto"/>
        <w:right w:val="none" w:sz="0" w:space="0" w:color="auto"/>
      </w:divBdr>
    </w:div>
    <w:div w:id="2104258732">
      <w:bodyDiv w:val="1"/>
      <w:marLeft w:val="0"/>
      <w:marRight w:val="0"/>
      <w:marTop w:val="0"/>
      <w:marBottom w:val="0"/>
      <w:divBdr>
        <w:top w:val="none" w:sz="0" w:space="0" w:color="auto"/>
        <w:left w:val="none" w:sz="0" w:space="0" w:color="auto"/>
        <w:bottom w:val="none" w:sz="0" w:space="0" w:color="auto"/>
        <w:right w:val="none" w:sz="0" w:space="0" w:color="auto"/>
      </w:divBdr>
    </w:div>
    <w:div w:id="2107843880">
      <w:bodyDiv w:val="1"/>
      <w:marLeft w:val="0"/>
      <w:marRight w:val="0"/>
      <w:marTop w:val="0"/>
      <w:marBottom w:val="0"/>
      <w:divBdr>
        <w:top w:val="none" w:sz="0" w:space="0" w:color="auto"/>
        <w:left w:val="none" w:sz="0" w:space="0" w:color="auto"/>
        <w:bottom w:val="none" w:sz="0" w:space="0" w:color="auto"/>
        <w:right w:val="none" w:sz="0" w:space="0" w:color="auto"/>
      </w:divBdr>
    </w:div>
    <w:div w:id="2108452960">
      <w:bodyDiv w:val="1"/>
      <w:marLeft w:val="0"/>
      <w:marRight w:val="0"/>
      <w:marTop w:val="0"/>
      <w:marBottom w:val="0"/>
      <w:divBdr>
        <w:top w:val="none" w:sz="0" w:space="0" w:color="auto"/>
        <w:left w:val="none" w:sz="0" w:space="0" w:color="auto"/>
        <w:bottom w:val="none" w:sz="0" w:space="0" w:color="auto"/>
        <w:right w:val="none" w:sz="0" w:space="0" w:color="auto"/>
      </w:divBdr>
    </w:div>
    <w:div w:id="2109153367">
      <w:bodyDiv w:val="1"/>
      <w:marLeft w:val="0"/>
      <w:marRight w:val="0"/>
      <w:marTop w:val="0"/>
      <w:marBottom w:val="0"/>
      <w:divBdr>
        <w:top w:val="none" w:sz="0" w:space="0" w:color="auto"/>
        <w:left w:val="none" w:sz="0" w:space="0" w:color="auto"/>
        <w:bottom w:val="none" w:sz="0" w:space="0" w:color="auto"/>
        <w:right w:val="none" w:sz="0" w:space="0" w:color="auto"/>
      </w:divBdr>
      <w:divsChild>
        <w:div w:id="1695377816">
          <w:marLeft w:val="480"/>
          <w:marRight w:val="0"/>
          <w:marTop w:val="0"/>
          <w:marBottom w:val="0"/>
          <w:divBdr>
            <w:top w:val="none" w:sz="0" w:space="0" w:color="auto"/>
            <w:left w:val="none" w:sz="0" w:space="0" w:color="auto"/>
            <w:bottom w:val="none" w:sz="0" w:space="0" w:color="auto"/>
            <w:right w:val="none" w:sz="0" w:space="0" w:color="auto"/>
          </w:divBdr>
        </w:div>
        <w:div w:id="924537266">
          <w:marLeft w:val="480"/>
          <w:marRight w:val="0"/>
          <w:marTop w:val="0"/>
          <w:marBottom w:val="0"/>
          <w:divBdr>
            <w:top w:val="none" w:sz="0" w:space="0" w:color="auto"/>
            <w:left w:val="none" w:sz="0" w:space="0" w:color="auto"/>
            <w:bottom w:val="none" w:sz="0" w:space="0" w:color="auto"/>
            <w:right w:val="none" w:sz="0" w:space="0" w:color="auto"/>
          </w:divBdr>
        </w:div>
        <w:div w:id="510072342">
          <w:marLeft w:val="480"/>
          <w:marRight w:val="0"/>
          <w:marTop w:val="0"/>
          <w:marBottom w:val="0"/>
          <w:divBdr>
            <w:top w:val="none" w:sz="0" w:space="0" w:color="auto"/>
            <w:left w:val="none" w:sz="0" w:space="0" w:color="auto"/>
            <w:bottom w:val="none" w:sz="0" w:space="0" w:color="auto"/>
            <w:right w:val="none" w:sz="0" w:space="0" w:color="auto"/>
          </w:divBdr>
        </w:div>
        <w:div w:id="26494071">
          <w:marLeft w:val="480"/>
          <w:marRight w:val="0"/>
          <w:marTop w:val="0"/>
          <w:marBottom w:val="0"/>
          <w:divBdr>
            <w:top w:val="none" w:sz="0" w:space="0" w:color="auto"/>
            <w:left w:val="none" w:sz="0" w:space="0" w:color="auto"/>
            <w:bottom w:val="none" w:sz="0" w:space="0" w:color="auto"/>
            <w:right w:val="none" w:sz="0" w:space="0" w:color="auto"/>
          </w:divBdr>
        </w:div>
        <w:div w:id="112405928">
          <w:marLeft w:val="480"/>
          <w:marRight w:val="0"/>
          <w:marTop w:val="0"/>
          <w:marBottom w:val="0"/>
          <w:divBdr>
            <w:top w:val="none" w:sz="0" w:space="0" w:color="auto"/>
            <w:left w:val="none" w:sz="0" w:space="0" w:color="auto"/>
            <w:bottom w:val="none" w:sz="0" w:space="0" w:color="auto"/>
            <w:right w:val="none" w:sz="0" w:space="0" w:color="auto"/>
          </w:divBdr>
        </w:div>
        <w:div w:id="1526864273">
          <w:marLeft w:val="480"/>
          <w:marRight w:val="0"/>
          <w:marTop w:val="0"/>
          <w:marBottom w:val="0"/>
          <w:divBdr>
            <w:top w:val="none" w:sz="0" w:space="0" w:color="auto"/>
            <w:left w:val="none" w:sz="0" w:space="0" w:color="auto"/>
            <w:bottom w:val="none" w:sz="0" w:space="0" w:color="auto"/>
            <w:right w:val="none" w:sz="0" w:space="0" w:color="auto"/>
          </w:divBdr>
        </w:div>
        <w:div w:id="1012534189">
          <w:marLeft w:val="480"/>
          <w:marRight w:val="0"/>
          <w:marTop w:val="0"/>
          <w:marBottom w:val="0"/>
          <w:divBdr>
            <w:top w:val="none" w:sz="0" w:space="0" w:color="auto"/>
            <w:left w:val="none" w:sz="0" w:space="0" w:color="auto"/>
            <w:bottom w:val="none" w:sz="0" w:space="0" w:color="auto"/>
            <w:right w:val="none" w:sz="0" w:space="0" w:color="auto"/>
          </w:divBdr>
        </w:div>
        <w:div w:id="1295405085">
          <w:marLeft w:val="480"/>
          <w:marRight w:val="0"/>
          <w:marTop w:val="0"/>
          <w:marBottom w:val="0"/>
          <w:divBdr>
            <w:top w:val="none" w:sz="0" w:space="0" w:color="auto"/>
            <w:left w:val="none" w:sz="0" w:space="0" w:color="auto"/>
            <w:bottom w:val="none" w:sz="0" w:space="0" w:color="auto"/>
            <w:right w:val="none" w:sz="0" w:space="0" w:color="auto"/>
          </w:divBdr>
        </w:div>
        <w:div w:id="2143693447">
          <w:marLeft w:val="480"/>
          <w:marRight w:val="0"/>
          <w:marTop w:val="0"/>
          <w:marBottom w:val="0"/>
          <w:divBdr>
            <w:top w:val="none" w:sz="0" w:space="0" w:color="auto"/>
            <w:left w:val="none" w:sz="0" w:space="0" w:color="auto"/>
            <w:bottom w:val="none" w:sz="0" w:space="0" w:color="auto"/>
            <w:right w:val="none" w:sz="0" w:space="0" w:color="auto"/>
          </w:divBdr>
        </w:div>
        <w:div w:id="470371181">
          <w:marLeft w:val="480"/>
          <w:marRight w:val="0"/>
          <w:marTop w:val="0"/>
          <w:marBottom w:val="0"/>
          <w:divBdr>
            <w:top w:val="none" w:sz="0" w:space="0" w:color="auto"/>
            <w:left w:val="none" w:sz="0" w:space="0" w:color="auto"/>
            <w:bottom w:val="none" w:sz="0" w:space="0" w:color="auto"/>
            <w:right w:val="none" w:sz="0" w:space="0" w:color="auto"/>
          </w:divBdr>
        </w:div>
        <w:div w:id="1006053427">
          <w:marLeft w:val="480"/>
          <w:marRight w:val="0"/>
          <w:marTop w:val="0"/>
          <w:marBottom w:val="0"/>
          <w:divBdr>
            <w:top w:val="none" w:sz="0" w:space="0" w:color="auto"/>
            <w:left w:val="none" w:sz="0" w:space="0" w:color="auto"/>
            <w:bottom w:val="none" w:sz="0" w:space="0" w:color="auto"/>
            <w:right w:val="none" w:sz="0" w:space="0" w:color="auto"/>
          </w:divBdr>
        </w:div>
        <w:div w:id="734663497">
          <w:marLeft w:val="480"/>
          <w:marRight w:val="0"/>
          <w:marTop w:val="0"/>
          <w:marBottom w:val="0"/>
          <w:divBdr>
            <w:top w:val="none" w:sz="0" w:space="0" w:color="auto"/>
            <w:left w:val="none" w:sz="0" w:space="0" w:color="auto"/>
            <w:bottom w:val="none" w:sz="0" w:space="0" w:color="auto"/>
            <w:right w:val="none" w:sz="0" w:space="0" w:color="auto"/>
          </w:divBdr>
        </w:div>
        <w:div w:id="222915897">
          <w:marLeft w:val="480"/>
          <w:marRight w:val="0"/>
          <w:marTop w:val="0"/>
          <w:marBottom w:val="0"/>
          <w:divBdr>
            <w:top w:val="none" w:sz="0" w:space="0" w:color="auto"/>
            <w:left w:val="none" w:sz="0" w:space="0" w:color="auto"/>
            <w:bottom w:val="none" w:sz="0" w:space="0" w:color="auto"/>
            <w:right w:val="none" w:sz="0" w:space="0" w:color="auto"/>
          </w:divBdr>
        </w:div>
        <w:div w:id="333264931">
          <w:marLeft w:val="480"/>
          <w:marRight w:val="0"/>
          <w:marTop w:val="0"/>
          <w:marBottom w:val="0"/>
          <w:divBdr>
            <w:top w:val="none" w:sz="0" w:space="0" w:color="auto"/>
            <w:left w:val="none" w:sz="0" w:space="0" w:color="auto"/>
            <w:bottom w:val="none" w:sz="0" w:space="0" w:color="auto"/>
            <w:right w:val="none" w:sz="0" w:space="0" w:color="auto"/>
          </w:divBdr>
        </w:div>
        <w:div w:id="964239010">
          <w:marLeft w:val="480"/>
          <w:marRight w:val="0"/>
          <w:marTop w:val="0"/>
          <w:marBottom w:val="0"/>
          <w:divBdr>
            <w:top w:val="none" w:sz="0" w:space="0" w:color="auto"/>
            <w:left w:val="none" w:sz="0" w:space="0" w:color="auto"/>
            <w:bottom w:val="none" w:sz="0" w:space="0" w:color="auto"/>
            <w:right w:val="none" w:sz="0" w:space="0" w:color="auto"/>
          </w:divBdr>
        </w:div>
        <w:div w:id="807742710">
          <w:marLeft w:val="480"/>
          <w:marRight w:val="0"/>
          <w:marTop w:val="0"/>
          <w:marBottom w:val="0"/>
          <w:divBdr>
            <w:top w:val="none" w:sz="0" w:space="0" w:color="auto"/>
            <w:left w:val="none" w:sz="0" w:space="0" w:color="auto"/>
            <w:bottom w:val="none" w:sz="0" w:space="0" w:color="auto"/>
            <w:right w:val="none" w:sz="0" w:space="0" w:color="auto"/>
          </w:divBdr>
        </w:div>
        <w:div w:id="607734772">
          <w:marLeft w:val="480"/>
          <w:marRight w:val="0"/>
          <w:marTop w:val="0"/>
          <w:marBottom w:val="0"/>
          <w:divBdr>
            <w:top w:val="none" w:sz="0" w:space="0" w:color="auto"/>
            <w:left w:val="none" w:sz="0" w:space="0" w:color="auto"/>
            <w:bottom w:val="none" w:sz="0" w:space="0" w:color="auto"/>
            <w:right w:val="none" w:sz="0" w:space="0" w:color="auto"/>
          </w:divBdr>
        </w:div>
        <w:div w:id="1365252882">
          <w:marLeft w:val="480"/>
          <w:marRight w:val="0"/>
          <w:marTop w:val="0"/>
          <w:marBottom w:val="0"/>
          <w:divBdr>
            <w:top w:val="none" w:sz="0" w:space="0" w:color="auto"/>
            <w:left w:val="none" w:sz="0" w:space="0" w:color="auto"/>
            <w:bottom w:val="none" w:sz="0" w:space="0" w:color="auto"/>
            <w:right w:val="none" w:sz="0" w:space="0" w:color="auto"/>
          </w:divBdr>
        </w:div>
        <w:div w:id="1669165118">
          <w:marLeft w:val="480"/>
          <w:marRight w:val="0"/>
          <w:marTop w:val="0"/>
          <w:marBottom w:val="0"/>
          <w:divBdr>
            <w:top w:val="none" w:sz="0" w:space="0" w:color="auto"/>
            <w:left w:val="none" w:sz="0" w:space="0" w:color="auto"/>
            <w:bottom w:val="none" w:sz="0" w:space="0" w:color="auto"/>
            <w:right w:val="none" w:sz="0" w:space="0" w:color="auto"/>
          </w:divBdr>
        </w:div>
        <w:div w:id="1983342996">
          <w:marLeft w:val="480"/>
          <w:marRight w:val="0"/>
          <w:marTop w:val="0"/>
          <w:marBottom w:val="0"/>
          <w:divBdr>
            <w:top w:val="none" w:sz="0" w:space="0" w:color="auto"/>
            <w:left w:val="none" w:sz="0" w:space="0" w:color="auto"/>
            <w:bottom w:val="none" w:sz="0" w:space="0" w:color="auto"/>
            <w:right w:val="none" w:sz="0" w:space="0" w:color="auto"/>
          </w:divBdr>
        </w:div>
        <w:div w:id="264267507">
          <w:marLeft w:val="480"/>
          <w:marRight w:val="0"/>
          <w:marTop w:val="0"/>
          <w:marBottom w:val="0"/>
          <w:divBdr>
            <w:top w:val="none" w:sz="0" w:space="0" w:color="auto"/>
            <w:left w:val="none" w:sz="0" w:space="0" w:color="auto"/>
            <w:bottom w:val="none" w:sz="0" w:space="0" w:color="auto"/>
            <w:right w:val="none" w:sz="0" w:space="0" w:color="auto"/>
          </w:divBdr>
        </w:div>
        <w:div w:id="1693337763">
          <w:marLeft w:val="480"/>
          <w:marRight w:val="0"/>
          <w:marTop w:val="0"/>
          <w:marBottom w:val="0"/>
          <w:divBdr>
            <w:top w:val="none" w:sz="0" w:space="0" w:color="auto"/>
            <w:left w:val="none" w:sz="0" w:space="0" w:color="auto"/>
            <w:bottom w:val="none" w:sz="0" w:space="0" w:color="auto"/>
            <w:right w:val="none" w:sz="0" w:space="0" w:color="auto"/>
          </w:divBdr>
        </w:div>
        <w:div w:id="476143300">
          <w:marLeft w:val="480"/>
          <w:marRight w:val="0"/>
          <w:marTop w:val="0"/>
          <w:marBottom w:val="0"/>
          <w:divBdr>
            <w:top w:val="none" w:sz="0" w:space="0" w:color="auto"/>
            <w:left w:val="none" w:sz="0" w:space="0" w:color="auto"/>
            <w:bottom w:val="none" w:sz="0" w:space="0" w:color="auto"/>
            <w:right w:val="none" w:sz="0" w:space="0" w:color="auto"/>
          </w:divBdr>
        </w:div>
        <w:div w:id="104741244">
          <w:marLeft w:val="480"/>
          <w:marRight w:val="0"/>
          <w:marTop w:val="0"/>
          <w:marBottom w:val="0"/>
          <w:divBdr>
            <w:top w:val="none" w:sz="0" w:space="0" w:color="auto"/>
            <w:left w:val="none" w:sz="0" w:space="0" w:color="auto"/>
            <w:bottom w:val="none" w:sz="0" w:space="0" w:color="auto"/>
            <w:right w:val="none" w:sz="0" w:space="0" w:color="auto"/>
          </w:divBdr>
        </w:div>
        <w:div w:id="526718180">
          <w:marLeft w:val="480"/>
          <w:marRight w:val="0"/>
          <w:marTop w:val="0"/>
          <w:marBottom w:val="0"/>
          <w:divBdr>
            <w:top w:val="none" w:sz="0" w:space="0" w:color="auto"/>
            <w:left w:val="none" w:sz="0" w:space="0" w:color="auto"/>
            <w:bottom w:val="none" w:sz="0" w:space="0" w:color="auto"/>
            <w:right w:val="none" w:sz="0" w:space="0" w:color="auto"/>
          </w:divBdr>
        </w:div>
      </w:divsChild>
    </w:div>
    <w:div w:id="2112311498">
      <w:bodyDiv w:val="1"/>
      <w:marLeft w:val="0"/>
      <w:marRight w:val="0"/>
      <w:marTop w:val="0"/>
      <w:marBottom w:val="0"/>
      <w:divBdr>
        <w:top w:val="none" w:sz="0" w:space="0" w:color="auto"/>
        <w:left w:val="none" w:sz="0" w:space="0" w:color="auto"/>
        <w:bottom w:val="none" w:sz="0" w:space="0" w:color="auto"/>
        <w:right w:val="none" w:sz="0" w:space="0" w:color="auto"/>
      </w:divBdr>
    </w:div>
    <w:div w:id="2121022424">
      <w:bodyDiv w:val="1"/>
      <w:marLeft w:val="0"/>
      <w:marRight w:val="0"/>
      <w:marTop w:val="0"/>
      <w:marBottom w:val="0"/>
      <w:divBdr>
        <w:top w:val="none" w:sz="0" w:space="0" w:color="auto"/>
        <w:left w:val="none" w:sz="0" w:space="0" w:color="auto"/>
        <w:bottom w:val="none" w:sz="0" w:space="0" w:color="auto"/>
        <w:right w:val="none" w:sz="0" w:space="0" w:color="auto"/>
      </w:divBdr>
    </w:div>
    <w:div w:id="2122066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5587">
          <w:marLeft w:val="480"/>
          <w:marRight w:val="0"/>
          <w:marTop w:val="0"/>
          <w:marBottom w:val="0"/>
          <w:divBdr>
            <w:top w:val="none" w:sz="0" w:space="0" w:color="auto"/>
            <w:left w:val="none" w:sz="0" w:space="0" w:color="auto"/>
            <w:bottom w:val="none" w:sz="0" w:space="0" w:color="auto"/>
            <w:right w:val="none" w:sz="0" w:space="0" w:color="auto"/>
          </w:divBdr>
        </w:div>
        <w:div w:id="2027903459">
          <w:marLeft w:val="480"/>
          <w:marRight w:val="0"/>
          <w:marTop w:val="0"/>
          <w:marBottom w:val="0"/>
          <w:divBdr>
            <w:top w:val="none" w:sz="0" w:space="0" w:color="auto"/>
            <w:left w:val="none" w:sz="0" w:space="0" w:color="auto"/>
            <w:bottom w:val="none" w:sz="0" w:space="0" w:color="auto"/>
            <w:right w:val="none" w:sz="0" w:space="0" w:color="auto"/>
          </w:divBdr>
        </w:div>
        <w:div w:id="869952833">
          <w:marLeft w:val="480"/>
          <w:marRight w:val="0"/>
          <w:marTop w:val="0"/>
          <w:marBottom w:val="0"/>
          <w:divBdr>
            <w:top w:val="none" w:sz="0" w:space="0" w:color="auto"/>
            <w:left w:val="none" w:sz="0" w:space="0" w:color="auto"/>
            <w:bottom w:val="none" w:sz="0" w:space="0" w:color="auto"/>
            <w:right w:val="none" w:sz="0" w:space="0" w:color="auto"/>
          </w:divBdr>
        </w:div>
        <w:div w:id="1785072828">
          <w:marLeft w:val="480"/>
          <w:marRight w:val="0"/>
          <w:marTop w:val="0"/>
          <w:marBottom w:val="0"/>
          <w:divBdr>
            <w:top w:val="none" w:sz="0" w:space="0" w:color="auto"/>
            <w:left w:val="none" w:sz="0" w:space="0" w:color="auto"/>
            <w:bottom w:val="none" w:sz="0" w:space="0" w:color="auto"/>
            <w:right w:val="none" w:sz="0" w:space="0" w:color="auto"/>
          </w:divBdr>
        </w:div>
        <w:div w:id="1125002163">
          <w:marLeft w:val="480"/>
          <w:marRight w:val="0"/>
          <w:marTop w:val="0"/>
          <w:marBottom w:val="0"/>
          <w:divBdr>
            <w:top w:val="none" w:sz="0" w:space="0" w:color="auto"/>
            <w:left w:val="none" w:sz="0" w:space="0" w:color="auto"/>
            <w:bottom w:val="none" w:sz="0" w:space="0" w:color="auto"/>
            <w:right w:val="none" w:sz="0" w:space="0" w:color="auto"/>
          </w:divBdr>
        </w:div>
        <w:div w:id="381104520">
          <w:marLeft w:val="480"/>
          <w:marRight w:val="0"/>
          <w:marTop w:val="0"/>
          <w:marBottom w:val="0"/>
          <w:divBdr>
            <w:top w:val="none" w:sz="0" w:space="0" w:color="auto"/>
            <w:left w:val="none" w:sz="0" w:space="0" w:color="auto"/>
            <w:bottom w:val="none" w:sz="0" w:space="0" w:color="auto"/>
            <w:right w:val="none" w:sz="0" w:space="0" w:color="auto"/>
          </w:divBdr>
        </w:div>
        <w:div w:id="1514490052">
          <w:marLeft w:val="480"/>
          <w:marRight w:val="0"/>
          <w:marTop w:val="0"/>
          <w:marBottom w:val="0"/>
          <w:divBdr>
            <w:top w:val="none" w:sz="0" w:space="0" w:color="auto"/>
            <w:left w:val="none" w:sz="0" w:space="0" w:color="auto"/>
            <w:bottom w:val="none" w:sz="0" w:space="0" w:color="auto"/>
            <w:right w:val="none" w:sz="0" w:space="0" w:color="auto"/>
          </w:divBdr>
        </w:div>
        <w:div w:id="1675759366">
          <w:marLeft w:val="480"/>
          <w:marRight w:val="0"/>
          <w:marTop w:val="0"/>
          <w:marBottom w:val="0"/>
          <w:divBdr>
            <w:top w:val="none" w:sz="0" w:space="0" w:color="auto"/>
            <w:left w:val="none" w:sz="0" w:space="0" w:color="auto"/>
            <w:bottom w:val="none" w:sz="0" w:space="0" w:color="auto"/>
            <w:right w:val="none" w:sz="0" w:space="0" w:color="auto"/>
          </w:divBdr>
        </w:div>
        <w:div w:id="243488558">
          <w:marLeft w:val="480"/>
          <w:marRight w:val="0"/>
          <w:marTop w:val="0"/>
          <w:marBottom w:val="0"/>
          <w:divBdr>
            <w:top w:val="none" w:sz="0" w:space="0" w:color="auto"/>
            <w:left w:val="none" w:sz="0" w:space="0" w:color="auto"/>
            <w:bottom w:val="none" w:sz="0" w:space="0" w:color="auto"/>
            <w:right w:val="none" w:sz="0" w:space="0" w:color="auto"/>
          </w:divBdr>
        </w:div>
        <w:div w:id="1270358554">
          <w:marLeft w:val="480"/>
          <w:marRight w:val="0"/>
          <w:marTop w:val="0"/>
          <w:marBottom w:val="0"/>
          <w:divBdr>
            <w:top w:val="none" w:sz="0" w:space="0" w:color="auto"/>
            <w:left w:val="none" w:sz="0" w:space="0" w:color="auto"/>
            <w:bottom w:val="none" w:sz="0" w:space="0" w:color="auto"/>
            <w:right w:val="none" w:sz="0" w:space="0" w:color="auto"/>
          </w:divBdr>
        </w:div>
        <w:div w:id="326056192">
          <w:marLeft w:val="480"/>
          <w:marRight w:val="0"/>
          <w:marTop w:val="0"/>
          <w:marBottom w:val="0"/>
          <w:divBdr>
            <w:top w:val="none" w:sz="0" w:space="0" w:color="auto"/>
            <w:left w:val="none" w:sz="0" w:space="0" w:color="auto"/>
            <w:bottom w:val="none" w:sz="0" w:space="0" w:color="auto"/>
            <w:right w:val="none" w:sz="0" w:space="0" w:color="auto"/>
          </w:divBdr>
        </w:div>
        <w:div w:id="129788178">
          <w:marLeft w:val="480"/>
          <w:marRight w:val="0"/>
          <w:marTop w:val="0"/>
          <w:marBottom w:val="0"/>
          <w:divBdr>
            <w:top w:val="none" w:sz="0" w:space="0" w:color="auto"/>
            <w:left w:val="none" w:sz="0" w:space="0" w:color="auto"/>
            <w:bottom w:val="none" w:sz="0" w:space="0" w:color="auto"/>
            <w:right w:val="none" w:sz="0" w:space="0" w:color="auto"/>
          </w:divBdr>
        </w:div>
        <w:div w:id="820777584">
          <w:marLeft w:val="480"/>
          <w:marRight w:val="0"/>
          <w:marTop w:val="0"/>
          <w:marBottom w:val="0"/>
          <w:divBdr>
            <w:top w:val="none" w:sz="0" w:space="0" w:color="auto"/>
            <w:left w:val="none" w:sz="0" w:space="0" w:color="auto"/>
            <w:bottom w:val="none" w:sz="0" w:space="0" w:color="auto"/>
            <w:right w:val="none" w:sz="0" w:space="0" w:color="auto"/>
          </w:divBdr>
        </w:div>
        <w:div w:id="302076290">
          <w:marLeft w:val="480"/>
          <w:marRight w:val="0"/>
          <w:marTop w:val="0"/>
          <w:marBottom w:val="0"/>
          <w:divBdr>
            <w:top w:val="none" w:sz="0" w:space="0" w:color="auto"/>
            <w:left w:val="none" w:sz="0" w:space="0" w:color="auto"/>
            <w:bottom w:val="none" w:sz="0" w:space="0" w:color="auto"/>
            <w:right w:val="none" w:sz="0" w:space="0" w:color="auto"/>
          </w:divBdr>
        </w:div>
        <w:div w:id="236326841">
          <w:marLeft w:val="480"/>
          <w:marRight w:val="0"/>
          <w:marTop w:val="0"/>
          <w:marBottom w:val="0"/>
          <w:divBdr>
            <w:top w:val="none" w:sz="0" w:space="0" w:color="auto"/>
            <w:left w:val="none" w:sz="0" w:space="0" w:color="auto"/>
            <w:bottom w:val="none" w:sz="0" w:space="0" w:color="auto"/>
            <w:right w:val="none" w:sz="0" w:space="0" w:color="auto"/>
          </w:divBdr>
        </w:div>
        <w:div w:id="421150062">
          <w:marLeft w:val="480"/>
          <w:marRight w:val="0"/>
          <w:marTop w:val="0"/>
          <w:marBottom w:val="0"/>
          <w:divBdr>
            <w:top w:val="none" w:sz="0" w:space="0" w:color="auto"/>
            <w:left w:val="none" w:sz="0" w:space="0" w:color="auto"/>
            <w:bottom w:val="none" w:sz="0" w:space="0" w:color="auto"/>
            <w:right w:val="none" w:sz="0" w:space="0" w:color="auto"/>
          </w:divBdr>
        </w:div>
        <w:div w:id="1031109479">
          <w:marLeft w:val="480"/>
          <w:marRight w:val="0"/>
          <w:marTop w:val="0"/>
          <w:marBottom w:val="0"/>
          <w:divBdr>
            <w:top w:val="none" w:sz="0" w:space="0" w:color="auto"/>
            <w:left w:val="none" w:sz="0" w:space="0" w:color="auto"/>
            <w:bottom w:val="none" w:sz="0" w:space="0" w:color="auto"/>
            <w:right w:val="none" w:sz="0" w:space="0" w:color="auto"/>
          </w:divBdr>
        </w:div>
        <w:div w:id="1555969392">
          <w:marLeft w:val="480"/>
          <w:marRight w:val="0"/>
          <w:marTop w:val="0"/>
          <w:marBottom w:val="0"/>
          <w:divBdr>
            <w:top w:val="none" w:sz="0" w:space="0" w:color="auto"/>
            <w:left w:val="none" w:sz="0" w:space="0" w:color="auto"/>
            <w:bottom w:val="none" w:sz="0" w:space="0" w:color="auto"/>
            <w:right w:val="none" w:sz="0" w:space="0" w:color="auto"/>
          </w:divBdr>
        </w:div>
        <w:div w:id="451903348">
          <w:marLeft w:val="480"/>
          <w:marRight w:val="0"/>
          <w:marTop w:val="0"/>
          <w:marBottom w:val="0"/>
          <w:divBdr>
            <w:top w:val="none" w:sz="0" w:space="0" w:color="auto"/>
            <w:left w:val="none" w:sz="0" w:space="0" w:color="auto"/>
            <w:bottom w:val="none" w:sz="0" w:space="0" w:color="auto"/>
            <w:right w:val="none" w:sz="0" w:space="0" w:color="auto"/>
          </w:divBdr>
        </w:div>
        <w:div w:id="1164007917">
          <w:marLeft w:val="480"/>
          <w:marRight w:val="0"/>
          <w:marTop w:val="0"/>
          <w:marBottom w:val="0"/>
          <w:divBdr>
            <w:top w:val="none" w:sz="0" w:space="0" w:color="auto"/>
            <w:left w:val="none" w:sz="0" w:space="0" w:color="auto"/>
            <w:bottom w:val="none" w:sz="0" w:space="0" w:color="auto"/>
            <w:right w:val="none" w:sz="0" w:space="0" w:color="auto"/>
          </w:divBdr>
        </w:div>
        <w:div w:id="1060205768">
          <w:marLeft w:val="480"/>
          <w:marRight w:val="0"/>
          <w:marTop w:val="0"/>
          <w:marBottom w:val="0"/>
          <w:divBdr>
            <w:top w:val="none" w:sz="0" w:space="0" w:color="auto"/>
            <w:left w:val="none" w:sz="0" w:space="0" w:color="auto"/>
            <w:bottom w:val="none" w:sz="0" w:space="0" w:color="auto"/>
            <w:right w:val="none" w:sz="0" w:space="0" w:color="auto"/>
          </w:divBdr>
        </w:div>
        <w:div w:id="462620877">
          <w:marLeft w:val="480"/>
          <w:marRight w:val="0"/>
          <w:marTop w:val="0"/>
          <w:marBottom w:val="0"/>
          <w:divBdr>
            <w:top w:val="none" w:sz="0" w:space="0" w:color="auto"/>
            <w:left w:val="none" w:sz="0" w:space="0" w:color="auto"/>
            <w:bottom w:val="none" w:sz="0" w:space="0" w:color="auto"/>
            <w:right w:val="none" w:sz="0" w:space="0" w:color="auto"/>
          </w:divBdr>
        </w:div>
        <w:div w:id="1648051413">
          <w:marLeft w:val="480"/>
          <w:marRight w:val="0"/>
          <w:marTop w:val="0"/>
          <w:marBottom w:val="0"/>
          <w:divBdr>
            <w:top w:val="none" w:sz="0" w:space="0" w:color="auto"/>
            <w:left w:val="none" w:sz="0" w:space="0" w:color="auto"/>
            <w:bottom w:val="none" w:sz="0" w:space="0" w:color="auto"/>
            <w:right w:val="none" w:sz="0" w:space="0" w:color="auto"/>
          </w:divBdr>
        </w:div>
        <w:div w:id="456529835">
          <w:marLeft w:val="480"/>
          <w:marRight w:val="0"/>
          <w:marTop w:val="0"/>
          <w:marBottom w:val="0"/>
          <w:divBdr>
            <w:top w:val="none" w:sz="0" w:space="0" w:color="auto"/>
            <w:left w:val="none" w:sz="0" w:space="0" w:color="auto"/>
            <w:bottom w:val="none" w:sz="0" w:space="0" w:color="auto"/>
            <w:right w:val="none" w:sz="0" w:space="0" w:color="auto"/>
          </w:divBdr>
        </w:div>
        <w:div w:id="303319191">
          <w:marLeft w:val="480"/>
          <w:marRight w:val="0"/>
          <w:marTop w:val="0"/>
          <w:marBottom w:val="0"/>
          <w:divBdr>
            <w:top w:val="none" w:sz="0" w:space="0" w:color="auto"/>
            <w:left w:val="none" w:sz="0" w:space="0" w:color="auto"/>
            <w:bottom w:val="none" w:sz="0" w:space="0" w:color="auto"/>
            <w:right w:val="none" w:sz="0" w:space="0" w:color="auto"/>
          </w:divBdr>
        </w:div>
      </w:divsChild>
    </w:div>
    <w:div w:id="2124568033">
      <w:bodyDiv w:val="1"/>
      <w:marLeft w:val="0"/>
      <w:marRight w:val="0"/>
      <w:marTop w:val="0"/>
      <w:marBottom w:val="0"/>
      <w:divBdr>
        <w:top w:val="none" w:sz="0" w:space="0" w:color="auto"/>
        <w:left w:val="none" w:sz="0" w:space="0" w:color="auto"/>
        <w:bottom w:val="none" w:sz="0" w:space="0" w:color="auto"/>
        <w:right w:val="none" w:sz="0" w:space="0" w:color="auto"/>
      </w:divBdr>
      <w:divsChild>
        <w:div w:id="534007412">
          <w:marLeft w:val="480"/>
          <w:marRight w:val="0"/>
          <w:marTop w:val="0"/>
          <w:marBottom w:val="0"/>
          <w:divBdr>
            <w:top w:val="none" w:sz="0" w:space="0" w:color="auto"/>
            <w:left w:val="none" w:sz="0" w:space="0" w:color="auto"/>
            <w:bottom w:val="none" w:sz="0" w:space="0" w:color="auto"/>
            <w:right w:val="none" w:sz="0" w:space="0" w:color="auto"/>
          </w:divBdr>
        </w:div>
        <w:div w:id="1288194417">
          <w:marLeft w:val="480"/>
          <w:marRight w:val="0"/>
          <w:marTop w:val="0"/>
          <w:marBottom w:val="0"/>
          <w:divBdr>
            <w:top w:val="none" w:sz="0" w:space="0" w:color="auto"/>
            <w:left w:val="none" w:sz="0" w:space="0" w:color="auto"/>
            <w:bottom w:val="none" w:sz="0" w:space="0" w:color="auto"/>
            <w:right w:val="none" w:sz="0" w:space="0" w:color="auto"/>
          </w:divBdr>
        </w:div>
        <w:div w:id="1030499245">
          <w:marLeft w:val="480"/>
          <w:marRight w:val="0"/>
          <w:marTop w:val="0"/>
          <w:marBottom w:val="0"/>
          <w:divBdr>
            <w:top w:val="none" w:sz="0" w:space="0" w:color="auto"/>
            <w:left w:val="none" w:sz="0" w:space="0" w:color="auto"/>
            <w:bottom w:val="none" w:sz="0" w:space="0" w:color="auto"/>
            <w:right w:val="none" w:sz="0" w:space="0" w:color="auto"/>
          </w:divBdr>
        </w:div>
        <w:div w:id="529150360">
          <w:marLeft w:val="480"/>
          <w:marRight w:val="0"/>
          <w:marTop w:val="0"/>
          <w:marBottom w:val="0"/>
          <w:divBdr>
            <w:top w:val="none" w:sz="0" w:space="0" w:color="auto"/>
            <w:left w:val="none" w:sz="0" w:space="0" w:color="auto"/>
            <w:bottom w:val="none" w:sz="0" w:space="0" w:color="auto"/>
            <w:right w:val="none" w:sz="0" w:space="0" w:color="auto"/>
          </w:divBdr>
        </w:div>
        <w:div w:id="1214003087">
          <w:marLeft w:val="480"/>
          <w:marRight w:val="0"/>
          <w:marTop w:val="0"/>
          <w:marBottom w:val="0"/>
          <w:divBdr>
            <w:top w:val="none" w:sz="0" w:space="0" w:color="auto"/>
            <w:left w:val="none" w:sz="0" w:space="0" w:color="auto"/>
            <w:bottom w:val="none" w:sz="0" w:space="0" w:color="auto"/>
            <w:right w:val="none" w:sz="0" w:space="0" w:color="auto"/>
          </w:divBdr>
        </w:div>
        <w:div w:id="264926114">
          <w:marLeft w:val="480"/>
          <w:marRight w:val="0"/>
          <w:marTop w:val="0"/>
          <w:marBottom w:val="0"/>
          <w:divBdr>
            <w:top w:val="none" w:sz="0" w:space="0" w:color="auto"/>
            <w:left w:val="none" w:sz="0" w:space="0" w:color="auto"/>
            <w:bottom w:val="none" w:sz="0" w:space="0" w:color="auto"/>
            <w:right w:val="none" w:sz="0" w:space="0" w:color="auto"/>
          </w:divBdr>
        </w:div>
        <w:div w:id="174077890">
          <w:marLeft w:val="480"/>
          <w:marRight w:val="0"/>
          <w:marTop w:val="0"/>
          <w:marBottom w:val="0"/>
          <w:divBdr>
            <w:top w:val="none" w:sz="0" w:space="0" w:color="auto"/>
            <w:left w:val="none" w:sz="0" w:space="0" w:color="auto"/>
            <w:bottom w:val="none" w:sz="0" w:space="0" w:color="auto"/>
            <w:right w:val="none" w:sz="0" w:space="0" w:color="auto"/>
          </w:divBdr>
        </w:div>
        <w:div w:id="981347307">
          <w:marLeft w:val="480"/>
          <w:marRight w:val="0"/>
          <w:marTop w:val="0"/>
          <w:marBottom w:val="0"/>
          <w:divBdr>
            <w:top w:val="none" w:sz="0" w:space="0" w:color="auto"/>
            <w:left w:val="none" w:sz="0" w:space="0" w:color="auto"/>
            <w:bottom w:val="none" w:sz="0" w:space="0" w:color="auto"/>
            <w:right w:val="none" w:sz="0" w:space="0" w:color="auto"/>
          </w:divBdr>
        </w:div>
        <w:div w:id="1197500133">
          <w:marLeft w:val="480"/>
          <w:marRight w:val="0"/>
          <w:marTop w:val="0"/>
          <w:marBottom w:val="0"/>
          <w:divBdr>
            <w:top w:val="none" w:sz="0" w:space="0" w:color="auto"/>
            <w:left w:val="none" w:sz="0" w:space="0" w:color="auto"/>
            <w:bottom w:val="none" w:sz="0" w:space="0" w:color="auto"/>
            <w:right w:val="none" w:sz="0" w:space="0" w:color="auto"/>
          </w:divBdr>
        </w:div>
        <w:div w:id="226577550">
          <w:marLeft w:val="480"/>
          <w:marRight w:val="0"/>
          <w:marTop w:val="0"/>
          <w:marBottom w:val="0"/>
          <w:divBdr>
            <w:top w:val="none" w:sz="0" w:space="0" w:color="auto"/>
            <w:left w:val="none" w:sz="0" w:space="0" w:color="auto"/>
            <w:bottom w:val="none" w:sz="0" w:space="0" w:color="auto"/>
            <w:right w:val="none" w:sz="0" w:space="0" w:color="auto"/>
          </w:divBdr>
        </w:div>
        <w:div w:id="2146390432">
          <w:marLeft w:val="480"/>
          <w:marRight w:val="0"/>
          <w:marTop w:val="0"/>
          <w:marBottom w:val="0"/>
          <w:divBdr>
            <w:top w:val="none" w:sz="0" w:space="0" w:color="auto"/>
            <w:left w:val="none" w:sz="0" w:space="0" w:color="auto"/>
            <w:bottom w:val="none" w:sz="0" w:space="0" w:color="auto"/>
            <w:right w:val="none" w:sz="0" w:space="0" w:color="auto"/>
          </w:divBdr>
        </w:div>
        <w:div w:id="1829780886">
          <w:marLeft w:val="480"/>
          <w:marRight w:val="0"/>
          <w:marTop w:val="0"/>
          <w:marBottom w:val="0"/>
          <w:divBdr>
            <w:top w:val="none" w:sz="0" w:space="0" w:color="auto"/>
            <w:left w:val="none" w:sz="0" w:space="0" w:color="auto"/>
            <w:bottom w:val="none" w:sz="0" w:space="0" w:color="auto"/>
            <w:right w:val="none" w:sz="0" w:space="0" w:color="auto"/>
          </w:divBdr>
        </w:div>
        <w:div w:id="1772705844">
          <w:marLeft w:val="480"/>
          <w:marRight w:val="0"/>
          <w:marTop w:val="0"/>
          <w:marBottom w:val="0"/>
          <w:divBdr>
            <w:top w:val="none" w:sz="0" w:space="0" w:color="auto"/>
            <w:left w:val="none" w:sz="0" w:space="0" w:color="auto"/>
            <w:bottom w:val="none" w:sz="0" w:space="0" w:color="auto"/>
            <w:right w:val="none" w:sz="0" w:space="0" w:color="auto"/>
          </w:divBdr>
        </w:div>
        <w:div w:id="2019650110">
          <w:marLeft w:val="480"/>
          <w:marRight w:val="0"/>
          <w:marTop w:val="0"/>
          <w:marBottom w:val="0"/>
          <w:divBdr>
            <w:top w:val="none" w:sz="0" w:space="0" w:color="auto"/>
            <w:left w:val="none" w:sz="0" w:space="0" w:color="auto"/>
            <w:bottom w:val="none" w:sz="0" w:space="0" w:color="auto"/>
            <w:right w:val="none" w:sz="0" w:space="0" w:color="auto"/>
          </w:divBdr>
        </w:div>
        <w:div w:id="270168697">
          <w:marLeft w:val="480"/>
          <w:marRight w:val="0"/>
          <w:marTop w:val="0"/>
          <w:marBottom w:val="0"/>
          <w:divBdr>
            <w:top w:val="none" w:sz="0" w:space="0" w:color="auto"/>
            <w:left w:val="none" w:sz="0" w:space="0" w:color="auto"/>
            <w:bottom w:val="none" w:sz="0" w:space="0" w:color="auto"/>
            <w:right w:val="none" w:sz="0" w:space="0" w:color="auto"/>
          </w:divBdr>
        </w:div>
        <w:div w:id="584801010">
          <w:marLeft w:val="480"/>
          <w:marRight w:val="0"/>
          <w:marTop w:val="0"/>
          <w:marBottom w:val="0"/>
          <w:divBdr>
            <w:top w:val="none" w:sz="0" w:space="0" w:color="auto"/>
            <w:left w:val="none" w:sz="0" w:space="0" w:color="auto"/>
            <w:bottom w:val="none" w:sz="0" w:space="0" w:color="auto"/>
            <w:right w:val="none" w:sz="0" w:space="0" w:color="auto"/>
          </w:divBdr>
        </w:div>
        <w:div w:id="1761028691">
          <w:marLeft w:val="480"/>
          <w:marRight w:val="0"/>
          <w:marTop w:val="0"/>
          <w:marBottom w:val="0"/>
          <w:divBdr>
            <w:top w:val="none" w:sz="0" w:space="0" w:color="auto"/>
            <w:left w:val="none" w:sz="0" w:space="0" w:color="auto"/>
            <w:bottom w:val="none" w:sz="0" w:space="0" w:color="auto"/>
            <w:right w:val="none" w:sz="0" w:space="0" w:color="auto"/>
          </w:divBdr>
        </w:div>
        <w:div w:id="2003898071">
          <w:marLeft w:val="480"/>
          <w:marRight w:val="0"/>
          <w:marTop w:val="0"/>
          <w:marBottom w:val="0"/>
          <w:divBdr>
            <w:top w:val="none" w:sz="0" w:space="0" w:color="auto"/>
            <w:left w:val="none" w:sz="0" w:space="0" w:color="auto"/>
            <w:bottom w:val="none" w:sz="0" w:space="0" w:color="auto"/>
            <w:right w:val="none" w:sz="0" w:space="0" w:color="auto"/>
          </w:divBdr>
        </w:div>
        <w:div w:id="1641574845">
          <w:marLeft w:val="480"/>
          <w:marRight w:val="0"/>
          <w:marTop w:val="0"/>
          <w:marBottom w:val="0"/>
          <w:divBdr>
            <w:top w:val="none" w:sz="0" w:space="0" w:color="auto"/>
            <w:left w:val="none" w:sz="0" w:space="0" w:color="auto"/>
            <w:bottom w:val="none" w:sz="0" w:space="0" w:color="auto"/>
            <w:right w:val="none" w:sz="0" w:space="0" w:color="auto"/>
          </w:divBdr>
        </w:div>
        <w:div w:id="1391685066">
          <w:marLeft w:val="480"/>
          <w:marRight w:val="0"/>
          <w:marTop w:val="0"/>
          <w:marBottom w:val="0"/>
          <w:divBdr>
            <w:top w:val="none" w:sz="0" w:space="0" w:color="auto"/>
            <w:left w:val="none" w:sz="0" w:space="0" w:color="auto"/>
            <w:bottom w:val="none" w:sz="0" w:space="0" w:color="auto"/>
            <w:right w:val="none" w:sz="0" w:space="0" w:color="auto"/>
          </w:divBdr>
        </w:div>
        <w:div w:id="1657950488">
          <w:marLeft w:val="480"/>
          <w:marRight w:val="0"/>
          <w:marTop w:val="0"/>
          <w:marBottom w:val="0"/>
          <w:divBdr>
            <w:top w:val="none" w:sz="0" w:space="0" w:color="auto"/>
            <w:left w:val="none" w:sz="0" w:space="0" w:color="auto"/>
            <w:bottom w:val="none" w:sz="0" w:space="0" w:color="auto"/>
            <w:right w:val="none" w:sz="0" w:space="0" w:color="auto"/>
          </w:divBdr>
        </w:div>
        <w:div w:id="575238397">
          <w:marLeft w:val="480"/>
          <w:marRight w:val="0"/>
          <w:marTop w:val="0"/>
          <w:marBottom w:val="0"/>
          <w:divBdr>
            <w:top w:val="none" w:sz="0" w:space="0" w:color="auto"/>
            <w:left w:val="none" w:sz="0" w:space="0" w:color="auto"/>
            <w:bottom w:val="none" w:sz="0" w:space="0" w:color="auto"/>
            <w:right w:val="none" w:sz="0" w:space="0" w:color="auto"/>
          </w:divBdr>
        </w:div>
        <w:div w:id="924874442">
          <w:marLeft w:val="480"/>
          <w:marRight w:val="0"/>
          <w:marTop w:val="0"/>
          <w:marBottom w:val="0"/>
          <w:divBdr>
            <w:top w:val="none" w:sz="0" w:space="0" w:color="auto"/>
            <w:left w:val="none" w:sz="0" w:space="0" w:color="auto"/>
            <w:bottom w:val="none" w:sz="0" w:space="0" w:color="auto"/>
            <w:right w:val="none" w:sz="0" w:space="0" w:color="auto"/>
          </w:divBdr>
        </w:div>
        <w:div w:id="300352122">
          <w:marLeft w:val="480"/>
          <w:marRight w:val="0"/>
          <w:marTop w:val="0"/>
          <w:marBottom w:val="0"/>
          <w:divBdr>
            <w:top w:val="none" w:sz="0" w:space="0" w:color="auto"/>
            <w:left w:val="none" w:sz="0" w:space="0" w:color="auto"/>
            <w:bottom w:val="none" w:sz="0" w:space="0" w:color="auto"/>
            <w:right w:val="none" w:sz="0" w:space="0" w:color="auto"/>
          </w:divBdr>
        </w:div>
        <w:div w:id="1862550491">
          <w:marLeft w:val="480"/>
          <w:marRight w:val="0"/>
          <w:marTop w:val="0"/>
          <w:marBottom w:val="0"/>
          <w:divBdr>
            <w:top w:val="none" w:sz="0" w:space="0" w:color="auto"/>
            <w:left w:val="none" w:sz="0" w:space="0" w:color="auto"/>
            <w:bottom w:val="none" w:sz="0" w:space="0" w:color="auto"/>
            <w:right w:val="none" w:sz="0" w:space="0" w:color="auto"/>
          </w:divBdr>
        </w:div>
        <w:div w:id="1272739687">
          <w:marLeft w:val="480"/>
          <w:marRight w:val="0"/>
          <w:marTop w:val="0"/>
          <w:marBottom w:val="0"/>
          <w:divBdr>
            <w:top w:val="none" w:sz="0" w:space="0" w:color="auto"/>
            <w:left w:val="none" w:sz="0" w:space="0" w:color="auto"/>
            <w:bottom w:val="none" w:sz="0" w:space="0" w:color="auto"/>
            <w:right w:val="none" w:sz="0" w:space="0" w:color="auto"/>
          </w:divBdr>
        </w:div>
        <w:div w:id="1864201060">
          <w:marLeft w:val="480"/>
          <w:marRight w:val="0"/>
          <w:marTop w:val="0"/>
          <w:marBottom w:val="0"/>
          <w:divBdr>
            <w:top w:val="none" w:sz="0" w:space="0" w:color="auto"/>
            <w:left w:val="none" w:sz="0" w:space="0" w:color="auto"/>
            <w:bottom w:val="none" w:sz="0" w:space="0" w:color="auto"/>
            <w:right w:val="none" w:sz="0" w:space="0" w:color="auto"/>
          </w:divBdr>
        </w:div>
        <w:div w:id="882138909">
          <w:marLeft w:val="480"/>
          <w:marRight w:val="0"/>
          <w:marTop w:val="0"/>
          <w:marBottom w:val="0"/>
          <w:divBdr>
            <w:top w:val="none" w:sz="0" w:space="0" w:color="auto"/>
            <w:left w:val="none" w:sz="0" w:space="0" w:color="auto"/>
            <w:bottom w:val="none" w:sz="0" w:space="0" w:color="auto"/>
            <w:right w:val="none" w:sz="0" w:space="0" w:color="auto"/>
          </w:divBdr>
        </w:div>
        <w:div w:id="1849514723">
          <w:marLeft w:val="480"/>
          <w:marRight w:val="0"/>
          <w:marTop w:val="0"/>
          <w:marBottom w:val="0"/>
          <w:divBdr>
            <w:top w:val="none" w:sz="0" w:space="0" w:color="auto"/>
            <w:left w:val="none" w:sz="0" w:space="0" w:color="auto"/>
            <w:bottom w:val="none" w:sz="0" w:space="0" w:color="auto"/>
            <w:right w:val="none" w:sz="0" w:space="0" w:color="auto"/>
          </w:divBdr>
        </w:div>
        <w:div w:id="30225438">
          <w:marLeft w:val="480"/>
          <w:marRight w:val="0"/>
          <w:marTop w:val="0"/>
          <w:marBottom w:val="0"/>
          <w:divBdr>
            <w:top w:val="none" w:sz="0" w:space="0" w:color="auto"/>
            <w:left w:val="none" w:sz="0" w:space="0" w:color="auto"/>
            <w:bottom w:val="none" w:sz="0" w:space="0" w:color="auto"/>
            <w:right w:val="none" w:sz="0" w:space="0" w:color="auto"/>
          </w:divBdr>
        </w:div>
        <w:div w:id="751392073">
          <w:marLeft w:val="480"/>
          <w:marRight w:val="0"/>
          <w:marTop w:val="0"/>
          <w:marBottom w:val="0"/>
          <w:divBdr>
            <w:top w:val="none" w:sz="0" w:space="0" w:color="auto"/>
            <w:left w:val="none" w:sz="0" w:space="0" w:color="auto"/>
            <w:bottom w:val="none" w:sz="0" w:space="0" w:color="auto"/>
            <w:right w:val="none" w:sz="0" w:space="0" w:color="auto"/>
          </w:divBdr>
        </w:div>
        <w:div w:id="2011521591">
          <w:marLeft w:val="480"/>
          <w:marRight w:val="0"/>
          <w:marTop w:val="0"/>
          <w:marBottom w:val="0"/>
          <w:divBdr>
            <w:top w:val="none" w:sz="0" w:space="0" w:color="auto"/>
            <w:left w:val="none" w:sz="0" w:space="0" w:color="auto"/>
            <w:bottom w:val="none" w:sz="0" w:space="0" w:color="auto"/>
            <w:right w:val="none" w:sz="0" w:space="0" w:color="auto"/>
          </w:divBdr>
        </w:div>
        <w:div w:id="1829594442">
          <w:marLeft w:val="480"/>
          <w:marRight w:val="0"/>
          <w:marTop w:val="0"/>
          <w:marBottom w:val="0"/>
          <w:divBdr>
            <w:top w:val="none" w:sz="0" w:space="0" w:color="auto"/>
            <w:left w:val="none" w:sz="0" w:space="0" w:color="auto"/>
            <w:bottom w:val="none" w:sz="0" w:space="0" w:color="auto"/>
            <w:right w:val="none" w:sz="0" w:space="0" w:color="auto"/>
          </w:divBdr>
        </w:div>
        <w:div w:id="301355232">
          <w:marLeft w:val="480"/>
          <w:marRight w:val="0"/>
          <w:marTop w:val="0"/>
          <w:marBottom w:val="0"/>
          <w:divBdr>
            <w:top w:val="none" w:sz="0" w:space="0" w:color="auto"/>
            <w:left w:val="none" w:sz="0" w:space="0" w:color="auto"/>
            <w:bottom w:val="none" w:sz="0" w:space="0" w:color="auto"/>
            <w:right w:val="none" w:sz="0" w:space="0" w:color="auto"/>
          </w:divBdr>
        </w:div>
        <w:div w:id="1378507735">
          <w:marLeft w:val="480"/>
          <w:marRight w:val="0"/>
          <w:marTop w:val="0"/>
          <w:marBottom w:val="0"/>
          <w:divBdr>
            <w:top w:val="none" w:sz="0" w:space="0" w:color="auto"/>
            <w:left w:val="none" w:sz="0" w:space="0" w:color="auto"/>
            <w:bottom w:val="none" w:sz="0" w:space="0" w:color="auto"/>
            <w:right w:val="none" w:sz="0" w:space="0" w:color="auto"/>
          </w:divBdr>
        </w:div>
        <w:div w:id="140196579">
          <w:marLeft w:val="480"/>
          <w:marRight w:val="0"/>
          <w:marTop w:val="0"/>
          <w:marBottom w:val="0"/>
          <w:divBdr>
            <w:top w:val="none" w:sz="0" w:space="0" w:color="auto"/>
            <w:left w:val="none" w:sz="0" w:space="0" w:color="auto"/>
            <w:bottom w:val="none" w:sz="0" w:space="0" w:color="auto"/>
            <w:right w:val="none" w:sz="0" w:space="0" w:color="auto"/>
          </w:divBdr>
        </w:div>
        <w:div w:id="222302685">
          <w:marLeft w:val="480"/>
          <w:marRight w:val="0"/>
          <w:marTop w:val="0"/>
          <w:marBottom w:val="0"/>
          <w:divBdr>
            <w:top w:val="none" w:sz="0" w:space="0" w:color="auto"/>
            <w:left w:val="none" w:sz="0" w:space="0" w:color="auto"/>
            <w:bottom w:val="none" w:sz="0" w:space="0" w:color="auto"/>
            <w:right w:val="none" w:sz="0" w:space="0" w:color="auto"/>
          </w:divBdr>
        </w:div>
        <w:div w:id="259915944">
          <w:marLeft w:val="480"/>
          <w:marRight w:val="0"/>
          <w:marTop w:val="0"/>
          <w:marBottom w:val="0"/>
          <w:divBdr>
            <w:top w:val="none" w:sz="0" w:space="0" w:color="auto"/>
            <w:left w:val="none" w:sz="0" w:space="0" w:color="auto"/>
            <w:bottom w:val="none" w:sz="0" w:space="0" w:color="auto"/>
            <w:right w:val="none" w:sz="0" w:space="0" w:color="auto"/>
          </w:divBdr>
        </w:div>
        <w:div w:id="1124888888">
          <w:marLeft w:val="480"/>
          <w:marRight w:val="0"/>
          <w:marTop w:val="0"/>
          <w:marBottom w:val="0"/>
          <w:divBdr>
            <w:top w:val="none" w:sz="0" w:space="0" w:color="auto"/>
            <w:left w:val="none" w:sz="0" w:space="0" w:color="auto"/>
            <w:bottom w:val="none" w:sz="0" w:space="0" w:color="auto"/>
            <w:right w:val="none" w:sz="0" w:space="0" w:color="auto"/>
          </w:divBdr>
        </w:div>
        <w:div w:id="1574588679">
          <w:marLeft w:val="480"/>
          <w:marRight w:val="0"/>
          <w:marTop w:val="0"/>
          <w:marBottom w:val="0"/>
          <w:divBdr>
            <w:top w:val="none" w:sz="0" w:space="0" w:color="auto"/>
            <w:left w:val="none" w:sz="0" w:space="0" w:color="auto"/>
            <w:bottom w:val="none" w:sz="0" w:space="0" w:color="auto"/>
            <w:right w:val="none" w:sz="0" w:space="0" w:color="auto"/>
          </w:divBdr>
        </w:div>
        <w:div w:id="1564755111">
          <w:marLeft w:val="480"/>
          <w:marRight w:val="0"/>
          <w:marTop w:val="0"/>
          <w:marBottom w:val="0"/>
          <w:divBdr>
            <w:top w:val="none" w:sz="0" w:space="0" w:color="auto"/>
            <w:left w:val="none" w:sz="0" w:space="0" w:color="auto"/>
            <w:bottom w:val="none" w:sz="0" w:space="0" w:color="auto"/>
            <w:right w:val="none" w:sz="0" w:space="0" w:color="auto"/>
          </w:divBdr>
        </w:div>
        <w:div w:id="163207317">
          <w:marLeft w:val="480"/>
          <w:marRight w:val="0"/>
          <w:marTop w:val="0"/>
          <w:marBottom w:val="0"/>
          <w:divBdr>
            <w:top w:val="none" w:sz="0" w:space="0" w:color="auto"/>
            <w:left w:val="none" w:sz="0" w:space="0" w:color="auto"/>
            <w:bottom w:val="none" w:sz="0" w:space="0" w:color="auto"/>
            <w:right w:val="none" w:sz="0" w:space="0" w:color="auto"/>
          </w:divBdr>
        </w:div>
        <w:div w:id="1709066035">
          <w:marLeft w:val="480"/>
          <w:marRight w:val="0"/>
          <w:marTop w:val="0"/>
          <w:marBottom w:val="0"/>
          <w:divBdr>
            <w:top w:val="none" w:sz="0" w:space="0" w:color="auto"/>
            <w:left w:val="none" w:sz="0" w:space="0" w:color="auto"/>
            <w:bottom w:val="none" w:sz="0" w:space="0" w:color="auto"/>
            <w:right w:val="none" w:sz="0" w:space="0" w:color="auto"/>
          </w:divBdr>
        </w:div>
        <w:div w:id="1541355990">
          <w:marLeft w:val="480"/>
          <w:marRight w:val="0"/>
          <w:marTop w:val="0"/>
          <w:marBottom w:val="0"/>
          <w:divBdr>
            <w:top w:val="none" w:sz="0" w:space="0" w:color="auto"/>
            <w:left w:val="none" w:sz="0" w:space="0" w:color="auto"/>
            <w:bottom w:val="none" w:sz="0" w:space="0" w:color="auto"/>
            <w:right w:val="none" w:sz="0" w:space="0" w:color="auto"/>
          </w:divBdr>
        </w:div>
      </w:divsChild>
    </w:div>
    <w:div w:id="2125031828">
      <w:bodyDiv w:val="1"/>
      <w:marLeft w:val="0"/>
      <w:marRight w:val="0"/>
      <w:marTop w:val="0"/>
      <w:marBottom w:val="0"/>
      <w:divBdr>
        <w:top w:val="none" w:sz="0" w:space="0" w:color="auto"/>
        <w:left w:val="none" w:sz="0" w:space="0" w:color="auto"/>
        <w:bottom w:val="none" w:sz="0" w:space="0" w:color="auto"/>
        <w:right w:val="none" w:sz="0" w:space="0" w:color="auto"/>
      </w:divBdr>
    </w:div>
    <w:div w:id="2127003522">
      <w:bodyDiv w:val="1"/>
      <w:marLeft w:val="0"/>
      <w:marRight w:val="0"/>
      <w:marTop w:val="0"/>
      <w:marBottom w:val="0"/>
      <w:divBdr>
        <w:top w:val="none" w:sz="0" w:space="0" w:color="auto"/>
        <w:left w:val="none" w:sz="0" w:space="0" w:color="auto"/>
        <w:bottom w:val="none" w:sz="0" w:space="0" w:color="auto"/>
        <w:right w:val="none" w:sz="0" w:space="0" w:color="auto"/>
      </w:divBdr>
      <w:divsChild>
        <w:div w:id="1311322040">
          <w:marLeft w:val="480"/>
          <w:marRight w:val="0"/>
          <w:marTop w:val="0"/>
          <w:marBottom w:val="0"/>
          <w:divBdr>
            <w:top w:val="none" w:sz="0" w:space="0" w:color="auto"/>
            <w:left w:val="none" w:sz="0" w:space="0" w:color="auto"/>
            <w:bottom w:val="none" w:sz="0" w:space="0" w:color="auto"/>
            <w:right w:val="none" w:sz="0" w:space="0" w:color="auto"/>
          </w:divBdr>
        </w:div>
        <w:div w:id="283271544">
          <w:marLeft w:val="480"/>
          <w:marRight w:val="0"/>
          <w:marTop w:val="0"/>
          <w:marBottom w:val="0"/>
          <w:divBdr>
            <w:top w:val="none" w:sz="0" w:space="0" w:color="auto"/>
            <w:left w:val="none" w:sz="0" w:space="0" w:color="auto"/>
            <w:bottom w:val="none" w:sz="0" w:space="0" w:color="auto"/>
            <w:right w:val="none" w:sz="0" w:space="0" w:color="auto"/>
          </w:divBdr>
        </w:div>
        <w:div w:id="1019431955">
          <w:marLeft w:val="480"/>
          <w:marRight w:val="0"/>
          <w:marTop w:val="0"/>
          <w:marBottom w:val="0"/>
          <w:divBdr>
            <w:top w:val="none" w:sz="0" w:space="0" w:color="auto"/>
            <w:left w:val="none" w:sz="0" w:space="0" w:color="auto"/>
            <w:bottom w:val="none" w:sz="0" w:space="0" w:color="auto"/>
            <w:right w:val="none" w:sz="0" w:space="0" w:color="auto"/>
          </w:divBdr>
        </w:div>
        <w:div w:id="1007756479">
          <w:marLeft w:val="480"/>
          <w:marRight w:val="0"/>
          <w:marTop w:val="0"/>
          <w:marBottom w:val="0"/>
          <w:divBdr>
            <w:top w:val="none" w:sz="0" w:space="0" w:color="auto"/>
            <w:left w:val="none" w:sz="0" w:space="0" w:color="auto"/>
            <w:bottom w:val="none" w:sz="0" w:space="0" w:color="auto"/>
            <w:right w:val="none" w:sz="0" w:space="0" w:color="auto"/>
          </w:divBdr>
        </w:div>
        <w:div w:id="1414274519">
          <w:marLeft w:val="480"/>
          <w:marRight w:val="0"/>
          <w:marTop w:val="0"/>
          <w:marBottom w:val="0"/>
          <w:divBdr>
            <w:top w:val="none" w:sz="0" w:space="0" w:color="auto"/>
            <w:left w:val="none" w:sz="0" w:space="0" w:color="auto"/>
            <w:bottom w:val="none" w:sz="0" w:space="0" w:color="auto"/>
            <w:right w:val="none" w:sz="0" w:space="0" w:color="auto"/>
          </w:divBdr>
        </w:div>
        <w:div w:id="44304355">
          <w:marLeft w:val="480"/>
          <w:marRight w:val="0"/>
          <w:marTop w:val="0"/>
          <w:marBottom w:val="0"/>
          <w:divBdr>
            <w:top w:val="none" w:sz="0" w:space="0" w:color="auto"/>
            <w:left w:val="none" w:sz="0" w:space="0" w:color="auto"/>
            <w:bottom w:val="none" w:sz="0" w:space="0" w:color="auto"/>
            <w:right w:val="none" w:sz="0" w:space="0" w:color="auto"/>
          </w:divBdr>
        </w:div>
        <w:div w:id="677120471">
          <w:marLeft w:val="480"/>
          <w:marRight w:val="0"/>
          <w:marTop w:val="0"/>
          <w:marBottom w:val="0"/>
          <w:divBdr>
            <w:top w:val="none" w:sz="0" w:space="0" w:color="auto"/>
            <w:left w:val="none" w:sz="0" w:space="0" w:color="auto"/>
            <w:bottom w:val="none" w:sz="0" w:space="0" w:color="auto"/>
            <w:right w:val="none" w:sz="0" w:space="0" w:color="auto"/>
          </w:divBdr>
        </w:div>
        <w:div w:id="2085099164">
          <w:marLeft w:val="480"/>
          <w:marRight w:val="0"/>
          <w:marTop w:val="0"/>
          <w:marBottom w:val="0"/>
          <w:divBdr>
            <w:top w:val="none" w:sz="0" w:space="0" w:color="auto"/>
            <w:left w:val="none" w:sz="0" w:space="0" w:color="auto"/>
            <w:bottom w:val="none" w:sz="0" w:space="0" w:color="auto"/>
            <w:right w:val="none" w:sz="0" w:space="0" w:color="auto"/>
          </w:divBdr>
        </w:div>
        <w:div w:id="341784728">
          <w:marLeft w:val="480"/>
          <w:marRight w:val="0"/>
          <w:marTop w:val="0"/>
          <w:marBottom w:val="0"/>
          <w:divBdr>
            <w:top w:val="none" w:sz="0" w:space="0" w:color="auto"/>
            <w:left w:val="none" w:sz="0" w:space="0" w:color="auto"/>
            <w:bottom w:val="none" w:sz="0" w:space="0" w:color="auto"/>
            <w:right w:val="none" w:sz="0" w:space="0" w:color="auto"/>
          </w:divBdr>
        </w:div>
        <w:div w:id="1451391920">
          <w:marLeft w:val="480"/>
          <w:marRight w:val="0"/>
          <w:marTop w:val="0"/>
          <w:marBottom w:val="0"/>
          <w:divBdr>
            <w:top w:val="none" w:sz="0" w:space="0" w:color="auto"/>
            <w:left w:val="none" w:sz="0" w:space="0" w:color="auto"/>
            <w:bottom w:val="none" w:sz="0" w:space="0" w:color="auto"/>
            <w:right w:val="none" w:sz="0" w:space="0" w:color="auto"/>
          </w:divBdr>
        </w:div>
        <w:div w:id="166292167">
          <w:marLeft w:val="480"/>
          <w:marRight w:val="0"/>
          <w:marTop w:val="0"/>
          <w:marBottom w:val="0"/>
          <w:divBdr>
            <w:top w:val="none" w:sz="0" w:space="0" w:color="auto"/>
            <w:left w:val="none" w:sz="0" w:space="0" w:color="auto"/>
            <w:bottom w:val="none" w:sz="0" w:space="0" w:color="auto"/>
            <w:right w:val="none" w:sz="0" w:space="0" w:color="auto"/>
          </w:divBdr>
        </w:div>
        <w:div w:id="1086852174">
          <w:marLeft w:val="480"/>
          <w:marRight w:val="0"/>
          <w:marTop w:val="0"/>
          <w:marBottom w:val="0"/>
          <w:divBdr>
            <w:top w:val="none" w:sz="0" w:space="0" w:color="auto"/>
            <w:left w:val="none" w:sz="0" w:space="0" w:color="auto"/>
            <w:bottom w:val="none" w:sz="0" w:space="0" w:color="auto"/>
            <w:right w:val="none" w:sz="0" w:space="0" w:color="auto"/>
          </w:divBdr>
        </w:div>
        <w:div w:id="629867236">
          <w:marLeft w:val="480"/>
          <w:marRight w:val="0"/>
          <w:marTop w:val="0"/>
          <w:marBottom w:val="0"/>
          <w:divBdr>
            <w:top w:val="none" w:sz="0" w:space="0" w:color="auto"/>
            <w:left w:val="none" w:sz="0" w:space="0" w:color="auto"/>
            <w:bottom w:val="none" w:sz="0" w:space="0" w:color="auto"/>
            <w:right w:val="none" w:sz="0" w:space="0" w:color="auto"/>
          </w:divBdr>
        </w:div>
        <w:div w:id="930702715">
          <w:marLeft w:val="480"/>
          <w:marRight w:val="0"/>
          <w:marTop w:val="0"/>
          <w:marBottom w:val="0"/>
          <w:divBdr>
            <w:top w:val="none" w:sz="0" w:space="0" w:color="auto"/>
            <w:left w:val="none" w:sz="0" w:space="0" w:color="auto"/>
            <w:bottom w:val="none" w:sz="0" w:space="0" w:color="auto"/>
            <w:right w:val="none" w:sz="0" w:space="0" w:color="auto"/>
          </w:divBdr>
        </w:div>
        <w:div w:id="1619146046">
          <w:marLeft w:val="480"/>
          <w:marRight w:val="0"/>
          <w:marTop w:val="0"/>
          <w:marBottom w:val="0"/>
          <w:divBdr>
            <w:top w:val="none" w:sz="0" w:space="0" w:color="auto"/>
            <w:left w:val="none" w:sz="0" w:space="0" w:color="auto"/>
            <w:bottom w:val="none" w:sz="0" w:space="0" w:color="auto"/>
            <w:right w:val="none" w:sz="0" w:space="0" w:color="auto"/>
          </w:divBdr>
        </w:div>
        <w:div w:id="547573671">
          <w:marLeft w:val="480"/>
          <w:marRight w:val="0"/>
          <w:marTop w:val="0"/>
          <w:marBottom w:val="0"/>
          <w:divBdr>
            <w:top w:val="none" w:sz="0" w:space="0" w:color="auto"/>
            <w:left w:val="none" w:sz="0" w:space="0" w:color="auto"/>
            <w:bottom w:val="none" w:sz="0" w:space="0" w:color="auto"/>
            <w:right w:val="none" w:sz="0" w:space="0" w:color="auto"/>
          </w:divBdr>
        </w:div>
        <w:div w:id="821776773">
          <w:marLeft w:val="480"/>
          <w:marRight w:val="0"/>
          <w:marTop w:val="0"/>
          <w:marBottom w:val="0"/>
          <w:divBdr>
            <w:top w:val="none" w:sz="0" w:space="0" w:color="auto"/>
            <w:left w:val="none" w:sz="0" w:space="0" w:color="auto"/>
            <w:bottom w:val="none" w:sz="0" w:space="0" w:color="auto"/>
            <w:right w:val="none" w:sz="0" w:space="0" w:color="auto"/>
          </w:divBdr>
        </w:div>
        <w:div w:id="472911488">
          <w:marLeft w:val="480"/>
          <w:marRight w:val="0"/>
          <w:marTop w:val="0"/>
          <w:marBottom w:val="0"/>
          <w:divBdr>
            <w:top w:val="none" w:sz="0" w:space="0" w:color="auto"/>
            <w:left w:val="none" w:sz="0" w:space="0" w:color="auto"/>
            <w:bottom w:val="none" w:sz="0" w:space="0" w:color="auto"/>
            <w:right w:val="none" w:sz="0" w:space="0" w:color="auto"/>
          </w:divBdr>
        </w:div>
      </w:divsChild>
    </w:div>
    <w:div w:id="2135326697">
      <w:bodyDiv w:val="1"/>
      <w:marLeft w:val="0"/>
      <w:marRight w:val="0"/>
      <w:marTop w:val="0"/>
      <w:marBottom w:val="0"/>
      <w:divBdr>
        <w:top w:val="none" w:sz="0" w:space="0" w:color="auto"/>
        <w:left w:val="none" w:sz="0" w:space="0" w:color="auto"/>
        <w:bottom w:val="none" w:sz="0" w:space="0" w:color="auto"/>
        <w:right w:val="none" w:sz="0" w:space="0" w:color="auto"/>
      </w:divBdr>
      <w:divsChild>
        <w:div w:id="1517377">
          <w:marLeft w:val="480"/>
          <w:marRight w:val="0"/>
          <w:marTop w:val="0"/>
          <w:marBottom w:val="0"/>
          <w:divBdr>
            <w:top w:val="none" w:sz="0" w:space="0" w:color="auto"/>
            <w:left w:val="none" w:sz="0" w:space="0" w:color="auto"/>
            <w:bottom w:val="none" w:sz="0" w:space="0" w:color="auto"/>
            <w:right w:val="none" w:sz="0" w:space="0" w:color="auto"/>
          </w:divBdr>
        </w:div>
        <w:div w:id="1233127135">
          <w:marLeft w:val="480"/>
          <w:marRight w:val="0"/>
          <w:marTop w:val="0"/>
          <w:marBottom w:val="0"/>
          <w:divBdr>
            <w:top w:val="none" w:sz="0" w:space="0" w:color="auto"/>
            <w:left w:val="none" w:sz="0" w:space="0" w:color="auto"/>
            <w:bottom w:val="none" w:sz="0" w:space="0" w:color="auto"/>
            <w:right w:val="none" w:sz="0" w:space="0" w:color="auto"/>
          </w:divBdr>
        </w:div>
        <w:div w:id="1122649244">
          <w:marLeft w:val="480"/>
          <w:marRight w:val="0"/>
          <w:marTop w:val="0"/>
          <w:marBottom w:val="0"/>
          <w:divBdr>
            <w:top w:val="none" w:sz="0" w:space="0" w:color="auto"/>
            <w:left w:val="none" w:sz="0" w:space="0" w:color="auto"/>
            <w:bottom w:val="none" w:sz="0" w:space="0" w:color="auto"/>
            <w:right w:val="none" w:sz="0" w:space="0" w:color="auto"/>
          </w:divBdr>
        </w:div>
        <w:div w:id="1388915113">
          <w:marLeft w:val="480"/>
          <w:marRight w:val="0"/>
          <w:marTop w:val="0"/>
          <w:marBottom w:val="0"/>
          <w:divBdr>
            <w:top w:val="none" w:sz="0" w:space="0" w:color="auto"/>
            <w:left w:val="none" w:sz="0" w:space="0" w:color="auto"/>
            <w:bottom w:val="none" w:sz="0" w:space="0" w:color="auto"/>
            <w:right w:val="none" w:sz="0" w:space="0" w:color="auto"/>
          </w:divBdr>
        </w:div>
        <w:div w:id="820921447">
          <w:marLeft w:val="480"/>
          <w:marRight w:val="0"/>
          <w:marTop w:val="0"/>
          <w:marBottom w:val="0"/>
          <w:divBdr>
            <w:top w:val="none" w:sz="0" w:space="0" w:color="auto"/>
            <w:left w:val="none" w:sz="0" w:space="0" w:color="auto"/>
            <w:bottom w:val="none" w:sz="0" w:space="0" w:color="auto"/>
            <w:right w:val="none" w:sz="0" w:space="0" w:color="auto"/>
          </w:divBdr>
        </w:div>
        <w:div w:id="1329093465">
          <w:marLeft w:val="480"/>
          <w:marRight w:val="0"/>
          <w:marTop w:val="0"/>
          <w:marBottom w:val="0"/>
          <w:divBdr>
            <w:top w:val="none" w:sz="0" w:space="0" w:color="auto"/>
            <w:left w:val="none" w:sz="0" w:space="0" w:color="auto"/>
            <w:bottom w:val="none" w:sz="0" w:space="0" w:color="auto"/>
            <w:right w:val="none" w:sz="0" w:space="0" w:color="auto"/>
          </w:divBdr>
        </w:div>
        <w:div w:id="1145120477">
          <w:marLeft w:val="480"/>
          <w:marRight w:val="0"/>
          <w:marTop w:val="0"/>
          <w:marBottom w:val="0"/>
          <w:divBdr>
            <w:top w:val="none" w:sz="0" w:space="0" w:color="auto"/>
            <w:left w:val="none" w:sz="0" w:space="0" w:color="auto"/>
            <w:bottom w:val="none" w:sz="0" w:space="0" w:color="auto"/>
            <w:right w:val="none" w:sz="0" w:space="0" w:color="auto"/>
          </w:divBdr>
        </w:div>
        <w:div w:id="1412584938">
          <w:marLeft w:val="480"/>
          <w:marRight w:val="0"/>
          <w:marTop w:val="0"/>
          <w:marBottom w:val="0"/>
          <w:divBdr>
            <w:top w:val="none" w:sz="0" w:space="0" w:color="auto"/>
            <w:left w:val="none" w:sz="0" w:space="0" w:color="auto"/>
            <w:bottom w:val="none" w:sz="0" w:space="0" w:color="auto"/>
            <w:right w:val="none" w:sz="0" w:space="0" w:color="auto"/>
          </w:divBdr>
        </w:div>
        <w:div w:id="1388646595">
          <w:marLeft w:val="480"/>
          <w:marRight w:val="0"/>
          <w:marTop w:val="0"/>
          <w:marBottom w:val="0"/>
          <w:divBdr>
            <w:top w:val="none" w:sz="0" w:space="0" w:color="auto"/>
            <w:left w:val="none" w:sz="0" w:space="0" w:color="auto"/>
            <w:bottom w:val="none" w:sz="0" w:space="0" w:color="auto"/>
            <w:right w:val="none" w:sz="0" w:space="0" w:color="auto"/>
          </w:divBdr>
        </w:div>
        <w:div w:id="24913703">
          <w:marLeft w:val="480"/>
          <w:marRight w:val="0"/>
          <w:marTop w:val="0"/>
          <w:marBottom w:val="0"/>
          <w:divBdr>
            <w:top w:val="none" w:sz="0" w:space="0" w:color="auto"/>
            <w:left w:val="none" w:sz="0" w:space="0" w:color="auto"/>
            <w:bottom w:val="none" w:sz="0" w:space="0" w:color="auto"/>
            <w:right w:val="none" w:sz="0" w:space="0" w:color="auto"/>
          </w:divBdr>
        </w:div>
        <w:div w:id="45301106">
          <w:marLeft w:val="480"/>
          <w:marRight w:val="0"/>
          <w:marTop w:val="0"/>
          <w:marBottom w:val="0"/>
          <w:divBdr>
            <w:top w:val="none" w:sz="0" w:space="0" w:color="auto"/>
            <w:left w:val="none" w:sz="0" w:space="0" w:color="auto"/>
            <w:bottom w:val="none" w:sz="0" w:space="0" w:color="auto"/>
            <w:right w:val="none" w:sz="0" w:space="0" w:color="auto"/>
          </w:divBdr>
        </w:div>
        <w:div w:id="1736053374">
          <w:marLeft w:val="480"/>
          <w:marRight w:val="0"/>
          <w:marTop w:val="0"/>
          <w:marBottom w:val="0"/>
          <w:divBdr>
            <w:top w:val="none" w:sz="0" w:space="0" w:color="auto"/>
            <w:left w:val="none" w:sz="0" w:space="0" w:color="auto"/>
            <w:bottom w:val="none" w:sz="0" w:space="0" w:color="auto"/>
            <w:right w:val="none" w:sz="0" w:space="0" w:color="auto"/>
          </w:divBdr>
        </w:div>
        <w:div w:id="573855568">
          <w:marLeft w:val="480"/>
          <w:marRight w:val="0"/>
          <w:marTop w:val="0"/>
          <w:marBottom w:val="0"/>
          <w:divBdr>
            <w:top w:val="none" w:sz="0" w:space="0" w:color="auto"/>
            <w:left w:val="none" w:sz="0" w:space="0" w:color="auto"/>
            <w:bottom w:val="none" w:sz="0" w:space="0" w:color="auto"/>
            <w:right w:val="none" w:sz="0" w:space="0" w:color="auto"/>
          </w:divBdr>
        </w:div>
        <w:div w:id="1992052285">
          <w:marLeft w:val="480"/>
          <w:marRight w:val="0"/>
          <w:marTop w:val="0"/>
          <w:marBottom w:val="0"/>
          <w:divBdr>
            <w:top w:val="none" w:sz="0" w:space="0" w:color="auto"/>
            <w:left w:val="none" w:sz="0" w:space="0" w:color="auto"/>
            <w:bottom w:val="none" w:sz="0" w:space="0" w:color="auto"/>
            <w:right w:val="none" w:sz="0" w:space="0" w:color="auto"/>
          </w:divBdr>
        </w:div>
        <w:div w:id="393436167">
          <w:marLeft w:val="480"/>
          <w:marRight w:val="0"/>
          <w:marTop w:val="0"/>
          <w:marBottom w:val="0"/>
          <w:divBdr>
            <w:top w:val="none" w:sz="0" w:space="0" w:color="auto"/>
            <w:left w:val="none" w:sz="0" w:space="0" w:color="auto"/>
            <w:bottom w:val="none" w:sz="0" w:space="0" w:color="auto"/>
            <w:right w:val="none" w:sz="0" w:space="0" w:color="auto"/>
          </w:divBdr>
        </w:div>
        <w:div w:id="1865361818">
          <w:marLeft w:val="480"/>
          <w:marRight w:val="0"/>
          <w:marTop w:val="0"/>
          <w:marBottom w:val="0"/>
          <w:divBdr>
            <w:top w:val="none" w:sz="0" w:space="0" w:color="auto"/>
            <w:left w:val="none" w:sz="0" w:space="0" w:color="auto"/>
            <w:bottom w:val="none" w:sz="0" w:space="0" w:color="auto"/>
            <w:right w:val="none" w:sz="0" w:space="0" w:color="auto"/>
          </w:divBdr>
        </w:div>
        <w:div w:id="1591426273">
          <w:marLeft w:val="480"/>
          <w:marRight w:val="0"/>
          <w:marTop w:val="0"/>
          <w:marBottom w:val="0"/>
          <w:divBdr>
            <w:top w:val="none" w:sz="0" w:space="0" w:color="auto"/>
            <w:left w:val="none" w:sz="0" w:space="0" w:color="auto"/>
            <w:bottom w:val="none" w:sz="0" w:space="0" w:color="auto"/>
            <w:right w:val="none" w:sz="0" w:space="0" w:color="auto"/>
          </w:divBdr>
        </w:div>
      </w:divsChild>
    </w:div>
    <w:div w:id="2135785324">
      <w:bodyDiv w:val="1"/>
      <w:marLeft w:val="0"/>
      <w:marRight w:val="0"/>
      <w:marTop w:val="0"/>
      <w:marBottom w:val="0"/>
      <w:divBdr>
        <w:top w:val="none" w:sz="0" w:space="0" w:color="auto"/>
        <w:left w:val="none" w:sz="0" w:space="0" w:color="auto"/>
        <w:bottom w:val="none" w:sz="0" w:space="0" w:color="auto"/>
        <w:right w:val="none" w:sz="0" w:space="0" w:color="auto"/>
      </w:divBdr>
    </w:div>
    <w:div w:id="2139453184">
      <w:bodyDiv w:val="1"/>
      <w:marLeft w:val="0"/>
      <w:marRight w:val="0"/>
      <w:marTop w:val="0"/>
      <w:marBottom w:val="0"/>
      <w:divBdr>
        <w:top w:val="none" w:sz="0" w:space="0" w:color="auto"/>
        <w:left w:val="none" w:sz="0" w:space="0" w:color="auto"/>
        <w:bottom w:val="none" w:sz="0" w:space="0" w:color="auto"/>
        <w:right w:val="none" w:sz="0" w:space="0" w:color="auto"/>
      </w:divBdr>
      <w:divsChild>
        <w:div w:id="678435999">
          <w:marLeft w:val="480"/>
          <w:marRight w:val="0"/>
          <w:marTop w:val="0"/>
          <w:marBottom w:val="0"/>
          <w:divBdr>
            <w:top w:val="none" w:sz="0" w:space="0" w:color="auto"/>
            <w:left w:val="none" w:sz="0" w:space="0" w:color="auto"/>
            <w:bottom w:val="none" w:sz="0" w:space="0" w:color="auto"/>
            <w:right w:val="none" w:sz="0" w:space="0" w:color="auto"/>
          </w:divBdr>
        </w:div>
        <w:div w:id="765689636">
          <w:marLeft w:val="480"/>
          <w:marRight w:val="0"/>
          <w:marTop w:val="0"/>
          <w:marBottom w:val="0"/>
          <w:divBdr>
            <w:top w:val="none" w:sz="0" w:space="0" w:color="auto"/>
            <w:left w:val="none" w:sz="0" w:space="0" w:color="auto"/>
            <w:bottom w:val="none" w:sz="0" w:space="0" w:color="auto"/>
            <w:right w:val="none" w:sz="0" w:space="0" w:color="auto"/>
          </w:divBdr>
        </w:div>
        <w:div w:id="1652951815">
          <w:marLeft w:val="480"/>
          <w:marRight w:val="0"/>
          <w:marTop w:val="0"/>
          <w:marBottom w:val="0"/>
          <w:divBdr>
            <w:top w:val="none" w:sz="0" w:space="0" w:color="auto"/>
            <w:left w:val="none" w:sz="0" w:space="0" w:color="auto"/>
            <w:bottom w:val="none" w:sz="0" w:space="0" w:color="auto"/>
            <w:right w:val="none" w:sz="0" w:space="0" w:color="auto"/>
          </w:divBdr>
        </w:div>
        <w:div w:id="1874616837">
          <w:marLeft w:val="480"/>
          <w:marRight w:val="0"/>
          <w:marTop w:val="0"/>
          <w:marBottom w:val="0"/>
          <w:divBdr>
            <w:top w:val="none" w:sz="0" w:space="0" w:color="auto"/>
            <w:left w:val="none" w:sz="0" w:space="0" w:color="auto"/>
            <w:bottom w:val="none" w:sz="0" w:space="0" w:color="auto"/>
            <w:right w:val="none" w:sz="0" w:space="0" w:color="auto"/>
          </w:divBdr>
        </w:div>
        <w:div w:id="315259075">
          <w:marLeft w:val="480"/>
          <w:marRight w:val="0"/>
          <w:marTop w:val="0"/>
          <w:marBottom w:val="0"/>
          <w:divBdr>
            <w:top w:val="none" w:sz="0" w:space="0" w:color="auto"/>
            <w:left w:val="none" w:sz="0" w:space="0" w:color="auto"/>
            <w:bottom w:val="none" w:sz="0" w:space="0" w:color="auto"/>
            <w:right w:val="none" w:sz="0" w:space="0" w:color="auto"/>
          </w:divBdr>
        </w:div>
        <w:div w:id="1731610758">
          <w:marLeft w:val="480"/>
          <w:marRight w:val="0"/>
          <w:marTop w:val="0"/>
          <w:marBottom w:val="0"/>
          <w:divBdr>
            <w:top w:val="none" w:sz="0" w:space="0" w:color="auto"/>
            <w:left w:val="none" w:sz="0" w:space="0" w:color="auto"/>
            <w:bottom w:val="none" w:sz="0" w:space="0" w:color="auto"/>
            <w:right w:val="none" w:sz="0" w:space="0" w:color="auto"/>
          </w:divBdr>
        </w:div>
        <w:div w:id="580067801">
          <w:marLeft w:val="480"/>
          <w:marRight w:val="0"/>
          <w:marTop w:val="0"/>
          <w:marBottom w:val="0"/>
          <w:divBdr>
            <w:top w:val="none" w:sz="0" w:space="0" w:color="auto"/>
            <w:left w:val="none" w:sz="0" w:space="0" w:color="auto"/>
            <w:bottom w:val="none" w:sz="0" w:space="0" w:color="auto"/>
            <w:right w:val="none" w:sz="0" w:space="0" w:color="auto"/>
          </w:divBdr>
        </w:div>
        <w:div w:id="971985860">
          <w:marLeft w:val="480"/>
          <w:marRight w:val="0"/>
          <w:marTop w:val="0"/>
          <w:marBottom w:val="0"/>
          <w:divBdr>
            <w:top w:val="none" w:sz="0" w:space="0" w:color="auto"/>
            <w:left w:val="none" w:sz="0" w:space="0" w:color="auto"/>
            <w:bottom w:val="none" w:sz="0" w:space="0" w:color="auto"/>
            <w:right w:val="none" w:sz="0" w:space="0" w:color="auto"/>
          </w:divBdr>
        </w:div>
        <w:div w:id="1212039450">
          <w:marLeft w:val="480"/>
          <w:marRight w:val="0"/>
          <w:marTop w:val="0"/>
          <w:marBottom w:val="0"/>
          <w:divBdr>
            <w:top w:val="none" w:sz="0" w:space="0" w:color="auto"/>
            <w:left w:val="none" w:sz="0" w:space="0" w:color="auto"/>
            <w:bottom w:val="none" w:sz="0" w:space="0" w:color="auto"/>
            <w:right w:val="none" w:sz="0" w:space="0" w:color="auto"/>
          </w:divBdr>
        </w:div>
        <w:div w:id="1591232664">
          <w:marLeft w:val="480"/>
          <w:marRight w:val="0"/>
          <w:marTop w:val="0"/>
          <w:marBottom w:val="0"/>
          <w:divBdr>
            <w:top w:val="none" w:sz="0" w:space="0" w:color="auto"/>
            <w:left w:val="none" w:sz="0" w:space="0" w:color="auto"/>
            <w:bottom w:val="none" w:sz="0" w:space="0" w:color="auto"/>
            <w:right w:val="none" w:sz="0" w:space="0" w:color="auto"/>
          </w:divBdr>
        </w:div>
        <w:div w:id="1637641908">
          <w:marLeft w:val="480"/>
          <w:marRight w:val="0"/>
          <w:marTop w:val="0"/>
          <w:marBottom w:val="0"/>
          <w:divBdr>
            <w:top w:val="none" w:sz="0" w:space="0" w:color="auto"/>
            <w:left w:val="none" w:sz="0" w:space="0" w:color="auto"/>
            <w:bottom w:val="none" w:sz="0" w:space="0" w:color="auto"/>
            <w:right w:val="none" w:sz="0" w:space="0" w:color="auto"/>
          </w:divBdr>
        </w:div>
        <w:div w:id="303707106">
          <w:marLeft w:val="480"/>
          <w:marRight w:val="0"/>
          <w:marTop w:val="0"/>
          <w:marBottom w:val="0"/>
          <w:divBdr>
            <w:top w:val="none" w:sz="0" w:space="0" w:color="auto"/>
            <w:left w:val="none" w:sz="0" w:space="0" w:color="auto"/>
            <w:bottom w:val="none" w:sz="0" w:space="0" w:color="auto"/>
            <w:right w:val="none" w:sz="0" w:space="0" w:color="auto"/>
          </w:divBdr>
        </w:div>
        <w:div w:id="920020934">
          <w:marLeft w:val="480"/>
          <w:marRight w:val="0"/>
          <w:marTop w:val="0"/>
          <w:marBottom w:val="0"/>
          <w:divBdr>
            <w:top w:val="none" w:sz="0" w:space="0" w:color="auto"/>
            <w:left w:val="none" w:sz="0" w:space="0" w:color="auto"/>
            <w:bottom w:val="none" w:sz="0" w:space="0" w:color="auto"/>
            <w:right w:val="none" w:sz="0" w:space="0" w:color="auto"/>
          </w:divBdr>
        </w:div>
        <w:div w:id="1333996535">
          <w:marLeft w:val="480"/>
          <w:marRight w:val="0"/>
          <w:marTop w:val="0"/>
          <w:marBottom w:val="0"/>
          <w:divBdr>
            <w:top w:val="none" w:sz="0" w:space="0" w:color="auto"/>
            <w:left w:val="none" w:sz="0" w:space="0" w:color="auto"/>
            <w:bottom w:val="none" w:sz="0" w:space="0" w:color="auto"/>
            <w:right w:val="none" w:sz="0" w:space="0" w:color="auto"/>
          </w:divBdr>
        </w:div>
        <w:div w:id="1850244317">
          <w:marLeft w:val="480"/>
          <w:marRight w:val="0"/>
          <w:marTop w:val="0"/>
          <w:marBottom w:val="0"/>
          <w:divBdr>
            <w:top w:val="none" w:sz="0" w:space="0" w:color="auto"/>
            <w:left w:val="none" w:sz="0" w:space="0" w:color="auto"/>
            <w:bottom w:val="none" w:sz="0" w:space="0" w:color="auto"/>
            <w:right w:val="none" w:sz="0" w:space="0" w:color="auto"/>
          </w:divBdr>
        </w:div>
        <w:div w:id="1233347222">
          <w:marLeft w:val="480"/>
          <w:marRight w:val="0"/>
          <w:marTop w:val="0"/>
          <w:marBottom w:val="0"/>
          <w:divBdr>
            <w:top w:val="none" w:sz="0" w:space="0" w:color="auto"/>
            <w:left w:val="none" w:sz="0" w:space="0" w:color="auto"/>
            <w:bottom w:val="none" w:sz="0" w:space="0" w:color="auto"/>
            <w:right w:val="none" w:sz="0" w:space="0" w:color="auto"/>
          </w:divBdr>
        </w:div>
        <w:div w:id="1062559729">
          <w:marLeft w:val="480"/>
          <w:marRight w:val="0"/>
          <w:marTop w:val="0"/>
          <w:marBottom w:val="0"/>
          <w:divBdr>
            <w:top w:val="none" w:sz="0" w:space="0" w:color="auto"/>
            <w:left w:val="none" w:sz="0" w:space="0" w:color="auto"/>
            <w:bottom w:val="none" w:sz="0" w:space="0" w:color="auto"/>
            <w:right w:val="none" w:sz="0" w:space="0" w:color="auto"/>
          </w:divBdr>
        </w:div>
        <w:div w:id="1546988125">
          <w:marLeft w:val="480"/>
          <w:marRight w:val="0"/>
          <w:marTop w:val="0"/>
          <w:marBottom w:val="0"/>
          <w:divBdr>
            <w:top w:val="none" w:sz="0" w:space="0" w:color="auto"/>
            <w:left w:val="none" w:sz="0" w:space="0" w:color="auto"/>
            <w:bottom w:val="none" w:sz="0" w:space="0" w:color="auto"/>
            <w:right w:val="none" w:sz="0" w:space="0" w:color="auto"/>
          </w:divBdr>
        </w:div>
        <w:div w:id="62026486">
          <w:marLeft w:val="480"/>
          <w:marRight w:val="0"/>
          <w:marTop w:val="0"/>
          <w:marBottom w:val="0"/>
          <w:divBdr>
            <w:top w:val="none" w:sz="0" w:space="0" w:color="auto"/>
            <w:left w:val="none" w:sz="0" w:space="0" w:color="auto"/>
            <w:bottom w:val="none" w:sz="0" w:space="0" w:color="auto"/>
            <w:right w:val="none" w:sz="0" w:space="0" w:color="auto"/>
          </w:divBdr>
        </w:div>
      </w:divsChild>
    </w:div>
    <w:div w:id="2141147888">
      <w:bodyDiv w:val="1"/>
      <w:marLeft w:val="0"/>
      <w:marRight w:val="0"/>
      <w:marTop w:val="0"/>
      <w:marBottom w:val="0"/>
      <w:divBdr>
        <w:top w:val="none" w:sz="0" w:space="0" w:color="auto"/>
        <w:left w:val="none" w:sz="0" w:space="0" w:color="auto"/>
        <w:bottom w:val="none" w:sz="0" w:space="0" w:color="auto"/>
        <w:right w:val="none" w:sz="0" w:space="0" w:color="auto"/>
      </w:divBdr>
      <w:divsChild>
        <w:div w:id="1303846860">
          <w:marLeft w:val="640"/>
          <w:marRight w:val="0"/>
          <w:marTop w:val="0"/>
          <w:marBottom w:val="0"/>
          <w:divBdr>
            <w:top w:val="none" w:sz="0" w:space="0" w:color="auto"/>
            <w:left w:val="none" w:sz="0" w:space="0" w:color="auto"/>
            <w:bottom w:val="none" w:sz="0" w:space="0" w:color="auto"/>
            <w:right w:val="none" w:sz="0" w:space="0" w:color="auto"/>
          </w:divBdr>
        </w:div>
        <w:div w:id="883710523">
          <w:marLeft w:val="640"/>
          <w:marRight w:val="0"/>
          <w:marTop w:val="0"/>
          <w:marBottom w:val="0"/>
          <w:divBdr>
            <w:top w:val="none" w:sz="0" w:space="0" w:color="auto"/>
            <w:left w:val="none" w:sz="0" w:space="0" w:color="auto"/>
            <w:bottom w:val="none" w:sz="0" w:space="0" w:color="auto"/>
            <w:right w:val="none" w:sz="0" w:space="0" w:color="auto"/>
          </w:divBdr>
        </w:div>
        <w:div w:id="1681007876">
          <w:marLeft w:val="640"/>
          <w:marRight w:val="0"/>
          <w:marTop w:val="0"/>
          <w:marBottom w:val="0"/>
          <w:divBdr>
            <w:top w:val="none" w:sz="0" w:space="0" w:color="auto"/>
            <w:left w:val="none" w:sz="0" w:space="0" w:color="auto"/>
            <w:bottom w:val="none" w:sz="0" w:space="0" w:color="auto"/>
            <w:right w:val="none" w:sz="0" w:space="0" w:color="auto"/>
          </w:divBdr>
        </w:div>
        <w:div w:id="249390357">
          <w:marLeft w:val="640"/>
          <w:marRight w:val="0"/>
          <w:marTop w:val="0"/>
          <w:marBottom w:val="0"/>
          <w:divBdr>
            <w:top w:val="none" w:sz="0" w:space="0" w:color="auto"/>
            <w:left w:val="none" w:sz="0" w:space="0" w:color="auto"/>
            <w:bottom w:val="none" w:sz="0" w:space="0" w:color="auto"/>
            <w:right w:val="none" w:sz="0" w:space="0" w:color="auto"/>
          </w:divBdr>
        </w:div>
        <w:div w:id="953974439">
          <w:marLeft w:val="640"/>
          <w:marRight w:val="0"/>
          <w:marTop w:val="0"/>
          <w:marBottom w:val="0"/>
          <w:divBdr>
            <w:top w:val="none" w:sz="0" w:space="0" w:color="auto"/>
            <w:left w:val="none" w:sz="0" w:space="0" w:color="auto"/>
            <w:bottom w:val="none" w:sz="0" w:space="0" w:color="auto"/>
            <w:right w:val="none" w:sz="0" w:space="0" w:color="auto"/>
          </w:divBdr>
        </w:div>
        <w:div w:id="1342585023">
          <w:marLeft w:val="640"/>
          <w:marRight w:val="0"/>
          <w:marTop w:val="0"/>
          <w:marBottom w:val="0"/>
          <w:divBdr>
            <w:top w:val="none" w:sz="0" w:space="0" w:color="auto"/>
            <w:left w:val="none" w:sz="0" w:space="0" w:color="auto"/>
            <w:bottom w:val="none" w:sz="0" w:space="0" w:color="auto"/>
            <w:right w:val="none" w:sz="0" w:space="0" w:color="auto"/>
          </w:divBdr>
        </w:div>
        <w:div w:id="332923560">
          <w:marLeft w:val="640"/>
          <w:marRight w:val="0"/>
          <w:marTop w:val="0"/>
          <w:marBottom w:val="0"/>
          <w:divBdr>
            <w:top w:val="none" w:sz="0" w:space="0" w:color="auto"/>
            <w:left w:val="none" w:sz="0" w:space="0" w:color="auto"/>
            <w:bottom w:val="none" w:sz="0" w:space="0" w:color="auto"/>
            <w:right w:val="none" w:sz="0" w:space="0" w:color="auto"/>
          </w:divBdr>
        </w:div>
        <w:div w:id="898974781">
          <w:marLeft w:val="640"/>
          <w:marRight w:val="0"/>
          <w:marTop w:val="0"/>
          <w:marBottom w:val="0"/>
          <w:divBdr>
            <w:top w:val="none" w:sz="0" w:space="0" w:color="auto"/>
            <w:left w:val="none" w:sz="0" w:space="0" w:color="auto"/>
            <w:bottom w:val="none" w:sz="0" w:space="0" w:color="auto"/>
            <w:right w:val="none" w:sz="0" w:space="0" w:color="auto"/>
          </w:divBdr>
        </w:div>
        <w:div w:id="395786097">
          <w:marLeft w:val="640"/>
          <w:marRight w:val="0"/>
          <w:marTop w:val="0"/>
          <w:marBottom w:val="0"/>
          <w:divBdr>
            <w:top w:val="none" w:sz="0" w:space="0" w:color="auto"/>
            <w:left w:val="none" w:sz="0" w:space="0" w:color="auto"/>
            <w:bottom w:val="none" w:sz="0" w:space="0" w:color="auto"/>
            <w:right w:val="none" w:sz="0" w:space="0" w:color="auto"/>
          </w:divBdr>
        </w:div>
        <w:div w:id="573927949">
          <w:marLeft w:val="640"/>
          <w:marRight w:val="0"/>
          <w:marTop w:val="0"/>
          <w:marBottom w:val="0"/>
          <w:divBdr>
            <w:top w:val="none" w:sz="0" w:space="0" w:color="auto"/>
            <w:left w:val="none" w:sz="0" w:space="0" w:color="auto"/>
            <w:bottom w:val="none" w:sz="0" w:space="0" w:color="auto"/>
            <w:right w:val="none" w:sz="0" w:space="0" w:color="auto"/>
          </w:divBdr>
        </w:div>
        <w:div w:id="1099176487">
          <w:marLeft w:val="640"/>
          <w:marRight w:val="0"/>
          <w:marTop w:val="0"/>
          <w:marBottom w:val="0"/>
          <w:divBdr>
            <w:top w:val="none" w:sz="0" w:space="0" w:color="auto"/>
            <w:left w:val="none" w:sz="0" w:space="0" w:color="auto"/>
            <w:bottom w:val="none" w:sz="0" w:space="0" w:color="auto"/>
            <w:right w:val="none" w:sz="0" w:space="0" w:color="auto"/>
          </w:divBdr>
        </w:div>
        <w:div w:id="94715469">
          <w:marLeft w:val="640"/>
          <w:marRight w:val="0"/>
          <w:marTop w:val="0"/>
          <w:marBottom w:val="0"/>
          <w:divBdr>
            <w:top w:val="none" w:sz="0" w:space="0" w:color="auto"/>
            <w:left w:val="none" w:sz="0" w:space="0" w:color="auto"/>
            <w:bottom w:val="none" w:sz="0" w:space="0" w:color="auto"/>
            <w:right w:val="none" w:sz="0" w:space="0" w:color="auto"/>
          </w:divBdr>
        </w:div>
        <w:div w:id="1875532540">
          <w:marLeft w:val="640"/>
          <w:marRight w:val="0"/>
          <w:marTop w:val="0"/>
          <w:marBottom w:val="0"/>
          <w:divBdr>
            <w:top w:val="none" w:sz="0" w:space="0" w:color="auto"/>
            <w:left w:val="none" w:sz="0" w:space="0" w:color="auto"/>
            <w:bottom w:val="none" w:sz="0" w:space="0" w:color="auto"/>
            <w:right w:val="none" w:sz="0" w:space="0" w:color="auto"/>
          </w:divBdr>
        </w:div>
        <w:div w:id="1643388597">
          <w:marLeft w:val="640"/>
          <w:marRight w:val="0"/>
          <w:marTop w:val="0"/>
          <w:marBottom w:val="0"/>
          <w:divBdr>
            <w:top w:val="none" w:sz="0" w:space="0" w:color="auto"/>
            <w:left w:val="none" w:sz="0" w:space="0" w:color="auto"/>
            <w:bottom w:val="none" w:sz="0" w:space="0" w:color="auto"/>
            <w:right w:val="none" w:sz="0" w:space="0" w:color="auto"/>
          </w:divBdr>
        </w:div>
        <w:div w:id="1020202520">
          <w:marLeft w:val="640"/>
          <w:marRight w:val="0"/>
          <w:marTop w:val="0"/>
          <w:marBottom w:val="0"/>
          <w:divBdr>
            <w:top w:val="none" w:sz="0" w:space="0" w:color="auto"/>
            <w:left w:val="none" w:sz="0" w:space="0" w:color="auto"/>
            <w:bottom w:val="none" w:sz="0" w:space="0" w:color="auto"/>
            <w:right w:val="none" w:sz="0" w:space="0" w:color="auto"/>
          </w:divBdr>
        </w:div>
        <w:div w:id="535581972">
          <w:marLeft w:val="640"/>
          <w:marRight w:val="0"/>
          <w:marTop w:val="0"/>
          <w:marBottom w:val="0"/>
          <w:divBdr>
            <w:top w:val="none" w:sz="0" w:space="0" w:color="auto"/>
            <w:left w:val="none" w:sz="0" w:space="0" w:color="auto"/>
            <w:bottom w:val="none" w:sz="0" w:space="0" w:color="auto"/>
            <w:right w:val="none" w:sz="0" w:space="0" w:color="auto"/>
          </w:divBdr>
        </w:div>
        <w:div w:id="1170289769">
          <w:marLeft w:val="640"/>
          <w:marRight w:val="0"/>
          <w:marTop w:val="0"/>
          <w:marBottom w:val="0"/>
          <w:divBdr>
            <w:top w:val="none" w:sz="0" w:space="0" w:color="auto"/>
            <w:left w:val="none" w:sz="0" w:space="0" w:color="auto"/>
            <w:bottom w:val="none" w:sz="0" w:space="0" w:color="auto"/>
            <w:right w:val="none" w:sz="0" w:space="0" w:color="auto"/>
          </w:divBdr>
        </w:div>
        <w:div w:id="1789349550">
          <w:marLeft w:val="640"/>
          <w:marRight w:val="0"/>
          <w:marTop w:val="0"/>
          <w:marBottom w:val="0"/>
          <w:divBdr>
            <w:top w:val="none" w:sz="0" w:space="0" w:color="auto"/>
            <w:left w:val="none" w:sz="0" w:space="0" w:color="auto"/>
            <w:bottom w:val="none" w:sz="0" w:space="0" w:color="auto"/>
            <w:right w:val="none" w:sz="0" w:space="0" w:color="auto"/>
          </w:divBdr>
        </w:div>
        <w:div w:id="1697851912">
          <w:marLeft w:val="640"/>
          <w:marRight w:val="0"/>
          <w:marTop w:val="0"/>
          <w:marBottom w:val="0"/>
          <w:divBdr>
            <w:top w:val="none" w:sz="0" w:space="0" w:color="auto"/>
            <w:left w:val="none" w:sz="0" w:space="0" w:color="auto"/>
            <w:bottom w:val="none" w:sz="0" w:space="0" w:color="auto"/>
            <w:right w:val="none" w:sz="0" w:space="0" w:color="auto"/>
          </w:divBdr>
        </w:div>
        <w:div w:id="1480918499">
          <w:marLeft w:val="640"/>
          <w:marRight w:val="0"/>
          <w:marTop w:val="0"/>
          <w:marBottom w:val="0"/>
          <w:divBdr>
            <w:top w:val="none" w:sz="0" w:space="0" w:color="auto"/>
            <w:left w:val="none" w:sz="0" w:space="0" w:color="auto"/>
            <w:bottom w:val="none" w:sz="0" w:space="0" w:color="auto"/>
            <w:right w:val="none" w:sz="0" w:space="0" w:color="auto"/>
          </w:divBdr>
        </w:div>
        <w:div w:id="2144417420">
          <w:marLeft w:val="640"/>
          <w:marRight w:val="0"/>
          <w:marTop w:val="0"/>
          <w:marBottom w:val="0"/>
          <w:divBdr>
            <w:top w:val="none" w:sz="0" w:space="0" w:color="auto"/>
            <w:left w:val="none" w:sz="0" w:space="0" w:color="auto"/>
            <w:bottom w:val="none" w:sz="0" w:space="0" w:color="auto"/>
            <w:right w:val="none" w:sz="0" w:space="0" w:color="auto"/>
          </w:divBdr>
        </w:div>
        <w:div w:id="550072403">
          <w:marLeft w:val="640"/>
          <w:marRight w:val="0"/>
          <w:marTop w:val="0"/>
          <w:marBottom w:val="0"/>
          <w:divBdr>
            <w:top w:val="none" w:sz="0" w:space="0" w:color="auto"/>
            <w:left w:val="none" w:sz="0" w:space="0" w:color="auto"/>
            <w:bottom w:val="none" w:sz="0" w:space="0" w:color="auto"/>
            <w:right w:val="none" w:sz="0" w:space="0" w:color="auto"/>
          </w:divBdr>
        </w:div>
        <w:div w:id="2146506871">
          <w:marLeft w:val="640"/>
          <w:marRight w:val="0"/>
          <w:marTop w:val="0"/>
          <w:marBottom w:val="0"/>
          <w:divBdr>
            <w:top w:val="none" w:sz="0" w:space="0" w:color="auto"/>
            <w:left w:val="none" w:sz="0" w:space="0" w:color="auto"/>
            <w:bottom w:val="none" w:sz="0" w:space="0" w:color="auto"/>
            <w:right w:val="none" w:sz="0" w:space="0" w:color="auto"/>
          </w:divBdr>
        </w:div>
        <w:div w:id="1747536144">
          <w:marLeft w:val="640"/>
          <w:marRight w:val="0"/>
          <w:marTop w:val="0"/>
          <w:marBottom w:val="0"/>
          <w:divBdr>
            <w:top w:val="none" w:sz="0" w:space="0" w:color="auto"/>
            <w:left w:val="none" w:sz="0" w:space="0" w:color="auto"/>
            <w:bottom w:val="none" w:sz="0" w:space="0" w:color="auto"/>
            <w:right w:val="none" w:sz="0" w:space="0" w:color="auto"/>
          </w:divBdr>
        </w:div>
        <w:div w:id="1909802746">
          <w:marLeft w:val="640"/>
          <w:marRight w:val="0"/>
          <w:marTop w:val="0"/>
          <w:marBottom w:val="0"/>
          <w:divBdr>
            <w:top w:val="none" w:sz="0" w:space="0" w:color="auto"/>
            <w:left w:val="none" w:sz="0" w:space="0" w:color="auto"/>
            <w:bottom w:val="none" w:sz="0" w:space="0" w:color="auto"/>
            <w:right w:val="none" w:sz="0" w:space="0" w:color="auto"/>
          </w:divBdr>
        </w:div>
        <w:div w:id="984045397">
          <w:marLeft w:val="640"/>
          <w:marRight w:val="0"/>
          <w:marTop w:val="0"/>
          <w:marBottom w:val="0"/>
          <w:divBdr>
            <w:top w:val="none" w:sz="0" w:space="0" w:color="auto"/>
            <w:left w:val="none" w:sz="0" w:space="0" w:color="auto"/>
            <w:bottom w:val="none" w:sz="0" w:space="0" w:color="auto"/>
            <w:right w:val="none" w:sz="0" w:space="0" w:color="auto"/>
          </w:divBdr>
        </w:div>
        <w:div w:id="2007241654">
          <w:marLeft w:val="640"/>
          <w:marRight w:val="0"/>
          <w:marTop w:val="0"/>
          <w:marBottom w:val="0"/>
          <w:divBdr>
            <w:top w:val="none" w:sz="0" w:space="0" w:color="auto"/>
            <w:left w:val="none" w:sz="0" w:space="0" w:color="auto"/>
            <w:bottom w:val="none" w:sz="0" w:space="0" w:color="auto"/>
            <w:right w:val="none" w:sz="0" w:space="0" w:color="auto"/>
          </w:divBdr>
        </w:div>
        <w:div w:id="687827568">
          <w:marLeft w:val="640"/>
          <w:marRight w:val="0"/>
          <w:marTop w:val="0"/>
          <w:marBottom w:val="0"/>
          <w:divBdr>
            <w:top w:val="none" w:sz="0" w:space="0" w:color="auto"/>
            <w:left w:val="none" w:sz="0" w:space="0" w:color="auto"/>
            <w:bottom w:val="none" w:sz="0" w:space="0" w:color="auto"/>
            <w:right w:val="none" w:sz="0" w:space="0" w:color="auto"/>
          </w:divBdr>
        </w:div>
        <w:div w:id="1117260355">
          <w:marLeft w:val="640"/>
          <w:marRight w:val="0"/>
          <w:marTop w:val="0"/>
          <w:marBottom w:val="0"/>
          <w:divBdr>
            <w:top w:val="none" w:sz="0" w:space="0" w:color="auto"/>
            <w:left w:val="none" w:sz="0" w:space="0" w:color="auto"/>
            <w:bottom w:val="none" w:sz="0" w:space="0" w:color="auto"/>
            <w:right w:val="none" w:sz="0" w:space="0" w:color="auto"/>
          </w:divBdr>
        </w:div>
        <w:div w:id="456027517">
          <w:marLeft w:val="640"/>
          <w:marRight w:val="0"/>
          <w:marTop w:val="0"/>
          <w:marBottom w:val="0"/>
          <w:divBdr>
            <w:top w:val="none" w:sz="0" w:space="0" w:color="auto"/>
            <w:left w:val="none" w:sz="0" w:space="0" w:color="auto"/>
            <w:bottom w:val="none" w:sz="0" w:space="0" w:color="auto"/>
            <w:right w:val="none" w:sz="0" w:space="0" w:color="auto"/>
          </w:divBdr>
        </w:div>
        <w:div w:id="972098676">
          <w:marLeft w:val="640"/>
          <w:marRight w:val="0"/>
          <w:marTop w:val="0"/>
          <w:marBottom w:val="0"/>
          <w:divBdr>
            <w:top w:val="none" w:sz="0" w:space="0" w:color="auto"/>
            <w:left w:val="none" w:sz="0" w:space="0" w:color="auto"/>
            <w:bottom w:val="none" w:sz="0" w:space="0" w:color="auto"/>
            <w:right w:val="none" w:sz="0" w:space="0" w:color="auto"/>
          </w:divBdr>
        </w:div>
        <w:div w:id="1280600080">
          <w:marLeft w:val="640"/>
          <w:marRight w:val="0"/>
          <w:marTop w:val="0"/>
          <w:marBottom w:val="0"/>
          <w:divBdr>
            <w:top w:val="none" w:sz="0" w:space="0" w:color="auto"/>
            <w:left w:val="none" w:sz="0" w:space="0" w:color="auto"/>
            <w:bottom w:val="none" w:sz="0" w:space="0" w:color="auto"/>
            <w:right w:val="none" w:sz="0" w:space="0" w:color="auto"/>
          </w:divBdr>
        </w:div>
        <w:div w:id="793906492">
          <w:marLeft w:val="640"/>
          <w:marRight w:val="0"/>
          <w:marTop w:val="0"/>
          <w:marBottom w:val="0"/>
          <w:divBdr>
            <w:top w:val="none" w:sz="0" w:space="0" w:color="auto"/>
            <w:left w:val="none" w:sz="0" w:space="0" w:color="auto"/>
            <w:bottom w:val="none" w:sz="0" w:space="0" w:color="auto"/>
            <w:right w:val="none" w:sz="0" w:space="0" w:color="auto"/>
          </w:divBdr>
        </w:div>
        <w:div w:id="496306685">
          <w:marLeft w:val="640"/>
          <w:marRight w:val="0"/>
          <w:marTop w:val="0"/>
          <w:marBottom w:val="0"/>
          <w:divBdr>
            <w:top w:val="none" w:sz="0" w:space="0" w:color="auto"/>
            <w:left w:val="none" w:sz="0" w:space="0" w:color="auto"/>
            <w:bottom w:val="none" w:sz="0" w:space="0" w:color="auto"/>
            <w:right w:val="none" w:sz="0" w:space="0" w:color="auto"/>
          </w:divBdr>
        </w:div>
        <w:div w:id="717164530">
          <w:marLeft w:val="640"/>
          <w:marRight w:val="0"/>
          <w:marTop w:val="0"/>
          <w:marBottom w:val="0"/>
          <w:divBdr>
            <w:top w:val="none" w:sz="0" w:space="0" w:color="auto"/>
            <w:left w:val="none" w:sz="0" w:space="0" w:color="auto"/>
            <w:bottom w:val="none" w:sz="0" w:space="0" w:color="auto"/>
            <w:right w:val="none" w:sz="0" w:space="0" w:color="auto"/>
          </w:divBdr>
        </w:div>
        <w:div w:id="728461114">
          <w:marLeft w:val="640"/>
          <w:marRight w:val="0"/>
          <w:marTop w:val="0"/>
          <w:marBottom w:val="0"/>
          <w:divBdr>
            <w:top w:val="none" w:sz="0" w:space="0" w:color="auto"/>
            <w:left w:val="none" w:sz="0" w:space="0" w:color="auto"/>
            <w:bottom w:val="none" w:sz="0" w:space="0" w:color="auto"/>
            <w:right w:val="none" w:sz="0" w:space="0" w:color="auto"/>
          </w:divBdr>
        </w:div>
        <w:div w:id="2068646698">
          <w:marLeft w:val="640"/>
          <w:marRight w:val="0"/>
          <w:marTop w:val="0"/>
          <w:marBottom w:val="0"/>
          <w:divBdr>
            <w:top w:val="none" w:sz="0" w:space="0" w:color="auto"/>
            <w:left w:val="none" w:sz="0" w:space="0" w:color="auto"/>
            <w:bottom w:val="none" w:sz="0" w:space="0" w:color="auto"/>
            <w:right w:val="none" w:sz="0" w:space="0" w:color="auto"/>
          </w:divBdr>
        </w:div>
        <w:div w:id="1984919228">
          <w:marLeft w:val="640"/>
          <w:marRight w:val="0"/>
          <w:marTop w:val="0"/>
          <w:marBottom w:val="0"/>
          <w:divBdr>
            <w:top w:val="none" w:sz="0" w:space="0" w:color="auto"/>
            <w:left w:val="none" w:sz="0" w:space="0" w:color="auto"/>
            <w:bottom w:val="none" w:sz="0" w:space="0" w:color="auto"/>
            <w:right w:val="none" w:sz="0" w:space="0" w:color="auto"/>
          </w:divBdr>
        </w:div>
        <w:div w:id="1680153027">
          <w:marLeft w:val="640"/>
          <w:marRight w:val="0"/>
          <w:marTop w:val="0"/>
          <w:marBottom w:val="0"/>
          <w:divBdr>
            <w:top w:val="none" w:sz="0" w:space="0" w:color="auto"/>
            <w:left w:val="none" w:sz="0" w:space="0" w:color="auto"/>
            <w:bottom w:val="none" w:sz="0" w:space="0" w:color="auto"/>
            <w:right w:val="none" w:sz="0" w:space="0" w:color="auto"/>
          </w:divBdr>
        </w:div>
        <w:div w:id="2136754773">
          <w:marLeft w:val="640"/>
          <w:marRight w:val="0"/>
          <w:marTop w:val="0"/>
          <w:marBottom w:val="0"/>
          <w:divBdr>
            <w:top w:val="none" w:sz="0" w:space="0" w:color="auto"/>
            <w:left w:val="none" w:sz="0" w:space="0" w:color="auto"/>
            <w:bottom w:val="none" w:sz="0" w:space="0" w:color="auto"/>
            <w:right w:val="none" w:sz="0" w:space="0" w:color="auto"/>
          </w:divBdr>
        </w:div>
        <w:div w:id="720666079">
          <w:marLeft w:val="640"/>
          <w:marRight w:val="0"/>
          <w:marTop w:val="0"/>
          <w:marBottom w:val="0"/>
          <w:divBdr>
            <w:top w:val="none" w:sz="0" w:space="0" w:color="auto"/>
            <w:left w:val="none" w:sz="0" w:space="0" w:color="auto"/>
            <w:bottom w:val="none" w:sz="0" w:space="0" w:color="auto"/>
            <w:right w:val="none" w:sz="0" w:space="0" w:color="auto"/>
          </w:divBdr>
        </w:div>
        <w:div w:id="411775439">
          <w:marLeft w:val="640"/>
          <w:marRight w:val="0"/>
          <w:marTop w:val="0"/>
          <w:marBottom w:val="0"/>
          <w:divBdr>
            <w:top w:val="none" w:sz="0" w:space="0" w:color="auto"/>
            <w:left w:val="none" w:sz="0" w:space="0" w:color="auto"/>
            <w:bottom w:val="none" w:sz="0" w:space="0" w:color="auto"/>
            <w:right w:val="none" w:sz="0" w:space="0" w:color="auto"/>
          </w:divBdr>
        </w:div>
        <w:div w:id="1663505955">
          <w:marLeft w:val="640"/>
          <w:marRight w:val="0"/>
          <w:marTop w:val="0"/>
          <w:marBottom w:val="0"/>
          <w:divBdr>
            <w:top w:val="none" w:sz="0" w:space="0" w:color="auto"/>
            <w:left w:val="none" w:sz="0" w:space="0" w:color="auto"/>
            <w:bottom w:val="none" w:sz="0" w:space="0" w:color="auto"/>
            <w:right w:val="none" w:sz="0" w:space="0" w:color="auto"/>
          </w:divBdr>
        </w:div>
        <w:div w:id="658770726">
          <w:marLeft w:val="640"/>
          <w:marRight w:val="0"/>
          <w:marTop w:val="0"/>
          <w:marBottom w:val="0"/>
          <w:divBdr>
            <w:top w:val="none" w:sz="0" w:space="0" w:color="auto"/>
            <w:left w:val="none" w:sz="0" w:space="0" w:color="auto"/>
            <w:bottom w:val="none" w:sz="0" w:space="0" w:color="auto"/>
            <w:right w:val="none" w:sz="0" w:space="0" w:color="auto"/>
          </w:divBdr>
        </w:div>
        <w:div w:id="812327745">
          <w:marLeft w:val="640"/>
          <w:marRight w:val="0"/>
          <w:marTop w:val="0"/>
          <w:marBottom w:val="0"/>
          <w:divBdr>
            <w:top w:val="none" w:sz="0" w:space="0" w:color="auto"/>
            <w:left w:val="none" w:sz="0" w:space="0" w:color="auto"/>
            <w:bottom w:val="none" w:sz="0" w:space="0" w:color="auto"/>
            <w:right w:val="none" w:sz="0" w:space="0" w:color="auto"/>
          </w:divBdr>
        </w:div>
        <w:div w:id="2118599275">
          <w:marLeft w:val="640"/>
          <w:marRight w:val="0"/>
          <w:marTop w:val="0"/>
          <w:marBottom w:val="0"/>
          <w:divBdr>
            <w:top w:val="none" w:sz="0" w:space="0" w:color="auto"/>
            <w:left w:val="none" w:sz="0" w:space="0" w:color="auto"/>
            <w:bottom w:val="none" w:sz="0" w:space="0" w:color="auto"/>
            <w:right w:val="none" w:sz="0" w:space="0" w:color="auto"/>
          </w:divBdr>
        </w:div>
        <w:div w:id="938292796">
          <w:marLeft w:val="640"/>
          <w:marRight w:val="0"/>
          <w:marTop w:val="0"/>
          <w:marBottom w:val="0"/>
          <w:divBdr>
            <w:top w:val="none" w:sz="0" w:space="0" w:color="auto"/>
            <w:left w:val="none" w:sz="0" w:space="0" w:color="auto"/>
            <w:bottom w:val="none" w:sz="0" w:space="0" w:color="auto"/>
            <w:right w:val="none" w:sz="0" w:space="0" w:color="auto"/>
          </w:divBdr>
        </w:div>
        <w:div w:id="1493528262">
          <w:marLeft w:val="640"/>
          <w:marRight w:val="0"/>
          <w:marTop w:val="0"/>
          <w:marBottom w:val="0"/>
          <w:divBdr>
            <w:top w:val="none" w:sz="0" w:space="0" w:color="auto"/>
            <w:left w:val="none" w:sz="0" w:space="0" w:color="auto"/>
            <w:bottom w:val="none" w:sz="0" w:space="0" w:color="auto"/>
            <w:right w:val="none" w:sz="0" w:space="0" w:color="auto"/>
          </w:divBdr>
        </w:div>
        <w:div w:id="748962269">
          <w:marLeft w:val="640"/>
          <w:marRight w:val="0"/>
          <w:marTop w:val="0"/>
          <w:marBottom w:val="0"/>
          <w:divBdr>
            <w:top w:val="none" w:sz="0" w:space="0" w:color="auto"/>
            <w:left w:val="none" w:sz="0" w:space="0" w:color="auto"/>
            <w:bottom w:val="none" w:sz="0" w:space="0" w:color="auto"/>
            <w:right w:val="none" w:sz="0" w:space="0" w:color="auto"/>
          </w:divBdr>
        </w:div>
        <w:div w:id="1293559986">
          <w:marLeft w:val="640"/>
          <w:marRight w:val="0"/>
          <w:marTop w:val="0"/>
          <w:marBottom w:val="0"/>
          <w:divBdr>
            <w:top w:val="none" w:sz="0" w:space="0" w:color="auto"/>
            <w:left w:val="none" w:sz="0" w:space="0" w:color="auto"/>
            <w:bottom w:val="none" w:sz="0" w:space="0" w:color="auto"/>
            <w:right w:val="none" w:sz="0" w:space="0" w:color="auto"/>
          </w:divBdr>
        </w:div>
        <w:div w:id="1547722750">
          <w:marLeft w:val="640"/>
          <w:marRight w:val="0"/>
          <w:marTop w:val="0"/>
          <w:marBottom w:val="0"/>
          <w:divBdr>
            <w:top w:val="none" w:sz="0" w:space="0" w:color="auto"/>
            <w:left w:val="none" w:sz="0" w:space="0" w:color="auto"/>
            <w:bottom w:val="none" w:sz="0" w:space="0" w:color="auto"/>
            <w:right w:val="none" w:sz="0" w:space="0" w:color="auto"/>
          </w:divBdr>
        </w:div>
        <w:div w:id="78718232">
          <w:marLeft w:val="640"/>
          <w:marRight w:val="0"/>
          <w:marTop w:val="0"/>
          <w:marBottom w:val="0"/>
          <w:divBdr>
            <w:top w:val="none" w:sz="0" w:space="0" w:color="auto"/>
            <w:left w:val="none" w:sz="0" w:space="0" w:color="auto"/>
            <w:bottom w:val="none" w:sz="0" w:space="0" w:color="auto"/>
            <w:right w:val="none" w:sz="0" w:space="0" w:color="auto"/>
          </w:divBdr>
        </w:div>
        <w:div w:id="2053459366">
          <w:marLeft w:val="640"/>
          <w:marRight w:val="0"/>
          <w:marTop w:val="0"/>
          <w:marBottom w:val="0"/>
          <w:divBdr>
            <w:top w:val="none" w:sz="0" w:space="0" w:color="auto"/>
            <w:left w:val="none" w:sz="0" w:space="0" w:color="auto"/>
            <w:bottom w:val="none" w:sz="0" w:space="0" w:color="auto"/>
            <w:right w:val="none" w:sz="0" w:space="0" w:color="auto"/>
          </w:divBdr>
        </w:div>
        <w:div w:id="411702754">
          <w:marLeft w:val="640"/>
          <w:marRight w:val="0"/>
          <w:marTop w:val="0"/>
          <w:marBottom w:val="0"/>
          <w:divBdr>
            <w:top w:val="none" w:sz="0" w:space="0" w:color="auto"/>
            <w:left w:val="none" w:sz="0" w:space="0" w:color="auto"/>
            <w:bottom w:val="none" w:sz="0" w:space="0" w:color="auto"/>
            <w:right w:val="none" w:sz="0" w:space="0" w:color="auto"/>
          </w:divBdr>
        </w:div>
        <w:div w:id="1214579055">
          <w:marLeft w:val="640"/>
          <w:marRight w:val="0"/>
          <w:marTop w:val="0"/>
          <w:marBottom w:val="0"/>
          <w:divBdr>
            <w:top w:val="none" w:sz="0" w:space="0" w:color="auto"/>
            <w:left w:val="none" w:sz="0" w:space="0" w:color="auto"/>
            <w:bottom w:val="none" w:sz="0" w:space="0" w:color="auto"/>
            <w:right w:val="none" w:sz="0" w:space="0" w:color="auto"/>
          </w:divBdr>
        </w:div>
        <w:div w:id="597523836">
          <w:marLeft w:val="640"/>
          <w:marRight w:val="0"/>
          <w:marTop w:val="0"/>
          <w:marBottom w:val="0"/>
          <w:divBdr>
            <w:top w:val="none" w:sz="0" w:space="0" w:color="auto"/>
            <w:left w:val="none" w:sz="0" w:space="0" w:color="auto"/>
            <w:bottom w:val="none" w:sz="0" w:space="0" w:color="auto"/>
            <w:right w:val="none" w:sz="0" w:space="0" w:color="auto"/>
          </w:divBdr>
        </w:div>
        <w:div w:id="915018959">
          <w:marLeft w:val="640"/>
          <w:marRight w:val="0"/>
          <w:marTop w:val="0"/>
          <w:marBottom w:val="0"/>
          <w:divBdr>
            <w:top w:val="none" w:sz="0" w:space="0" w:color="auto"/>
            <w:left w:val="none" w:sz="0" w:space="0" w:color="auto"/>
            <w:bottom w:val="none" w:sz="0" w:space="0" w:color="auto"/>
            <w:right w:val="none" w:sz="0" w:space="0" w:color="auto"/>
          </w:divBdr>
        </w:div>
        <w:div w:id="1333489367">
          <w:marLeft w:val="640"/>
          <w:marRight w:val="0"/>
          <w:marTop w:val="0"/>
          <w:marBottom w:val="0"/>
          <w:divBdr>
            <w:top w:val="none" w:sz="0" w:space="0" w:color="auto"/>
            <w:left w:val="none" w:sz="0" w:space="0" w:color="auto"/>
            <w:bottom w:val="none" w:sz="0" w:space="0" w:color="auto"/>
            <w:right w:val="none" w:sz="0" w:space="0" w:color="auto"/>
          </w:divBdr>
        </w:div>
        <w:div w:id="209657644">
          <w:marLeft w:val="640"/>
          <w:marRight w:val="0"/>
          <w:marTop w:val="0"/>
          <w:marBottom w:val="0"/>
          <w:divBdr>
            <w:top w:val="none" w:sz="0" w:space="0" w:color="auto"/>
            <w:left w:val="none" w:sz="0" w:space="0" w:color="auto"/>
            <w:bottom w:val="none" w:sz="0" w:space="0" w:color="auto"/>
            <w:right w:val="none" w:sz="0" w:space="0" w:color="auto"/>
          </w:divBdr>
        </w:div>
        <w:div w:id="463547860">
          <w:marLeft w:val="640"/>
          <w:marRight w:val="0"/>
          <w:marTop w:val="0"/>
          <w:marBottom w:val="0"/>
          <w:divBdr>
            <w:top w:val="none" w:sz="0" w:space="0" w:color="auto"/>
            <w:left w:val="none" w:sz="0" w:space="0" w:color="auto"/>
            <w:bottom w:val="none" w:sz="0" w:space="0" w:color="auto"/>
            <w:right w:val="none" w:sz="0" w:space="0" w:color="auto"/>
          </w:divBdr>
        </w:div>
        <w:div w:id="1145663742">
          <w:marLeft w:val="640"/>
          <w:marRight w:val="0"/>
          <w:marTop w:val="0"/>
          <w:marBottom w:val="0"/>
          <w:divBdr>
            <w:top w:val="none" w:sz="0" w:space="0" w:color="auto"/>
            <w:left w:val="none" w:sz="0" w:space="0" w:color="auto"/>
            <w:bottom w:val="none" w:sz="0" w:space="0" w:color="auto"/>
            <w:right w:val="none" w:sz="0" w:space="0" w:color="auto"/>
          </w:divBdr>
        </w:div>
        <w:div w:id="171838740">
          <w:marLeft w:val="640"/>
          <w:marRight w:val="0"/>
          <w:marTop w:val="0"/>
          <w:marBottom w:val="0"/>
          <w:divBdr>
            <w:top w:val="none" w:sz="0" w:space="0" w:color="auto"/>
            <w:left w:val="none" w:sz="0" w:space="0" w:color="auto"/>
            <w:bottom w:val="none" w:sz="0" w:space="0" w:color="auto"/>
            <w:right w:val="none" w:sz="0" w:space="0" w:color="auto"/>
          </w:divBdr>
        </w:div>
        <w:div w:id="1517382113">
          <w:marLeft w:val="640"/>
          <w:marRight w:val="0"/>
          <w:marTop w:val="0"/>
          <w:marBottom w:val="0"/>
          <w:divBdr>
            <w:top w:val="none" w:sz="0" w:space="0" w:color="auto"/>
            <w:left w:val="none" w:sz="0" w:space="0" w:color="auto"/>
            <w:bottom w:val="none" w:sz="0" w:space="0" w:color="auto"/>
            <w:right w:val="none" w:sz="0" w:space="0" w:color="auto"/>
          </w:divBdr>
        </w:div>
        <w:div w:id="52587397">
          <w:marLeft w:val="640"/>
          <w:marRight w:val="0"/>
          <w:marTop w:val="0"/>
          <w:marBottom w:val="0"/>
          <w:divBdr>
            <w:top w:val="none" w:sz="0" w:space="0" w:color="auto"/>
            <w:left w:val="none" w:sz="0" w:space="0" w:color="auto"/>
            <w:bottom w:val="none" w:sz="0" w:space="0" w:color="auto"/>
            <w:right w:val="none" w:sz="0" w:space="0" w:color="auto"/>
          </w:divBdr>
        </w:div>
        <w:div w:id="2025589246">
          <w:marLeft w:val="640"/>
          <w:marRight w:val="0"/>
          <w:marTop w:val="0"/>
          <w:marBottom w:val="0"/>
          <w:divBdr>
            <w:top w:val="none" w:sz="0" w:space="0" w:color="auto"/>
            <w:left w:val="none" w:sz="0" w:space="0" w:color="auto"/>
            <w:bottom w:val="none" w:sz="0" w:space="0" w:color="auto"/>
            <w:right w:val="none" w:sz="0" w:space="0" w:color="auto"/>
          </w:divBdr>
        </w:div>
        <w:div w:id="620377270">
          <w:marLeft w:val="640"/>
          <w:marRight w:val="0"/>
          <w:marTop w:val="0"/>
          <w:marBottom w:val="0"/>
          <w:divBdr>
            <w:top w:val="none" w:sz="0" w:space="0" w:color="auto"/>
            <w:left w:val="none" w:sz="0" w:space="0" w:color="auto"/>
            <w:bottom w:val="none" w:sz="0" w:space="0" w:color="auto"/>
            <w:right w:val="none" w:sz="0" w:space="0" w:color="auto"/>
          </w:divBdr>
        </w:div>
        <w:div w:id="1846700293">
          <w:marLeft w:val="640"/>
          <w:marRight w:val="0"/>
          <w:marTop w:val="0"/>
          <w:marBottom w:val="0"/>
          <w:divBdr>
            <w:top w:val="none" w:sz="0" w:space="0" w:color="auto"/>
            <w:left w:val="none" w:sz="0" w:space="0" w:color="auto"/>
            <w:bottom w:val="none" w:sz="0" w:space="0" w:color="auto"/>
            <w:right w:val="none" w:sz="0" w:space="0" w:color="auto"/>
          </w:divBdr>
        </w:div>
        <w:div w:id="2048485488">
          <w:marLeft w:val="640"/>
          <w:marRight w:val="0"/>
          <w:marTop w:val="0"/>
          <w:marBottom w:val="0"/>
          <w:divBdr>
            <w:top w:val="none" w:sz="0" w:space="0" w:color="auto"/>
            <w:left w:val="none" w:sz="0" w:space="0" w:color="auto"/>
            <w:bottom w:val="none" w:sz="0" w:space="0" w:color="auto"/>
            <w:right w:val="none" w:sz="0" w:space="0" w:color="auto"/>
          </w:divBdr>
        </w:div>
        <w:div w:id="579828862">
          <w:marLeft w:val="640"/>
          <w:marRight w:val="0"/>
          <w:marTop w:val="0"/>
          <w:marBottom w:val="0"/>
          <w:divBdr>
            <w:top w:val="none" w:sz="0" w:space="0" w:color="auto"/>
            <w:left w:val="none" w:sz="0" w:space="0" w:color="auto"/>
            <w:bottom w:val="none" w:sz="0" w:space="0" w:color="auto"/>
            <w:right w:val="none" w:sz="0" w:space="0" w:color="auto"/>
          </w:divBdr>
        </w:div>
        <w:div w:id="633028699">
          <w:marLeft w:val="640"/>
          <w:marRight w:val="0"/>
          <w:marTop w:val="0"/>
          <w:marBottom w:val="0"/>
          <w:divBdr>
            <w:top w:val="none" w:sz="0" w:space="0" w:color="auto"/>
            <w:left w:val="none" w:sz="0" w:space="0" w:color="auto"/>
            <w:bottom w:val="none" w:sz="0" w:space="0" w:color="auto"/>
            <w:right w:val="none" w:sz="0" w:space="0" w:color="auto"/>
          </w:divBdr>
        </w:div>
        <w:div w:id="434636374">
          <w:marLeft w:val="640"/>
          <w:marRight w:val="0"/>
          <w:marTop w:val="0"/>
          <w:marBottom w:val="0"/>
          <w:divBdr>
            <w:top w:val="none" w:sz="0" w:space="0" w:color="auto"/>
            <w:left w:val="none" w:sz="0" w:space="0" w:color="auto"/>
            <w:bottom w:val="none" w:sz="0" w:space="0" w:color="auto"/>
            <w:right w:val="none" w:sz="0" w:space="0" w:color="auto"/>
          </w:divBdr>
        </w:div>
        <w:div w:id="2116899452">
          <w:marLeft w:val="640"/>
          <w:marRight w:val="0"/>
          <w:marTop w:val="0"/>
          <w:marBottom w:val="0"/>
          <w:divBdr>
            <w:top w:val="none" w:sz="0" w:space="0" w:color="auto"/>
            <w:left w:val="none" w:sz="0" w:space="0" w:color="auto"/>
            <w:bottom w:val="none" w:sz="0" w:space="0" w:color="auto"/>
            <w:right w:val="none" w:sz="0" w:space="0" w:color="auto"/>
          </w:divBdr>
        </w:div>
        <w:div w:id="172955401">
          <w:marLeft w:val="640"/>
          <w:marRight w:val="0"/>
          <w:marTop w:val="0"/>
          <w:marBottom w:val="0"/>
          <w:divBdr>
            <w:top w:val="none" w:sz="0" w:space="0" w:color="auto"/>
            <w:left w:val="none" w:sz="0" w:space="0" w:color="auto"/>
            <w:bottom w:val="none" w:sz="0" w:space="0" w:color="auto"/>
            <w:right w:val="none" w:sz="0" w:space="0" w:color="auto"/>
          </w:divBdr>
        </w:div>
        <w:div w:id="118652073">
          <w:marLeft w:val="640"/>
          <w:marRight w:val="0"/>
          <w:marTop w:val="0"/>
          <w:marBottom w:val="0"/>
          <w:divBdr>
            <w:top w:val="none" w:sz="0" w:space="0" w:color="auto"/>
            <w:left w:val="none" w:sz="0" w:space="0" w:color="auto"/>
            <w:bottom w:val="none" w:sz="0" w:space="0" w:color="auto"/>
            <w:right w:val="none" w:sz="0" w:space="0" w:color="auto"/>
          </w:divBdr>
        </w:div>
        <w:div w:id="140469107">
          <w:marLeft w:val="640"/>
          <w:marRight w:val="0"/>
          <w:marTop w:val="0"/>
          <w:marBottom w:val="0"/>
          <w:divBdr>
            <w:top w:val="none" w:sz="0" w:space="0" w:color="auto"/>
            <w:left w:val="none" w:sz="0" w:space="0" w:color="auto"/>
            <w:bottom w:val="none" w:sz="0" w:space="0" w:color="auto"/>
            <w:right w:val="none" w:sz="0" w:space="0" w:color="auto"/>
          </w:divBdr>
        </w:div>
        <w:div w:id="527254763">
          <w:marLeft w:val="640"/>
          <w:marRight w:val="0"/>
          <w:marTop w:val="0"/>
          <w:marBottom w:val="0"/>
          <w:divBdr>
            <w:top w:val="none" w:sz="0" w:space="0" w:color="auto"/>
            <w:left w:val="none" w:sz="0" w:space="0" w:color="auto"/>
            <w:bottom w:val="none" w:sz="0" w:space="0" w:color="auto"/>
            <w:right w:val="none" w:sz="0" w:space="0" w:color="auto"/>
          </w:divBdr>
        </w:div>
        <w:div w:id="1100175684">
          <w:marLeft w:val="640"/>
          <w:marRight w:val="0"/>
          <w:marTop w:val="0"/>
          <w:marBottom w:val="0"/>
          <w:divBdr>
            <w:top w:val="none" w:sz="0" w:space="0" w:color="auto"/>
            <w:left w:val="none" w:sz="0" w:space="0" w:color="auto"/>
            <w:bottom w:val="none" w:sz="0" w:space="0" w:color="auto"/>
            <w:right w:val="none" w:sz="0" w:space="0" w:color="auto"/>
          </w:divBdr>
        </w:div>
        <w:div w:id="204106827">
          <w:marLeft w:val="640"/>
          <w:marRight w:val="0"/>
          <w:marTop w:val="0"/>
          <w:marBottom w:val="0"/>
          <w:divBdr>
            <w:top w:val="none" w:sz="0" w:space="0" w:color="auto"/>
            <w:left w:val="none" w:sz="0" w:space="0" w:color="auto"/>
            <w:bottom w:val="none" w:sz="0" w:space="0" w:color="auto"/>
            <w:right w:val="none" w:sz="0" w:space="0" w:color="auto"/>
          </w:divBdr>
        </w:div>
        <w:div w:id="118230005">
          <w:marLeft w:val="640"/>
          <w:marRight w:val="0"/>
          <w:marTop w:val="0"/>
          <w:marBottom w:val="0"/>
          <w:divBdr>
            <w:top w:val="none" w:sz="0" w:space="0" w:color="auto"/>
            <w:left w:val="none" w:sz="0" w:space="0" w:color="auto"/>
            <w:bottom w:val="none" w:sz="0" w:space="0" w:color="auto"/>
            <w:right w:val="none" w:sz="0" w:space="0" w:color="auto"/>
          </w:divBdr>
        </w:div>
        <w:div w:id="1222986110">
          <w:marLeft w:val="640"/>
          <w:marRight w:val="0"/>
          <w:marTop w:val="0"/>
          <w:marBottom w:val="0"/>
          <w:divBdr>
            <w:top w:val="none" w:sz="0" w:space="0" w:color="auto"/>
            <w:left w:val="none" w:sz="0" w:space="0" w:color="auto"/>
            <w:bottom w:val="none" w:sz="0" w:space="0" w:color="auto"/>
            <w:right w:val="none" w:sz="0" w:space="0" w:color="auto"/>
          </w:divBdr>
        </w:div>
        <w:div w:id="75370675">
          <w:marLeft w:val="640"/>
          <w:marRight w:val="0"/>
          <w:marTop w:val="0"/>
          <w:marBottom w:val="0"/>
          <w:divBdr>
            <w:top w:val="none" w:sz="0" w:space="0" w:color="auto"/>
            <w:left w:val="none" w:sz="0" w:space="0" w:color="auto"/>
            <w:bottom w:val="none" w:sz="0" w:space="0" w:color="auto"/>
            <w:right w:val="none" w:sz="0" w:space="0" w:color="auto"/>
          </w:divBdr>
        </w:div>
        <w:div w:id="1407459224">
          <w:marLeft w:val="640"/>
          <w:marRight w:val="0"/>
          <w:marTop w:val="0"/>
          <w:marBottom w:val="0"/>
          <w:divBdr>
            <w:top w:val="none" w:sz="0" w:space="0" w:color="auto"/>
            <w:left w:val="none" w:sz="0" w:space="0" w:color="auto"/>
            <w:bottom w:val="none" w:sz="0" w:space="0" w:color="auto"/>
            <w:right w:val="none" w:sz="0" w:space="0" w:color="auto"/>
          </w:divBdr>
        </w:div>
        <w:div w:id="981815572">
          <w:marLeft w:val="640"/>
          <w:marRight w:val="0"/>
          <w:marTop w:val="0"/>
          <w:marBottom w:val="0"/>
          <w:divBdr>
            <w:top w:val="none" w:sz="0" w:space="0" w:color="auto"/>
            <w:left w:val="none" w:sz="0" w:space="0" w:color="auto"/>
            <w:bottom w:val="none" w:sz="0" w:space="0" w:color="auto"/>
            <w:right w:val="none" w:sz="0" w:space="0" w:color="auto"/>
          </w:divBdr>
        </w:div>
        <w:div w:id="436948462">
          <w:marLeft w:val="640"/>
          <w:marRight w:val="0"/>
          <w:marTop w:val="0"/>
          <w:marBottom w:val="0"/>
          <w:divBdr>
            <w:top w:val="none" w:sz="0" w:space="0" w:color="auto"/>
            <w:left w:val="none" w:sz="0" w:space="0" w:color="auto"/>
            <w:bottom w:val="none" w:sz="0" w:space="0" w:color="auto"/>
            <w:right w:val="none" w:sz="0" w:space="0" w:color="auto"/>
          </w:divBdr>
        </w:div>
      </w:divsChild>
    </w:div>
    <w:div w:id="2141461006">
      <w:bodyDiv w:val="1"/>
      <w:marLeft w:val="0"/>
      <w:marRight w:val="0"/>
      <w:marTop w:val="0"/>
      <w:marBottom w:val="0"/>
      <w:divBdr>
        <w:top w:val="none" w:sz="0" w:space="0" w:color="auto"/>
        <w:left w:val="none" w:sz="0" w:space="0" w:color="auto"/>
        <w:bottom w:val="none" w:sz="0" w:space="0" w:color="auto"/>
        <w:right w:val="none" w:sz="0" w:space="0" w:color="auto"/>
      </w:divBdr>
      <w:divsChild>
        <w:div w:id="613489100">
          <w:marLeft w:val="480"/>
          <w:marRight w:val="0"/>
          <w:marTop w:val="0"/>
          <w:marBottom w:val="0"/>
          <w:divBdr>
            <w:top w:val="none" w:sz="0" w:space="0" w:color="auto"/>
            <w:left w:val="none" w:sz="0" w:space="0" w:color="auto"/>
            <w:bottom w:val="none" w:sz="0" w:space="0" w:color="auto"/>
            <w:right w:val="none" w:sz="0" w:space="0" w:color="auto"/>
          </w:divBdr>
        </w:div>
        <w:div w:id="2020503773">
          <w:marLeft w:val="480"/>
          <w:marRight w:val="0"/>
          <w:marTop w:val="0"/>
          <w:marBottom w:val="0"/>
          <w:divBdr>
            <w:top w:val="none" w:sz="0" w:space="0" w:color="auto"/>
            <w:left w:val="none" w:sz="0" w:space="0" w:color="auto"/>
            <w:bottom w:val="none" w:sz="0" w:space="0" w:color="auto"/>
            <w:right w:val="none" w:sz="0" w:space="0" w:color="auto"/>
          </w:divBdr>
        </w:div>
        <w:div w:id="761685097">
          <w:marLeft w:val="480"/>
          <w:marRight w:val="0"/>
          <w:marTop w:val="0"/>
          <w:marBottom w:val="0"/>
          <w:divBdr>
            <w:top w:val="none" w:sz="0" w:space="0" w:color="auto"/>
            <w:left w:val="none" w:sz="0" w:space="0" w:color="auto"/>
            <w:bottom w:val="none" w:sz="0" w:space="0" w:color="auto"/>
            <w:right w:val="none" w:sz="0" w:space="0" w:color="auto"/>
          </w:divBdr>
        </w:div>
        <w:div w:id="244651931">
          <w:marLeft w:val="480"/>
          <w:marRight w:val="0"/>
          <w:marTop w:val="0"/>
          <w:marBottom w:val="0"/>
          <w:divBdr>
            <w:top w:val="none" w:sz="0" w:space="0" w:color="auto"/>
            <w:left w:val="none" w:sz="0" w:space="0" w:color="auto"/>
            <w:bottom w:val="none" w:sz="0" w:space="0" w:color="auto"/>
            <w:right w:val="none" w:sz="0" w:space="0" w:color="auto"/>
          </w:divBdr>
        </w:div>
        <w:div w:id="1980377877">
          <w:marLeft w:val="480"/>
          <w:marRight w:val="0"/>
          <w:marTop w:val="0"/>
          <w:marBottom w:val="0"/>
          <w:divBdr>
            <w:top w:val="none" w:sz="0" w:space="0" w:color="auto"/>
            <w:left w:val="none" w:sz="0" w:space="0" w:color="auto"/>
            <w:bottom w:val="none" w:sz="0" w:space="0" w:color="auto"/>
            <w:right w:val="none" w:sz="0" w:space="0" w:color="auto"/>
          </w:divBdr>
        </w:div>
        <w:div w:id="2142264289">
          <w:marLeft w:val="480"/>
          <w:marRight w:val="0"/>
          <w:marTop w:val="0"/>
          <w:marBottom w:val="0"/>
          <w:divBdr>
            <w:top w:val="none" w:sz="0" w:space="0" w:color="auto"/>
            <w:left w:val="none" w:sz="0" w:space="0" w:color="auto"/>
            <w:bottom w:val="none" w:sz="0" w:space="0" w:color="auto"/>
            <w:right w:val="none" w:sz="0" w:space="0" w:color="auto"/>
          </w:divBdr>
        </w:div>
        <w:div w:id="1765615256">
          <w:marLeft w:val="480"/>
          <w:marRight w:val="0"/>
          <w:marTop w:val="0"/>
          <w:marBottom w:val="0"/>
          <w:divBdr>
            <w:top w:val="none" w:sz="0" w:space="0" w:color="auto"/>
            <w:left w:val="none" w:sz="0" w:space="0" w:color="auto"/>
            <w:bottom w:val="none" w:sz="0" w:space="0" w:color="auto"/>
            <w:right w:val="none" w:sz="0" w:space="0" w:color="auto"/>
          </w:divBdr>
        </w:div>
        <w:div w:id="581448677">
          <w:marLeft w:val="480"/>
          <w:marRight w:val="0"/>
          <w:marTop w:val="0"/>
          <w:marBottom w:val="0"/>
          <w:divBdr>
            <w:top w:val="none" w:sz="0" w:space="0" w:color="auto"/>
            <w:left w:val="none" w:sz="0" w:space="0" w:color="auto"/>
            <w:bottom w:val="none" w:sz="0" w:space="0" w:color="auto"/>
            <w:right w:val="none" w:sz="0" w:space="0" w:color="auto"/>
          </w:divBdr>
        </w:div>
        <w:div w:id="468980587">
          <w:marLeft w:val="480"/>
          <w:marRight w:val="0"/>
          <w:marTop w:val="0"/>
          <w:marBottom w:val="0"/>
          <w:divBdr>
            <w:top w:val="none" w:sz="0" w:space="0" w:color="auto"/>
            <w:left w:val="none" w:sz="0" w:space="0" w:color="auto"/>
            <w:bottom w:val="none" w:sz="0" w:space="0" w:color="auto"/>
            <w:right w:val="none" w:sz="0" w:space="0" w:color="auto"/>
          </w:divBdr>
        </w:div>
        <w:div w:id="46102779">
          <w:marLeft w:val="480"/>
          <w:marRight w:val="0"/>
          <w:marTop w:val="0"/>
          <w:marBottom w:val="0"/>
          <w:divBdr>
            <w:top w:val="none" w:sz="0" w:space="0" w:color="auto"/>
            <w:left w:val="none" w:sz="0" w:space="0" w:color="auto"/>
            <w:bottom w:val="none" w:sz="0" w:space="0" w:color="auto"/>
            <w:right w:val="none" w:sz="0" w:space="0" w:color="auto"/>
          </w:divBdr>
        </w:div>
        <w:div w:id="1024479472">
          <w:marLeft w:val="480"/>
          <w:marRight w:val="0"/>
          <w:marTop w:val="0"/>
          <w:marBottom w:val="0"/>
          <w:divBdr>
            <w:top w:val="none" w:sz="0" w:space="0" w:color="auto"/>
            <w:left w:val="none" w:sz="0" w:space="0" w:color="auto"/>
            <w:bottom w:val="none" w:sz="0" w:space="0" w:color="auto"/>
            <w:right w:val="none" w:sz="0" w:space="0" w:color="auto"/>
          </w:divBdr>
        </w:div>
        <w:div w:id="1217401720">
          <w:marLeft w:val="480"/>
          <w:marRight w:val="0"/>
          <w:marTop w:val="0"/>
          <w:marBottom w:val="0"/>
          <w:divBdr>
            <w:top w:val="none" w:sz="0" w:space="0" w:color="auto"/>
            <w:left w:val="none" w:sz="0" w:space="0" w:color="auto"/>
            <w:bottom w:val="none" w:sz="0" w:space="0" w:color="auto"/>
            <w:right w:val="none" w:sz="0" w:space="0" w:color="auto"/>
          </w:divBdr>
        </w:div>
        <w:div w:id="488643595">
          <w:marLeft w:val="480"/>
          <w:marRight w:val="0"/>
          <w:marTop w:val="0"/>
          <w:marBottom w:val="0"/>
          <w:divBdr>
            <w:top w:val="none" w:sz="0" w:space="0" w:color="auto"/>
            <w:left w:val="none" w:sz="0" w:space="0" w:color="auto"/>
            <w:bottom w:val="none" w:sz="0" w:space="0" w:color="auto"/>
            <w:right w:val="none" w:sz="0" w:space="0" w:color="auto"/>
          </w:divBdr>
        </w:div>
        <w:div w:id="360588792">
          <w:marLeft w:val="480"/>
          <w:marRight w:val="0"/>
          <w:marTop w:val="0"/>
          <w:marBottom w:val="0"/>
          <w:divBdr>
            <w:top w:val="none" w:sz="0" w:space="0" w:color="auto"/>
            <w:left w:val="none" w:sz="0" w:space="0" w:color="auto"/>
            <w:bottom w:val="none" w:sz="0" w:space="0" w:color="auto"/>
            <w:right w:val="none" w:sz="0" w:space="0" w:color="auto"/>
          </w:divBdr>
        </w:div>
        <w:div w:id="1845247003">
          <w:marLeft w:val="480"/>
          <w:marRight w:val="0"/>
          <w:marTop w:val="0"/>
          <w:marBottom w:val="0"/>
          <w:divBdr>
            <w:top w:val="none" w:sz="0" w:space="0" w:color="auto"/>
            <w:left w:val="none" w:sz="0" w:space="0" w:color="auto"/>
            <w:bottom w:val="none" w:sz="0" w:space="0" w:color="auto"/>
            <w:right w:val="none" w:sz="0" w:space="0" w:color="auto"/>
          </w:divBdr>
        </w:div>
        <w:div w:id="1440642848">
          <w:marLeft w:val="480"/>
          <w:marRight w:val="0"/>
          <w:marTop w:val="0"/>
          <w:marBottom w:val="0"/>
          <w:divBdr>
            <w:top w:val="none" w:sz="0" w:space="0" w:color="auto"/>
            <w:left w:val="none" w:sz="0" w:space="0" w:color="auto"/>
            <w:bottom w:val="none" w:sz="0" w:space="0" w:color="auto"/>
            <w:right w:val="none" w:sz="0" w:space="0" w:color="auto"/>
          </w:divBdr>
        </w:div>
        <w:div w:id="329600762">
          <w:marLeft w:val="480"/>
          <w:marRight w:val="0"/>
          <w:marTop w:val="0"/>
          <w:marBottom w:val="0"/>
          <w:divBdr>
            <w:top w:val="none" w:sz="0" w:space="0" w:color="auto"/>
            <w:left w:val="none" w:sz="0" w:space="0" w:color="auto"/>
            <w:bottom w:val="none" w:sz="0" w:space="0" w:color="auto"/>
            <w:right w:val="none" w:sz="0" w:space="0" w:color="auto"/>
          </w:divBdr>
        </w:div>
      </w:divsChild>
    </w:div>
    <w:div w:id="2146043845">
      <w:bodyDiv w:val="1"/>
      <w:marLeft w:val="0"/>
      <w:marRight w:val="0"/>
      <w:marTop w:val="0"/>
      <w:marBottom w:val="0"/>
      <w:divBdr>
        <w:top w:val="none" w:sz="0" w:space="0" w:color="auto"/>
        <w:left w:val="none" w:sz="0" w:space="0" w:color="auto"/>
        <w:bottom w:val="none" w:sz="0" w:space="0" w:color="auto"/>
        <w:right w:val="none" w:sz="0" w:space="0" w:color="auto"/>
      </w:divBdr>
      <w:divsChild>
        <w:div w:id="902790418">
          <w:marLeft w:val="480"/>
          <w:marRight w:val="0"/>
          <w:marTop w:val="0"/>
          <w:marBottom w:val="0"/>
          <w:divBdr>
            <w:top w:val="none" w:sz="0" w:space="0" w:color="auto"/>
            <w:left w:val="none" w:sz="0" w:space="0" w:color="auto"/>
            <w:bottom w:val="none" w:sz="0" w:space="0" w:color="auto"/>
            <w:right w:val="none" w:sz="0" w:space="0" w:color="auto"/>
          </w:divBdr>
        </w:div>
        <w:div w:id="1527717518">
          <w:marLeft w:val="480"/>
          <w:marRight w:val="0"/>
          <w:marTop w:val="0"/>
          <w:marBottom w:val="0"/>
          <w:divBdr>
            <w:top w:val="none" w:sz="0" w:space="0" w:color="auto"/>
            <w:left w:val="none" w:sz="0" w:space="0" w:color="auto"/>
            <w:bottom w:val="none" w:sz="0" w:space="0" w:color="auto"/>
            <w:right w:val="none" w:sz="0" w:space="0" w:color="auto"/>
          </w:divBdr>
        </w:div>
        <w:div w:id="1886213101">
          <w:marLeft w:val="480"/>
          <w:marRight w:val="0"/>
          <w:marTop w:val="0"/>
          <w:marBottom w:val="0"/>
          <w:divBdr>
            <w:top w:val="none" w:sz="0" w:space="0" w:color="auto"/>
            <w:left w:val="none" w:sz="0" w:space="0" w:color="auto"/>
            <w:bottom w:val="none" w:sz="0" w:space="0" w:color="auto"/>
            <w:right w:val="none" w:sz="0" w:space="0" w:color="auto"/>
          </w:divBdr>
        </w:div>
        <w:div w:id="2030135109">
          <w:marLeft w:val="480"/>
          <w:marRight w:val="0"/>
          <w:marTop w:val="0"/>
          <w:marBottom w:val="0"/>
          <w:divBdr>
            <w:top w:val="none" w:sz="0" w:space="0" w:color="auto"/>
            <w:left w:val="none" w:sz="0" w:space="0" w:color="auto"/>
            <w:bottom w:val="none" w:sz="0" w:space="0" w:color="auto"/>
            <w:right w:val="none" w:sz="0" w:space="0" w:color="auto"/>
          </w:divBdr>
        </w:div>
        <w:div w:id="2014214042">
          <w:marLeft w:val="480"/>
          <w:marRight w:val="0"/>
          <w:marTop w:val="0"/>
          <w:marBottom w:val="0"/>
          <w:divBdr>
            <w:top w:val="none" w:sz="0" w:space="0" w:color="auto"/>
            <w:left w:val="none" w:sz="0" w:space="0" w:color="auto"/>
            <w:bottom w:val="none" w:sz="0" w:space="0" w:color="auto"/>
            <w:right w:val="none" w:sz="0" w:space="0" w:color="auto"/>
          </w:divBdr>
        </w:div>
        <w:div w:id="124084533">
          <w:marLeft w:val="480"/>
          <w:marRight w:val="0"/>
          <w:marTop w:val="0"/>
          <w:marBottom w:val="0"/>
          <w:divBdr>
            <w:top w:val="none" w:sz="0" w:space="0" w:color="auto"/>
            <w:left w:val="none" w:sz="0" w:space="0" w:color="auto"/>
            <w:bottom w:val="none" w:sz="0" w:space="0" w:color="auto"/>
            <w:right w:val="none" w:sz="0" w:space="0" w:color="auto"/>
          </w:divBdr>
        </w:div>
        <w:div w:id="661853007">
          <w:marLeft w:val="480"/>
          <w:marRight w:val="0"/>
          <w:marTop w:val="0"/>
          <w:marBottom w:val="0"/>
          <w:divBdr>
            <w:top w:val="none" w:sz="0" w:space="0" w:color="auto"/>
            <w:left w:val="none" w:sz="0" w:space="0" w:color="auto"/>
            <w:bottom w:val="none" w:sz="0" w:space="0" w:color="auto"/>
            <w:right w:val="none" w:sz="0" w:space="0" w:color="auto"/>
          </w:divBdr>
        </w:div>
        <w:div w:id="1224677846">
          <w:marLeft w:val="480"/>
          <w:marRight w:val="0"/>
          <w:marTop w:val="0"/>
          <w:marBottom w:val="0"/>
          <w:divBdr>
            <w:top w:val="none" w:sz="0" w:space="0" w:color="auto"/>
            <w:left w:val="none" w:sz="0" w:space="0" w:color="auto"/>
            <w:bottom w:val="none" w:sz="0" w:space="0" w:color="auto"/>
            <w:right w:val="none" w:sz="0" w:space="0" w:color="auto"/>
          </w:divBdr>
        </w:div>
        <w:div w:id="799569937">
          <w:marLeft w:val="480"/>
          <w:marRight w:val="0"/>
          <w:marTop w:val="0"/>
          <w:marBottom w:val="0"/>
          <w:divBdr>
            <w:top w:val="none" w:sz="0" w:space="0" w:color="auto"/>
            <w:left w:val="none" w:sz="0" w:space="0" w:color="auto"/>
            <w:bottom w:val="none" w:sz="0" w:space="0" w:color="auto"/>
            <w:right w:val="none" w:sz="0" w:space="0" w:color="auto"/>
          </w:divBdr>
        </w:div>
        <w:div w:id="530723868">
          <w:marLeft w:val="480"/>
          <w:marRight w:val="0"/>
          <w:marTop w:val="0"/>
          <w:marBottom w:val="0"/>
          <w:divBdr>
            <w:top w:val="none" w:sz="0" w:space="0" w:color="auto"/>
            <w:left w:val="none" w:sz="0" w:space="0" w:color="auto"/>
            <w:bottom w:val="none" w:sz="0" w:space="0" w:color="auto"/>
            <w:right w:val="none" w:sz="0" w:space="0" w:color="auto"/>
          </w:divBdr>
        </w:div>
        <w:div w:id="314452989">
          <w:marLeft w:val="480"/>
          <w:marRight w:val="0"/>
          <w:marTop w:val="0"/>
          <w:marBottom w:val="0"/>
          <w:divBdr>
            <w:top w:val="none" w:sz="0" w:space="0" w:color="auto"/>
            <w:left w:val="none" w:sz="0" w:space="0" w:color="auto"/>
            <w:bottom w:val="none" w:sz="0" w:space="0" w:color="auto"/>
            <w:right w:val="none" w:sz="0" w:space="0" w:color="auto"/>
          </w:divBdr>
        </w:div>
        <w:div w:id="1385328557">
          <w:marLeft w:val="480"/>
          <w:marRight w:val="0"/>
          <w:marTop w:val="0"/>
          <w:marBottom w:val="0"/>
          <w:divBdr>
            <w:top w:val="none" w:sz="0" w:space="0" w:color="auto"/>
            <w:left w:val="none" w:sz="0" w:space="0" w:color="auto"/>
            <w:bottom w:val="none" w:sz="0" w:space="0" w:color="auto"/>
            <w:right w:val="none" w:sz="0" w:space="0" w:color="auto"/>
          </w:divBdr>
        </w:div>
        <w:div w:id="1179584362">
          <w:marLeft w:val="480"/>
          <w:marRight w:val="0"/>
          <w:marTop w:val="0"/>
          <w:marBottom w:val="0"/>
          <w:divBdr>
            <w:top w:val="none" w:sz="0" w:space="0" w:color="auto"/>
            <w:left w:val="none" w:sz="0" w:space="0" w:color="auto"/>
            <w:bottom w:val="none" w:sz="0" w:space="0" w:color="auto"/>
            <w:right w:val="none" w:sz="0" w:space="0" w:color="auto"/>
          </w:divBdr>
        </w:div>
        <w:div w:id="187763079">
          <w:marLeft w:val="480"/>
          <w:marRight w:val="0"/>
          <w:marTop w:val="0"/>
          <w:marBottom w:val="0"/>
          <w:divBdr>
            <w:top w:val="none" w:sz="0" w:space="0" w:color="auto"/>
            <w:left w:val="none" w:sz="0" w:space="0" w:color="auto"/>
            <w:bottom w:val="none" w:sz="0" w:space="0" w:color="auto"/>
            <w:right w:val="none" w:sz="0" w:space="0" w:color="auto"/>
          </w:divBdr>
        </w:div>
        <w:div w:id="741416372">
          <w:marLeft w:val="480"/>
          <w:marRight w:val="0"/>
          <w:marTop w:val="0"/>
          <w:marBottom w:val="0"/>
          <w:divBdr>
            <w:top w:val="none" w:sz="0" w:space="0" w:color="auto"/>
            <w:left w:val="none" w:sz="0" w:space="0" w:color="auto"/>
            <w:bottom w:val="none" w:sz="0" w:space="0" w:color="auto"/>
            <w:right w:val="none" w:sz="0" w:space="0" w:color="auto"/>
          </w:divBdr>
        </w:div>
        <w:div w:id="1658924277">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9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B0E065-7A30-4B6A-8AC0-CD9DFA51C811}">
  <we:reference id="wa104382081" version="1.55.1.0" store="en-US" storeType="OMEX"/>
  <we:alternateReferences>
    <we:reference id="WA104382081" version="1.55.1.0" store="WA104382081" storeType="OMEX"/>
  </we:alternateReferences>
  <we:properties>
    <we:property name="MENDELEY_CITATIONS" value="[{&quot;citationID&quot;:&quot;MENDELEY_CITATION_81083bba-8665-4edb-a463-e61caec485b2&quot;,&quot;properties&quot;:{&quot;noteIndex&quot;:0},&quot;isEdited&quot;:false,&quot;manualOverride&quot;:{&quot;isManuallyOverridden&quot;:false,&quot;citeprocText&quot;:&quot;(Boutéca and Guéguen, 1999)&quot;,&quot;manualOverrideText&quot;:&quot;&quot;},&quot;citationTag&quot;:&quot;MENDELEY_CITATION_v3_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&quot;,&quot;citationItems&quot;:[{&quot;id&quot;:&quot;068e28a6-8768-3877-9af4-4ec9df9ed15a&quot;,&quot;itemData&quot;:{&quot;type&quot;:&quot;report&quot;,&quot;id&quot;:&quot;068e28a6-8768-3877-9af4-4ec9df9ed15a&quot;,&quot;title&quot;:&quot;Mechanical Properties of Rocks: Pore Pressure and Scale Effects&quot;,&quot;author&quot;:[{&quot;family&quot;:&quot;Boutéca&quot;,&quot;given&quot;:&quot;M&quot;,&quot;parse-names&quot;:false,&quot;dropping-particle&quot;:&quot;&quot;,&quot;non-dropping-particle&quot;:&quot;&quot;},{&quot;family&quot;:&quot;Guéguen&quot;,&quot;given&quot;:&quot;Y&quot;,&quot;parse-names&quot;:false,&quot;dropping-particle&quot;:&quot;&quot;,&quot;non-dropping-particle&quot;:&quot;&quot;}],&quot;container-title&quot;:&quot;Oil &amp; Gas Science and Technology-Rev. IFP&quot;,&quot;issued&quot;:{&quot;date-parts&quot;:[[1999]]},&quot;number-of-pages&quot;:&quot;703-714&quot;,&quot;abstract&quot;:&quot;Propriétés mécaniques des roches : pression de pore et effets d'échelle-La pression de pore joue un rôle de première importance dans la considération des propriétés mécaniques des roches. Dans ce domaine, le concept de contrainte effective est essentiel pour aborder les effets méca-niques. Toutefois, son utilisation fréquente a conduit à de nombreuses affirmations trompeuses. Compte tenu des significations diverses accordées à ce concept, nous tentons ici de le clarifier et examinons le domaine d'application de ses divers emplois dans le cadre du comportement mécanique ou des proprié-tés des roches. À l'échelle macroscopique, la thermodynamique offre un outil puissant pour cerner ce concept. La thermodynamique des processus réversibles ou irréversibles fournit des relations générales d'un intérêt majeur. Mais, compte tenu du fait que les roches sont des systèmes non homogènes, une approche microscopique est nécessaire pour analyser les propriétés mécaniques à partir d'une description des phénomènes à petite échelle. L'approche microscopique est complémentaire de l'approche macroscopique thermodynamique, elle conduit au calcul des propriétés effectives du milieu. Dans ce cadre, la théorie des milieux effectifs est un outil puissant. Les propriétés effectives déduites de l'ana-lyse à l'échelle microscopique peuvent être combinées aux relations issues de la thermodynamique pour interpréter les effets de la pression de pore et les effets d'échelle. Le cas des propriétés élastiques des roches poreuses est plus particulièrement traité à titre d'illustration, compte tenu de l'intérêt qu'il pré-sente et de son importance du point de vue des applications. Mots-clés : propriétés mécaniques, pression de pore, contrainte effective, effet d'échelle. Abstract-Mechanical Properties of Rocks: Pore Pressure and Scale Effects-Pore pressure plays a major role when considering rocks mechanical properties. In that field, the concept of effective pressure is a key one to deal with fluids mechanical effects. However, its frequent use has been the source of frequent confusing statements. Because of the various meanings which have been attached to that concept, an attempt is made in this paper to clarify it and examine the validity of its various uses relative to rock mechanical behaviour or rock properties. At a macroscopic scale, thermodynamics provides a powerful tool to investigate this. Reversible or irreversible thermodynamics provide general relationships of great interest. But because real rocks are non homogeneous systems, a microscopic approach is also required in order to analyze the mechanical properties from a description of the small scale processes. The microscopic approach is complementary of the macroscopic thermodynamic one as it leads to the calculation of the effective properties of the medium. In this last approach, effective medium theory is a powerful tool. The effective properties as derived from the microscale can be nicely combined to thermodynamic relations to interpret pore fluid pressure effects and scale effects. The example&quot;,&quot;issue&quot;:&quot;6&quot;,&quot;volume&quot;:&quot;54&quot;,&quot;container-title-short&quot;:&quot;&quot;},&quot;isTemporary&quot;:false}]},{&quot;citationID&quot;:&quot;MENDELEY_CITATION_7e314730-9a8b-4fc6-b986-00c0f386e056&quot;,&quot;properties&quot;:{&quot;noteIndex&quot;:0,&quot;mode&quot;:&quot;composite&quot;},&quot;isEdited&quot;:false,&quot;manualOverride&quot;:{&quot;isManuallyOverridden&quot;:false,&quot;citeprocText&quot;:&quot;Poli et al. (2021)&quot;,&quot;manualOverrideText&quot;:&quot;&quot;},&quot;citationItems&quot;:[{&quot;displayAs&quot;:&quot;composite&quot;,&quot;label&quot;:&quot;page&quot;,&quot;id&quot;:&quot;8773dc4c-f349-371f-ac58-5e3808880d01&quot;,&quot;itemData&quot;:{&quot;type&quot;:&quot;article-journal&quot;,&quot;id&quot;:&quot;8773dc4c-f349-371f-ac58-5e3808880d01&quot;,&quot;title&quot;:&quot;A poroelastic simulator with hydraulic fracture propagation using cohesive finite elements&quot;,&quot;author&quot;:[{&quot;family&quot;:&quot;Poli&quot;,&quot;given&quot;:&quot;Renato&quot;,&quot;parse-names&quot;:false,&quot;dropping-particle&quot;:&quot;&quot;,&quot;non-dropping-particle&quot;:&quot;&quot;},{&quot;family&quot;:&quot;Gioria&quot;,&quot;given&quot;:&quot;Rafael&quot;,&quot;parse-names&quot;:false,&quot;dropping-particle&quot;:&quot;&quot;,&quot;non-dropping-particle&quot;:&quot;&quot;},{&quot;family&quot;:&quot;Carrion&quot;,&quot;given&quot;:&quot;Ronaldo&quot;,&quot;parse-names&quot;:false,&quot;dropping-particle&quot;:&quot;&quot;,&quot;non-dropping-particle&quot;:&quot;&quot;}],&quot;container-title&quot;:&quot;Journal of the Brazilian Society of Mechanical Sciences and Engineering&quot;,&quot;DOI&quot;:&quot;10.1007/s40430-020-02787-4&quot;,&quot;ISBN&quot;:&quot;0123456789&quot;,&quot;ISSN&quot;:&quot;18063691&quot;,&quot;URL&quot;:&quot;https://doi.org/10.1007/s40430-020-02787-4&quot;,&quot;issued&quot;:{&quot;date-parts&quot;:[[2021]]},&quot;page&quot;:&quot;1-13&quot;,&quot;abstract&quot;:&quot;Oil and gas production projects rely on hydraulic fracturing for improved well stimulation and profitability. Research progress on numerical simulation enables design teams to estimate rock behavior and ensure the success of such operations. Stimulation operations usually take only a few hours, and fluid diffusion around the well is normally unimportant. In long-term improved oil recovery injection projects, however, injected water and gas significantly modify reservoir pore pressure and geomechanical conditions around injection wells. This paper proposes a fully coupled hydromechanical full-field reservoir simulator to consider the effects of such coupled effects in the propagation of tensile hydraulic fractures in short- and long-term processes. The numerical approach uses finite elements to represent the poroelastic medium and lower dimension cohesive interface elements to represent fragile interfaces. Numerical accuracy is validated against asymptotic analytical solutions. The results show significant impact of fluid injection and production history in the attributes of the fracture generated. For long-term projects, designers must avoid the use of off-the-shelf hydraulic fracturing simulators designed typically for stimulation operations. This paper encourages using fully coupled, full-field reservoir simulators and considering, in detail, the variety of physical phenomena present in the process. The main contributions of this work comprise an incremental damage control algorithm for fracture propagation and a geometrical analysis technique for avoiding mesh overlap on damaged compressive interfaces.&quot;,&quot;publisher&quot;:&quot;Springer Berlin Heidelberg&quot;,&quot;issue&quot;:&quot;3&quot;,&quot;volume&quot;:&quot;43&quot;,&quot;container-title-short&quot;:&quot;&quot;},&quot;isTemporary&quot;:false,&quot;suppress-author&quot;:false,&quot;composite&quot;:true,&quot;author-only&quot;:false}],&quot;citationTag&quot;:&quot;MENDELEY_CITATION_v3_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&quot;},{&quot;citationID&quot;:&quot;MENDELEY_CITATION_e9a07d7d-3759-41e2-b26a-98c7886dd4b4&quot;,&quot;properties&quot;:{&quot;noteIndex&quot;:0},&quot;isEdited&quot;:false,&quot;manualOverride&quot;:{&quot;isManuallyOverridden&quot;:false,&quot;citeprocText&quot;:&quot;(Cundall, 1971; Goodman et al., 1968)&quot;,&quot;manualOverrideText&quot;:&quot;&quot;},&quot;citationItems&quot;:[{&quot;id&quot;:&quot;fb848e05-5635-3fb0-9eee-07c9dbafdb93&quot;,&quot;itemData&quot;:{&quot;type&quot;:&quot;article-journal&quot;,&quot;id&quot;:&quot;fb848e05-5635-3fb0-9eee-07c9dbafdb93&quot;,&quot;title&quot;:&quot;A model for the mechanics of jointed rock&quot;,&quot;author&quot;:[{&quot;family&quot;:&quot;Goodman&quot;,&quot;given&quot;:&quot;Riuchard E.&quot;,&quot;parse-names&quot;:false,&quot;dropping-particle&quot;:&quot;&quot;,&quot;non-dropping-particle&quot;:&quot;&quot;},{&quot;family&quot;:&quot;Taylor&quot;,&quot;given&quot;:&quot;Robert L.&quot;,&quot;parse-names&quot;:false,&quot;dropping-particle&quot;:&quot;&quot;,&quot;non-dropping-particle&quot;:&quot;&quot;},{&quot;family&quot;:&quot;Brekke&quot;,&quot;given&quot;:&quot;Tor L.&quot;,&quot;parse-names&quot;:false,&quot;dropping-particle&quot;:&quot;&quot;,&quot;non-dropping-particle&quot;:&quot;&quot;}],&quot;container-title&quot;:&quot;Journal of the soil mechanics and foundations division&quot;,&quot;issued&quot;:{&quot;date-parts&quot;:[[1968]]},&quot;page&quot;:&quot;637-659&quot;,&quot;issue&quot;:&quot;3&quot;,&quot;volume&quot;:&quot;94&quot;,&quot;container-title-short&quot;:&quot;&quot;},&quot;isTemporary&quot;:false,&quot;suppress-author&quot;:false,&quot;composite&quot;:false,&quot;author-only&quot;:false},{&quot;id&quot;:&quot;40117b5a-7542-3fcc-9c84-2665b870133d&quot;,&quot;itemData&quot;:{&quot;type&quot;:&quot;article-journal&quot;,&quot;id&quot;:&quot;40117b5a-7542-3fcc-9c84-2665b870133d&quot;,&quot;title&quot;:&quot;A computer model for simulating progressive large-scale movements in blocky rock systems&quot;,&quot;author&quot;:[{&quot;family&quot;:&quot;Cundall&quot;,&quot;given&quot;:&quot;P. A.&quot;,&quot;parse-names&quot;:false,&quot;dropping-particle&quot;:&quot;&quot;,&quot;non-dropping-particle&quot;:&quot;&quot;}],&quot;container-title&quot;:&quot;Rock fracture: proceedings of the International Symposium on Rock Mechanics.&quot;,&quot;issued&quot;:{&quot;date-parts&quot;:[[1971]]},&quot;page&quot;:&quot;129-136&quot;,&quot;volume&quot;:&quot;1&quot;},&quot;isTemporary&quot;:false}],&quot;citationTag&quot;:&quot;MENDELEY_CITATION_v3_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&quot;},{&quot;citationID&quot;:&quot;MENDELEY_CITATION_369d2ecb-546a-4055-baea-20db9fa86b46&quot;,&quot;properties&quot;:{&quot;noteIndex&quot;:0,&quot;mode&quot;:&quot;composite&quot;},&quot;isEdited&quot;:false,&quot;manualOverride&quot;:{&quot;isManuallyOverridden&quot;:false,&quot;citeprocText&quot;:&quot;Ghaboussi et al. (1973)&quot;,&quot;manualOverrideText&quot;:&quot;&quot;},&quot;citationItems&quot;:[{&quot;displayAs&quot;:&quot;composite&quot;,&quot;label&quot;:&quot;page&quot;,&quot;id&quot;:&quot;00bd2f8a-c45b-32b0-ad71-88bea4d839f2&quot;,&quot;itemData&quot;:{&quot;type&quot;:&quot;article-journal&quot;,&quot;id&quot;:&quot;00bd2f8a-c45b-32b0-ad71-88bea4d839f2&quot;,&quot;title&quot;:&quot;Finite element for rock joints and interfaces&quot;,&quot;author&quot;:[{&quot;family&quot;:&quot;Ghaboussi&quot;,&quot;given&quot;:&quot;Jamshid&quot;,&quot;parse-names&quot;:false,&quot;dropping-particle&quot;:&quot;&quot;,&quot;non-dropping-particle&quot;:&quot;&quot;},{&quot;family&quot;:&quot;Wilson&quot;,&quot;given&quot;:&quot;Edward L&quot;,&quot;parse-names&quot;:false,&quot;dropping-particle&quot;:&quot;&quot;,&quot;non-dropping-particle&quot;:&quot;&quot;},{&quot;family&quot;:&quot;Isenberg&quot;,&quot;given&quot;:&quot;Jeremy&quot;,&quot;parse-names&quot;:false,&quot;dropping-particle&quot;:&quot;&quot;,&quot;non-dropping-particle&quot;:&quot;&quot;}],&quot;container-title&quot;:&quot;Journal of the soil mechanics and foundations division&quot;,&quot;issued&quot;:{&quot;date-parts&quot;:[[1973]]},&quot;page&quot;:&quot;833-848&quot;,&quot;issue&quot;:&quot;October&quot;,&quot;volume&quot;:&quot;99&quot;,&quot;container-title-short&quot;:&quot;&quot;},&quot;isTemporary&quot;:false,&quot;suppress-author&quot;:false,&quot;composite&quot;:true,&quot;author-only&quot;:false}],&quot;citationTag&quot;:&quot;MENDELEY_CITATION_v3_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&quot;},{&quot;citationID&quot;:&quot;MENDELEY_CITATION_125f1941-ead8-4d9f-8a1c-f45df19d396e&quot;,&quot;properties&quot;:{&quot;noteIndex&quot;:0,&quot;mode&quot;:&quot;composite&quot;},&quot;isEdited&quot;:false,&quot;manualOverride&quot;:{&quot;isManuallyOverridden&quot;:false,&quot;citeprocText&quot;:&quot;Boutéca and Guéguen (1999)&quot;,&quot;manualOverrideText&quot;:&quot;&quot;},&quot;citationItems&quot;:[{&quot;displayAs&quot;:&quot;composite&quot;,&quot;label&quot;:&quot;page&quot;,&quot;id&quot;:&quot;068e28a6-8768-3877-9af4-4ec9df9ed15a&quot;,&quot;itemData&quot;:{&quot;type&quot;:&quot;report&quot;,&quot;id&quot;:&quot;068e28a6-8768-3877-9af4-4ec9df9ed15a&quot;,&quot;title&quot;:&quot;Mechanical Properties of Rocks: Pore Pressure and Scale Effects&quot;,&quot;author&quot;:[{&quot;family&quot;:&quot;Boutéca&quot;,&quot;given&quot;:&quot;M&quot;,&quot;parse-names&quot;:false,&quot;dropping-particle&quot;:&quot;&quot;,&quot;non-dropping-particle&quot;:&quot;&quot;},{&quot;family&quot;:&quot;Guéguen&quot;,&quot;given&quot;:&quot;Y&quot;,&quot;parse-names&quot;:false,&quot;dropping-particle&quot;:&quot;&quot;,&quot;non-dropping-particle&quot;:&quot;&quot;}],&quot;container-title&quot;:&quot;Oil &amp; Gas Science and Technology-Rev. IFP&quot;,&quot;issued&quot;:{&quot;date-parts&quot;:[[1999]]},&quot;number-of-pages&quot;:&quot;703-714&quot;,&quot;abstract&quot;:&quot;Propriétés mécaniques des roches : pression de pore et effets d'échelle-La pression de pore joue un rôle de première importance dans la considération des propriétés mécaniques des roches. Dans ce domaine, le concept de contrainte effective est essentiel pour aborder les effets méca-niques. Toutefois, son utilisation fréquente a conduit à de nombreuses affirmations trompeuses. Compte tenu des significations diverses accordées à ce concept, nous tentons ici de le clarifier et examinons le domaine d'application de ses divers emplois dans le cadre du comportement mécanique ou des proprié-tés des roches. À l'échelle macroscopique, la thermodynamique offre un outil puissant pour cerner ce concept. La thermodynamique des processus réversibles ou irréversibles fournit des relations générales d'un intérêt majeur. Mais, compte tenu du fait que les roches sont des systèmes non homogènes, une approche microscopique est nécessaire pour analyser les propriétés mécaniques à partir d'une description des phénomènes à petite échelle. L'approche microscopique est complémentaire de l'approche macroscopique thermodynamique, elle conduit au calcul des propriétés effectives du milieu. Dans ce cadre, la théorie des milieux effectifs est un outil puissant. Les propriétés effectives déduites de l'ana-lyse à l'échelle microscopique peuvent être combinées aux relations issues de la thermodynamique pour interpréter les effets de la pression de pore et les effets d'échelle. Le cas des propriétés élastiques des roches poreuses est plus particulièrement traité à titre d'illustration, compte tenu de l'intérêt qu'il pré-sente et de son importance du point de vue des applications. Mots-clés : propriétés mécaniques, pression de pore, contrainte effective, effet d'échelle. Abstract-Mechanical Properties of Rocks: Pore Pressure and Scale Effects-Pore pressure plays a major role when considering rocks mechanical properties. In that field, the concept of effective pressure is a key one to deal with fluids mechanical effects. However, its frequent use has been the source of frequent confusing statements. Because of the various meanings which have been attached to that concept, an attempt is made in this paper to clarify it and examine the validity of its various uses relative to rock mechanical behaviour or rock properties. At a macroscopic scale, thermodynamics provides a powerful tool to investigate this. Reversible or irreversible thermodynamics provide general relationships of great interest. But because real rocks are non homogeneous systems, a microscopic approach is also required in order to analyze the mechanical properties from a description of the small scale processes. The microscopic approach is complementary of the macroscopic thermodynamic one as it leads to the calculation of the effective properties of the medium. In this last approach, effective medium theory is a powerful tool. The effective properties as derived from the microscale can be nicely combined to thermodynamic relations to interpret pore fluid pressure effects and scale effects. The example&quot;,&quot;issue&quot;:&quot;6&quot;,&quot;volume&quot;:&quot;54&quot;,&quot;container-title-short&quot;:&quot;&quot;},&quot;isTemporary&quot;:false,&quot;suppress-author&quot;:false,&quot;composite&quot;:true,&quot;author-only&quot;:false}],&quot;citationTag&quot;:&quot;MENDELEY_CITATION_v3_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&quot;},{&quot;citationID&quot;:&quot;MENDELEY_CITATION_ec5fd13e-6438-4ffc-b8ca-2a84b51e436d&quot;,&quot;properties&quot;:{&quot;noteIndex&quot;:0,&quot;mode&quot;:&quot;composite&quot;},&quot;isEdited&quot;:false,&quot;manualOverride&quot;:{&quot;isManuallyOverridden&quot;:false,&quot;citeprocText&quot;:&quot;Grechka and Kachanov (2006)&quot;,&quot;manualOverrideText&quot;:&quot;&quot;},&quot;citationItems&quot;:[{&quot;displayAs&quot;:&quot;composite&quot;,&quot;label&quot;:&quot;page&quot;,&quot;id&quot;:&quot;37250083-9c00-3f9b-abb3-c5343ed0b75a&quot;,&quot;itemData&quot;:{&quot;type&quot;:&quot;article-journal&quot;,&quot;id&quot;:&quot;37250083-9c00-3f9b-abb3-c5343ed0b75a&quot;,&quot;title&quot;:&quot;Effective elasticity of fractured rocks: A snapshot of the work in progress&quot;,&quot;author&quot;:[{&quot;family&quot;:&quot;Grechka&quot;,&quot;given&quot;:&quot;Vladimir&quot;,&quot;parse-names&quot;:false,&quot;dropping-particle&quot;:&quot;&quot;,&quot;non-dropping-particle&quot;:&quot;&quot;},{&quot;family&quot;:&quot;Kachanov&quot;,&quot;given&quot;:&quot;Mark&quot;,&quot;parse-names&quot;:false,&quot;dropping-particle&quot;:&quot;&quot;,&quot;non-dropping-particle&quot;:&quot;&quot;}],&quot;container-title&quot;:&quot;Geophysics&quot;,&quot;DOI&quot;:&quot;10.1190/1.2360212&quot;,&quot;ISSN&quot;:&quot;00168033&quot;,&quot;issued&quot;:{&quot;date-parts&quot;:[[2006]]},&quot;abstract&quot;:&quot;Exploration and development of naturally fractured reservoirs rely on understanding and interpretation of certain signatures associated with seismic waves propagating through cracked rocks. This understanding comes primarily from the effective media theories that predict an overall elastic behavior of a solid containing many inhomogeneities (cracks, in particular) whose sizes are too small to be \&quot;seen\&quot; individually by the waves. To model seismic responses of fractured formations, a geophysicist typically has a choice between the effective media schemes of Hudson and Schoenberg. While the two predictions usually deviate slightly for liquid-filled cracks, the differences are significant when the fractures are dry. Explaining the origin of these differences and selecting a more accurate scheme is the first goal of this tutorial. Our second, more challenging task, is to prove that simply adding the compliance contributions of cracks as if they were isolated and noninteracting remains sufficiently accurate even for fractures that grossly violate the basic theoretical assumption, of penny-shaped cracks. Real fractures have notoriously irregular shapes, might be partially closed, and often form interconnected networks. Yet, these details of fracture microgeometry turn out to be unimportant for the effective elasticity given a typical noise level in seismic data. No closed-form theory exists for irregular fracture shapes. However, take into account finite-element simulations on so-called digital rocks demonstrate which features of the crack geometry have to be taken into account because they influence propagation of long (compared to the size of fractures) seismic waves and which features can be ignored. © 2006 Society of Exploration Geophysicists.&quot;,&quot;issue&quot;:&quot;6&quot;,&quot;volume&quot;:&quot;71&quot;,&quot;container-title-short&quot;:&quot;&quot;},&quot;isTemporary&quot;:false,&quot;suppress-author&quot;:false,&quot;composite&quot;:true,&quot;author-only&quot;:false}],&quot;citationTag&quot;:&quot;MENDELEY_CITATION_v3_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&quot;},{&quot;citationID&quot;:&quot;MENDELEY_CITATION_9aedf336-2ec8-42ff-9294-eda4597e0963&quot;,&quot;properties&quot;:{&quot;noteIndex&quot;:0,&quot;mode&quot;:&quot;composite&quot;},&quot;isEdited&quot;:false,&quot;manualOverride&quot;:{&quot;isManuallyOverridden&quot;:false,&quot;citeprocText&quot;:&quot;Min and Jing (2003)&quot;,&quot;manualOverrideText&quot;:&quot;&quot;},&quot;citationItems&quot;:[{&quot;displayAs&quot;:&quot;composite&quot;,&quot;label&quot;:&quot;page&quot;,&quot;id&quot;:&quot;a3b8b22d-dee4-3df0-a821-ba9e9fd3a980&quot;,&quot;itemData&quot;:{&quot;type&quot;:&quot;article-journal&quot;,&quot;id&quot;:&quot;a3b8b22d-dee4-3df0-a821-ba9e9fd3a980&quot;,&quot;title&quot;:&quot;Numerical determination of the equivalent elastic compliance tensor for fractured rock masses using the distinct element method&quot;,&quot;author&quot;:[{&quot;family&quot;:&quot;Min&quot;,&quot;given&quot;:&quot;Ki Bok&quot;,&quot;parse-names&quot;:false,&quot;dropping-particle&quot;:&quot;&quot;,&quot;non-dropping-particle&quot;:&quot;&quot;},{&quot;family&quot;:&quot;Jing&quot;,&quot;given&quot;:&quot;Lanru&quot;,&quot;parse-names&quot;:false,&quot;dropping-particle&quot;:&quot;&quot;,&quot;non-dropping-particle&quot;:&quot;&quot;}],&quot;container-title&quot;:&quot;International Journal of Rock Mechanics and Mining Sciences&quot;,&quot;DOI&quot;:&quot;10.1016/S1365-1609(03)00038-8&quot;,&quot;ISSN&quot;:&quot;13651609&quot;,&quot;issued&quot;:{&quot;date-parts&quot;:[[2003]]},&quot;page&quot;:&quot;795-816&quot;,&quot;abstract&quot;:&quot;The purpose of this paper is to establish a methodology to determine the equivalent elastic properties of fractured rock masses by explicit representations of stochastic fracture systems, and to investigate the conditions for the application of the equivalent continuum approach for representing mechanical behavior of the fractured rock masses. A series of numerical simulations of mechanical deformation of fractured rock masses at different scales were conducted with a large number of realizations of discrete fracture networks (DFN), based on realistic fracture system information and using the two-dimensional distinct element program, UDEC. General theory of anisotropic elasticity was used for describing the macroscopic mechanical behavior of fractured rock masses as equivalent elastic continua. Verification of the methodology for determining the elastic compliance tensor was conducted against closed-form solutions for regularly fractured rock mass, leading to very good agreements. The main advantage of the developed methodology using the distinct element method is that it can consider complex fracture system geometry and various constitutive relations of fractures and rock matrix, and their interactions. Two criteria for the applicability of equivalent continuum approach were adopted from the investigations: (i) the existence of a properly defined REV (representative elementary volume) and (ii) the existence of an elastic compliance tensor. For the problems with in situ conditions studied in this paper, the results show that a REV can be defined and the elastic properties of the fractured rock mass can be represented approximately by the elastic compliance tensor through numerical simulations. © 2003 Elsevier Ltd. All rights reserved.&quot;,&quot;issue&quot;:&quot;6&quot;,&quot;volume&quot;:&quot;40&quot;,&quot;container-title-short&quot;:&quot;&quot;},&quot;isTemporary&quot;:false,&quot;suppress-author&quot;:false,&quot;composite&quot;:true,&quot;author-only&quot;:false}],&quot;citationTag&quot;:&quot;MENDELEY_CITATION_v3_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&quot;},{&quot;citationID&quot;:&quot;MENDELEY_CITATION_0cf3235c-3b8e-42bc-b41b-8ed12472e607&quot;,&quot;properties&quot;:{&quot;noteIndex&quot;:0,&quot;mode&quot;:&quot;composite&quot;},&quot;isEdited&quot;:false,&quot;manualOverride&quot;:{&quot;isManuallyOverridden&quot;:false,&quot;citeprocText&quot;:&quot;Marinelli et al. (2016)&quot;,&quot;manualOverrideText&quot;:&quot;&quot;},&quot;citationItems&quot;:[{&quot;displayAs&quot;:&quot;composite&quot;,&quot;label&quot;:&quot;page&quot;,&quot;id&quot;:&quot;56e49c51-34a8-3c10-9470-a792577cc2e3&quot;,&quot;itemData&quot;:{&quot;type&quot;:&quot;article-journal&quot;,&quot;id&quot;:&quot;56e49c51-34a8-3c10-9470-a792577cc2e3&quot;,&quot;title&quot;:&quot;Modeling of granular solids with computational homogenization: Comparison with Biot's theory&quot;,&quot;author&quot;:[{&quot;family&quot;:&quot;Marinelli&quot;,&quot;given&quot;:&quot;F.&quot;,&quot;parse-names&quot;:false,&quot;dropping-particle&quot;:&quot;&quot;,&quot;non-dropping-particle&quot;:&quot;&quot;},{&quot;family&quot;:&quot;Eijnden&quot;,&quot;given&quot;:&quot;A. P.&quot;,&quot;parse-names&quot;:false,&quot;dropping-particle&quot;:&quot;&quot;,&quot;non-dropping-particle&quot;:&quot;Van Den&quot;},{&quot;family&quot;:&quot;Sieffert&quot;,&quot;given&quot;:&quot;Y.&quot;,&quot;parse-names&quot;:false,&quot;dropping-particle&quot;:&quot;&quot;,&quot;non-dropping-particle&quot;:&quot;&quot;},{&quot;family&quot;:&quot;Chambon&quot;,&quot;given&quot;:&quot;R.&quot;,&quot;parse-names&quot;:false,&quot;dropping-particle&quot;:&quot;&quot;,&quot;non-dropping-particle&quot;:&quot;&quot;},{&quot;family&quot;:&quot;Collin&quot;,&quot;given&quot;:&quot;F.&quot;,&quot;parse-names&quot;:false,&quot;dropping-particle&quot;:&quot;&quot;,&quot;non-dropping-particle&quot;:&quot;&quot;}],&quot;container-title&quot;:&quot;Finite Elements in Analysis and Design&quot;,&quot;DOI&quot;:&quot;10.1016/j.finel.2016.05.003&quot;,&quot;ISSN&quot;:&quot;0168874X&quot;,&quot;URL&quot;:&quot;http://dx.doi.org/10.1016/j.finel.2016.05.003&quot;,&quot;issued&quot;:{&quot;date-parts&quot;:[[2016]]},&quot;page&quot;:&quot;45-62&quot;,&quot;abstract&quot;:&quot;This paper discusses the numerical results for a consolidation test studied by using a hydromechanical model formulated within a numerical homogenization approach, the so-called finite element squared method, FE2. This model is characterized by two observation scales: at the microscopic scale, the microstructure of the material is described as an assembly of hyperelastic grains connected by cohesive interfaces that define a network of channels in which fluid can percolate. This microstructure, periodically distributed in the small-scale, identifies the Representative Elementary Volume of the material. At the macroscopic scale, the material is treated as a continuum and the corresponding constitutive equations are obtained by means of a numerical homogenization process on the microscopic problem. In this manner, the total stress of the mixture, the density of the mixture, the fluid mass flow and the fluid mass content can be computed. The objective of this work is to compare the numerical results with the analytical solution of a classical oedometric test using the poroelastic theory of Biot (1941) [1]. For this purpose, it is shown that the hydromechanical behavior obtained with the selected FE2 method is characterized by a classical Biot-like porous medium and the resulting macroscopic properties can be illustrated in light of the hydromechanical mechanisms at the microscopic scale.&quot;,&quot;publisher&quot;:&quot;Elsevier&quot;,&quot;volume&quot;:&quot;119&quot;,&quot;container-title-short&quot;:&quot;&quot;},&quot;isTemporary&quot;:false,&quot;suppress-author&quot;:false,&quot;composite&quot;:true,&quot;author-only&quot;:false}],&quot;citationTag&quot;:&quot;MENDELEY_CITATION_v3_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&quot;},{&quot;citationID&quot;:&quot;MENDELEY_CITATION_2fcd43a1-7038-4a2f-ac96-85e53006a6ed&quot;,&quot;properties&quot;:{&quot;noteIndex&quot;:0,&quot;mode&quot;:&quot;composite&quot;},&quot;isEdited&quot;:false,&quot;manualOverride&quot;:{&quot;isManuallyOverridden&quot;:false,&quot;citeprocText&quot;:&quot;Chen et al. (2020)&quot;,&quot;manualOverrideText&quot;:&quot;&quot;},&quot;citationItems&quot;:[{&quot;displayAs&quot;:&quot;composite&quot;,&quot;label&quot;:&quot;page&quot;,&quot;id&quot;:&quot;08df5f2e-685e-3569-8a55-ad0ef84ad92f&quot;,&quot;itemData&quot;:{&quot;type&quot;:&quot;article-journal&quot;,&quot;id&quot;:&quot;08df5f2e-685e-3569-8a55-ad0ef84ad92f&quot;,&quot;title&quot;:&quot;On the effective stress coefficient of saturated fractured rocks&quot;,&quot;author&quot;:[{&quot;family&quot;:&quot;Chen&quot;,&quot;given&quot;:&quot;Sicong&quot;,&quot;parse-names&quot;:false,&quot;dropping-particle&quot;:&quot;&quot;,&quot;non-dropping-particle&quot;:&quot;&quot;},{&quot;family&quot;:&quot;Zhao&quot;,&quot;given&quot;:&quot;Zhihong&quot;,&quot;parse-names&quot;:false,&quot;dropping-particle&quot;:&quot;&quot;,&quot;non-dropping-particle&quot;:&quot;&quot;},{&quot;family&quot;:&quot;Chen&quot;,&quot;given&quot;:&quot;Yuedu&quot;,&quot;parse-names&quot;:false,&quot;dropping-particle&quot;:&quot;&quot;,&quot;non-dropping-particle&quot;:&quot;&quot;},{&quot;family&quot;:&quot;Yang&quot;,&quot;given&quot;:&quot;Qiang&quot;,&quot;parse-names&quot;:false,&quot;dropping-particle&quot;:&quot;&quot;,&quot;non-dropping-particle&quot;:&quot;&quot;}],&quot;container-title&quot;:&quot;Computers and Geotechnics&quot;,&quot;container-title-short&quot;:&quot;Comput Geotech&quot;,&quot;DOI&quot;:&quot;10.1016/j.compgeo.2020.103564&quot;,&quot;ISSN&quot;:&quot;0266-352X&quot;,&quot;URL&quot;:&quot;https://doi.org/10.1016/j.compgeo.2020.103564&quot;,&quot;issued&quot;:{&quot;date-parts&quot;:[[2020]]},&quot;publisher&quot;:&quot;Elsevier&quot;,&quot;issue&quot;:&quot;April&quot;,&quot;volume&quot;:&quot;123&quot;},&quot;isTemporary&quot;:false,&quot;suppress-author&quot;:false,&quot;composite&quot;:true,&quot;author-only&quot;:false}],&quot;citationTag&quot;:&quot;MENDELEY_CITATION_v3_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&quot;},{&quot;citationID&quot;:&quot;MENDELEY_CITATION_b23d4f31-83e3-446b-a12d-1d31f6d10955&quot;,&quot;properties&quot;:{&quot;noteIndex&quot;:0,&quot;mode&quot;:&quot;composite&quot;},&quot;isEdited&quot;:false,&quot;manualOverride&quot;:{&quot;isManuallyOverridden&quot;:false,&quot;citeprocText&quot;:&quot;De Simone et al. (2023)&quot;,&quot;manualOverrideText&quot;:&quot;&quot;},&quot;citationItems&quot;:[{&quot;displayAs&quot;:&quot;composite&quot;,&quot;label&quot;:&quot;page&quot;,&quot;id&quot;:&quot;9a1944a6-2f41-3c7f-8532-14405042e7ed&quot;,&quot;itemData&quot;:{&quot;type&quot;:&quot;article-journal&quot;,&quot;id&quot;:&quot;9a1944a6-2f41-3c7f-8532-14405042e7ed&quot;,&quot;title&quot;:&quot;Equivalent Biot and Skempton Poroelastic Coefficients for a Fractured Rock Mass from a DFN Approach&quot;,&quot;author&quot;:[{&quot;family&quot;:&quot;Simone&quot;,&quot;given&quot;:&quot;Silvia&quot;,&quot;parse-names&quot;:false,&quot;dropping-particle&quot;:&quot;&quot;,&quot;non-dropping-particle&quot;:&quot;De&quot;},{&quot;family&quot;:&quot;Darcel&quot;,&quot;given&quot;:&quot;Caroline&quot;,&quot;parse-names&quot;:false,&quot;dropping-particle&quot;:&quot;&quot;,&quot;non-dropping-particle&quot;:&quot;&quot;},{&quot;family&quot;:&quot;Kasani&quot;,&quot;given&quot;:&quot;Hossein A.&quot;,&quot;parse-names&quot;:false,&quot;dropping-particle&quot;:&quot;&quot;,&quot;non-dropping-particle&quot;:&quot;&quot;},{&quot;family&quot;:&quot;Mas Ivars&quot;,&quot;given&quot;:&quot;Diego&quot;,&quot;parse-names&quot;:false,&quot;dropping-particle&quot;:&quot;&quot;,&quot;non-dropping-particle&quot;:&quot;&quot;},{&quot;family&quot;:&quot;Davy&quot;,&quot;given&quot;:&quot;Philippe&quot;,&quot;parse-names&quot;:false,&quot;dropping-particle&quot;:&quot;&quot;,&quot;non-dropping-particle&quot;:&quot;&quot;}],&quot;container-title&quot;:&quot;Rock Mechanics and Rock Engineering&quot;,&quot;container-title-short&quot;:&quot;Rock Mech Rock Eng&quot;,&quot;DOI&quot;:&quot;10.1007/s00603-023-03515-9&quot;,&quot;ISBN&quot;:&quot;0123456789&quot;,&quot;ISSN&quot;:&quot;1434453X&quot;,&quot;URL&quot;:&quot;https://doi.org/10.1007/s00603-023-03515-9&quot;,&quot;issued&quot;:{&quot;date-parts&quot;:[[2023]]},&quot;page&quot;:&quot;8907-8925&quot;,&quot;abstract&quot;:&quot;A quantitative and analytical approach is adopted to estimate two important parameters for coupled hydro-mechanical analysis at the scale of a fractured rock mass, namely the equivalent Biot effective stress coefficient α¯ and Skempton pore pressure coefficient B¯ . We derive formal expressions that estimate the two equivalent poroelastic coefficients from the properties of both the porous intact rock and the discrete fracture network, which includes fractures with different orientation, size, and mechanical properties. The coefficients are equivalent in the sense that they allow effectively predicting the volumetric deformation of the fluid-saturated fractured rock under an applied load in drained and undrained conditions. The formal expressions are validated against results from fully coupled hydro-mechanical simulations on systems with explicit representation of deformable fractures and rock blocks. We find that the coefficients are highly anisotropic as they largely vary with fracture orientations with respect to the applied stress tensor. For a given set of fracture and rock properties, B¯ increases with the ratio of normal to average stress undergone by the fractures, while the opposite occurs for α¯ . Additionally, both α¯ and B¯ increase with fracture density, which directly impacts the deformation caused by a load in undrained conditions. Because the effective stress variation is proportional to the applied load by (1 - α¯ B¯) , a factor that partly compensates for the decrease in equivalent rock stiffness caused by the fractures, a fully saturated fractured rock may deform less than an intact rock in undrained conditions, while the opposite occurs in dry conditions.&quot;,&quot;publisher&quot;:&quot;Springer Vienna&quot;,&quot;issue&quot;:&quot;12&quot;,&quot;volume&quot;:&quot;56&quot;},&quot;isTemporary&quot;:false,&quot;suppress-author&quot;:false,&quot;composite&quot;:true,&quot;author-only&quot;:false}],&quot;citationTag&quot;:&quot;MENDELEY_CITATION_v3_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&quot;},{&quot;citationID&quot;:&quot;MENDELEY_CITATION_ac672b7b-3410-4f78-8bf0-66b9742c2767&quot;,&quot;properties&quot;:{&quot;noteIndex&quot;:0},&quot;isEdited&quot;:false,&quot;manualOverride&quot;:{&quot;isManuallyOverridden&quot;:false,&quot;citeprocText&quot;:&quot;(Biot, 1941)&quot;,&quot;manualOverrideText&quot;:&quot;&quot;},&quot;citationTag&quot;:&quot;MENDELEY_CITATION_v3_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&quot;,&quot;citationItems&quot;:[{&quot;id&quot;:&quot;d1685fde-2ab0-3ae6-b6a2-9030199f5740&quot;,&quot;itemData&quot;:{&quot;type&quot;:&quot;article-journal&quot;,&quot;id&quot;:&quot;d1685fde-2ab0-3ae6-b6a2-9030199f5740&quot;,&quot;title&quot;:&quot;General theory of three‐dimensional consolidation&quot;,&quot;author&quot;:[{&quot;family&quot;:&quot;Biot&quot;,&quot;given&quot;:&quot;Maurice A&quot;,&quot;parse-names&quot;:false,&quot;dropping-particle&quot;:&quot;&quot;,&quot;non-dropping-particle&quot;:&quot;&quot;}],&quot;container-title&quot;:&quot;Journal of applied physics&quot;,&quot;container-title-short&quot;:&quot;J Appl Phys&quot;,&quot;ISSN&quot;:&quot;0021-8979&quot;,&quot;issued&quot;:{&quot;date-parts&quot;:[[1941]]},&quot;page&quot;:&quot;155-164&quot;,&quot;publisher&quot;:&quot;AIP&quot;,&quot;issue&quot;:&quot;2&quot;,&quot;volume&quot;:&quot;12&quot;},&quot;isTemporary&quot;:false,&quot;suppress-author&quot;:false,&quot;composite&quot;:false,&quot;author-only&quot;:false}]},{&quot;citationID&quot;:&quot;MENDELEY_CITATION_09748ec2-c279-4adb-b4d9-813cb2d87f7b&quot;,&quot;properties&quot;:{&quot;noteIndex&quot;:0},&quot;isEdited&quot;:false,&quot;manualOverride&quot;:{&quot;isManuallyOverridden&quot;:false,&quot;citeprocText&quot;:&quot;(Cheng, 2016; Wang, 2000)&quot;,&quot;manualOverrideText&quot;:&quot;&quot;},&quot;citationTag&quot;:&quot;MENDELEY_CITATION_v3_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&quot;,&quot;citationItems&quot;:[{&quot;id&quot;:&quot;141a821b-0e78-3bb7-897b-be53a10bf74b&quot;,&quot;itemData&quot;:{&quot;type&quot;:&quot;book&quot;,&quot;id&quot;:&quot;141a821b-0e78-3bb7-897b-be53a10bf74b&quot;,&quot;title&quot;:&quot;Theory of linear poroelasticity with applications to geomechanics and hydrogeology&quot;,&quot;author&quot;:[{&quot;family&quot;:&quot;Wang&quot;,&quot;given&quot;:&quot;Herbert F&quot;,&quot;parse-names&quot;:false,&quot;dropping-particle&quot;:&quot;&quot;,&quot;non-dropping-particle&quot;:&quot;&quot;}],&quot;issued&quot;:{&quot;date-parts&quot;:[[2000]]},&quot;publisher-place&quot;:&quot;Princeton, Estados Unidos&quot;,&quot;publisher&quot;:&quot;Princeton University Press&quot;,&quot;container-title-short&quot;:&quot;&quot;},&quot;isTemporary&quot;:false,&quot;suppress-author&quot;:false,&quot;composite&quot;:false,&quot;author-only&quot;:false},{&quot;id&quot;:&quot;f8d569a1-3605-3cb9-ace4-f80c4ec46a55&quot;,&quot;itemData&quot;:{&quot;type&quot;:&quot;book&quot;,&quot;id&quot;:&quot;f8d569a1-3605-3cb9-ace4-f80c4ec46a55&quot;,&quot;title&quot;:&quot;Poroelasticity&quot;,&quot;author&quot;:[{&quot;family&quot;:&quot;Cheng&quot;,&quot;given&quot;:&quot;Alexander H.-D.&quot;,&quot;parse-names&quot;:false,&quot;dropping-particle&quot;:&quot;&quot;,&quot;non-dropping-particle&quot;:&quot;&quot;}],&quot;DOI&quot;:&quot;10.1007/978-3-319-25202-5&quot;,&quot;ISBN&quot;:&quot;978-3-319-25200-1&quot;,&quot;ISSN&quot;:&quot;1305-7464&quot;,&quot;PMID&quot;:&quot;20396454&quot;,&quot;URL&quot;:&quot;http://link.springer.com/10.1007/978-3-319-25202-5&quot;,&quot;issued&quot;:{&quot;date-parts&quot;:[[2016]]},&quot;publisher-place&quot;:&quot;Switzerland&quot;,&quot;abstract&quot;:&quot;The purpose of this clinical study was to identify a clinical and histopathological relationship between verrucous hyperplasia, verrucous keratosis, and verrucous carcinoma.&quot;,&quot;publisher&quot;:&quot;Springer International Publishing&quot;,&quot;volume&quot;:&quot;27&quot;,&quot;container-title-short&quot;:&quot;&quot;},&quot;isTemporary&quot;:false}]},{&quot;citationID&quot;:&quot;MENDELEY_CITATION_180a47aa-42f8-4bda-bb3a-a86acc878911&quot;,&quot;properties&quot;:{&quot;noteIndex&quot;:0},&quot;isEdited&quot;:false,&quot;manualOverride&quot;:{&quot;isManuallyOverridden&quot;:false,&quot;citeprocText&quot;:&quot;(Cundall, 1971; Goodman et al., 1968)&quot;,&quot;manualOverrideText&quot;:&quot;&quot;},&quot;citationTag&quot;:&quot;MENDELEY_CITATION_v3_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&quot;,&quot;citationItems&quot;:[{&quot;id&quot;:&quot;fb848e05-5635-3fb0-9eee-07c9dbafdb93&quot;,&quot;itemData&quot;:{&quot;type&quot;:&quot;article-journal&quot;,&quot;id&quot;:&quot;fb848e05-5635-3fb0-9eee-07c9dbafdb93&quot;,&quot;title&quot;:&quot;A model for the mechanics of jointed rock&quot;,&quot;author&quot;:[{&quot;family&quot;:&quot;Goodman&quot;,&quot;given&quot;:&quot;Riuchard E.&quot;,&quot;parse-names&quot;:false,&quot;dropping-particle&quot;:&quot;&quot;,&quot;non-dropping-particle&quot;:&quot;&quot;},{&quot;family&quot;:&quot;Taylor&quot;,&quot;given&quot;:&quot;Robert L.&quot;,&quot;parse-names&quot;:false,&quot;dropping-particle&quot;:&quot;&quot;,&quot;non-dropping-particle&quot;:&quot;&quot;},{&quot;family&quot;:&quot;Brekke&quot;,&quot;given&quot;:&quot;Tor L.&quot;,&quot;parse-names&quot;:false,&quot;dropping-particle&quot;:&quot;&quot;,&quot;non-dropping-particle&quot;:&quot;&quot;}],&quot;container-title&quot;:&quot;Journal of the soil mechanics and foundations division&quot;,&quot;issued&quot;:{&quot;date-parts&quot;:[[1968]]},&quot;page&quot;:&quot;637-659&quot;,&quot;issue&quot;:&quot;3&quot;,&quot;volume&quot;:&quot;94&quot;,&quot;container-title-short&quot;:&quot;&quot;},&quot;isTemporary&quot;:false,&quot;suppress-author&quot;:false,&quot;composite&quot;:false,&quot;author-only&quot;:false},{&quot;id&quot;:&quot;40117b5a-7542-3fcc-9c84-2665b870133d&quot;,&quot;itemData&quot;:{&quot;type&quot;:&quot;article-journal&quot;,&quot;id&quot;:&quot;40117b5a-7542-3fcc-9c84-2665b870133d&quot;,&quot;title&quot;:&quot;A computer model for simulating progressive large-scale movements in blocky rock systems&quot;,&quot;author&quot;:[{&quot;family&quot;:&quot;Cundall&quot;,&quot;given&quot;:&quot;P. A.&quot;,&quot;parse-names&quot;:false,&quot;dropping-particle&quot;:&quot;&quot;,&quot;non-dropping-particle&quot;:&quot;&quot;}],&quot;container-title&quot;:&quot;Rock fracture: proceedings of the International Symposium on Rock Mechanics.&quot;,&quot;issued&quot;:{&quot;date-parts&quot;:[[1971]]},&quot;page&quot;:&quot;129-136&quot;,&quot;volume&quot;:&quot;1&quot;,&quot;container-title-short&quot;:&quot;&quot;},&quot;isTemporary&quot;:false}]},{&quot;citationID&quot;:&quot;MENDELEY_CITATION_cb152419-723f-4360-baef-9bc892bb3769&quot;,&quot;properties&quot;:{&quot;noteIndex&quot;:0},&quot;isEdited&quot;:false,&quot;manualOverride&quot;:{&quot;isManuallyOverridden&quot;:false,&quot;citeprocText&quot;:&quot;(Witherspoon et al., 1980)&quot;,&quot;manualOverrideText&quot;:&quot;&quot;},&quot;citationTag&quot;:&quot;MENDELEY_CITATION_v3_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&quot;,&quot;citationItems&quot;:[{&quot;id&quot;:&quot;db0e6583-d13c-3443-adae-d27a1a17756f&quot;,&quot;itemData&quot;:{&quot;type&quot;:&quot;article-journal&quot;,&quot;id&quot;:&quot;db0e6583-d13c-3443-adae-d27a1a17756f&quot;,&quot;title&quot;:&quot;Validity of cubic law for fluid flow in a deformable rock fracture&quot;,&quot;author&quot;:[{&quot;family&quot;:&quot;Witherspoon&quot;,&quot;given&quot;:&quot;Paul Adams&quot;,&quot;parse-names&quot;:false,&quot;dropping-particle&quot;:&quot;&quot;,&quot;non-dropping-particle&quot;:&quot;&quot;},{&quot;family&quot;:&quot;Wang&quot;,&quot;given&quot;:&quot;Joseph S Y&quot;,&quot;parse-names&quot;:false,&quot;dropping-particle&quot;:&quot;&quot;,&quot;non-dropping-particle&quot;:&quot;&quot;},{&quot;family&quot;:&quot;Iwai&quot;,&quot;given&quot;:&quot;K&quot;,&quot;parse-names&quot;:false,&quot;dropping-particle&quot;:&quot;&quot;,&quot;non-dropping-particle&quot;:&quot;&quot;},{&quot;family&quot;:&quot;Gale&quot;,&quot;given&quot;:&quot;John E&quot;,&quot;parse-names&quot;:false,&quot;dropping-particle&quot;:&quot;&quot;,&quot;non-dropping-particle&quot;:&quot;&quot;}],&quot;container-title&quot;:&quot;Water resources research&quot;,&quot;container-title-short&quot;:&quot;Water Resour Res&quot;,&quot;ISSN&quot;:&quot;1944-7973&quot;,&quot;issued&quot;:{&quot;date-parts&quot;:[[1980]]},&quot;page&quot;:&quot;1016-1024&quot;,&quot;publisher&quot;:&quot;Wiley Online Library&quot;,&quot;issue&quot;:&quot;6&quot;,&quot;volume&quot;:&quot;16&quot;},&quot;isTemporary&quot;:false,&quot;suppress-author&quot;:false,&quot;composite&quot;:false,&quot;author-only&quot;:false}]},{&quot;citationID&quot;:&quot;MENDELEY_CITATION_4ff5610f-0dbb-4a9b-8d4f-a9af15f9de8f&quot;,&quot;properties&quot;:{&quot;noteIndex&quot;:0},&quot;isEdited&quot;:false,&quot;manualOverride&quot;:{&quot;isManuallyOverridden&quot;:false,&quot;citeprocText&quot;:&quot;(Hughes, 2000)&quot;,&quot;manualOverrideText&quot;:&quot;&quot;},&quot;citationTag&quot;:&quot;MENDELEY_CITATION_v3_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&quot;,&quot;citationItems&quot;:[{&quot;id&quot;:&quot;70b62e95-e5e4-3fcd-9e79-9697bc02cfcf&quot;,&quot;itemData&quot;:{&quot;type&quot;:&quot;book&quot;,&quot;id&quot;:&quot;70b62e95-e5e4-3fcd-9e79-9697bc02cfcf&quot;,&quot;title&quot;:&quot;The finite element method: linear static and dynamic finite element analysis&quot;,&quot;author&quot;:[{&quot;family&quot;:&quot;Hughes&quot;,&quot;given&quot;:&quot;Thomas J R&quot;,&quot;parse-names&quot;:false,&quot;dropping-particle&quot;:&quot;&quot;,&quot;non-dropping-particle&quot;:&quot;&quot;}],&quot;ISBN&quot;:&quot;978-0-486-41181-1&quot;,&quot;issued&quot;:{&quot;date-parts&quot;:[[2000]]},&quot;edition&quot;:&quot;Reprint&quot;,&quot;publisher&quot;:&quot;Dover Publications, Inc&quot;,&quot;container-title-short&quot;:&quot;&quot;},&quot;isTemporary&quot;:false,&quot;suppress-author&quot;:false,&quot;composite&quot;:false,&quot;author-only&quot;:false}]},{&quot;citationID&quot;:&quot;MENDELEY_CITATION_0a2e959d-9167-4cc3-8533-c4f7fa204420&quot;,&quot;properties&quot;:{&quot;noteIndex&quot;:0},&quot;isEdited&quot;:false,&quot;manualOverride&quot;:{&quot;isManuallyOverridden&quot;:true,&quot;citeprocText&quot;:&quot;(Murad and Loula, 1994)&quot;,&quot;manualOverrideText&quot;:&quot;(Murad and Loula, 1994).&quot;},&quot;citationTag&quot;:&quot;MENDELEY_CITATION_v3_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&quot;,&quot;citationItems&quot;:[{&quot;id&quot;:&quot;b4fd50c8-e8d2-3b09-bfe7-204a431003d6&quot;,&quot;itemData&quot;:{&quot;type&quot;:&quot;article-journal&quot;,&quot;id&quot;:&quot;b4fd50c8-e8d2-3b09-bfe7-204a431003d6&quot;,&quot;title&quot;:&quot;On Stability and Convergence of Finite Element Approximations of Biot's Consolidation problem&quot;,&quot;author&quot;:[{&quot;family&quot;:&quot;Murad&quot;,&quot;given&quot;:&quot;Marcio A.&quot;,&quot;parse-names&quot;:false,&quot;dropping-particle&quot;:&quot;&quot;,&quot;non-dropping-particle&quot;:&quot;&quot;},{&quot;family&quot;:&quot;Loula&quot;,&quot;given&quot;:&quot;Abimael F. D.&quot;,&quot;parse-names&quot;:false,&quot;dropping-particle&quot;:&quot;&quot;,&quot;non-dropping-particle&quot;:&quot;&quot;}],&quot;container-title&quot;:&quot;International Journal for Numerical Methods in Engineering&quot;,&quot;container-title-short&quot;:&quot;Int J Numer Methods Eng&quot;,&quot;issued&quot;:{&quot;date-parts&quot;:[[1994]]},&quot;page&quot;:&quot;645-667&quot;,&quot;issue&quot;:&quot;February 1992&quot;,&quot;volume&quot;:&quot;37&quot;},&quot;isTemporary&quot;:false,&quot;suppress-author&quot;:false,&quot;composite&quot;:false,&quot;author-only&quot;:false}]},{&quot;citationID&quot;:&quot;MENDELEY_CITATION_ab9c613b-9ef4-4c25-b0c3-726d334755de&quot;,&quot;properties&quot;:{&quot;noteIndex&quot;:0},&quot;isEdited&quot;:false,&quot;manualOverride&quot;:{&quot;isManuallyOverridden&quot;:false,&quot;citeprocText&quot;:&quot;(Hughes, 2000)&quot;,&quot;manualOverrideText&quot;:&quot;&quot;},&quot;citationTag&quot;:&quot;MENDELEY_CITATION_v3_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&quot;,&quot;citationItems&quot;:[{&quot;id&quot;:&quot;70b62e95-e5e4-3fcd-9e79-9697bc02cfcf&quot;,&quot;itemData&quot;:{&quot;type&quot;:&quot;book&quot;,&quot;id&quot;:&quot;70b62e95-e5e4-3fcd-9e79-9697bc02cfcf&quot;,&quot;title&quot;:&quot;The finite element method: linear static and dynamic finite element analysis&quot;,&quot;author&quot;:[{&quot;family&quot;:&quot;Hughes&quot;,&quot;given&quot;:&quot;Thomas J R&quot;,&quot;parse-names&quot;:false,&quot;dropping-particle&quot;:&quot;&quot;,&quot;non-dropping-particle&quot;:&quot;&quot;}],&quot;ISBN&quot;:&quot;978-0-486-41181-1&quot;,&quot;issued&quot;:{&quot;date-parts&quot;:[[2000]]},&quot;edition&quot;:&quot;Reprint&quot;,&quot;publisher&quot;:&quot;Dover Publications, Inc&quot;,&quot;container-title-short&quot;:&quot;&quot;},&quot;isTemporary&quot;:false,&quot;suppress-author&quot;:false,&quot;composite&quot;:false,&quot;author-only&quot;:false}]},{&quot;citationID&quot;:&quot;MENDELEY_CITATION_ff61e849-6749-495d-8ccd-e7078fc55110&quot;,&quot;properties&quot;:{&quot;noteIndex&quot;:0},&quot;isEdited&quot;:false,&quot;manualOverride&quot;:{&quot;isManuallyOverridden&quot;:false,&quot;citeprocText&quot;:&quot;(Geuzaine and Remacle, 2009)&quot;,&quot;manualOverrideText&quot;:&quot;&quot;},&quot;citationTag&quot;:&quot;MENDELEY_CITATION_v3_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&quot;,&quot;citationItems&quot;:[{&quot;id&quot;:&quot;527f12ef-a800-3520-8c45-7fbab95ee143&quot;,&quot;itemData&quot;:{&quot;type&quot;:&quot;article-journal&quot;,&quot;id&quot;:&quot;527f12ef-a800-3520-8c45-7fbab95ee143&quot;,&quot;title&quot;:&quot;Gmsh: A 3‐D finite element mesh generator with built‐in pre‐and post‐processing facilities&quot;,&quot;author&quot;:[{&quot;family&quot;:&quot;Geuzaine&quot;,&quot;given&quot;:&quot;Christophe&quot;,&quot;parse-names&quot;:false,&quot;dropping-particle&quot;:&quot;&quot;,&quot;non-dropping-particle&quot;:&quot;&quot;},{&quot;family&quot;:&quot;Remacle&quot;,&quot;given&quot;:&quot;Jean‐François&quot;,&quot;parse-names&quot;:false,&quot;dropping-particle&quot;:&quot;&quot;,&quot;non-dropping-particle&quot;:&quot;&quot;}],&quot;container-title&quot;:&quot;International journal for numerical methods in engineering&quot;,&quot;container-title-short&quot;:&quot;Int J Numer Methods Eng&quot;,&quot;ISSN&quot;:&quot;1097-0207&quot;,&quot;issued&quot;:{&quot;date-parts&quot;:[[2009]]},&quot;page&quot;:&quot;1309-1331&quot;,&quot;publisher&quot;:&quot;Wiley Online Library&quot;,&quot;issue&quot;:&quot;11&quot;,&quot;volume&quot;:&quot;79&quot;},&quot;isTemporary&quot;:false,&quot;suppress-author&quot;:false,&quot;composite&quot;:false,&quot;author-only&quot;:false}]},{&quot;citationID&quot;:&quot;MENDELEY_CITATION_7b753cd6-5466-439f-a341-abd59c36492b&quot;,&quot;properties&quot;:{&quot;noteIndex&quot;:0},&quot;isEdited&quot;:false,&quot;manualOverride&quot;:{&quot;isManuallyOverridden&quot;:false,&quot;citeprocText&quot;:&quot;(Kirk et al., 2006)&quot;,&quot;manualOverrideText&quot;:&quot;&quot;},&quot;citationTag&quot;:&quot;MENDELEY_CITATION_v3_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&quot;,&quot;citationItems&quot;:[{&quot;id&quot;:&quot;69502d4e-ef7f-3a1c-b947-d1fa67d2dfb1&quot;,&quot;itemData&quot;:{&quot;type&quot;:&quot;article-journal&quot;,&quot;id&quot;:&quot;69502d4e-ef7f-3a1c-b947-d1fa67d2dfb1&quot;,&quot;title&quot;:&quot;libMesh : a C++ library for parallel adaptive mesh refinement/coarsening simulations&quot;,&quot;author&quot;:[{&quot;family&quot;:&quot;Kirk&quot;,&quot;given&quot;:&quot;Benjamin S.&quot;,&quot;parse-names&quot;:false,&quot;dropping-particle&quot;:&quot;&quot;,&quot;non-dropping-particle&quot;:&quot;&quot;},{&quot;family&quot;:&quot;Peterson&quot;,&quot;given&quot;:&quot;John W.&quot;,&quot;parse-names&quot;:false,&quot;dropping-particle&quot;:&quot;&quot;,&quot;non-dropping-particle&quot;:&quot;&quot;},{&quot;family&quot;:&quot;Stogner&quot;,&quot;given&quot;:&quot;Roy H.&quot;,&quot;parse-names&quot;:false,&quot;dropping-particle&quot;:&quot;&quot;,&quot;non-dropping-particle&quot;:&quot;&quot;},{&quot;family&quot;:&quot;Carey&quot;,&quot;given&quot;:&quot;Graham F.&quot;,&quot;parse-names&quot;:false,&quot;dropping-particle&quot;:&quot;&quot;,&quot;non-dropping-particle&quot;:&quot;&quot;}],&quot;container-title&quot;:&quot;Engineering with Computers&quot;,&quot;container-title-short&quot;:&quot;Eng Comput&quot;,&quot;DOI&quot;:&quot;10.1007/s00366-006-0049-3&quot;,&quot;ISBN&quot;:&quot;0177-0667&quot;,&quot;ISSN&quot;:&quot;0177-0667&quot;,&quot;URL&quot;:&quot;http://link.springer.com/10.1007/s00366-006-0049-3&quot;,&quot;issued&quot;:{&quot;date-parts&quot;:[[2006]]},&quot;page&quot;:&quot;237-254&quot;,&quot;abstract&quot;:&quot;In this paper we describe the libMesh ( http://libmesh.sourceforge.net ) framework for parallel adaptive finite element applications. libMesh is an open-source software library that has been developed to facilitate serial and parallel simulation of multiscale, multiphysics applications using adaptive mesh refinement and coarsening strategies. The main software development is being carried out in the CFDLab ( http://cfdlab.ae.utexas.edu ) at the University of Texas, but as with other open-source software projects; contributions are being made elsewhere in the US and abroad. The main goals of this article are: (1) to provide a basic reference source that describes libMesh and the underlying philosophy and software design approach; (2) to give sufficient detail and references on the adaptive mesh refinement and coarsening (AMR/C) scheme for applications analysts and developers; and (3) to describe the parallel implementation and data structures with supporting discussion of domain decomposition, message passing, and details related to dynamic repartitioning for parallel AMR/C. Other aspects related to C++ programming paradigms, reusability for diverse applications, adaptive modeling, physics-independent error indicators, and similar concepts are briefly discussed. Finally, results from some applications using the library are presented and areas of future research are discussed.&quot;,&quot;issue&quot;:&quot;3-4&quot;,&quot;volume&quot;:&quot;22&quot;},&quot;isTemporary&quot;:false,&quot;suppress-author&quot;:false,&quot;composite&quot;:false,&quot;author-only&quot;:false}]},{&quot;citationID&quot;:&quot;MENDELEY_CITATION_c45c9ebb-7586-4442-a0c8-a7797ea7ebf2&quot;,&quot;properties&quot;:{&quot;noteIndex&quot;:0},&quot;isEdited&quot;:false,&quot;manualOverride&quot;:{&quot;isManuallyOverridden&quot;:false,&quot;citeprocText&quot;:&quot;(Balay et al., 2024)&quot;,&quot;manualOverrideText&quot;:&quot;&quot;},&quot;citationTag&quot;:&quot;MENDELEY_CITATION_v3_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&quot;,&quot;citationItems&quot;:[{&quot;id&quot;:&quot;26757c1a-6065-3cbd-a080-cba9d40e6dd7&quot;,&quot;itemData&quot;:{&quot;type&quot;:&quot;thesis&quot;,&quot;id&quot;:&quot;26757c1a-6065-3cbd-a080-cba9d40e6dd7&quot;,&quot;title&quot;:&quot;PETSc Web page&quot;,&quot;author&quot;:[{&quot;family&quot;:&quot;Balay&quot;,&quot;given&quot;:&quot;Satish&quot;,&quot;parse-names&quot;:false,&quot;dropping-particle&quot;:&quot;&quot;,&quot;non-dropping-particle&quot;:&quot;&quot;},{&quot;family&quot;:&quot;Abhyankar&quot;,&quot;given&quot;:&quot;Shrirang&quot;,&quot;parse-names&quot;:false,&quot;dropping-particle&quot;:&quot;&quot;,&quot;non-dropping-particle&quot;:&quot;&quot;},{&quot;family&quot;:&quot;Adams&quot;,&quot;given&quot;:&quot;Mark. F.&quot;,&quot;parse-names&quot;:false,&quot;dropping-particle&quot;:&quot;&quot;,&quot;non-dropping-particle&quot;:&quot;&quot;},{&quot;family&quot;:&quot;Benson&quot;,&quot;given&quot;:&quot;Steven&quot;,&quot;parse-names&quot;:false,&quot;dropping-particle&quot;:&quot;&quot;,&quot;non-dropping-particle&quot;:&quot;&quot;},{&quot;family&quot;:&quot;Brown&quot;,&quot;given&quot;:&quot;Jed&quot;,&quot;parse-names&quot;:false,&quot;dropping-particle&quot;:&quot;&quot;,&quot;non-dropping-particle&quot;:&quot;&quot;},{&quot;family&quot;:&quot;Brune&quot;,&quot;given&quot;:&quot;Peter&quot;,&quot;parse-names&quot;:false,&quot;dropping-particle&quot;:&quot;&quot;,&quot;non-dropping-particle&quot;:&quot;&quot;},{&quot;family&quot;:&quot;Buschelman&quot;,&quot;given&quot;:&quot;Kris&quot;,&quot;parse-names&quot;:false,&quot;dropping-particle&quot;:&quot;&quot;,&quot;non-dropping-particle&quot;:&quot;&quot;},{&quot;family&quot;:&quot;Constantinescu, Emil&quot;,&quot;given&quot;:&quot;M.&quot;,&quot;parse-names&quot;:false,&quot;dropping-particle&quot;:&quot;&quot;,&quot;non-dropping-particle&quot;:&quot;&quot;},{&quot;family&quot;:&quot;Dalcin&quot;,&quot;given&quot;:&quot;Lisandro&quot;,&quot;parse-names&quot;:false,&quot;dropping-particle&quot;:&quot;&quot;,&quot;non-dropping-particle&quot;:&quot;&quot;},{&quot;family&quot;:&quot;Dener&quot;,&quot;given&quot;:&quot;Alp&quot;,&quot;parse-names&quot;:false,&quot;dropping-particle&quot;:&quot;&quot;,&quot;non-dropping-particle&quot;:&quot;&quot;},{&quot;family&quot;:&quot;Eijkhout&quot;,&quot;given&quot;:&quot;Victor&quot;,&quot;parse-names&quot;:false,&quot;dropping-particle&quot;:&quot;&quot;,&quot;non-dropping-particle&quot;:&quot;&quot;},{&quot;family&quot;:&quot;Faibussowitsch&quot;,&quot;given&quot;:&quot;Jacob&quot;,&quot;parse-names&quot;:false,&quot;dropping-particle&quot;:&quot;&quot;,&quot;non-dropping-particle&quot;:&quot;&quot;},{&quot;family&quot;:&quot;Gropp&quot;,&quot;given&quot;:&quot;William D.&quot;,&quot;parse-names&quot;:false,&quot;dropping-particle&quot;:&quot;&quot;,&quot;non-dropping-particle&quot;:&quot;&quot;},{&quot;family&quot;:&quot;Hapla&quot;,&quot;given&quot;:&quot;Václav&quot;,&quot;parse-names&quot;:false,&quot;dropping-particle&quot;:&quot;&quot;,&quot;non-dropping-particle&quot;:&quot;&quot;},{&quot;family&quot;:&quot;Isaac&quot;,&quot;given&quot;:&quot;Tobin&quot;,&quot;parse-names&quot;:false,&quot;dropping-particle&quot;:&quot;&quot;,&quot;non-dropping-particle&quot;:&quot;&quot;},{&quot;family&quot;:&quot;Jolivet&quot;,&quot;given&quot;:&quot;Pierre&quot;,&quot;parse-names&quot;:false,&quot;dropping-particle&quot;:&quot;&quot;,&quot;non-dropping-particle&quot;:&quot;&quot;},{&quot;family&quot;:&quot;Karpeev&quot;,&quot;given&quot;:&quot;Dmitry&quot;,&quot;parse-names&quot;:false,&quot;dropping-particle&quot;:&quot;&quot;,&quot;non-dropping-particle&quot;:&quot;&quot;},{&quot;family&quot;:&quot;Kaushik&quot;,&quot;given&quot;:&quot;Dinesh&quot;,&quot;parse-names&quot;:false,&quot;dropping-particle&quot;:&quot;&quot;,&quot;non-dropping-particle&quot;:&quot;&quot;},{&quot;family&quot;:&quot;Knepley&quot;,&quot;given&quot;:&quot;Matthew G.&quot;,&quot;parse-names&quot;:false,&quot;dropping-particle&quot;:&quot;&quot;,&quot;non-dropping-particle&quot;:&quot;&quot;},{&quot;family&quot;:&quot;Kong&quot;,&quot;given&quot;:&quot;Fande&quot;,&quot;parse-names&quot;:false,&quot;dropping-particle&quot;:&quot;&quot;,&quot;non-dropping-particle&quot;:&quot;&quot;},{&quot;family&quot;:&quot;Kruger&quot;,&quot;given&quot;:&quot;Scott&quot;,&quot;parse-names&quot;:false,&quot;dropping-particle&quot;:&quot;&quot;,&quot;non-dropping-particle&quot;:&quot;&quot;},{&quot;family&quot;:&quot;May&quot;,&quot;given&quot;:&quot;Dave A.&quot;,&quot;parse-names&quot;:false,&quot;dropping-particle&quot;:&quot;&quot;,&quot;non-dropping-particle&quot;:&quot;&quot;},{&quot;family&quot;:&quot;McInnes&quot;,&quot;given&quot;:&quot;Lois Curfman&quot;,&quot;parse-names&quot;:false,&quot;dropping-particle&quot;:&quot;&quot;,&quot;non-dropping-particle&quot;:&quot;&quot;},{&quot;family&quot;:&quot;Mills&quot;,&quot;given&quot;:&quot;Richard Tran&quot;,&quot;parse-names&quot;:false,&quot;dropping-particle&quot;:&quot;&quot;,&quot;non-dropping-particle&quot;:&quot;&quot;},{&quot;family&quot;:&quot;Mitchell&quot;,&quot;given&quot;:&quot;Lawrence&quot;,&quot;parse-names&quot;:false,&quot;dropping-particle&quot;:&quot;&quot;,&quot;non-dropping-particle&quot;:&quot;&quot;},{&quot;family&quot;:&quot;Munson&quot;,&quot;given&quot;:&quot;Todd&quot;,&quot;parse-names&quot;:false,&quot;dropping-particle&quot;:&quot;&quot;,&quot;non-dropping-particle&quot;:&quot;&quot;},{&quot;family&quot;:&quot;Roman&quot;,&quot;given&quot;:&quot;Jose E.&quot;,&quot;parse-names&quot;:false,&quot;dropping-particle&quot;:&quot;&quot;,&quot;non-dropping-particle&quot;:&quot;&quot;},{&quot;family&quot;:&quot;Rupp&quot;,&quot;given&quot;:&quot;Karl&quot;,&quot;parse-names&quot;:false,&quot;dropping-particle&quot;:&quot;&quot;,&quot;non-dropping-particle&quot;:&quot;&quot;},{&quot;family&quot;:&quot;Sanan&quot;,&quot;given&quot;:&quot;Patrick&quot;,&quot;parse-names&quot;:false,&quot;dropping-particle&quot;:&quot;&quot;,&quot;non-dropping-particle&quot;:&quot;&quot;},{&quot;family&quot;:&quot;Sarich&quot;,&quot;given&quot;:&quot;Jason&quot;,&quot;parse-names&quot;:false,&quot;dropping-particle&quot;:&quot;&quot;,&quot;non-dropping-particle&quot;:&quot;&quot;},{&quot;family&quot;:&quot;Smith&quot;,&quot;given&quot;:&quot;Barry F.&quot;,&quot;parse-names&quot;:false,&quot;dropping-particle&quot;:&quot;&quot;,&quot;non-dropping-particle&quot;:&quot;&quot;},{&quot;family&quot;:&quot;Zampini&quot;,&quot;given&quot;:&quot;Stefano&quot;,&quot;parse-names&quot;:false,&quot;dropping-particle&quot;:&quot;&quot;,&quot;non-dropping-particle&quot;:&quot;&quot;},{&quot;family&quot;:&quot;Zhang&quot;,&quot;given&quot;:&quot;Hong&quot;,&quot;parse-names&quot;:false,&quot;dropping-particle&quot;:&quot;&quot;,&quot;non-dropping-particle&quot;:&quot;&quot;},{&quot;family&quot;:&quot;Zhang&quot;,&quot;given&quot;:&quot;Junchao&quot;,&quot;parse-names&quot;:false,&quot;dropping-particle&quot;:&quot;&quot;,&quot;non-dropping-particle&quot;:&quot;&quot;}],&quot;URL&quot;:&quot;https://petsc.org/&quot;,&quot;issued&quot;:{&quot;date-parts&quot;:[[2024]]},&quot;container-title-short&quot;:&quot;&quot;},&quot;isTemporary&quot;:false,&quot;suppress-author&quot;:false,&quot;composite&quot;:false,&quot;author-only&quot;:false}]},{&quot;citationID&quot;:&quot;MENDELEY_CITATION_ced96fdb-0b0c-4b71-bc83-318af55d4514&quot;,&quot;properties&quot;:{&quot;noteIndex&quot;:0},&quot;isEdited&quot;:false,&quot;manualOverride&quot;:{&quot;isManuallyOverridden&quot;:true,&quot;citeprocText&quot;:&quot;(Henson and Yang, 2002; “hypre: High Performance Preconditioners,” n.d.)&quot;,&quot;manualOverrideText&quot;:&quot;(Henson and Yang, 2002; hypre, n.d.)&quot;},&quot;citationItems&quot;:[{&quot;id&quot;:&quot;5eceb26a-cc70-3203-b8d3-d7712460793c&quot;,&quot;itemData&quot;:{&quot;type&quot;:&quot;webpage&quot;,&quot;id&quot;:&quot;5eceb26a-cc70-3203-b8d3-d7712460793c&quot;,&quot;title&quot;:&quot;hypre: High Performance Preconditioners&quot;,&quot;URL&quot;:&quot;https://llnl.gov/casc/hypre&quot;},&quot;isTemporary&quot;:false,&quot;suppress-author&quot;:false,&quot;composite&quot;:false,&quot;author-only&quot;:false},{&quot;id&quot;:&quot;1430745c-d91d-3591-adf6-1804d5205de1&quot;,&quot;itemData&quot;:{&quot;type&quot;:&quot;article-journal&quot;,&quot;id&quot;:&quot;1430745c-d91d-3591-adf6-1804d5205de1&quot;,&quot;title&quot;:&quot;BoomerAMG: A parallel algebraic multigrid solver and preconditioner&quot;,&quot;author&quot;:[{&quot;family&quot;:&quot;Henson&quot;,&quot;given&quot;:&quot;Van Emden&quot;,&quot;parse-names&quot;:false,&quot;dropping-particle&quot;:&quot;&quot;,&quot;non-dropping-particle&quot;:&quot;&quot;},{&quot;family&quot;:&quot;Yang&quot;,&quot;given&quot;:&quot;Ulrike Meier&quot;,&quot;parse-names&quot;:false,&quot;dropping-particle&quot;:&quot;&quot;,&quot;non-dropping-particle&quot;:&quot;&quot;}],&quot;container-title&quot;:&quot;Applied Numerical Mathematics&quot;,&quot;DOI&quot;:&quot;10.1016/S0168-9274(01)00115-5&quot;,&quot;ISSN&quot;:&quot;01689274&quot;,&quot;issued&quot;:{&quot;date-parts&quot;:[[2002]]},&quot;page&quot;:&quot;155-177&quot;,&quot;abstract&quot;:&quot;Driven by the need to solve linear systems arising from problems posed on extremely large, unstructured grids, there has been a recent resurgence of interest in algebraic multigrid (AMG). AMG is attractive in that it holds out the possibility of multigrid-like performance on unstructured grids. The sheer size of many modern physics and simulation problems has led to the development of massively parallel computers, and has sparked much research into developing algorithms for them. Parallelizing AMG is a difficult task, however. While much of the AMG method parallelizes readily, the process of coarse-grid selection, in particular, is fundamentally sequential in nature. We have previously introduced a parallel algorithm [A.J. Cleary, R.D. Falgout, V.E. Henson, J.E. Jones, in: Proceedings of the Fifth International Symposium on Solving Irregularly Structured Problems in Parallel, Springer, New York, 1998] for the selection of coarse-grid points, based on modifications of certain parallel independent set algorithms and the application of heuristics designed to insure the quality of the coarse grids, and shown results from a prototype serial version of the algorithm. In this paper we describe an implementation of a parallel AMG code, using the algorithm of A.J. Cleary, R.D., Falgout, V.E. Henson, J.E. Jones [in: Proceedings of the Fifth International Symposium on Solving Irregularly Structured Problems in Parallel, Springer, New York, 1998] as well as other approaches to parallelizing the coarse-grid selection. We consider three basic coarsening schemes and certain modifications to the basic schemes, designed to address specific performance issues. We present numerical results for a broad range of problem sizes and descriptions, and draw conclusions regarding the efficacy of the method. Finally, we indicate the current directions of the research. © 2002 IMACS. Published by Elsevier Science B.V. All rights reserved.&quot;,&quot;issue&quot;:&quot;1&quot;,&quot;volume&quot;:&quot;41&quot;},&quot;isTemporary&quot;:false}],&quot;citationTag&quot;:&quot;MENDELEY_CITATION_v3_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&quot;},{&quot;citationID&quot;:&quot;MENDELEY_CITATION_7871557c-6768-4619-b3ee-c022ec64112c&quot;,&quot;properties&quot;:{&quot;noteIndex&quot;:0},&quot;isEdited&quot;:false,&quot;manualOverride&quot;:{&quot;isManuallyOverridden&quot;:false,&quot;citeprocText&quot;:&quot;(LNCC, n.d.)&quot;,&quot;manualOverrideText&quot;:&quot;&quot;},&quot;citationTag&quot;:&quot;MENDELEY_CITATION_v3_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&quot;,&quot;citationItems&quot;:[{&quot;id&quot;:&quot;5cee497c-b457-36db-8867-8d629dc0d8d4&quot;,&quot;itemData&quot;:{&quot;type&quot;:&quot;webpage&quot;,&quot;id&quot;:&quot;5cee497c-b457-36db-8867-8d629dc0d8d4&quot;,&quot;title&quot;:&quot;Santos dumont supercomputer&quot;,&quot;author&quot;:[{&quot;family&quot;:&quot;LNCC&quot;,&quot;given&quot;:&quot;&quot;,&quot;parse-names&quot;:false,&quot;dropping-particle&quot;:&quot;&quot;,&quot;non-dropping-particle&quot;:&quot;&quot;}],&quot;URL&quot;:&quot;https://sdumont.lncc.br/&quot;,&quot;container-title-short&quot;:&quot;&quot;},&quot;isTemporary&quot;:false,&quot;suppress-author&quot;:false,&quot;composite&quot;:false,&quot;author-only&quot;:false}]},{&quot;citationID&quot;:&quot;MENDELEY_CITATION_b07587ba-7550-4deb-9751-4dda5eb7443b&quot;,&quot;properties&quot;:{&quot;noteIndex&quot;:0},&quot;isEdited&quot;:false,&quot;manualOverride&quot;:{&quot;isManuallyOverridden&quot;:false,&quot;citeprocText&quot;:&quot;(Von Terzaghi, 1923)&quot;,&quot;manualOverrideText&quot;:&quot;&quot;},&quot;citationTag&quot;:&quot;MENDELEY_CITATION_v3_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&quot;,&quot;citationItems&quot;:[{&quot;id&quot;:&quot;e5dbb039-8e45-38d4-8e53-2cac651ed51c&quot;,&quot;itemData&quot;:{&quot;type&quot;:&quot;article-journal&quot;,&quot;id&quot;:&quot;e5dbb039-8e45-38d4-8e53-2cac651ed51c&quot;,&quot;title&quot;:&quot;Die Berechnung der Durchassigkeitsziffer des Tones aus dem Verlauf der hydrodynamischen Spannungserscheinungen (A method of calculating the permeability of clay from the history of hydrodynamic stress variation)&quot;,&quot;author&quot;:[{&quot;family&quot;:&quot;Terzaghi&quot;,&quot;given&quot;:&quot;Karl&quot;,&quot;parse-names&quot;:false,&quot;dropping-particle&quot;:&quot;&quot;,&quot;non-dropping-particle&quot;:&quot;Von&quot;}],&quot;container-title&quot;:&quot;Mathematish-Naturwissen-Schaftiliche Klasse&quot;,&quot;issued&quot;:{&quot;date-parts&quot;:[[1923]]},&quot;page&quot;:&quot;125-138&quot;,&quot;volume&quot;:&quot;132&quot;,&quot;container-title-short&quot;:&quot;&quot;},&quot;isTemporary&quot;:false,&quot;suppress-author&quot;:false,&quot;composite&quot;:false,&quot;author-only&quot;:false}]},{&quot;citationID&quot;:&quot;MENDELEY_CITATION_d9d1ea3e-f10b-41f7-8f34-04d1f5c9ad30&quot;,&quot;properties&quot;:{&quot;noteIndex&quot;:0},&quot;isEdited&quot;:false,&quot;manualOverride&quot;:{&quot;isManuallyOverridden&quot;:false,&quot;citeprocText&quot;:&quot;(Mandel, 1953)&quot;,&quot;manualOverrideText&quot;:&quot;&quot;},&quot;citationTag&quot;:&quot;MENDELEY_CITATION_v3_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&quot;,&quot;citationItems&quot;:[{&quot;id&quot;:&quot;6e22d23a-df21-3ea6-990f-52c6881fa84a&quot;,&quot;itemData&quot;:{&quot;type&quot;:&quot;article-journal&quot;,&quot;id&quot;:&quot;6e22d23a-df21-3ea6-990f-52c6881fa84a&quot;,&quot;title&quot;:&quot;Consolidation des sols (étude mathématique) (Consolidation of soils (mathematical study)))&quot;,&quot;author&quot;:[{&quot;family&quot;:&quot;Mandel&quot;,&quot;given&quot;:&quot;J&quot;,&quot;parse-names&quot;:false,&quot;dropping-particle&quot;:&quot;&quot;,&quot;non-dropping-particle&quot;:&quot;&quot;}],&quot;container-title&quot;:&quot;Geotechnique&quot;,&quot;ISSN&quot;:&quot;0016-8505&quot;,&quot;issued&quot;:{&quot;date-parts&quot;:[[1953]]},&quot;page&quot;:&quot;287-299&quot;,&quot;publisher&quot;:&quot;Thomas Telford Ltd&quot;,&quot;issue&quot;:&quot;7&quot;,&quot;volume&quot;:&quot;3&quot;,&quot;container-title-short&quot;:&quot;&quot;},&quot;isTemporary&quot;:false,&quot;suppress-author&quot;:false,&quot;composite&quot;:false,&quot;author-only&quot;:false}]},{&quot;citationID&quot;:&quot;MENDELEY_CITATION_0f27303b-1a7c-4c92-9c51-cb88b78795cf&quot;,&quot;properties&quot;:{&quot;noteIndex&quot;:0},&quot;isEdited&quot;:false,&quot;manualOverride&quot;:{&quot;isManuallyOverridden&quot;:false,&quot;citeprocText&quot;:&quot;(Sneddon, 1946)&quot;,&quot;manualOverrideText&quot;:&quot;&quot;},&quot;citationTag&quot;:&quot;MENDELEY_CITATION_v3_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&quot;,&quot;citationItems&quot;:[{&quot;id&quot;:&quot;0f84c756-ae93-379c-a441-837559a9ab58&quot;,&quot;itemData&quot;:{&quot;type&quot;:&quot;article-journal&quot;,&quot;id&quot;:&quot;0f84c756-ae93-379c-a441-837559a9ab58&quot;,&quot;title&quot;:&quot;The distribution of stress in the neighbourhood of a flat elliptical crack in an elastic solid&quot;,&quot;author&quot;:[{&quot;family&quot;:&quot;Sneddon&quot;,&quot;given&quot;:&quot;I N&quot;,&quot;parse-names&quot;:false,&quot;dropping-particle&quot;:&quot;&quot;,&quot;non-dropping-particle&quot;:&quot;&quot;}],&quot;container-title&quot;:&quot;Proc. Roy. Soc.A&quot;,&quot;DOI&quot;:&quot;10.1098/rspa.1946.0077&quot;,&quot;ISBN&quot;:&quot;2053-9169&quot;,&quot;issued&quot;:{&quot;date-parts&quot;:[[1946]]},&quot;page&quot;:&quot;229-260&quot;,&quot;publisher&quot;:&quot;Cambridge University Press&quot;,&quot;issue&quot;:&quot;1009&quot;,&quot;volume&quot;:&quot;187&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journal-of-petroleum-science-and-engineering&quot;,&quot;title&quot;:&quot;Journal of Petroleum Science and Engineering&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728</Words>
  <Characters>4095</Characters>
  <Application>Microsoft Office Word</Application>
  <DocSecurity>0</DocSecurity>
  <Lines>65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Renato Poli</dc:creator>
  <cp:lastModifiedBy>Renato Poli</cp:lastModifiedBy>
  <cp:revision>48</cp:revision>
  <cp:lastPrinted>2024-06-01T19:53:00Z</cp:lastPrinted>
  <dcterms:created xsi:type="dcterms:W3CDTF">2024-07-08T16:02:00Z</dcterms:created>
  <dcterms:modified xsi:type="dcterms:W3CDTF">2024-07-09T18:52:00Z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y fmtid="{D5CDD505-2E9C-101B-9397-08002B2CF9AE}" pid="18" name="Mendeley Document_1">
    <vt:lpwstr>True</vt:lpwstr>
  </property>
  <property fmtid="{D5CDD505-2E9C-101B-9397-08002B2CF9AE}" pid="19" name="Mendeley Unique User Id_1">
    <vt:lpwstr>89fd1075-137b-3ae7-ba7b-750795b88c04</vt:lpwstr>
  </property>
  <property fmtid="{D5CDD505-2E9C-101B-9397-08002B2CF9AE}" pid="20" name="Mendeley Citation Style_1">
    <vt:lpwstr>http://www.zotero.org/styles/apa</vt:lpwstr>
  </property>
  <property fmtid="{D5CDD505-2E9C-101B-9397-08002B2CF9AE}" pid="21" name="Mendeley Recent Style Id 0_1">
    <vt:lpwstr>http://www.zotero.org/styles/american-medical-association</vt:lpwstr>
  </property>
  <property fmtid="{D5CDD505-2E9C-101B-9397-08002B2CF9AE}" pid="22" name="Mendeley Recent Style Name 0_1">
    <vt:lpwstr>American Medical Association 11th edition</vt:lpwstr>
  </property>
  <property fmtid="{D5CDD505-2E9C-101B-9397-08002B2CF9AE}" pid="23" name="Mendeley Recent Style Id 1_1">
    <vt:lpwstr>http://www.zotero.org/styles/american-political-science-association</vt:lpwstr>
  </property>
  <property fmtid="{D5CDD505-2E9C-101B-9397-08002B2CF9AE}" pid="24" name="Mendeley Recent Style Name 1_1">
    <vt:lpwstr>American Political Science Association</vt:lpwstr>
  </property>
  <property fmtid="{D5CDD505-2E9C-101B-9397-08002B2CF9AE}" pid="25" name="Mendeley Recent Style Id 2_1">
    <vt:lpwstr>http://www.zotero.org/styles/apa</vt:lpwstr>
  </property>
  <property fmtid="{D5CDD505-2E9C-101B-9397-08002B2CF9AE}" pid="26" name="Mendeley Recent Style Name 2_1">
    <vt:lpwstr>American Psychological Association 7th edition</vt:lpwstr>
  </property>
  <property fmtid="{D5CDD505-2E9C-101B-9397-08002B2CF9AE}" pid="27" name="Mendeley Recent Style Id 3_1">
    <vt:lpwstr>http://www.zotero.org/styles/american-sociological-association</vt:lpwstr>
  </property>
  <property fmtid="{D5CDD505-2E9C-101B-9397-08002B2CF9AE}" pid="28" name="Mendeley Recent Style Name 3_1">
    <vt:lpwstr>American Sociological Association 6th edition</vt:lpwstr>
  </property>
  <property fmtid="{D5CDD505-2E9C-101B-9397-08002B2CF9AE}" pid="29" name="Mendeley Recent Style Id 4_1">
    <vt:lpwstr>http://www.zotero.org/styles/chicago-author-date</vt:lpwstr>
  </property>
  <property fmtid="{D5CDD505-2E9C-101B-9397-08002B2CF9AE}" pid="30" name="Mendeley Recent Style Name 4_1">
    <vt:lpwstr>Chicago Manual of Style 17th edition (author-date)</vt:lpwstr>
  </property>
  <property fmtid="{D5CDD505-2E9C-101B-9397-08002B2CF9AE}" pid="31" name="Mendeley Recent Style Id 5_1">
    <vt:lpwstr>http://www.zotero.org/styles/harvard-cite-them-right</vt:lpwstr>
  </property>
  <property fmtid="{D5CDD505-2E9C-101B-9397-08002B2CF9AE}" pid="32" name="Mendeley Recent Style Name 5_1">
    <vt:lpwstr>Cite Them Right 10th edition - Harvard</vt:lpwstr>
  </property>
  <property fmtid="{D5CDD505-2E9C-101B-9397-08002B2CF9AE}" pid="33" name="Mendeley Recent Style Id 6_1">
    <vt:lpwstr>http://www.zotero.org/styles/ieee</vt:lpwstr>
  </property>
  <property fmtid="{D5CDD505-2E9C-101B-9397-08002B2CF9AE}" pid="34" name="Mendeley Recent Style Name 6_1">
    <vt:lpwstr>IEEE</vt:lpwstr>
  </property>
  <property fmtid="{D5CDD505-2E9C-101B-9397-08002B2CF9AE}" pid="35" name="Mendeley Recent Style Id 7_1">
    <vt:lpwstr>http://www.zotero.org/styles/modern-humanities-research-association</vt:lpwstr>
  </property>
  <property fmtid="{D5CDD505-2E9C-101B-9397-08002B2CF9AE}" pid="36" name="Mendeley Recent Style Name 7_1">
    <vt:lpwstr>Modern Humanities Research Association 3rd edition (note with bibliography)</vt:lpwstr>
  </property>
  <property fmtid="{D5CDD505-2E9C-101B-9397-08002B2CF9AE}" pid="37" name="Mendeley Recent Style Id 8_1">
    <vt:lpwstr>http://www.zotero.org/styles/modern-language-association</vt:lpwstr>
  </property>
  <property fmtid="{D5CDD505-2E9C-101B-9397-08002B2CF9AE}" pid="38" name="Mendeley Recent Style Name 8_1">
    <vt:lpwstr>Modern Language Association 8th edition</vt:lpwstr>
  </property>
  <property fmtid="{D5CDD505-2E9C-101B-9397-08002B2CF9AE}" pid="39" name="Mendeley Recent Style Id 9_1">
    <vt:lpwstr>http://www.zotero.org/styles/nature</vt:lpwstr>
  </property>
  <property fmtid="{D5CDD505-2E9C-101B-9397-08002B2CF9AE}" pid="40" name="Mendeley Recent Style Name 9_1">
    <vt:lpwstr>Nature</vt:lpwstr>
  </property>
</Properties>
</file>