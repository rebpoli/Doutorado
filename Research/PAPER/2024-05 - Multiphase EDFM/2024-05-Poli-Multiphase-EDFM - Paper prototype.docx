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3C6E5" w14:textId="5BCE3E2C" w:rsidR="008F5486" w:rsidRDefault="001D4773" w:rsidP="00011930">
      <w:pPr>
        <w:pStyle w:val="Title"/>
      </w:pPr>
      <w:r>
        <w:t xml:space="preserve">Multiphase flow model of Naturally Fractured Reservoirs using </w:t>
      </w:r>
      <w:proofErr w:type="gramStart"/>
      <w:r w:rsidR="000F0FDF" w:rsidRPr="00011930">
        <w:t>EDFM</w:t>
      </w:r>
      <w:proofErr w:type="gramEnd"/>
    </w:p>
    <w:p w14:paraId="4E385E7D" w14:textId="312842FB" w:rsidR="001D4773" w:rsidRPr="009A34A7" w:rsidRDefault="001D4773" w:rsidP="001D4773">
      <w:pPr>
        <w:pStyle w:val="Title"/>
        <w:jc w:val="right"/>
        <w:rPr>
          <w:i/>
          <w:iCs/>
          <w:sz w:val="20"/>
          <w:szCs w:val="32"/>
          <w:lang w:val="pt-BR"/>
        </w:rPr>
      </w:pPr>
      <w:proofErr w:type="spellStart"/>
      <w:r w:rsidRPr="009A34A7">
        <w:rPr>
          <w:i/>
          <w:iCs/>
          <w:sz w:val="20"/>
          <w:szCs w:val="32"/>
          <w:lang w:val="pt-BR"/>
        </w:rPr>
        <w:t>Paper</w:t>
      </w:r>
      <w:proofErr w:type="spellEnd"/>
      <w:r w:rsidRPr="009A34A7">
        <w:rPr>
          <w:i/>
          <w:iCs/>
          <w:sz w:val="20"/>
          <w:szCs w:val="32"/>
          <w:lang w:val="pt-BR"/>
        </w:rPr>
        <w:t xml:space="preserve"> </w:t>
      </w:r>
      <w:proofErr w:type="spellStart"/>
      <w:r w:rsidRPr="009A34A7">
        <w:rPr>
          <w:i/>
          <w:iCs/>
          <w:sz w:val="20"/>
          <w:szCs w:val="32"/>
          <w:lang w:val="pt-BR"/>
        </w:rPr>
        <w:t>prototype</w:t>
      </w:r>
      <w:proofErr w:type="spellEnd"/>
    </w:p>
    <w:p w14:paraId="34A216DC" w14:textId="76367484" w:rsidR="008F5486" w:rsidRPr="00C22471" w:rsidRDefault="000F0FDF" w:rsidP="002C2E33">
      <w:pPr>
        <w:rPr>
          <w:lang w:val="pt-BR"/>
        </w:rPr>
      </w:pPr>
      <w:r w:rsidRPr="00C22471">
        <w:rPr>
          <w:lang w:val="pt-BR"/>
        </w:rPr>
        <w:t>Renato Poli</w:t>
      </w:r>
      <w:r w:rsidRPr="00C22471">
        <w:rPr>
          <w:vertAlign w:val="superscript"/>
          <w:lang w:val="pt-BR"/>
        </w:rPr>
        <w:t>1</w:t>
      </w:r>
      <w:r w:rsidRPr="00C22471">
        <w:rPr>
          <w:lang w:val="pt-BR"/>
        </w:rPr>
        <w:t>, Marcos Vitor Barbosa Machado</w:t>
      </w:r>
      <w:r w:rsidR="00011930" w:rsidRPr="00C22471">
        <w:rPr>
          <w:vertAlign w:val="superscript"/>
          <w:lang w:val="pt-BR"/>
        </w:rPr>
        <w:t>2</w:t>
      </w:r>
      <w:r w:rsidRPr="00C22471">
        <w:rPr>
          <w:lang w:val="pt-BR"/>
        </w:rPr>
        <w:t xml:space="preserve">, </w:t>
      </w:r>
      <w:proofErr w:type="spellStart"/>
      <w:r w:rsidRPr="00C22471">
        <w:rPr>
          <w:lang w:val="pt-BR"/>
        </w:rPr>
        <w:t>and</w:t>
      </w:r>
      <w:proofErr w:type="spellEnd"/>
      <w:r w:rsidRPr="00C22471">
        <w:rPr>
          <w:lang w:val="pt-BR"/>
        </w:rPr>
        <w:t xml:space="preserve"> </w:t>
      </w:r>
      <w:proofErr w:type="spellStart"/>
      <w:r w:rsidRPr="00C22471">
        <w:rPr>
          <w:lang w:val="pt-BR"/>
        </w:rPr>
        <w:t>Kamy</w:t>
      </w:r>
      <w:proofErr w:type="spellEnd"/>
      <w:r w:rsidRPr="00C22471">
        <w:rPr>
          <w:lang w:val="pt-BR"/>
        </w:rPr>
        <w:t xml:space="preserve"> Sepehrnoori</w:t>
      </w:r>
      <w:r w:rsidRPr="00C22471">
        <w:rPr>
          <w:vertAlign w:val="superscript"/>
          <w:lang w:val="pt-BR"/>
        </w:rPr>
        <w:t>1</w:t>
      </w:r>
    </w:p>
    <w:p w14:paraId="4953BD54" w14:textId="7481B4EA" w:rsidR="008F5486" w:rsidRPr="00457243" w:rsidRDefault="000F0FDF" w:rsidP="00457243">
      <w:pPr>
        <w:spacing w:before="240"/>
        <w:rPr>
          <w:sz w:val="20"/>
          <w:szCs w:val="18"/>
        </w:rPr>
      </w:pPr>
      <w:r w:rsidRPr="00457243">
        <w:rPr>
          <w:sz w:val="20"/>
          <w:szCs w:val="18"/>
          <w:vertAlign w:val="superscript"/>
        </w:rPr>
        <w:t>1</w:t>
      </w:r>
      <w:r w:rsidRPr="00457243">
        <w:rPr>
          <w:sz w:val="20"/>
          <w:szCs w:val="18"/>
        </w:rPr>
        <w:t>The University of Texas at Austin, 200 E. Dean Keeton St., Austin, TX 78712, United States</w:t>
      </w:r>
    </w:p>
    <w:p w14:paraId="2C931D54" w14:textId="43AABBE6" w:rsidR="008F5486" w:rsidRPr="006A7EFF" w:rsidRDefault="000F0FDF" w:rsidP="00457243">
      <w:pPr>
        <w:spacing w:before="0"/>
        <w:rPr>
          <w:sz w:val="20"/>
          <w:lang w:val="pt-BR"/>
        </w:rPr>
      </w:pPr>
      <w:r w:rsidRPr="006A7EFF">
        <w:rPr>
          <w:sz w:val="20"/>
          <w:vertAlign w:val="superscript"/>
          <w:lang w:val="pt-BR"/>
        </w:rPr>
        <w:t>2</w:t>
      </w:r>
      <w:r w:rsidRPr="006A7EFF">
        <w:rPr>
          <w:sz w:val="20"/>
          <w:lang w:val="pt-BR"/>
        </w:rPr>
        <w:t>Petrobras, Petr</w:t>
      </w:r>
      <w:r w:rsidR="00AF3B96">
        <w:rPr>
          <w:sz w:val="20"/>
          <w:lang w:val="pt-BR"/>
        </w:rPr>
        <w:t>ó</w:t>
      </w:r>
      <w:r w:rsidRPr="006A7EFF">
        <w:rPr>
          <w:sz w:val="20"/>
          <w:lang w:val="pt-BR"/>
        </w:rPr>
        <w:t xml:space="preserve">leo Brasileiro S.A., 28 Henrique Valadares Av., Rio de Janeiro, RJ, </w:t>
      </w:r>
      <w:proofErr w:type="spellStart"/>
      <w:r w:rsidRPr="006A7EFF">
        <w:rPr>
          <w:sz w:val="20"/>
          <w:lang w:val="pt-BR"/>
        </w:rPr>
        <w:t>Brazil</w:t>
      </w:r>
      <w:proofErr w:type="spellEnd"/>
    </w:p>
    <w:p w14:paraId="10D3CBBA" w14:textId="1AC0BA47" w:rsidR="007D5F47" w:rsidRDefault="007D5F47" w:rsidP="00011930">
      <w:pPr>
        <w:pStyle w:val="Heading1"/>
      </w:pPr>
      <w:r>
        <w:t>Motivation</w:t>
      </w:r>
      <w:r w:rsidR="0074651F">
        <w:t xml:space="preserve"> and Vision</w:t>
      </w:r>
    </w:p>
    <w:p w14:paraId="54E0065D" w14:textId="45EBD007" w:rsidR="0074651F" w:rsidRPr="0074651F" w:rsidRDefault="0074651F" w:rsidP="0074651F">
      <w:r w:rsidRPr="0074651F">
        <w:t>We</w:t>
      </w:r>
      <w:r>
        <w:t xml:space="preserve"> want </w:t>
      </w:r>
      <w:r w:rsidR="000B2B23">
        <w:t xml:space="preserve">to </w:t>
      </w:r>
      <w:r>
        <w:t>enable EDFM technology to represent Naturally Fractured Reservoirs</w:t>
      </w:r>
      <w:r w:rsidR="00011224">
        <w:t xml:space="preserve"> (NFRs)</w:t>
      </w:r>
      <w:r>
        <w:t>.</w:t>
      </w:r>
    </w:p>
    <w:p w14:paraId="108739D2" w14:textId="6D878FFF" w:rsidR="00AB3D32" w:rsidRDefault="00AB3D32" w:rsidP="00AB3D32">
      <w:r>
        <w:t xml:space="preserve">Recent </w:t>
      </w:r>
      <w:r w:rsidR="009356B2">
        <w:t xml:space="preserve">EDFM papers focus </w:t>
      </w:r>
      <w:r>
        <w:t xml:space="preserve">mainly </w:t>
      </w:r>
      <w:r w:rsidR="009356B2">
        <w:t xml:space="preserve">on </w:t>
      </w:r>
      <w:r>
        <w:t>hydraulic fracture models</w:t>
      </w:r>
      <w:r w:rsidR="006E54ED">
        <w:t xml:space="preserve">, where </w:t>
      </w:r>
      <w:r>
        <w:t>the pressure gradient between the fracture and its surrounding matrix dominates the flow</w:t>
      </w:r>
      <w:r w:rsidR="006E54ED">
        <w:t xml:space="preserve">, and single-phase </w:t>
      </w:r>
      <w:r w:rsidR="008550AF">
        <w:t>models are</w:t>
      </w:r>
      <w:r w:rsidR="006E54ED">
        <w:t xml:space="preserve"> </w:t>
      </w:r>
      <w:r w:rsidR="00776432">
        <w:t>accurate</w:t>
      </w:r>
      <w:r>
        <w:t>.</w:t>
      </w:r>
    </w:p>
    <w:p w14:paraId="22861BF5" w14:textId="77777777" w:rsidR="00270178" w:rsidRDefault="002C53E5" w:rsidP="00AB3D32">
      <w:r>
        <w:t xml:space="preserve">When we consider </w:t>
      </w:r>
      <w:r w:rsidR="00C47418">
        <w:t xml:space="preserve">natural fractures occurring far from the wells, </w:t>
      </w:r>
      <w:r w:rsidR="00A016C0">
        <w:t xml:space="preserve">capillarity dominates the </w:t>
      </w:r>
      <w:r>
        <w:t>flow</w:t>
      </w:r>
      <w:r w:rsidR="00A016C0">
        <w:t xml:space="preserve"> dynamics</w:t>
      </w:r>
      <w:r w:rsidR="00451EFA">
        <w:t xml:space="preserve">, because the </w:t>
      </w:r>
      <w:r w:rsidR="00011224">
        <w:t>local pressure gradient is small</w:t>
      </w:r>
      <w:r>
        <w:t>.</w:t>
      </w:r>
    </w:p>
    <w:p w14:paraId="30097941" w14:textId="4396006D" w:rsidR="00011224" w:rsidRDefault="00011224" w:rsidP="00011224">
      <w:pPr>
        <w:pStyle w:val="Heading1"/>
      </w:pPr>
      <w:proofErr w:type="spellStart"/>
      <w:r>
        <w:t>Hypotes</w:t>
      </w:r>
      <w:r w:rsidR="00D92391">
        <w:t>i</w:t>
      </w:r>
      <w:r>
        <w:t>s</w:t>
      </w:r>
      <w:proofErr w:type="spellEnd"/>
    </w:p>
    <w:p w14:paraId="3C5FC5B9" w14:textId="76CEF700" w:rsidR="000031EA" w:rsidRDefault="00011224" w:rsidP="007D5F47">
      <w:r>
        <w:t xml:space="preserve">EDFM must be enhanced to </w:t>
      </w:r>
      <w:r w:rsidR="00D92391">
        <w:t xml:space="preserve">model </w:t>
      </w:r>
      <w:r>
        <w:t>capillary driven flow in NFRs.</w:t>
      </w:r>
    </w:p>
    <w:p w14:paraId="02D6824F" w14:textId="77777777" w:rsidR="004D3847" w:rsidRDefault="004D3847" w:rsidP="004D3847">
      <w:r>
        <w:t>Wettability and buoyancy are the key parameters that control the flow dynamics in conventional and thick NFR.</w:t>
      </w:r>
    </w:p>
    <w:p w14:paraId="3DE7E04D" w14:textId="72BB25BA" w:rsidR="00D92391" w:rsidRDefault="00D92391" w:rsidP="002B5ACE">
      <w:pPr>
        <w:pStyle w:val="Heading1"/>
      </w:pPr>
      <w:r>
        <w:t>Workflow</w:t>
      </w:r>
    </w:p>
    <w:p w14:paraId="0E9C72B1" w14:textId="6DA9BAE6" w:rsidR="00D92391" w:rsidRDefault="008700F4" w:rsidP="00776063">
      <w:pPr>
        <w:pStyle w:val="ListParagraph"/>
        <w:numPr>
          <w:ilvl w:val="0"/>
          <w:numId w:val="5"/>
        </w:numPr>
      </w:pPr>
      <w:r w:rsidRPr="008700F4">
        <w:rPr>
          <w:b/>
          <w:bCs/>
        </w:rPr>
        <w:t>Preliminary simulation work:</w:t>
      </w:r>
      <w:r>
        <w:t xml:space="preserve"> </w:t>
      </w:r>
      <w:r w:rsidR="006B1BCA">
        <w:t>Demonstrate the issue with preliminary simulation work.</w:t>
      </w:r>
    </w:p>
    <w:p w14:paraId="3D7EA1BB" w14:textId="66E145A4" w:rsidR="006B1BCA" w:rsidRPr="008700F4" w:rsidRDefault="008700F4" w:rsidP="00776063">
      <w:pPr>
        <w:pStyle w:val="ListParagraph"/>
        <w:numPr>
          <w:ilvl w:val="0"/>
          <w:numId w:val="5"/>
        </w:numPr>
      </w:pPr>
      <w:r w:rsidRPr="008700F4">
        <w:rPr>
          <w:b/>
          <w:bCs/>
        </w:rPr>
        <w:t>Multiphase model:</w:t>
      </w:r>
      <w:r w:rsidRPr="008700F4">
        <w:t xml:space="preserve"> </w:t>
      </w:r>
      <w:r w:rsidR="006B1BCA" w:rsidRPr="008700F4">
        <w:t xml:space="preserve">Offer a numerical </w:t>
      </w:r>
      <w:r>
        <w:t xml:space="preserve">approach to solve the issues </w:t>
      </w:r>
      <w:proofErr w:type="gramStart"/>
      <w:r>
        <w:t>identified</w:t>
      </w:r>
      <w:proofErr w:type="gramEnd"/>
    </w:p>
    <w:p w14:paraId="43ACCA69" w14:textId="27F7D0B5" w:rsidR="00776063" w:rsidRPr="00776063" w:rsidRDefault="008700F4" w:rsidP="00776063">
      <w:pPr>
        <w:pStyle w:val="ListParagraph"/>
        <w:numPr>
          <w:ilvl w:val="0"/>
          <w:numId w:val="5"/>
        </w:numPr>
      </w:pPr>
      <w:r w:rsidRPr="008700F4">
        <w:rPr>
          <w:b/>
          <w:bCs/>
        </w:rPr>
        <w:t>Benchmark the model:</w:t>
      </w:r>
      <w:r>
        <w:t xml:space="preserve"> test </w:t>
      </w:r>
      <w:r w:rsidR="00776063">
        <w:t xml:space="preserve">against </w:t>
      </w:r>
      <m:oMath>
        <m:r>
          <w:rPr>
            <w:rFonts w:ascii="Cambria Math" w:hAnsi="Cambria Math"/>
          </w:rPr>
          <m:t>1ϕ</m:t>
        </m:r>
      </m:oMath>
      <w:r w:rsidR="00776063">
        <w:t xml:space="preserve"> and </w:t>
      </w:r>
      <m:oMath>
        <m:r>
          <w:rPr>
            <w:rFonts w:ascii="Cambria Math" w:hAnsi="Cambria Math"/>
          </w:rPr>
          <m:t>2ϕ2κ</m:t>
        </m:r>
      </m:oMath>
      <w:r w:rsidR="00776063">
        <w:t xml:space="preserve"> models</w:t>
      </w:r>
      <w:r w:rsidR="000F1208">
        <w:t xml:space="preserve">, estimate </w:t>
      </w:r>
      <w:r w:rsidR="00487BC6">
        <w:t>recovery factors</w:t>
      </w:r>
      <w:r w:rsidR="00B417C6">
        <w:t xml:space="preserve"> in waterflooding and </w:t>
      </w:r>
      <w:proofErr w:type="spellStart"/>
      <w:r w:rsidR="00B417C6">
        <w:t>gasflooding</w:t>
      </w:r>
      <w:proofErr w:type="spellEnd"/>
      <w:r w:rsidR="00B417C6">
        <w:t xml:space="preserve"> scenarios.</w:t>
      </w:r>
    </w:p>
    <w:p w14:paraId="07530B94" w14:textId="77777777" w:rsidR="0093567C" w:rsidRDefault="0093567C">
      <w:pPr>
        <w:spacing w:before="0" w:line="240" w:lineRule="auto"/>
        <w:jc w:val="left"/>
        <w:rPr>
          <w:rFonts w:eastAsia="Arial" w:cs="Arial"/>
          <w:b/>
          <w:bCs/>
          <w:szCs w:val="24"/>
        </w:rPr>
      </w:pPr>
      <w:r>
        <w:br w:type="page"/>
      </w:r>
    </w:p>
    <w:p w14:paraId="1C030A5A" w14:textId="0F172E2C" w:rsidR="00776063" w:rsidRDefault="00D02535" w:rsidP="00D02535">
      <w:pPr>
        <w:pStyle w:val="Heading1"/>
      </w:pPr>
      <w:r>
        <w:t>Preliminary s</w:t>
      </w:r>
      <w:r w:rsidR="002B5ACE">
        <w:t>imulation work</w:t>
      </w:r>
    </w:p>
    <w:p w14:paraId="151775DE" w14:textId="58A757B1" w:rsidR="00437763" w:rsidRDefault="00437763" w:rsidP="00437763">
      <w:pPr>
        <w:pStyle w:val="Heading2"/>
      </w:pPr>
      <w:r>
        <w:t>PETROPHYSICS</w:t>
      </w:r>
      <w:r w:rsidR="00EC3EAD">
        <w:t xml:space="preserve"> AND FLUID PROPERTIES</w:t>
      </w:r>
    </w:p>
    <w:tbl>
      <w:tblPr>
        <w:tblStyle w:val="TableGrid"/>
        <w:tblW w:w="4179" w:type="dxa"/>
        <w:tblInd w:w="2943" w:type="dxa"/>
        <w:tblCellMar>
          <w:top w:w="28" w:type="dxa"/>
          <w:bottom w:w="28" w:type="dxa"/>
        </w:tblCellMar>
        <w:tblLook w:val="04A0" w:firstRow="1" w:lastRow="0" w:firstColumn="1" w:lastColumn="0" w:noHBand="0" w:noVBand="1"/>
      </w:tblPr>
      <w:tblGrid>
        <w:gridCol w:w="1843"/>
        <w:gridCol w:w="2336"/>
      </w:tblGrid>
      <w:tr w:rsidR="00EC3EAD" w14:paraId="0BA778C8" w14:textId="77777777" w:rsidTr="00EC3EAD">
        <w:tc>
          <w:tcPr>
            <w:tcW w:w="1843" w:type="dxa"/>
            <w:shd w:val="clear" w:color="auto" w:fill="D9D9D9" w:themeFill="background1" w:themeFillShade="D9"/>
          </w:tcPr>
          <w:p w14:paraId="45CA7855" w14:textId="15F23366" w:rsidR="00EC3EAD" w:rsidRDefault="00EC3EAD"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M</m:t>
                    </m:r>
                  </m:sub>
                </m:sSub>
              </m:oMath>
            </m:oMathPara>
          </w:p>
        </w:tc>
        <w:tc>
          <w:tcPr>
            <w:tcW w:w="2336" w:type="dxa"/>
            <w:shd w:val="clear" w:color="auto" w:fill="D9D9D9" w:themeFill="background1" w:themeFillShade="D9"/>
          </w:tcPr>
          <w:p w14:paraId="03771D30" w14:textId="07AA9AB0" w:rsidR="00EC3EAD" w:rsidRDefault="00EC3EAD" w:rsidP="00EC3EAD">
            <w:pPr>
              <w:pStyle w:val="Tight"/>
              <w:jc w:val="center"/>
            </w:pPr>
            <m:oMathPara>
              <m:oMath>
                <m:r>
                  <w:rPr>
                    <w:rFonts w:ascii="Cambria Math" w:hAnsi="Cambria Math"/>
                  </w:rPr>
                  <m:t>15%</m:t>
                </m:r>
              </m:oMath>
            </m:oMathPara>
          </w:p>
        </w:tc>
      </w:tr>
      <w:tr w:rsidR="00EC3EAD" w14:paraId="464AC6E3" w14:textId="77777777" w:rsidTr="00EC3EAD">
        <w:tc>
          <w:tcPr>
            <w:tcW w:w="1843" w:type="dxa"/>
            <w:shd w:val="clear" w:color="auto" w:fill="D9D9D9" w:themeFill="background1" w:themeFillShade="D9"/>
          </w:tcPr>
          <w:p w14:paraId="34712148" w14:textId="36FD021E" w:rsidR="00EC3EAD" w:rsidRDefault="00EC3EAD" w:rsidP="00EC3EAD">
            <w:pPr>
              <w:pStyle w:val="Tight"/>
              <w:jc w:val="center"/>
            </w:pPr>
            <m:oMathPara>
              <m:oMath>
                <m:sSub>
                  <m:sSubPr>
                    <m:ctrlPr>
                      <w:rPr>
                        <w:rFonts w:ascii="Cambria Math" w:hAnsi="Cambria Math"/>
                        <w:i/>
                      </w:rPr>
                    </m:ctrlPr>
                  </m:sSubPr>
                  <m:e>
                    <m:r>
                      <w:rPr>
                        <w:rFonts w:ascii="Cambria Math" w:hAnsi="Cambria Math"/>
                      </w:rPr>
                      <m:t>ϕ</m:t>
                    </m:r>
                  </m:e>
                  <m:sub>
                    <m:r>
                      <w:rPr>
                        <w:rFonts w:ascii="Cambria Math" w:hAnsi="Cambria Math"/>
                      </w:rPr>
                      <m:t>F</m:t>
                    </m:r>
                  </m:sub>
                </m:sSub>
              </m:oMath>
            </m:oMathPara>
          </w:p>
        </w:tc>
        <w:tc>
          <w:tcPr>
            <w:tcW w:w="2336" w:type="dxa"/>
            <w:shd w:val="clear" w:color="auto" w:fill="D9D9D9" w:themeFill="background1" w:themeFillShade="D9"/>
          </w:tcPr>
          <w:p w14:paraId="7316A1D1" w14:textId="23470ADF" w:rsidR="00EC3EAD" w:rsidRDefault="00EC3EAD" w:rsidP="00EC3EAD">
            <w:pPr>
              <w:pStyle w:val="Tight"/>
              <w:jc w:val="center"/>
            </w:pPr>
            <m:oMathPara>
              <m:oMath>
                <m:r>
                  <w:rPr>
                    <w:rFonts w:ascii="Cambria Math" w:hAnsi="Cambria Math"/>
                  </w:rPr>
                  <m:t>100%</m:t>
                </m:r>
              </m:oMath>
            </m:oMathPara>
          </w:p>
        </w:tc>
      </w:tr>
      <w:tr w:rsidR="00EC3EAD" w14:paraId="15734015" w14:textId="77777777" w:rsidTr="00EC3EAD">
        <w:tc>
          <w:tcPr>
            <w:tcW w:w="1843" w:type="dxa"/>
            <w:shd w:val="clear" w:color="auto" w:fill="D9D9D9" w:themeFill="background1" w:themeFillShade="D9"/>
          </w:tcPr>
          <w:p w14:paraId="38A8112D" w14:textId="31901498" w:rsidR="00EC3EAD" w:rsidRDefault="00EC3EAD"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M</m:t>
                    </m:r>
                  </m:sub>
                </m:sSub>
              </m:oMath>
            </m:oMathPara>
          </w:p>
        </w:tc>
        <w:tc>
          <w:tcPr>
            <w:tcW w:w="2336" w:type="dxa"/>
            <w:shd w:val="clear" w:color="auto" w:fill="D9D9D9" w:themeFill="background1" w:themeFillShade="D9"/>
          </w:tcPr>
          <w:p w14:paraId="22A7ABB7" w14:textId="6B24A767" w:rsidR="00EC3EAD" w:rsidRDefault="00EC3EAD" w:rsidP="00EC3EAD">
            <w:pPr>
              <w:pStyle w:val="Tight"/>
              <w:jc w:val="center"/>
            </w:pPr>
            <m:oMathPara>
              <m:oMath>
                <m:r>
                  <w:rPr>
                    <w:rFonts w:ascii="Cambria Math" w:hAnsi="Cambria Math"/>
                  </w:rPr>
                  <m:t xml:space="preserve">100 </m:t>
                </m:r>
                <m:r>
                  <m:rPr>
                    <m:sty m:val="p"/>
                  </m:rPr>
                  <w:rPr>
                    <w:rFonts w:ascii="Cambria Math" w:hAnsi="Cambria Math"/>
                  </w:rPr>
                  <m:t>mD</m:t>
                </m:r>
              </m:oMath>
            </m:oMathPara>
          </w:p>
        </w:tc>
      </w:tr>
      <w:tr w:rsidR="00EC3EAD" w14:paraId="434A022D" w14:textId="77777777" w:rsidTr="00EC3EAD">
        <w:tc>
          <w:tcPr>
            <w:tcW w:w="1843" w:type="dxa"/>
            <w:shd w:val="clear" w:color="auto" w:fill="D9D9D9" w:themeFill="background1" w:themeFillShade="D9"/>
          </w:tcPr>
          <w:p w14:paraId="31C04ABB" w14:textId="7430ECA8" w:rsidR="00EC3EAD" w:rsidRDefault="00EC3EAD" w:rsidP="00EC3EAD">
            <w:pPr>
              <w:pStyle w:val="Tight"/>
              <w:jc w:val="center"/>
            </w:pPr>
            <m:oMathPara>
              <m:oMath>
                <m:sSub>
                  <m:sSubPr>
                    <m:ctrlPr>
                      <w:rPr>
                        <w:rFonts w:ascii="Cambria Math" w:hAnsi="Cambria Math"/>
                        <w:i/>
                      </w:rPr>
                    </m:ctrlPr>
                  </m:sSubPr>
                  <m:e>
                    <m:r>
                      <w:rPr>
                        <w:rFonts w:ascii="Cambria Math" w:hAnsi="Cambria Math"/>
                      </w:rPr>
                      <m:t>κ</m:t>
                    </m:r>
                  </m:e>
                  <m:sub>
                    <m:r>
                      <w:rPr>
                        <w:rFonts w:ascii="Cambria Math" w:hAnsi="Cambria Math"/>
                      </w:rPr>
                      <m:t>F</m:t>
                    </m:r>
                  </m:sub>
                </m:sSub>
              </m:oMath>
            </m:oMathPara>
          </w:p>
        </w:tc>
        <w:tc>
          <w:tcPr>
            <w:tcW w:w="2336" w:type="dxa"/>
            <w:shd w:val="clear" w:color="auto" w:fill="D9D9D9" w:themeFill="background1" w:themeFillShade="D9"/>
          </w:tcPr>
          <w:p w14:paraId="38FFAAD8" w14:textId="3492D61D" w:rsidR="00EC3EAD" w:rsidRPr="00EC3EAD" w:rsidRDefault="00EC3EAD" w:rsidP="00EC3EAD">
            <w:pPr>
              <w:pStyle w:val="Tight"/>
              <w:jc w:val="center"/>
            </w:pPr>
            <m:oMathPara>
              <m:oMath>
                <m:r>
                  <w:rPr>
                    <w:rFonts w:ascii="Cambria Math" w:hAnsi="Cambria Math"/>
                  </w:rPr>
                  <m:t>5,000</m:t>
                </m:r>
                <m:r>
                  <w:rPr>
                    <w:rFonts w:ascii="Cambria Math" w:hAnsi="Cambria Math"/>
                  </w:rPr>
                  <m:t xml:space="preserve"> </m:t>
                </m:r>
                <m:r>
                  <m:rPr>
                    <m:sty m:val="p"/>
                  </m:rPr>
                  <w:rPr>
                    <w:rFonts w:ascii="Cambria Math" w:hAnsi="Cambria Math"/>
                  </w:rPr>
                  <m:t>mD</m:t>
                </m:r>
              </m:oMath>
            </m:oMathPara>
          </w:p>
        </w:tc>
      </w:tr>
      <w:tr w:rsidR="00EC3EAD" w14:paraId="65CF7037" w14:textId="77777777" w:rsidTr="00EC3EAD">
        <w:tc>
          <w:tcPr>
            <w:tcW w:w="1843" w:type="dxa"/>
          </w:tcPr>
          <w:p w14:paraId="1F9A7261" w14:textId="7FF3EA52" w:rsidR="00EC3EAD" w:rsidRDefault="00EC3EAD" w:rsidP="00EC3EAD">
            <w:pPr>
              <w:pStyle w:val="Tight"/>
              <w:jc w:val="center"/>
            </w:pPr>
            <w:r>
              <w:t>Model</w:t>
            </w:r>
          </w:p>
        </w:tc>
        <w:tc>
          <w:tcPr>
            <w:tcW w:w="2336" w:type="dxa"/>
          </w:tcPr>
          <w:p w14:paraId="0322B6E7" w14:textId="49CD4DC1" w:rsidR="00EC3EAD" w:rsidRDefault="00EC3EAD" w:rsidP="00EC3EAD">
            <w:pPr>
              <w:pStyle w:val="Tight"/>
              <w:jc w:val="center"/>
            </w:pPr>
            <w:r>
              <w:t>Black oil</w:t>
            </w:r>
          </w:p>
        </w:tc>
      </w:tr>
      <w:tr w:rsidR="00EC3EAD" w14:paraId="784AF6F1" w14:textId="77777777" w:rsidTr="00EC3EAD">
        <w:tc>
          <w:tcPr>
            <w:tcW w:w="1843" w:type="dxa"/>
          </w:tcPr>
          <w:p w14:paraId="133F4E5E" w14:textId="20BE669B" w:rsidR="00EC3EAD" w:rsidRDefault="00EC3EAD" w:rsidP="00EC3EAD">
            <w:pPr>
              <w:pStyle w:val="Tight"/>
              <w:jc w:val="center"/>
            </w:pPr>
            <w:r>
              <w:t>RGO</w:t>
            </w:r>
          </w:p>
        </w:tc>
        <w:tc>
          <w:tcPr>
            <w:tcW w:w="2336" w:type="dxa"/>
          </w:tcPr>
          <w:p w14:paraId="7EAE1AE6" w14:textId="1DA121A8" w:rsidR="00EC3EAD" w:rsidRDefault="00EC3EAD" w:rsidP="00EC3EAD">
            <w:pPr>
              <w:pStyle w:val="Tight"/>
              <w:jc w:val="center"/>
            </w:pPr>
            <m:oMathPara>
              <m:oMath>
                <m:r>
                  <w:rPr>
                    <w:rFonts w:ascii="Cambria Math" w:hAnsi="Cambria Math"/>
                  </w:rPr>
                  <m:t xml:space="preserve">300 </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r>
                  <m:rPr>
                    <m:sty m:val="p"/>
                  </m:rPr>
                  <w:rPr>
                    <w:rFonts w:ascii="Cambria Math" w:hAnsi="Cambria Math"/>
                  </w:rPr>
                  <m:t>/</m:t>
                </m:r>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3</m:t>
                    </m:r>
                  </m:sup>
                </m:sSup>
              </m:oMath>
            </m:oMathPara>
          </w:p>
        </w:tc>
      </w:tr>
      <w:tr w:rsidR="00EC3EAD" w14:paraId="471F9B8B" w14:textId="77777777" w:rsidTr="00EC3EAD">
        <w:tc>
          <w:tcPr>
            <w:tcW w:w="1843" w:type="dxa"/>
          </w:tcPr>
          <w:p w14:paraId="34F9DC4E" w14:textId="6D0715FF" w:rsidR="00EC3EAD" w:rsidRDefault="00EC3EAD"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o</m:t>
                    </m:r>
                  </m:sub>
                </m:sSub>
              </m:oMath>
            </m:oMathPara>
          </w:p>
        </w:tc>
        <w:tc>
          <w:tcPr>
            <w:tcW w:w="2336" w:type="dxa"/>
          </w:tcPr>
          <w:p w14:paraId="70855BCC" w14:textId="43E3C243" w:rsidR="00EC3EAD" w:rsidRDefault="00EC3EAD" w:rsidP="00EC3EAD">
            <w:pPr>
              <w:pStyle w:val="Tight"/>
              <w:jc w:val="center"/>
            </w:pPr>
            <m:oMathPara>
              <m:oMath>
                <m:r>
                  <w:rPr>
                    <w:rFonts w:ascii="Cambria Math" w:hAnsi="Cambria Math"/>
                  </w:rPr>
                  <m:t>0.8</m:t>
                </m:r>
              </m:oMath>
            </m:oMathPara>
          </w:p>
        </w:tc>
      </w:tr>
      <w:tr w:rsidR="00EC3EAD" w14:paraId="163A3B1A" w14:textId="77777777" w:rsidTr="00EC3EAD">
        <w:tc>
          <w:tcPr>
            <w:tcW w:w="1843" w:type="dxa"/>
          </w:tcPr>
          <w:p w14:paraId="6210E5F1" w14:textId="13A04A1A" w:rsidR="00EC3EAD" w:rsidRDefault="00EC3EAD"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w</m:t>
                    </m:r>
                  </m:sub>
                </m:sSub>
              </m:oMath>
            </m:oMathPara>
          </w:p>
        </w:tc>
        <w:tc>
          <w:tcPr>
            <w:tcW w:w="2336" w:type="dxa"/>
          </w:tcPr>
          <w:p w14:paraId="3D5237FA" w14:textId="07477F0C" w:rsidR="00EC3EAD" w:rsidRDefault="00EC3EAD" w:rsidP="00EC3EAD">
            <w:pPr>
              <w:pStyle w:val="Tight"/>
              <w:jc w:val="center"/>
            </w:pPr>
            <m:oMathPara>
              <m:oMath>
                <m:r>
                  <w:rPr>
                    <w:rFonts w:ascii="Cambria Math" w:hAnsi="Cambria Math"/>
                  </w:rPr>
                  <m:t>1</m:t>
                </m:r>
              </m:oMath>
            </m:oMathPara>
          </w:p>
        </w:tc>
      </w:tr>
      <w:tr w:rsidR="00EC3EAD" w14:paraId="3FD68117" w14:textId="77777777" w:rsidTr="00EC3EAD">
        <w:tc>
          <w:tcPr>
            <w:tcW w:w="1843" w:type="dxa"/>
          </w:tcPr>
          <w:p w14:paraId="52FA20A6" w14:textId="5CE19A4B" w:rsidR="00EC3EAD" w:rsidRDefault="00EC3EAD" w:rsidP="00EC3EAD">
            <w:pPr>
              <w:pStyle w:val="Tight"/>
              <w:jc w:val="center"/>
            </w:pPr>
            <m:oMathPara>
              <m:oMath>
                <m:sSub>
                  <m:sSubPr>
                    <m:ctrlPr>
                      <w:rPr>
                        <w:rFonts w:ascii="Cambria Math" w:hAnsi="Cambria Math"/>
                        <w:i/>
                      </w:rPr>
                    </m:ctrlPr>
                  </m:sSubPr>
                  <m:e>
                    <m:r>
                      <w:rPr>
                        <w:rFonts w:ascii="Cambria Math" w:hAnsi="Cambria Math"/>
                      </w:rPr>
                      <m:t>ρ</m:t>
                    </m:r>
                  </m:e>
                  <m:sub>
                    <m:r>
                      <w:rPr>
                        <w:rFonts w:ascii="Cambria Math" w:hAnsi="Cambria Math"/>
                      </w:rPr>
                      <m:t>g</m:t>
                    </m:r>
                  </m:sub>
                </m:sSub>
              </m:oMath>
            </m:oMathPara>
          </w:p>
        </w:tc>
        <w:tc>
          <w:tcPr>
            <w:tcW w:w="2336" w:type="dxa"/>
          </w:tcPr>
          <w:p w14:paraId="60C34FBA" w14:textId="55E90C28" w:rsidR="00EC3EAD" w:rsidRDefault="00EC3EAD" w:rsidP="00EC3EAD">
            <w:pPr>
              <w:pStyle w:val="Tight"/>
              <w:jc w:val="center"/>
            </w:pPr>
            <m:oMathPara>
              <m:oMath>
                <m:r>
                  <w:rPr>
                    <w:rFonts w:ascii="Cambria Math" w:hAnsi="Cambria Math"/>
                  </w:rPr>
                  <m:t>0.5</m:t>
                </m:r>
              </m:oMath>
            </m:oMathPara>
          </w:p>
        </w:tc>
      </w:tr>
      <w:tr w:rsidR="00EC3EAD" w14:paraId="50C7F900" w14:textId="77777777" w:rsidTr="00EC3EAD">
        <w:tc>
          <w:tcPr>
            <w:tcW w:w="1843" w:type="dxa"/>
            <w:shd w:val="clear" w:color="auto" w:fill="D9D9D9" w:themeFill="background1" w:themeFillShade="D9"/>
          </w:tcPr>
          <w:p w14:paraId="43094143" w14:textId="2550D8D5" w:rsidR="00EC3EAD" w:rsidRDefault="00EC3EAD"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oMath>
            </m:oMathPara>
          </w:p>
        </w:tc>
        <w:tc>
          <w:tcPr>
            <w:tcW w:w="2336" w:type="dxa"/>
            <w:shd w:val="clear" w:color="auto" w:fill="D9D9D9" w:themeFill="background1" w:themeFillShade="D9"/>
          </w:tcPr>
          <w:p w14:paraId="55199077" w14:textId="3990A5C6" w:rsidR="00EC3EAD" w:rsidRDefault="00EC3EAD" w:rsidP="00EC3EAD">
            <w:pPr>
              <w:pStyle w:val="Tight"/>
              <w:jc w:val="center"/>
            </w:pPr>
            <m:oMathPara>
              <m:oMath>
                <m:r>
                  <w:rPr>
                    <w:rFonts w:ascii="Cambria Math" w:hAnsi="Cambria Math"/>
                  </w:rPr>
                  <m:t xml:space="preserve">40 </m:t>
                </m:r>
                <m:r>
                  <m:rPr>
                    <m:sty m:val="p"/>
                  </m:rPr>
                  <w:rPr>
                    <w:rFonts w:ascii="Cambria Math" w:hAnsi="Cambria Math"/>
                  </w:rPr>
                  <m:t>MPa</m:t>
                </m:r>
              </m:oMath>
            </m:oMathPara>
          </w:p>
        </w:tc>
      </w:tr>
      <w:tr w:rsidR="00EC3EAD" w14:paraId="378673A0" w14:textId="77777777" w:rsidTr="00EC3EAD">
        <w:tc>
          <w:tcPr>
            <w:tcW w:w="1843" w:type="dxa"/>
            <w:shd w:val="clear" w:color="auto" w:fill="D9D9D9" w:themeFill="background1" w:themeFillShade="D9"/>
          </w:tcPr>
          <w:p w14:paraId="628847F1" w14:textId="21CDA2B7" w:rsidR="00EC3EAD" w:rsidRDefault="00EC3EAD" w:rsidP="00EC3EAD">
            <w:pPr>
              <w:pStyle w:val="Tight"/>
              <w:jc w:val="center"/>
            </w:pPr>
            <m:oMathPara>
              <m:oMath>
                <m:sSub>
                  <m:sSubPr>
                    <m:ctrlPr>
                      <w:rPr>
                        <w:rFonts w:ascii="Cambria Math" w:hAnsi="Cambria Math"/>
                        <w:i/>
                      </w:rPr>
                    </m:ctrlPr>
                  </m:sSubPr>
                  <m:e>
                    <m:r>
                      <w:rPr>
                        <w:rFonts w:ascii="Cambria Math" w:hAnsi="Cambria Math"/>
                      </w:rPr>
                      <m:t>P</m:t>
                    </m:r>
                  </m:e>
                  <m:sub>
                    <m:r>
                      <w:rPr>
                        <w:rFonts w:ascii="Cambria Math" w:hAnsi="Cambria Math"/>
                      </w:rPr>
                      <m:t>sat</m:t>
                    </m:r>
                  </m:sub>
                </m:sSub>
              </m:oMath>
            </m:oMathPara>
          </w:p>
        </w:tc>
        <w:tc>
          <w:tcPr>
            <w:tcW w:w="2336" w:type="dxa"/>
            <w:shd w:val="clear" w:color="auto" w:fill="D9D9D9" w:themeFill="background1" w:themeFillShade="D9"/>
          </w:tcPr>
          <w:p w14:paraId="213CE0BD" w14:textId="786BABC7" w:rsidR="00EC3EAD" w:rsidRPr="00EC3EAD" w:rsidRDefault="00EC3EAD" w:rsidP="00EC3EAD">
            <w:pPr>
              <w:pStyle w:val="Tight"/>
              <w:jc w:val="center"/>
              <w:rPr>
                <w:iCs/>
              </w:rPr>
            </w:pPr>
            <m:oMathPara>
              <m:oMath>
                <m:r>
                  <w:rPr>
                    <w:rFonts w:ascii="Cambria Math" w:hAnsi="Cambria Math"/>
                  </w:rPr>
                  <m:t xml:space="preserve">30 </m:t>
                </m:r>
                <m:r>
                  <m:rPr>
                    <m:sty m:val="p"/>
                  </m:rPr>
                  <w:rPr>
                    <w:rFonts w:ascii="Cambria Math" w:hAnsi="Cambria Math"/>
                  </w:rPr>
                  <m:t>MPa</m:t>
                </m:r>
              </m:oMath>
            </m:oMathPara>
          </w:p>
        </w:tc>
      </w:tr>
    </w:tbl>
    <w:p w14:paraId="19ED84F0" w14:textId="77777777" w:rsidR="00437763" w:rsidRDefault="00437763" w:rsidP="007232B2">
      <w:pPr>
        <w:pStyle w:val="Heading2"/>
      </w:pPr>
    </w:p>
    <w:p w14:paraId="466BA47F" w14:textId="5CE00A07" w:rsidR="003C18C9" w:rsidRDefault="003C18C9" w:rsidP="007232B2">
      <w:pPr>
        <w:pStyle w:val="Heading2"/>
      </w:pPr>
      <w:r>
        <w:t>RESERVOIR GEOMETRIES</w:t>
      </w:r>
    </w:p>
    <w:p w14:paraId="1A96540D" w14:textId="4474B1E7" w:rsidR="003A7BF1" w:rsidRDefault="003C18C9" w:rsidP="003C18C9">
      <w:pPr>
        <w:pStyle w:val="Heading3"/>
      </w:pPr>
      <w:r>
        <w:t>F</w:t>
      </w:r>
      <w:r w:rsidR="007232B2">
        <w:t>1</w:t>
      </w:r>
      <w:r w:rsidR="001A2E2D">
        <w:t>:</w:t>
      </w:r>
      <w:r w:rsidR="007232B2">
        <w:t xml:space="preserve"> </w:t>
      </w:r>
      <w:r w:rsidR="00854363">
        <w:t>Multiple fractures</w:t>
      </w:r>
    </w:p>
    <w:p w14:paraId="0B70E373" w14:textId="43C2202C" w:rsidR="000B658E" w:rsidRDefault="0093567C" w:rsidP="00B417C6">
      <w:pPr>
        <w:rPr>
          <w:rFonts w:eastAsia="Arial"/>
        </w:rPr>
      </w:pPr>
      <w:r>
        <w:rPr>
          <w:rFonts w:eastAsia="Arial"/>
        </w:rPr>
        <w:t xml:space="preserve">Build a reference model able to stress the </w:t>
      </w:r>
      <w:r w:rsidR="00FE3129">
        <w:rPr>
          <w:rFonts w:eastAsia="Arial"/>
        </w:rPr>
        <w:t xml:space="preserve">multiphase flow in the absence of </w:t>
      </w:r>
      <w:proofErr w:type="gramStart"/>
      <w:r w:rsidR="00FE3129">
        <w:rPr>
          <w:rFonts w:eastAsia="Arial"/>
        </w:rPr>
        <w:t>a</w:t>
      </w:r>
      <w:proofErr w:type="gramEnd"/>
      <w:r w:rsidR="00FE3129">
        <w:rPr>
          <w:rFonts w:eastAsia="Arial"/>
        </w:rPr>
        <w:t xml:space="preserve"> areal pressure gradient.</w:t>
      </w:r>
      <w:r w:rsidR="00494154">
        <w:rPr>
          <w:rFonts w:eastAsia="Arial"/>
        </w:rPr>
        <w:t xml:space="preserve"> This </w:t>
      </w:r>
      <w:r w:rsidR="00EC3EAD">
        <w:rPr>
          <w:rFonts w:eastAsia="Arial"/>
        </w:rPr>
        <w:t xml:space="preserve">is </w:t>
      </w:r>
      <w:r w:rsidR="00494154">
        <w:rPr>
          <w:rFonts w:eastAsia="Arial"/>
        </w:rPr>
        <w:t xml:space="preserve">a 2D model with a </w:t>
      </w:r>
      <w:r w:rsidR="00854363">
        <w:rPr>
          <w:rFonts w:eastAsia="Arial"/>
        </w:rPr>
        <w:t xml:space="preserve">regular </w:t>
      </w:r>
      <w:r w:rsidR="00494154">
        <w:rPr>
          <w:rFonts w:eastAsia="Arial"/>
        </w:rPr>
        <w:t xml:space="preserve">fracture </w:t>
      </w:r>
      <w:r w:rsidR="00854363">
        <w:rPr>
          <w:rFonts w:eastAsia="Arial"/>
        </w:rPr>
        <w:t xml:space="preserve">network initially </w:t>
      </w:r>
      <w:r w:rsidR="00784942">
        <w:rPr>
          <w:rFonts w:eastAsia="Arial"/>
        </w:rPr>
        <w:t>saturated with water</w:t>
      </w:r>
      <w:r w:rsidR="00494154">
        <w:rPr>
          <w:rFonts w:eastAsia="Arial"/>
        </w:rPr>
        <w:t>. Two fluid equilibrium regions: one for the matrix and one for the fracture.</w:t>
      </w:r>
      <w:r w:rsidR="003A7BF1">
        <w:rPr>
          <w:rFonts w:eastAsia="Arial"/>
        </w:rPr>
        <w:t xml:space="preserve"> Let the flow equilibrate naturally and </w:t>
      </w:r>
      <w:r w:rsidR="007232B2">
        <w:rPr>
          <w:rFonts w:eastAsia="Arial"/>
        </w:rPr>
        <w:t>measure the characteristic times.</w:t>
      </w:r>
    </w:p>
    <w:p w14:paraId="7EE5AB11" w14:textId="7486366E" w:rsidR="00784942" w:rsidRDefault="00784942" w:rsidP="00B417C6">
      <w:pPr>
        <w:rPr>
          <w:rFonts w:eastAsia="Arial"/>
        </w:rPr>
      </w:pPr>
      <w:r>
        <w:rPr>
          <w:rFonts w:eastAsia="Arial"/>
        </w:rPr>
        <w:t xml:space="preserve">The model can be implemented using </w:t>
      </w:r>
      <m:oMath>
        <m:r>
          <w:rPr>
            <w:rFonts w:ascii="Cambria Math" w:eastAsia="Arial" w:hAnsi="Cambria Math"/>
          </w:rPr>
          <m:t>2</m:t>
        </m:r>
        <m:r>
          <w:rPr>
            <w:rFonts w:ascii="Cambria Math" w:eastAsia="Arial" w:hAnsi="Cambria Math"/>
          </w:rPr>
          <m:t>ϕ2κ</m:t>
        </m:r>
      </m:oMath>
      <w:r>
        <w:rPr>
          <w:rFonts w:eastAsia="Arial"/>
        </w:rPr>
        <w:t>, EDFM and LGR.</w:t>
      </w:r>
    </w:p>
    <w:tbl>
      <w:tblPr>
        <w:tblStyle w:val="TableGrid"/>
        <w:tblpPr w:leftFromText="180" w:rightFromText="180" w:vertAnchor="text" w:horzAnchor="margin" w:tblpXSpec="right" w:tblpY="1750"/>
        <w:tblW w:w="4179" w:type="dxa"/>
        <w:tblCellMar>
          <w:top w:w="28" w:type="dxa"/>
          <w:bottom w:w="28" w:type="dxa"/>
        </w:tblCellMar>
        <w:tblLook w:val="04A0" w:firstRow="1" w:lastRow="0" w:firstColumn="1" w:lastColumn="0" w:noHBand="0" w:noVBand="1"/>
      </w:tblPr>
      <w:tblGrid>
        <w:gridCol w:w="2547"/>
        <w:gridCol w:w="1632"/>
      </w:tblGrid>
      <w:tr w:rsidR="0000606E" w:rsidRPr="0000606E" w14:paraId="4F0E0EF4" w14:textId="77777777" w:rsidTr="0000606E">
        <w:tc>
          <w:tcPr>
            <w:tcW w:w="2547" w:type="dxa"/>
          </w:tcPr>
          <w:p w14:paraId="28D2302A" w14:textId="57E260C0" w:rsidR="0000606E" w:rsidRPr="0000606E" w:rsidRDefault="0000606E" w:rsidP="0000606E">
            <w:pPr>
              <w:pStyle w:val="Tight"/>
              <w:jc w:val="center"/>
              <w:rPr>
                <w:sz w:val="22"/>
                <w:szCs w:val="20"/>
              </w:rPr>
            </w:pPr>
            <m:oMath>
              <m:r>
                <w:rPr>
                  <w:rFonts w:ascii="Cambria Math" w:hAnsi="Cambria Math"/>
                  <w:sz w:val="22"/>
                  <w:szCs w:val="20"/>
                </w:rPr>
                <m:t>H</m:t>
              </m:r>
            </m:oMath>
            <w:r w:rsidRPr="0000606E">
              <w:rPr>
                <w:sz w:val="22"/>
                <w:szCs w:val="20"/>
              </w:rPr>
              <w:t xml:space="preserve"> (model height)</w:t>
            </w:r>
          </w:p>
        </w:tc>
        <w:tc>
          <w:tcPr>
            <w:tcW w:w="1632" w:type="dxa"/>
          </w:tcPr>
          <w:p w14:paraId="228E7AE9" w14:textId="77777777" w:rsidR="0000606E" w:rsidRPr="0000606E" w:rsidRDefault="0000606E" w:rsidP="0000606E">
            <w:pPr>
              <w:pStyle w:val="Tight"/>
              <w:jc w:val="center"/>
              <w:rPr>
                <w:iCs/>
                <w:sz w:val="22"/>
                <w:szCs w:val="20"/>
              </w:rPr>
            </w:pPr>
            <m:oMathPara>
              <m:oMath>
                <m:r>
                  <w:rPr>
                    <w:rFonts w:ascii="Cambria Math" w:hAnsi="Cambria Math"/>
                    <w:sz w:val="22"/>
                    <w:szCs w:val="20"/>
                  </w:rPr>
                  <m:t xml:space="preserve">300 </m:t>
                </m:r>
                <m:r>
                  <m:rPr>
                    <m:sty m:val="p"/>
                  </m:rPr>
                  <w:rPr>
                    <w:rFonts w:ascii="Cambria Math" w:hAnsi="Cambria Math"/>
                    <w:sz w:val="22"/>
                    <w:szCs w:val="20"/>
                  </w:rPr>
                  <m:t>m</m:t>
                </m:r>
              </m:oMath>
            </m:oMathPara>
          </w:p>
        </w:tc>
      </w:tr>
      <w:tr w:rsidR="0000606E" w:rsidRPr="0000606E" w14:paraId="2FC19FB6" w14:textId="77777777" w:rsidTr="0000606E">
        <w:tc>
          <w:tcPr>
            <w:tcW w:w="2547" w:type="dxa"/>
          </w:tcPr>
          <w:p w14:paraId="696081B7" w14:textId="4B521537" w:rsidR="0000606E" w:rsidRPr="0000606E" w:rsidRDefault="0000606E" w:rsidP="0000606E">
            <w:pPr>
              <w:pStyle w:val="Tight"/>
              <w:jc w:val="center"/>
              <w:rPr>
                <w:sz w:val="22"/>
                <w:szCs w:val="20"/>
              </w:rPr>
            </w:pPr>
            <m:oMath>
              <m:r>
                <w:rPr>
                  <w:rFonts w:ascii="Cambria Math" w:hAnsi="Cambria Math"/>
                  <w:sz w:val="22"/>
                  <w:szCs w:val="20"/>
                </w:rPr>
                <m:t>W</m:t>
              </m:r>
            </m:oMath>
            <w:r w:rsidRPr="0000606E">
              <w:rPr>
                <w:sz w:val="22"/>
                <w:szCs w:val="20"/>
              </w:rPr>
              <w:t xml:space="preserve"> (model width)</w:t>
            </w:r>
          </w:p>
        </w:tc>
        <w:tc>
          <w:tcPr>
            <w:tcW w:w="1632" w:type="dxa"/>
          </w:tcPr>
          <w:p w14:paraId="365D2E2F" w14:textId="77777777" w:rsidR="0000606E" w:rsidRPr="0000606E" w:rsidRDefault="0000606E" w:rsidP="0000606E">
            <w:pPr>
              <w:pStyle w:val="Tight"/>
              <w:jc w:val="center"/>
              <w:rPr>
                <w:sz w:val="22"/>
                <w:szCs w:val="20"/>
              </w:rPr>
            </w:pPr>
            <w:r w:rsidRPr="0000606E">
              <w:rPr>
                <w:sz w:val="22"/>
                <w:szCs w:val="20"/>
              </w:rPr>
              <w:t xml:space="preserve">10 </w:t>
            </w:r>
            <m:oMath>
              <m:r>
                <m:rPr>
                  <m:sty m:val="p"/>
                </m:rPr>
                <w:rPr>
                  <w:rFonts w:ascii="Cambria Math" w:hAnsi="Cambria Math"/>
                  <w:sz w:val="22"/>
                  <w:szCs w:val="20"/>
                </w:rPr>
                <m:t>m</m:t>
              </m:r>
            </m:oMath>
          </w:p>
        </w:tc>
      </w:tr>
      <w:tr w:rsidR="0000606E" w:rsidRPr="0000606E" w14:paraId="7FEE1F25" w14:textId="77777777" w:rsidTr="0000606E">
        <w:tc>
          <w:tcPr>
            <w:tcW w:w="2547" w:type="dxa"/>
          </w:tcPr>
          <w:p w14:paraId="3218CC67" w14:textId="77777777" w:rsidR="0000606E" w:rsidRPr="0000606E" w:rsidRDefault="0000606E" w:rsidP="0000606E">
            <w:pPr>
              <w:pStyle w:val="Tight"/>
              <w:jc w:val="center"/>
              <w:rPr>
                <w:sz w:val="22"/>
                <w:szCs w:val="20"/>
              </w:rPr>
            </w:pPr>
            <w:r w:rsidRPr="0000606E">
              <w:rPr>
                <w:sz w:val="22"/>
                <w:szCs w:val="20"/>
              </w:rPr>
              <w:t>Frac Spacing</w:t>
            </w:r>
          </w:p>
        </w:tc>
        <w:tc>
          <w:tcPr>
            <w:tcW w:w="1632" w:type="dxa"/>
          </w:tcPr>
          <w:p w14:paraId="7C666999" w14:textId="77777777" w:rsidR="0000606E" w:rsidRPr="0000606E" w:rsidRDefault="0000606E" w:rsidP="0000606E">
            <w:pPr>
              <w:pStyle w:val="Tight"/>
              <w:jc w:val="center"/>
              <w:rPr>
                <w:sz w:val="22"/>
                <w:szCs w:val="20"/>
              </w:rPr>
            </w:pPr>
            <m:oMathPara>
              <m:oMath>
                <m:r>
                  <w:rPr>
                    <w:rFonts w:ascii="Cambria Math" w:hAnsi="Cambria Math"/>
                    <w:sz w:val="22"/>
                    <w:szCs w:val="20"/>
                  </w:rPr>
                  <m:t xml:space="preserve">0.5 </m:t>
                </m:r>
                <m:r>
                  <m:rPr>
                    <m:sty m:val="p"/>
                  </m:rPr>
                  <w:rPr>
                    <w:rFonts w:ascii="Cambria Math" w:hAnsi="Cambria Math"/>
                    <w:sz w:val="22"/>
                    <w:szCs w:val="20"/>
                  </w:rPr>
                  <m:t>m</m:t>
                </m:r>
              </m:oMath>
            </m:oMathPara>
          </w:p>
        </w:tc>
      </w:tr>
    </w:tbl>
    <w:p w14:paraId="68307297" w14:textId="5BFBE03D" w:rsidR="007232B2" w:rsidRDefault="00854363" w:rsidP="00386772">
      <w:pPr>
        <w:pStyle w:val="Figure"/>
      </w:pPr>
      <w:r>
        <w:rPr>
          <w:noProof/>
        </w:rPr>
        <w:drawing>
          <wp:inline distT="0" distB="0" distL="0" distR="0" wp14:anchorId="68D67467" wp14:editId="063C7102">
            <wp:extent cx="3476543" cy="2160000"/>
            <wp:effectExtent l="0" t="0" r="0" b="0"/>
            <wp:docPr id="689352164" name="Picture 8"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52164" name="Picture 8" descr="A screenshot of a g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6543" cy="2160000"/>
                    </a:xfrm>
                    <a:prstGeom prst="rect">
                      <a:avLst/>
                    </a:prstGeom>
                    <a:noFill/>
                  </pic:spPr>
                </pic:pic>
              </a:graphicData>
            </a:graphic>
          </wp:inline>
        </w:drawing>
      </w:r>
    </w:p>
    <w:p w14:paraId="3A816FB5" w14:textId="33096A70" w:rsidR="00260CC9" w:rsidRDefault="00260CC9" w:rsidP="00260CC9">
      <w:pPr>
        <w:pStyle w:val="Figure-Legend"/>
        <w:rPr>
          <w:rFonts w:eastAsia="Arial"/>
        </w:rPr>
      </w:pPr>
      <w:r>
        <w:rPr>
          <w:rFonts w:eastAsia="Arial"/>
        </w:rPr>
        <w:t xml:space="preserve">Figure </w:t>
      </w:r>
      <w:r>
        <w:rPr>
          <w:rFonts w:eastAsia="Arial"/>
        </w:rPr>
        <w:fldChar w:fldCharType="begin"/>
      </w:r>
      <w:r>
        <w:rPr>
          <w:rFonts w:eastAsia="Arial"/>
        </w:rPr>
        <w:instrText xml:space="preserve"> \seq fig </w:instrText>
      </w:r>
      <w:r>
        <w:rPr>
          <w:rFonts w:eastAsia="Arial"/>
        </w:rPr>
        <w:fldChar w:fldCharType="separate"/>
      </w:r>
      <w:r>
        <w:rPr>
          <w:rFonts w:eastAsia="Arial"/>
          <w:noProof/>
        </w:rPr>
        <w:t>1</w:t>
      </w:r>
      <w:r>
        <w:rPr>
          <w:rFonts w:eastAsia="Arial"/>
        </w:rPr>
        <w:fldChar w:fldCharType="end"/>
      </w:r>
      <w:r>
        <w:rPr>
          <w:rFonts w:eastAsia="Arial"/>
        </w:rPr>
        <w:t xml:space="preserve"> – Reservoir geometry F1</w:t>
      </w:r>
      <w:r w:rsidR="00680C3F">
        <w:rPr>
          <w:rFonts w:eastAsia="Arial"/>
        </w:rPr>
        <w:t>.</w:t>
      </w:r>
    </w:p>
    <w:p w14:paraId="2F542ED4" w14:textId="77777777" w:rsidR="00EC3EAD" w:rsidRDefault="00EC3EAD" w:rsidP="00EC3EAD">
      <w:pPr>
        <w:rPr>
          <w:rFonts w:eastAsia="Arial"/>
        </w:rPr>
      </w:pPr>
    </w:p>
    <w:p w14:paraId="7ED158D3" w14:textId="3F565D1E" w:rsidR="008E4F57" w:rsidRDefault="008E4F57" w:rsidP="008E4F57">
      <w:pPr>
        <w:pStyle w:val="Heading2"/>
      </w:pPr>
      <w:r>
        <w:t>CAPILLARY PRESSURE</w:t>
      </w:r>
      <w:r w:rsidR="00437763">
        <w:t xml:space="preserve"> </w:t>
      </w:r>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C</m:t>
            </m:r>
          </m:sub>
        </m:sSub>
      </m:oMath>
    </w:p>
    <w:p w14:paraId="044D638C" w14:textId="565E6927" w:rsidR="00824B48" w:rsidRDefault="00824B48" w:rsidP="00824B48">
      <w:proofErr w:type="spellStart"/>
      <w:r w:rsidRPr="00824B48">
        <w:t>Elabo</w:t>
      </w:r>
      <w:r>
        <w:t>borate</w:t>
      </w:r>
      <w:proofErr w:type="spellEnd"/>
      <w:r>
        <w:t xml:space="preserve"> reference </w:t>
      </w:r>
      <w:proofErr w:type="spellStart"/>
      <w:proofErr w:type="gramStart"/>
      <w:r>
        <w:t>cases</w:t>
      </w:r>
      <w:r w:rsidR="00C87B3B">
        <w:t>.</w:t>
      </w:r>
      <w:r w:rsidR="00437763">
        <w:t>Observe</w:t>
      </w:r>
      <w:proofErr w:type="spellEnd"/>
      <w:proofErr w:type="gramEnd"/>
      <w:r w:rsidR="00437763">
        <w:t xml:space="preserve"> that the fracture has low but not null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437763">
        <w:t>.</w:t>
      </w:r>
    </w:p>
    <w:p w14:paraId="3F1608AC" w14:textId="2DCB88F9" w:rsidR="00D2642D" w:rsidRPr="00D2642D" w:rsidRDefault="00D2642D" w:rsidP="00D2642D">
      <w:pPr>
        <w:rPr>
          <w:color w:val="FF0000"/>
        </w:rPr>
      </w:pPr>
      <w:r w:rsidRPr="00FF227D">
        <w:rPr>
          <w:color w:val="FF0000"/>
        </w:rPr>
        <w:t>TBD</w:t>
      </w:r>
      <w:r>
        <w:rPr>
          <w:color w:val="FF0000"/>
        </w:rPr>
        <w:t xml:space="preserve"> – pair of curves: one for the matrix and one for the fracture</w:t>
      </w:r>
      <w:r>
        <w:rPr>
          <w:color w:val="FF0000"/>
        </w:rPr>
        <w:t>, for each scenario</w:t>
      </w:r>
      <w:r w:rsidRPr="00D2642D">
        <w:rPr>
          <w:color w:val="FF0000"/>
        </w:rPr>
        <w:t>:</w:t>
      </w:r>
    </w:p>
    <w:p w14:paraId="78020A37" w14:textId="7D2CAC5E" w:rsidR="003E5012" w:rsidRPr="003E5012" w:rsidRDefault="00824B48" w:rsidP="003E5012">
      <w:pPr>
        <w:pStyle w:val="Heading3"/>
      </w:pPr>
      <w:r>
        <w:t>PCWO-WW</w:t>
      </w:r>
      <w:r w:rsidR="008E4F57">
        <w:t xml:space="preserve">: </w:t>
      </w:r>
      <w:r w:rsidR="003E5012">
        <w:t>Water-oil capillary pressure, strongly w</w:t>
      </w:r>
      <w:r w:rsidR="008E4F57">
        <w:t>ater wet</w:t>
      </w:r>
      <w:r w:rsidR="003E5012">
        <w:t xml:space="preserve"> media</w:t>
      </w:r>
    </w:p>
    <w:p w14:paraId="1D111F3B" w14:textId="51132FF9" w:rsidR="008E4F57" w:rsidRDefault="00824B48" w:rsidP="00824B48">
      <w:pPr>
        <w:pStyle w:val="Heading3"/>
      </w:pPr>
      <w:r>
        <w:t>PCWO-</w:t>
      </w:r>
      <w:r>
        <w:t>M</w:t>
      </w:r>
      <w:r>
        <w:t>W</w:t>
      </w:r>
      <w:r w:rsidR="008E4F57">
        <w:t xml:space="preserve">: </w:t>
      </w:r>
      <w:r w:rsidR="003E5012">
        <w:t xml:space="preserve">Water-oil capillary pressure, </w:t>
      </w:r>
      <w:r w:rsidR="003E5012">
        <w:t xml:space="preserve">mixed </w:t>
      </w:r>
      <w:r w:rsidR="003E5012">
        <w:t>wet media</w:t>
      </w:r>
    </w:p>
    <w:p w14:paraId="390CFB3D" w14:textId="5DD2EA73" w:rsidR="008E4F57" w:rsidRDefault="00824B48" w:rsidP="008E4F57">
      <w:pPr>
        <w:pStyle w:val="Heading3"/>
      </w:pPr>
      <w:r>
        <w:t>PCWO-</w:t>
      </w:r>
      <w:r>
        <w:t>O</w:t>
      </w:r>
      <w:r>
        <w:t>W</w:t>
      </w:r>
      <w:r w:rsidR="008E4F57">
        <w:t>:</w:t>
      </w:r>
      <w:r w:rsidR="003E5012">
        <w:t xml:space="preserve"> Water-oil capillary pressure, </w:t>
      </w:r>
      <w:r w:rsidR="00974287">
        <w:t>strongly o</w:t>
      </w:r>
      <w:r w:rsidR="003E5012">
        <w:t xml:space="preserve">il </w:t>
      </w:r>
      <w:r w:rsidR="003E5012">
        <w:t>wet media</w:t>
      </w:r>
    </w:p>
    <w:p w14:paraId="15430453" w14:textId="69E31D69" w:rsidR="003E5012" w:rsidRPr="003E5012" w:rsidRDefault="003E5012" w:rsidP="003E5012">
      <w:pPr>
        <w:pStyle w:val="Heading3"/>
      </w:pPr>
      <w:r>
        <w:t>PC</w:t>
      </w:r>
      <w:r>
        <w:t>GL</w:t>
      </w:r>
      <w:r>
        <w:t xml:space="preserve">-WW: </w:t>
      </w:r>
      <w:r>
        <w:t xml:space="preserve">Gas-liquid </w:t>
      </w:r>
      <w:r>
        <w:t>capillary pressure</w:t>
      </w:r>
    </w:p>
    <w:p w14:paraId="7594B449" w14:textId="47335D7E" w:rsidR="008E4F57" w:rsidRDefault="00B83ADC" w:rsidP="00B83ADC">
      <w:r w:rsidRPr="00B83ADC">
        <w:t xml:space="preserve">Use </w:t>
      </w:r>
      <w:r>
        <w:t>a unique</w:t>
      </w:r>
      <w:r w:rsidR="00D97D99">
        <w:t xml:space="preserve"> </w:t>
      </w:r>
      <w:r w:rsidR="00EB6C13">
        <w:t>g</w:t>
      </w:r>
      <w:r>
        <w:t>as-</w:t>
      </w:r>
      <w:r w:rsidR="00EB6C13">
        <w:t>l</w:t>
      </w:r>
      <w:r>
        <w:t xml:space="preserve">iquid </w:t>
      </w:r>
      <w:r w:rsidR="00EB6C13">
        <w:t>capillary pressure</w:t>
      </w:r>
      <w:r w:rsidR="00D2642D">
        <w:t>, regardless of wettability</w:t>
      </w:r>
      <w:r w:rsidR="00EB6C13">
        <w:t>.</w:t>
      </w:r>
    </w:p>
    <w:p w14:paraId="00A40ABD" w14:textId="77777777" w:rsidR="0000606E" w:rsidRDefault="0000606E" w:rsidP="004D502D">
      <w:pPr>
        <w:pStyle w:val="Heading2"/>
      </w:pPr>
    </w:p>
    <w:p w14:paraId="0DF9F5B6" w14:textId="131AA7CC" w:rsidR="004D502D" w:rsidRDefault="004D502D" w:rsidP="004D502D">
      <w:pPr>
        <w:pStyle w:val="Heading2"/>
      </w:pPr>
      <w:r>
        <w:t>RELATIVE PERMEABILITY</w:t>
      </w:r>
    </w:p>
    <w:p w14:paraId="4465A2B2" w14:textId="77777777" w:rsidR="0000606E" w:rsidRPr="00D2642D" w:rsidRDefault="0000606E" w:rsidP="0000606E">
      <w:pPr>
        <w:rPr>
          <w:color w:val="FF0000"/>
        </w:rPr>
      </w:pPr>
      <w:r w:rsidRPr="00FF227D">
        <w:rPr>
          <w:color w:val="FF0000"/>
        </w:rPr>
        <w:t>TBD</w:t>
      </w:r>
      <w:r>
        <w:rPr>
          <w:color w:val="FF0000"/>
        </w:rPr>
        <w:t xml:space="preserve"> – pair of curves: one for the matrix and one for the fracture, for each scenario</w:t>
      </w:r>
      <w:r w:rsidRPr="00D2642D">
        <w:rPr>
          <w:color w:val="FF0000"/>
        </w:rPr>
        <w:t>:</w:t>
      </w:r>
    </w:p>
    <w:p w14:paraId="33AE9BE5" w14:textId="573404A3" w:rsidR="00C87B3B" w:rsidRDefault="00C87B3B" w:rsidP="00C87B3B">
      <w:proofErr w:type="spellStart"/>
      <w:r w:rsidRPr="00824B48">
        <w:t>Elabo</w:t>
      </w:r>
      <w:r>
        <w:t>borate</w:t>
      </w:r>
      <w:proofErr w:type="spellEnd"/>
      <w:r>
        <w:t xml:space="preserve"> reference cases</w:t>
      </w:r>
      <w:r w:rsidR="000850FF">
        <w:t xml:space="preserve"> for fracture and matrix</w:t>
      </w:r>
      <w:r>
        <w:t>.</w:t>
      </w:r>
    </w:p>
    <w:p w14:paraId="7B884A02" w14:textId="53E754E8" w:rsidR="004D502D" w:rsidRPr="003E5012" w:rsidRDefault="004D502D" w:rsidP="004D502D">
      <w:pPr>
        <w:pStyle w:val="Heading3"/>
      </w:pPr>
      <w:r>
        <w:t>KR</w:t>
      </w:r>
      <w:r>
        <w:t xml:space="preserve">WO-WW: Water-oil </w:t>
      </w:r>
      <w:r>
        <w:t xml:space="preserve">relative </w:t>
      </w:r>
      <w:proofErr w:type="spellStart"/>
      <w:r>
        <w:t>permebility</w:t>
      </w:r>
      <w:proofErr w:type="spellEnd"/>
      <w:r>
        <w:t>, strongly water wet media</w:t>
      </w:r>
    </w:p>
    <w:p w14:paraId="06EDC783" w14:textId="300D68F9" w:rsidR="00974287" w:rsidRPr="003E5012" w:rsidRDefault="00974287" w:rsidP="00974287">
      <w:pPr>
        <w:pStyle w:val="Heading3"/>
      </w:pPr>
      <w:r>
        <w:t>KRWO-</w:t>
      </w:r>
      <w:r>
        <w:t>M</w:t>
      </w:r>
      <w:r>
        <w:t xml:space="preserve">W: Water-oil relative </w:t>
      </w:r>
      <w:proofErr w:type="spellStart"/>
      <w:r>
        <w:t>permebility</w:t>
      </w:r>
      <w:proofErr w:type="spellEnd"/>
      <w:r>
        <w:t xml:space="preserve">, </w:t>
      </w:r>
      <w:r>
        <w:t xml:space="preserve">mixed </w:t>
      </w:r>
      <w:r>
        <w:t>wet media</w:t>
      </w:r>
    </w:p>
    <w:p w14:paraId="490E94AB" w14:textId="04DDBCBC" w:rsidR="00974287" w:rsidRPr="003E5012" w:rsidRDefault="00974287" w:rsidP="00974287">
      <w:pPr>
        <w:pStyle w:val="Heading3"/>
      </w:pPr>
      <w:r>
        <w:t>KRWO-</w:t>
      </w:r>
      <w:r>
        <w:t>O</w:t>
      </w:r>
      <w:r>
        <w:t xml:space="preserve">W: Water-oil relative </w:t>
      </w:r>
      <w:proofErr w:type="spellStart"/>
      <w:r>
        <w:t>permebility</w:t>
      </w:r>
      <w:proofErr w:type="spellEnd"/>
      <w:r>
        <w:t xml:space="preserve">, strongly </w:t>
      </w:r>
      <w:r>
        <w:t xml:space="preserve">oil </w:t>
      </w:r>
      <w:r>
        <w:t>wet media</w:t>
      </w:r>
    </w:p>
    <w:p w14:paraId="47CA86D1" w14:textId="77777777" w:rsidR="004D502D" w:rsidRDefault="004D502D" w:rsidP="004D502D"/>
    <w:p w14:paraId="20081A2B" w14:textId="77777777" w:rsidR="004D502D" w:rsidRDefault="004D502D" w:rsidP="004D502D"/>
    <w:p w14:paraId="424C2059" w14:textId="50747DBA" w:rsidR="004D502D" w:rsidRDefault="004D502D">
      <w:pPr>
        <w:spacing w:before="0" w:line="240" w:lineRule="auto"/>
        <w:jc w:val="left"/>
        <w:rPr>
          <w:rFonts w:eastAsia="Arial" w:cs="Arial"/>
          <w:b/>
          <w:bCs/>
          <w:szCs w:val="24"/>
        </w:rPr>
      </w:pPr>
      <w:r>
        <w:br w:type="page"/>
      </w:r>
    </w:p>
    <w:p w14:paraId="39EF27E1" w14:textId="07722D9A" w:rsidR="00D72930" w:rsidRDefault="00E61631" w:rsidP="00011930">
      <w:pPr>
        <w:pStyle w:val="Heading1"/>
      </w:pPr>
      <w:r>
        <w:t>Collection of c</w:t>
      </w:r>
      <w:r w:rsidR="00D72930">
        <w:t>it</w:t>
      </w:r>
      <w:r>
        <w:t>ations</w:t>
      </w:r>
    </w:p>
    <w:p w14:paraId="10B2FFDB" w14:textId="1247124F" w:rsidR="00D72930" w:rsidRPr="00776063" w:rsidRDefault="0035517D" w:rsidP="00776063">
      <w:r w:rsidRPr="00776063">
        <w:fldChar w:fldCharType="begin" w:fldLock="1"/>
      </w:r>
      <w:r w:rsidR="00776063" w:rsidRPr="00776063">
        <w:instrText>ADDIN CSL_CITATION {"citationItems":[{"id":"ITEM-1","itemData":{"DOI":"10.2118/154246-PA","ISSN":"1086055X","abstract":"Many naturally fractured reservoirs around the world have depleted significantly, and improved-oil-recovery (IOR) processes are necessary for further development. Hence, the modeling of fractured reservoirs has received increased attention recently. Accurate modeling and simulation of naturally fractured reservoirs (NFRs) is still challenging because of permeability anisotropies and contrasts. Nonphysical abstractions inherent in conventional dual-porosity and dual-permeability models make them inadequate for solving different fluid-flow problems in fractured reservoirs. Also, recent technologies for discrete fracture modeling may suffer from large simulation run times, and the industry has not used such approaches widely, even though they give more-accurate representations of fractured reservoirs than dual-continuum models. We developed an embedded discrete fracture model (DFM) for an in-house compositional reservoir simulator that borrows the dual-medium concept from conventional dual-continuum models and also incorporates the effect of each fracture explicitly. The model is compatible with existing finite-difference reservoir simulators. In contrast to dual-continuum models, fractures have arbitrary orientations and can be oblique or vertical, honoring the complexity of a typical NFR. The accuracy of the embedded DFM is confirmed by comparing the results with the fine-grid, explicit-fracture simulations for a case study including orthogonal fractures and a case with a nonaligned fracture. We also perform a grid-sensitivity study to show the convergence of the method as the grid is refined. Our simulations indicate that to achieve accurate results, the embedded discrete fracture model may only require moderate mesh refinement around the fractures and hence offers a computationally efficient approach. Furthermore, examples of waterflooding, gas injection, and primary depletion are presented to demonstrate the performance and applicability of the developed method for simulating fluid flow in NFRs. Copyright © 2014 Society of Petroleum Engineers.","author":[{"dropping-particle":"","family":"Moinfar","given":"Ali","non-dropping-particle":"","parse-names":false,"suffix":""},{"dropping-particle":"","family":"Varavei","given":"Abdoljalil","non-dropping-particle":"","parse-names":false,"suffix":""},{"dropping-particle":"","family":"Sepehrnoori","given":"Kamy","non-dropping-particle":"","parse-names":false,"suffix":""},{"dropping-particle":"","family":"Johns","given":"Russell T.","non-dropping-particle":"","parse-names":false,"suffix":""}],"container-title":"SPE Journal","id":"ITEM-1","issue":"2","issued":{"date-parts":[["2014"]]},"page":"289-303","publisher":"Society of Petroleum Engineers (SPE)","title":"Development of an efficient embedded discrete fracture model for 3D compositional reservoir simulation in fractured reservoirs","type":"article-journal","volume":"19"},"uris":["http://www.mendeley.com/documents/?uuid=1f938a71-92d0-3773-b81d-e6ce21fc99fb"]},{"id":"ITEM-2","itemData":{"author":[{"dropping-particle":"","family":"Xu","given":"Yifei","non-dropping-particle":"","parse-names":false,"suffix":""},{"dropping-particle":"","family":"Cavalcante Filho","given":"J S","non-dropping-particle":"","parse-names":false,"suffix":""},{"dropping-particle":"","family":"Yu","given":"Wei","non-dropping-particle":"","parse-names":false,"suffix":""},{"dropping-particle":"","family":"Sepehrnoori","given":"Kamy","non-dropping-particle":"","parse-names":false,"suffix":""}],"container-title":"SPE Reservoir Evaluation \\&amp; Engineering","id":"ITEM-2","issue":"02","issued":{"date-parts":[["2017"]]},"page":"403-422","publisher":"SPE","title":"Discrete-fracture modeling of complex hydraulic-fracture geometries in reservoir simulators","type":"article-journal","volume":"20"},"uris":["http://www.mendeley.com/documents/?uuid=2f0dbbd3-9729-4e95-9c25-c1567d490e66"]}],"mendeley":{"formattedCitation":"(Moinfar et al., 2014; Xu et al., 2017)","plainTextFormattedCitation":"(Moinfar et al., 2014; Xu et al., 2017)","previouslyFormattedCitation":"(Moinfar et al., 2014; Xu et al., 2017)"},"properties":{"noteIndex":0},"schema":"https://github.com/citation-style-language/schema/raw/master/csl-citation.json"}</w:instrText>
      </w:r>
      <w:r w:rsidRPr="00776063">
        <w:fldChar w:fldCharType="separate"/>
      </w:r>
      <w:r w:rsidRPr="00776063">
        <w:rPr>
          <w:noProof/>
        </w:rPr>
        <w:t>(Moinfar et al., 2014; Xu et al., 2017)</w:t>
      </w:r>
      <w:r w:rsidRPr="00776063">
        <w:fldChar w:fldCharType="end"/>
      </w:r>
      <w:r w:rsidR="00E61631" w:rsidRPr="00776063">
        <w:t xml:space="preserve"> – original EDFM</w:t>
      </w:r>
    </w:p>
    <w:p w14:paraId="4B47CEA4" w14:textId="356756C3" w:rsidR="00776063" w:rsidRPr="00776063" w:rsidRDefault="00776063" w:rsidP="00776063">
      <w:r w:rsidRPr="00776063">
        <w:fldChar w:fldCharType="begin" w:fldLock="1"/>
      </w:r>
      <w:r w:rsidR="00F15C50">
        <w:instrText>ADDIN CSL_CITATION {"citationItems":[{"id":"ITEM-1","itemData":{"author":[{"dropping-particle":"","family":"Horie","given":"Tadashi","non-dropping-particle":"","parse-names":false,"suffix":""},{"dropping-particle":"","family":"Firoozabadi","given":"Abbas","non-dropping-particle":"","parse-names":false,"suffix":""},{"dropping-particle":"","family":"Ishimoto","given":"Koichiro","non-dropping-particle":"","parse-names":false,"suffix":""}],"container-title":"SPE Reservoir Engineering","id":"ITEM-1","issue":"03","issued":{"date-parts":[["1990"]]},"page":"353-360","publisher":"OnePetro","title":"Laboratory studies of capillary interaction in fracture/matrix systems","type":"article-journal","volume":"5"},"uris":["http://www.mendeley.com/documents/?uuid=94377ee8-d1c6-4145-8d57-6f1d866908b5"]},{"id":"ITEM-2","itemData":{"author":[{"dropping-particle":"","family":"Gilman","given":"James R","non-dropping-particle":"","parse-names":false,"suffix":""},{"dropping-particle":"","family":"Kazemi","given":"Hossein","non-dropping-particle":"","parse-names":false,"suffix":""}],"container-title":"Society of petroleum engineers Journal","id":"ITEM-2","issue":"04","issued":{"date-parts":[["1983"]]},"page":"695-707","publisher":"OnePetro","title":"Improvements in simulation of naturally fractured reservoirs","type":"article-journal","volume":"23"},"uris":["http://www.mendeley.com/documents/?uuid=fbf87e48-8cee-4bd7-9966-31c404a9541b"]}],"mendeley":{"formattedCitation":"(Gilman &amp; Kazemi, 1983; Horie et al., 1990)","plainTextFormattedCitation":"(Gilman &amp; Kazemi, 1983; Horie et al., 1990)","previouslyFormattedCitation":"(Gilman &amp; Kazemi, 1983; Horie et al., 1990)"},"properties":{"noteIndex":0},"schema":"https://github.com/citation-style-language/schema/raw/master/csl-citation.json"}</w:instrText>
      </w:r>
      <w:r w:rsidRPr="00776063">
        <w:fldChar w:fldCharType="separate"/>
      </w:r>
      <w:r w:rsidRPr="00776063">
        <w:rPr>
          <w:noProof/>
        </w:rPr>
        <w:t>(Gilman &amp; Kazemi, 1983; Horie et al., 1990)</w:t>
      </w:r>
      <w:r w:rsidRPr="00776063">
        <w:fldChar w:fldCharType="end"/>
      </w:r>
      <w:r w:rsidRPr="00776063">
        <w:t xml:space="preserve"> – Original investigation of multiphase flow in NFR</w:t>
      </w:r>
    </w:p>
    <w:p w14:paraId="2B942B87" w14:textId="11DF37DA" w:rsidR="00776063" w:rsidRDefault="00F15C50" w:rsidP="00E61631">
      <w:r>
        <w:fldChar w:fldCharType="begin" w:fldLock="1"/>
      </w:r>
      <w:r w:rsidR="007A568C">
        <w:instrText>ADDIN CSL_CITATION {"citationItems":[{"id":"ITEM-1","itemData":{"author":[{"dropping-particle":"","family":"Karimi-Fard","given":"Mohammad","non-dropping-particle":"","parse-names":false,"suffix":""},{"dropping-particle":"","family":"Durlofsky","given":"Luis J","non-dropping-particle":"","parse-names":false,"suffix":""},{"dropping-particle":"","family":"Aziz","given":"Khalid","non-dropping-particle":"","parse-names":false,"suffix":""}],"container-title":"SPE journal","id":"ITEM-1","issue":"02","issued":{"date-parts":[["2004"]]},"page":"227-236","publisher":"OnePetro","title":"An efficient discrete-fracture model applicable for general-purpose reservoir simulators","type":"article-journal","volume":"9"},"uris":["http://www.mendeley.com/documents/?uuid=643beee6-afb0-4b03-b190-c8066064a76f"]}],"mendeley":{"formattedCitation":"(Karimi-Fard et al., 2004)","plainTextFormattedCitation":"(Karimi-Fard et al., 2004)","previouslyFormattedCitation":"(Karimi-Fard et al., 2004)"},"properties":{"noteIndex":0},"schema":"https://github.com/citation-style-language/schema/raw/master/csl-citation.json"}</w:instrText>
      </w:r>
      <w:r>
        <w:fldChar w:fldCharType="separate"/>
      </w:r>
      <w:r w:rsidRPr="00F15C50">
        <w:rPr>
          <w:noProof/>
        </w:rPr>
        <w:t>(Karimi-Fard et al., 2004)</w:t>
      </w:r>
      <w:r>
        <w:fldChar w:fldCharType="end"/>
      </w:r>
      <w:r>
        <w:t xml:space="preserve"> – example of </w:t>
      </w:r>
      <w:r w:rsidR="008E3878">
        <w:t xml:space="preserve">the multiphase flow issue </w:t>
      </w:r>
      <w:r w:rsidR="007A568C">
        <w:t>in NFR</w:t>
      </w:r>
    </w:p>
    <w:p w14:paraId="5E77F890" w14:textId="50E24596" w:rsidR="007A568C" w:rsidRPr="008E3878" w:rsidRDefault="007A568C" w:rsidP="00E61631">
      <w:r>
        <w:fldChar w:fldCharType="begin" w:fldLock="1"/>
      </w:r>
      <w:r>
        <w:instrText>ADDIN CSL_CITATION {"citationItems":[{"id":"ITEM-1","itemData":{"author":[{"dropping-particle":"","family":"Wu","given":"Yu-Shu","non-dropping-particle":"","parse-names":false,"suffix":""}],"id":"ITEM-1","issued":{"date-parts":[["2015"]]},"publisher":"Gulf professional publishing","title":"Multiphase fluid flow in porous and fractured reservoirs","type":"book"},"uris":["http://www.mendeley.com/documents/?uuid=ab0a3d73-09bb-4f20-9627-c22feb649b0d"]}],"mendeley":{"formattedCitation":"(Wu, 2015)","plainTextFormattedCitation":"(Wu, 2015)"},"properties":{"noteIndex":0},"schema":"https://github.com/citation-style-language/schema/raw/master/csl-citation.json"}</w:instrText>
      </w:r>
      <w:r>
        <w:fldChar w:fldCharType="separate"/>
      </w:r>
      <w:r w:rsidRPr="007A568C">
        <w:rPr>
          <w:noProof/>
        </w:rPr>
        <w:t>(Wu, 2015)</w:t>
      </w:r>
      <w:r>
        <w:fldChar w:fldCharType="end"/>
      </w:r>
      <w:r>
        <w:t xml:space="preserve"> – Book that points issues on multiphase flow and </w:t>
      </w:r>
      <w:proofErr w:type="gramStart"/>
      <w:r>
        <w:t>fractures</w:t>
      </w:r>
      <w:proofErr w:type="gramEnd"/>
    </w:p>
    <w:p w14:paraId="022D3685" w14:textId="3B04B287" w:rsidR="008F5486" w:rsidRDefault="00396E0C" w:rsidP="00B75473">
      <w:pPr>
        <w:pStyle w:val="Heading1"/>
      </w:pPr>
      <w:r>
        <w:t>References</w:t>
      </w:r>
    </w:p>
    <w:p w14:paraId="545C688A" w14:textId="61140EFF" w:rsidR="007A568C" w:rsidRPr="007A568C" w:rsidRDefault="00D72930" w:rsidP="007A568C">
      <w:pPr>
        <w:adjustRightInd w:val="0"/>
        <w:spacing w:line="240" w:lineRule="auto"/>
        <w:ind w:left="480" w:hanging="480"/>
        <w:rPr>
          <w:rFonts w:cs="Arial"/>
          <w:noProof/>
        </w:rPr>
      </w:pPr>
      <w:r>
        <w:fldChar w:fldCharType="begin" w:fldLock="1"/>
      </w:r>
      <w:r>
        <w:instrText xml:space="preserve">ADDIN Mendeley Bibliography CSL_BIBLIOGRAPHY </w:instrText>
      </w:r>
      <w:r>
        <w:fldChar w:fldCharType="separate"/>
      </w:r>
      <w:r w:rsidR="007A568C" w:rsidRPr="007A568C">
        <w:rPr>
          <w:rFonts w:cs="Arial"/>
          <w:noProof/>
        </w:rPr>
        <w:t xml:space="preserve">Gilman, J. R., &amp; Kazemi, H. (1983). Improvements in simulation of naturally fractured reservoirs. </w:t>
      </w:r>
      <w:r w:rsidR="007A568C" w:rsidRPr="007A568C">
        <w:rPr>
          <w:rFonts w:cs="Arial"/>
          <w:i/>
          <w:iCs/>
          <w:noProof/>
        </w:rPr>
        <w:t>Society of Petroleum Engineers Journal</w:t>
      </w:r>
      <w:r w:rsidR="007A568C" w:rsidRPr="007A568C">
        <w:rPr>
          <w:rFonts w:cs="Arial"/>
          <w:noProof/>
        </w:rPr>
        <w:t xml:space="preserve">, </w:t>
      </w:r>
      <w:r w:rsidR="007A568C" w:rsidRPr="007A568C">
        <w:rPr>
          <w:rFonts w:cs="Arial"/>
          <w:i/>
          <w:iCs/>
          <w:noProof/>
        </w:rPr>
        <w:t>23</w:t>
      </w:r>
      <w:r w:rsidR="007A568C" w:rsidRPr="007A568C">
        <w:rPr>
          <w:rFonts w:cs="Arial"/>
          <w:noProof/>
        </w:rPr>
        <w:t>(04), 695–707.</w:t>
      </w:r>
    </w:p>
    <w:p w14:paraId="78236672"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Horie, T., Firoozabadi, A., &amp; Ishimoto, K. (1990). Laboratory studies of capillary interaction in fracture/matrix systems. </w:t>
      </w:r>
      <w:r w:rsidRPr="007A568C">
        <w:rPr>
          <w:rFonts w:cs="Arial"/>
          <w:i/>
          <w:iCs/>
          <w:noProof/>
        </w:rPr>
        <w:t>SPE Reservoir Engineering</w:t>
      </w:r>
      <w:r w:rsidRPr="007A568C">
        <w:rPr>
          <w:rFonts w:cs="Arial"/>
          <w:noProof/>
        </w:rPr>
        <w:t xml:space="preserve">, </w:t>
      </w:r>
      <w:r w:rsidRPr="007A568C">
        <w:rPr>
          <w:rFonts w:cs="Arial"/>
          <w:i/>
          <w:iCs/>
          <w:noProof/>
        </w:rPr>
        <w:t>5</w:t>
      </w:r>
      <w:r w:rsidRPr="007A568C">
        <w:rPr>
          <w:rFonts w:cs="Arial"/>
          <w:noProof/>
        </w:rPr>
        <w:t>(03), 353–360.</w:t>
      </w:r>
    </w:p>
    <w:p w14:paraId="011E2E56"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Karimi-Fard, M., Durlofsky, L. J., &amp; Aziz, K. (2004). An efficient discrete-fracture model applicable for general-purpose reservoir simulators. </w:t>
      </w:r>
      <w:r w:rsidRPr="007A568C">
        <w:rPr>
          <w:rFonts w:cs="Arial"/>
          <w:i/>
          <w:iCs/>
          <w:noProof/>
        </w:rPr>
        <w:t>SPE Journal</w:t>
      </w:r>
      <w:r w:rsidRPr="007A568C">
        <w:rPr>
          <w:rFonts w:cs="Arial"/>
          <w:noProof/>
        </w:rPr>
        <w:t xml:space="preserve">, </w:t>
      </w:r>
      <w:r w:rsidRPr="007A568C">
        <w:rPr>
          <w:rFonts w:cs="Arial"/>
          <w:i/>
          <w:iCs/>
          <w:noProof/>
        </w:rPr>
        <w:t>9</w:t>
      </w:r>
      <w:r w:rsidRPr="007A568C">
        <w:rPr>
          <w:rFonts w:cs="Arial"/>
          <w:noProof/>
        </w:rPr>
        <w:t>(02), 227–236.</w:t>
      </w:r>
    </w:p>
    <w:p w14:paraId="7DE443B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Moinfar, A., Varavei, A., Sepehrnoori, K., &amp; Johns, R. T. (2014). Development of an efficient embedded discrete fracture model for 3D compositional reservoir simulation in fractured reservoirs. </w:t>
      </w:r>
      <w:r w:rsidRPr="007A568C">
        <w:rPr>
          <w:rFonts w:cs="Arial"/>
          <w:i/>
          <w:iCs/>
          <w:noProof/>
        </w:rPr>
        <w:t>SPE Journal</w:t>
      </w:r>
      <w:r w:rsidRPr="007A568C">
        <w:rPr>
          <w:rFonts w:cs="Arial"/>
          <w:noProof/>
        </w:rPr>
        <w:t xml:space="preserve">, </w:t>
      </w:r>
      <w:r w:rsidRPr="007A568C">
        <w:rPr>
          <w:rFonts w:cs="Arial"/>
          <w:i/>
          <w:iCs/>
          <w:noProof/>
        </w:rPr>
        <w:t>19</w:t>
      </w:r>
      <w:r w:rsidRPr="007A568C">
        <w:rPr>
          <w:rFonts w:cs="Arial"/>
          <w:noProof/>
        </w:rPr>
        <w:t>(2), 289–303. https://doi.org/10.2118/154246-PA</w:t>
      </w:r>
    </w:p>
    <w:p w14:paraId="39071009"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Wu, Y.-S. (2015). </w:t>
      </w:r>
      <w:r w:rsidRPr="007A568C">
        <w:rPr>
          <w:rFonts w:cs="Arial"/>
          <w:i/>
          <w:iCs/>
          <w:noProof/>
        </w:rPr>
        <w:t>Multiphase fluid flow in porous and fractured reservoirs</w:t>
      </w:r>
      <w:r w:rsidRPr="007A568C">
        <w:rPr>
          <w:rFonts w:cs="Arial"/>
          <w:noProof/>
        </w:rPr>
        <w:t>. Gulf professional publishing.</w:t>
      </w:r>
    </w:p>
    <w:p w14:paraId="5EFF0A00" w14:textId="77777777" w:rsidR="007A568C" w:rsidRPr="007A568C" w:rsidRDefault="007A568C" w:rsidP="007A568C">
      <w:pPr>
        <w:adjustRightInd w:val="0"/>
        <w:spacing w:line="240" w:lineRule="auto"/>
        <w:ind w:left="480" w:hanging="480"/>
        <w:rPr>
          <w:rFonts w:cs="Arial"/>
          <w:noProof/>
        </w:rPr>
      </w:pPr>
      <w:r w:rsidRPr="007A568C">
        <w:rPr>
          <w:rFonts w:cs="Arial"/>
          <w:noProof/>
        </w:rPr>
        <w:t xml:space="preserve">Xu, Y., Cavalcante Filho, J. S., Yu, W., &amp; Sepehrnoori, K. (2017). Discrete-fracture modeling of complex hydraulic-fracture geometries in reservoir simulators. </w:t>
      </w:r>
      <w:r w:rsidRPr="007A568C">
        <w:rPr>
          <w:rFonts w:cs="Arial"/>
          <w:i/>
          <w:iCs/>
          <w:noProof/>
        </w:rPr>
        <w:t>SPE Reservoir Evaluation \&amp; Engineering</w:t>
      </w:r>
      <w:r w:rsidRPr="007A568C">
        <w:rPr>
          <w:rFonts w:cs="Arial"/>
          <w:noProof/>
        </w:rPr>
        <w:t xml:space="preserve">, </w:t>
      </w:r>
      <w:r w:rsidRPr="007A568C">
        <w:rPr>
          <w:rFonts w:cs="Arial"/>
          <w:i/>
          <w:iCs/>
          <w:noProof/>
        </w:rPr>
        <w:t>20</w:t>
      </w:r>
      <w:r w:rsidRPr="007A568C">
        <w:rPr>
          <w:rFonts w:cs="Arial"/>
          <w:noProof/>
        </w:rPr>
        <w:t>(02), 403–422.</w:t>
      </w:r>
    </w:p>
    <w:p w14:paraId="70A72E0D" w14:textId="7F4B4334" w:rsidR="009A34A7" w:rsidRPr="00011930" w:rsidRDefault="00D72930" w:rsidP="00E61631">
      <w:pPr>
        <w:pStyle w:val="References"/>
      </w:pPr>
      <w:r>
        <w:fldChar w:fldCharType="end"/>
      </w:r>
    </w:p>
    <w:sectPr w:rsidR="009A34A7" w:rsidRPr="00011930" w:rsidSect="008526FF">
      <w:footerReference w:type="even" r:id="rId9"/>
      <w:footerReference w:type="first" r:id="rId10"/>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F4D58" w14:textId="77777777" w:rsidR="00A75BC6" w:rsidRDefault="00A75BC6">
      <w:pPr>
        <w:spacing w:before="0" w:line="240" w:lineRule="auto"/>
      </w:pPr>
      <w:r>
        <w:separator/>
      </w:r>
    </w:p>
  </w:endnote>
  <w:endnote w:type="continuationSeparator" w:id="0">
    <w:p w14:paraId="4BD1F660" w14:textId="77777777" w:rsidR="00A75BC6" w:rsidRDefault="00A75BC6">
      <w:pPr>
        <w:spacing w:before="0" w:line="240" w:lineRule="auto"/>
      </w:pPr>
      <w:r>
        <w:continuationSeparator/>
      </w:r>
    </w:p>
  </w:endnote>
  <w:endnote w:type="continuationNotice" w:id="1">
    <w:p w14:paraId="143C26D8" w14:textId="77777777" w:rsidR="00A75BC6" w:rsidRDefault="00A75BC6">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0"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 w:author="Renato Espirito Basso Poli" w:date="2024-04-09T15:19:00Z"/>
                                <w:rFonts w:ascii="Trebuchet MS" w:eastAsia="Trebuchet MS" w:hAnsi="Trebuchet MS" w:cs="Trebuchet MS"/>
                                <w:noProof/>
                                <w:color w:val="737373"/>
                                <w:sz w:val="18"/>
                                <w:szCs w:val="18"/>
                              </w:rPr>
                            </w:pPr>
                            <w:ins w:id="2"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3" w:author="Renato Espirito Basso Poli" w:date="2024-04-09T15:19:00Z"/>
                          <w:rFonts w:ascii="Trebuchet MS" w:eastAsia="Trebuchet MS" w:hAnsi="Trebuchet MS" w:cs="Trebuchet MS"/>
                          <w:noProof/>
                          <w:color w:val="737373"/>
                          <w:sz w:val="18"/>
                          <w:szCs w:val="18"/>
                        </w:rPr>
                      </w:pPr>
                      <w:ins w:id="4"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5"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6" w:author="Renato Espirito Basso Poli" w:date="2024-04-09T15:19:00Z"/>
                                <w:rFonts w:ascii="Trebuchet MS" w:eastAsia="Trebuchet MS" w:hAnsi="Trebuchet MS" w:cs="Trebuchet MS"/>
                                <w:noProof/>
                                <w:color w:val="737373"/>
                                <w:sz w:val="18"/>
                                <w:szCs w:val="18"/>
                              </w:rPr>
                            </w:pPr>
                            <w:ins w:id="7"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8" w:author="Renato Espirito Basso Poli" w:date="2024-04-09T15:19:00Z"/>
                          <w:rFonts w:ascii="Trebuchet MS" w:eastAsia="Trebuchet MS" w:hAnsi="Trebuchet MS" w:cs="Trebuchet MS"/>
                          <w:noProof/>
                          <w:color w:val="737373"/>
                          <w:sz w:val="18"/>
                          <w:szCs w:val="18"/>
                        </w:rPr>
                      </w:pPr>
                      <w:ins w:id="9"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BCC875" w14:textId="77777777" w:rsidR="00A75BC6" w:rsidRDefault="00A75BC6">
      <w:pPr>
        <w:spacing w:before="0" w:line="240" w:lineRule="auto"/>
      </w:pPr>
      <w:r>
        <w:separator/>
      </w:r>
    </w:p>
  </w:footnote>
  <w:footnote w:type="continuationSeparator" w:id="0">
    <w:p w14:paraId="3A7336F8" w14:textId="77777777" w:rsidR="00A75BC6" w:rsidRDefault="00A75BC6">
      <w:pPr>
        <w:spacing w:before="0" w:line="240" w:lineRule="auto"/>
      </w:pPr>
      <w:r>
        <w:continuationSeparator/>
      </w:r>
    </w:p>
  </w:footnote>
  <w:footnote w:type="continuationNotice" w:id="1">
    <w:p w14:paraId="2623FF5E" w14:textId="77777777" w:rsidR="00A75BC6" w:rsidRDefault="00A75BC6">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E4C9F"/>
    <w:multiLevelType w:val="hybridMultilevel"/>
    <w:tmpl w:val="2758AB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C39AB"/>
    <w:multiLevelType w:val="hybridMultilevel"/>
    <w:tmpl w:val="A756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B2725"/>
    <w:multiLevelType w:val="hybridMultilevel"/>
    <w:tmpl w:val="DB748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8104058">
    <w:abstractNumId w:val="0"/>
  </w:num>
  <w:num w:numId="2" w16cid:durableId="1193496630">
    <w:abstractNumId w:val="4"/>
  </w:num>
  <w:num w:numId="3" w16cid:durableId="1287470163">
    <w:abstractNumId w:val="3"/>
  </w:num>
  <w:num w:numId="4" w16cid:durableId="843474433">
    <w:abstractNumId w:val="1"/>
  </w:num>
  <w:num w:numId="5" w16cid:durableId="74738510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8"/>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31EA"/>
    <w:rsid w:val="0000606E"/>
    <w:rsid w:val="00011224"/>
    <w:rsid w:val="00011930"/>
    <w:rsid w:val="00026BD7"/>
    <w:rsid w:val="00030C2A"/>
    <w:rsid w:val="000373A6"/>
    <w:rsid w:val="0004522F"/>
    <w:rsid w:val="000500EA"/>
    <w:rsid w:val="00062BA8"/>
    <w:rsid w:val="00067743"/>
    <w:rsid w:val="00083560"/>
    <w:rsid w:val="000850FF"/>
    <w:rsid w:val="00085FDE"/>
    <w:rsid w:val="000866D3"/>
    <w:rsid w:val="00094231"/>
    <w:rsid w:val="000B2B23"/>
    <w:rsid w:val="000B3D08"/>
    <w:rsid w:val="000B658E"/>
    <w:rsid w:val="000C432E"/>
    <w:rsid w:val="000C49CC"/>
    <w:rsid w:val="000C4A09"/>
    <w:rsid w:val="000D09BC"/>
    <w:rsid w:val="000D4124"/>
    <w:rsid w:val="000E34D7"/>
    <w:rsid w:val="000E74B9"/>
    <w:rsid w:val="000F0FDF"/>
    <w:rsid w:val="000F1208"/>
    <w:rsid w:val="000F5607"/>
    <w:rsid w:val="001109FA"/>
    <w:rsid w:val="0012033A"/>
    <w:rsid w:val="00121AF3"/>
    <w:rsid w:val="001253D3"/>
    <w:rsid w:val="00125707"/>
    <w:rsid w:val="00127ACF"/>
    <w:rsid w:val="00142CEE"/>
    <w:rsid w:val="00143671"/>
    <w:rsid w:val="001560D5"/>
    <w:rsid w:val="0017055F"/>
    <w:rsid w:val="00170ACD"/>
    <w:rsid w:val="00170BBB"/>
    <w:rsid w:val="00187549"/>
    <w:rsid w:val="00192F1F"/>
    <w:rsid w:val="00195A0C"/>
    <w:rsid w:val="001A2E2D"/>
    <w:rsid w:val="001A3180"/>
    <w:rsid w:val="001B5F99"/>
    <w:rsid w:val="001C18C4"/>
    <w:rsid w:val="001C28D1"/>
    <w:rsid w:val="001C4ACC"/>
    <w:rsid w:val="001D19D9"/>
    <w:rsid w:val="001D4773"/>
    <w:rsid w:val="001E4AFE"/>
    <w:rsid w:val="001F36C1"/>
    <w:rsid w:val="001F3DF7"/>
    <w:rsid w:val="001F5EE5"/>
    <w:rsid w:val="00201E31"/>
    <w:rsid w:val="00202F65"/>
    <w:rsid w:val="00205F09"/>
    <w:rsid w:val="002130EB"/>
    <w:rsid w:val="00222D78"/>
    <w:rsid w:val="0022371B"/>
    <w:rsid w:val="002356AD"/>
    <w:rsid w:val="002360C8"/>
    <w:rsid w:val="00236D38"/>
    <w:rsid w:val="00251621"/>
    <w:rsid w:val="00260CC9"/>
    <w:rsid w:val="002651AB"/>
    <w:rsid w:val="00270178"/>
    <w:rsid w:val="002839E4"/>
    <w:rsid w:val="00294F2E"/>
    <w:rsid w:val="002B5ACE"/>
    <w:rsid w:val="002C0ED6"/>
    <w:rsid w:val="002C2CF5"/>
    <w:rsid w:val="002C2E33"/>
    <w:rsid w:val="002C53E5"/>
    <w:rsid w:val="002C6ABD"/>
    <w:rsid w:val="002D5708"/>
    <w:rsid w:val="002D784C"/>
    <w:rsid w:val="002E5C4C"/>
    <w:rsid w:val="002F283F"/>
    <w:rsid w:val="002F2E0E"/>
    <w:rsid w:val="002F3F73"/>
    <w:rsid w:val="003130AA"/>
    <w:rsid w:val="00320DE8"/>
    <w:rsid w:val="00323CFC"/>
    <w:rsid w:val="00326B1C"/>
    <w:rsid w:val="00327B02"/>
    <w:rsid w:val="00352033"/>
    <w:rsid w:val="00352C2B"/>
    <w:rsid w:val="0035517D"/>
    <w:rsid w:val="003607AE"/>
    <w:rsid w:val="00366543"/>
    <w:rsid w:val="00367179"/>
    <w:rsid w:val="003769C1"/>
    <w:rsid w:val="00384E44"/>
    <w:rsid w:val="00386772"/>
    <w:rsid w:val="003872C5"/>
    <w:rsid w:val="00387F06"/>
    <w:rsid w:val="0039026A"/>
    <w:rsid w:val="00396E0C"/>
    <w:rsid w:val="003A7BF1"/>
    <w:rsid w:val="003C040F"/>
    <w:rsid w:val="003C18C9"/>
    <w:rsid w:val="003C2645"/>
    <w:rsid w:val="003C33CE"/>
    <w:rsid w:val="003C610A"/>
    <w:rsid w:val="003C65D5"/>
    <w:rsid w:val="003D2A4E"/>
    <w:rsid w:val="003D6935"/>
    <w:rsid w:val="003E5012"/>
    <w:rsid w:val="003F219D"/>
    <w:rsid w:val="004061BA"/>
    <w:rsid w:val="004219D6"/>
    <w:rsid w:val="00422205"/>
    <w:rsid w:val="00424F81"/>
    <w:rsid w:val="00437763"/>
    <w:rsid w:val="00447DCE"/>
    <w:rsid w:val="00451D04"/>
    <w:rsid w:val="00451EFA"/>
    <w:rsid w:val="00457243"/>
    <w:rsid w:val="00462D65"/>
    <w:rsid w:val="00473166"/>
    <w:rsid w:val="00476016"/>
    <w:rsid w:val="00476D1D"/>
    <w:rsid w:val="00480911"/>
    <w:rsid w:val="0048378A"/>
    <w:rsid w:val="00486067"/>
    <w:rsid w:val="00487BC6"/>
    <w:rsid w:val="004919B5"/>
    <w:rsid w:val="00492D2F"/>
    <w:rsid w:val="0049354A"/>
    <w:rsid w:val="00494154"/>
    <w:rsid w:val="004B4BDC"/>
    <w:rsid w:val="004C424E"/>
    <w:rsid w:val="004C6CAA"/>
    <w:rsid w:val="004D3847"/>
    <w:rsid w:val="004D3B70"/>
    <w:rsid w:val="004D502D"/>
    <w:rsid w:val="004E5F24"/>
    <w:rsid w:val="00500314"/>
    <w:rsid w:val="0051253A"/>
    <w:rsid w:val="005220C1"/>
    <w:rsid w:val="005437B0"/>
    <w:rsid w:val="00552ED8"/>
    <w:rsid w:val="005701FC"/>
    <w:rsid w:val="00572C39"/>
    <w:rsid w:val="005772B2"/>
    <w:rsid w:val="00580E0D"/>
    <w:rsid w:val="005824A9"/>
    <w:rsid w:val="0058724D"/>
    <w:rsid w:val="005906CA"/>
    <w:rsid w:val="005A50A3"/>
    <w:rsid w:val="005A562C"/>
    <w:rsid w:val="005A656F"/>
    <w:rsid w:val="005D775E"/>
    <w:rsid w:val="005E04CD"/>
    <w:rsid w:val="00604AF7"/>
    <w:rsid w:val="00604E50"/>
    <w:rsid w:val="006116A3"/>
    <w:rsid w:val="0061309D"/>
    <w:rsid w:val="00617D23"/>
    <w:rsid w:val="0062056B"/>
    <w:rsid w:val="006229C5"/>
    <w:rsid w:val="006311B9"/>
    <w:rsid w:val="00637402"/>
    <w:rsid w:val="00637861"/>
    <w:rsid w:val="006407E8"/>
    <w:rsid w:val="00667AF2"/>
    <w:rsid w:val="006773AC"/>
    <w:rsid w:val="00680C3F"/>
    <w:rsid w:val="00685BCD"/>
    <w:rsid w:val="006904A8"/>
    <w:rsid w:val="006914FF"/>
    <w:rsid w:val="00694B3B"/>
    <w:rsid w:val="006A6D24"/>
    <w:rsid w:val="006A7EFF"/>
    <w:rsid w:val="006B0430"/>
    <w:rsid w:val="006B1701"/>
    <w:rsid w:val="006B1BCA"/>
    <w:rsid w:val="006B23B7"/>
    <w:rsid w:val="006C4700"/>
    <w:rsid w:val="006C4CAD"/>
    <w:rsid w:val="006D75FB"/>
    <w:rsid w:val="006E54ED"/>
    <w:rsid w:val="006E7C2B"/>
    <w:rsid w:val="006F3E77"/>
    <w:rsid w:val="006F5D2C"/>
    <w:rsid w:val="007000AA"/>
    <w:rsid w:val="00700EDC"/>
    <w:rsid w:val="00706B20"/>
    <w:rsid w:val="00706D59"/>
    <w:rsid w:val="0071345D"/>
    <w:rsid w:val="00714AAC"/>
    <w:rsid w:val="00723187"/>
    <w:rsid w:val="007232B2"/>
    <w:rsid w:val="00727957"/>
    <w:rsid w:val="00730D4A"/>
    <w:rsid w:val="007328FF"/>
    <w:rsid w:val="007373F5"/>
    <w:rsid w:val="007418BE"/>
    <w:rsid w:val="0074651F"/>
    <w:rsid w:val="00752EC4"/>
    <w:rsid w:val="00767BC7"/>
    <w:rsid w:val="00776063"/>
    <w:rsid w:val="00776432"/>
    <w:rsid w:val="00784942"/>
    <w:rsid w:val="00786583"/>
    <w:rsid w:val="00787088"/>
    <w:rsid w:val="00793B4F"/>
    <w:rsid w:val="00795EEF"/>
    <w:rsid w:val="007A4B17"/>
    <w:rsid w:val="007A54D8"/>
    <w:rsid w:val="007A568C"/>
    <w:rsid w:val="007A77B1"/>
    <w:rsid w:val="007B642C"/>
    <w:rsid w:val="007C4B9D"/>
    <w:rsid w:val="007C674D"/>
    <w:rsid w:val="007D0B4A"/>
    <w:rsid w:val="007D2BDF"/>
    <w:rsid w:val="007D5A29"/>
    <w:rsid w:val="007D5F47"/>
    <w:rsid w:val="007F4408"/>
    <w:rsid w:val="008167D1"/>
    <w:rsid w:val="00820C92"/>
    <w:rsid w:val="008211CB"/>
    <w:rsid w:val="00824B48"/>
    <w:rsid w:val="00827608"/>
    <w:rsid w:val="00827655"/>
    <w:rsid w:val="00830FF6"/>
    <w:rsid w:val="00833BA0"/>
    <w:rsid w:val="0084086B"/>
    <w:rsid w:val="008412CD"/>
    <w:rsid w:val="00845F7A"/>
    <w:rsid w:val="00847177"/>
    <w:rsid w:val="00847B23"/>
    <w:rsid w:val="008526FF"/>
    <w:rsid w:val="00854363"/>
    <w:rsid w:val="008550AF"/>
    <w:rsid w:val="00865BBE"/>
    <w:rsid w:val="008700F4"/>
    <w:rsid w:val="00875437"/>
    <w:rsid w:val="008763AB"/>
    <w:rsid w:val="00885559"/>
    <w:rsid w:val="00887ADB"/>
    <w:rsid w:val="008A2E41"/>
    <w:rsid w:val="008B057B"/>
    <w:rsid w:val="008B438A"/>
    <w:rsid w:val="008D33A5"/>
    <w:rsid w:val="008E3878"/>
    <w:rsid w:val="008E4F57"/>
    <w:rsid w:val="008E5409"/>
    <w:rsid w:val="008F4B50"/>
    <w:rsid w:val="008F5486"/>
    <w:rsid w:val="008F6000"/>
    <w:rsid w:val="009049F9"/>
    <w:rsid w:val="00904A70"/>
    <w:rsid w:val="00921885"/>
    <w:rsid w:val="009224A5"/>
    <w:rsid w:val="0092515F"/>
    <w:rsid w:val="00927BAC"/>
    <w:rsid w:val="0093567C"/>
    <w:rsid w:val="009356B2"/>
    <w:rsid w:val="00936C49"/>
    <w:rsid w:val="009465F9"/>
    <w:rsid w:val="00947C89"/>
    <w:rsid w:val="00952BD3"/>
    <w:rsid w:val="00953151"/>
    <w:rsid w:val="009618EE"/>
    <w:rsid w:val="00972293"/>
    <w:rsid w:val="00974287"/>
    <w:rsid w:val="00975448"/>
    <w:rsid w:val="0098286C"/>
    <w:rsid w:val="00983CCF"/>
    <w:rsid w:val="00995368"/>
    <w:rsid w:val="009A2667"/>
    <w:rsid w:val="009A34A7"/>
    <w:rsid w:val="009B2F5E"/>
    <w:rsid w:val="009B39D9"/>
    <w:rsid w:val="009C2E25"/>
    <w:rsid w:val="009D3E16"/>
    <w:rsid w:val="009D4A09"/>
    <w:rsid w:val="009D6737"/>
    <w:rsid w:val="009D7AC1"/>
    <w:rsid w:val="009E5C3D"/>
    <w:rsid w:val="00A016C0"/>
    <w:rsid w:val="00A16643"/>
    <w:rsid w:val="00A2047D"/>
    <w:rsid w:val="00A55121"/>
    <w:rsid w:val="00A75BC6"/>
    <w:rsid w:val="00A75D99"/>
    <w:rsid w:val="00A762B4"/>
    <w:rsid w:val="00A946C6"/>
    <w:rsid w:val="00AA5F0F"/>
    <w:rsid w:val="00AB0FBE"/>
    <w:rsid w:val="00AB3D32"/>
    <w:rsid w:val="00AB587D"/>
    <w:rsid w:val="00AC2E41"/>
    <w:rsid w:val="00AC57DB"/>
    <w:rsid w:val="00AC64B2"/>
    <w:rsid w:val="00AD4A85"/>
    <w:rsid w:val="00AE290E"/>
    <w:rsid w:val="00AE513D"/>
    <w:rsid w:val="00AF3B96"/>
    <w:rsid w:val="00AF4DD7"/>
    <w:rsid w:val="00AF5223"/>
    <w:rsid w:val="00B0156D"/>
    <w:rsid w:val="00B042AE"/>
    <w:rsid w:val="00B140AF"/>
    <w:rsid w:val="00B324E0"/>
    <w:rsid w:val="00B35029"/>
    <w:rsid w:val="00B417C6"/>
    <w:rsid w:val="00B466C8"/>
    <w:rsid w:val="00B75473"/>
    <w:rsid w:val="00B75B58"/>
    <w:rsid w:val="00B83135"/>
    <w:rsid w:val="00B83ADC"/>
    <w:rsid w:val="00B9687C"/>
    <w:rsid w:val="00BA2EC5"/>
    <w:rsid w:val="00BA3A16"/>
    <w:rsid w:val="00BA5931"/>
    <w:rsid w:val="00BA66CC"/>
    <w:rsid w:val="00BB1437"/>
    <w:rsid w:val="00BC0F75"/>
    <w:rsid w:val="00BC30C8"/>
    <w:rsid w:val="00C058E4"/>
    <w:rsid w:val="00C12E71"/>
    <w:rsid w:val="00C17AC9"/>
    <w:rsid w:val="00C2007B"/>
    <w:rsid w:val="00C22471"/>
    <w:rsid w:val="00C275E5"/>
    <w:rsid w:val="00C423A5"/>
    <w:rsid w:val="00C47418"/>
    <w:rsid w:val="00C5065D"/>
    <w:rsid w:val="00C513CF"/>
    <w:rsid w:val="00C614D1"/>
    <w:rsid w:val="00C647B3"/>
    <w:rsid w:val="00C7534F"/>
    <w:rsid w:val="00C779E5"/>
    <w:rsid w:val="00C8210C"/>
    <w:rsid w:val="00C8244C"/>
    <w:rsid w:val="00C82777"/>
    <w:rsid w:val="00C828EA"/>
    <w:rsid w:val="00C87B3B"/>
    <w:rsid w:val="00CA3BDC"/>
    <w:rsid w:val="00CA7E5E"/>
    <w:rsid w:val="00CB65B3"/>
    <w:rsid w:val="00CC2E93"/>
    <w:rsid w:val="00CC791F"/>
    <w:rsid w:val="00CE194E"/>
    <w:rsid w:val="00CE6755"/>
    <w:rsid w:val="00CF177B"/>
    <w:rsid w:val="00CF2AB4"/>
    <w:rsid w:val="00D02535"/>
    <w:rsid w:val="00D1010E"/>
    <w:rsid w:val="00D1436C"/>
    <w:rsid w:val="00D2642D"/>
    <w:rsid w:val="00D27804"/>
    <w:rsid w:val="00D3262C"/>
    <w:rsid w:val="00D35927"/>
    <w:rsid w:val="00D35F8E"/>
    <w:rsid w:val="00D4099D"/>
    <w:rsid w:val="00D419B9"/>
    <w:rsid w:val="00D43688"/>
    <w:rsid w:val="00D47E7E"/>
    <w:rsid w:val="00D550C2"/>
    <w:rsid w:val="00D6307C"/>
    <w:rsid w:val="00D640A2"/>
    <w:rsid w:val="00D6477A"/>
    <w:rsid w:val="00D665CE"/>
    <w:rsid w:val="00D66CB0"/>
    <w:rsid w:val="00D715FC"/>
    <w:rsid w:val="00D72930"/>
    <w:rsid w:val="00D74E2B"/>
    <w:rsid w:val="00D76BAE"/>
    <w:rsid w:val="00D76FE0"/>
    <w:rsid w:val="00D9025D"/>
    <w:rsid w:val="00D92391"/>
    <w:rsid w:val="00D97D99"/>
    <w:rsid w:val="00DB2E6A"/>
    <w:rsid w:val="00DB353C"/>
    <w:rsid w:val="00DC1AB1"/>
    <w:rsid w:val="00DC51E5"/>
    <w:rsid w:val="00DC6ED5"/>
    <w:rsid w:val="00DD0125"/>
    <w:rsid w:val="00DD7BD2"/>
    <w:rsid w:val="00DF0FC3"/>
    <w:rsid w:val="00DF240D"/>
    <w:rsid w:val="00E01B34"/>
    <w:rsid w:val="00E31812"/>
    <w:rsid w:val="00E332C6"/>
    <w:rsid w:val="00E418AE"/>
    <w:rsid w:val="00E45FAA"/>
    <w:rsid w:val="00E57433"/>
    <w:rsid w:val="00E61631"/>
    <w:rsid w:val="00E75C06"/>
    <w:rsid w:val="00E80992"/>
    <w:rsid w:val="00E8571F"/>
    <w:rsid w:val="00E9064A"/>
    <w:rsid w:val="00E93DDF"/>
    <w:rsid w:val="00E95B97"/>
    <w:rsid w:val="00E972C4"/>
    <w:rsid w:val="00EB6354"/>
    <w:rsid w:val="00EB6C13"/>
    <w:rsid w:val="00EC00C8"/>
    <w:rsid w:val="00EC3EAD"/>
    <w:rsid w:val="00ED7AA3"/>
    <w:rsid w:val="00EF2402"/>
    <w:rsid w:val="00F021C4"/>
    <w:rsid w:val="00F12CD3"/>
    <w:rsid w:val="00F15C50"/>
    <w:rsid w:val="00F2344F"/>
    <w:rsid w:val="00F36261"/>
    <w:rsid w:val="00F37241"/>
    <w:rsid w:val="00F372C0"/>
    <w:rsid w:val="00F522F2"/>
    <w:rsid w:val="00F52405"/>
    <w:rsid w:val="00F5261C"/>
    <w:rsid w:val="00F57F63"/>
    <w:rsid w:val="00F608E7"/>
    <w:rsid w:val="00F62301"/>
    <w:rsid w:val="00F679B4"/>
    <w:rsid w:val="00F72D84"/>
    <w:rsid w:val="00F841C0"/>
    <w:rsid w:val="00F85098"/>
    <w:rsid w:val="00F95233"/>
    <w:rsid w:val="00FA36D8"/>
    <w:rsid w:val="00FA4404"/>
    <w:rsid w:val="00FA6CD9"/>
    <w:rsid w:val="00FA7821"/>
    <w:rsid w:val="00FB12F5"/>
    <w:rsid w:val="00FB3F2C"/>
    <w:rsid w:val="00FB4390"/>
    <w:rsid w:val="00FB6483"/>
    <w:rsid w:val="00FC7405"/>
    <w:rsid w:val="00FE3129"/>
    <w:rsid w:val="00FE4CBD"/>
    <w:rsid w:val="00FF2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uiPriority w:val="9"/>
    <w:unhideWhenUsed/>
    <w:qFormat/>
    <w:rsid w:val="007232B2"/>
    <w:pPr>
      <w:outlineLvl w:val="1"/>
    </w:pPr>
    <w:rPr>
      <w:rFonts w:eastAsia="Arial" w:cs="Arial"/>
      <w:b/>
      <w:bCs/>
      <w:sz w:val="20"/>
      <w:szCs w:val="20"/>
    </w:rPr>
  </w:style>
  <w:style w:type="paragraph" w:styleId="Heading3">
    <w:name w:val="heading 3"/>
    <w:basedOn w:val="Normal"/>
    <w:next w:val="Normal"/>
    <w:link w:val="Heading3Char"/>
    <w:uiPriority w:val="9"/>
    <w:unhideWhenUsed/>
    <w:qFormat/>
    <w:rsid w:val="003C18C9"/>
    <w:pPr>
      <w:keepNext/>
      <w:keepLines/>
      <w:spacing w:before="240"/>
      <w:outlineLvl w:val="2"/>
    </w:pPr>
    <w:rPr>
      <w:rFonts w:eastAsiaTheme="majorEastAsia" w:cstheme="majorBidi"/>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6D75FB"/>
    <w:pPr>
      <w:keepLines/>
      <w:widowControl/>
      <w:spacing w:before="0" w:after="360" w:line="240" w:lineRule="auto"/>
      <w:jc w:val="center"/>
    </w:pPr>
    <w:rPr>
      <w:b/>
      <w:bCs/>
      <w:sz w:val="22"/>
      <w:szCs w:val="20"/>
    </w:rPr>
  </w:style>
  <w:style w:type="paragraph" w:customStyle="1" w:styleId="Figure">
    <w:name w:val="Figure"/>
    <w:basedOn w:val="Normal"/>
    <w:qFormat/>
    <w:rsid w:val="00C058E4"/>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3C18C9"/>
    <w:rPr>
      <w:rFonts w:ascii="Arial" w:eastAsiaTheme="majorEastAsia" w:hAnsi="Arial" w:cstheme="majorBidi"/>
      <w:sz w:val="24"/>
      <w:szCs w:val="24"/>
      <w:u w:val="single"/>
    </w:rPr>
  </w:style>
  <w:style w:type="table" w:styleId="TableGrid">
    <w:name w:val="Table Grid"/>
    <w:basedOn w:val="TableNormal"/>
    <w:uiPriority w:val="39"/>
    <w:rsid w:val="00617D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4</Pages>
  <Words>619</Words>
  <Characters>11660</Characters>
  <Application>Microsoft Office Word</Application>
  <DocSecurity>0</DocSecurity>
  <Lines>248</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 Poli</dc:creator>
  <cp:lastModifiedBy>Renato Poli</cp:lastModifiedBy>
  <cp:revision>266</cp:revision>
  <dcterms:created xsi:type="dcterms:W3CDTF">2024-04-19T15:41:00Z</dcterms:created>
  <dcterms:modified xsi:type="dcterms:W3CDTF">2024-05-13T20:00:00Z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Recent Style Id 0_1">
    <vt:lpwstr>http://www.zotero.org/styles/american-medical-association</vt:lpwstr>
  </property>
  <property fmtid="{D5CDD505-2E9C-101B-9397-08002B2CF9AE}" pid="19" name="Mendeley Recent Style Name 0_1">
    <vt:lpwstr>American Medical Association 11th edition</vt:lpwstr>
  </property>
  <property fmtid="{D5CDD505-2E9C-101B-9397-08002B2CF9AE}" pid="20" name="Mendeley Recent Style Id 1_1">
    <vt:lpwstr>http://www.zotero.org/styles/american-political-science-association</vt:lpwstr>
  </property>
  <property fmtid="{D5CDD505-2E9C-101B-9397-08002B2CF9AE}" pid="21" name="Mendeley Recent Style Name 1_1">
    <vt:lpwstr>American Political Science Association</vt:lpwstr>
  </property>
  <property fmtid="{D5CDD505-2E9C-101B-9397-08002B2CF9AE}" pid="22" name="Mendeley Recent Style Id 2_1">
    <vt:lpwstr>http://www.zotero.org/styles/apa</vt:lpwstr>
  </property>
  <property fmtid="{D5CDD505-2E9C-101B-9397-08002B2CF9AE}" pid="23" name="Mendeley Recent Style Name 2_1">
    <vt:lpwstr>American Psychological Association 7th edition</vt:lpwstr>
  </property>
  <property fmtid="{D5CDD505-2E9C-101B-9397-08002B2CF9AE}" pid="24" name="Mendeley Recent Style Id 3_1">
    <vt:lpwstr>http://www.zotero.org/styles/american-sociological-association</vt:lpwstr>
  </property>
  <property fmtid="{D5CDD505-2E9C-101B-9397-08002B2CF9AE}" pid="25" name="Mendeley Recent Style Name 3_1">
    <vt:lpwstr>American Sociological Association 6th edition</vt:lpwstr>
  </property>
  <property fmtid="{D5CDD505-2E9C-101B-9397-08002B2CF9AE}" pid="26" name="Mendeley Recent Style Id 4_1">
    <vt:lpwstr>http://www.zotero.org/styles/chicago-author-date</vt:lpwstr>
  </property>
  <property fmtid="{D5CDD505-2E9C-101B-9397-08002B2CF9AE}" pid="27" name="Mendeley Recent Style Name 4_1">
    <vt:lpwstr>Chicago Manual of Style 17th edition (author-date)</vt:lpwstr>
  </property>
  <property fmtid="{D5CDD505-2E9C-101B-9397-08002B2CF9AE}" pid="28" name="Mendeley Recent Style Id 5_1">
    <vt:lpwstr>http://www.zotero.org/styles/harvard-cite-them-right</vt:lpwstr>
  </property>
  <property fmtid="{D5CDD505-2E9C-101B-9397-08002B2CF9AE}" pid="29" name="Mendeley Recent Style Name 5_1">
    <vt:lpwstr>Cite Them Right 10th edition - Harvard</vt:lpwstr>
  </property>
  <property fmtid="{D5CDD505-2E9C-101B-9397-08002B2CF9AE}" pid="30" name="Mendeley Recent Style Id 6_1">
    <vt:lpwstr>http://www.zotero.org/styles/ieee</vt:lpwstr>
  </property>
  <property fmtid="{D5CDD505-2E9C-101B-9397-08002B2CF9AE}" pid="31" name="Mendeley Recent Style Name 6_1">
    <vt:lpwstr>IEEE</vt:lpwstr>
  </property>
  <property fmtid="{D5CDD505-2E9C-101B-9397-08002B2CF9AE}" pid="32" name="Mendeley Recent Style Id 7_1">
    <vt:lpwstr>http://www.zotero.org/styles/modern-humanities-research-association</vt:lpwstr>
  </property>
  <property fmtid="{D5CDD505-2E9C-101B-9397-08002B2CF9AE}" pid="33" name="Mendeley Recent Style Name 7_1">
    <vt:lpwstr>Modern Humanities Research Association 3rd edition (note with bibliography)</vt:lpwstr>
  </property>
  <property fmtid="{D5CDD505-2E9C-101B-9397-08002B2CF9AE}" pid="34" name="Mendeley Recent Style Id 8_1">
    <vt:lpwstr>http://www.zotero.org/styles/modern-language-association</vt:lpwstr>
  </property>
  <property fmtid="{D5CDD505-2E9C-101B-9397-08002B2CF9AE}" pid="35" name="Mendeley Recent Style Name 8_1">
    <vt:lpwstr>Modern Language Association 8th edition</vt:lpwstr>
  </property>
  <property fmtid="{D5CDD505-2E9C-101B-9397-08002B2CF9AE}" pid="36" name="Mendeley Recent Style Id 9_1">
    <vt:lpwstr>http://www.zotero.org/styles/nature</vt:lpwstr>
  </property>
  <property fmtid="{D5CDD505-2E9C-101B-9397-08002B2CF9AE}" pid="37" name="Mendeley Recent Style Name 9_1">
    <vt:lpwstr>Nature</vt:lpwstr>
  </property>
  <property fmtid="{D5CDD505-2E9C-101B-9397-08002B2CF9AE}" pid="38" name="Mendeley Document_1">
    <vt:lpwstr>True</vt:lpwstr>
  </property>
  <property fmtid="{D5CDD505-2E9C-101B-9397-08002B2CF9AE}" pid="39" name="Mendeley Unique User Id_1">
    <vt:lpwstr>89fd1075-137b-3ae7-ba7b-750795b88c04</vt:lpwstr>
  </property>
  <property fmtid="{D5CDD505-2E9C-101B-9397-08002B2CF9AE}" pid="40" name="Mendeley Citation Style_1">
    <vt:lpwstr>http://www.zotero.org/styles/apa</vt:lpwstr>
  </property>
</Properties>
</file>